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177" w:rsidRPr="00D3716F" w:rsidRDefault="005C015E" w:rsidP="005C015E">
      <w:pPr>
        <w:pStyle w:val="Cabealho"/>
        <w:spacing w:line="312" w:lineRule="auto"/>
        <w:rPr>
          <w:b/>
          <w:caps/>
        </w:rPr>
      </w:pPr>
      <w:r w:rsidRPr="00D3716F">
        <w:rPr>
          <w:b/>
          <w:caps/>
        </w:rPr>
        <w:t>instrumento particular de Escritura da</w:t>
      </w:r>
      <w:bookmarkStart w:id="0" w:name="_DV_M1"/>
      <w:bookmarkEnd w:id="0"/>
      <w:r w:rsidRPr="00D3716F">
        <w:rPr>
          <w:b/>
          <w:caps/>
        </w:rPr>
        <w:t xml:space="preserve"> </w:t>
      </w:r>
      <w:r>
        <w:rPr>
          <w:b/>
          <w:caps/>
        </w:rPr>
        <w:t>3</w:t>
      </w:r>
      <w:r w:rsidRPr="00D3716F">
        <w:rPr>
          <w:b/>
          <w:caps/>
        </w:rPr>
        <w:t>ª Emissão de debêntures</w:t>
      </w:r>
      <w:bookmarkStart w:id="1" w:name="_DV_M2"/>
      <w:bookmarkEnd w:id="1"/>
      <w:r w:rsidR="000E7D33">
        <w:rPr>
          <w:b/>
          <w:caps/>
        </w:rPr>
        <w:t xml:space="preserve"> </w:t>
      </w:r>
      <w:r w:rsidRPr="00D3716F">
        <w:rPr>
          <w:b/>
          <w:caps/>
        </w:rPr>
        <w:t xml:space="preserve">simples, Não Conversíveis em Ações, </w:t>
      </w:r>
      <w:r>
        <w:rPr>
          <w:b/>
          <w:caps/>
        </w:rPr>
        <w:t xml:space="preserve">em Série única, </w:t>
      </w:r>
      <w:r w:rsidRPr="00D3716F">
        <w:rPr>
          <w:b/>
          <w:caps/>
        </w:rPr>
        <w:t>da espécie</w:t>
      </w:r>
      <w:r w:rsidR="000E7D33">
        <w:rPr>
          <w:b/>
          <w:caps/>
        </w:rPr>
        <w:t xml:space="preserve"> </w:t>
      </w:r>
      <w:r w:rsidRPr="00D3716F">
        <w:rPr>
          <w:b/>
          <w:caps/>
        </w:rPr>
        <w:t xml:space="preserve">quirografária, com garantia fidejussória, Para Distribuição Pública COM ESFORÇOS RESTRITOS DE COLOCAÇÃO, </w:t>
      </w:r>
    </w:p>
    <w:p w:rsidR="005C015E" w:rsidRPr="00D3716F" w:rsidRDefault="005C015E" w:rsidP="005C015E">
      <w:pPr>
        <w:pStyle w:val="Cabealho"/>
        <w:spacing w:line="312" w:lineRule="auto"/>
        <w:rPr>
          <w:b/>
          <w:caps/>
        </w:rPr>
      </w:pPr>
      <w:r w:rsidRPr="00D3716F">
        <w:rPr>
          <w:b/>
          <w:caps/>
        </w:rPr>
        <w:t>da votorantim cimentos s.a.</w:t>
      </w:r>
    </w:p>
    <w:p w:rsidR="005C015E" w:rsidRPr="00D3716F" w:rsidRDefault="005C015E" w:rsidP="005C015E">
      <w:pPr>
        <w:spacing w:line="312" w:lineRule="auto"/>
        <w:jc w:val="both"/>
        <w:rPr>
          <w:sz w:val="22"/>
          <w:szCs w:val="22"/>
        </w:rPr>
      </w:pPr>
    </w:p>
    <w:p w:rsidR="005C015E" w:rsidRPr="00D3716F" w:rsidRDefault="005C015E" w:rsidP="005C015E">
      <w:pPr>
        <w:suppressAutoHyphens/>
        <w:spacing w:line="312" w:lineRule="auto"/>
        <w:jc w:val="both"/>
        <w:rPr>
          <w:sz w:val="22"/>
          <w:szCs w:val="22"/>
        </w:rPr>
      </w:pPr>
      <w:r w:rsidRPr="00D3716F">
        <w:rPr>
          <w:sz w:val="22"/>
          <w:szCs w:val="22"/>
        </w:rPr>
        <w:t>Pelo presente instrumento particular, as partes abaixo qualificadas:</w:t>
      </w:r>
    </w:p>
    <w:p w:rsidR="005C015E" w:rsidRPr="00D3716F" w:rsidRDefault="005C015E" w:rsidP="005C015E">
      <w:pPr>
        <w:spacing w:line="312" w:lineRule="auto"/>
        <w:jc w:val="both"/>
        <w:rPr>
          <w:sz w:val="22"/>
          <w:szCs w:val="22"/>
        </w:rPr>
      </w:pPr>
    </w:p>
    <w:p w:rsidR="005C015E" w:rsidRDefault="005C015E" w:rsidP="005C015E">
      <w:pPr>
        <w:spacing w:line="312" w:lineRule="auto"/>
        <w:jc w:val="both"/>
        <w:rPr>
          <w:b/>
          <w:sz w:val="22"/>
          <w:szCs w:val="22"/>
        </w:rPr>
      </w:pPr>
      <w:r w:rsidRPr="00D3716F">
        <w:rPr>
          <w:b/>
          <w:caps/>
          <w:sz w:val="22"/>
          <w:szCs w:val="22"/>
        </w:rPr>
        <w:t>Votorantim Cimentos S.A.,</w:t>
      </w:r>
      <w:r w:rsidRPr="00D3716F">
        <w:rPr>
          <w:sz w:val="22"/>
          <w:szCs w:val="22"/>
        </w:rPr>
        <w:t xml:space="preserve"> sociedade por ações de capital fechado, com sede na Cidade de São Paulo, </w:t>
      </w:r>
      <w:r>
        <w:rPr>
          <w:sz w:val="22"/>
          <w:szCs w:val="22"/>
        </w:rPr>
        <w:t xml:space="preserve">no </w:t>
      </w:r>
      <w:r w:rsidRPr="00D3716F">
        <w:rPr>
          <w:sz w:val="22"/>
          <w:szCs w:val="22"/>
        </w:rPr>
        <w:t xml:space="preserve">Estado de São Paulo, na Praça Prof. José </w:t>
      </w:r>
      <w:proofErr w:type="spellStart"/>
      <w:r w:rsidRPr="00D3716F">
        <w:rPr>
          <w:sz w:val="22"/>
          <w:szCs w:val="22"/>
        </w:rPr>
        <w:t>Lannes</w:t>
      </w:r>
      <w:proofErr w:type="spellEnd"/>
      <w:r w:rsidRPr="00D3716F">
        <w:rPr>
          <w:sz w:val="22"/>
          <w:szCs w:val="22"/>
        </w:rPr>
        <w:t xml:space="preserve">, nº 40, 9º andar, inscrita no CNPJ/MF sob o nº 01.637.895/0001-32, neste </w:t>
      </w:r>
      <w:proofErr w:type="gramStart"/>
      <w:r w:rsidRPr="00D3716F">
        <w:rPr>
          <w:sz w:val="22"/>
          <w:szCs w:val="22"/>
        </w:rPr>
        <w:t>ato representada na forma de seu Estatuto Social</w:t>
      </w:r>
      <w:proofErr w:type="gramEnd"/>
      <w:r w:rsidRPr="00D3716F">
        <w:rPr>
          <w:sz w:val="22"/>
          <w:szCs w:val="22"/>
        </w:rPr>
        <w:t xml:space="preserve"> (“</w:t>
      </w:r>
      <w:r w:rsidRPr="00D3716F">
        <w:rPr>
          <w:sz w:val="22"/>
          <w:szCs w:val="22"/>
          <w:u w:val="single"/>
        </w:rPr>
        <w:t>Emissora</w:t>
      </w:r>
      <w:r w:rsidRPr="00D3716F">
        <w:rPr>
          <w:sz w:val="22"/>
          <w:szCs w:val="22"/>
        </w:rPr>
        <w:t xml:space="preserve">”); </w:t>
      </w:r>
    </w:p>
    <w:p w:rsidR="005C015E" w:rsidRPr="00D3716F" w:rsidRDefault="005C015E" w:rsidP="005C015E">
      <w:pPr>
        <w:spacing w:line="312" w:lineRule="auto"/>
        <w:jc w:val="both"/>
        <w:rPr>
          <w:b/>
          <w:sz w:val="22"/>
          <w:szCs w:val="22"/>
        </w:rPr>
      </w:pPr>
    </w:p>
    <w:p w:rsidR="005C015E" w:rsidRPr="00D3716F" w:rsidRDefault="000E7D33" w:rsidP="005C015E">
      <w:pPr>
        <w:spacing w:line="312" w:lineRule="auto"/>
        <w:jc w:val="both"/>
        <w:rPr>
          <w:sz w:val="22"/>
          <w:szCs w:val="22"/>
        </w:rPr>
      </w:pPr>
      <w:r>
        <w:rPr>
          <w:b/>
          <w:sz w:val="22"/>
          <w:szCs w:val="22"/>
        </w:rPr>
        <w:t>OLIVEIRA TRUST DISTRIBUIDORA DE TÍTULOS E VALORES MOBILIÁRIOS S.A.</w:t>
      </w:r>
      <w:r w:rsidR="005C015E" w:rsidRPr="00D3716F">
        <w:rPr>
          <w:sz w:val="22"/>
          <w:szCs w:val="22"/>
        </w:rPr>
        <w:t xml:space="preserve">, </w:t>
      </w:r>
      <w:r w:rsidR="005C015E">
        <w:rPr>
          <w:sz w:val="22"/>
          <w:szCs w:val="22"/>
        </w:rPr>
        <w:t>sociedade</w:t>
      </w:r>
      <w:del w:id="2" w:author="Nathalia Esteves" w:date="2011-02-04T16:30:00Z">
        <w:r w:rsidR="005C015E">
          <w:rPr>
            <w:sz w:val="22"/>
            <w:szCs w:val="22"/>
          </w:rPr>
          <w:delText xml:space="preserve"> </w:delText>
        </w:r>
      </w:del>
      <w:r w:rsidR="005C015E">
        <w:rPr>
          <w:sz w:val="22"/>
          <w:szCs w:val="22"/>
        </w:rPr>
        <w:t xml:space="preserve"> por ações de capital fechado, com sede na Cidade </w:t>
      </w:r>
      <w:r>
        <w:rPr>
          <w:sz w:val="22"/>
          <w:szCs w:val="22"/>
        </w:rPr>
        <w:t>do Rio de Janeiro</w:t>
      </w:r>
      <w:r w:rsidR="005C015E">
        <w:rPr>
          <w:sz w:val="22"/>
          <w:szCs w:val="22"/>
        </w:rPr>
        <w:t xml:space="preserve">, no Estado </w:t>
      </w:r>
      <w:r>
        <w:rPr>
          <w:sz w:val="22"/>
          <w:szCs w:val="22"/>
        </w:rPr>
        <w:t>do Rio de Janeiro</w:t>
      </w:r>
      <w:r w:rsidR="005C015E">
        <w:rPr>
          <w:sz w:val="22"/>
          <w:szCs w:val="22"/>
        </w:rPr>
        <w:t xml:space="preserve">, na </w:t>
      </w:r>
      <w:r>
        <w:rPr>
          <w:sz w:val="22"/>
          <w:szCs w:val="22"/>
        </w:rPr>
        <w:t>Av</w:t>
      </w:r>
      <w:r w:rsidR="00661296">
        <w:rPr>
          <w:sz w:val="22"/>
          <w:szCs w:val="22"/>
        </w:rPr>
        <w:t>enida</w:t>
      </w:r>
      <w:r>
        <w:rPr>
          <w:sz w:val="22"/>
          <w:szCs w:val="22"/>
        </w:rPr>
        <w:t xml:space="preserve"> das Américas</w:t>
      </w:r>
      <w:r w:rsidR="005C015E">
        <w:rPr>
          <w:sz w:val="22"/>
          <w:szCs w:val="22"/>
        </w:rPr>
        <w:t xml:space="preserve">, nº </w:t>
      </w:r>
      <w:r>
        <w:rPr>
          <w:sz w:val="22"/>
          <w:szCs w:val="22"/>
        </w:rPr>
        <w:t>500</w:t>
      </w:r>
      <w:r w:rsidR="005C015E">
        <w:rPr>
          <w:sz w:val="22"/>
          <w:szCs w:val="22"/>
        </w:rPr>
        <w:t xml:space="preserve">, </w:t>
      </w:r>
      <w:r>
        <w:rPr>
          <w:sz w:val="22"/>
          <w:szCs w:val="22"/>
        </w:rPr>
        <w:t xml:space="preserve">Bloco 13, Grupo 205, no Condomínio Downtown, </w:t>
      </w:r>
      <w:r w:rsidR="005C015E">
        <w:rPr>
          <w:sz w:val="22"/>
          <w:szCs w:val="22"/>
        </w:rPr>
        <w:t xml:space="preserve">inscrita no CNPJ/MF sob o nº </w:t>
      </w:r>
      <w:r>
        <w:rPr>
          <w:sz w:val="22"/>
          <w:szCs w:val="22"/>
        </w:rPr>
        <w:t>36.113.876/0001-91</w:t>
      </w:r>
      <w:r w:rsidR="005C015E">
        <w:rPr>
          <w:sz w:val="22"/>
          <w:szCs w:val="22"/>
        </w:rPr>
        <w:t xml:space="preserve"> (“</w:t>
      </w:r>
      <w:r w:rsidR="005C015E" w:rsidRPr="00280420">
        <w:rPr>
          <w:sz w:val="22"/>
          <w:szCs w:val="22"/>
          <w:u w:val="single"/>
        </w:rPr>
        <w:t>Agente Fiduciário</w:t>
      </w:r>
      <w:r w:rsidR="005C015E">
        <w:rPr>
          <w:sz w:val="22"/>
          <w:szCs w:val="22"/>
        </w:rPr>
        <w:t>”)</w:t>
      </w:r>
      <w:r w:rsidR="005C015E" w:rsidRPr="00D3716F">
        <w:rPr>
          <w:sz w:val="22"/>
          <w:szCs w:val="22"/>
        </w:rPr>
        <w:t xml:space="preserve">, neste </w:t>
      </w:r>
      <w:proofErr w:type="gramStart"/>
      <w:r w:rsidR="005C015E" w:rsidRPr="00D3716F">
        <w:rPr>
          <w:sz w:val="22"/>
          <w:szCs w:val="22"/>
        </w:rPr>
        <w:t>ato representada na forma de seu</w:t>
      </w:r>
      <w:r w:rsidR="005C015E">
        <w:rPr>
          <w:sz w:val="22"/>
          <w:szCs w:val="22"/>
        </w:rPr>
        <w:t xml:space="preserve"> Estatuto Social</w:t>
      </w:r>
      <w:r w:rsidR="005C015E" w:rsidRPr="00D3716F">
        <w:rPr>
          <w:sz w:val="22"/>
          <w:szCs w:val="22"/>
        </w:rPr>
        <w:t xml:space="preserve">, nomeada neste instrumento para representar a comunhão dos interesses dos Debenturistas da presente </w:t>
      </w:r>
      <w:r>
        <w:rPr>
          <w:sz w:val="22"/>
          <w:szCs w:val="22"/>
        </w:rPr>
        <w:t>3ª</w:t>
      </w:r>
      <w:proofErr w:type="gramEnd"/>
      <w:r>
        <w:rPr>
          <w:sz w:val="22"/>
          <w:szCs w:val="22"/>
        </w:rPr>
        <w:t xml:space="preserve"> E</w:t>
      </w:r>
      <w:r w:rsidR="005C015E" w:rsidRPr="00D3716F">
        <w:rPr>
          <w:sz w:val="22"/>
          <w:szCs w:val="22"/>
        </w:rPr>
        <w:t xml:space="preserve">missão </w:t>
      </w:r>
      <w:r>
        <w:rPr>
          <w:sz w:val="22"/>
          <w:szCs w:val="22"/>
        </w:rPr>
        <w:t xml:space="preserve">de Debêntures Simples, não Conversíveis em Ações, em Série Única, da Espécie Quirografária, com Garantia Adicional Fidejussória, para Distribuição Pública com Esforços Restritos de Colocação, da Emissora </w:t>
      </w:r>
      <w:r w:rsidR="005C015E" w:rsidRPr="00D3716F">
        <w:rPr>
          <w:sz w:val="22"/>
          <w:szCs w:val="22"/>
        </w:rPr>
        <w:t>(</w:t>
      </w:r>
      <w:r w:rsidR="005C015E">
        <w:rPr>
          <w:sz w:val="22"/>
          <w:szCs w:val="22"/>
        </w:rPr>
        <w:t>“</w:t>
      </w:r>
      <w:r w:rsidR="005C015E" w:rsidRPr="00433568">
        <w:rPr>
          <w:sz w:val="22"/>
          <w:szCs w:val="22"/>
          <w:u w:val="single"/>
        </w:rPr>
        <w:t>Debenturistas</w:t>
      </w:r>
      <w:r w:rsidR="005C015E">
        <w:rPr>
          <w:sz w:val="22"/>
          <w:szCs w:val="22"/>
        </w:rPr>
        <w:t>”</w:t>
      </w:r>
      <w:r>
        <w:rPr>
          <w:sz w:val="22"/>
          <w:szCs w:val="22"/>
        </w:rPr>
        <w:t xml:space="preserve"> e “</w:t>
      </w:r>
      <w:r w:rsidRPr="000E7D33">
        <w:rPr>
          <w:sz w:val="22"/>
          <w:szCs w:val="22"/>
          <w:u w:val="single"/>
        </w:rPr>
        <w:t>Emissão</w:t>
      </w:r>
      <w:r>
        <w:rPr>
          <w:sz w:val="22"/>
          <w:szCs w:val="22"/>
        </w:rPr>
        <w:t>”, respectivamente</w:t>
      </w:r>
      <w:r w:rsidR="005C015E" w:rsidRPr="00D3716F">
        <w:rPr>
          <w:sz w:val="22"/>
          <w:szCs w:val="22"/>
        </w:rPr>
        <w:t>), nos termos da Lei nº 6.404, de 15 de dezembro de 1976, conforme alterada (“</w:t>
      </w:r>
      <w:r w:rsidR="005C015E" w:rsidRPr="00D3716F">
        <w:rPr>
          <w:sz w:val="22"/>
          <w:szCs w:val="22"/>
          <w:u w:val="single"/>
        </w:rPr>
        <w:t>Lei das Sociedades por Ações</w:t>
      </w:r>
      <w:r w:rsidR="005C015E"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E, ainda, na qualidade de interveniente garantidora,</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b/>
          <w:caps/>
          <w:sz w:val="22"/>
          <w:szCs w:val="22"/>
        </w:rPr>
        <w:t>Votorantim INDUSTRIAL S.A.,</w:t>
      </w:r>
      <w:r w:rsidRPr="00D3716F">
        <w:rPr>
          <w:sz w:val="22"/>
          <w:szCs w:val="22"/>
        </w:rPr>
        <w:t xml:space="preserve"> sociedade por ações de capital fechado, com sede na Cidade de São Paulo, </w:t>
      </w:r>
      <w:r>
        <w:rPr>
          <w:sz w:val="22"/>
          <w:szCs w:val="22"/>
        </w:rPr>
        <w:t xml:space="preserve">no </w:t>
      </w:r>
      <w:r w:rsidRPr="00D3716F">
        <w:rPr>
          <w:sz w:val="22"/>
          <w:szCs w:val="22"/>
        </w:rPr>
        <w:t xml:space="preserve">Estado de São Paulo, na Rua Amauri, nº 255, 13º andar, conj. “A”, inscrita no CNPJ/MF sob o nº 03.407.049/0001-51, neste </w:t>
      </w:r>
      <w:proofErr w:type="gramStart"/>
      <w:r w:rsidRPr="00D3716F">
        <w:rPr>
          <w:sz w:val="22"/>
          <w:szCs w:val="22"/>
        </w:rPr>
        <w:t>ato representada na forma de seu Estatuto Social</w:t>
      </w:r>
      <w:proofErr w:type="gramEnd"/>
      <w:r w:rsidRPr="00D3716F">
        <w:rPr>
          <w:sz w:val="22"/>
          <w:szCs w:val="22"/>
        </w:rPr>
        <w:t xml:space="preserve"> (“</w:t>
      </w:r>
      <w:r w:rsidRPr="00D3716F">
        <w:rPr>
          <w:sz w:val="22"/>
          <w:szCs w:val="22"/>
          <w:u w:val="single"/>
        </w:rPr>
        <w:t>Interveniente Garantidora</w:t>
      </w:r>
      <w:r w:rsidRPr="00D3716F">
        <w:rPr>
          <w:sz w:val="22"/>
          <w:szCs w:val="22"/>
        </w:rPr>
        <w:t xml:space="preserve">” e, em conjunto com </w:t>
      </w:r>
      <w:r>
        <w:rPr>
          <w:sz w:val="22"/>
          <w:szCs w:val="22"/>
        </w:rPr>
        <w:t xml:space="preserve">a </w:t>
      </w:r>
      <w:r w:rsidRPr="00D3716F">
        <w:rPr>
          <w:sz w:val="22"/>
          <w:szCs w:val="22"/>
        </w:rPr>
        <w:t xml:space="preserve">Emissora e </w:t>
      </w:r>
      <w:r>
        <w:rPr>
          <w:sz w:val="22"/>
          <w:szCs w:val="22"/>
        </w:rPr>
        <w:t xml:space="preserve">o </w:t>
      </w:r>
      <w:r w:rsidRPr="00D3716F">
        <w:rPr>
          <w:sz w:val="22"/>
          <w:szCs w:val="22"/>
        </w:rPr>
        <w:t>Agente Fiduciário, “</w:t>
      </w:r>
      <w:r w:rsidRPr="00D3716F">
        <w:rPr>
          <w:sz w:val="22"/>
          <w:szCs w:val="22"/>
          <w:u w:val="single"/>
        </w:rPr>
        <w:t>Partes</w:t>
      </w:r>
      <w:r w:rsidRPr="00D3716F">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Celebram o presente “</w:t>
      </w:r>
      <w:bookmarkStart w:id="3" w:name="OLE_LINK1"/>
      <w:bookmarkStart w:id="4" w:name="OLE_LINK3"/>
      <w:r w:rsidRPr="00D3716F">
        <w:rPr>
          <w:sz w:val="22"/>
          <w:szCs w:val="22"/>
        </w:rPr>
        <w:t xml:space="preserve">Instrumento Particular de Escritura da </w:t>
      </w:r>
      <w:r>
        <w:rPr>
          <w:sz w:val="22"/>
          <w:szCs w:val="22"/>
        </w:rPr>
        <w:t>3</w:t>
      </w:r>
      <w:r w:rsidRPr="00D3716F">
        <w:rPr>
          <w:sz w:val="22"/>
          <w:szCs w:val="22"/>
        </w:rPr>
        <w:t xml:space="preserve">ª Emissão de Debêntures Simples, </w:t>
      </w:r>
      <w:proofErr w:type="gramStart"/>
      <w:r w:rsidRPr="00D3716F">
        <w:rPr>
          <w:sz w:val="22"/>
          <w:szCs w:val="22"/>
        </w:rPr>
        <w:t xml:space="preserve">Não Conversíveis em Ações, </w:t>
      </w:r>
      <w:r>
        <w:rPr>
          <w:sz w:val="22"/>
          <w:szCs w:val="22"/>
        </w:rPr>
        <w:t xml:space="preserve">em Série Única, </w:t>
      </w:r>
      <w:r w:rsidRPr="00D3716F">
        <w:rPr>
          <w:sz w:val="22"/>
          <w:szCs w:val="22"/>
        </w:rPr>
        <w:t xml:space="preserve">da Espécie Quirografária, com Garantia Fidejussória, para Distribuição Pública com Esforços Restritos de Colocação, da </w:t>
      </w:r>
      <w:bookmarkEnd w:id="3"/>
      <w:bookmarkEnd w:id="4"/>
      <w:r w:rsidRPr="00D3716F">
        <w:rPr>
          <w:sz w:val="22"/>
          <w:szCs w:val="22"/>
        </w:rPr>
        <w:t>Votorantim Cimentos S.A.”</w:t>
      </w:r>
      <w:proofErr w:type="gramEnd"/>
      <w:r w:rsidRPr="00D3716F">
        <w:rPr>
          <w:sz w:val="22"/>
          <w:szCs w:val="22"/>
        </w:rPr>
        <w:t xml:space="preserve"> (“</w:t>
      </w:r>
      <w:r w:rsidRPr="00D3716F">
        <w:rPr>
          <w:sz w:val="22"/>
          <w:szCs w:val="22"/>
          <w:u w:val="single"/>
        </w:rPr>
        <w:t>Escritura</w:t>
      </w:r>
      <w:r w:rsidRPr="00D3716F">
        <w:rPr>
          <w:sz w:val="22"/>
          <w:szCs w:val="22"/>
        </w:rPr>
        <w:t>”</w:t>
      </w:r>
      <w:r>
        <w:rPr>
          <w:sz w:val="22"/>
          <w:szCs w:val="22"/>
        </w:rPr>
        <w:t xml:space="preserve"> e “</w:t>
      </w:r>
      <w:r w:rsidRPr="00804F67">
        <w:rPr>
          <w:sz w:val="22"/>
          <w:szCs w:val="22"/>
          <w:u w:val="single"/>
        </w:rPr>
        <w:t>Debêntures</w:t>
      </w:r>
      <w:r>
        <w:rPr>
          <w:sz w:val="22"/>
          <w:szCs w:val="22"/>
        </w:rPr>
        <w:t>”, respectivamente</w:t>
      </w:r>
      <w:r w:rsidRPr="00D3716F">
        <w:rPr>
          <w:sz w:val="22"/>
          <w:szCs w:val="22"/>
        </w:rPr>
        <w:t>), nos termos e condições abaixo.</w:t>
      </w:r>
    </w:p>
    <w:p w:rsidR="005C015E" w:rsidRPr="00D3716F" w:rsidRDefault="005C015E" w:rsidP="005C015E">
      <w:pPr>
        <w:spacing w:line="312" w:lineRule="auto"/>
        <w:jc w:val="both"/>
        <w:rPr>
          <w:sz w:val="22"/>
          <w:szCs w:val="22"/>
        </w:rPr>
      </w:pPr>
    </w:p>
    <w:p w:rsidR="005C015E" w:rsidRPr="00D3716F" w:rsidRDefault="005C015E" w:rsidP="005C015E">
      <w:pPr>
        <w:keepLines/>
        <w:spacing w:line="312" w:lineRule="auto"/>
        <w:jc w:val="both"/>
        <w:rPr>
          <w:b/>
          <w:sz w:val="22"/>
          <w:szCs w:val="22"/>
        </w:rPr>
      </w:pPr>
      <w:r w:rsidRPr="00D3716F">
        <w:rPr>
          <w:b/>
          <w:sz w:val="22"/>
          <w:szCs w:val="22"/>
        </w:rPr>
        <w:t>1.</w:t>
      </w:r>
      <w:r w:rsidRPr="00D3716F">
        <w:rPr>
          <w:b/>
          <w:sz w:val="22"/>
          <w:szCs w:val="22"/>
        </w:rPr>
        <w:tab/>
      </w:r>
      <w:r w:rsidRPr="00D3716F">
        <w:rPr>
          <w:b/>
          <w:sz w:val="22"/>
          <w:szCs w:val="22"/>
        </w:rPr>
        <w:tab/>
        <w:t>AUTORIZAÇÃO</w:t>
      </w:r>
    </w:p>
    <w:p w:rsidR="005C015E" w:rsidRPr="00D3716F" w:rsidRDefault="005C015E" w:rsidP="005C015E">
      <w:pPr>
        <w:keepLines/>
        <w:spacing w:line="312" w:lineRule="auto"/>
        <w:jc w:val="both"/>
        <w:rPr>
          <w:sz w:val="22"/>
          <w:szCs w:val="22"/>
        </w:rPr>
      </w:pPr>
    </w:p>
    <w:p w:rsidR="005C015E" w:rsidRDefault="005C015E" w:rsidP="005C015E">
      <w:pPr>
        <w:keepLines/>
        <w:spacing w:line="312" w:lineRule="auto"/>
        <w:jc w:val="both"/>
        <w:rPr>
          <w:sz w:val="22"/>
          <w:szCs w:val="22"/>
        </w:rPr>
      </w:pPr>
      <w:r w:rsidRPr="00D3716F">
        <w:rPr>
          <w:sz w:val="22"/>
          <w:szCs w:val="22"/>
        </w:rPr>
        <w:lastRenderedPageBreak/>
        <w:t>1.1</w:t>
      </w:r>
      <w:r w:rsidRPr="00D3716F">
        <w:rPr>
          <w:sz w:val="22"/>
          <w:szCs w:val="22"/>
        </w:rPr>
        <w:tab/>
      </w:r>
      <w:r w:rsidRPr="00D3716F">
        <w:rPr>
          <w:sz w:val="22"/>
          <w:szCs w:val="22"/>
        </w:rPr>
        <w:tab/>
        <w:t xml:space="preserve">A presente Escritura é celebrada com base na deliberação da </w:t>
      </w:r>
      <w:proofErr w:type="spellStart"/>
      <w:r w:rsidRPr="00D3716F">
        <w:rPr>
          <w:sz w:val="22"/>
          <w:szCs w:val="22"/>
        </w:rPr>
        <w:t>Assembleia</w:t>
      </w:r>
      <w:proofErr w:type="spellEnd"/>
      <w:r w:rsidRPr="00D3716F">
        <w:rPr>
          <w:sz w:val="22"/>
          <w:szCs w:val="22"/>
        </w:rPr>
        <w:t xml:space="preserve"> Geral Extraordinária da Emissora realizada em </w:t>
      </w:r>
      <w:r w:rsidR="006F731E">
        <w:rPr>
          <w:sz w:val="22"/>
          <w:szCs w:val="22"/>
        </w:rPr>
        <w:t xml:space="preserve">19 </w:t>
      </w:r>
      <w:r w:rsidRPr="00D3716F">
        <w:rPr>
          <w:sz w:val="22"/>
          <w:szCs w:val="22"/>
        </w:rPr>
        <w:t xml:space="preserve">de </w:t>
      </w:r>
      <w:r w:rsidR="006F731E">
        <w:rPr>
          <w:sz w:val="22"/>
          <w:szCs w:val="22"/>
        </w:rPr>
        <w:t xml:space="preserve">janeiro </w:t>
      </w:r>
      <w:r w:rsidRPr="00D3716F">
        <w:rPr>
          <w:sz w:val="22"/>
          <w:szCs w:val="22"/>
        </w:rPr>
        <w:t xml:space="preserve">de </w:t>
      </w:r>
      <w:r>
        <w:rPr>
          <w:sz w:val="22"/>
          <w:szCs w:val="22"/>
        </w:rPr>
        <w:t xml:space="preserve">2011 </w:t>
      </w:r>
      <w:r w:rsidRPr="00D3716F">
        <w:rPr>
          <w:sz w:val="22"/>
          <w:szCs w:val="22"/>
        </w:rPr>
        <w:t>(“</w:t>
      </w:r>
      <w:r w:rsidRPr="00D3716F">
        <w:rPr>
          <w:sz w:val="22"/>
          <w:szCs w:val="22"/>
          <w:u w:val="single"/>
        </w:rPr>
        <w:t>AGE</w:t>
      </w:r>
      <w:r w:rsidRPr="00D3716F">
        <w:rPr>
          <w:sz w:val="22"/>
          <w:szCs w:val="22"/>
        </w:rPr>
        <w:t>”), nos termos do artigo 59 da Lei das Sociedades por Ações.</w:t>
      </w:r>
      <w:r>
        <w:rPr>
          <w:sz w:val="22"/>
          <w:szCs w:val="22"/>
        </w:rPr>
        <w:t xml:space="preserve"> </w:t>
      </w:r>
    </w:p>
    <w:p w:rsidR="005C015E" w:rsidRDefault="005C015E" w:rsidP="005C015E">
      <w:pPr>
        <w:keepLines/>
        <w:spacing w:line="312" w:lineRule="auto"/>
        <w:jc w:val="both"/>
        <w:rPr>
          <w:sz w:val="22"/>
          <w:szCs w:val="22"/>
        </w:rPr>
      </w:pPr>
    </w:p>
    <w:p w:rsidR="005C015E" w:rsidRPr="00D3716F" w:rsidRDefault="005C015E" w:rsidP="005C015E">
      <w:pPr>
        <w:keepLines/>
        <w:spacing w:line="312" w:lineRule="auto"/>
        <w:jc w:val="both"/>
        <w:rPr>
          <w:sz w:val="22"/>
          <w:szCs w:val="22"/>
        </w:rPr>
      </w:pPr>
      <w:r>
        <w:rPr>
          <w:sz w:val="22"/>
          <w:szCs w:val="22"/>
        </w:rPr>
        <w:t>1.2</w:t>
      </w:r>
      <w:r>
        <w:rPr>
          <w:sz w:val="22"/>
          <w:szCs w:val="22"/>
        </w:rPr>
        <w:tab/>
      </w:r>
      <w:r>
        <w:rPr>
          <w:sz w:val="22"/>
          <w:szCs w:val="22"/>
        </w:rPr>
        <w:tab/>
        <w:t xml:space="preserve">A Fiança (conforme definida abaixo) prestada pela Interveniente Garantidora foi autorizada em Reunião do Conselho de Administração da Interveniente Garantidora realizada em </w:t>
      </w:r>
      <w:r w:rsidR="006F731E">
        <w:rPr>
          <w:sz w:val="22"/>
          <w:szCs w:val="22"/>
        </w:rPr>
        <w:t xml:space="preserve">19 </w:t>
      </w:r>
      <w:r>
        <w:rPr>
          <w:sz w:val="22"/>
          <w:szCs w:val="22"/>
        </w:rPr>
        <w:t xml:space="preserve">de </w:t>
      </w:r>
      <w:r w:rsidR="006F731E">
        <w:rPr>
          <w:sz w:val="22"/>
          <w:szCs w:val="22"/>
        </w:rPr>
        <w:t xml:space="preserve">janeiro </w:t>
      </w:r>
      <w:r>
        <w:rPr>
          <w:sz w:val="22"/>
          <w:szCs w:val="22"/>
        </w:rPr>
        <w:t>de 2011 (“</w:t>
      </w:r>
      <w:r w:rsidRPr="00804F67">
        <w:rPr>
          <w:sz w:val="22"/>
          <w:szCs w:val="22"/>
          <w:u w:val="single"/>
        </w:rPr>
        <w:t>RCA Garantidora</w:t>
      </w:r>
      <w:r>
        <w:rPr>
          <w:sz w:val="22"/>
          <w:szCs w:val="22"/>
        </w:rPr>
        <w:t xml:space="preserve">”), nos termos do </w:t>
      </w:r>
      <w:r w:rsidRPr="00E904F4">
        <w:rPr>
          <w:sz w:val="22"/>
          <w:szCs w:val="22"/>
        </w:rPr>
        <w:t xml:space="preserve">artigo </w:t>
      </w:r>
      <w:r w:rsidR="006F731E">
        <w:rPr>
          <w:sz w:val="22"/>
          <w:szCs w:val="22"/>
        </w:rPr>
        <w:t>9º</w:t>
      </w:r>
      <w:r w:rsidRPr="00E904F4">
        <w:rPr>
          <w:sz w:val="22"/>
          <w:szCs w:val="22"/>
        </w:rPr>
        <w:t>,</w:t>
      </w:r>
      <w:r w:rsidR="006F731E">
        <w:rPr>
          <w:sz w:val="22"/>
          <w:szCs w:val="22"/>
        </w:rPr>
        <w:t xml:space="preserve"> §3º</w:t>
      </w:r>
      <w:r>
        <w:rPr>
          <w:sz w:val="22"/>
          <w:szCs w:val="22"/>
        </w:rPr>
        <w:t xml:space="preserve">, de seu estatuto social.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2.</w:t>
      </w:r>
      <w:r w:rsidRPr="00D3716F">
        <w:rPr>
          <w:b/>
          <w:sz w:val="22"/>
          <w:szCs w:val="22"/>
        </w:rPr>
        <w:tab/>
      </w:r>
      <w:r w:rsidRPr="00D3716F">
        <w:rPr>
          <w:b/>
          <w:sz w:val="22"/>
          <w:szCs w:val="22"/>
        </w:rPr>
        <w:tab/>
        <w:t xml:space="preserve">DOS REQUISITOS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2.1</w:t>
      </w:r>
      <w:r w:rsidRPr="00D3716F">
        <w:rPr>
          <w:sz w:val="22"/>
          <w:szCs w:val="22"/>
        </w:rPr>
        <w:tab/>
      </w:r>
      <w:r w:rsidRPr="00D3716F">
        <w:rPr>
          <w:sz w:val="22"/>
          <w:szCs w:val="22"/>
        </w:rPr>
        <w:tab/>
        <w:t xml:space="preserve">A </w:t>
      </w:r>
      <w:r w:rsidR="000E7D33">
        <w:rPr>
          <w:sz w:val="22"/>
          <w:szCs w:val="22"/>
        </w:rPr>
        <w:t xml:space="preserve">presente </w:t>
      </w:r>
      <w:r w:rsidRPr="00D3716F">
        <w:rPr>
          <w:sz w:val="22"/>
          <w:szCs w:val="22"/>
        </w:rPr>
        <w:t>Emissão será realizada com observância dos seguintes requisitos: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2.1.1</w:t>
      </w:r>
      <w:r w:rsidRPr="00D3716F">
        <w:rPr>
          <w:b/>
          <w:sz w:val="22"/>
          <w:szCs w:val="22"/>
        </w:rPr>
        <w:tab/>
      </w:r>
      <w:r w:rsidRPr="00D3716F">
        <w:rPr>
          <w:b/>
          <w:sz w:val="22"/>
          <w:szCs w:val="22"/>
        </w:rPr>
        <w:tab/>
        <w:t>Arquivamento e Publicação das Deliberações</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2.1.1.1</w:t>
      </w:r>
      <w:r w:rsidRPr="00D3716F">
        <w:rPr>
          <w:sz w:val="22"/>
          <w:szCs w:val="22"/>
        </w:rPr>
        <w:tab/>
      </w:r>
      <w:r w:rsidRPr="00D3716F">
        <w:rPr>
          <w:sz w:val="22"/>
          <w:szCs w:val="22"/>
        </w:rPr>
        <w:tab/>
        <w:t>A ata da AGE de que trata a Cláusula 1.1 acima será arquivada na Junta Comercial do Estado de São Paulo (“</w:t>
      </w:r>
      <w:r w:rsidRPr="00D3716F">
        <w:rPr>
          <w:sz w:val="22"/>
          <w:szCs w:val="22"/>
          <w:u w:val="single"/>
        </w:rPr>
        <w:t>JUCESP</w:t>
      </w:r>
      <w:r w:rsidRPr="00D3716F">
        <w:rPr>
          <w:sz w:val="22"/>
          <w:szCs w:val="22"/>
        </w:rPr>
        <w:t xml:space="preserve">”) e publicada no Diário Oficial do Estado de São Paulo e no jornal </w:t>
      </w:r>
      <w:r w:rsidRPr="00F30E3C">
        <w:rPr>
          <w:sz w:val="22"/>
          <w:szCs w:val="22"/>
        </w:rPr>
        <w:t>Diário do Comércio</w:t>
      </w:r>
      <w:r>
        <w:rPr>
          <w:sz w:val="22"/>
          <w:szCs w:val="22"/>
        </w:rPr>
        <w:t>,</w:t>
      </w:r>
      <w:r w:rsidRPr="00D3716F">
        <w:rPr>
          <w:sz w:val="22"/>
          <w:szCs w:val="22"/>
        </w:rPr>
        <w:t xml:space="preserve"> nos termos do artigo 62, inciso I, da Lei das Sociedades por Ações.</w:t>
      </w:r>
    </w:p>
    <w:p w:rsidR="005C015E" w:rsidRDefault="005C015E" w:rsidP="005C015E">
      <w:pPr>
        <w:spacing w:line="312" w:lineRule="auto"/>
        <w:jc w:val="both"/>
        <w:rPr>
          <w:sz w:val="22"/>
          <w:szCs w:val="22"/>
        </w:rPr>
      </w:pPr>
    </w:p>
    <w:p w:rsidR="000E7D33" w:rsidRPr="00D3716F" w:rsidRDefault="000E7D33" w:rsidP="000E7D33">
      <w:pPr>
        <w:spacing w:line="312" w:lineRule="auto"/>
        <w:jc w:val="both"/>
        <w:rPr>
          <w:sz w:val="22"/>
          <w:szCs w:val="22"/>
        </w:rPr>
      </w:pPr>
      <w:r w:rsidRPr="00D3716F">
        <w:rPr>
          <w:sz w:val="22"/>
          <w:szCs w:val="22"/>
        </w:rPr>
        <w:t>2.1.1.</w:t>
      </w:r>
      <w:r>
        <w:rPr>
          <w:sz w:val="22"/>
          <w:szCs w:val="22"/>
        </w:rPr>
        <w:t>2</w:t>
      </w:r>
      <w:r w:rsidRPr="00D3716F">
        <w:rPr>
          <w:sz w:val="22"/>
          <w:szCs w:val="22"/>
        </w:rPr>
        <w:tab/>
      </w:r>
      <w:r w:rsidRPr="00D3716F">
        <w:rPr>
          <w:sz w:val="22"/>
          <w:szCs w:val="22"/>
        </w:rPr>
        <w:tab/>
      </w:r>
      <w:r>
        <w:rPr>
          <w:sz w:val="22"/>
          <w:szCs w:val="22"/>
        </w:rPr>
        <w:t xml:space="preserve">Os atos societários que eventualmente venham a ser praticados após o registro da Escritura serão igualmente arquivados na JUCESP e publicados pela Emissora no Diário Oficial do Estado de São Paulo e no jornal Diário do Comércio, </w:t>
      </w:r>
      <w:r w:rsidR="00A80508">
        <w:rPr>
          <w:sz w:val="22"/>
          <w:szCs w:val="22"/>
        </w:rPr>
        <w:t>conforme legislação em vigor</w:t>
      </w:r>
      <w:r w:rsidRPr="00D3716F">
        <w:rPr>
          <w:sz w:val="22"/>
          <w:szCs w:val="22"/>
        </w:rPr>
        <w:t>.</w:t>
      </w:r>
    </w:p>
    <w:p w:rsidR="000E7D33" w:rsidRPr="00D3716F" w:rsidRDefault="000E7D33"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2.1.2</w:t>
      </w:r>
      <w:r w:rsidRPr="00D3716F">
        <w:rPr>
          <w:b/>
          <w:sz w:val="22"/>
          <w:szCs w:val="22"/>
        </w:rPr>
        <w:tab/>
      </w:r>
      <w:r w:rsidRPr="00D3716F">
        <w:rPr>
          <w:b/>
          <w:sz w:val="22"/>
          <w:szCs w:val="22"/>
        </w:rPr>
        <w:tab/>
      </w:r>
      <w:r w:rsidR="00A80508">
        <w:rPr>
          <w:b/>
          <w:sz w:val="22"/>
          <w:szCs w:val="22"/>
        </w:rPr>
        <w:t xml:space="preserve">Arquivamento </w:t>
      </w:r>
      <w:r w:rsidRPr="00D3716F">
        <w:rPr>
          <w:b/>
          <w:sz w:val="22"/>
          <w:szCs w:val="22"/>
        </w:rPr>
        <w:t xml:space="preserve">da Escritura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E904F4">
        <w:rPr>
          <w:sz w:val="22"/>
          <w:szCs w:val="22"/>
        </w:rPr>
        <w:t>2.1.2.1</w:t>
      </w:r>
      <w:r w:rsidRPr="00E904F4">
        <w:rPr>
          <w:sz w:val="22"/>
          <w:szCs w:val="22"/>
        </w:rPr>
        <w:tab/>
      </w:r>
      <w:r w:rsidRPr="00E904F4">
        <w:rPr>
          <w:sz w:val="22"/>
          <w:szCs w:val="22"/>
        </w:rPr>
        <w:tab/>
        <w:t>Esta Escritura e seus eventuais aditamentos deverão ser inscritos na JUCESP, de acordo com o disposto no artigo 62, inciso II, e parágrafo 3º da Lei das Sociedades por Ações.</w:t>
      </w:r>
    </w:p>
    <w:p w:rsidR="00A80508" w:rsidRDefault="00A80508" w:rsidP="005C015E">
      <w:pPr>
        <w:spacing w:line="312" w:lineRule="auto"/>
        <w:jc w:val="both"/>
        <w:rPr>
          <w:b/>
          <w:sz w:val="22"/>
          <w:szCs w:val="22"/>
        </w:rPr>
      </w:pPr>
    </w:p>
    <w:p w:rsidR="00A80508" w:rsidRPr="00D3716F" w:rsidRDefault="00A80508" w:rsidP="00A80508">
      <w:pPr>
        <w:spacing w:line="312" w:lineRule="auto"/>
        <w:jc w:val="both"/>
        <w:rPr>
          <w:b/>
          <w:sz w:val="22"/>
          <w:szCs w:val="22"/>
        </w:rPr>
      </w:pPr>
      <w:r w:rsidRPr="00D3716F">
        <w:rPr>
          <w:b/>
          <w:sz w:val="22"/>
          <w:szCs w:val="22"/>
        </w:rPr>
        <w:t>2.1.</w:t>
      </w:r>
      <w:r>
        <w:rPr>
          <w:b/>
          <w:sz w:val="22"/>
          <w:szCs w:val="22"/>
        </w:rPr>
        <w:t>3</w:t>
      </w:r>
      <w:r w:rsidRPr="00D3716F">
        <w:rPr>
          <w:b/>
          <w:sz w:val="22"/>
          <w:szCs w:val="22"/>
        </w:rPr>
        <w:tab/>
      </w:r>
      <w:r w:rsidRPr="00D3716F">
        <w:rPr>
          <w:b/>
          <w:sz w:val="22"/>
          <w:szCs w:val="22"/>
        </w:rPr>
        <w:tab/>
        <w:t xml:space="preserve">Registro </w:t>
      </w:r>
      <w:r>
        <w:rPr>
          <w:b/>
          <w:sz w:val="22"/>
          <w:szCs w:val="22"/>
        </w:rPr>
        <w:t>da Garantia</w:t>
      </w:r>
    </w:p>
    <w:p w:rsidR="00A80508" w:rsidRPr="00D3716F" w:rsidRDefault="00A80508" w:rsidP="00A80508">
      <w:pPr>
        <w:spacing w:line="312" w:lineRule="auto"/>
        <w:jc w:val="both"/>
        <w:rPr>
          <w:sz w:val="22"/>
          <w:szCs w:val="22"/>
        </w:rPr>
      </w:pPr>
    </w:p>
    <w:p w:rsidR="00A80508" w:rsidRPr="00D3716F" w:rsidRDefault="00A80508" w:rsidP="00A80508">
      <w:pPr>
        <w:spacing w:line="312" w:lineRule="auto"/>
        <w:jc w:val="both"/>
        <w:rPr>
          <w:sz w:val="22"/>
          <w:szCs w:val="22"/>
        </w:rPr>
      </w:pPr>
      <w:r w:rsidRPr="00D3716F">
        <w:rPr>
          <w:sz w:val="22"/>
          <w:szCs w:val="22"/>
        </w:rPr>
        <w:t>2.1.</w:t>
      </w:r>
      <w:r>
        <w:rPr>
          <w:sz w:val="22"/>
          <w:szCs w:val="22"/>
        </w:rPr>
        <w:t>3</w:t>
      </w:r>
      <w:r w:rsidRPr="00D3716F">
        <w:rPr>
          <w:sz w:val="22"/>
          <w:szCs w:val="22"/>
        </w:rPr>
        <w:t>.1</w:t>
      </w:r>
      <w:r w:rsidRPr="00D3716F">
        <w:rPr>
          <w:sz w:val="22"/>
          <w:szCs w:val="22"/>
        </w:rPr>
        <w:tab/>
      </w:r>
      <w:r w:rsidRPr="00D3716F">
        <w:rPr>
          <w:sz w:val="22"/>
          <w:szCs w:val="22"/>
        </w:rPr>
        <w:tab/>
      </w:r>
      <w:r w:rsidR="001A7FCF">
        <w:rPr>
          <w:sz w:val="22"/>
          <w:szCs w:val="22"/>
        </w:rPr>
        <w:t>Nos termos da Lei nº 6.015, de 31 de dezembro de 1973, conforme alterada (“</w:t>
      </w:r>
      <w:r w:rsidR="001A7FCF" w:rsidRPr="001A7FCF">
        <w:rPr>
          <w:sz w:val="22"/>
          <w:szCs w:val="22"/>
          <w:u w:val="single"/>
        </w:rPr>
        <w:t>Lei dos Registros Públicos</w:t>
      </w:r>
      <w:r w:rsidR="001A7FCF">
        <w:rPr>
          <w:sz w:val="22"/>
          <w:szCs w:val="22"/>
        </w:rPr>
        <w:t>”), a</w:t>
      </w:r>
      <w:r>
        <w:rPr>
          <w:sz w:val="22"/>
          <w:szCs w:val="22"/>
        </w:rPr>
        <w:t xml:space="preserve"> presente Escritura, em função da garantia fidejussória (fiança) de que trata a Cláusula 4.11.1 abaixo, </w:t>
      </w:r>
      <w:proofErr w:type="gramStart"/>
      <w:r>
        <w:rPr>
          <w:sz w:val="22"/>
          <w:szCs w:val="22"/>
        </w:rPr>
        <w:t>será</w:t>
      </w:r>
      <w:proofErr w:type="gramEnd"/>
      <w:r>
        <w:rPr>
          <w:sz w:val="22"/>
          <w:szCs w:val="22"/>
        </w:rPr>
        <w:t xml:space="preserve"> registrada nos competentes Cartórios de Registro de Títulos e Documentos da sede </w:t>
      </w:r>
      <w:r w:rsidR="001A7FCF">
        <w:rPr>
          <w:sz w:val="22"/>
          <w:szCs w:val="22"/>
        </w:rPr>
        <w:t xml:space="preserve">de cada uma </w:t>
      </w:r>
      <w:r>
        <w:rPr>
          <w:sz w:val="22"/>
          <w:szCs w:val="22"/>
        </w:rPr>
        <w:t>das Partes, quais sejam a Cidade de São Paulo, no Estado de São Paulo, e a Cidade do Rio de Janeiro, no Estado do Rio de Janeiro</w:t>
      </w:r>
      <w:r w:rsidR="001A7FCF">
        <w:rPr>
          <w:sz w:val="22"/>
          <w:szCs w:val="22"/>
        </w:rPr>
        <w:t>, sendo certo que uma via original da Escritura devidamente registrada em referidos cartórios deverá ser entregue ao Agente Fiduciário no prazo de 10 (dez) úteis dias após seus efetivos registros.</w:t>
      </w:r>
    </w:p>
    <w:p w:rsidR="00A80508" w:rsidRDefault="00A80508"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2.1.</w:t>
      </w:r>
      <w:r w:rsidR="00A80508">
        <w:rPr>
          <w:b/>
          <w:sz w:val="22"/>
          <w:szCs w:val="22"/>
        </w:rPr>
        <w:t>4</w:t>
      </w:r>
      <w:r w:rsidRPr="00D3716F">
        <w:rPr>
          <w:b/>
          <w:sz w:val="22"/>
          <w:szCs w:val="22"/>
        </w:rPr>
        <w:tab/>
      </w:r>
      <w:r w:rsidRPr="00D3716F">
        <w:rPr>
          <w:b/>
          <w:sz w:val="22"/>
          <w:szCs w:val="22"/>
        </w:rPr>
        <w:tab/>
        <w:t>Registro na Comissão de Valores Mobiliários (“</w:t>
      </w:r>
      <w:r w:rsidRPr="00D3716F">
        <w:rPr>
          <w:b/>
          <w:sz w:val="22"/>
          <w:szCs w:val="22"/>
          <w:u w:val="single"/>
        </w:rPr>
        <w:t>CVM</w:t>
      </w:r>
      <w:r w:rsidRPr="00D3716F">
        <w:rPr>
          <w:b/>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lastRenderedPageBreak/>
        <w:t>2.1.</w:t>
      </w:r>
      <w:r w:rsidR="00A80508">
        <w:rPr>
          <w:sz w:val="22"/>
          <w:szCs w:val="22"/>
        </w:rPr>
        <w:t>4</w:t>
      </w:r>
      <w:r w:rsidRPr="00D3716F">
        <w:rPr>
          <w:sz w:val="22"/>
          <w:szCs w:val="22"/>
        </w:rPr>
        <w:t>.1</w:t>
      </w:r>
      <w:r w:rsidRPr="00D3716F">
        <w:rPr>
          <w:sz w:val="22"/>
          <w:szCs w:val="22"/>
        </w:rPr>
        <w:tab/>
      </w:r>
      <w:r w:rsidRPr="00D3716F">
        <w:rPr>
          <w:sz w:val="22"/>
          <w:szCs w:val="22"/>
        </w:rPr>
        <w:tab/>
        <w:t>A presente Emissão está automaticamente dispensada de registro de distribuição na CVM, nos termos do artigo 6º da Instrução da CVM nº 476, de 16 de janeiro de 2009 (“</w:t>
      </w:r>
      <w:r w:rsidRPr="00D3716F">
        <w:rPr>
          <w:sz w:val="22"/>
          <w:szCs w:val="22"/>
          <w:u w:val="single"/>
        </w:rPr>
        <w:t>Instrução CVM 476</w:t>
      </w:r>
      <w:r w:rsidRPr="00D3716F">
        <w:rPr>
          <w:sz w:val="22"/>
          <w:szCs w:val="22"/>
        </w:rPr>
        <w:t>”), por se tratar de oferta pública de valores mobiliários com esforços restritos de distribuição.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1440" w:hanging="1440"/>
        <w:jc w:val="both"/>
        <w:rPr>
          <w:b/>
          <w:sz w:val="22"/>
          <w:szCs w:val="22"/>
        </w:rPr>
      </w:pPr>
      <w:r w:rsidRPr="00D3716F">
        <w:rPr>
          <w:b/>
          <w:sz w:val="22"/>
          <w:szCs w:val="22"/>
        </w:rPr>
        <w:t>2.1.</w:t>
      </w:r>
      <w:r w:rsidR="00A80508">
        <w:rPr>
          <w:b/>
          <w:sz w:val="22"/>
          <w:szCs w:val="22"/>
        </w:rPr>
        <w:t>5</w:t>
      </w:r>
      <w:r w:rsidRPr="00D3716F">
        <w:rPr>
          <w:b/>
          <w:sz w:val="22"/>
          <w:szCs w:val="22"/>
        </w:rPr>
        <w:tab/>
        <w:t xml:space="preserve">Registro na ANBIMA – Associação Brasileira das Entidades dos </w:t>
      </w:r>
      <w:proofErr w:type="gramStart"/>
      <w:r w:rsidRPr="00D3716F">
        <w:rPr>
          <w:b/>
          <w:sz w:val="22"/>
          <w:szCs w:val="22"/>
        </w:rPr>
        <w:t>Mercados Financeiro</w:t>
      </w:r>
      <w:proofErr w:type="gramEnd"/>
      <w:r w:rsidRPr="00D3716F">
        <w:rPr>
          <w:b/>
          <w:sz w:val="22"/>
          <w:szCs w:val="22"/>
        </w:rPr>
        <w:t xml:space="preserve"> e de Capitais (“</w:t>
      </w:r>
      <w:r w:rsidRPr="00D3716F">
        <w:rPr>
          <w:b/>
          <w:sz w:val="22"/>
          <w:szCs w:val="22"/>
          <w:u w:val="single"/>
        </w:rPr>
        <w:t>ANBIMA</w:t>
      </w:r>
      <w:r w:rsidRPr="00D3716F">
        <w:rPr>
          <w:b/>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2.1.</w:t>
      </w:r>
      <w:r w:rsidR="00A80508">
        <w:rPr>
          <w:sz w:val="22"/>
          <w:szCs w:val="22"/>
        </w:rPr>
        <w:t>5</w:t>
      </w:r>
      <w:r w:rsidRPr="00D3716F">
        <w:rPr>
          <w:sz w:val="22"/>
          <w:szCs w:val="22"/>
        </w:rPr>
        <w:t>.1</w:t>
      </w:r>
      <w:r w:rsidRPr="00D3716F">
        <w:rPr>
          <w:sz w:val="22"/>
          <w:szCs w:val="22"/>
        </w:rPr>
        <w:tab/>
      </w:r>
      <w:r w:rsidRPr="00D3716F">
        <w:rPr>
          <w:sz w:val="22"/>
          <w:szCs w:val="22"/>
        </w:rPr>
        <w:tab/>
        <w:t xml:space="preserve">A presente Emissão </w:t>
      </w:r>
      <w:r w:rsidR="001A7FCF">
        <w:rPr>
          <w:sz w:val="22"/>
          <w:szCs w:val="22"/>
        </w:rPr>
        <w:t xml:space="preserve">está dispensada de registro </w:t>
      </w:r>
      <w:r w:rsidRPr="00D3716F">
        <w:rPr>
          <w:sz w:val="22"/>
          <w:szCs w:val="22"/>
        </w:rPr>
        <w:t xml:space="preserve">na ANBIMA por se tratar de oferta pública de valores mobiliários com esforços restritos de distribuição e por não haver prospecto, nos termos do parágrafo 1º do artigo </w:t>
      </w:r>
      <w:r>
        <w:rPr>
          <w:sz w:val="22"/>
          <w:szCs w:val="22"/>
        </w:rPr>
        <w:t xml:space="preserve">25 </w:t>
      </w:r>
      <w:r w:rsidRPr="00D3716F">
        <w:rPr>
          <w:sz w:val="22"/>
          <w:szCs w:val="22"/>
        </w:rPr>
        <w:t xml:space="preserve">do Código </w:t>
      </w:r>
      <w:r>
        <w:rPr>
          <w:sz w:val="22"/>
          <w:szCs w:val="22"/>
        </w:rPr>
        <w:t xml:space="preserve">ANBIMA </w:t>
      </w:r>
      <w:r w:rsidRPr="00D3716F">
        <w:rPr>
          <w:sz w:val="22"/>
          <w:szCs w:val="22"/>
        </w:rPr>
        <w:t xml:space="preserve">de Regulação </w:t>
      </w:r>
      <w:r>
        <w:rPr>
          <w:sz w:val="22"/>
          <w:szCs w:val="22"/>
        </w:rPr>
        <w:t xml:space="preserve">e Melhores Práticas </w:t>
      </w:r>
      <w:r w:rsidRPr="00D3716F">
        <w:rPr>
          <w:sz w:val="22"/>
          <w:szCs w:val="22"/>
        </w:rPr>
        <w:t>para as Ofertas Públicas de Distribuição e Aquisição de Valores Mobiliários.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w:t>
      </w:r>
      <w:r w:rsidRPr="00D3716F">
        <w:rPr>
          <w:b/>
          <w:sz w:val="22"/>
          <w:szCs w:val="22"/>
        </w:rPr>
        <w:tab/>
      </w:r>
      <w:r w:rsidRPr="00D3716F">
        <w:rPr>
          <w:b/>
          <w:sz w:val="22"/>
          <w:szCs w:val="22"/>
        </w:rPr>
        <w:tab/>
        <w:t>DAS CARACTERÍSTICAS DA EMISSÃO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3.1</w:t>
      </w:r>
      <w:r w:rsidRPr="00D3716F">
        <w:rPr>
          <w:b/>
          <w:sz w:val="22"/>
          <w:szCs w:val="22"/>
        </w:rPr>
        <w:tab/>
      </w:r>
      <w:r w:rsidRPr="00D3716F">
        <w:rPr>
          <w:b/>
          <w:sz w:val="22"/>
          <w:szCs w:val="22"/>
        </w:rPr>
        <w:tab/>
        <w:t>Objeto Social da Emissora</w:t>
      </w:r>
    </w:p>
    <w:p w:rsidR="005C015E" w:rsidRPr="00D3716F" w:rsidRDefault="005C015E"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9D1488">
        <w:rPr>
          <w:sz w:val="22"/>
          <w:szCs w:val="22"/>
        </w:rPr>
        <w:t>3.1.1</w:t>
      </w:r>
      <w:r w:rsidRPr="009D1488">
        <w:rPr>
          <w:sz w:val="22"/>
          <w:szCs w:val="22"/>
        </w:rPr>
        <w:tab/>
      </w:r>
      <w:r w:rsidRPr="009D1488">
        <w:rPr>
          <w:sz w:val="22"/>
          <w:szCs w:val="22"/>
        </w:rPr>
        <w:tab/>
        <w:t xml:space="preserve">A Emissora tem por objeto: a pesquisa, a lavra, a exploração e o aproveitamento em geral de jazidas minerais, a produção, o transporte rodoviário, a distribuição, a importação, a exportação e o comércio em geral de cimento, cal, argamassa, gesso e de respectivas matérias-primas e produtos derivados, afins ou correlatos, fertilizantes e corretivos de solo, artefatos de cimento e seus derivados, afins ou correlatos, a geração de energia elétrica para o emprego em instalações industriais próprias e eventual comercialização de excedentes, serviços de </w:t>
      </w:r>
      <w:proofErr w:type="spellStart"/>
      <w:r w:rsidRPr="009D1488">
        <w:rPr>
          <w:sz w:val="22"/>
          <w:szCs w:val="22"/>
        </w:rPr>
        <w:t>concretagem</w:t>
      </w:r>
      <w:proofErr w:type="spellEnd"/>
      <w:r w:rsidRPr="009D1488">
        <w:rPr>
          <w:sz w:val="22"/>
          <w:szCs w:val="22"/>
        </w:rPr>
        <w:t xml:space="preserve"> e outras atividades concernentes ao seu ramo de negócio, a prestação de serviços relativos à construção, supervisão, estudos, exploração do ramo de projetos e execução de quaisquer obras de engenharia civil, em todas as suas modalidades técnicas e econômicas, por conta própria ou de terceiros, por empreitada ou administração, o arrendamento, o comodato e a locação de bens imóveis, a administração e exploração de projetos florestais, bem como dedicar-se a importação e exportação de materiais, máquinas e equipamentos para construção e prestar assistência técnica a empresas que explorem o mesmo ramo de negócio, a prestação de serviços especializados e a intermediação de negócios relacionados com seu objeto social, a prestação de serviços de gestão de negócios, análises de viabilidade econômica de investimentos e de projetos de exploração na área de cimento, cal, materiais de construção em geral e em outras correlatas, não sendo vedada sua participação em outras sociedades como acionista ou quotista. </w:t>
      </w:r>
    </w:p>
    <w:p w:rsidR="005C015E" w:rsidRPr="00D3716F" w:rsidRDefault="005C015E"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3.2</w:t>
      </w:r>
      <w:r w:rsidRPr="00D3716F">
        <w:rPr>
          <w:b/>
          <w:sz w:val="22"/>
          <w:szCs w:val="22"/>
        </w:rPr>
        <w:tab/>
      </w:r>
      <w:r w:rsidRPr="00D3716F">
        <w:rPr>
          <w:b/>
          <w:sz w:val="22"/>
          <w:szCs w:val="22"/>
        </w:rPr>
        <w:tab/>
        <w:t>Número da Emissão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3.2.1</w:t>
      </w:r>
      <w:r w:rsidRPr="00D3716F">
        <w:rPr>
          <w:sz w:val="22"/>
          <w:szCs w:val="22"/>
        </w:rPr>
        <w:tab/>
      </w:r>
      <w:r w:rsidRPr="00D3716F">
        <w:rPr>
          <w:sz w:val="22"/>
          <w:szCs w:val="22"/>
        </w:rPr>
        <w:tab/>
        <w:t xml:space="preserve">Tendo em vista que </w:t>
      </w:r>
      <w:r w:rsidR="006F731E">
        <w:rPr>
          <w:sz w:val="22"/>
          <w:szCs w:val="22"/>
        </w:rPr>
        <w:t xml:space="preserve">(i) </w:t>
      </w:r>
      <w:r w:rsidRPr="00D3716F">
        <w:rPr>
          <w:sz w:val="22"/>
          <w:szCs w:val="22"/>
        </w:rPr>
        <w:t xml:space="preserve">em 31 de agosto de 2010 a Emissora incorporou sua subsidiária integral, qual seja a Votorantim Cimentos Brasil S.A., </w:t>
      </w:r>
      <w:r>
        <w:rPr>
          <w:sz w:val="22"/>
          <w:szCs w:val="22"/>
        </w:rPr>
        <w:t xml:space="preserve">até então sociedade por ações de capital fechado, inscrita no CNPJ/MF sob o nº 00.806.535/0001-54, </w:t>
      </w:r>
      <w:r w:rsidRPr="00D3716F">
        <w:rPr>
          <w:sz w:val="22"/>
          <w:szCs w:val="22"/>
        </w:rPr>
        <w:t xml:space="preserve">que em 11 de dezembro de 2009 realizou sua 1ª emissão de debêntures, conforme “Instrumento Particular de Escritura da 1ª Emissão de Debêntures Simples, Não Conversíveis em Ações, da Espécie sem Garantia Real e sem Preferência, com Garantia Fidejussória, para Distribuição Pública com Esforços Restritos de Colocação, da Votorantim Cimentos Brasil S.A.” arquivado na JUCESP em 17 de dezembro de 2009 sob o nº ED000476-5/000, </w:t>
      </w:r>
      <w:r w:rsidR="006F731E">
        <w:rPr>
          <w:sz w:val="22"/>
          <w:szCs w:val="22"/>
        </w:rPr>
        <w:t>e (ii) em 27 de setembro de 2010</w:t>
      </w:r>
      <w:r w:rsidR="00D735F6">
        <w:rPr>
          <w:sz w:val="22"/>
          <w:szCs w:val="22"/>
        </w:rPr>
        <w:t xml:space="preserve"> a Emissora realizou sua 2ª emissão de debêntures, conforme “</w:t>
      </w:r>
      <w:r w:rsidR="00D735F6" w:rsidRPr="00D3716F">
        <w:rPr>
          <w:sz w:val="22"/>
          <w:szCs w:val="22"/>
        </w:rPr>
        <w:t xml:space="preserve">Instrumento Particular de Escritura da </w:t>
      </w:r>
      <w:r w:rsidR="00D735F6">
        <w:rPr>
          <w:sz w:val="22"/>
          <w:szCs w:val="22"/>
        </w:rPr>
        <w:t>2</w:t>
      </w:r>
      <w:r w:rsidR="00D735F6" w:rsidRPr="00D3716F">
        <w:rPr>
          <w:sz w:val="22"/>
          <w:szCs w:val="22"/>
        </w:rPr>
        <w:t xml:space="preserve">ª Emissão de Debêntures Simples, Não Conversíveis em Ações, </w:t>
      </w:r>
      <w:r w:rsidR="00945076">
        <w:rPr>
          <w:sz w:val="22"/>
          <w:szCs w:val="22"/>
        </w:rPr>
        <w:t xml:space="preserve">em Série Única, </w:t>
      </w:r>
      <w:r w:rsidR="00D735F6" w:rsidRPr="00D3716F">
        <w:rPr>
          <w:sz w:val="22"/>
          <w:szCs w:val="22"/>
        </w:rPr>
        <w:t xml:space="preserve">da Espécie </w:t>
      </w:r>
      <w:r w:rsidR="00945076">
        <w:rPr>
          <w:sz w:val="22"/>
          <w:szCs w:val="22"/>
        </w:rPr>
        <w:t>Quirografária</w:t>
      </w:r>
      <w:r w:rsidR="00D735F6" w:rsidRPr="00D3716F">
        <w:rPr>
          <w:sz w:val="22"/>
          <w:szCs w:val="22"/>
        </w:rPr>
        <w:t>, com Garantia Fidejussória, para Distribuição Pública com Esforços Restritos de Colocação, da Votorantim Cimentos Brasil S.A.</w:t>
      </w:r>
      <w:r w:rsidR="00945076">
        <w:rPr>
          <w:sz w:val="22"/>
          <w:szCs w:val="22"/>
        </w:rPr>
        <w:t xml:space="preserve">” arquivado na JUCESP em 06 de outubro de 2010 sob o nº ED000589-7/000; </w:t>
      </w:r>
      <w:r w:rsidRPr="00D3716F">
        <w:rPr>
          <w:sz w:val="22"/>
          <w:szCs w:val="22"/>
        </w:rPr>
        <w:t xml:space="preserve">para todos os fins, </w:t>
      </w:r>
      <w:r w:rsidR="001A7FCF">
        <w:rPr>
          <w:sz w:val="22"/>
          <w:szCs w:val="22"/>
        </w:rPr>
        <w:t xml:space="preserve">a presente Escritura representa </w:t>
      </w:r>
      <w:r w:rsidRPr="00D3716F">
        <w:rPr>
          <w:sz w:val="22"/>
          <w:szCs w:val="22"/>
        </w:rPr>
        <w:t xml:space="preserve">a </w:t>
      </w:r>
      <w:r>
        <w:rPr>
          <w:sz w:val="22"/>
          <w:szCs w:val="22"/>
        </w:rPr>
        <w:t>3</w:t>
      </w:r>
      <w:r w:rsidRPr="00D3716F">
        <w:rPr>
          <w:sz w:val="22"/>
          <w:szCs w:val="22"/>
        </w:rPr>
        <w:t>ª (</w:t>
      </w:r>
      <w:r>
        <w:rPr>
          <w:sz w:val="22"/>
          <w:szCs w:val="22"/>
        </w:rPr>
        <w:t>terceira</w:t>
      </w:r>
      <w:r w:rsidRPr="00D3716F">
        <w:rPr>
          <w:sz w:val="22"/>
          <w:szCs w:val="22"/>
        </w:rPr>
        <w:t>) emissão pública de debêntures da Emissora.</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3.3</w:t>
      </w:r>
      <w:r w:rsidRPr="00D3716F">
        <w:rPr>
          <w:b/>
          <w:sz w:val="22"/>
          <w:szCs w:val="22"/>
        </w:rPr>
        <w:tab/>
      </w:r>
      <w:r w:rsidRPr="00D3716F">
        <w:rPr>
          <w:b/>
          <w:sz w:val="22"/>
          <w:szCs w:val="22"/>
        </w:rPr>
        <w:tab/>
        <w:t>Número de Séries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3.3.1</w:t>
      </w:r>
      <w:r w:rsidRPr="00D3716F">
        <w:rPr>
          <w:sz w:val="22"/>
          <w:szCs w:val="22"/>
        </w:rPr>
        <w:tab/>
      </w:r>
      <w:r w:rsidRPr="00D3716F">
        <w:rPr>
          <w:sz w:val="22"/>
          <w:szCs w:val="22"/>
        </w:rPr>
        <w:tab/>
      </w:r>
      <w:r w:rsidRPr="00D3716F">
        <w:rPr>
          <w:rFonts w:eastAsia="Arial Unicode MS"/>
          <w:sz w:val="22"/>
          <w:szCs w:val="22"/>
        </w:rPr>
        <w:t>A Emissão será realizada em série</w:t>
      </w:r>
      <w:r>
        <w:rPr>
          <w:rFonts w:eastAsia="Arial Unicode MS"/>
          <w:sz w:val="22"/>
          <w:szCs w:val="22"/>
        </w:rPr>
        <w:t xml:space="preserve"> única</w:t>
      </w:r>
      <w:r w:rsidRPr="00D3716F">
        <w:rPr>
          <w:sz w:val="22"/>
          <w:szCs w:val="22"/>
        </w:rPr>
        <w:t>.</w:t>
      </w:r>
    </w:p>
    <w:p w:rsidR="005C015E" w:rsidRPr="00D3716F" w:rsidRDefault="005C015E"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3.4</w:t>
      </w:r>
      <w:r w:rsidRPr="00D3716F">
        <w:rPr>
          <w:b/>
          <w:sz w:val="22"/>
          <w:szCs w:val="22"/>
        </w:rPr>
        <w:tab/>
      </w:r>
      <w:r w:rsidRPr="00D3716F">
        <w:rPr>
          <w:b/>
          <w:sz w:val="22"/>
          <w:szCs w:val="22"/>
        </w:rPr>
        <w:tab/>
        <w:t>Montante da Emissão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3.4.1</w:t>
      </w:r>
      <w:r w:rsidRPr="00D3716F">
        <w:rPr>
          <w:sz w:val="22"/>
          <w:szCs w:val="22"/>
        </w:rPr>
        <w:tab/>
      </w:r>
      <w:r w:rsidRPr="00D3716F">
        <w:rPr>
          <w:sz w:val="22"/>
          <w:szCs w:val="22"/>
        </w:rPr>
        <w:tab/>
        <w:t xml:space="preserve">O montante total da </w:t>
      </w:r>
      <w:r>
        <w:rPr>
          <w:sz w:val="22"/>
          <w:szCs w:val="22"/>
        </w:rPr>
        <w:t>E</w:t>
      </w:r>
      <w:r w:rsidRPr="00D3716F">
        <w:rPr>
          <w:sz w:val="22"/>
          <w:szCs w:val="22"/>
        </w:rPr>
        <w:t>missão será de R$</w:t>
      </w:r>
      <w:r>
        <w:rPr>
          <w:sz w:val="22"/>
          <w:szCs w:val="22"/>
        </w:rPr>
        <w:t>600</w:t>
      </w:r>
      <w:r w:rsidRPr="00D3716F">
        <w:rPr>
          <w:sz w:val="22"/>
          <w:szCs w:val="22"/>
        </w:rPr>
        <w:t>.000.000,00 (</w:t>
      </w:r>
      <w:r>
        <w:rPr>
          <w:sz w:val="22"/>
          <w:szCs w:val="22"/>
        </w:rPr>
        <w:t xml:space="preserve">seiscentos milhões </w:t>
      </w:r>
      <w:r w:rsidRPr="00D3716F">
        <w:rPr>
          <w:sz w:val="22"/>
          <w:szCs w:val="22"/>
        </w:rPr>
        <w:t xml:space="preserve">de reais), na Data de Emissão (conforme definida abaixo).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3.5</w:t>
      </w:r>
      <w:r w:rsidRPr="00D3716F">
        <w:rPr>
          <w:b/>
          <w:sz w:val="22"/>
          <w:szCs w:val="22"/>
        </w:rPr>
        <w:tab/>
      </w:r>
      <w:r w:rsidRPr="00D3716F">
        <w:rPr>
          <w:b/>
          <w:sz w:val="22"/>
          <w:szCs w:val="22"/>
        </w:rPr>
        <w:tab/>
        <w:t>Quantidade de Debêntures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3.5.1</w:t>
      </w:r>
      <w:r w:rsidRPr="00D3716F">
        <w:rPr>
          <w:sz w:val="22"/>
          <w:szCs w:val="22"/>
        </w:rPr>
        <w:tab/>
      </w:r>
      <w:r w:rsidRPr="00D3716F">
        <w:rPr>
          <w:sz w:val="22"/>
          <w:szCs w:val="22"/>
        </w:rPr>
        <w:tab/>
        <w:t xml:space="preserve">Serão emitidas </w:t>
      </w:r>
      <w:r>
        <w:rPr>
          <w:sz w:val="22"/>
          <w:szCs w:val="22"/>
        </w:rPr>
        <w:t xml:space="preserve">60 </w:t>
      </w:r>
      <w:r w:rsidRPr="00D3716F">
        <w:rPr>
          <w:sz w:val="22"/>
          <w:szCs w:val="22"/>
        </w:rPr>
        <w:t>(</w:t>
      </w:r>
      <w:r>
        <w:rPr>
          <w:sz w:val="22"/>
          <w:szCs w:val="22"/>
        </w:rPr>
        <w:t>sessenta</w:t>
      </w:r>
      <w:r w:rsidRPr="00D3716F">
        <w:rPr>
          <w:sz w:val="22"/>
          <w:szCs w:val="22"/>
        </w:rPr>
        <w:t xml:space="preserve">) </w:t>
      </w:r>
      <w:r>
        <w:rPr>
          <w:sz w:val="22"/>
          <w:szCs w:val="22"/>
        </w:rPr>
        <w:t>D</w:t>
      </w:r>
      <w:r w:rsidRPr="00D3716F">
        <w:rPr>
          <w:sz w:val="22"/>
          <w:szCs w:val="22"/>
        </w:rPr>
        <w:t xml:space="preserve">ebêntures.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3.6</w:t>
      </w:r>
      <w:r w:rsidRPr="00D3716F">
        <w:rPr>
          <w:b/>
          <w:sz w:val="22"/>
          <w:szCs w:val="22"/>
        </w:rPr>
        <w:tab/>
      </w:r>
      <w:r w:rsidRPr="00D3716F">
        <w:rPr>
          <w:b/>
          <w:sz w:val="22"/>
          <w:szCs w:val="22"/>
        </w:rPr>
        <w:tab/>
        <w:t xml:space="preserve">Banco Mandatário e </w:t>
      </w:r>
      <w:r>
        <w:rPr>
          <w:b/>
          <w:sz w:val="22"/>
          <w:szCs w:val="22"/>
        </w:rPr>
        <w:t xml:space="preserve">Agente </w:t>
      </w:r>
      <w:proofErr w:type="spellStart"/>
      <w:r>
        <w:rPr>
          <w:b/>
          <w:sz w:val="22"/>
          <w:szCs w:val="22"/>
        </w:rPr>
        <w:t>Escriturador</w:t>
      </w:r>
      <w:proofErr w:type="spellEnd"/>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35419D">
        <w:rPr>
          <w:sz w:val="22"/>
          <w:szCs w:val="22"/>
        </w:rPr>
        <w:t>3.6.1</w:t>
      </w:r>
      <w:r w:rsidRPr="0035419D">
        <w:rPr>
          <w:sz w:val="22"/>
          <w:szCs w:val="22"/>
        </w:rPr>
        <w:tab/>
      </w:r>
      <w:r w:rsidRPr="0035419D">
        <w:rPr>
          <w:sz w:val="22"/>
          <w:szCs w:val="22"/>
        </w:rPr>
        <w:tab/>
        <w:t xml:space="preserve">O banco mandatário e o agente </w:t>
      </w:r>
      <w:proofErr w:type="spellStart"/>
      <w:r w:rsidRPr="0035419D">
        <w:rPr>
          <w:sz w:val="22"/>
          <w:szCs w:val="22"/>
        </w:rPr>
        <w:t>escriturador</w:t>
      </w:r>
      <w:proofErr w:type="spellEnd"/>
      <w:r w:rsidRPr="0035419D">
        <w:rPr>
          <w:sz w:val="22"/>
          <w:szCs w:val="22"/>
        </w:rPr>
        <w:t xml:space="preserve"> da presente Emissão será o Banco Bradesco S.A., localizado na Cidade de Osasco, no Estado de São Paulo, na Cidade de Deus, s/nº, inscrito no CNPJ/MF sob o nº 60.746.94</w:t>
      </w:r>
      <w:r w:rsidR="00F867C7">
        <w:rPr>
          <w:sz w:val="22"/>
          <w:szCs w:val="22"/>
        </w:rPr>
        <w:t>8</w:t>
      </w:r>
      <w:r w:rsidRPr="0035419D">
        <w:rPr>
          <w:sz w:val="22"/>
          <w:szCs w:val="22"/>
        </w:rPr>
        <w:t>/0001-12 (“</w:t>
      </w:r>
      <w:r w:rsidRPr="0035419D">
        <w:rPr>
          <w:sz w:val="22"/>
          <w:szCs w:val="22"/>
          <w:u w:val="single"/>
        </w:rPr>
        <w:t>Banco Mandatário</w:t>
      </w:r>
      <w:r w:rsidRPr="0035419D">
        <w:rPr>
          <w:sz w:val="22"/>
          <w:szCs w:val="22"/>
        </w:rPr>
        <w:t>” e “</w:t>
      </w:r>
      <w:r w:rsidRPr="0035419D">
        <w:rPr>
          <w:sz w:val="22"/>
          <w:szCs w:val="22"/>
          <w:u w:val="single"/>
        </w:rPr>
        <w:t xml:space="preserve">Agente </w:t>
      </w:r>
      <w:proofErr w:type="spellStart"/>
      <w:r w:rsidRPr="0035419D">
        <w:rPr>
          <w:sz w:val="22"/>
          <w:szCs w:val="22"/>
          <w:u w:val="single"/>
        </w:rPr>
        <w:t>Escriturador</w:t>
      </w:r>
      <w:proofErr w:type="spellEnd"/>
      <w:r w:rsidRPr="0035419D">
        <w:rPr>
          <w:sz w:val="22"/>
          <w:szCs w:val="22"/>
        </w:rPr>
        <w:t>”, respectivamente).</w:t>
      </w:r>
      <w:r w:rsidR="006F731E" w:rsidRPr="0035419D">
        <w:rPr>
          <w:sz w:val="22"/>
          <w:szCs w:val="22"/>
        </w:rPr>
        <w:t xml:space="preserve"> </w:t>
      </w:r>
    </w:p>
    <w:p w:rsidR="005C015E" w:rsidRPr="00D3716F" w:rsidRDefault="005C015E" w:rsidP="005C015E">
      <w:pPr>
        <w:spacing w:line="312" w:lineRule="auto"/>
        <w:jc w:val="both"/>
        <w:rPr>
          <w:b/>
          <w:sz w:val="22"/>
          <w:szCs w:val="22"/>
        </w:rPr>
      </w:pPr>
      <w:r w:rsidRPr="00D3716F" w:rsidDel="00E165D2">
        <w:rPr>
          <w:sz w:val="22"/>
          <w:szCs w:val="22"/>
        </w:rPr>
        <w:t xml:space="preserve"> </w:t>
      </w:r>
    </w:p>
    <w:p w:rsidR="005C015E" w:rsidRPr="00D3716F" w:rsidRDefault="005C015E" w:rsidP="005C015E">
      <w:pPr>
        <w:spacing w:line="312" w:lineRule="auto"/>
        <w:jc w:val="both"/>
        <w:rPr>
          <w:b/>
          <w:sz w:val="22"/>
          <w:szCs w:val="22"/>
        </w:rPr>
      </w:pPr>
      <w:r w:rsidRPr="00D3716F">
        <w:rPr>
          <w:b/>
          <w:sz w:val="22"/>
          <w:szCs w:val="22"/>
        </w:rPr>
        <w:t>3.7</w:t>
      </w:r>
      <w:r w:rsidRPr="00D3716F">
        <w:rPr>
          <w:b/>
          <w:sz w:val="22"/>
          <w:szCs w:val="22"/>
        </w:rPr>
        <w:tab/>
      </w:r>
      <w:r w:rsidRPr="00D3716F">
        <w:rPr>
          <w:b/>
          <w:sz w:val="22"/>
          <w:szCs w:val="22"/>
        </w:rPr>
        <w:tab/>
        <w:t>Destinação dos Recursos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rFonts w:eastAsia="Arial Unicode MS"/>
          <w:sz w:val="22"/>
          <w:szCs w:val="22"/>
        </w:rPr>
      </w:pPr>
      <w:r w:rsidRPr="00D3716F">
        <w:rPr>
          <w:sz w:val="22"/>
          <w:szCs w:val="22"/>
        </w:rPr>
        <w:t>3.7.1</w:t>
      </w:r>
      <w:r w:rsidRPr="00D3716F">
        <w:rPr>
          <w:sz w:val="22"/>
          <w:szCs w:val="22"/>
        </w:rPr>
        <w:tab/>
      </w:r>
      <w:r w:rsidRPr="00D3716F">
        <w:rPr>
          <w:sz w:val="22"/>
          <w:szCs w:val="22"/>
        </w:rPr>
        <w:tab/>
      </w:r>
      <w:r w:rsidRPr="00D3716F">
        <w:rPr>
          <w:rFonts w:eastAsia="Arial Unicode MS"/>
          <w:sz w:val="22"/>
          <w:szCs w:val="22"/>
        </w:rPr>
        <w:t>Os recursos captados através da presente Emissão serão destinados para investimentos em ativos fixos</w:t>
      </w:r>
      <w:r>
        <w:rPr>
          <w:rFonts w:eastAsia="Arial Unicode MS"/>
          <w:sz w:val="22"/>
          <w:szCs w:val="22"/>
        </w:rPr>
        <w:t xml:space="preserve"> e </w:t>
      </w:r>
      <w:r w:rsidRPr="00D3716F">
        <w:rPr>
          <w:rFonts w:eastAsia="Arial Unicode MS"/>
          <w:sz w:val="22"/>
          <w:szCs w:val="22"/>
        </w:rPr>
        <w:t>em capital de giro.</w:t>
      </w:r>
      <w:r>
        <w:rPr>
          <w:rFonts w:eastAsia="Arial Unicode MS"/>
          <w:sz w:val="22"/>
          <w:szCs w:val="22"/>
        </w:rPr>
        <w:t xml:space="preserve"> </w:t>
      </w:r>
    </w:p>
    <w:p w:rsidR="005C015E" w:rsidRPr="00D3716F" w:rsidRDefault="005C015E" w:rsidP="005C015E">
      <w:pPr>
        <w:spacing w:line="312" w:lineRule="auto"/>
        <w:jc w:val="both"/>
        <w:rPr>
          <w:rFonts w:eastAsia="Arial Unicode MS"/>
          <w:sz w:val="22"/>
          <w:szCs w:val="22"/>
        </w:rPr>
      </w:pPr>
    </w:p>
    <w:p w:rsidR="005C015E" w:rsidRPr="00D3716F" w:rsidRDefault="005C015E" w:rsidP="005C015E">
      <w:pPr>
        <w:spacing w:line="312" w:lineRule="auto"/>
        <w:jc w:val="both"/>
        <w:rPr>
          <w:b/>
          <w:sz w:val="22"/>
          <w:szCs w:val="22"/>
        </w:rPr>
      </w:pPr>
      <w:r w:rsidRPr="00D3716F">
        <w:rPr>
          <w:b/>
          <w:sz w:val="22"/>
          <w:szCs w:val="22"/>
        </w:rPr>
        <w:t>3.8</w:t>
      </w:r>
      <w:r w:rsidRPr="00D3716F">
        <w:rPr>
          <w:b/>
          <w:sz w:val="22"/>
          <w:szCs w:val="22"/>
        </w:rPr>
        <w:tab/>
      </w:r>
      <w:r w:rsidRPr="00D3716F">
        <w:rPr>
          <w:b/>
          <w:sz w:val="22"/>
          <w:szCs w:val="22"/>
        </w:rPr>
        <w:tab/>
        <w:t>Limite da Emissão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E904F4">
        <w:rPr>
          <w:sz w:val="22"/>
          <w:szCs w:val="22"/>
        </w:rPr>
        <w:t>3.8.1</w:t>
      </w:r>
      <w:r w:rsidRPr="00E904F4">
        <w:rPr>
          <w:sz w:val="22"/>
          <w:szCs w:val="22"/>
        </w:rPr>
        <w:tab/>
      </w:r>
      <w:r w:rsidRPr="00E904F4">
        <w:rPr>
          <w:sz w:val="22"/>
          <w:szCs w:val="22"/>
        </w:rPr>
        <w:tab/>
      </w:r>
      <w:r w:rsidR="006F731E">
        <w:rPr>
          <w:sz w:val="22"/>
          <w:szCs w:val="22"/>
        </w:rPr>
        <w:t xml:space="preserve">A Emissão atende ao limite de emissão previsto no artigo 60, </w:t>
      </w:r>
      <w:r w:rsidR="006F731E" w:rsidRPr="006F731E">
        <w:rPr>
          <w:i/>
          <w:sz w:val="22"/>
          <w:szCs w:val="22"/>
        </w:rPr>
        <w:t>caput</w:t>
      </w:r>
      <w:r w:rsidR="006F731E">
        <w:rPr>
          <w:sz w:val="22"/>
          <w:szCs w:val="22"/>
        </w:rPr>
        <w:t>, da Lei das Sociedades por Ações, uma vez que o capital social da Emissora, na Data de Emissão (conforme definida abaixo), é de R$</w:t>
      </w:r>
      <w:r w:rsidR="00932E6C" w:rsidRPr="001A553B">
        <w:rPr>
          <w:sz w:val="22"/>
          <w:szCs w:val="22"/>
        </w:rPr>
        <w:t>2.</w:t>
      </w:r>
      <w:r w:rsidR="001A553B" w:rsidRPr="001A553B">
        <w:rPr>
          <w:sz w:val="22"/>
          <w:szCs w:val="22"/>
        </w:rPr>
        <w:t>727</w:t>
      </w:r>
      <w:r w:rsidR="00932E6C" w:rsidRPr="001A553B">
        <w:rPr>
          <w:sz w:val="22"/>
          <w:szCs w:val="22"/>
        </w:rPr>
        <w:t>.</w:t>
      </w:r>
      <w:r w:rsidR="001A553B" w:rsidRPr="001A553B">
        <w:rPr>
          <w:sz w:val="22"/>
          <w:szCs w:val="22"/>
        </w:rPr>
        <w:t>212</w:t>
      </w:r>
      <w:r w:rsidR="00932E6C" w:rsidRPr="001A553B">
        <w:rPr>
          <w:sz w:val="22"/>
          <w:szCs w:val="22"/>
        </w:rPr>
        <w:t>.</w:t>
      </w:r>
      <w:r w:rsidR="001A553B" w:rsidRPr="001A553B">
        <w:rPr>
          <w:sz w:val="22"/>
          <w:szCs w:val="22"/>
        </w:rPr>
        <w:t>460</w:t>
      </w:r>
      <w:r w:rsidR="00932E6C" w:rsidRPr="001A553B">
        <w:rPr>
          <w:sz w:val="22"/>
          <w:szCs w:val="22"/>
        </w:rPr>
        <w:t>,</w:t>
      </w:r>
      <w:r w:rsidR="001A553B" w:rsidRPr="001A553B">
        <w:rPr>
          <w:sz w:val="22"/>
          <w:szCs w:val="22"/>
        </w:rPr>
        <w:t>46 (dois bilhões, setecentos e vinte e sete milhões, duzentos e doze mil, quatrocentos e sessenta reais e quarenta e seis centavos)</w:t>
      </w:r>
      <w:r w:rsidR="006F731E">
        <w:rPr>
          <w:sz w:val="22"/>
          <w:szCs w:val="22"/>
        </w:rPr>
        <w:t xml:space="preserve"> </w:t>
      </w:r>
      <w:r w:rsidR="000775F8">
        <w:rPr>
          <w:sz w:val="22"/>
          <w:szCs w:val="22"/>
          <w:lang w:eastAsia="en-US"/>
        </w:rPr>
        <w:t xml:space="preserve">e </w:t>
      </w:r>
      <w:r w:rsidR="006F731E">
        <w:rPr>
          <w:sz w:val="22"/>
          <w:szCs w:val="22"/>
          <w:lang w:eastAsia="en-US"/>
        </w:rPr>
        <w:t>o valor total da presente Emissão é de R$600.000.000,00 (seiscentos milhões de reais).</w:t>
      </w:r>
      <w:r w:rsidR="006F731E">
        <w:rPr>
          <w:sz w:val="22"/>
          <w:szCs w:val="22"/>
        </w:rPr>
        <w:t xml:space="preserve"> </w:t>
      </w:r>
    </w:p>
    <w:p w:rsidR="006F731E" w:rsidRPr="00D3716F" w:rsidRDefault="006F731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3.9</w:t>
      </w:r>
      <w:r w:rsidRPr="00D3716F">
        <w:rPr>
          <w:b/>
          <w:sz w:val="22"/>
          <w:szCs w:val="22"/>
        </w:rPr>
        <w:tab/>
      </w:r>
      <w:r w:rsidRPr="00D3716F">
        <w:rPr>
          <w:b/>
          <w:sz w:val="22"/>
          <w:szCs w:val="22"/>
        </w:rPr>
        <w:tab/>
        <w:t>Registro para Distribuição e Negociação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3.9.1</w:t>
      </w:r>
      <w:r w:rsidRPr="00D3716F">
        <w:rPr>
          <w:sz w:val="22"/>
          <w:szCs w:val="22"/>
        </w:rPr>
        <w:tab/>
      </w:r>
      <w:r w:rsidRPr="00D3716F">
        <w:rPr>
          <w:sz w:val="22"/>
          <w:szCs w:val="22"/>
        </w:rPr>
        <w:tab/>
        <w:t>As Debêntures serão registradas (i) para distribuição no mercado primário através do SDT – Módulo de Distribuição de Títulos (“</w:t>
      </w:r>
      <w:r w:rsidRPr="00D3716F">
        <w:rPr>
          <w:sz w:val="22"/>
          <w:szCs w:val="22"/>
          <w:u w:val="single"/>
        </w:rPr>
        <w:t>SDT</w:t>
      </w:r>
      <w:r w:rsidRPr="00D3716F">
        <w:rPr>
          <w:sz w:val="22"/>
          <w:szCs w:val="22"/>
        </w:rPr>
        <w:t>”), e (ii) para negociação em mercado secundário através do SND – Módulo Nacional de Debêntures (“</w:t>
      </w:r>
      <w:r w:rsidRPr="00D3716F">
        <w:rPr>
          <w:sz w:val="22"/>
          <w:szCs w:val="22"/>
          <w:u w:val="single"/>
        </w:rPr>
        <w:t>SND</w:t>
      </w:r>
      <w:r w:rsidRPr="00D3716F">
        <w:rPr>
          <w:sz w:val="22"/>
          <w:szCs w:val="22"/>
        </w:rPr>
        <w:t>”), ambos administrados e operacionalizados pela CETIP S.A. – Balcão Organizado de Ativos e Derivativos (“</w:t>
      </w:r>
      <w:r w:rsidRPr="00D3716F">
        <w:rPr>
          <w:sz w:val="22"/>
          <w:szCs w:val="22"/>
          <w:u w:val="single"/>
        </w:rPr>
        <w:t>CETIP</w:t>
      </w:r>
      <w:r w:rsidRPr="00D3716F">
        <w:rPr>
          <w:sz w:val="22"/>
          <w:szCs w:val="22"/>
        </w:rPr>
        <w:t xml:space="preserve">”), sendo a custódia </w:t>
      </w:r>
      <w:r>
        <w:rPr>
          <w:sz w:val="22"/>
          <w:szCs w:val="22"/>
        </w:rPr>
        <w:t xml:space="preserve">eletrônica </w:t>
      </w:r>
      <w:r w:rsidRPr="00D3716F">
        <w:rPr>
          <w:sz w:val="22"/>
          <w:szCs w:val="22"/>
        </w:rPr>
        <w:t xml:space="preserve">das Debêntures e a liquidação </w:t>
      </w:r>
      <w:proofErr w:type="gramStart"/>
      <w:r w:rsidRPr="00D3716F">
        <w:rPr>
          <w:sz w:val="22"/>
          <w:szCs w:val="22"/>
        </w:rPr>
        <w:t>financeira realizadas</w:t>
      </w:r>
      <w:proofErr w:type="gramEnd"/>
      <w:r w:rsidRPr="00D3716F">
        <w:rPr>
          <w:sz w:val="22"/>
          <w:szCs w:val="22"/>
        </w:rPr>
        <w:t xml:space="preserve"> através da CETIP.</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3.9.2</w:t>
      </w:r>
      <w:r w:rsidRPr="00D3716F">
        <w:rPr>
          <w:sz w:val="22"/>
          <w:szCs w:val="22"/>
        </w:rPr>
        <w:tab/>
      </w:r>
      <w:r w:rsidRPr="00D3716F">
        <w:rPr>
          <w:sz w:val="22"/>
          <w:szCs w:val="22"/>
        </w:rPr>
        <w:tab/>
        <w:t xml:space="preserve">As Debêntures somente poderão ser negociadas em mercado de balcão organizado e não organizado depois de decorridos 90 (noventa) dias de sua subscrição </w:t>
      </w:r>
      <w:r>
        <w:rPr>
          <w:sz w:val="22"/>
          <w:szCs w:val="22"/>
        </w:rPr>
        <w:t xml:space="preserve">ou aquisição </w:t>
      </w:r>
      <w:r w:rsidRPr="00D3716F">
        <w:rPr>
          <w:sz w:val="22"/>
          <w:szCs w:val="22"/>
        </w:rPr>
        <w:t xml:space="preserve">pelo investidor, nos termos dos artigos 13 e 14 </w:t>
      </w:r>
      <w:r w:rsidR="00E25E00">
        <w:rPr>
          <w:sz w:val="22"/>
          <w:szCs w:val="22"/>
        </w:rPr>
        <w:t xml:space="preserve">e do cumprimento pela Emissora do artigo 17 </w:t>
      </w:r>
      <w:r w:rsidRPr="00D3716F">
        <w:rPr>
          <w:sz w:val="22"/>
          <w:szCs w:val="22"/>
        </w:rPr>
        <w:t>da Instrução CVM 476. Somente investidores qualificados, conforme definidos na Instrução da CVM nº 409, de 18 de agosto de 2004, conforme alterada (</w:t>
      </w:r>
      <w:r>
        <w:rPr>
          <w:sz w:val="22"/>
          <w:szCs w:val="22"/>
        </w:rPr>
        <w:t>“</w:t>
      </w:r>
      <w:r w:rsidRPr="00A15ABF">
        <w:rPr>
          <w:sz w:val="22"/>
          <w:szCs w:val="22"/>
          <w:u w:val="single"/>
        </w:rPr>
        <w:t>Instrução CVM 409</w:t>
      </w:r>
      <w:r>
        <w:rPr>
          <w:sz w:val="22"/>
          <w:szCs w:val="22"/>
        </w:rPr>
        <w:t>”</w:t>
      </w:r>
      <w:r w:rsidRPr="00D3716F">
        <w:rPr>
          <w:sz w:val="22"/>
          <w:szCs w:val="22"/>
        </w:rPr>
        <w:t>)</w:t>
      </w:r>
      <w:r>
        <w:rPr>
          <w:sz w:val="22"/>
          <w:szCs w:val="22"/>
        </w:rPr>
        <w:t xml:space="preserve">, </w:t>
      </w:r>
      <w:r w:rsidRPr="00D3716F">
        <w:rPr>
          <w:sz w:val="22"/>
          <w:szCs w:val="22"/>
        </w:rPr>
        <w:t>e observado o disposto no artigo 4º da Instrução CVM 476, poderão adquirir as Debêntures, ressalvado o disposto no parágrafo 1º do artigo 15 da Instrução CVM 476.</w:t>
      </w:r>
    </w:p>
    <w:p w:rsidR="005C015E" w:rsidRDefault="005C015E" w:rsidP="005C015E">
      <w:pPr>
        <w:spacing w:line="312" w:lineRule="auto"/>
        <w:jc w:val="both"/>
        <w:rPr>
          <w:b/>
          <w:sz w:val="22"/>
          <w:szCs w:val="22"/>
        </w:rPr>
      </w:pPr>
    </w:p>
    <w:p w:rsidR="005C015E" w:rsidRPr="00D3716F" w:rsidRDefault="005C015E" w:rsidP="005C015E">
      <w:pPr>
        <w:spacing w:line="312" w:lineRule="auto"/>
        <w:jc w:val="both"/>
        <w:rPr>
          <w:sz w:val="22"/>
          <w:szCs w:val="22"/>
        </w:rPr>
      </w:pPr>
      <w:r w:rsidRPr="00A15ABF">
        <w:rPr>
          <w:sz w:val="22"/>
          <w:szCs w:val="22"/>
        </w:rPr>
        <w:t>3.9.2.1</w:t>
      </w:r>
      <w:r w:rsidRPr="00A15ABF">
        <w:rPr>
          <w:sz w:val="22"/>
          <w:szCs w:val="22"/>
        </w:rPr>
        <w:tab/>
      </w:r>
      <w:r w:rsidRPr="00A15ABF">
        <w:rPr>
          <w:sz w:val="22"/>
          <w:szCs w:val="22"/>
        </w:rPr>
        <w:tab/>
      </w:r>
      <w:r>
        <w:rPr>
          <w:sz w:val="22"/>
          <w:szCs w:val="22"/>
        </w:rPr>
        <w:t>Conforme definidos pela Instrução CVM 409, são Investidores Qualificados: (i) instituições financeiras; (</w:t>
      </w:r>
      <w:proofErr w:type="gramStart"/>
      <w:r>
        <w:rPr>
          <w:sz w:val="22"/>
          <w:szCs w:val="22"/>
        </w:rPr>
        <w:t>ii</w:t>
      </w:r>
      <w:proofErr w:type="gramEnd"/>
      <w:r>
        <w:rPr>
          <w:sz w:val="22"/>
          <w:szCs w:val="22"/>
        </w:rPr>
        <w:t>) companhias seguradoras e sociedades de capitalização; (iii) entidades abertas e fechadas de previdência complementar; (iv) pessoas físicas ou jurídicas que possuam investimentos financeiros em valor superior a R$300.000,00 (trezentos mil reais) e que, adicionalmente, atestem por escrito sua condição de investidor qualificado mediante termo próprio; (v) fundos de investimento destinados exclusivamente a investidores qualificados; (vi) administradores de carteira e consultores de valores mobiliários autorizados pela CVM, em relação a seus recursos próprios; e (vii) regimes próprios de previdência social instituídos pela União, pelos Estados, pelo Distrito Federal ou por Municípios (em conjunto, “</w:t>
      </w:r>
      <w:r w:rsidRPr="00A15ABF">
        <w:rPr>
          <w:sz w:val="22"/>
          <w:szCs w:val="22"/>
          <w:u w:val="single"/>
        </w:rPr>
        <w:t>Investidores Qualificados</w:t>
      </w:r>
      <w:r>
        <w:rPr>
          <w:sz w:val="22"/>
          <w:szCs w:val="22"/>
        </w:rPr>
        <w:t xml:space="preserve">”). </w:t>
      </w:r>
    </w:p>
    <w:p w:rsidR="005C015E" w:rsidRDefault="005C015E" w:rsidP="005C015E">
      <w:pPr>
        <w:spacing w:line="312" w:lineRule="auto"/>
        <w:jc w:val="both"/>
        <w:rPr>
          <w:b/>
          <w:sz w:val="22"/>
          <w:szCs w:val="22"/>
        </w:rPr>
      </w:pPr>
    </w:p>
    <w:p w:rsidR="005C015E" w:rsidRPr="00D3716F" w:rsidRDefault="005C015E" w:rsidP="005C015E">
      <w:pPr>
        <w:spacing w:line="312" w:lineRule="auto"/>
        <w:jc w:val="both"/>
        <w:rPr>
          <w:sz w:val="22"/>
          <w:szCs w:val="22"/>
        </w:rPr>
      </w:pPr>
      <w:r w:rsidRPr="00A15ABF">
        <w:rPr>
          <w:sz w:val="22"/>
          <w:szCs w:val="22"/>
        </w:rPr>
        <w:t>3.9.2.</w:t>
      </w:r>
      <w:r>
        <w:rPr>
          <w:sz w:val="22"/>
          <w:szCs w:val="22"/>
        </w:rPr>
        <w:t>2</w:t>
      </w:r>
      <w:r w:rsidRPr="00A15ABF">
        <w:rPr>
          <w:sz w:val="22"/>
          <w:szCs w:val="22"/>
        </w:rPr>
        <w:tab/>
      </w:r>
      <w:r w:rsidRPr="00A15ABF">
        <w:rPr>
          <w:sz w:val="22"/>
          <w:szCs w:val="22"/>
        </w:rPr>
        <w:tab/>
      </w:r>
      <w:r>
        <w:rPr>
          <w:sz w:val="22"/>
          <w:szCs w:val="22"/>
        </w:rPr>
        <w:t>Nos termos da Instrução CVM 476 e para fins da presente Emissão todos os fundos de investimento serão considerados Investidores Qualificados, ainda que se destinem a investidores não qualificados.</w:t>
      </w:r>
    </w:p>
    <w:p w:rsidR="005C015E" w:rsidRPr="00D3716F" w:rsidRDefault="005C015E"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3.10</w:t>
      </w:r>
      <w:r w:rsidRPr="00D3716F">
        <w:rPr>
          <w:b/>
          <w:sz w:val="22"/>
          <w:szCs w:val="22"/>
        </w:rPr>
        <w:tab/>
      </w:r>
      <w:r w:rsidRPr="00D3716F">
        <w:rPr>
          <w:b/>
          <w:sz w:val="22"/>
          <w:szCs w:val="22"/>
        </w:rPr>
        <w:tab/>
        <w:t>Colocação e Procedimento de Distribuição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3.10.1</w:t>
      </w:r>
      <w:r w:rsidRPr="00D3716F">
        <w:rPr>
          <w:sz w:val="22"/>
          <w:szCs w:val="22"/>
        </w:rPr>
        <w:tab/>
      </w:r>
      <w:r w:rsidRPr="00D3716F">
        <w:rPr>
          <w:sz w:val="22"/>
          <w:szCs w:val="22"/>
        </w:rPr>
        <w:tab/>
        <w:t xml:space="preserve">As Debêntures serão objeto de distribuição pública, com esforços restritos de distribuição, sob o regime de garantia firme, com intermediação do Banco </w:t>
      </w:r>
      <w:r>
        <w:rPr>
          <w:sz w:val="22"/>
          <w:szCs w:val="22"/>
        </w:rPr>
        <w:t xml:space="preserve">Santander </w:t>
      </w:r>
      <w:r w:rsidR="00945076">
        <w:rPr>
          <w:sz w:val="22"/>
          <w:szCs w:val="22"/>
        </w:rPr>
        <w:t xml:space="preserve">(Brasil) </w:t>
      </w:r>
      <w:r w:rsidRPr="00D3716F">
        <w:rPr>
          <w:sz w:val="22"/>
          <w:szCs w:val="22"/>
        </w:rPr>
        <w:t>S.A. (“</w:t>
      </w:r>
      <w:r w:rsidRPr="00D3716F">
        <w:rPr>
          <w:sz w:val="22"/>
          <w:szCs w:val="22"/>
          <w:u w:val="single"/>
        </w:rPr>
        <w:t>Instituição Intermediária</w:t>
      </w:r>
      <w:r w:rsidRPr="00D3716F">
        <w:rPr>
          <w:sz w:val="22"/>
          <w:szCs w:val="22"/>
        </w:rPr>
        <w:t>”), instituição financeira integrante do sistema de distribuição de valores mobiliários, por meio do módulo SDT, administrado e operacionalizado pela CETIP, e destinadas exclusivamente à subscrição por, no máximo, 20 (vinte) Investidores Qualificados, observados o artigo 3º da Instrução CVM 476 e os termos e condições do “</w:t>
      </w:r>
      <w:r w:rsidR="00945076">
        <w:rPr>
          <w:sz w:val="22"/>
          <w:szCs w:val="22"/>
        </w:rPr>
        <w:t xml:space="preserve">Contrato </w:t>
      </w:r>
      <w:r w:rsidRPr="00D3716F">
        <w:rPr>
          <w:sz w:val="22"/>
          <w:szCs w:val="22"/>
        </w:rPr>
        <w:t xml:space="preserve">de Coordenação </w:t>
      </w:r>
      <w:r w:rsidR="00945076">
        <w:rPr>
          <w:sz w:val="22"/>
          <w:szCs w:val="22"/>
        </w:rPr>
        <w:t>d</w:t>
      </w:r>
      <w:r w:rsidRPr="00D3716F">
        <w:rPr>
          <w:sz w:val="22"/>
          <w:szCs w:val="22"/>
        </w:rPr>
        <w:t xml:space="preserve">e Distribuição </w:t>
      </w:r>
      <w:r w:rsidR="00945076">
        <w:rPr>
          <w:sz w:val="22"/>
          <w:szCs w:val="22"/>
        </w:rPr>
        <w:t>Pública Restrita</w:t>
      </w:r>
      <w:r w:rsidRPr="00D3716F">
        <w:rPr>
          <w:sz w:val="22"/>
          <w:szCs w:val="22"/>
        </w:rPr>
        <w:t xml:space="preserve">, </w:t>
      </w:r>
      <w:r w:rsidR="00945076">
        <w:rPr>
          <w:sz w:val="22"/>
          <w:szCs w:val="22"/>
        </w:rPr>
        <w:t xml:space="preserve">sob o Regime de Garantia Firme de Colocação, </w:t>
      </w:r>
      <w:r w:rsidRPr="00D3716F">
        <w:rPr>
          <w:sz w:val="22"/>
          <w:szCs w:val="22"/>
        </w:rPr>
        <w:t xml:space="preserve">de Debêntures Simples, não Conversíveis em Ações, </w:t>
      </w:r>
      <w:r w:rsidR="00D57B22">
        <w:rPr>
          <w:sz w:val="22"/>
          <w:szCs w:val="22"/>
        </w:rPr>
        <w:t xml:space="preserve">em Série Única, </w:t>
      </w:r>
      <w:r w:rsidRPr="00D3716F">
        <w:rPr>
          <w:sz w:val="22"/>
          <w:szCs w:val="22"/>
        </w:rPr>
        <w:t xml:space="preserve">da Espécie Quirografária, </w:t>
      </w:r>
      <w:r w:rsidR="00D57B22">
        <w:rPr>
          <w:sz w:val="22"/>
          <w:szCs w:val="22"/>
        </w:rPr>
        <w:t>com Garantia Fidejussória</w:t>
      </w:r>
      <w:r w:rsidRPr="00D3716F">
        <w:rPr>
          <w:sz w:val="22"/>
          <w:szCs w:val="22"/>
        </w:rPr>
        <w:t xml:space="preserve">, da </w:t>
      </w:r>
      <w:r>
        <w:rPr>
          <w:sz w:val="22"/>
          <w:szCs w:val="22"/>
        </w:rPr>
        <w:t>3</w:t>
      </w:r>
      <w:r w:rsidRPr="00D3716F">
        <w:rPr>
          <w:sz w:val="22"/>
          <w:szCs w:val="22"/>
        </w:rPr>
        <w:t xml:space="preserve">ª Emissão da Votorantim </w:t>
      </w:r>
      <w:r>
        <w:rPr>
          <w:sz w:val="22"/>
          <w:szCs w:val="22"/>
        </w:rPr>
        <w:t xml:space="preserve">Cimentos </w:t>
      </w:r>
      <w:r w:rsidRPr="00D3716F">
        <w:rPr>
          <w:sz w:val="22"/>
          <w:szCs w:val="22"/>
        </w:rPr>
        <w:t>S.A.” (“</w:t>
      </w:r>
      <w:r w:rsidRPr="00D3716F">
        <w:rPr>
          <w:sz w:val="22"/>
          <w:szCs w:val="22"/>
          <w:u w:val="single"/>
        </w:rPr>
        <w:t>Contrato de Colocação</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bookmarkStart w:id="5" w:name="OLE_LINK5"/>
      <w:bookmarkStart w:id="6" w:name="OLE_LINK6"/>
      <w:r w:rsidRPr="00D3716F">
        <w:rPr>
          <w:b/>
          <w:sz w:val="22"/>
          <w:szCs w:val="22"/>
        </w:rPr>
        <w:t>4.</w:t>
      </w:r>
      <w:r w:rsidRPr="00D3716F">
        <w:rPr>
          <w:b/>
          <w:sz w:val="22"/>
          <w:szCs w:val="22"/>
        </w:rPr>
        <w:tab/>
      </w:r>
      <w:r w:rsidRPr="00D3716F">
        <w:rPr>
          <w:b/>
          <w:sz w:val="22"/>
          <w:szCs w:val="22"/>
        </w:rPr>
        <w:tab/>
        <w:t>DAS CARACTERÍSTICAS DAS DEBÊNTURES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4.1.</w:t>
      </w:r>
      <w:r w:rsidRPr="00D3716F">
        <w:rPr>
          <w:b/>
          <w:sz w:val="22"/>
          <w:szCs w:val="22"/>
        </w:rPr>
        <w:tab/>
      </w:r>
      <w:r w:rsidRPr="00D3716F">
        <w:rPr>
          <w:b/>
          <w:sz w:val="22"/>
          <w:szCs w:val="22"/>
        </w:rPr>
        <w:tab/>
        <w:t>Características Básicas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Pr="00D3716F">
        <w:rPr>
          <w:sz w:val="22"/>
          <w:szCs w:val="22"/>
        </w:rPr>
        <w:tab/>
      </w:r>
      <w:r w:rsidRPr="00D3716F">
        <w:rPr>
          <w:sz w:val="22"/>
          <w:szCs w:val="22"/>
        </w:rPr>
        <w:tab/>
      </w:r>
      <w:r w:rsidRPr="00D3716F">
        <w:rPr>
          <w:i/>
          <w:sz w:val="22"/>
          <w:szCs w:val="22"/>
        </w:rPr>
        <w:t>Valor Nominal Unitário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4.1.1.1</w:t>
      </w:r>
      <w:r w:rsidRPr="00D3716F">
        <w:rPr>
          <w:sz w:val="22"/>
          <w:szCs w:val="22"/>
        </w:rPr>
        <w:tab/>
      </w:r>
      <w:r w:rsidRPr="00D3716F">
        <w:rPr>
          <w:sz w:val="22"/>
          <w:szCs w:val="22"/>
        </w:rPr>
        <w:tab/>
        <w:t>O valor nominal unitário das Debêntures será de R$1</w:t>
      </w:r>
      <w:r>
        <w:rPr>
          <w:sz w:val="22"/>
          <w:szCs w:val="22"/>
        </w:rPr>
        <w:t>0</w:t>
      </w:r>
      <w:r w:rsidRPr="00D3716F">
        <w:rPr>
          <w:sz w:val="22"/>
          <w:szCs w:val="22"/>
        </w:rPr>
        <w:t>.000.000,00 (</w:t>
      </w:r>
      <w:r>
        <w:rPr>
          <w:sz w:val="22"/>
          <w:szCs w:val="22"/>
        </w:rPr>
        <w:t xml:space="preserve">dez milhões </w:t>
      </w:r>
      <w:r w:rsidRPr="00D3716F">
        <w:rPr>
          <w:sz w:val="22"/>
          <w:szCs w:val="22"/>
        </w:rPr>
        <w:t>de reais) na Data de Emissão (conforme definida abaixo) (“</w:t>
      </w:r>
      <w:r w:rsidRPr="00D3716F">
        <w:rPr>
          <w:sz w:val="22"/>
          <w:szCs w:val="22"/>
          <w:u w:val="single"/>
        </w:rPr>
        <w:t>Valor Nominal</w:t>
      </w:r>
      <w:r w:rsidRPr="00D3716F">
        <w:rPr>
          <w:sz w:val="22"/>
          <w:szCs w:val="22"/>
        </w:rPr>
        <w:t>” ou “</w:t>
      </w:r>
      <w:r w:rsidRPr="00D3716F">
        <w:rPr>
          <w:sz w:val="22"/>
          <w:szCs w:val="22"/>
          <w:u w:val="single"/>
        </w:rPr>
        <w:t>Valor Nominal Unitário</w:t>
      </w:r>
      <w:r w:rsidRPr="00D3716F">
        <w:rPr>
          <w:sz w:val="22"/>
          <w:szCs w:val="22"/>
        </w:rPr>
        <w:t xml:space="preserve">”).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4.1.2</w:t>
      </w:r>
      <w:r w:rsidRPr="00D3716F">
        <w:rPr>
          <w:sz w:val="22"/>
          <w:szCs w:val="22"/>
        </w:rPr>
        <w:tab/>
      </w:r>
      <w:r w:rsidRPr="00D3716F">
        <w:rPr>
          <w:sz w:val="22"/>
          <w:szCs w:val="22"/>
        </w:rPr>
        <w:tab/>
      </w:r>
      <w:r w:rsidRPr="00D3716F">
        <w:rPr>
          <w:i/>
          <w:sz w:val="22"/>
          <w:szCs w:val="22"/>
        </w:rPr>
        <w:t>Data de Emissão</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4.1.2.1</w:t>
      </w:r>
      <w:r w:rsidRPr="00D3716F">
        <w:rPr>
          <w:sz w:val="22"/>
          <w:szCs w:val="22"/>
        </w:rPr>
        <w:tab/>
      </w:r>
      <w:r w:rsidRPr="00D3716F">
        <w:rPr>
          <w:sz w:val="22"/>
          <w:szCs w:val="22"/>
        </w:rPr>
        <w:tab/>
        <w:t xml:space="preserve">Para todos os fins e efeitos legais, a data de emissão das Debêntures será </w:t>
      </w:r>
      <w:r>
        <w:rPr>
          <w:sz w:val="22"/>
          <w:szCs w:val="22"/>
        </w:rPr>
        <w:t xml:space="preserve">14 </w:t>
      </w:r>
      <w:r w:rsidRPr="00D3716F">
        <w:rPr>
          <w:sz w:val="22"/>
          <w:szCs w:val="22"/>
        </w:rPr>
        <w:t xml:space="preserve">de </w:t>
      </w:r>
      <w:r>
        <w:rPr>
          <w:sz w:val="22"/>
          <w:szCs w:val="22"/>
        </w:rPr>
        <w:t xml:space="preserve">fevereiro </w:t>
      </w:r>
      <w:r w:rsidRPr="00D3716F">
        <w:rPr>
          <w:sz w:val="22"/>
          <w:szCs w:val="22"/>
        </w:rPr>
        <w:t xml:space="preserve">de </w:t>
      </w:r>
      <w:r>
        <w:rPr>
          <w:sz w:val="22"/>
          <w:szCs w:val="22"/>
        </w:rPr>
        <w:t xml:space="preserve">2011 </w:t>
      </w:r>
      <w:r w:rsidRPr="00D3716F">
        <w:rPr>
          <w:sz w:val="22"/>
          <w:szCs w:val="22"/>
        </w:rPr>
        <w:t>(“</w:t>
      </w:r>
      <w:r w:rsidRPr="00D3716F">
        <w:rPr>
          <w:sz w:val="22"/>
          <w:szCs w:val="22"/>
          <w:u w:val="single"/>
        </w:rPr>
        <w:t>Data de Emissão</w:t>
      </w:r>
      <w:r w:rsidRPr="00D3716F">
        <w:rPr>
          <w:sz w:val="22"/>
          <w:szCs w:val="22"/>
        </w:rPr>
        <w:t xml:space="preserve">”).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4.1.3</w:t>
      </w:r>
      <w:r w:rsidRPr="00D3716F">
        <w:rPr>
          <w:sz w:val="22"/>
          <w:szCs w:val="22"/>
        </w:rPr>
        <w:tab/>
      </w:r>
      <w:r w:rsidRPr="00D3716F">
        <w:rPr>
          <w:sz w:val="22"/>
          <w:szCs w:val="22"/>
        </w:rPr>
        <w:tab/>
      </w:r>
      <w:r w:rsidRPr="00D3716F">
        <w:rPr>
          <w:i/>
          <w:sz w:val="22"/>
          <w:szCs w:val="22"/>
        </w:rPr>
        <w:t>Prazo e Data de Vencimento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4.1.3.1</w:t>
      </w:r>
      <w:r w:rsidRPr="00D3716F">
        <w:rPr>
          <w:sz w:val="22"/>
          <w:szCs w:val="22"/>
        </w:rPr>
        <w:tab/>
      </w:r>
      <w:r w:rsidRPr="00D3716F">
        <w:rPr>
          <w:sz w:val="22"/>
          <w:szCs w:val="22"/>
        </w:rPr>
        <w:tab/>
        <w:t xml:space="preserve">O vencimento final das Debêntures ocorrerá ao término do prazo de 10 (dez) anos contados da Data de Emissão, vencendo, portanto, em </w:t>
      </w:r>
      <w:r>
        <w:rPr>
          <w:sz w:val="22"/>
          <w:szCs w:val="22"/>
        </w:rPr>
        <w:t xml:space="preserve">14 </w:t>
      </w:r>
      <w:r w:rsidRPr="00D3716F">
        <w:rPr>
          <w:sz w:val="22"/>
          <w:szCs w:val="22"/>
        </w:rPr>
        <w:t xml:space="preserve">de </w:t>
      </w:r>
      <w:r>
        <w:rPr>
          <w:sz w:val="22"/>
          <w:szCs w:val="22"/>
        </w:rPr>
        <w:t xml:space="preserve">fevereiro </w:t>
      </w:r>
      <w:r w:rsidRPr="00D3716F">
        <w:rPr>
          <w:sz w:val="22"/>
          <w:szCs w:val="22"/>
        </w:rPr>
        <w:t xml:space="preserve">de </w:t>
      </w:r>
      <w:r>
        <w:rPr>
          <w:sz w:val="22"/>
          <w:szCs w:val="22"/>
        </w:rPr>
        <w:t xml:space="preserve">2021 </w:t>
      </w:r>
      <w:r w:rsidRPr="00D3716F">
        <w:rPr>
          <w:sz w:val="22"/>
          <w:szCs w:val="22"/>
        </w:rPr>
        <w:t>(“</w:t>
      </w:r>
      <w:r w:rsidRPr="00D3716F">
        <w:rPr>
          <w:sz w:val="22"/>
          <w:szCs w:val="22"/>
          <w:u w:val="single"/>
        </w:rPr>
        <w:t>Data de Vencimento</w:t>
      </w:r>
      <w:r w:rsidRPr="00D3716F">
        <w:rPr>
          <w:sz w:val="22"/>
          <w:szCs w:val="22"/>
        </w:rPr>
        <w:t xml:space="preserve">”), ressalvadas as hipóteses de vencimento antecipado previstas na Cláusula 5.3 abaixo. Na </w:t>
      </w:r>
      <w:r w:rsidRPr="00D3716F">
        <w:rPr>
          <w:rFonts w:eastAsia="Arial Unicode MS"/>
          <w:sz w:val="22"/>
          <w:szCs w:val="22"/>
        </w:rPr>
        <w:t>ocasião do vencimento, a Emissora obriga-se a proceder ao pagamento das Debêntures que ainda estejam em circulação pelo saldo de seu Valor Nominal Unitário</w:t>
      </w:r>
      <w:r w:rsidRPr="00D3716F">
        <w:rPr>
          <w:rFonts w:eastAsia="Arial Unicode MS"/>
          <w:smallCaps/>
          <w:sz w:val="22"/>
          <w:szCs w:val="22"/>
        </w:rPr>
        <w:t>,</w:t>
      </w:r>
      <w:r w:rsidRPr="00D3716F">
        <w:rPr>
          <w:rFonts w:eastAsia="Arial Unicode MS"/>
          <w:sz w:val="22"/>
          <w:szCs w:val="22"/>
        </w:rPr>
        <w:t xml:space="preserve"> acrescido dos Juros Remuneratórios devidos (conforme definidos abaixo), calculados na forma prevista nesta Escritura</w:t>
      </w:r>
      <w:r w:rsidRPr="00D3716F">
        <w:rPr>
          <w:sz w:val="22"/>
          <w:szCs w:val="22"/>
        </w:rPr>
        <w:t xml:space="preserve">.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4.1.4</w:t>
      </w:r>
      <w:r w:rsidRPr="00D3716F">
        <w:rPr>
          <w:sz w:val="22"/>
          <w:szCs w:val="22"/>
        </w:rPr>
        <w:tab/>
      </w:r>
      <w:r w:rsidRPr="00D3716F">
        <w:rPr>
          <w:sz w:val="22"/>
          <w:szCs w:val="22"/>
        </w:rPr>
        <w:tab/>
      </w:r>
      <w:r w:rsidRPr="00D3716F">
        <w:rPr>
          <w:i/>
          <w:sz w:val="22"/>
          <w:szCs w:val="22"/>
        </w:rPr>
        <w:t>Forma e Emissão de Certificados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4.1.4.1</w:t>
      </w:r>
      <w:r w:rsidRPr="00D3716F">
        <w:rPr>
          <w:sz w:val="22"/>
          <w:szCs w:val="22"/>
        </w:rPr>
        <w:tab/>
      </w:r>
      <w:r w:rsidRPr="00D3716F">
        <w:rPr>
          <w:sz w:val="22"/>
          <w:szCs w:val="22"/>
        </w:rPr>
        <w:tab/>
        <w:t xml:space="preserve">As Debêntures serão </w:t>
      </w:r>
      <w:r w:rsidRPr="00D3716F">
        <w:rPr>
          <w:rFonts w:eastAsia="Arial Unicode MS"/>
          <w:sz w:val="22"/>
          <w:szCs w:val="22"/>
        </w:rPr>
        <w:t>emitidas na forma nominativa e escritural</w:t>
      </w:r>
      <w:r w:rsidRPr="00D3716F">
        <w:rPr>
          <w:sz w:val="22"/>
          <w:szCs w:val="22"/>
        </w:rPr>
        <w:t>, sem a emissão de certificados.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i/>
          <w:sz w:val="22"/>
          <w:szCs w:val="22"/>
        </w:rPr>
      </w:pPr>
      <w:r w:rsidRPr="00D3716F">
        <w:rPr>
          <w:sz w:val="22"/>
          <w:szCs w:val="22"/>
        </w:rPr>
        <w:t>4.1.5</w:t>
      </w:r>
      <w:r w:rsidRPr="00D3716F">
        <w:rPr>
          <w:sz w:val="22"/>
          <w:szCs w:val="22"/>
        </w:rPr>
        <w:tab/>
      </w:r>
      <w:r w:rsidRPr="00D3716F">
        <w:rPr>
          <w:sz w:val="22"/>
          <w:szCs w:val="22"/>
        </w:rPr>
        <w:tab/>
      </w:r>
      <w:r w:rsidRPr="00D3716F">
        <w:rPr>
          <w:i/>
          <w:sz w:val="22"/>
          <w:szCs w:val="22"/>
        </w:rPr>
        <w:t>Comprovação de Titularidade das Debêntures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4.1.5.1</w:t>
      </w:r>
      <w:r w:rsidRPr="00D3716F">
        <w:rPr>
          <w:sz w:val="22"/>
          <w:szCs w:val="22"/>
        </w:rPr>
        <w:tab/>
      </w:r>
      <w:r w:rsidRPr="00D3716F">
        <w:rPr>
          <w:sz w:val="22"/>
          <w:szCs w:val="22"/>
        </w:rPr>
        <w:tab/>
        <w:t xml:space="preserve">Para todos os fins de direito, a titularidade das Debêntures será comprovada pelo </w:t>
      </w:r>
      <w:r w:rsidRPr="00D3716F">
        <w:rPr>
          <w:rFonts w:eastAsia="Arial Unicode MS"/>
          <w:sz w:val="22"/>
          <w:szCs w:val="22"/>
        </w:rPr>
        <w:t>extrato da conta de depósito das Debêntures</w:t>
      </w:r>
      <w:r w:rsidRPr="00D3716F">
        <w:rPr>
          <w:sz w:val="22"/>
          <w:szCs w:val="22"/>
        </w:rPr>
        <w:t xml:space="preserve"> emitido </w:t>
      </w:r>
      <w:r>
        <w:rPr>
          <w:sz w:val="22"/>
          <w:szCs w:val="22"/>
        </w:rPr>
        <w:t xml:space="preserve">pelo Agente </w:t>
      </w:r>
      <w:proofErr w:type="spellStart"/>
      <w:r>
        <w:rPr>
          <w:sz w:val="22"/>
          <w:szCs w:val="22"/>
        </w:rPr>
        <w:t>Escriturador</w:t>
      </w:r>
      <w:proofErr w:type="spellEnd"/>
      <w:r w:rsidRPr="00D3716F">
        <w:rPr>
          <w:sz w:val="22"/>
          <w:szCs w:val="22"/>
        </w:rPr>
        <w:t xml:space="preserve">. Adicionalmente, </w:t>
      </w:r>
      <w:r>
        <w:rPr>
          <w:sz w:val="22"/>
          <w:szCs w:val="22"/>
        </w:rPr>
        <w:t xml:space="preserve">será reconhecido </w:t>
      </w:r>
      <w:r w:rsidRPr="00D3716F">
        <w:rPr>
          <w:sz w:val="22"/>
          <w:szCs w:val="22"/>
        </w:rPr>
        <w:t xml:space="preserve">como comprovante de titularidade de Debêntures </w:t>
      </w:r>
      <w:r>
        <w:rPr>
          <w:sz w:val="22"/>
          <w:szCs w:val="22"/>
        </w:rPr>
        <w:t xml:space="preserve">custodiadas eletronicamente </w:t>
      </w:r>
      <w:r w:rsidRPr="00D3716F">
        <w:rPr>
          <w:sz w:val="22"/>
          <w:szCs w:val="22"/>
        </w:rPr>
        <w:t>no SND, extrato em nome do Debenturista</w:t>
      </w:r>
      <w:r>
        <w:rPr>
          <w:sz w:val="22"/>
          <w:szCs w:val="22"/>
        </w:rPr>
        <w:t>, expedido pela CETIP</w:t>
      </w:r>
      <w:r w:rsidRPr="00D3716F">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4.1.6</w:t>
      </w:r>
      <w:r w:rsidRPr="00D3716F">
        <w:rPr>
          <w:sz w:val="22"/>
          <w:szCs w:val="22"/>
        </w:rPr>
        <w:tab/>
      </w:r>
      <w:r w:rsidRPr="00D3716F">
        <w:rPr>
          <w:sz w:val="22"/>
          <w:szCs w:val="22"/>
        </w:rPr>
        <w:tab/>
      </w:r>
      <w:r>
        <w:rPr>
          <w:i/>
          <w:sz w:val="22"/>
          <w:szCs w:val="22"/>
        </w:rPr>
        <w:t>Espécie</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4.1.6.1</w:t>
      </w:r>
      <w:r w:rsidRPr="00D3716F">
        <w:rPr>
          <w:sz w:val="22"/>
          <w:szCs w:val="22"/>
        </w:rPr>
        <w:tab/>
      </w:r>
      <w:r w:rsidRPr="00D3716F">
        <w:rPr>
          <w:sz w:val="22"/>
          <w:szCs w:val="22"/>
        </w:rPr>
        <w:tab/>
      </w:r>
      <w:r>
        <w:rPr>
          <w:sz w:val="22"/>
          <w:szCs w:val="22"/>
        </w:rPr>
        <w:t>As Debêntures serão da espécie quirografária, sem garantia real e nem preferência, com garantia fidejussória.</w:t>
      </w:r>
    </w:p>
    <w:p w:rsidR="005C015E"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w:t>
      </w:r>
      <w:r>
        <w:rPr>
          <w:sz w:val="22"/>
          <w:szCs w:val="22"/>
        </w:rPr>
        <w:t>7</w:t>
      </w:r>
      <w:r w:rsidRPr="00D3716F">
        <w:rPr>
          <w:sz w:val="22"/>
          <w:szCs w:val="22"/>
        </w:rPr>
        <w:tab/>
      </w:r>
      <w:r w:rsidRPr="00D3716F">
        <w:rPr>
          <w:sz w:val="22"/>
          <w:szCs w:val="22"/>
        </w:rPr>
        <w:tab/>
      </w:r>
      <w:r w:rsidRPr="00D3716F">
        <w:rPr>
          <w:i/>
          <w:sz w:val="22"/>
          <w:szCs w:val="22"/>
        </w:rPr>
        <w:t>Conversibilidade</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w:t>
      </w:r>
      <w:r>
        <w:rPr>
          <w:sz w:val="22"/>
          <w:szCs w:val="22"/>
        </w:rPr>
        <w:t>7</w:t>
      </w:r>
      <w:r w:rsidRPr="00D3716F">
        <w:rPr>
          <w:sz w:val="22"/>
          <w:szCs w:val="22"/>
        </w:rPr>
        <w:t>.1</w:t>
      </w:r>
      <w:r w:rsidRPr="00D3716F">
        <w:rPr>
          <w:sz w:val="22"/>
          <w:szCs w:val="22"/>
        </w:rPr>
        <w:tab/>
      </w:r>
      <w:r w:rsidRPr="00D3716F">
        <w:rPr>
          <w:sz w:val="22"/>
          <w:szCs w:val="22"/>
        </w:rPr>
        <w:tab/>
        <w:t>As Debêntures serão simples, não conversíveis em ações de emissão da Emissora.</w:t>
      </w:r>
    </w:p>
    <w:p w:rsidR="005C015E" w:rsidRPr="00D3716F" w:rsidRDefault="005C015E" w:rsidP="005C015E">
      <w:pPr>
        <w:spacing w:line="312" w:lineRule="auto"/>
        <w:jc w:val="both"/>
        <w:rPr>
          <w:sz w:val="22"/>
          <w:szCs w:val="22"/>
        </w:rPr>
      </w:pPr>
    </w:p>
    <w:bookmarkEnd w:id="5"/>
    <w:bookmarkEnd w:id="6"/>
    <w:p w:rsidR="005C015E" w:rsidRPr="00D3716F" w:rsidRDefault="005C015E" w:rsidP="005C015E">
      <w:pPr>
        <w:spacing w:line="312" w:lineRule="auto"/>
        <w:jc w:val="both"/>
        <w:rPr>
          <w:b/>
          <w:sz w:val="22"/>
          <w:szCs w:val="22"/>
        </w:rPr>
      </w:pPr>
      <w:r w:rsidRPr="00D3716F">
        <w:rPr>
          <w:b/>
          <w:sz w:val="22"/>
          <w:szCs w:val="22"/>
        </w:rPr>
        <w:t>4.2</w:t>
      </w:r>
      <w:r w:rsidRPr="00D3716F">
        <w:rPr>
          <w:b/>
          <w:sz w:val="22"/>
          <w:szCs w:val="22"/>
        </w:rPr>
        <w:tab/>
      </w:r>
      <w:r w:rsidRPr="00D3716F">
        <w:rPr>
          <w:b/>
          <w:sz w:val="22"/>
          <w:szCs w:val="22"/>
        </w:rPr>
        <w:tab/>
        <w:t>Subscrição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i/>
          <w:sz w:val="22"/>
          <w:szCs w:val="22"/>
        </w:rPr>
      </w:pPr>
      <w:r w:rsidRPr="00D3716F">
        <w:rPr>
          <w:sz w:val="22"/>
          <w:szCs w:val="22"/>
        </w:rPr>
        <w:t>4.2.1</w:t>
      </w:r>
      <w:r w:rsidRPr="00D3716F">
        <w:rPr>
          <w:sz w:val="22"/>
          <w:szCs w:val="22"/>
        </w:rPr>
        <w:tab/>
      </w:r>
      <w:r w:rsidRPr="00D3716F">
        <w:rPr>
          <w:sz w:val="22"/>
          <w:szCs w:val="22"/>
        </w:rPr>
        <w:tab/>
      </w:r>
      <w:r w:rsidRPr="00D3716F">
        <w:rPr>
          <w:i/>
          <w:sz w:val="22"/>
          <w:szCs w:val="22"/>
        </w:rPr>
        <w:t>Prazo de Subscrição</w:t>
      </w:r>
    </w:p>
    <w:p w:rsidR="005C015E" w:rsidRPr="00D3716F" w:rsidRDefault="005C015E" w:rsidP="005C015E">
      <w:pPr>
        <w:spacing w:line="312" w:lineRule="auto"/>
        <w:jc w:val="both"/>
        <w:rPr>
          <w:i/>
          <w:sz w:val="22"/>
          <w:szCs w:val="22"/>
        </w:rPr>
      </w:pPr>
    </w:p>
    <w:p w:rsidR="005C015E" w:rsidRPr="00D66AE8" w:rsidRDefault="005C015E" w:rsidP="005C015E">
      <w:pPr>
        <w:spacing w:line="312" w:lineRule="auto"/>
        <w:jc w:val="both"/>
        <w:rPr>
          <w:b/>
          <w:i/>
          <w:sz w:val="22"/>
          <w:szCs w:val="22"/>
        </w:rPr>
      </w:pPr>
      <w:r w:rsidRPr="00C711C1">
        <w:rPr>
          <w:sz w:val="22"/>
          <w:szCs w:val="22"/>
        </w:rPr>
        <w:t>4.2.1.1</w:t>
      </w:r>
      <w:r w:rsidRPr="00C711C1">
        <w:rPr>
          <w:sz w:val="22"/>
          <w:szCs w:val="22"/>
        </w:rPr>
        <w:tab/>
      </w:r>
      <w:r w:rsidRPr="00C711C1">
        <w:rPr>
          <w:sz w:val="22"/>
          <w:szCs w:val="22"/>
        </w:rPr>
        <w:tab/>
        <w:t xml:space="preserve">As Debêntures serão subscritas e integralizadas, em uma única data, a qualquer tempo, no prazo de até </w:t>
      </w:r>
      <w:r w:rsidR="00D57B22">
        <w:rPr>
          <w:sz w:val="22"/>
          <w:szCs w:val="22"/>
        </w:rPr>
        <w:t xml:space="preserve">04 </w:t>
      </w:r>
      <w:r w:rsidRPr="00C711C1">
        <w:rPr>
          <w:sz w:val="22"/>
          <w:szCs w:val="22"/>
        </w:rPr>
        <w:t>(</w:t>
      </w:r>
      <w:r w:rsidR="00D57B22">
        <w:rPr>
          <w:sz w:val="22"/>
          <w:szCs w:val="22"/>
        </w:rPr>
        <w:t>quatro</w:t>
      </w:r>
      <w:r w:rsidRPr="00C711C1">
        <w:rPr>
          <w:sz w:val="22"/>
          <w:szCs w:val="22"/>
        </w:rPr>
        <w:t xml:space="preserve">) dias a contar da </w:t>
      </w:r>
      <w:r w:rsidR="00E25E00" w:rsidRPr="00F86CAC">
        <w:rPr>
          <w:sz w:val="22"/>
          <w:szCs w:val="22"/>
        </w:rPr>
        <w:t>d</w:t>
      </w:r>
      <w:r w:rsidR="00D57B22" w:rsidRPr="00F86CAC">
        <w:rPr>
          <w:sz w:val="22"/>
          <w:szCs w:val="22"/>
        </w:rPr>
        <w:t xml:space="preserve">ata de </w:t>
      </w:r>
      <w:r w:rsidR="00E25E00" w:rsidRPr="00F86CAC">
        <w:rPr>
          <w:sz w:val="22"/>
          <w:szCs w:val="22"/>
        </w:rPr>
        <w:t>início da distribuição</w:t>
      </w:r>
      <w:r w:rsidR="00D57B22">
        <w:rPr>
          <w:sz w:val="22"/>
          <w:szCs w:val="22"/>
        </w:rPr>
        <w:t xml:space="preserve"> (“</w:t>
      </w:r>
      <w:r w:rsidR="00D57B22" w:rsidRPr="00D57B22">
        <w:rPr>
          <w:sz w:val="22"/>
          <w:szCs w:val="22"/>
          <w:u w:val="single"/>
        </w:rPr>
        <w:t>Data de Subscrição</w:t>
      </w:r>
      <w:r w:rsidR="00D57B22">
        <w:rPr>
          <w:sz w:val="22"/>
          <w:szCs w:val="22"/>
        </w:rPr>
        <w:t>”)</w:t>
      </w:r>
      <w:r w:rsidRPr="00C711C1">
        <w:rPr>
          <w:sz w:val="22"/>
          <w:szCs w:val="22"/>
        </w:rPr>
        <w:t>.</w:t>
      </w:r>
      <w:r w:rsidRPr="00D23DE7">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4.2.2</w:t>
      </w:r>
      <w:r w:rsidRPr="00D3716F">
        <w:rPr>
          <w:sz w:val="22"/>
          <w:szCs w:val="22"/>
        </w:rPr>
        <w:tab/>
      </w:r>
      <w:r w:rsidRPr="00D3716F">
        <w:rPr>
          <w:sz w:val="22"/>
          <w:szCs w:val="22"/>
        </w:rPr>
        <w:tab/>
      </w:r>
      <w:r w:rsidRPr="00D3716F">
        <w:rPr>
          <w:i/>
          <w:sz w:val="22"/>
          <w:szCs w:val="22"/>
        </w:rPr>
        <w:t>Preço de Subscrição</w:t>
      </w:r>
    </w:p>
    <w:p w:rsidR="005C015E" w:rsidRPr="00D3716F" w:rsidRDefault="005C015E" w:rsidP="005C015E">
      <w:pPr>
        <w:spacing w:line="312" w:lineRule="auto"/>
        <w:jc w:val="both"/>
        <w:rPr>
          <w:sz w:val="22"/>
          <w:szCs w:val="22"/>
        </w:rPr>
      </w:pP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hAnsi="Times New Roman"/>
        </w:rPr>
      </w:pPr>
      <w:r w:rsidRPr="00D3716F">
        <w:rPr>
          <w:rFonts w:ascii="Times New Roman" w:hAnsi="Times New Roman"/>
        </w:rPr>
        <w:t>4.2.2.1</w:t>
      </w:r>
      <w:r w:rsidRPr="00D3716F">
        <w:rPr>
          <w:rFonts w:ascii="Times New Roman" w:hAnsi="Times New Roman"/>
        </w:rPr>
        <w:tab/>
      </w:r>
      <w:r w:rsidRPr="00D3716F">
        <w:rPr>
          <w:rFonts w:ascii="Times New Roman" w:hAnsi="Times New Roman"/>
        </w:rPr>
        <w:tab/>
        <w:t>O preço de subscrição das Debêntures será seu Valor Nominal Unitário</w:t>
      </w:r>
      <w:r w:rsidR="00D57B22">
        <w:rPr>
          <w:rFonts w:ascii="Times New Roman" w:hAnsi="Times New Roman"/>
        </w:rPr>
        <w:t xml:space="preserve">, acrescido dos Juros Remuneratórios (conforme definidos na Cláusula 4.6.1 abaixo), calculados </w:t>
      </w:r>
      <w:r w:rsidR="00D57B22" w:rsidRPr="00D57B22">
        <w:rPr>
          <w:rFonts w:ascii="Times New Roman" w:hAnsi="Times New Roman"/>
          <w:i/>
        </w:rPr>
        <w:t xml:space="preserve">pro rata </w:t>
      </w:r>
      <w:proofErr w:type="spellStart"/>
      <w:r w:rsidR="00D57B22" w:rsidRPr="00D57B22">
        <w:rPr>
          <w:rFonts w:ascii="Times New Roman" w:hAnsi="Times New Roman"/>
          <w:i/>
        </w:rPr>
        <w:t>temporis</w:t>
      </w:r>
      <w:proofErr w:type="spellEnd"/>
      <w:r w:rsidR="00D57B22">
        <w:rPr>
          <w:rFonts w:ascii="Times New Roman" w:hAnsi="Times New Roman"/>
        </w:rPr>
        <w:t xml:space="preserve"> desde a Data de Emissão até a Data de Subscrição</w:t>
      </w:r>
      <w:r w:rsidRPr="00D3716F">
        <w:rPr>
          <w:rFonts w:ascii="Times New Roman" w:hAnsi="Times New Roman"/>
        </w:rPr>
        <w:t>.</w:t>
      </w:r>
      <w:bookmarkStart w:id="7" w:name="_DV_M117"/>
      <w:bookmarkStart w:id="8" w:name="_DV_M118"/>
      <w:bookmarkStart w:id="9" w:name="_DV_M119"/>
      <w:bookmarkEnd w:id="7"/>
      <w:bookmarkEnd w:id="8"/>
      <w:bookmarkEnd w:id="9"/>
      <w:r w:rsidRPr="00D3716F">
        <w:rPr>
          <w:rFonts w:ascii="Times New Roman" w:hAnsi="Times New Roman"/>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4.3</w:t>
      </w:r>
      <w:r w:rsidRPr="00D3716F">
        <w:rPr>
          <w:b/>
          <w:sz w:val="22"/>
          <w:szCs w:val="22"/>
        </w:rPr>
        <w:tab/>
      </w:r>
      <w:r w:rsidRPr="00D3716F">
        <w:rPr>
          <w:b/>
          <w:sz w:val="22"/>
          <w:szCs w:val="22"/>
        </w:rPr>
        <w:tab/>
        <w:t>Integralização e Forma de Pagamento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4.3.1</w:t>
      </w:r>
      <w:r w:rsidRPr="00D3716F">
        <w:rPr>
          <w:sz w:val="22"/>
          <w:szCs w:val="22"/>
        </w:rPr>
        <w:tab/>
      </w:r>
      <w:r w:rsidRPr="00D3716F">
        <w:rPr>
          <w:sz w:val="22"/>
          <w:szCs w:val="22"/>
        </w:rPr>
        <w:tab/>
        <w:t xml:space="preserve">As Debêntures serão integralizadas à vista, em moeda corrente nacional, </w:t>
      </w:r>
      <w:r w:rsidR="000775F8">
        <w:rPr>
          <w:sz w:val="22"/>
          <w:szCs w:val="22"/>
        </w:rPr>
        <w:t>na Data de Subscrição</w:t>
      </w:r>
      <w:r>
        <w:rPr>
          <w:sz w:val="22"/>
          <w:szCs w:val="22"/>
        </w:rPr>
        <w:t>, nos termos da Cláusula 4.2.1.1 acima, de acordo com as normas de liquidação aplicáveis à CETIP</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4.4</w:t>
      </w:r>
      <w:r w:rsidRPr="00D3716F">
        <w:rPr>
          <w:b/>
          <w:sz w:val="22"/>
          <w:szCs w:val="22"/>
        </w:rPr>
        <w:tab/>
      </w:r>
      <w:r w:rsidRPr="00D3716F">
        <w:rPr>
          <w:b/>
          <w:sz w:val="22"/>
          <w:szCs w:val="22"/>
        </w:rPr>
        <w:tab/>
        <w:t>Direito de Preferência</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4.4.1</w:t>
      </w:r>
      <w:r w:rsidRPr="00D3716F">
        <w:rPr>
          <w:sz w:val="22"/>
          <w:szCs w:val="22"/>
        </w:rPr>
        <w:tab/>
      </w:r>
      <w:r w:rsidRPr="00D3716F">
        <w:rPr>
          <w:sz w:val="22"/>
          <w:szCs w:val="22"/>
        </w:rPr>
        <w:tab/>
        <w:t xml:space="preserve">Não há direito de preferência dos atuais acionistas da </w:t>
      </w:r>
      <w:r w:rsidR="00D57B22">
        <w:rPr>
          <w:sz w:val="22"/>
          <w:szCs w:val="22"/>
        </w:rPr>
        <w:t xml:space="preserve">Emissora </w:t>
      </w:r>
      <w:r w:rsidRPr="00D3716F">
        <w:rPr>
          <w:sz w:val="22"/>
          <w:szCs w:val="22"/>
        </w:rPr>
        <w:t>na subscrição das Debêntures.</w:t>
      </w:r>
    </w:p>
    <w:p w:rsidR="005C015E" w:rsidRPr="00D3716F" w:rsidRDefault="005C015E" w:rsidP="005C015E">
      <w:pPr>
        <w:spacing w:line="312" w:lineRule="auto"/>
        <w:jc w:val="both"/>
        <w:rPr>
          <w:sz w:val="22"/>
          <w:szCs w:val="22"/>
        </w:rPr>
      </w:pPr>
    </w:p>
    <w:p w:rsidR="005C015E" w:rsidRPr="00D3716F" w:rsidRDefault="005C015E" w:rsidP="005C015E">
      <w:pPr>
        <w:autoSpaceDE w:val="0"/>
        <w:autoSpaceDN w:val="0"/>
        <w:adjustRightInd w:val="0"/>
        <w:spacing w:line="312" w:lineRule="auto"/>
        <w:jc w:val="both"/>
        <w:rPr>
          <w:rFonts w:eastAsia="Arial Unicode MS"/>
          <w:b/>
          <w:sz w:val="22"/>
          <w:szCs w:val="22"/>
        </w:rPr>
      </w:pPr>
      <w:r w:rsidRPr="00D3716F">
        <w:rPr>
          <w:rFonts w:eastAsia="Arial Unicode MS"/>
          <w:b/>
          <w:sz w:val="22"/>
          <w:szCs w:val="22"/>
        </w:rPr>
        <w:t>4.5</w:t>
      </w:r>
      <w:r w:rsidRPr="00D3716F">
        <w:rPr>
          <w:rFonts w:eastAsia="Arial Unicode MS"/>
          <w:b/>
          <w:sz w:val="22"/>
          <w:szCs w:val="22"/>
        </w:rPr>
        <w:tab/>
      </w:r>
      <w:r w:rsidRPr="00D3716F">
        <w:rPr>
          <w:rFonts w:eastAsia="Arial Unicode MS"/>
          <w:b/>
          <w:sz w:val="22"/>
          <w:szCs w:val="22"/>
        </w:rPr>
        <w:tab/>
        <w:t>Atualização do Valor Nominal</w:t>
      </w:r>
    </w:p>
    <w:p w:rsidR="005C015E" w:rsidRPr="00D3716F" w:rsidRDefault="005C015E" w:rsidP="005C015E">
      <w:pPr>
        <w:spacing w:line="312" w:lineRule="auto"/>
        <w:jc w:val="both"/>
        <w:rPr>
          <w:rFonts w:eastAsia="Arial Unicode MS"/>
          <w:b/>
          <w:sz w:val="22"/>
          <w:szCs w:val="22"/>
        </w:rPr>
      </w:pPr>
    </w:p>
    <w:p w:rsidR="005C015E" w:rsidRPr="00D3716F" w:rsidRDefault="005C015E" w:rsidP="005C015E">
      <w:pPr>
        <w:spacing w:line="312" w:lineRule="auto"/>
        <w:jc w:val="both"/>
        <w:rPr>
          <w:rFonts w:eastAsia="Arial Unicode MS"/>
          <w:sz w:val="22"/>
          <w:szCs w:val="22"/>
        </w:rPr>
      </w:pPr>
      <w:r w:rsidRPr="00D3716F">
        <w:rPr>
          <w:rFonts w:eastAsia="Arial Unicode MS"/>
          <w:sz w:val="22"/>
          <w:szCs w:val="22"/>
        </w:rPr>
        <w:t>4.5.1</w:t>
      </w:r>
      <w:r w:rsidRPr="00D3716F">
        <w:rPr>
          <w:rFonts w:eastAsia="Arial Unicode MS"/>
          <w:sz w:val="22"/>
          <w:szCs w:val="22"/>
        </w:rPr>
        <w:tab/>
      </w:r>
      <w:r w:rsidRPr="00D3716F">
        <w:rPr>
          <w:rFonts w:eastAsia="Arial Unicode MS"/>
          <w:sz w:val="22"/>
          <w:szCs w:val="22"/>
        </w:rPr>
        <w:tab/>
        <w:t>Não haverá atualização do Valor Nominal das Debêntures.</w:t>
      </w:r>
    </w:p>
    <w:p w:rsidR="005C015E" w:rsidRPr="00D3716F" w:rsidRDefault="005C015E" w:rsidP="005C015E">
      <w:pPr>
        <w:spacing w:line="312" w:lineRule="auto"/>
        <w:jc w:val="both"/>
        <w:rPr>
          <w:rFonts w:eastAsia="Arial Unicode MS"/>
          <w:sz w:val="22"/>
          <w:szCs w:val="22"/>
        </w:rPr>
      </w:pPr>
    </w:p>
    <w:p w:rsidR="005C015E" w:rsidRPr="00D3716F" w:rsidRDefault="005C015E" w:rsidP="005C015E">
      <w:pPr>
        <w:spacing w:line="312" w:lineRule="auto"/>
        <w:jc w:val="both"/>
        <w:rPr>
          <w:rFonts w:eastAsia="Arial Unicode MS"/>
          <w:b/>
          <w:sz w:val="22"/>
          <w:szCs w:val="22"/>
        </w:rPr>
      </w:pPr>
      <w:r w:rsidRPr="00D3716F">
        <w:rPr>
          <w:rFonts w:eastAsia="Arial Unicode MS"/>
          <w:b/>
          <w:sz w:val="22"/>
          <w:szCs w:val="22"/>
        </w:rPr>
        <w:t>4.6</w:t>
      </w:r>
      <w:r w:rsidRPr="00D3716F">
        <w:rPr>
          <w:rFonts w:eastAsia="Arial Unicode MS"/>
          <w:b/>
          <w:sz w:val="22"/>
          <w:szCs w:val="22"/>
        </w:rPr>
        <w:tab/>
      </w:r>
      <w:r w:rsidRPr="00D3716F">
        <w:rPr>
          <w:rFonts w:eastAsia="Arial Unicode MS"/>
          <w:b/>
          <w:sz w:val="22"/>
          <w:szCs w:val="22"/>
        </w:rPr>
        <w:tab/>
        <w:t>Remuneração</w:t>
      </w:r>
    </w:p>
    <w:p w:rsidR="005C015E" w:rsidRPr="00D3716F" w:rsidRDefault="005C015E" w:rsidP="005C015E">
      <w:pPr>
        <w:spacing w:line="312" w:lineRule="auto"/>
        <w:jc w:val="both"/>
        <w:rPr>
          <w:rFonts w:eastAsia="Arial Unicode MS"/>
          <w:b/>
          <w:sz w:val="22"/>
          <w:szCs w:val="22"/>
        </w:rPr>
      </w:pPr>
    </w:p>
    <w:p w:rsidR="005C015E" w:rsidRPr="00D3716F" w:rsidRDefault="005C015E" w:rsidP="005C015E">
      <w:pPr>
        <w:spacing w:line="312" w:lineRule="auto"/>
        <w:jc w:val="both"/>
        <w:rPr>
          <w:rFonts w:eastAsia="Arial Unicode MS"/>
          <w:i/>
          <w:sz w:val="22"/>
          <w:szCs w:val="22"/>
        </w:rPr>
      </w:pPr>
      <w:r w:rsidRPr="00D3716F">
        <w:rPr>
          <w:rFonts w:eastAsia="Arial Unicode MS"/>
          <w:sz w:val="22"/>
          <w:szCs w:val="22"/>
        </w:rPr>
        <w:t>4.6.1</w:t>
      </w:r>
      <w:r w:rsidRPr="00D3716F">
        <w:rPr>
          <w:rFonts w:eastAsia="Arial Unicode MS"/>
          <w:sz w:val="22"/>
          <w:szCs w:val="22"/>
        </w:rPr>
        <w:tab/>
      </w:r>
      <w:r w:rsidRPr="00D3716F">
        <w:rPr>
          <w:rFonts w:eastAsia="Arial Unicode MS"/>
          <w:sz w:val="22"/>
          <w:szCs w:val="22"/>
        </w:rPr>
        <w:tab/>
      </w:r>
      <w:r w:rsidRPr="00D3716F">
        <w:rPr>
          <w:rFonts w:eastAsia="Arial Unicode MS"/>
          <w:i/>
          <w:sz w:val="22"/>
          <w:szCs w:val="22"/>
        </w:rPr>
        <w:t xml:space="preserve">Juros Remuneratórios </w:t>
      </w:r>
    </w:p>
    <w:p w:rsidR="005C015E" w:rsidRPr="00D3716F" w:rsidRDefault="005C015E" w:rsidP="005C015E">
      <w:pPr>
        <w:spacing w:line="312" w:lineRule="auto"/>
        <w:jc w:val="both"/>
        <w:rPr>
          <w:rFonts w:eastAsia="Arial Unicode MS"/>
          <w:b/>
          <w:sz w:val="22"/>
          <w:szCs w:val="22"/>
        </w:rPr>
      </w:pPr>
    </w:p>
    <w:p w:rsidR="005C015E" w:rsidRPr="00D3716F" w:rsidRDefault="005C015E" w:rsidP="005C015E">
      <w:pPr>
        <w:spacing w:line="312" w:lineRule="auto"/>
        <w:jc w:val="both"/>
        <w:rPr>
          <w:rFonts w:eastAsia="Arial Unicode MS"/>
          <w:sz w:val="22"/>
          <w:szCs w:val="22"/>
        </w:rPr>
      </w:pPr>
      <w:r w:rsidRPr="00D3716F">
        <w:rPr>
          <w:sz w:val="22"/>
          <w:szCs w:val="22"/>
        </w:rPr>
        <w:t xml:space="preserve">4.6.1.1 </w:t>
      </w:r>
      <w:r w:rsidRPr="00D3716F">
        <w:rPr>
          <w:sz w:val="22"/>
          <w:szCs w:val="22"/>
        </w:rPr>
        <w:tab/>
      </w:r>
      <w:r w:rsidRPr="00D3716F">
        <w:rPr>
          <w:sz w:val="22"/>
          <w:szCs w:val="22"/>
        </w:rPr>
        <w:tab/>
        <w:t>As Debêntures farão jus ao pagamento de juros remuneratórios correspondentes à variação acumulada de 113,9</w:t>
      </w:r>
      <w:r>
        <w:rPr>
          <w:sz w:val="22"/>
          <w:szCs w:val="22"/>
        </w:rPr>
        <w:t>0</w:t>
      </w:r>
      <w:r w:rsidRPr="00D3716F">
        <w:rPr>
          <w:sz w:val="22"/>
          <w:szCs w:val="22"/>
        </w:rPr>
        <w:t>% (cento e treze inteiros e noventa centésimos por cento) das taxas médias diárias das Taxas DI – Depósitos Interfinanceiros de um dia, Over Extra-Grupo (“</w:t>
      </w:r>
      <w:r w:rsidRPr="00D3716F">
        <w:rPr>
          <w:sz w:val="22"/>
          <w:szCs w:val="22"/>
          <w:u w:val="single"/>
        </w:rPr>
        <w:t>Taxas DI</w:t>
      </w:r>
      <w:r w:rsidRPr="00D3716F">
        <w:rPr>
          <w:sz w:val="22"/>
          <w:szCs w:val="22"/>
        </w:rPr>
        <w:t xml:space="preserve">”), expressas na forma percentual ao ano, base 252 (duzentos e </w:t>
      </w:r>
      <w:proofErr w:type="spellStart"/>
      <w:r w:rsidRPr="00D3716F">
        <w:rPr>
          <w:sz w:val="22"/>
          <w:szCs w:val="22"/>
        </w:rPr>
        <w:t>cinquenta</w:t>
      </w:r>
      <w:proofErr w:type="spellEnd"/>
      <w:r w:rsidRPr="00D3716F">
        <w:rPr>
          <w:sz w:val="22"/>
          <w:szCs w:val="22"/>
        </w:rPr>
        <w:t xml:space="preserve"> e dois) dias úteis, calculada e divulgada diariamente pela CETIP no informativo diário, disponível em sua página na </w:t>
      </w:r>
      <w:r w:rsidRPr="00280420">
        <w:rPr>
          <w:i/>
          <w:sz w:val="22"/>
          <w:szCs w:val="22"/>
        </w:rPr>
        <w:t>Internet</w:t>
      </w:r>
      <w:r w:rsidRPr="00D3716F">
        <w:rPr>
          <w:sz w:val="22"/>
          <w:szCs w:val="22"/>
        </w:rPr>
        <w:t xml:space="preserve"> (http://www.cetip.com.br), calculados de forma exponencial e cumulativa, </w:t>
      </w:r>
      <w:r w:rsidRPr="00D3716F">
        <w:rPr>
          <w:i/>
          <w:sz w:val="22"/>
          <w:szCs w:val="22"/>
        </w:rPr>
        <w:t xml:space="preserve">pro rata </w:t>
      </w:r>
      <w:proofErr w:type="spellStart"/>
      <w:r w:rsidRPr="00D3716F">
        <w:rPr>
          <w:i/>
          <w:sz w:val="22"/>
          <w:szCs w:val="22"/>
        </w:rPr>
        <w:t>temporis</w:t>
      </w:r>
      <w:proofErr w:type="spellEnd"/>
      <w:r w:rsidRPr="00D3716F">
        <w:rPr>
          <w:i/>
          <w:sz w:val="22"/>
          <w:szCs w:val="22"/>
        </w:rPr>
        <w:t xml:space="preserve"> </w:t>
      </w:r>
      <w:r w:rsidRPr="00D3716F">
        <w:rPr>
          <w:sz w:val="22"/>
          <w:szCs w:val="22"/>
        </w:rPr>
        <w:t xml:space="preserve">por dias úteis decorridos, incidentes sobre o Valor Nominal Unitário de cada Debênture, desde a </w:t>
      </w:r>
      <w:r w:rsidR="00D57B22">
        <w:rPr>
          <w:sz w:val="22"/>
          <w:szCs w:val="22"/>
        </w:rPr>
        <w:t>D</w:t>
      </w:r>
      <w:r w:rsidRPr="00D3716F">
        <w:rPr>
          <w:sz w:val="22"/>
          <w:szCs w:val="22"/>
        </w:rPr>
        <w:t xml:space="preserve">ata </w:t>
      </w:r>
      <w:r w:rsidR="00D57B22">
        <w:rPr>
          <w:sz w:val="22"/>
          <w:szCs w:val="22"/>
        </w:rPr>
        <w:t>de Emissão</w:t>
      </w:r>
      <w:r>
        <w:rPr>
          <w:sz w:val="22"/>
          <w:szCs w:val="22"/>
        </w:rPr>
        <w:t xml:space="preserve"> das Debêntures, conforme Cláusula 4.2.1.1 acima, até a data </w:t>
      </w:r>
      <w:r w:rsidR="00D57B22">
        <w:rPr>
          <w:sz w:val="22"/>
          <w:szCs w:val="22"/>
        </w:rPr>
        <w:t xml:space="preserve">efetiva </w:t>
      </w:r>
      <w:r>
        <w:rPr>
          <w:sz w:val="22"/>
          <w:szCs w:val="22"/>
        </w:rPr>
        <w:t xml:space="preserve">de pagamento de juros remuneratórios, conforme Cláusula 4.6.1.2 abaixo </w:t>
      </w:r>
      <w:r w:rsidRPr="00D3716F">
        <w:rPr>
          <w:sz w:val="22"/>
          <w:szCs w:val="22"/>
        </w:rPr>
        <w:t>(“</w:t>
      </w:r>
      <w:r w:rsidRPr="00D3716F">
        <w:rPr>
          <w:sz w:val="22"/>
          <w:szCs w:val="22"/>
          <w:u w:val="single"/>
        </w:rPr>
        <w:t>Juros Remuneratórios</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rFonts w:eastAsia="Arial Unicode MS"/>
          <w:sz w:val="22"/>
          <w:szCs w:val="22"/>
        </w:rPr>
      </w:pPr>
      <w:r w:rsidRPr="00D3716F">
        <w:rPr>
          <w:rFonts w:eastAsia="Arial Unicode MS"/>
          <w:sz w:val="22"/>
          <w:szCs w:val="22"/>
        </w:rPr>
        <w:t>4.6.1.2</w:t>
      </w:r>
      <w:r w:rsidRPr="00D3716F">
        <w:rPr>
          <w:rFonts w:eastAsia="Arial Unicode MS"/>
          <w:sz w:val="22"/>
          <w:szCs w:val="22"/>
        </w:rPr>
        <w:tab/>
      </w:r>
      <w:r w:rsidRPr="00D3716F">
        <w:rPr>
          <w:rFonts w:eastAsia="Arial Unicode MS"/>
          <w:sz w:val="22"/>
          <w:szCs w:val="22"/>
        </w:rPr>
        <w:tab/>
        <w:t xml:space="preserve">Os Juros Remuneratórios </w:t>
      </w:r>
      <w:r>
        <w:rPr>
          <w:rFonts w:eastAsia="Arial Unicode MS"/>
          <w:sz w:val="22"/>
          <w:szCs w:val="22"/>
        </w:rPr>
        <w:t xml:space="preserve">correspondentes ao Período de Capitalização (conforme definido abaixo) </w:t>
      </w:r>
      <w:r w:rsidRPr="00D3716F">
        <w:rPr>
          <w:rFonts w:eastAsia="Arial Unicode MS"/>
          <w:sz w:val="22"/>
          <w:szCs w:val="22"/>
        </w:rPr>
        <w:t xml:space="preserve">serão pagos semestralmente, a partir da Data de Emissão, no dia </w:t>
      </w:r>
      <w:r>
        <w:rPr>
          <w:sz w:val="22"/>
          <w:szCs w:val="22"/>
        </w:rPr>
        <w:t xml:space="preserve">14 </w:t>
      </w:r>
      <w:r w:rsidRPr="00D3716F">
        <w:rPr>
          <w:sz w:val="22"/>
          <w:szCs w:val="22"/>
        </w:rPr>
        <w:t xml:space="preserve">de </w:t>
      </w:r>
      <w:r>
        <w:rPr>
          <w:sz w:val="22"/>
          <w:szCs w:val="22"/>
        </w:rPr>
        <w:t xml:space="preserve">agosto </w:t>
      </w:r>
      <w:r w:rsidRPr="00D3716F">
        <w:rPr>
          <w:sz w:val="22"/>
          <w:szCs w:val="22"/>
        </w:rPr>
        <w:t xml:space="preserve">e de </w:t>
      </w:r>
      <w:r>
        <w:rPr>
          <w:sz w:val="22"/>
          <w:szCs w:val="22"/>
        </w:rPr>
        <w:t xml:space="preserve">fevereiro </w:t>
      </w:r>
      <w:r w:rsidRPr="00D3716F">
        <w:rPr>
          <w:sz w:val="22"/>
          <w:szCs w:val="22"/>
        </w:rPr>
        <w:t xml:space="preserve">de cada ano até a Data de Vencimento das Debêntures, </w:t>
      </w:r>
      <w:r w:rsidRPr="00D3716F">
        <w:rPr>
          <w:rFonts w:eastAsia="Arial Unicode MS"/>
          <w:sz w:val="22"/>
          <w:szCs w:val="22"/>
        </w:rPr>
        <w:t xml:space="preserve">ou, caso estes não sejam dias úteis, no primeiro dia útil </w:t>
      </w:r>
      <w:proofErr w:type="spellStart"/>
      <w:r w:rsidRPr="00D3716F">
        <w:rPr>
          <w:rFonts w:eastAsia="Arial Unicode MS"/>
          <w:sz w:val="22"/>
          <w:szCs w:val="22"/>
        </w:rPr>
        <w:t>subsequente</w:t>
      </w:r>
      <w:proofErr w:type="spellEnd"/>
      <w:r w:rsidRPr="00D3716F">
        <w:rPr>
          <w:rFonts w:eastAsia="Arial Unicode MS"/>
          <w:sz w:val="22"/>
          <w:szCs w:val="22"/>
        </w:rPr>
        <w:t xml:space="preserve">, conforme o caso, sendo que o 1º (primeiro) pagamento de Juros Remuneratórios ocorrerá em </w:t>
      </w:r>
      <w:r>
        <w:rPr>
          <w:rFonts w:eastAsia="Arial Unicode MS"/>
          <w:sz w:val="22"/>
          <w:szCs w:val="22"/>
        </w:rPr>
        <w:t xml:space="preserve">14 </w:t>
      </w:r>
      <w:r w:rsidRPr="00D3716F">
        <w:rPr>
          <w:rFonts w:eastAsia="Arial Unicode MS"/>
          <w:sz w:val="22"/>
          <w:szCs w:val="22"/>
        </w:rPr>
        <w:t xml:space="preserve">de </w:t>
      </w:r>
      <w:r>
        <w:rPr>
          <w:rFonts w:eastAsia="Arial Unicode MS"/>
          <w:sz w:val="22"/>
          <w:szCs w:val="22"/>
        </w:rPr>
        <w:t xml:space="preserve">agosto </w:t>
      </w:r>
      <w:r w:rsidRPr="00D3716F">
        <w:rPr>
          <w:rFonts w:eastAsia="Arial Unicode MS"/>
          <w:sz w:val="22"/>
          <w:szCs w:val="22"/>
        </w:rPr>
        <w:t xml:space="preserve">de </w:t>
      </w:r>
      <w:r>
        <w:rPr>
          <w:rFonts w:eastAsia="Arial Unicode MS"/>
          <w:sz w:val="22"/>
          <w:szCs w:val="22"/>
        </w:rPr>
        <w:t>2011</w:t>
      </w:r>
      <w:r w:rsidRPr="00D3716F">
        <w:rPr>
          <w:rFonts w:eastAsia="Arial Unicode MS"/>
          <w:sz w:val="22"/>
          <w:szCs w:val="22"/>
        </w:rPr>
        <w:t xml:space="preserve">. </w:t>
      </w:r>
    </w:p>
    <w:p w:rsidR="005C015E" w:rsidRPr="00D3716F" w:rsidRDefault="005C015E" w:rsidP="005C015E">
      <w:pPr>
        <w:pStyle w:val="Recuodecorpodetexto"/>
        <w:tabs>
          <w:tab w:val="left" w:pos="1418"/>
        </w:tabs>
        <w:spacing w:line="312" w:lineRule="auto"/>
        <w:ind w:left="0"/>
        <w:jc w:val="both"/>
        <w:rPr>
          <w:sz w:val="22"/>
          <w:szCs w:val="22"/>
        </w:rPr>
      </w:pPr>
    </w:p>
    <w:p w:rsidR="005C015E" w:rsidRPr="00D3716F" w:rsidRDefault="005C015E" w:rsidP="005C015E">
      <w:pPr>
        <w:pStyle w:val="Recuodecorpodetexto"/>
        <w:tabs>
          <w:tab w:val="left" w:pos="1418"/>
        </w:tabs>
        <w:spacing w:line="312" w:lineRule="auto"/>
        <w:ind w:left="0"/>
        <w:jc w:val="both"/>
        <w:rPr>
          <w:sz w:val="22"/>
          <w:szCs w:val="22"/>
        </w:rPr>
      </w:pPr>
      <w:r w:rsidRPr="00D3716F">
        <w:rPr>
          <w:sz w:val="22"/>
          <w:szCs w:val="22"/>
        </w:rPr>
        <w:t>4.6.1.3</w:t>
      </w:r>
      <w:r w:rsidRPr="00D3716F">
        <w:rPr>
          <w:sz w:val="22"/>
          <w:szCs w:val="22"/>
        </w:rPr>
        <w:tab/>
      </w:r>
      <w:r w:rsidRPr="00D3716F">
        <w:rPr>
          <w:sz w:val="22"/>
          <w:szCs w:val="22"/>
        </w:rPr>
        <w:tab/>
        <w:t>Os Juros Remuneratórios deverão ser calculados de acordo com a seguinte fórmula:</w:t>
      </w:r>
    </w:p>
    <w:bookmarkStart w:id="10" w:name="_DV_C91"/>
    <w:p w:rsidR="005C015E" w:rsidRPr="00D3716F" w:rsidRDefault="005C015E" w:rsidP="005C015E">
      <w:pPr>
        <w:spacing w:line="312" w:lineRule="auto"/>
        <w:jc w:val="center"/>
        <w:rPr>
          <w:sz w:val="22"/>
          <w:szCs w:val="22"/>
        </w:rPr>
      </w:pPr>
      <w:r w:rsidRPr="00D3716F">
        <w:rPr>
          <w:position w:val="-10"/>
          <w:sz w:val="22"/>
          <w:szCs w:val="22"/>
        </w:rPr>
        <w:fldChar w:fldCharType="begin"/>
      </w:r>
      <w:r w:rsidRPr="00D3716F">
        <w:rPr>
          <w:position w:val="-10"/>
          <w:sz w:val="22"/>
          <w:szCs w:val="22"/>
        </w:rPr>
        <w:instrText xml:space="preserve"> INCLUDEPICTURE  "cid:image003.png@01CA5D7E.3E11D920" \* MERGEFORMATINET </w:instrText>
      </w:r>
      <w:r w:rsidRPr="00D3716F">
        <w:rPr>
          <w:position w:val="-10"/>
          <w:sz w:val="22"/>
          <w:szCs w:val="22"/>
        </w:rPr>
        <w:fldChar w:fldCharType="separate"/>
      </w:r>
      <w:r w:rsidRPr="00D3716F">
        <w:rPr>
          <w:position w:val="-1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75pt;height:16.5pt">
            <v:imagedata r:id="rId9" r:href="rId10"/>
          </v:shape>
        </w:pict>
      </w:r>
      <w:r w:rsidRPr="00D3716F">
        <w:rPr>
          <w:position w:val="-10"/>
          <w:sz w:val="22"/>
          <w:szCs w:val="22"/>
        </w:rPr>
        <w:fldChar w:fldCharType="end"/>
      </w:r>
      <w:r w:rsidRPr="00D3716F">
        <w:rPr>
          <w:sz w:val="22"/>
          <w:szCs w:val="22"/>
        </w:rPr>
        <w:t xml:space="preserve"> </w:t>
      </w:r>
    </w:p>
    <w:p w:rsidR="005C015E" w:rsidRPr="00D3716F" w:rsidRDefault="005C015E" w:rsidP="005C015E">
      <w:pPr>
        <w:spacing w:line="312" w:lineRule="auto"/>
        <w:rPr>
          <w:sz w:val="22"/>
          <w:szCs w:val="22"/>
        </w:rPr>
      </w:pPr>
      <w:proofErr w:type="gramStart"/>
      <w:r w:rsidRPr="00D3716F">
        <w:rPr>
          <w:sz w:val="22"/>
          <w:szCs w:val="22"/>
        </w:rPr>
        <w:t>onde</w:t>
      </w:r>
      <w:proofErr w:type="gramEnd"/>
      <w:r w:rsidRPr="00D3716F">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“J” corresponde ao valor </w:t>
      </w:r>
      <w:r>
        <w:rPr>
          <w:sz w:val="22"/>
          <w:szCs w:val="22"/>
        </w:rPr>
        <w:t xml:space="preserve">unitário </w:t>
      </w:r>
      <w:r w:rsidRPr="00D3716F">
        <w:rPr>
          <w:sz w:val="22"/>
          <w:szCs w:val="22"/>
        </w:rPr>
        <w:t xml:space="preserve">dos juros devidos no final de cada Período de Capitalização, calculado com </w:t>
      </w:r>
      <w:proofErr w:type="gramStart"/>
      <w:r w:rsidRPr="00D3716F">
        <w:rPr>
          <w:sz w:val="22"/>
          <w:szCs w:val="22"/>
        </w:rPr>
        <w:t>6</w:t>
      </w:r>
      <w:proofErr w:type="gramEnd"/>
      <w:r w:rsidRPr="00D3716F">
        <w:rPr>
          <w:sz w:val="22"/>
          <w:szCs w:val="22"/>
        </w:rPr>
        <w:t xml:space="preserve"> (seis) casas decimais sem arredondamento;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w:t>
      </w:r>
      <w:proofErr w:type="spellStart"/>
      <w:proofErr w:type="gramStart"/>
      <w:r w:rsidRPr="00D3716F">
        <w:rPr>
          <w:sz w:val="22"/>
          <w:szCs w:val="22"/>
        </w:rPr>
        <w:t>VNe</w:t>
      </w:r>
      <w:proofErr w:type="spellEnd"/>
      <w:proofErr w:type="gramEnd"/>
      <w:r w:rsidRPr="00D3716F">
        <w:rPr>
          <w:sz w:val="22"/>
          <w:szCs w:val="22"/>
        </w:rPr>
        <w:t xml:space="preserve">” corresponde ao Valor Nominal </w:t>
      </w:r>
      <w:r w:rsidR="008F309D">
        <w:rPr>
          <w:sz w:val="22"/>
          <w:szCs w:val="22"/>
        </w:rPr>
        <w:t xml:space="preserve">não amortizado </w:t>
      </w:r>
      <w:r w:rsidRPr="00D3716F">
        <w:rPr>
          <w:sz w:val="22"/>
          <w:szCs w:val="22"/>
        </w:rPr>
        <w:t>da Debênture, informado / calculado com 6 (seis) casas decimais, sem arredondamento;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“Fator DI” corresponde ao </w:t>
      </w:r>
      <w:proofErr w:type="spellStart"/>
      <w:r w:rsidRPr="00D3716F">
        <w:rPr>
          <w:sz w:val="22"/>
          <w:szCs w:val="22"/>
        </w:rPr>
        <w:t>produtório</w:t>
      </w:r>
      <w:proofErr w:type="spellEnd"/>
      <w:r w:rsidRPr="00D3716F">
        <w:rPr>
          <w:sz w:val="22"/>
          <w:szCs w:val="22"/>
        </w:rPr>
        <w:t xml:space="preserve"> das Taxas DI</w:t>
      </w:r>
      <w:r>
        <w:rPr>
          <w:sz w:val="22"/>
          <w:szCs w:val="22"/>
        </w:rPr>
        <w:t xml:space="preserve"> – Over</w:t>
      </w:r>
      <w:r w:rsidRPr="00D3716F">
        <w:rPr>
          <w:sz w:val="22"/>
          <w:szCs w:val="22"/>
        </w:rPr>
        <w:t xml:space="preserve">, com uso do percentual aplicado, da </w:t>
      </w:r>
      <w:r>
        <w:rPr>
          <w:sz w:val="22"/>
          <w:szCs w:val="22"/>
        </w:rPr>
        <w:t>d</w:t>
      </w:r>
      <w:r w:rsidRPr="00D3716F">
        <w:rPr>
          <w:sz w:val="22"/>
          <w:szCs w:val="22"/>
        </w:rPr>
        <w:t xml:space="preserve">ata de início do Período de Capitalização, </w:t>
      </w:r>
      <w:r>
        <w:rPr>
          <w:sz w:val="22"/>
          <w:szCs w:val="22"/>
        </w:rPr>
        <w:t>inclusive</w:t>
      </w:r>
      <w:r w:rsidRPr="00D3716F">
        <w:rPr>
          <w:sz w:val="22"/>
          <w:szCs w:val="22"/>
        </w:rPr>
        <w:t xml:space="preserve">, até </w:t>
      </w:r>
      <w:r>
        <w:rPr>
          <w:sz w:val="22"/>
          <w:szCs w:val="22"/>
        </w:rPr>
        <w:t>a data de cálculo</w:t>
      </w:r>
      <w:r w:rsidRPr="00D3716F">
        <w:rPr>
          <w:sz w:val="22"/>
          <w:szCs w:val="22"/>
        </w:rPr>
        <w:t xml:space="preserve">, </w:t>
      </w:r>
      <w:r>
        <w:rPr>
          <w:sz w:val="22"/>
          <w:szCs w:val="22"/>
        </w:rPr>
        <w:t>exclusive</w:t>
      </w:r>
      <w:r w:rsidRPr="00D3716F">
        <w:rPr>
          <w:sz w:val="22"/>
          <w:szCs w:val="22"/>
        </w:rPr>
        <w:t xml:space="preserve">, calculado com </w:t>
      </w:r>
      <w:proofErr w:type="gramStart"/>
      <w:r w:rsidRPr="00D3716F">
        <w:rPr>
          <w:sz w:val="22"/>
          <w:szCs w:val="22"/>
        </w:rPr>
        <w:t>8</w:t>
      </w:r>
      <w:proofErr w:type="gramEnd"/>
      <w:r w:rsidRPr="00D3716F">
        <w:rPr>
          <w:sz w:val="22"/>
          <w:szCs w:val="22"/>
        </w:rPr>
        <w:t xml:space="preserve"> (oito) casas decimais, com arredondamento, apurado da seguinte forma:</w:t>
      </w:r>
    </w:p>
    <w:p w:rsidR="005C015E" w:rsidRPr="00D3716F" w:rsidRDefault="005C015E" w:rsidP="005C015E">
      <w:pPr>
        <w:spacing w:line="320" w:lineRule="exact"/>
        <w:jc w:val="both"/>
        <w:rPr>
          <w:sz w:val="22"/>
          <w:szCs w:val="22"/>
        </w:rPr>
      </w:pPr>
    </w:p>
    <w:p w:rsidR="005C015E" w:rsidRPr="00D3716F" w:rsidRDefault="005C015E" w:rsidP="005C015E">
      <w:pPr>
        <w:ind w:left="180" w:hanging="180"/>
        <w:jc w:val="center"/>
        <w:rPr>
          <w:i/>
          <w:sz w:val="22"/>
          <w:szCs w:val="22"/>
        </w:rPr>
      </w:pPr>
      <w:r w:rsidRPr="00D3716F">
        <w:rPr>
          <w:rFonts w:ascii="Verdana" w:hAnsi="Verdana"/>
          <w:color w:val="0000FF"/>
          <w:sz w:val="20"/>
          <w:szCs w:val="20"/>
        </w:rPr>
        <w:pict>
          <v:shape id="Imagem 1" o:spid="_x0000_i1026" type="#_x0000_t75" alt="cid:image002.gif@01CA733B.2DD048D0" style="width:188.25pt;height:41.25pt">
            <v:imagedata r:id="rId11" r:href="rId12"/>
          </v:shape>
        </w:pict>
      </w:r>
    </w:p>
    <w:p w:rsidR="005C015E" w:rsidRPr="00D3716F" w:rsidRDefault="005C015E" w:rsidP="005C015E">
      <w:pPr>
        <w:spacing w:line="312" w:lineRule="auto"/>
        <w:jc w:val="both"/>
        <w:rPr>
          <w:sz w:val="22"/>
          <w:szCs w:val="22"/>
        </w:rPr>
      </w:pPr>
      <w:proofErr w:type="gramStart"/>
      <w:r w:rsidRPr="00D3716F">
        <w:rPr>
          <w:sz w:val="22"/>
          <w:szCs w:val="22"/>
        </w:rPr>
        <w:t>onde</w:t>
      </w:r>
      <w:proofErr w:type="gramEnd"/>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“Período de Capitalização” corresponde ao intervalo de tempo que se inicia na </w:t>
      </w:r>
      <w:r w:rsidR="000775F8">
        <w:rPr>
          <w:sz w:val="22"/>
          <w:szCs w:val="22"/>
        </w:rPr>
        <w:t>D</w:t>
      </w:r>
      <w:r w:rsidRPr="00D3716F">
        <w:rPr>
          <w:sz w:val="22"/>
          <w:szCs w:val="22"/>
        </w:rPr>
        <w:t xml:space="preserve">ata de </w:t>
      </w:r>
      <w:r w:rsidR="008F309D">
        <w:rPr>
          <w:sz w:val="22"/>
          <w:szCs w:val="22"/>
        </w:rPr>
        <w:t>Emissão</w:t>
      </w:r>
      <w:r w:rsidRPr="00D3716F">
        <w:rPr>
          <w:sz w:val="22"/>
          <w:szCs w:val="22"/>
        </w:rPr>
        <w:t xml:space="preserve"> das Debêntures, no caso do primeiro Período de Capitalização, ou na data prevista do pagamento de Juros </w:t>
      </w:r>
      <w:proofErr w:type="gramStart"/>
      <w:r w:rsidRPr="00D3716F">
        <w:rPr>
          <w:sz w:val="22"/>
          <w:szCs w:val="22"/>
        </w:rPr>
        <w:t>Remuneratórios imediatamente anterior</w:t>
      </w:r>
      <w:proofErr w:type="gramEnd"/>
      <w:r w:rsidRPr="00D3716F">
        <w:rPr>
          <w:sz w:val="22"/>
          <w:szCs w:val="22"/>
        </w:rPr>
        <w:t xml:space="preserve">, </w:t>
      </w:r>
      <w:r w:rsidR="006644B1">
        <w:rPr>
          <w:sz w:val="22"/>
          <w:szCs w:val="22"/>
        </w:rPr>
        <w:t>exclusive</w:t>
      </w:r>
      <w:r>
        <w:rPr>
          <w:sz w:val="22"/>
          <w:szCs w:val="22"/>
        </w:rPr>
        <w:t xml:space="preserve">, </w:t>
      </w:r>
      <w:r w:rsidRPr="00D3716F">
        <w:rPr>
          <w:sz w:val="22"/>
          <w:szCs w:val="22"/>
        </w:rPr>
        <w:t>no caso dos demais Períodos de Capitalização, e termina na data prevista do pagamento de Juros Remuneratórios correspondente ao período</w:t>
      </w:r>
      <w:r>
        <w:rPr>
          <w:sz w:val="22"/>
          <w:szCs w:val="22"/>
        </w:rPr>
        <w:t xml:space="preserve"> em questão, </w:t>
      </w:r>
      <w:r w:rsidR="006644B1">
        <w:rPr>
          <w:sz w:val="22"/>
          <w:szCs w:val="22"/>
        </w:rPr>
        <w:t>inclusive</w:t>
      </w:r>
      <w:r w:rsidRPr="00D3716F">
        <w:rPr>
          <w:sz w:val="22"/>
          <w:szCs w:val="22"/>
        </w:rPr>
        <w:t>. Cada Período de Capitalização sucede o anterior sem solução de continuidade. Os Juros Remuneratórios correspondentes aos Períodos de Capitalização serão devidos nas datas estabelecidas na Cláusula 4.6.1.2 acima;</w:t>
      </w:r>
      <w:r w:rsidR="006644B1">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“n” corresponde ao número total de Taxas DI</w:t>
      </w:r>
      <w:r>
        <w:rPr>
          <w:sz w:val="22"/>
          <w:szCs w:val="22"/>
        </w:rPr>
        <w:t xml:space="preserve"> – Over</w:t>
      </w:r>
      <w:r w:rsidRPr="00D3716F">
        <w:rPr>
          <w:sz w:val="22"/>
          <w:szCs w:val="22"/>
        </w:rPr>
        <w:t xml:space="preserve">, sendo “n” um número inteiro;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“p” corresponde a </w:t>
      </w:r>
      <w:r>
        <w:rPr>
          <w:sz w:val="22"/>
          <w:szCs w:val="22"/>
        </w:rPr>
        <w:t>113,90</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w:t>
      </w:r>
      <w:proofErr w:type="spellStart"/>
      <w:proofErr w:type="gramStart"/>
      <w:r w:rsidRPr="00D3716F">
        <w:rPr>
          <w:sz w:val="22"/>
          <w:szCs w:val="22"/>
        </w:rPr>
        <w:t>TDI</w:t>
      </w:r>
      <w:r w:rsidRPr="00D3716F">
        <w:rPr>
          <w:sz w:val="22"/>
          <w:szCs w:val="22"/>
          <w:vertAlign w:val="subscript"/>
        </w:rPr>
        <w:t>k</w:t>
      </w:r>
      <w:proofErr w:type="spellEnd"/>
      <w:proofErr w:type="gramEnd"/>
      <w:r w:rsidRPr="00D3716F">
        <w:rPr>
          <w:sz w:val="22"/>
          <w:szCs w:val="22"/>
        </w:rPr>
        <w:t xml:space="preserve">” corresponde à Taxa DI </w:t>
      </w:r>
      <w:r>
        <w:rPr>
          <w:sz w:val="22"/>
          <w:szCs w:val="22"/>
        </w:rPr>
        <w:t xml:space="preserve">– Over </w:t>
      </w:r>
      <w:r w:rsidRPr="00D3716F">
        <w:rPr>
          <w:sz w:val="22"/>
          <w:szCs w:val="22"/>
        </w:rPr>
        <w:t xml:space="preserve">expressa ao dia, calculada com 8 (oito) casas decimais, com arredondamento, da seguinte forma: </w:t>
      </w:r>
    </w:p>
    <w:p w:rsidR="005C015E" w:rsidRPr="00D3716F" w:rsidRDefault="005C015E" w:rsidP="005C015E">
      <w:pPr>
        <w:spacing w:line="312" w:lineRule="auto"/>
        <w:jc w:val="both"/>
        <w:rPr>
          <w:sz w:val="22"/>
          <w:szCs w:val="22"/>
        </w:rPr>
      </w:pPr>
      <w:r w:rsidRPr="00D3716F">
        <w:rPr>
          <w:sz w:val="22"/>
          <w:szCs w:val="22"/>
        </w:rPr>
        <w:t> </w:t>
      </w:r>
    </w:p>
    <w:p w:rsidR="005C015E" w:rsidRPr="00D3716F" w:rsidRDefault="005C015E" w:rsidP="005C015E">
      <w:pPr>
        <w:spacing w:line="312" w:lineRule="auto"/>
        <w:ind w:firstLine="180"/>
        <w:jc w:val="center"/>
        <w:rPr>
          <w:sz w:val="22"/>
          <w:szCs w:val="22"/>
        </w:rPr>
      </w:pPr>
      <w:r w:rsidRPr="00D3716F">
        <w:rPr>
          <w:sz w:val="22"/>
          <w:szCs w:val="22"/>
        </w:rPr>
        <w:pict>
          <v:shape id="_x0000_i1027" type="#_x0000_t75" alt="" style="width:108pt;height:38.25pt">
            <v:imagedata r:id="rId13" r:href="rId14"/>
          </v:shape>
        </w:pict>
      </w:r>
    </w:p>
    <w:p w:rsidR="005C015E" w:rsidRDefault="005C015E" w:rsidP="005C015E">
      <w:pPr>
        <w:spacing w:line="312" w:lineRule="auto"/>
        <w:jc w:val="both"/>
        <w:rPr>
          <w:sz w:val="22"/>
          <w:szCs w:val="22"/>
        </w:rPr>
      </w:pPr>
      <w:proofErr w:type="gramStart"/>
      <w:r w:rsidRPr="00D3716F">
        <w:rPr>
          <w:sz w:val="22"/>
          <w:szCs w:val="22"/>
        </w:rPr>
        <w:t>onde</w:t>
      </w:r>
      <w:proofErr w:type="gramEnd"/>
      <w:r w:rsidRPr="00D3716F">
        <w:rPr>
          <w:sz w:val="22"/>
          <w:szCs w:val="22"/>
        </w:rPr>
        <w:t>:</w:t>
      </w:r>
    </w:p>
    <w:p w:rsidR="005C015E"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C030F8">
        <w:rPr>
          <w:i/>
          <w:sz w:val="22"/>
          <w:szCs w:val="22"/>
        </w:rPr>
        <w:t xml:space="preserve">“k” </w:t>
      </w:r>
      <w:r>
        <w:rPr>
          <w:sz w:val="22"/>
          <w:szCs w:val="22"/>
        </w:rPr>
        <w:t xml:space="preserve">corresponde a </w:t>
      </w:r>
      <w:r w:rsidRPr="00B15D3B">
        <w:rPr>
          <w:sz w:val="22"/>
          <w:szCs w:val="22"/>
        </w:rPr>
        <w:t>1,</w:t>
      </w:r>
      <w:r>
        <w:rPr>
          <w:sz w:val="22"/>
          <w:szCs w:val="22"/>
        </w:rPr>
        <w:t xml:space="preserve"> </w:t>
      </w:r>
      <w:r w:rsidRPr="00B15D3B">
        <w:rPr>
          <w:sz w:val="22"/>
          <w:szCs w:val="22"/>
        </w:rPr>
        <w:t>2,...,</w:t>
      </w:r>
      <w:r>
        <w:rPr>
          <w:sz w:val="22"/>
          <w:szCs w:val="22"/>
        </w:rPr>
        <w:t xml:space="preserve"> </w:t>
      </w:r>
      <w:r w:rsidRPr="00B15D3B">
        <w:rPr>
          <w:sz w:val="22"/>
          <w:szCs w:val="22"/>
        </w:rPr>
        <w:t>n;</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w:t>
      </w:r>
      <w:proofErr w:type="spellStart"/>
      <w:proofErr w:type="gramStart"/>
      <w:r w:rsidRPr="00D3716F">
        <w:rPr>
          <w:sz w:val="22"/>
          <w:szCs w:val="22"/>
        </w:rPr>
        <w:t>DI</w:t>
      </w:r>
      <w:r w:rsidRPr="00D3716F">
        <w:rPr>
          <w:sz w:val="22"/>
          <w:szCs w:val="22"/>
          <w:vertAlign w:val="subscript"/>
        </w:rPr>
        <w:t>k</w:t>
      </w:r>
      <w:proofErr w:type="spellEnd"/>
      <w:proofErr w:type="gramEnd"/>
      <w:r w:rsidRPr="00D3716F">
        <w:rPr>
          <w:sz w:val="22"/>
          <w:szCs w:val="22"/>
        </w:rPr>
        <w:t xml:space="preserve">” corresponde à Taxa DI </w:t>
      </w:r>
      <w:r>
        <w:rPr>
          <w:sz w:val="22"/>
          <w:szCs w:val="22"/>
        </w:rPr>
        <w:t xml:space="preserve">– Over </w:t>
      </w:r>
      <w:r w:rsidRPr="00D3716F">
        <w:rPr>
          <w:sz w:val="22"/>
          <w:szCs w:val="22"/>
        </w:rPr>
        <w:t>divulgada pela CETIP, válida por 1 (um) dia útil (</w:t>
      </w:r>
      <w:r w:rsidRPr="00D3716F">
        <w:rPr>
          <w:i/>
          <w:iCs/>
          <w:sz w:val="22"/>
          <w:szCs w:val="22"/>
        </w:rPr>
        <w:t>overnight</w:t>
      </w:r>
      <w:r w:rsidRPr="00D3716F">
        <w:rPr>
          <w:sz w:val="22"/>
          <w:szCs w:val="22"/>
        </w:rPr>
        <w:t xml:space="preserve">), utilizada com 2 (duas) casas decimais.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4.6.1.4             Para fins de cálculo dos Juros Remuneratórios: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        o fator resultante da expressão</w:t>
      </w:r>
      <w:r w:rsidRPr="00D3716F">
        <w:rPr>
          <w:position w:val="-26"/>
          <w:sz w:val="22"/>
          <w:szCs w:val="22"/>
        </w:rPr>
        <w:pict>
          <v:shape id="_x0000_i1028" type="#_x0000_t75" style="width:114.75pt;height:33pt">
            <v:imagedata r:id="rId15" o:title=""/>
          </v:shape>
        </w:pict>
      </w:r>
      <w:r w:rsidRPr="00D3716F">
        <w:rPr>
          <w:sz w:val="22"/>
          <w:szCs w:val="22"/>
        </w:rPr>
        <w:t> será considerado com 16 (dezesseis) casas decimais sem arredondamento;</w:t>
      </w:r>
    </w:p>
    <w:p w:rsidR="005C015E" w:rsidRPr="00D3716F" w:rsidRDefault="005C015E" w:rsidP="005C015E">
      <w:pPr>
        <w:spacing w:line="312" w:lineRule="auto"/>
        <w:ind w:left="720" w:hanging="720"/>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 xml:space="preserve">(ii)       efetua-se o </w:t>
      </w:r>
      <w:proofErr w:type="spellStart"/>
      <w:r w:rsidRPr="00D3716F">
        <w:rPr>
          <w:sz w:val="22"/>
          <w:szCs w:val="22"/>
        </w:rPr>
        <w:t>produtório</w:t>
      </w:r>
      <w:proofErr w:type="spellEnd"/>
      <w:r w:rsidRPr="00D3716F">
        <w:rPr>
          <w:sz w:val="22"/>
          <w:szCs w:val="22"/>
        </w:rPr>
        <w:t xml:space="preserve"> dos fatores diários</w:t>
      </w:r>
      <w:r w:rsidRPr="00D3716F">
        <w:rPr>
          <w:position w:val="-26"/>
          <w:sz w:val="22"/>
          <w:szCs w:val="22"/>
        </w:rPr>
        <w:pict>
          <v:shape id="_x0000_i1029" type="#_x0000_t75" style="width:114pt;height:32.25pt">
            <v:imagedata r:id="rId15" o:title=""/>
          </v:shape>
        </w:pict>
      </w:r>
      <w:r w:rsidRPr="00D3716F">
        <w:rPr>
          <w:sz w:val="22"/>
          <w:szCs w:val="22"/>
        </w:rPr>
        <w:t xml:space="preserve">, sendo que a cada fator diário acumulado, trunca-se o resultado com 16 (dezesseis) casas decimais, aplicando-se o próximo fator diário, e assim por diante até o último considerado; </w:t>
      </w:r>
    </w:p>
    <w:p w:rsidR="005C015E" w:rsidRPr="00D3716F" w:rsidRDefault="005C015E" w:rsidP="005C015E">
      <w:pPr>
        <w:spacing w:line="312" w:lineRule="auto"/>
        <w:ind w:left="720" w:hanging="720"/>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 xml:space="preserve">(iii)      uma vez os fatores estando acumulados, considera-se o fator resultante do </w:t>
      </w:r>
      <w:proofErr w:type="spellStart"/>
      <w:r w:rsidRPr="00D3716F">
        <w:rPr>
          <w:sz w:val="22"/>
          <w:szCs w:val="22"/>
        </w:rPr>
        <w:t>produtório</w:t>
      </w:r>
      <w:proofErr w:type="spellEnd"/>
      <w:r w:rsidRPr="00D3716F">
        <w:rPr>
          <w:sz w:val="22"/>
          <w:szCs w:val="22"/>
        </w:rPr>
        <w:t xml:space="preserve"> “Fator DI” com </w:t>
      </w:r>
      <w:proofErr w:type="gramStart"/>
      <w:r w:rsidRPr="00D3716F">
        <w:rPr>
          <w:sz w:val="22"/>
          <w:szCs w:val="22"/>
        </w:rPr>
        <w:t>8</w:t>
      </w:r>
      <w:proofErr w:type="gramEnd"/>
      <w:r w:rsidRPr="00D3716F">
        <w:rPr>
          <w:sz w:val="22"/>
          <w:szCs w:val="22"/>
        </w:rPr>
        <w:t xml:space="preserve"> (oito) casas decimais, com arredondamento; e</w:t>
      </w:r>
    </w:p>
    <w:p w:rsidR="005C015E" w:rsidRPr="00D3716F" w:rsidRDefault="005C015E" w:rsidP="005C015E">
      <w:pPr>
        <w:spacing w:line="312" w:lineRule="auto"/>
        <w:ind w:left="720" w:hanging="720"/>
        <w:jc w:val="both"/>
        <w:rPr>
          <w:sz w:val="22"/>
          <w:szCs w:val="22"/>
        </w:rPr>
      </w:pPr>
    </w:p>
    <w:p w:rsidR="005C015E" w:rsidRPr="00D3716F" w:rsidRDefault="005C015E" w:rsidP="005C015E">
      <w:pPr>
        <w:pStyle w:val="Recuodecorpodetexto"/>
        <w:spacing w:after="0" w:line="312" w:lineRule="auto"/>
        <w:ind w:left="720" w:hanging="720"/>
        <w:jc w:val="both"/>
        <w:rPr>
          <w:sz w:val="22"/>
          <w:szCs w:val="22"/>
        </w:rPr>
      </w:pPr>
      <w:r w:rsidRPr="00D3716F">
        <w:rPr>
          <w:sz w:val="22"/>
          <w:szCs w:val="22"/>
        </w:rPr>
        <w:t xml:space="preserve">(iv)       as Taxas DI deverão ser utilizadas considerando idêntico número de casas decimais divulgado pelo órgão responsável pelo seu cálculo. </w:t>
      </w:r>
    </w:p>
    <w:p w:rsidR="005C015E" w:rsidRPr="00D3716F" w:rsidRDefault="005C015E" w:rsidP="005C015E">
      <w:pPr>
        <w:pStyle w:val="Corpodetexto2"/>
        <w:rPr>
          <w:b/>
          <w:bCs/>
          <w:color w:val="auto"/>
          <w:sz w:val="22"/>
          <w:szCs w:val="22"/>
        </w:rPr>
      </w:pPr>
    </w:p>
    <w:p w:rsidR="005C015E" w:rsidRPr="00D3716F" w:rsidRDefault="005C015E" w:rsidP="005C015E">
      <w:pPr>
        <w:pStyle w:val="Recuodecorpodetexto"/>
        <w:spacing w:after="0" w:line="312" w:lineRule="auto"/>
        <w:ind w:left="0"/>
        <w:jc w:val="both"/>
        <w:rPr>
          <w:sz w:val="22"/>
          <w:szCs w:val="22"/>
        </w:rPr>
      </w:pPr>
      <w:r w:rsidRPr="00D3716F">
        <w:rPr>
          <w:sz w:val="22"/>
          <w:szCs w:val="22"/>
        </w:rPr>
        <w:t>4.6.1.5              No caso de indisponibilidade temporária da Taxa DI quando do pagamento de qualquer obrigação pecuniária prevista nesta Escritura,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rsidR="005C015E" w:rsidRPr="00D3716F" w:rsidRDefault="005C015E" w:rsidP="005C015E">
      <w:pPr>
        <w:pStyle w:val="Recuodecorpodetexto"/>
        <w:spacing w:after="0" w:line="312" w:lineRule="auto"/>
        <w:ind w:left="0"/>
        <w:jc w:val="both"/>
        <w:rPr>
          <w:sz w:val="22"/>
          <w:szCs w:val="22"/>
        </w:rPr>
      </w:pPr>
    </w:p>
    <w:p w:rsidR="005C015E" w:rsidRPr="00D3716F" w:rsidRDefault="005C015E" w:rsidP="005C015E">
      <w:pPr>
        <w:pStyle w:val="Corpodetexto2"/>
        <w:spacing w:line="312" w:lineRule="auto"/>
        <w:rPr>
          <w:color w:val="auto"/>
          <w:sz w:val="22"/>
          <w:szCs w:val="22"/>
        </w:rPr>
      </w:pPr>
      <w:r w:rsidRPr="00D3716F">
        <w:rPr>
          <w:color w:val="auto"/>
          <w:sz w:val="22"/>
          <w:szCs w:val="22"/>
        </w:rPr>
        <w:t xml:space="preserve">4.6.1.6             Na ausência de apuração e/ou divulgação da Taxa DI por prazo superior a </w:t>
      </w:r>
      <w:r>
        <w:rPr>
          <w:color w:val="auto"/>
          <w:sz w:val="22"/>
          <w:szCs w:val="22"/>
        </w:rPr>
        <w:t xml:space="preserve">10 </w:t>
      </w:r>
      <w:r w:rsidRPr="00D3716F">
        <w:rPr>
          <w:color w:val="auto"/>
          <w:sz w:val="22"/>
          <w:szCs w:val="22"/>
        </w:rPr>
        <w:t>(</w:t>
      </w:r>
      <w:r>
        <w:rPr>
          <w:color w:val="auto"/>
          <w:sz w:val="22"/>
          <w:szCs w:val="22"/>
        </w:rPr>
        <w:t>dez</w:t>
      </w:r>
      <w:r w:rsidRPr="00D3716F">
        <w:rPr>
          <w:color w:val="auto"/>
          <w:sz w:val="22"/>
          <w:szCs w:val="22"/>
        </w:rPr>
        <w:t xml:space="preserve">) dias da data esperada para sua divulgação, ou, ainda, no caso de sua extinção por imposição legal ou determinação judicial, a Taxa DI deverá ser substituída pelo substituto determinado legalmente para tanto. No caso de não haver o substituto legal da Taxa DI, o Agente Fiduciário deverá convocar </w:t>
      </w:r>
      <w:proofErr w:type="spellStart"/>
      <w:r w:rsidRPr="00D3716F">
        <w:rPr>
          <w:color w:val="auto"/>
          <w:sz w:val="22"/>
          <w:szCs w:val="22"/>
        </w:rPr>
        <w:t>Assembleia</w:t>
      </w:r>
      <w:proofErr w:type="spellEnd"/>
      <w:r w:rsidRPr="00D3716F">
        <w:rPr>
          <w:color w:val="auto"/>
          <w:sz w:val="22"/>
          <w:szCs w:val="22"/>
        </w:rPr>
        <w:t xml:space="preserve"> Geral de Debenturistas (conforme definida abaixo), para definir, de comum acordo com a Emissora, o parâmetro a ser aplicado. Até a deliberação desse parâmetro será utilizada, para o cálculo do valor de quaisquer obrigações previstas nesta Escritura, a mesma taxa diária produzida pela última Taxa DI conhecida até a data da deliberação da </w:t>
      </w:r>
      <w:proofErr w:type="spellStart"/>
      <w:r w:rsidRPr="00D3716F">
        <w:rPr>
          <w:color w:val="auto"/>
          <w:sz w:val="22"/>
          <w:szCs w:val="22"/>
        </w:rPr>
        <w:t>Assembleia</w:t>
      </w:r>
      <w:proofErr w:type="spellEnd"/>
      <w:r w:rsidRPr="00D3716F">
        <w:rPr>
          <w:color w:val="auto"/>
          <w:sz w:val="22"/>
          <w:szCs w:val="22"/>
        </w:rPr>
        <w:t xml:space="preserve"> Geral de Debenturistas (conforme definida abaixo).</w:t>
      </w:r>
    </w:p>
    <w:p w:rsidR="005C015E" w:rsidRPr="00D3716F" w:rsidRDefault="005C015E" w:rsidP="005C015E">
      <w:pPr>
        <w:pStyle w:val="Corpodetexto2"/>
        <w:spacing w:line="312" w:lineRule="auto"/>
        <w:rPr>
          <w:color w:val="auto"/>
          <w:sz w:val="22"/>
          <w:szCs w:val="22"/>
        </w:rPr>
      </w:pPr>
    </w:p>
    <w:p w:rsidR="005C015E" w:rsidRPr="00D3716F" w:rsidRDefault="005C015E" w:rsidP="005C015E">
      <w:pPr>
        <w:pStyle w:val="Corpodetexto2"/>
        <w:spacing w:line="312" w:lineRule="auto"/>
        <w:rPr>
          <w:color w:val="auto"/>
          <w:sz w:val="22"/>
          <w:szCs w:val="22"/>
        </w:rPr>
      </w:pPr>
      <w:r w:rsidRPr="00D3716F">
        <w:rPr>
          <w:color w:val="auto"/>
          <w:sz w:val="22"/>
          <w:szCs w:val="22"/>
        </w:rPr>
        <w:t xml:space="preserve">4.6.1.7              Caso a Taxa DI venha a ser divulgada antes da realização da </w:t>
      </w:r>
      <w:proofErr w:type="spellStart"/>
      <w:r w:rsidRPr="00D3716F">
        <w:rPr>
          <w:color w:val="auto"/>
          <w:sz w:val="22"/>
          <w:szCs w:val="22"/>
        </w:rPr>
        <w:t>Assembleia</w:t>
      </w:r>
      <w:proofErr w:type="spellEnd"/>
      <w:r w:rsidRPr="00D3716F">
        <w:rPr>
          <w:color w:val="auto"/>
          <w:sz w:val="22"/>
          <w:szCs w:val="22"/>
        </w:rPr>
        <w:t xml:space="preserve"> Geral de Debenturistas (conforme definida abaixo), referida </w:t>
      </w:r>
      <w:proofErr w:type="spellStart"/>
      <w:r w:rsidRPr="00D3716F">
        <w:rPr>
          <w:color w:val="auto"/>
          <w:sz w:val="22"/>
          <w:szCs w:val="22"/>
        </w:rPr>
        <w:t>assembleia</w:t>
      </w:r>
      <w:proofErr w:type="spellEnd"/>
      <w:r w:rsidRPr="00D3716F">
        <w:rPr>
          <w:color w:val="auto"/>
          <w:sz w:val="22"/>
          <w:szCs w:val="22"/>
        </w:rPr>
        <w:t xml:space="preserve"> não será mais realizada, e a Taxa DI, a partir de sua divulgação, passará a ser utilizada para o cálculo dos Juros Remuneratórios das Debêntures, permanecendo a última Taxa DI conhecida anteriormente a ser utilizada até data da divulgação.</w:t>
      </w:r>
    </w:p>
    <w:p w:rsidR="005C015E" w:rsidRPr="00D3716F" w:rsidRDefault="005C015E" w:rsidP="005C015E">
      <w:pPr>
        <w:pStyle w:val="Corpodetexto2"/>
        <w:spacing w:line="312" w:lineRule="auto"/>
        <w:rPr>
          <w:color w:val="auto"/>
          <w:sz w:val="22"/>
          <w:szCs w:val="22"/>
        </w:rPr>
      </w:pPr>
    </w:p>
    <w:p w:rsidR="005C015E" w:rsidRPr="00D3716F" w:rsidRDefault="005C015E" w:rsidP="005C015E">
      <w:pPr>
        <w:pStyle w:val="Corpodetexto2"/>
        <w:spacing w:line="312" w:lineRule="auto"/>
        <w:rPr>
          <w:color w:val="auto"/>
          <w:sz w:val="22"/>
          <w:szCs w:val="22"/>
        </w:rPr>
      </w:pPr>
      <w:r w:rsidRPr="00D3716F">
        <w:rPr>
          <w:color w:val="auto"/>
          <w:sz w:val="22"/>
          <w:szCs w:val="22"/>
        </w:rPr>
        <w:t xml:space="preserve">4.6.1.8              Caso não haja acordo sobre a taxa substitutiva entre a Emissora e os Debenturistas representando, no mínimo, </w:t>
      </w:r>
      <w:bookmarkStart w:id="11" w:name="_DV_C268"/>
      <w:bookmarkStart w:id="12" w:name="_DV_X275"/>
      <w:bookmarkEnd w:id="11"/>
      <w:bookmarkEnd w:id="12"/>
      <w:r w:rsidRPr="00D3716F">
        <w:rPr>
          <w:color w:val="auto"/>
          <w:sz w:val="22"/>
          <w:szCs w:val="22"/>
        </w:rPr>
        <w:t xml:space="preserve">2/3 (dois terços) das Debêntures em circulação, a Emissora optará, a seu exclusivo critério, por uma das alternativas a seguir estabelecidas, obrigando-se a comunicar por escrito ao Agente Fiduciário, no prazo de 10 (dez) dias a contar a partir da data de realização da respectiva </w:t>
      </w:r>
      <w:proofErr w:type="spellStart"/>
      <w:r w:rsidRPr="00D3716F">
        <w:rPr>
          <w:color w:val="auto"/>
          <w:sz w:val="22"/>
          <w:szCs w:val="22"/>
        </w:rPr>
        <w:t>Assembleia</w:t>
      </w:r>
      <w:proofErr w:type="spellEnd"/>
      <w:r w:rsidRPr="00D3716F">
        <w:rPr>
          <w:color w:val="auto"/>
          <w:sz w:val="22"/>
          <w:szCs w:val="22"/>
        </w:rPr>
        <w:t xml:space="preserve"> Geral de Debenturistas (conforme definida abaixo), qual a alternativa escolhida dentre:</w:t>
      </w:r>
    </w:p>
    <w:p w:rsidR="005C015E" w:rsidRPr="00D3716F" w:rsidRDefault="005C015E" w:rsidP="005C015E">
      <w:pPr>
        <w:pStyle w:val="Recuodecorpodetexto"/>
        <w:spacing w:line="312" w:lineRule="auto"/>
        <w:ind w:left="0"/>
        <w:jc w:val="both"/>
        <w:rPr>
          <w:b/>
          <w:bCs/>
          <w:sz w:val="22"/>
          <w:szCs w:val="22"/>
        </w:rPr>
      </w:pPr>
    </w:p>
    <w:p w:rsidR="005C015E" w:rsidRPr="00D3716F" w:rsidRDefault="005C015E" w:rsidP="005C015E">
      <w:pPr>
        <w:pStyle w:val="Recuodecorpodetexto"/>
        <w:spacing w:after="0" w:line="312" w:lineRule="auto"/>
        <w:ind w:left="709" w:hanging="709"/>
        <w:jc w:val="both"/>
        <w:rPr>
          <w:sz w:val="22"/>
          <w:szCs w:val="22"/>
        </w:rPr>
      </w:pPr>
      <w:r w:rsidRPr="00D3716F">
        <w:rPr>
          <w:sz w:val="22"/>
          <w:szCs w:val="22"/>
        </w:rPr>
        <w:t xml:space="preserve">(i)         a Emissora resgatará antecipadamente e, </w:t>
      </w:r>
      <w:proofErr w:type="spellStart"/>
      <w:r w:rsidRPr="00D3716F">
        <w:rPr>
          <w:sz w:val="22"/>
          <w:szCs w:val="22"/>
        </w:rPr>
        <w:t>consequentemente</w:t>
      </w:r>
      <w:proofErr w:type="spellEnd"/>
      <w:r w:rsidRPr="00D3716F">
        <w:rPr>
          <w:sz w:val="22"/>
          <w:szCs w:val="22"/>
        </w:rPr>
        <w:t>, cancelará a totalidade das Debênture</w:t>
      </w:r>
      <w:bookmarkStart w:id="13" w:name="_DV_M162"/>
      <w:bookmarkEnd w:id="13"/>
      <w:r w:rsidRPr="00D3716F">
        <w:rPr>
          <w:sz w:val="22"/>
          <w:szCs w:val="22"/>
        </w:rPr>
        <w:t xml:space="preserve">s em circulação, no prazo de 30 (trinta) dias a contar da data da realização da respectiva </w:t>
      </w:r>
      <w:proofErr w:type="spellStart"/>
      <w:r w:rsidRPr="00D3716F">
        <w:rPr>
          <w:sz w:val="22"/>
          <w:szCs w:val="22"/>
        </w:rPr>
        <w:t>Assembleia</w:t>
      </w:r>
      <w:proofErr w:type="spellEnd"/>
      <w:r w:rsidRPr="00D3716F">
        <w:rPr>
          <w:sz w:val="22"/>
          <w:szCs w:val="22"/>
        </w:rPr>
        <w:t xml:space="preserve"> Geral de Debenturistas (conforme definida abaixo), pelo seu Valor Nominal Unitário não amortizado nos termos desta Escritura, acrescido dos Juros Remuneratórios devidos até a data </w:t>
      </w:r>
      <w:bookmarkStart w:id="14" w:name="_DV_C283"/>
      <w:r w:rsidRPr="00D3716F">
        <w:rPr>
          <w:sz w:val="22"/>
          <w:szCs w:val="22"/>
        </w:rPr>
        <w:t xml:space="preserve">do efetivo </w:t>
      </w:r>
      <w:bookmarkEnd w:id="14"/>
      <w:r w:rsidRPr="00D3716F">
        <w:rPr>
          <w:sz w:val="22"/>
          <w:szCs w:val="22"/>
        </w:rPr>
        <w:t xml:space="preserve">resgate e dos Encargos Moratórios (conforme definidos abaixo), se for o caso, calculada </w:t>
      </w:r>
      <w:r w:rsidRPr="00D3716F">
        <w:rPr>
          <w:i/>
          <w:iCs/>
          <w:sz w:val="22"/>
          <w:szCs w:val="22"/>
        </w:rPr>
        <w:t xml:space="preserve">pro rata </w:t>
      </w:r>
      <w:proofErr w:type="spellStart"/>
      <w:r w:rsidRPr="00D3716F">
        <w:rPr>
          <w:i/>
          <w:iCs/>
          <w:sz w:val="22"/>
          <w:szCs w:val="22"/>
        </w:rPr>
        <w:t>temporis</w:t>
      </w:r>
      <w:bookmarkStart w:id="15" w:name="_DV_C284"/>
      <w:proofErr w:type="spellEnd"/>
      <w:r w:rsidRPr="00D3716F">
        <w:rPr>
          <w:sz w:val="22"/>
          <w:szCs w:val="22"/>
        </w:rPr>
        <w:t>,</w:t>
      </w:r>
      <w:bookmarkEnd w:id="15"/>
      <w:r w:rsidRPr="00D3716F">
        <w:rPr>
          <w:sz w:val="22"/>
          <w:szCs w:val="22"/>
        </w:rPr>
        <w:t xml:space="preserve"> a partir da Data de Emissão ou da última data de pagamento ou capitalização dos Juros Remuneratórios, </w:t>
      </w:r>
      <w:bookmarkStart w:id="16" w:name="_DV_C286"/>
      <w:r w:rsidRPr="00D3716F">
        <w:rPr>
          <w:sz w:val="22"/>
          <w:szCs w:val="22"/>
        </w:rPr>
        <w:t>conforme o caso. Nesta hipótese, para</w:t>
      </w:r>
      <w:bookmarkEnd w:id="16"/>
      <w:r w:rsidRPr="00D3716F">
        <w:rPr>
          <w:sz w:val="22"/>
          <w:szCs w:val="22"/>
        </w:rPr>
        <w:t xml:space="preserve"> cálculo dos Juros Remuneratórios aplicável às Debêntures a serem resgatadas e, </w:t>
      </w:r>
      <w:proofErr w:type="spellStart"/>
      <w:r w:rsidRPr="00D3716F">
        <w:rPr>
          <w:sz w:val="22"/>
          <w:szCs w:val="22"/>
        </w:rPr>
        <w:t>consequentemente</w:t>
      </w:r>
      <w:proofErr w:type="spellEnd"/>
      <w:r w:rsidRPr="00D3716F">
        <w:rPr>
          <w:sz w:val="22"/>
          <w:szCs w:val="22"/>
        </w:rPr>
        <w:t>, canceladas, será utilizada a mesma taxa diária produzida pela última Taxa DI conhecida</w:t>
      </w:r>
      <w:bookmarkStart w:id="17" w:name="_DV_C291"/>
      <w:r w:rsidRPr="00D3716F">
        <w:rPr>
          <w:sz w:val="22"/>
          <w:szCs w:val="22"/>
        </w:rPr>
        <w:t>; ou</w:t>
      </w:r>
      <w:bookmarkStart w:id="18" w:name="_DV_C292"/>
      <w:bookmarkEnd w:id="17"/>
      <w:bookmarkEnd w:id="18"/>
    </w:p>
    <w:p w:rsidR="005C015E" w:rsidRPr="00D3716F" w:rsidRDefault="005C015E" w:rsidP="005C015E">
      <w:pPr>
        <w:pStyle w:val="Recuodecorpodetexto"/>
        <w:spacing w:after="0" w:line="312" w:lineRule="auto"/>
        <w:ind w:left="709" w:hanging="709"/>
        <w:jc w:val="both"/>
        <w:rPr>
          <w:sz w:val="22"/>
          <w:szCs w:val="22"/>
        </w:rPr>
      </w:pPr>
    </w:p>
    <w:p w:rsidR="005C015E" w:rsidRPr="00D3716F" w:rsidRDefault="005C015E" w:rsidP="005C015E">
      <w:pPr>
        <w:pStyle w:val="Recuodecorpodetexto"/>
        <w:spacing w:after="0" w:line="312" w:lineRule="auto"/>
        <w:ind w:left="709" w:hanging="709"/>
        <w:jc w:val="both"/>
        <w:rPr>
          <w:sz w:val="22"/>
          <w:szCs w:val="22"/>
        </w:rPr>
      </w:pPr>
      <w:r w:rsidRPr="00D3716F">
        <w:rPr>
          <w:sz w:val="22"/>
          <w:szCs w:val="22"/>
        </w:rPr>
        <w:t xml:space="preserve">(ii)        a Emissora resgatará antecipadamente, e, </w:t>
      </w:r>
      <w:proofErr w:type="spellStart"/>
      <w:r w:rsidRPr="00D3716F">
        <w:rPr>
          <w:sz w:val="22"/>
          <w:szCs w:val="22"/>
        </w:rPr>
        <w:t>consequentemente</w:t>
      </w:r>
      <w:proofErr w:type="spellEnd"/>
      <w:r w:rsidRPr="00D3716F">
        <w:rPr>
          <w:sz w:val="22"/>
          <w:szCs w:val="22"/>
        </w:rPr>
        <w:t xml:space="preserve">, cancelará a totalidade das Debêntures em circulação, em cronograma a ser estipulado pela Emissora, o qual não excederá a Data de Vencimento das Debêntures e as datas de amortização previstas nesta Escritura.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w:t>
      </w:r>
      <w:bookmarkStart w:id="19" w:name="_DV_C298"/>
      <w:bookmarkEnd w:id="19"/>
      <w:r w:rsidRPr="00D3716F">
        <w:rPr>
          <w:sz w:val="22"/>
          <w:szCs w:val="22"/>
        </w:rPr>
        <w:t xml:space="preserve">por Debenturistas reunidos em </w:t>
      </w:r>
      <w:proofErr w:type="spellStart"/>
      <w:r w:rsidRPr="00D3716F">
        <w:rPr>
          <w:sz w:val="22"/>
          <w:szCs w:val="22"/>
        </w:rPr>
        <w:t>Assembleia</w:t>
      </w:r>
      <w:proofErr w:type="spellEnd"/>
      <w:r w:rsidRPr="00D3716F">
        <w:rPr>
          <w:sz w:val="22"/>
          <w:szCs w:val="22"/>
        </w:rPr>
        <w:t xml:space="preserve"> Geral de Debenturistas (conforme definida abaixo), a qual deverá refletir </w:t>
      </w:r>
      <w:bookmarkStart w:id="20" w:name="_DV_C299"/>
      <w:bookmarkEnd w:id="20"/>
      <w:r w:rsidRPr="00D3716F">
        <w:rPr>
          <w:sz w:val="22"/>
          <w:szCs w:val="22"/>
        </w:rPr>
        <w:t>parâmetros utilizados</w:t>
      </w:r>
      <w:bookmarkStart w:id="21" w:name="_DV_C300"/>
      <w:bookmarkEnd w:id="21"/>
      <w:r w:rsidRPr="00D3716F">
        <w:rPr>
          <w:sz w:val="22"/>
          <w:szCs w:val="22"/>
        </w:rPr>
        <w:t xml:space="preserve"> em operações similares </w:t>
      </w:r>
      <w:bookmarkStart w:id="22" w:name="_DV_C301"/>
      <w:bookmarkEnd w:id="22"/>
      <w:r w:rsidRPr="00D3716F">
        <w:rPr>
          <w:sz w:val="22"/>
          <w:szCs w:val="22"/>
        </w:rPr>
        <w:t xml:space="preserve">existentes à época. Caso a respectiva taxa substituta dos Juros Remuneratórios seja referenciada em prazo diferente de 252 (duzentos e </w:t>
      </w:r>
      <w:proofErr w:type="spellStart"/>
      <w:r w:rsidRPr="00D3716F">
        <w:rPr>
          <w:sz w:val="22"/>
          <w:szCs w:val="22"/>
        </w:rPr>
        <w:t>cinquenta</w:t>
      </w:r>
      <w:proofErr w:type="spellEnd"/>
      <w:r w:rsidRPr="00D3716F">
        <w:rPr>
          <w:sz w:val="22"/>
          <w:szCs w:val="22"/>
        </w:rPr>
        <w:t xml:space="preserve"> e dois) dias úteis, essa taxa deverá ser ajustada de modo a refletir a base de 252 (duzentos e </w:t>
      </w:r>
      <w:proofErr w:type="spellStart"/>
      <w:r w:rsidRPr="00D3716F">
        <w:rPr>
          <w:sz w:val="22"/>
          <w:szCs w:val="22"/>
        </w:rPr>
        <w:t>cinquenta</w:t>
      </w:r>
      <w:proofErr w:type="spellEnd"/>
      <w:r w:rsidRPr="00D3716F">
        <w:rPr>
          <w:sz w:val="22"/>
          <w:szCs w:val="22"/>
        </w:rPr>
        <w:t xml:space="preserve"> e dois) dias úteis utilizada pela Taxa DI.</w:t>
      </w:r>
    </w:p>
    <w:p w:rsidR="005C015E" w:rsidRPr="00D3716F" w:rsidRDefault="005C015E" w:rsidP="005C015E">
      <w:pPr>
        <w:pStyle w:val="Recuodecorpodetexto"/>
        <w:tabs>
          <w:tab w:val="left" w:pos="851"/>
        </w:tabs>
        <w:spacing w:after="0" w:line="312" w:lineRule="auto"/>
        <w:ind w:left="709" w:hanging="709"/>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4.7</w:t>
      </w:r>
      <w:r w:rsidRPr="00D3716F">
        <w:rPr>
          <w:sz w:val="22"/>
          <w:szCs w:val="22"/>
        </w:rPr>
        <w:tab/>
      </w:r>
      <w:r w:rsidRPr="00D3716F">
        <w:rPr>
          <w:sz w:val="22"/>
          <w:szCs w:val="22"/>
        </w:rPr>
        <w:tab/>
      </w:r>
      <w:r w:rsidRPr="00D3716F">
        <w:rPr>
          <w:b/>
          <w:sz w:val="22"/>
          <w:szCs w:val="22"/>
        </w:rPr>
        <w:t>Repactuação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4.7.1</w:t>
      </w:r>
      <w:r w:rsidRPr="00D3716F">
        <w:rPr>
          <w:sz w:val="22"/>
          <w:szCs w:val="22"/>
        </w:rPr>
        <w:tab/>
      </w:r>
      <w:r w:rsidRPr="00D3716F">
        <w:rPr>
          <w:sz w:val="22"/>
          <w:szCs w:val="22"/>
        </w:rPr>
        <w:tab/>
        <w:t>Não haverá repactuação das Debêntures.</w:t>
      </w:r>
    </w:p>
    <w:p w:rsidR="005C015E" w:rsidRPr="00D3716F" w:rsidRDefault="005C015E" w:rsidP="005C015E">
      <w:pPr>
        <w:spacing w:line="312" w:lineRule="auto"/>
        <w:jc w:val="both"/>
        <w:rPr>
          <w:sz w:val="22"/>
          <w:szCs w:val="22"/>
        </w:rPr>
      </w:pPr>
    </w:p>
    <w:p w:rsidR="005C015E" w:rsidRPr="00D3716F" w:rsidRDefault="005C015E" w:rsidP="005C015E">
      <w:pPr>
        <w:pStyle w:val="DeltaViewTableHeading"/>
        <w:spacing w:after="0" w:line="312" w:lineRule="auto"/>
        <w:jc w:val="both"/>
        <w:rPr>
          <w:rFonts w:ascii="Times New Roman" w:hAnsi="Times New Roman" w:cs="Times New Roman"/>
          <w:sz w:val="22"/>
          <w:szCs w:val="22"/>
          <w:lang w:val="pt-BR"/>
        </w:rPr>
      </w:pPr>
      <w:r w:rsidRPr="00D3716F">
        <w:rPr>
          <w:rFonts w:ascii="Times New Roman" w:hAnsi="Times New Roman" w:cs="Times New Roman"/>
          <w:sz w:val="22"/>
          <w:szCs w:val="22"/>
          <w:lang w:val="pt-BR"/>
        </w:rPr>
        <w:t>4.8</w:t>
      </w:r>
      <w:r w:rsidRPr="00D3716F">
        <w:rPr>
          <w:rFonts w:ascii="Times New Roman" w:hAnsi="Times New Roman" w:cs="Times New Roman"/>
          <w:sz w:val="22"/>
          <w:szCs w:val="22"/>
          <w:lang w:val="pt-BR"/>
        </w:rPr>
        <w:tab/>
      </w:r>
      <w:r w:rsidRPr="00D3716F">
        <w:rPr>
          <w:rFonts w:ascii="Times New Roman" w:hAnsi="Times New Roman" w:cs="Times New Roman"/>
          <w:sz w:val="22"/>
          <w:szCs w:val="22"/>
          <w:lang w:val="pt-BR"/>
        </w:rPr>
        <w:tab/>
        <w:t xml:space="preserve">Amortização </w:t>
      </w:r>
    </w:p>
    <w:p w:rsidR="005C015E" w:rsidRPr="00D3716F" w:rsidRDefault="005C015E" w:rsidP="005C015E">
      <w:pPr>
        <w:pStyle w:val="DeltaViewTableHeading"/>
        <w:spacing w:after="0" w:line="312" w:lineRule="auto"/>
        <w:rPr>
          <w:rFonts w:ascii="Times New Roman" w:hAnsi="Times New Roman" w:cs="Times New Roman"/>
          <w:sz w:val="22"/>
          <w:szCs w:val="22"/>
          <w:lang w:val="pt-BR"/>
        </w:rPr>
      </w:pPr>
    </w:p>
    <w:p w:rsidR="005C015E" w:rsidRPr="00D3716F" w:rsidRDefault="005C015E" w:rsidP="005C015E">
      <w:pPr>
        <w:spacing w:line="312" w:lineRule="auto"/>
        <w:jc w:val="both"/>
        <w:rPr>
          <w:sz w:val="22"/>
          <w:szCs w:val="22"/>
        </w:rPr>
      </w:pPr>
      <w:bookmarkStart w:id="23" w:name="_DV_M112"/>
      <w:bookmarkStart w:id="24" w:name="_DV_M126"/>
      <w:bookmarkStart w:id="25" w:name="_DV_M132"/>
      <w:bookmarkStart w:id="26" w:name="_DV_M138"/>
      <w:bookmarkEnd w:id="23"/>
      <w:bookmarkEnd w:id="24"/>
      <w:bookmarkEnd w:id="25"/>
      <w:bookmarkEnd w:id="26"/>
      <w:r w:rsidRPr="00D3716F">
        <w:rPr>
          <w:sz w:val="22"/>
          <w:szCs w:val="22"/>
        </w:rPr>
        <w:t>4.8.1</w:t>
      </w:r>
      <w:r w:rsidRPr="00D3716F">
        <w:rPr>
          <w:sz w:val="22"/>
          <w:szCs w:val="22"/>
        </w:rPr>
        <w:tab/>
      </w:r>
      <w:r w:rsidRPr="00D3716F">
        <w:rPr>
          <w:sz w:val="22"/>
          <w:szCs w:val="22"/>
        </w:rPr>
        <w:tab/>
        <w:t xml:space="preserve">O valor nominal das Debêntures será amortizado pela Emissora em </w:t>
      </w:r>
      <w:proofErr w:type="gramStart"/>
      <w:r w:rsidRPr="00D3716F">
        <w:rPr>
          <w:sz w:val="22"/>
          <w:szCs w:val="22"/>
        </w:rPr>
        <w:t>3</w:t>
      </w:r>
      <w:proofErr w:type="gramEnd"/>
      <w:r w:rsidRPr="00D3716F">
        <w:rPr>
          <w:sz w:val="22"/>
          <w:szCs w:val="22"/>
        </w:rPr>
        <w:t xml:space="preserve"> (três) parcelas, nas datas e percentuais detalha</w:t>
      </w:r>
      <w:r w:rsidRPr="004D2CCB">
        <w:rPr>
          <w:sz w:val="22"/>
          <w:szCs w:val="22"/>
        </w:rPr>
        <w:t>dos abaixo, salvo possibilidade de aquisição antecipada facultativa, conforme prevista na Cláusula 5.1 desta Escritura e de resgate total antecipado, conforme previsto na Cláusula 5.2 abaixo.</w:t>
      </w:r>
    </w:p>
    <w:p w:rsidR="005C015E" w:rsidRPr="00D3716F" w:rsidRDefault="005C015E" w:rsidP="005C015E">
      <w:pPr>
        <w:pStyle w:val="Ttulo2"/>
        <w:tabs>
          <w:tab w:val="left" w:pos="1418"/>
        </w:tabs>
        <w:spacing w:before="0" w:after="0" w:line="312" w:lineRule="auto"/>
        <w:jc w:val="both"/>
        <w:rPr>
          <w:rFonts w:ascii="Times New Roman" w:hAnsi="Times New Roman" w:cs="Times New Roman"/>
          <w:i w:val="0"/>
          <w:w w:val="0"/>
          <w:sz w:val="22"/>
          <w:szCs w:val="22"/>
        </w:rPr>
      </w:pPr>
    </w:p>
    <w:tbl>
      <w:tblPr>
        <w:tblW w:w="0" w:type="auto"/>
        <w:jc w:val="center"/>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6"/>
        <w:gridCol w:w="4903"/>
      </w:tblGrid>
      <w:tr w:rsidR="005C015E" w:rsidRPr="00D3716F" w:rsidTr="0056268C">
        <w:trPr>
          <w:jc w:val="center"/>
        </w:trPr>
        <w:tc>
          <w:tcPr>
            <w:tcW w:w="2616" w:type="dxa"/>
            <w:shd w:val="clear" w:color="auto" w:fill="E0E0E0"/>
            <w:vAlign w:val="center"/>
          </w:tcPr>
          <w:p w:rsidR="005C015E" w:rsidRPr="00D3716F" w:rsidRDefault="005C015E" w:rsidP="0056268C">
            <w:pPr>
              <w:jc w:val="center"/>
              <w:rPr>
                <w:b/>
                <w:smallCaps/>
                <w:color w:val="000000"/>
                <w:sz w:val="18"/>
                <w:szCs w:val="18"/>
              </w:rPr>
            </w:pPr>
            <w:r w:rsidRPr="00D3716F">
              <w:rPr>
                <w:b/>
                <w:smallCaps/>
                <w:color w:val="000000"/>
                <w:sz w:val="18"/>
                <w:szCs w:val="18"/>
              </w:rPr>
              <w:t>Data de Amortização</w:t>
            </w:r>
          </w:p>
        </w:tc>
        <w:tc>
          <w:tcPr>
            <w:tcW w:w="4903" w:type="dxa"/>
            <w:shd w:val="clear" w:color="auto" w:fill="E0E0E0"/>
            <w:vAlign w:val="center"/>
          </w:tcPr>
          <w:p w:rsidR="005C015E" w:rsidRPr="00D3716F" w:rsidRDefault="005C015E" w:rsidP="00B6459B">
            <w:pPr>
              <w:jc w:val="center"/>
              <w:rPr>
                <w:b/>
                <w:smallCaps/>
                <w:color w:val="000000"/>
                <w:sz w:val="18"/>
                <w:szCs w:val="18"/>
              </w:rPr>
            </w:pPr>
            <w:r w:rsidRPr="00D3716F">
              <w:rPr>
                <w:b/>
                <w:smallCaps/>
                <w:color w:val="000000"/>
                <w:sz w:val="18"/>
                <w:szCs w:val="18"/>
              </w:rPr>
              <w:t xml:space="preserve">Percentual do Valor Nominal </w:t>
            </w:r>
            <w:r w:rsidR="00B6459B">
              <w:rPr>
                <w:b/>
                <w:smallCaps/>
                <w:color w:val="000000"/>
                <w:sz w:val="18"/>
                <w:szCs w:val="18"/>
              </w:rPr>
              <w:t xml:space="preserve">de emissão </w:t>
            </w:r>
            <w:r w:rsidRPr="00D3716F">
              <w:rPr>
                <w:b/>
                <w:smallCaps/>
                <w:color w:val="000000"/>
                <w:sz w:val="18"/>
                <w:szCs w:val="18"/>
              </w:rPr>
              <w:t>das Debêntures a Ser Amortizado</w:t>
            </w:r>
          </w:p>
        </w:tc>
      </w:tr>
      <w:tr w:rsidR="005C015E" w:rsidRPr="00D3716F" w:rsidDel="00484703" w:rsidTr="0056268C">
        <w:trPr>
          <w:jc w:val="center"/>
        </w:trPr>
        <w:tc>
          <w:tcPr>
            <w:tcW w:w="2616" w:type="dxa"/>
          </w:tcPr>
          <w:p w:rsidR="005C015E" w:rsidRPr="00D3716F" w:rsidDel="00886348" w:rsidRDefault="005C015E" w:rsidP="00D57B22">
            <w:pPr>
              <w:jc w:val="center"/>
              <w:rPr>
                <w:color w:val="000000"/>
                <w:sz w:val="18"/>
                <w:szCs w:val="18"/>
              </w:rPr>
            </w:pPr>
            <w:r>
              <w:rPr>
                <w:color w:val="000000"/>
                <w:sz w:val="18"/>
                <w:szCs w:val="18"/>
              </w:rPr>
              <w:t>14</w:t>
            </w:r>
            <w:r w:rsidRPr="00D3716F">
              <w:rPr>
                <w:color w:val="000000"/>
                <w:sz w:val="18"/>
                <w:szCs w:val="18"/>
              </w:rPr>
              <w:t>/</w:t>
            </w:r>
            <w:r>
              <w:rPr>
                <w:color w:val="000000"/>
                <w:sz w:val="18"/>
                <w:szCs w:val="18"/>
              </w:rPr>
              <w:t>0</w:t>
            </w:r>
            <w:r w:rsidR="00D57B22">
              <w:rPr>
                <w:color w:val="000000"/>
                <w:sz w:val="18"/>
                <w:szCs w:val="18"/>
              </w:rPr>
              <w:t>8</w:t>
            </w:r>
            <w:r w:rsidRPr="00D3716F">
              <w:rPr>
                <w:color w:val="000000"/>
                <w:sz w:val="18"/>
                <w:szCs w:val="18"/>
              </w:rPr>
              <w:t>/2018</w:t>
            </w:r>
          </w:p>
        </w:tc>
        <w:tc>
          <w:tcPr>
            <w:tcW w:w="4903" w:type="dxa"/>
          </w:tcPr>
          <w:p w:rsidR="005C015E" w:rsidRPr="00D3716F" w:rsidDel="00484703" w:rsidRDefault="005C015E" w:rsidP="0056268C">
            <w:pPr>
              <w:jc w:val="center"/>
              <w:rPr>
                <w:color w:val="000000"/>
                <w:sz w:val="18"/>
                <w:szCs w:val="18"/>
              </w:rPr>
            </w:pPr>
            <w:proofErr w:type="gramStart"/>
            <w:r w:rsidRPr="00D3716F">
              <w:rPr>
                <w:color w:val="000000"/>
                <w:sz w:val="18"/>
                <w:szCs w:val="18"/>
              </w:rPr>
              <w:t>20,</w:t>
            </w:r>
            <w:proofErr w:type="gramEnd"/>
            <w:r w:rsidRPr="00D3716F">
              <w:rPr>
                <w:color w:val="000000"/>
                <w:sz w:val="18"/>
                <w:szCs w:val="18"/>
              </w:rPr>
              <w:t>00</w:t>
            </w:r>
            <w:r>
              <w:rPr>
                <w:color w:val="000000"/>
                <w:sz w:val="18"/>
                <w:szCs w:val="18"/>
              </w:rPr>
              <w:t>00</w:t>
            </w:r>
            <w:r w:rsidRPr="00D3716F">
              <w:rPr>
                <w:color w:val="000000"/>
                <w:sz w:val="18"/>
                <w:szCs w:val="18"/>
              </w:rPr>
              <w:t>%</w:t>
            </w:r>
          </w:p>
        </w:tc>
      </w:tr>
      <w:tr w:rsidR="005C015E" w:rsidRPr="00D3716F" w:rsidTr="0056268C">
        <w:trPr>
          <w:jc w:val="center"/>
        </w:trPr>
        <w:tc>
          <w:tcPr>
            <w:tcW w:w="2616" w:type="dxa"/>
          </w:tcPr>
          <w:p w:rsidR="005C015E" w:rsidRPr="00D3716F" w:rsidRDefault="005C015E" w:rsidP="0056268C">
            <w:pPr>
              <w:jc w:val="center"/>
              <w:rPr>
                <w:color w:val="000000"/>
                <w:sz w:val="18"/>
                <w:szCs w:val="18"/>
              </w:rPr>
            </w:pPr>
            <w:r>
              <w:rPr>
                <w:color w:val="000000"/>
                <w:sz w:val="18"/>
                <w:szCs w:val="18"/>
              </w:rPr>
              <w:t>14</w:t>
            </w:r>
            <w:r w:rsidRPr="00D3716F">
              <w:rPr>
                <w:color w:val="000000"/>
                <w:sz w:val="18"/>
                <w:szCs w:val="18"/>
              </w:rPr>
              <w:t>/</w:t>
            </w:r>
            <w:r>
              <w:rPr>
                <w:color w:val="000000"/>
                <w:sz w:val="18"/>
                <w:szCs w:val="18"/>
              </w:rPr>
              <w:t>02</w:t>
            </w:r>
            <w:r w:rsidRPr="00D3716F">
              <w:rPr>
                <w:color w:val="000000"/>
                <w:sz w:val="18"/>
                <w:szCs w:val="18"/>
              </w:rPr>
              <w:t>/</w:t>
            </w:r>
            <w:r>
              <w:rPr>
                <w:color w:val="000000"/>
                <w:sz w:val="18"/>
                <w:szCs w:val="18"/>
              </w:rPr>
              <w:t>2020</w:t>
            </w:r>
          </w:p>
        </w:tc>
        <w:tc>
          <w:tcPr>
            <w:tcW w:w="4903" w:type="dxa"/>
          </w:tcPr>
          <w:p w:rsidR="005C015E" w:rsidRPr="00D3716F" w:rsidRDefault="005C015E" w:rsidP="0056268C">
            <w:pPr>
              <w:jc w:val="center"/>
              <w:rPr>
                <w:color w:val="000000"/>
                <w:sz w:val="18"/>
                <w:szCs w:val="18"/>
              </w:rPr>
            </w:pPr>
            <w:proofErr w:type="gramStart"/>
            <w:r w:rsidRPr="00D3716F">
              <w:rPr>
                <w:color w:val="000000"/>
                <w:sz w:val="18"/>
                <w:szCs w:val="18"/>
              </w:rPr>
              <w:t>40,</w:t>
            </w:r>
            <w:proofErr w:type="gramEnd"/>
            <w:r w:rsidRPr="00D3716F">
              <w:rPr>
                <w:color w:val="000000"/>
                <w:sz w:val="18"/>
                <w:szCs w:val="18"/>
              </w:rPr>
              <w:t>00</w:t>
            </w:r>
            <w:r>
              <w:rPr>
                <w:color w:val="000000"/>
                <w:sz w:val="18"/>
                <w:szCs w:val="18"/>
              </w:rPr>
              <w:t>00</w:t>
            </w:r>
            <w:r w:rsidRPr="00D3716F">
              <w:rPr>
                <w:color w:val="000000"/>
                <w:sz w:val="18"/>
                <w:szCs w:val="18"/>
              </w:rPr>
              <w:t>%</w:t>
            </w:r>
          </w:p>
        </w:tc>
      </w:tr>
      <w:tr w:rsidR="005C015E" w:rsidRPr="00D3716F" w:rsidTr="0056268C">
        <w:trPr>
          <w:jc w:val="center"/>
        </w:trPr>
        <w:tc>
          <w:tcPr>
            <w:tcW w:w="2616" w:type="dxa"/>
          </w:tcPr>
          <w:p w:rsidR="005C015E" w:rsidRPr="00D3716F" w:rsidRDefault="005C015E" w:rsidP="0056268C">
            <w:pPr>
              <w:jc w:val="center"/>
              <w:rPr>
                <w:color w:val="000000"/>
                <w:sz w:val="18"/>
                <w:szCs w:val="18"/>
              </w:rPr>
            </w:pPr>
            <w:r>
              <w:rPr>
                <w:color w:val="000000"/>
                <w:sz w:val="18"/>
                <w:szCs w:val="18"/>
              </w:rPr>
              <w:t>14</w:t>
            </w:r>
            <w:r w:rsidRPr="00D3716F">
              <w:rPr>
                <w:color w:val="000000"/>
                <w:sz w:val="18"/>
                <w:szCs w:val="18"/>
              </w:rPr>
              <w:t>/</w:t>
            </w:r>
            <w:r>
              <w:rPr>
                <w:color w:val="000000"/>
                <w:sz w:val="18"/>
                <w:szCs w:val="18"/>
              </w:rPr>
              <w:t>02</w:t>
            </w:r>
            <w:r w:rsidRPr="00D3716F">
              <w:rPr>
                <w:color w:val="000000"/>
                <w:sz w:val="18"/>
                <w:szCs w:val="18"/>
              </w:rPr>
              <w:t>/</w:t>
            </w:r>
            <w:r>
              <w:rPr>
                <w:color w:val="000000"/>
                <w:sz w:val="18"/>
                <w:szCs w:val="18"/>
              </w:rPr>
              <w:t>2021</w:t>
            </w:r>
          </w:p>
        </w:tc>
        <w:tc>
          <w:tcPr>
            <w:tcW w:w="4903" w:type="dxa"/>
          </w:tcPr>
          <w:p w:rsidR="005C015E" w:rsidRPr="00D3716F" w:rsidRDefault="005C015E" w:rsidP="0056268C">
            <w:pPr>
              <w:jc w:val="center"/>
              <w:rPr>
                <w:color w:val="000000"/>
                <w:sz w:val="18"/>
                <w:szCs w:val="18"/>
              </w:rPr>
            </w:pPr>
            <w:proofErr w:type="gramStart"/>
            <w:r w:rsidRPr="00D3716F">
              <w:rPr>
                <w:color w:val="000000"/>
                <w:sz w:val="18"/>
                <w:szCs w:val="18"/>
              </w:rPr>
              <w:t>40,</w:t>
            </w:r>
            <w:proofErr w:type="gramEnd"/>
            <w:r w:rsidRPr="00D3716F">
              <w:rPr>
                <w:color w:val="000000"/>
                <w:sz w:val="18"/>
                <w:szCs w:val="18"/>
              </w:rPr>
              <w:t>00</w:t>
            </w:r>
            <w:r>
              <w:rPr>
                <w:color w:val="000000"/>
                <w:sz w:val="18"/>
                <w:szCs w:val="18"/>
              </w:rPr>
              <w:t>00</w:t>
            </w:r>
            <w:r w:rsidRPr="00D3716F">
              <w:rPr>
                <w:color w:val="000000"/>
                <w:sz w:val="18"/>
                <w:szCs w:val="18"/>
              </w:rPr>
              <w:t>%</w:t>
            </w:r>
          </w:p>
        </w:tc>
      </w:tr>
    </w:tbl>
    <w:p w:rsidR="005C015E" w:rsidRPr="00D3716F" w:rsidRDefault="005C015E" w:rsidP="005C015E"/>
    <w:p w:rsidR="005C015E" w:rsidRPr="00D3716F" w:rsidRDefault="005C015E" w:rsidP="005C015E">
      <w:pPr>
        <w:pStyle w:val="Ttulo2"/>
        <w:tabs>
          <w:tab w:val="left" w:pos="1418"/>
        </w:tabs>
        <w:spacing w:before="0" w:after="0" w:line="312" w:lineRule="auto"/>
        <w:jc w:val="both"/>
        <w:rPr>
          <w:rFonts w:ascii="Times New Roman" w:hAnsi="Times New Roman" w:cs="Times New Roman"/>
          <w:i w:val="0"/>
          <w:w w:val="0"/>
          <w:sz w:val="22"/>
          <w:szCs w:val="22"/>
        </w:rPr>
      </w:pPr>
      <w:r w:rsidRPr="00D3716F">
        <w:rPr>
          <w:rFonts w:ascii="Times New Roman" w:hAnsi="Times New Roman" w:cs="Times New Roman"/>
          <w:i w:val="0"/>
          <w:w w:val="0"/>
          <w:sz w:val="22"/>
          <w:szCs w:val="22"/>
        </w:rPr>
        <w:t>4.9</w:t>
      </w:r>
      <w:r w:rsidRPr="00D3716F">
        <w:rPr>
          <w:rFonts w:ascii="Times New Roman" w:hAnsi="Times New Roman" w:cs="Times New Roman"/>
          <w:i w:val="0"/>
          <w:w w:val="0"/>
          <w:sz w:val="22"/>
          <w:szCs w:val="22"/>
        </w:rPr>
        <w:tab/>
      </w:r>
      <w:r w:rsidRPr="00D3716F">
        <w:rPr>
          <w:rFonts w:ascii="Times New Roman" w:hAnsi="Times New Roman" w:cs="Times New Roman"/>
          <w:i w:val="0"/>
          <w:w w:val="0"/>
          <w:sz w:val="22"/>
          <w:szCs w:val="22"/>
        </w:rPr>
        <w:tab/>
        <w:t>Condições de Pagamento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Ttulo3"/>
        <w:tabs>
          <w:tab w:val="clear" w:pos="1800"/>
          <w:tab w:val="left" w:pos="1418"/>
        </w:tabs>
        <w:spacing w:line="312" w:lineRule="auto"/>
        <w:jc w:val="both"/>
        <w:rPr>
          <w:b w:val="0"/>
          <w:i/>
          <w:w w:val="0"/>
        </w:rPr>
      </w:pPr>
      <w:bookmarkStart w:id="27" w:name="_DV_M139"/>
      <w:bookmarkEnd w:id="27"/>
      <w:r w:rsidRPr="00D3716F">
        <w:rPr>
          <w:b w:val="0"/>
          <w:w w:val="0"/>
        </w:rPr>
        <w:t>4.9.1</w:t>
      </w:r>
      <w:r w:rsidRPr="00D3716F">
        <w:rPr>
          <w:b w:val="0"/>
          <w:i/>
          <w:w w:val="0"/>
        </w:rPr>
        <w:tab/>
      </w:r>
      <w:r w:rsidRPr="00D3716F">
        <w:rPr>
          <w:b w:val="0"/>
          <w:i/>
          <w:w w:val="0"/>
        </w:rPr>
        <w:tab/>
        <w:t>Local de Pagamento e Imunidade Tributária</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sz w:val="22"/>
          <w:szCs w:val="22"/>
        </w:rPr>
      </w:pPr>
      <w:bookmarkStart w:id="28" w:name="_DV_M140"/>
      <w:bookmarkEnd w:id="28"/>
      <w:r w:rsidRPr="00D3716F">
        <w:rPr>
          <w:sz w:val="22"/>
          <w:szCs w:val="22"/>
        </w:rPr>
        <w:t>4.9.1.1</w:t>
      </w:r>
      <w:r w:rsidRPr="00D3716F">
        <w:rPr>
          <w:sz w:val="22"/>
          <w:szCs w:val="22"/>
        </w:rPr>
        <w:tab/>
      </w:r>
      <w:r w:rsidRPr="00D3716F">
        <w:rPr>
          <w:sz w:val="22"/>
          <w:szCs w:val="22"/>
        </w:rPr>
        <w:tab/>
        <w:t xml:space="preserve">Os pagamentos a que fazem jus as Debêntures serão efetuados: (i) utilizando-se os procedimentos adotados pela CETIP para as Debêntures custodiadas </w:t>
      </w:r>
      <w:r>
        <w:rPr>
          <w:sz w:val="22"/>
          <w:szCs w:val="22"/>
        </w:rPr>
        <w:t xml:space="preserve">eletronicamente </w:t>
      </w:r>
      <w:r w:rsidRPr="00D3716F">
        <w:rPr>
          <w:sz w:val="22"/>
          <w:szCs w:val="22"/>
        </w:rPr>
        <w:t>no SND; ou (</w:t>
      </w:r>
      <w:proofErr w:type="gramStart"/>
      <w:r w:rsidRPr="00D3716F">
        <w:rPr>
          <w:sz w:val="22"/>
          <w:szCs w:val="22"/>
        </w:rPr>
        <w:t>ii</w:t>
      </w:r>
      <w:proofErr w:type="gramEnd"/>
      <w:r w:rsidRPr="00D3716F">
        <w:rPr>
          <w:sz w:val="22"/>
          <w:szCs w:val="22"/>
        </w:rPr>
        <w:t xml:space="preserve">) na hipótese de as Debêntures não estarem custodiadas </w:t>
      </w:r>
      <w:r>
        <w:rPr>
          <w:sz w:val="22"/>
          <w:szCs w:val="22"/>
        </w:rPr>
        <w:t xml:space="preserve">eletronicamente </w:t>
      </w:r>
      <w:r w:rsidRPr="00D3716F">
        <w:rPr>
          <w:sz w:val="22"/>
          <w:szCs w:val="22"/>
        </w:rPr>
        <w:t>no SND, (a) na sede da Emissora ou do Banco Mandatário, ou (b) conforme o caso, pela instituição financeira contratada para este fim.</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4.9.1.2</w:t>
      </w:r>
      <w:r w:rsidRPr="00D3716F">
        <w:rPr>
          <w:rFonts w:eastAsia="Arial Unicode MS"/>
          <w:w w:val="0"/>
          <w:sz w:val="22"/>
          <w:szCs w:val="22"/>
        </w:rPr>
        <w:tab/>
      </w:r>
      <w:r w:rsidRPr="00D3716F">
        <w:rPr>
          <w:rFonts w:eastAsia="Arial Unicode MS"/>
          <w:w w:val="0"/>
          <w:sz w:val="22"/>
          <w:szCs w:val="22"/>
        </w:rPr>
        <w:tab/>
        <w:t>Caso qualquer Debenturista goze de algum tipo de imunidade ou isenção tributária, este deverá encaminhar ao Banco Mandatário,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 </w:t>
      </w:r>
    </w:p>
    <w:p w:rsidR="005C015E" w:rsidRPr="00D3716F" w:rsidRDefault="005C015E" w:rsidP="005C015E">
      <w:pPr>
        <w:pStyle w:val="Ttulo3"/>
        <w:tabs>
          <w:tab w:val="clear" w:pos="1800"/>
          <w:tab w:val="left" w:pos="1418"/>
        </w:tabs>
        <w:spacing w:line="312" w:lineRule="auto"/>
        <w:jc w:val="both"/>
        <w:rPr>
          <w:b w:val="0"/>
          <w:w w:val="0"/>
        </w:rPr>
      </w:pPr>
      <w:bookmarkStart w:id="29" w:name="_DV_M143"/>
      <w:bookmarkEnd w:id="29"/>
      <w:r w:rsidRPr="00D3716F">
        <w:rPr>
          <w:b w:val="0"/>
          <w:w w:val="0"/>
        </w:rPr>
        <w:t>4.9.2</w:t>
      </w:r>
      <w:r w:rsidRPr="00D3716F">
        <w:rPr>
          <w:b w:val="0"/>
          <w:w w:val="0"/>
        </w:rPr>
        <w:tab/>
      </w:r>
      <w:r w:rsidRPr="00D3716F">
        <w:rPr>
          <w:b w:val="0"/>
          <w:w w:val="0"/>
        </w:rPr>
        <w:tab/>
      </w:r>
      <w:r w:rsidRPr="00D3716F">
        <w:rPr>
          <w:b w:val="0"/>
          <w:i/>
          <w:w w:val="0"/>
        </w:rPr>
        <w:t>Prorrogação dos Prazos</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30" w:name="_DV_M144"/>
      <w:bookmarkEnd w:id="30"/>
      <w:r w:rsidRPr="00D3716F">
        <w:rPr>
          <w:rFonts w:eastAsia="Arial Unicode MS"/>
          <w:w w:val="0"/>
          <w:sz w:val="22"/>
          <w:szCs w:val="22"/>
        </w:rPr>
        <w:t>4.9.2.1</w:t>
      </w:r>
      <w:r w:rsidRPr="00D3716F">
        <w:rPr>
          <w:rFonts w:eastAsia="Arial Unicode MS"/>
          <w:w w:val="0"/>
          <w:sz w:val="22"/>
          <w:szCs w:val="22"/>
        </w:rPr>
        <w:tab/>
      </w:r>
      <w:r w:rsidRPr="00D3716F">
        <w:rPr>
          <w:rFonts w:eastAsia="Arial Unicode MS"/>
          <w:w w:val="0"/>
          <w:sz w:val="22"/>
          <w:szCs w:val="22"/>
        </w:rPr>
        <w:tab/>
        <w:t xml:space="preserve">Considerar-se-ão automaticamente </w:t>
      </w:r>
      <w:bookmarkStart w:id="31" w:name="_DV_C294"/>
      <w:r w:rsidRPr="00D3716F">
        <w:rPr>
          <w:rFonts w:eastAsia="Arial Unicode MS"/>
          <w:w w:val="0"/>
          <w:sz w:val="22"/>
          <w:szCs w:val="22"/>
        </w:rPr>
        <w:t xml:space="preserve">prorrogadas as datas de pagamento de qualquer obrigação por quaisquer das Partes, </w:t>
      </w:r>
      <w:bookmarkStart w:id="32" w:name="_DV_M145"/>
      <w:bookmarkEnd w:id="31"/>
      <w:bookmarkEnd w:id="32"/>
      <w:r w:rsidRPr="00D3716F">
        <w:rPr>
          <w:rFonts w:eastAsia="Arial Unicode MS"/>
          <w:w w:val="0"/>
          <w:sz w:val="22"/>
          <w:szCs w:val="22"/>
        </w:rPr>
        <w:t xml:space="preserve">até o primeiro dia útil </w:t>
      </w:r>
      <w:proofErr w:type="spellStart"/>
      <w:r w:rsidRPr="00D3716F">
        <w:rPr>
          <w:rFonts w:eastAsia="Arial Unicode MS"/>
          <w:w w:val="0"/>
          <w:sz w:val="22"/>
          <w:szCs w:val="22"/>
        </w:rPr>
        <w:t>subsequente</w:t>
      </w:r>
      <w:proofErr w:type="spellEnd"/>
      <w:r w:rsidRPr="00D3716F">
        <w:rPr>
          <w:rFonts w:eastAsia="Arial Unicode MS"/>
          <w:w w:val="0"/>
          <w:sz w:val="22"/>
          <w:szCs w:val="22"/>
        </w:rPr>
        <w:t xml:space="preserve">, se </w:t>
      </w:r>
      <w:bookmarkStart w:id="33" w:name="_DV_C296"/>
      <w:r w:rsidRPr="00D3716F">
        <w:rPr>
          <w:rFonts w:eastAsia="Arial Unicode MS"/>
          <w:w w:val="0"/>
          <w:sz w:val="22"/>
          <w:szCs w:val="22"/>
        </w:rPr>
        <w:t xml:space="preserve">a data de </w:t>
      </w:r>
      <w:bookmarkStart w:id="34" w:name="_DV_M146"/>
      <w:bookmarkEnd w:id="33"/>
      <w:bookmarkEnd w:id="34"/>
      <w:r w:rsidRPr="00D3716F">
        <w:rPr>
          <w:rFonts w:eastAsia="Arial Unicode MS"/>
          <w:w w:val="0"/>
          <w:sz w:val="22"/>
          <w:szCs w:val="22"/>
        </w:rPr>
        <w:t xml:space="preserve">vencimento da respectiva obrigação coincidir com feriado nacional, sábado ou domingo, ou ainda, quando não houver expediente bancário na </w:t>
      </w:r>
      <w:r>
        <w:rPr>
          <w:rFonts w:eastAsia="Arial Unicode MS"/>
          <w:w w:val="0"/>
          <w:sz w:val="22"/>
          <w:szCs w:val="22"/>
        </w:rPr>
        <w:t>C</w:t>
      </w:r>
      <w:r w:rsidRPr="00D3716F">
        <w:rPr>
          <w:rFonts w:eastAsia="Arial Unicode MS"/>
          <w:w w:val="0"/>
          <w:sz w:val="22"/>
          <w:szCs w:val="22"/>
        </w:rPr>
        <w:t xml:space="preserve">idade de São Paulo, no </w:t>
      </w:r>
      <w:r>
        <w:rPr>
          <w:rFonts w:eastAsia="Arial Unicode MS"/>
          <w:w w:val="0"/>
          <w:sz w:val="22"/>
          <w:szCs w:val="22"/>
        </w:rPr>
        <w:t>E</w:t>
      </w:r>
      <w:r w:rsidRPr="00D3716F">
        <w:rPr>
          <w:rFonts w:eastAsia="Arial Unicode MS"/>
          <w:w w:val="0"/>
          <w:sz w:val="22"/>
          <w:szCs w:val="22"/>
        </w:rPr>
        <w:t>stado de São Paulo, sem</w:t>
      </w:r>
      <w:bookmarkStart w:id="35" w:name="_DV_M147"/>
      <w:bookmarkEnd w:id="35"/>
      <w:r w:rsidRPr="00D3716F">
        <w:rPr>
          <w:rFonts w:eastAsia="Arial Unicode MS"/>
          <w:w w:val="0"/>
          <w:sz w:val="22"/>
          <w:szCs w:val="22"/>
        </w:rPr>
        <w:t xml:space="preserve"> qualquer acréscimo</w:t>
      </w:r>
      <w:bookmarkStart w:id="36" w:name="_DV_M148"/>
      <w:bookmarkEnd w:id="36"/>
      <w:r w:rsidRPr="00D3716F">
        <w:rPr>
          <w:rFonts w:eastAsia="Arial Unicode MS"/>
          <w:w w:val="0"/>
          <w:sz w:val="22"/>
          <w:szCs w:val="22"/>
        </w:rPr>
        <w:t xml:space="preserve"> aos valores a serem pagos, ressalvados os casos cujos pagamentos devam ser realizados através da CETIP, hipótese em que somente haverá prorrogação quando a data de pagamento da respectiva obrigação coincidir com sábado, domingo ou feriado nacional.</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Ttulo3"/>
        <w:tabs>
          <w:tab w:val="clear" w:pos="1800"/>
          <w:tab w:val="left" w:pos="1418"/>
        </w:tabs>
        <w:spacing w:line="312" w:lineRule="auto"/>
        <w:jc w:val="both"/>
        <w:rPr>
          <w:b w:val="0"/>
          <w:w w:val="0"/>
        </w:rPr>
      </w:pPr>
      <w:bookmarkStart w:id="37" w:name="_DV_M149"/>
      <w:bookmarkEnd w:id="37"/>
      <w:r w:rsidRPr="00D3716F">
        <w:rPr>
          <w:b w:val="0"/>
          <w:w w:val="0"/>
        </w:rPr>
        <w:t>4.9.3</w:t>
      </w:r>
      <w:r w:rsidRPr="00D3716F">
        <w:rPr>
          <w:b w:val="0"/>
          <w:w w:val="0"/>
        </w:rPr>
        <w:tab/>
      </w:r>
      <w:r w:rsidRPr="00D3716F">
        <w:rPr>
          <w:b w:val="0"/>
          <w:w w:val="0"/>
        </w:rPr>
        <w:tab/>
      </w:r>
      <w:r w:rsidRPr="00D3716F">
        <w:rPr>
          <w:b w:val="0"/>
          <w:i/>
          <w:w w:val="0"/>
        </w:rPr>
        <w:t>Encargos Moratórios</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Corpodetexto"/>
        <w:tabs>
          <w:tab w:val="left" w:pos="1418"/>
        </w:tabs>
        <w:spacing w:after="0" w:line="312" w:lineRule="auto"/>
        <w:jc w:val="both"/>
        <w:rPr>
          <w:rFonts w:eastAsia="Arial Unicode MS"/>
          <w:w w:val="0"/>
          <w:sz w:val="22"/>
          <w:szCs w:val="22"/>
        </w:rPr>
      </w:pPr>
      <w:bookmarkStart w:id="38" w:name="_DV_M150"/>
      <w:bookmarkEnd w:id="38"/>
      <w:r w:rsidRPr="00D3716F">
        <w:rPr>
          <w:rFonts w:eastAsia="Arial Unicode MS"/>
          <w:w w:val="0"/>
          <w:sz w:val="22"/>
          <w:szCs w:val="22"/>
        </w:rPr>
        <w:t>4.9.3.1</w:t>
      </w:r>
      <w:r w:rsidRPr="00D3716F">
        <w:rPr>
          <w:rFonts w:eastAsia="Arial Unicode MS"/>
          <w:w w:val="0"/>
          <w:sz w:val="22"/>
          <w:szCs w:val="22"/>
        </w:rPr>
        <w:tab/>
      </w:r>
      <w:r w:rsidRPr="00D3716F">
        <w:rPr>
          <w:rFonts w:eastAsia="Arial Unicode MS"/>
          <w:w w:val="0"/>
          <w:sz w:val="22"/>
          <w:szCs w:val="22"/>
        </w:rPr>
        <w:tab/>
        <w:t xml:space="preserve">Sem prejuízo dos Juros Remuneratórios, </w:t>
      </w:r>
      <w:r w:rsidR="00D57B22">
        <w:rPr>
          <w:rFonts w:eastAsia="Arial Unicode MS"/>
          <w:w w:val="0"/>
          <w:sz w:val="22"/>
          <w:szCs w:val="22"/>
        </w:rPr>
        <w:t xml:space="preserve">os quais continuarão a incidir até que o valor devido seja efetivamente pago, </w:t>
      </w:r>
      <w:r w:rsidRPr="00D3716F">
        <w:rPr>
          <w:rFonts w:eastAsia="Arial Unicode MS"/>
          <w:w w:val="0"/>
          <w:sz w:val="22"/>
          <w:szCs w:val="22"/>
        </w:rPr>
        <w:t xml:space="preserve">ocorrendo impontualidade no pagamento pela Emissora de quaisquer obrigações pecuniárias relativas às Debêntures, os débitos vencidos e não pagos serão acrescidos de juros de mora de 1% (um por cento) ao mês, calculados </w:t>
      </w:r>
      <w:r w:rsidRPr="00D3716F">
        <w:rPr>
          <w:rFonts w:eastAsia="Arial Unicode MS"/>
          <w:i/>
          <w:w w:val="0"/>
          <w:sz w:val="22"/>
          <w:szCs w:val="22"/>
        </w:rPr>
        <w:t xml:space="preserve">pro rata </w:t>
      </w:r>
      <w:proofErr w:type="spellStart"/>
      <w:r w:rsidRPr="00D3716F">
        <w:rPr>
          <w:rFonts w:eastAsia="Arial Unicode MS"/>
          <w:i/>
          <w:w w:val="0"/>
          <w:sz w:val="22"/>
          <w:szCs w:val="22"/>
        </w:rPr>
        <w:t>temporis</w:t>
      </w:r>
      <w:proofErr w:type="spellEnd"/>
      <w:r w:rsidRPr="00D3716F">
        <w:rPr>
          <w:rFonts w:eastAsia="Arial Unicode MS"/>
          <w:w w:val="0"/>
          <w:sz w:val="22"/>
          <w:szCs w:val="22"/>
        </w:rPr>
        <w:t>, desde a data de inadimplemento até a data do efetivo pagamento, bem como de multa não compensatória de 2% (dois por cento) sobre o valor devido, independentemente de aviso, notificação ou interpelação judicial ou extrajudicial (em conjunto, “</w:t>
      </w:r>
      <w:r w:rsidRPr="00D3716F">
        <w:rPr>
          <w:rFonts w:eastAsia="Arial Unicode MS"/>
          <w:w w:val="0"/>
          <w:sz w:val="22"/>
          <w:szCs w:val="22"/>
          <w:u w:val="single"/>
        </w:rPr>
        <w:t>Encargos Moratórios</w:t>
      </w:r>
      <w:r w:rsidRPr="00D3716F">
        <w:rPr>
          <w:rFonts w:eastAsia="Arial Unicode MS"/>
          <w:w w:val="0"/>
          <w:sz w:val="22"/>
          <w:szCs w:val="22"/>
        </w:rPr>
        <w:t>”).</w:t>
      </w:r>
      <w:r>
        <w:rPr>
          <w:rFonts w:eastAsia="Arial Unicode MS"/>
          <w:w w:val="0"/>
          <w:sz w:val="22"/>
          <w:szCs w:val="22"/>
        </w:rPr>
        <w:t xml:space="preserve"> </w:t>
      </w:r>
    </w:p>
    <w:p w:rsidR="005C015E" w:rsidRPr="00D3716F" w:rsidRDefault="005C015E" w:rsidP="005C015E">
      <w:pPr>
        <w:pStyle w:val="Corpodetexto"/>
        <w:spacing w:after="0" w:line="312" w:lineRule="auto"/>
        <w:rPr>
          <w:rFonts w:eastAsia="Arial Unicode MS"/>
          <w:w w:val="0"/>
          <w:sz w:val="22"/>
          <w:szCs w:val="22"/>
        </w:rPr>
      </w:pPr>
    </w:p>
    <w:p w:rsidR="005C015E" w:rsidRPr="00D3716F" w:rsidRDefault="005C015E" w:rsidP="005C015E">
      <w:pPr>
        <w:pStyle w:val="Corpodetexto"/>
        <w:tabs>
          <w:tab w:val="left" w:pos="1418"/>
        </w:tabs>
        <w:spacing w:after="0" w:line="312" w:lineRule="auto"/>
        <w:rPr>
          <w:rFonts w:eastAsia="Arial Unicode MS"/>
          <w:i/>
          <w:w w:val="0"/>
          <w:sz w:val="22"/>
          <w:szCs w:val="22"/>
        </w:rPr>
      </w:pPr>
      <w:r w:rsidRPr="00D3716F">
        <w:rPr>
          <w:rFonts w:eastAsia="Arial Unicode MS"/>
          <w:w w:val="0"/>
          <w:sz w:val="22"/>
          <w:szCs w:val="22"/>
        </w:rPr>
        <w:t>4.9.4</w:t>
      </w:r>
      <w:r w:rsidRPr="00D3716F">
        <w:rPr>
          <w:rFonts w:eastAsia="Arial Unicode MS"/>
          <w:w w:val="0"/>
          <w:sz w:val="22"/>
          <w:szCs w:val="22"/>
        </w:rPr>
        <w:tab/>
      </w:r>
      <w:r w:rsidRPr="00D3716F">
        <w:rPr>
          <w:rFonts w:eastAsia="Arial Unicode MS"/>
          <w:w w:val="0"/>
          <w:sz w:val="22"/>
          <w:szCs w:val="22"/>
        </w:rPr>
        <w:tab/>
      </w:r>
      <w:r w:rsidRPr="00D3716F">
        <w:rPr>
          <w:rFonts w:eastAsia="Arial Unicode MS"/>
          <w:i/>
          <w:w w:val="0"/>
          <w:sz w:val="22"/>
          <w:szCs w:val="22"/>
        </w:rPr>
        <w:t>Decadência dos Direitos aos Acréscimos</w:t>
      </w:r>
    </w:p>
    <w:p w:rsidR="005C015E" w:rsidRPr="00D3716F" w:rsidRDefault="005C015E" w:rsidP="000724CC">
      <w:pPr>
        <w:pStyle w:val="Corpodetexto"/>
        <w:spacing w:after="0"/>
        <w:rPr>
          <w:rFonts w:eastAsia="Arial Unicode MS"/>
          <w:i/>
          <w:w w:val="0"/>
          <w:sz w:val="22"/>
          <w:szCs w:val="22"/>
        </w:rPr>
      </w:pPr>
    </w:p>
    <w:p w:rsidR="005C015E" w:rsidRPr="00D3716F" w:rsidRDefault="005C015E" w:rsidP="005C015E">
      <w:pPr>
        <w:pStyle w:val="Corpodetexto"/>
        <w:tabs>
          <w:tab w:val="left" w:pos="1418"/>
        </w:tabs>
        <w:spacing w:after="0" w:line="312" w:lineRule="auto"/>
        <w:jc w:val="both"/>
        <w:rPr>
          <w:rFonts w:eastAsia="Arial Unicode MS"/>
          <w:w w:val="0"/>
          <w:sz w:val="22"/>
          <w:szCs w:val="22"/>
        </w:rPr>
      </w:pPr>
      <w:bookmarkStart w:id="39" w:name="_DV_M154"/>
      <w:bookmarkEnd w:id="39"/>
      <w:r w:rsidRPr="00D3716F">
        <w:rPr>
          <w:rFonts w:eastAsia="Arial Unicode MS"/>
          <w:w w:val="0"/>
          <w:sz w:val="22"/>
          <w:szCs w:val="22"/>
        </w:rPr>
        <w:t>4.9.4.1</w:t>
      </w:r>
      <w:r w:rsidRPr="00D3716F">
        <w:rPr>
          <w:rFonts w:eastAsia="Arial Unicode MS"/>
          <w:w w:val="0"/>
          <w:sz w:val="22"/>
          <w:szCs w:val="22"/>
        </w:rPr>
        <w:tab/>
      </w:r>
      <w:r w:rsidRPr="00D3716F">
        <w:rPr>
          <w:rFonts w:eastAsia="Arial Unicode MS"/>
          <w:w w:val="0"/>
          <w:sz w:val="22"/>
          <w:szCs w:val="22"/>
        </w:rPr>
        <w:tab/>
      </w:r>
      <w:bookmarkStart w:id="40" w:name="_DV_M155"/>
      <w:bookmarkEnd w:id="40"/>
      <w:r w:rsidRPr="00D3716F">
        <w:rPr>
          <w:rFonts w:eastAsia="Arial Unicode MS"/>
          <w:w w:val="0"/>
          <w:sz w:val="22"/>
          <w:szCs w:val="22"/>
        </w:rPr>
        <w:t>Sem prejuízo do disposto na Cláusula 4.9.3.1 acima, o não comparecimento do Debenturista para receber o valor</w:t>
      </w:r>
      <w:bookmarkStart w:id="41" w:name="_DV_M156"/>
      <w:bookmarkEnd w:id="41"/>
      <w:r w:rsidRPr="00D3716F">
        <w:rPr>
          <w:rFonts w:eastAsia="Arial Unicode MS"/>
          <w:w w:val="0"/>
          <w:sz w:val="22"/>
          <w:szCs w:val="22"/>
        </w:rPr>
        <w:t xml:space="preserve"> correspondente a quaisquer das obrigações pecuniárias da Emissora</w:t>
      </w:r>
      <w:bookmarkStart w:id="42" w:name="_DV_M157"/>
      <w:bookmarkEnd w:id="42"/>
      <w:r w:rsidRPr="00D3716F">
        <w:rPr>
          <w:rFonts w:eastAsia="Arial Unicode MS"/>
          <w:w w:val="0"/>
          <w:sz w:val="22"/>
          <w:szCs w:val="22"/>
        </w:rPr>
        <w:t xml:space="preserve"> nas datas previstas nesta Escritura ou em comunicado publicado pela Emissora</w:t>
      </w:r>
      <w:r>
        <w:rPr>
          <w:rFonts w:eastAsia="Arial Unicode MS"/>
          <w:w w:val="0"/>
          <w:sz w:val="22"/>
          <w:szCs w:val="22"/>
        </w:rPr>
        <w:t xml:space="preserve"> ou pelo Agente Fiduciário</w:t>
      </w:r>
      <w:r w:rsidRPr="00D3716F">
        <w:rPr>
          <w:rFonts w:eastAsia="Arial Unicode MS"/>
          <w:w w:val="0"/>
          <w:sz w:val="22"/>
          <w:szCs w:val="22"/>
        </w:rPr>
        <w:t>, não lhe dará direito ao recebimento dos Juros Remuneratórios e/ou Encargos Moratórios</w:t>
      </w:r>
      <w:bookmarkStart w:id="43" w:name="_DV_M158"/>
      <w:bookmarkEnd w:id="43"/>
      <w:r w:rsidRPr="00D3716F">
        <w:rPr>
          <w:rFonts w:eastAsia="Arial Unicode MS"/>
          <w:w w:val="0"/>
          <w:sz w:val="22"/>
          <w:szCs w:val="22"/>
        </w:rPr>
        <w:t xml:space="preserve"> no período relativo ao atraso no recebimento, sendo-lhe, todavia, assegurados os direitos adquiridos até a data do respectivo vencimento</w:t>
      </w:r>
      <w:r>
        <w:rPr>
          <w:rFonts w:eastAsia="Arial Unicode MS"/>
          <w:w w:val="0"/>
          <w:sz w:val="22"/>
          <w:szCs w:val="22"/>
        </w:rPr>
        <w:t xml:space="preserve"> ou do comunicado publicado pela Emissora ou pelo Agente Fiduciário</w:t>
      </w:r>
      <w:r w:rsidRPr="00D3716F">
        <w:rPr>
          <w:rFonts w:eastAsia="Arial Unicode MS"/>
          <w:w w:val="0"/>
          <w:sz w:val="22"/>
          <w:szCs w:val="22"/>
        </w:rPr>
        <w:t>.</w:t>
      </w:r>
    </w:p>
    <w:p w:rsidR="005C015E" w:rsidRPr="00D3716F" w:rsidRDefault="005C015E" w:rsidP="005C015E">
      <w:pPr>
        <w:pStyle w:val="DeltaViewTableBody"/>
        <w:spacing w:line="312" w:lineRule="auto"/>
        <w:rPr>
          <w:rFonts w:ascii="Times New Roman" w:hAnsi="Times New Roman" w:cs="Times New Roman"/>
          <w:sz w:val="22"/>
          <w:szCs w:val="22"/>
          <w:lang w:val="pt-BR"/>
        </w:rPr>
      </w:pPr>
    </w:p>
    <w:p w:rsidR="005C015E" w:rsidRPr="00D3716F" w:rsidRDefault="005C015E" w:rsidP="005C015E">
      <w:pPr>
        <w:pStyle w:val="Ttulo3"/>
        <w:tabs>
          <w:tab w:val="clear" w:pos="1800"/>
          <w:tab w:val="left" w:pos="1418"/>
        </w:tabs>
        <w:spacing w:line="312" w:lineRule="auto"/>
        <w:jc w:val="both"/>
        <w:rPr>
          <w:w w:val="0"/>
        </w:rPr>
      </w:pPr>
      <w:bookmarkStart w:id="44" w:name="_DV_M159"/>
      <w:bookmarkEnd w:id="10"/>
      <w:bookmarkEnd w:id="44"/>
      <w:r w:rsidRPr="00D3716F">
        <w:rPr>
          <w:w w:val="0"/>
        </w:rPr>
        <w:t>4.10</w:t>
      </w:r>
      <w:r w:rsidRPr="00D3716F">
        <w:rPr>
          <w:w w:val="0"/>
        </w:rPr>
        <w:tab/>
      </w:r>
      <w:r w:rsidRPr="00D3716F">
        <w:rPr>
          <w:w w:val="0"/>
        </w:rPr>
        <w:tab/>
        <w:t>Publicidade</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45" w:name="_DV_M161"/>
      <w:bookmarkEnd w:id="45"/>
      <w:r w:rsidRPr="00D3716F">
        <w:rPr>
          <w:rFonts w:eastAsia="Arial Unicode MS"/>
          <w:w w:val="0"/>
          <w:sz w:val="22"/>
          <w:szCs w:val="22"/>
        </w:rPr>
        <w:t>4.10.1</w:t>
      </w:r>
      <w:r w:rsidRPr="00D3716F">
        <w:rPr>
          <w:rFonts w:eastAsia="Arial Unicode MS"/>
          <w:w w:val="0"/>
          <w:sz w:val="22"/>
          <w:szCs w:val="22"/>
        </w:rPr>
        <w:tab/>
      </w:r>
      <w:r w:rsidRPr="00D3716F">
        <w:rPr>
          <w:rFonts w:eastAsia="Arial Unicode MS"/>
          <w:w w:val="0"/>
          <w:sz w:val="22"/>
          <w:szCs w:val="22"/>
        </w:rPr>
        <w:tab/>
        <w:t xml:space="preserve">Todos os anúncios, avisos e demais atos e decisões decorrentes desta Emissão que, de qualquer forma, envolvam os interesses dos </w:t>
      </w:r>
      <w:r w:rsidRPr="00D3716F">
        <w:rPr>
          <w:sz w:val="22"/>
          <w:szCs w:val="22"/>
        </w:rPr>
        <w:t>Debenturistas</w:t>
      </w:r>
      <w:r w:rsidRPr="00D3716F">
        <w:rPr>
          <w:rFonts w:eastAsia="Arial Unicode MS"/>
          <w:w w:val="0"/>
          <w:sz w:val="22"/>
          <w:szCs w:val="22"/>
        </w:rPr>
        <w:t xml:space="preserve">, serão publicados no </w:t>
      </w:r>
      <w:r w:rsidRPr="00D3716F">
        <w:rPr>
          <w:sz w:val="22"/>
          <w:szCs w:val="22"/>
        </w:rPr>
        <w:t xml:space="preserve">Diário Oficial do Estado de São Paulo e no </w:t>
      </w:r>
      <w:r w:rsidR="0035419D">
        <w:rPr>
          <w:sz w:val="22"/>
          <w:szCs w:val="22"/>
        </w:rPr>
        <w:t>jornal Diário do Comércio</w:t>
      </w:r>
      <w:bookmarkStart w:id="46" w:name="_DV_C325"/>
      <w:r w:rsidRPr="00D3716F">
        <w:rPr>
          <w:sz w:val="22"/>
          <w:szCs w:val="22"/>
        </w:rPr>
        <w:t xml:space="preserve">, </w:t>
      </w:r>
      <w:r w:rsidRPr="00D3716F">
        <w:rPr>
          <w:rFonts w:eastAsia="Arial Unicode MS"/>
          <w:w w:val="0"/>
          <w:sz w:val="22"/>
          <w:szCs w:val="22"/>
        </w:rPr>
        <w:t xml:space="preserve">conforme estabelecido no artigo 289 da Lei das Sociedades por Ações, </w:t>
      </w:r>
      <w:r w:rsidRPr="00D3716F">
        <w:rPr>
          <w:sz w:val="22"/>
          <w:szCs w:val="22"/>
        </w:rPr>
        <w:t>observadas as limitações impostas pela Instrução CVM 476 em relação à publicidade da Emissão e os prazos legais, devendo a Emissora comunicar o Agente Fiduciário a respeito de qualquer publicação na data da sua realização</w:t>
      </w:r>
      <w:bookmarkStart w:id="47" w:name="_DV_M163"/>
      <w:bookmarkEnd w:id="46"/>
      <w:bookmarkEnd w:id="47"/>
      <w:r w:rsidRPr="00D3716F">
        <w:rPr>
          <w:rFonts w:eastAsia="Arial Unicode MS"/>
          <w:w w:val="0"/>
          <w:sz w:val="22"/>
          <w:szCs w:val="22"/>
        </w:rPr>
        <w:t>.</w:t>
      </w:r>
    </w:p>
    <w:p w:rsidR="005C015E" w:rsidRPr="00D3716F" w:rsidRDefault="005C015E" w:rsidP="005C015E">
      <w:pPr>
        <w:pStyle w:val="Ttulo3"/>
        <w:tabs>
          <w:tab w:val="clear" w:pos="1800"/>
          <w:tab w:val="left" w:pos="1418"/>
        </w:tabs>
        <w:spacing w:line="312" w:lineRule="auto"/>
        <w:jc w:val="both"/>
        <w:rPr>
          <w:w w:val="0"/>
        </w:rPr>
      </w:pPr>
      <w:bookmarkStart w:id="48" w:name="_DV_M164"/>
      <w:bookmarkStart w:id="49" w:name="_DV_M184"/>
      <w:bookmarkStart w:id="50" w:name="_DV_M115"/>
      <w:bookmarkEnd w:id="48"/>
      <w:bookmarkEnd w:id="49"/>
      <w:bookmarkEnd w:id="50"/>
    </w:p>
    <w:p w:rsidR="005C015E" w:rsidRPr="00D3716F" w:rsidRDefault="005C015E" w:rsidP="005C015E">
      <w:pPr>
        <w:pStyle w:val="Ttulo3"/>
        <w:tabs>
          <w:tab w:val="clear" w:pos="1800"/>
          <w:tab w:val="left" w:pos="1418"/>
        </w:tabs>
        <w:spacing w:line="312" w:lineRule="auto"/>
        <w:jc w:val="both"/>
        <w:rPr>
          <w:w w:val="0"/>
        </w:rPr>
      </w:pPr>
      <w:r w:rsidRPr="00D3716F">
        <w:rPr>
          <w:w w:val="0"/>
        </w:rPr>
        <w:t>4.11</w:t>
      </w:r>
      <w:r w:rsidRPr="00D3716F">
        <w:rPr>
          <w:w w:val="0"/>
        </w:rPr>
        <w:tab/>
      </w:r>
      <w:r w:rsidRPr="00D3716F">
        <w:rPr>
          <w:w w:val="0"/>
        </w:rPr>
        <w:tab/>
        <w:t>Garantia Fidejussória</w:t>
      </w:r>
    </w:p>
    <w:p w:rsidR="005C015E" w:rsidRPr="00D3716F" w:rsidRDefault="005C015E" w:rsidP="005C015E">
      <w:pPr>
        <w:pStyle w:val="BodyText22"/>
        <w:widowControl w:val="0"/>
        <w:tabs>
          <w:tab w:val="left" w:pos="720"/>
        </w:tabs>
        <w:spacing w:line="312" w:lineRule="auto"/>
        <w:rPr>
          <w:i/>
          <w:sz w:val="22"/>
          <w:szCs w:val="22"/>
          <w:lang w:val="pt-BR"/>
        </w:rPr>
      </w:pPr>
    </w:p>
    <w:p w:rsidR="005C015E" w:rsidRPr="00D3716F" w:rsidRDefault="005C015E" w:rsidP="005C015E">
      <w:pPr>
        <w:shd w:val="clear" w:color="auto" w:fill="FFFFFF"/>
        <w:spacing w:line="312" w:lineRule="auto"/>
        <w:jc w:val="both"/>
        <w:rPr>
          <w:sz w:val="22"/>
          <w:szCs w:val="22"/>
        </w:rPr>
      </w:pPr>
      <w:bookmarkStart w:id="51" w:name="OLE_LINK15"/>
      <w:bookmarkStart w:id="52" w:name="OLE_LINK16"/>
      <w:r w:rsidRPr="00D3716F">
        <w:rPr>
          <w:sz w:val="22"/>
          <w:szCs w:val="22"/>
        </w:rPr>
        <w:t>4.11.1                    Para assegurar o cumprimento de suas obrigações pecuniárias, principais e acessórias, assumidas nesta Escritura, a Interveniente Garantidora</w:t>
      </w:r>
      <w:r w:rsidR="00C71154">
        <w:rPr>
          <w:sz w:val="22"/>
          <w:szCs w:val="22"/>
        </w:rPr>
        <w:t>, por este ato,</w:t>
      </w:r>
      <w:r w:rsidRPr="00D3716F">
        <w:rPr>
          <w:sz w:val="22"/>
          <w:szCs w:val="22"/>
        </w:rPr>
        <w:t xml:space="preserve"> presta fiança em favor dos Debenturistas</w:t>
      </w:r>
      <w:r>
        <w:rPr>
          <w:sz w:val="22"/>
          <w:szCs w:val="22"/>
        </w:rPr>
        <w:t xml:space="preserve"> (“</w:t>
      </w:r>
      <w:r w:rsidRPr="00D66AE8">
        <w:rPr>
          <w:sz w:val="22"/>
          <w:szCs w:val="22"/>
          <w:u w:val="single"/>
        </w:rPr>
        <w:t>Fiança</w:t>
      </w:r>
      <w:r>
        <w:rPr>
          <w:sz w:val="22"/>
          <w:szCs w:val="22"/>
        </w:rPr>
        <w:t>”)</w:t>
      </w:r>
      <w:r w:rsidRPr="00D3716F">
        <w:rPr>
          <w:sz w:val="22"/>
          <w:szCs w:val="22"/>
        </w:rPr>
        <w:t>, representados pelo Agente Fiduciário, obrigando-se como fiadora e principal pagadora dos valores devidos nos termos desta Escritura, conforme os termos e condições abaixo.</w:t>
      </w:r>
    </w:p>
    <w:p w:rsidR="005C015E" w:rsidRPr="00D3716F" w:rsidRDefault="005C015E" w:rsidP="005C015E">
      <w:pPr>
        <w:pStyle w:val="Celso1"/>
        <w:spacing w:line="312" w:lineRule="auto"/>
        <w:rPr>
          <w:rFonts w:ascii="Times New Roman" w:hAnsi="Times New Roman"/>
          <w:color w:val="000000"/>
          <w:sz w:val="22"/>
          <w:szCs w:val="22"/>
        </w:rPr>
      </w:pPr>
    </w:p>
    <w:p w:rsidR="005C015E" w:rsidRPr="00D3716F" w:rsidRDefault="005C015E" w:rsidP="005C015E">
      <w:pPr>
        <w:spacing w:line="312" w:lineRule="auto"/>
        <w:jc w:val="both"/>
        <w:rPr>
          <w:sz w:val="22"/>
          <w:szCs w:val="22"/>
        </w:rPr>
      </w:pPr>
      <w:r w:rsidRPr="00D3716F">
        <w:rPr>
          <w:sz w:val="22"/>
          <w:szCs w:val="22"/>
        </w:rPr>
        <w:t>4.11.2                   A Interveniente Garantidora declara-se, neste ato, em caráter irrevogável e irretratável, fiadora e principal pagadora do valor total da dívida da Emissora oriunda das Debêntures desta Emissão, nos termos desta Escritura e em conformidade com o artigo 818 da Lei nº 10.406, de 10 de janeiro de 2002 (“</w:t>
      </w:r>
      <w:r w:rsidRPr="00D3716F">
        <w:rPr>
          <w:sz w:val="22"/>
          <w:szCs w:val="22"/>
          <w:u w:val="single"/>
        </w:rPr>
        <w:t>Código Civil</w:t>
      </w:r>
      <w:r w:rsidRPr="00D3716F">
        <w:rPr>
          <w:sz w:val="22"/>
          <w:szCs w:val="22"/>
        </w:rPr>
        <w:t>”).</w:t>
      </w:r>
    </w:p>
    <w:p w:rsidR="005C015E" w:rsidRPr="00D3716F" w:rsidRDefault="005C015E" w:rsidP="005C015E">
      <w:pPr>
        <w:pStyle w:val="Celso1"/>
        <w:spacing w:line="312" w:lineRule="auto"/>
        <w:rPr>
          <w:rFonts w:ascii="Times New Roman" w:hAnsi="Times New Roman"/>
          <w:color w:val="000000"/>
          <w:sz w:val="22"/>
          <w:szCs w:val="22"/>
        </w:rPr>
      </w:pPr>
    </w:p>
    <w:p w:rsidR="005C015E" w:rsidRPr="00D3716F" w:rsidRDefault="005C015E" w:rsidP="005C015E">
      <w:pPr>
        <w:spacing w:line="312" w:lineRule="auto"/>
        <w:jc w:val="both"/>
        <w:rPr>
          <w:sz w:val="22"/>
          <w:szCs w:val="22"/>
        </w:rPr>
      </w:pPr>
      <w:r w:rsidRPr="00D3716F">
        <w:rPr>
          <w:sz w:val="22"/>
          <w:szCs w:val="22"/>
        </w:rPr>
        <w:t>4.11.3                   O valor da fiança é limitado ao valor total das obrigações inerentes à Emissão garantidos pela Interveniente Garantidora, o qual inclui</w:t>
      </w:r>
      <w:r w:rsidR="00C71154">
        <w:rPr>
          <w:sz w:val="22"/>
          <w:szCs w:val="22"/>
        </w:rPr>
        <w:t xml:space="preserve"> o pagamento integral</w:t>
      </w:r>
      <w:r w:rsidRPr="00D3716F">
        <w:rPr>
          <w:sz w:val="22"/>
          <w:szCs w:val="22"/>
        </w:rPr>
        <w:t xml:space="preserve">: (i) </w:t>
      </w:r>
      <w:r w:rsidR="00C71154">
        <w:rPr>
          <w:sz w:val="22"/>
          <w:szCs w:val="22"/>
        </w:rPr>
        <w:t>d</w:t>
      </w:r>
      <w:r w:rsidRPr="00D3716F">
        <w:rPr>
          <w:sz w:val="22"/>
          <w:szCs w:val="22"/>
        </w:rPr>
        <w:t>o Valor Nominal das Debêntures, acrescido dos Juros Remuneratórios</w:t>
      </w:r>
      <w:r w:rsidR="00C71154">
        <w:rPr>
          <w:sz w:val="22"/>
          <w:szCs w:val="22"/>
        </w:rPr>
        <w:t>,</w:t>
      </w:r>
      <w:r w:rsidRPr="00D3716F">
        <w:rPr>
          <w:sz w:val="22"/>
          <w:szCs w:val="22"/>
        </w:rPr>
        <w:t xml:space="preserve"> Encargos Moratórios</w:t>
      </w:r>
      <w:r w:rsidR="00C71154">
        <w:rPr>
          <w:sz w:val="22"/>
          <w:szCs w:val="22"/>
        </w:rPr>
        <w:t xml:space="preserve"> e do Prêmio de que trata a Cláusula 5.2.1 abaixo</w:t>
      </w:r>
      <w:r w:rsidRPr="00D3716F">
        <w:rPr>
          <w:sz w:val="22"/>
          <w:szCs w:val="22"/>
        </w:rPr>
        <w:t>, se for o caso, calculados nos termos desta Escritura; bem como (</w:t>
      </w:r>
      <w:proofErr w:type="gramStart"/>
      <w:r w:rsidRPr="00D3716F">
        <w:rPr>
          <w:sz w:val="22"/>
          <w:szCs w:val="22"/>
        </w:rPr>
        <w:t>ii</w:t>
      </w:r>
      <w:proofErr w:type="gramEnd"/>
      <w:r w:rsidRPr="00D3716F">
        <w:rPr>
          <w:sz w:val="22"/>
          <w:szCs w:val="22"/>
        </w:rPr>
        <w:t xml:space="preserve">) </w:t>
      </w:r>
      <w:r w:rsidR="00C71154">
        <w:rPr>
          <w:sz w:val="22"/>
          <w:szCs w:val="22"/>
        </w:rPr>
        <w:t xml:space="preserve">de </w:t>
      </w:r>
      <w:r w:rsidRPr="00D3716F">
        <w:rPr>
          <w:sz w:val="22"/>
          <w:szCs w:val="22"/>
        </w:rPr>
        <w:t xml:space="preserve">todos os acessórios ao principal, inclusive </w:t>
      </w:r>
      <w:r w:rsidR="00C71154">
        <w:rPr>
          <w:sz w:val="22"/>
          <w:szCs w:val="22"/>
        </w:rPr>
        <w:t xml:space="preserve">qualquer custo ou despesa comprovadamente incorrido pelo </w:t>
      </w:r>
      <w:r>
        <w:rPr>
          <w:sz w:val="22"/>
          <w:szCs w:val="22"/>
        </w:rPr>
        <w:t>Agente Fiduciário</w:t>
      </w:r>
      <w:r w:rsidR="00C71154">
        <w:rPr>
          <w:sz w:val="22"/>
          <w:szCs w:val="22"/>
        </w:rPr>
        <w:t xml:space="preserve"> ou pelos Debenturistas em decorrência de</w:t>
      </w:r>
      <w:r w:rsidRPr="00D3716F">
        <w:rPr>
          <w:sz w:val="22"/>
          <w:szCs w:val="22"/>
        </w:rPr>
        <w:t xml:space="preserve"> despesas judiciais</w:t>
      </w:r>
      <w:r w:rsidR="00C71154">
        <w:rPr>
          <w:sz w:val="22"/>
          <w:szCs w:val="22"/>
        </w:rPr>
        <w:t>, extrajudiciais</w:t>
      </w:r>
      <w:r w:rsidRPr="00D3716F">
        <w:rPr>
          <w:sz w:val="22"/>
          <w:szCs w:val="22"/>
        </w:rPr>
        <w:t xml:space="preserve"> e</w:t>
      </w:r>
      <w:r w:rsidR="00C71154">
        <w:rPr>
          <w:sz w:val="22"/>
          <w:szCs w:val="22"/>
        </w:rPr>
        <w:t>/ou</w:t>
      </w:r>
      <w:r w:rsidRPr="00D3716F">
        <w:rPr>
          <w:sz w:val="22"/>
          <w:szCs w:val="22"/>
        </w:rPr>
        <w:t xml:space="preserve"> verbas indenizatórias, quando houver</w:t>
      </w:r>
      <w:r w:rsidR="00C71154">
        <w:rPr>
          <w:sz w:val="22"/>
          <w:szCs w:val="22"/>
        </w:rPr>
        <w:t>, desde que tais custos ou despesas tenham se mostrado necessários à salvaguarda dos direitos e prerrogativas decorrentes desta Escritura</w:t>
      </w:r>
      <w:r w:rsidRPr="00D3716F">
        <w:rPr>
          <w:sz w:val="22"/>
          <w:szCs w:val="22"/>
        </w:rPr>
        <w:t xml:space="preserve"> </w:t>
      </w:r>
      <w:r w:rsidR="00B73177">
        <w:rPr>
          <w:sz w:val="22"/>
          <w:szCs w:val="22"/>
        </w:rPr>
        <w:t xml:space="preserve">e tenham sido devidamente comprovados à Emissora </w:t>
      </w:r>
      <w:r w:rsidRPr="00D3716F">
        <w:rPr>
          <w:sz w:val="22"/>
          <w:szCs w:val="22"/>
        </w:rPr>
        <w:t>(“</w:t>
      </w:r>
      <w:r w:rsidRPr="00D3716F">
        <w:rPr>
          <w:sz w:val="22"/>
          <w:szCs w:val="22"/>
          <w:u w:val="single"/>
        </w:rPr>
        <w:t>Valor Garantido</w:t>
      </w:r>
      <w:r w:rsidRPr="00D3716F">
        <w:rPr>
          <w:sz w:val="22"/>
          <w:szCs w:val="22"/>
        </w:rPr>
        <w:t>”).</w:t>
      </w:r>
      <w:r>
        <w:rPr>
          <w:sz w:val="22"/>
          <w:szCs w:val="22"/>
        </w:rPr>
        <w:t xml:space="preserve"> Todo e qualquer pagamento </w:t>
      </w:r>
      <w:proofErr w:type="gramStart"/>
      <w:r>
        <w:rPr>
          <w:sz w:val="22"/>
          <w:szCs w:val="22"/>
        </w:rPr>
        <w:t>realizado pela Interveniente Garantidora em relação à Fiança ora prestada</w:t>
      </w:r>
      <w:proofErr w:type="gramEnd"/>
      <w:r>
        <w:rPr>
          <w:sz w:val="22"/>
          <w:szCs w:val="22"/>
        </w:rPr>
        <w:t xml:space="preserve"> será efetuado livre e líquido de quaisquer tributos, impostos, taxas, contribuições de qualquer natureza, encargos ou retenções, presentes ou futuros, bem como de quaisquer juros, multas ou demais exigibilidades fiscais. </w:t>
      </w:r>
      <w:r w:rsidRPr="00D3716F">
        <w:rPr>
          <w:sz w:val="22"/>
          <w:szCs w:val="22"/>
        </w:rPr>
        <w:t xml:space="preserve"> </w:t>
      </w:r>
    </w:p>
    <w:p w:rsidR="005C015E" w:rsidRDefault="005C015E" w:rsidP="005C015E">
      <w:pPr>
        <w:spacing w:line="312" w:lineRule="auto"/>
        <w:jc w:val="both"/>
        <w:rPr>
          <w:rFonts w:ascii="Calibri" w:hAnsi="Calibri"/>
          <w:sz w:val="22"/>
          <w:szCs w:val="22"/>
        </w:rPr>
      </w:pPr>
    </w:p>
    <w:p w:rsidR="0035419D" w:rsidRPr="00D3716F" w:rsidRDefault="0035419D" w:rsidP="005C015E">
      <w:pPr>
        <w:spacing w:line="312" w:lineRule="auto"/>
        <w:jc w:val="both"/>
        <w:rPr>
          <w:rFonts w:ascii="Calibri" w:hAnsi="Calibri"/>
          <w:sz w:val="22"/>
          <w:szCs w:val="22"/>
        </w:rPr>
      </w:pPr>
      <w:r w:rsidRPr="00D3716F">
        <w:rPr>
          <w:sz w:val="22"/>
          <w:szCs w:val="22"/>
        </w:rPr>
        <w:t>4.11.</w:t>
      </w:r>
      <w:r>
        <w:rPr>
          <w:sz w:val="22"/>
          <w:szCs w:val="22"/>
        </w:rPr>
        <w:t>5</w:t>
      </w:r>
      <w:r w:rsidRPr="00D3716F">
        <w:rPr>
          <w:sz w:val="22"/>
          <w:szCs w:val="22"/>
        </w:rPr>
        <w:t xml:space="preserve">                   </w:t>
      </w:r>
      <w:r w:rsidR="00461481">
        <w:rPr>
          <w:sz w:val="22"/>
          <w:szCs w:val="22"/>
        </w:rPr>
        <w:t xml:space="preserve">De acordo com as demonstrações financeiras da Interveniente Garantidora relativas ao exercício social findo em </w:t>
      </w:r>
      <w:del w:id="53" w:author="Nathalia Esteves" w:date="2011-02-04T16:30:00Z">
        <w:r w:rsidR="00461481" w:rsidRPr="003316D5">
          <w:rPr>
            <w:sz w:val="22"/>
            <w:szCs w:val="22"/>
            <w:highlight w:val="yellow"/>
          </w:rPr>
          <w:delText>31</w:delText>
        </w:r>
      </w:del>
      <w:ins w:id="54" w:author="Nathalia Esteves" w:date="2011-02-04T16:30:00Z">
        <w:r w:rsidR="00A066C7">
          <w:rPr>
            <w:sz w:val="22"/>
            <w:szCs w:val="22"/>
          </w:rPr>
          <w:t>30</w:t>
        </w:r>
      </w:ins>
      <w:r w:rsidR="00A066C7">
        <w:rPr>
          <w:sz w:val="22"/>
          <w:rPrChange w:id="55" w:author="Nathalia Esteves" w:date="2011-02-04T16:30:00Z">
            <w:rPr>
              <w:sz w:val="22"/>
              <w:highlight w:val="yellow"/>
            </w:rPr>
          </w:rPrChange>
        </w:rPr>
        <w:t xml:space="preserve"> de </w:t>
      </w:r>
      <w:del w:id="56" w:author="Nathalia Esteves" w:date="2011-02-04T16:30:00Z">
        <w:r w:rsidR="00461481" w:rsidRPr="003316D5">
          <w:rPr>
            <w:sz w:val="22"/>
            <w:szCs w:val="22"/>
            <w:highlight w:val="yellow"/>
          </w:rPr>
          <w:delText>dezembro</w:delText>
        </w:r>
      </w:del>
      <w:ins w:id="57" w:author="Nathalia Esteves" w:date="2011-02-04T16:30:00Z">
        <w:r w:rsidR="00A066C7">
          <w:rPr>
            <w:sz w:val="22"/>
            <w:szCs w:val="22"/>
          </w:rPr>
          <w:t>setembro</w:t>
        </w:r>
      </w:ins>
      <w:r w:rsidR="00A066C7">
        <w:rPr>
          <w:sz w:val="22"/>
          <w:rPrChange w:id="58" w:author="Nathalia Esteves" w:date="2011-02-04T16:30:00Z">
            <w:rPr>
              <w:sz w:val="22"/>
              <w:highlight w:val="yellow"/>
            </w:rPr>
          </w:rPrChange>
        </w:rPr>
        <w:t xml:space="preserve"> </w:t>
      </w:r>
      <w:r w:rsidR="00461481" w:rsidRPr="00A066C7">
        <w:rPr>
          <w:sz w:val="22"/>
          <w:rPrChange w:id="59" w:author="Nathalia Esteves" w:date="2011-02-04T16:30:00Z">
            <w:rPr>
              <w:sz w:val="22"/>
              <w:highlight w:val="yellow"/>
            </w:rPr>
          </w:rPrChange>
        </w:rPr>
        <w:t>de 2010</w:t>
      </w:r>
      <w:r w:rsidR="00461481">
        <w:rPr>
          <w:sz w:val="22"/>
          <w:szCs w:val="22"/>
        </w:rPr>
        <w:t>, o patrimônio líquido da Interveniente Garantidora representa o seguinte percentual do volume da Emissão:</w:t>
      </w:r>
    </w:p>
    <w:p w:rsidR="0035419D" w:rsidRDefault="0035419D" w:rsidP="005C015E">
      <w:pPr>
        <w:spacing w:line="312" w:lineRule="auto"/>
        <w:jc w:val="both"/>
        <w:rPr>
          <w:sz w:val="22"/>
          <w:szCs w:val="22"/>
        </w:rPr>
      </w:pPr>
    </w:p>
    <w:tbl>
      <w:tblPr>
        <w:tblW w:w="0" w:type="auto"/>
        <w:jc w:val="center"/>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6"/>
        <w:gridCol w:w="4903"/>
      </w:tblGrid>
      <w:tr w:rsidR="00461481" w:rsidRPr="00461481" w:rsidTr="001067F8">
        <w:trPr>
          <w:jc w:val="center"/>
        </w:trPr>
        <w:tc>
          <w:tcPr>
            <w:tcW w:w="2616" w:type="dxa"/>
            <w:shd w:val="clear" w:color="auto" w:fill="E0E0E0"/>
            <w:vAlign w:val="center"/>
          </w:tcPr>
          <w:p w:rsidR="00461481" w:rsidRPr="00461481" w:rsidRDefault="00461481" w:rsidP="001067F8">
            <w:pPr>
              <w:jc w:val="center"/>
              <w:rPr>
                <w:b/>
                <w:smallCaps/>
                <w:color w:val="000000"/>
                <w:sz w:val="18"/>
                <w:szCs w:val="18"/>
                <w:highlight w:val="yellow"/>
              </w:rPr>
            </w:pPr>
            <w:r w:rsidRPr="00461481">
              <w:rPr>
                <w:b/>
                <w:smallCaps/>
                <w:color w:val="000000"/>
                <w:sz w:val="18"/>
                <w:szCs w:val="18"/>
                <w:highlight w:val="yellow"/>
              </w:rPr>
              <w:t>Interveniente Garantidora</w:t>
            </w:r>
          </w:p>
        </w:tc>
        <w:tc>
          <w:tcPr>
            <w:tcW w:w="4903" w:type="dxa"/>
            <w:shd w:val="clear" w:color="auto" w:fill="E0E0E0"/>
            <w:vAlign w:val="center"/>
          </w:tcPr>
          <w:p w:rsidR="00461481" w:rsidRPr="00461481" w:rsidRDefault="00461481" w:rsidP="001067F8">
            <w:pPr>
              <w:jc w:val="center"/>
              <w:rPr>
                <w:b/>
                <w:smallCaps/>
                <w:color w:val="000000"/>
                <w:sz w:val="18"/>
                <w:szCs w:val="18"/>
                <w:highlight w:val="yellow"/>
              </w:rPr>
            </w:pPr>
            <w:r w:rsidRPr="00461481">
              <w:rPr>
                <w:b/>
                <w:smallCaps/>
                <w:color w:val="000000"/>
                <w:sz w:val="18"/>
                <w:szCs w:val="18"/>
                <w:highlight w:val="yellow"/>
              </w:rPr>
              <w:t>Percentual Equivalente ao Volume da Emissão</w:t>
            </w:r>
          </w:p>
        </w:tc>
      </w:tr>
      <w:tr w:rsidR="00461481" w:rsidRPr="00D3716F" w:rsidDel="00484703" w:rsidTr="001067F8">
        <w:trPr>
          <w:jc w:val="center"/>
        </w:trPr>
        <w:tc>
          <w:tcPr>
            <w:tcW w:w="2616" w:type="dxa"/>
          </w:tcPr>
          <w:p w:rsidR="00461481" w:rsidRPr="00461481" w:rsidDel="00886348" w:rsidRDefault="00461481" w:rsidP="001067F8">
            <w:pPr>
              <w:jc w:val="center"/>
              <w:rPr>
                <w:color w:val="000000"/>
                <w:sz w:val="18"/>
                <w:szCs w:val="18"/>
                <w:highlight w:val="yellow"/>
              </w:rPr>
            </w:pPr>
            <w:r w:rsidRPr="00461481">
              <w:rPr>
                <w:color w:val="000000"/>
                <w:sz w:val="18"/>
                <w:szCs w:val="18"/>
                <w:highlight w:val="yellow"/>
              </w:rPr>
              <w:t>Votorantim Industrial S.A.</w:t>
            </w:r>
          </w:p>
        </w:tc>
        <w:tc>
          <w:tcPr>
            <w:tcW w:w="4903" w:type="dxa"/>
          </w:tcPr>
          <w:p w:rsidR="00461481" w:rsidRPr="00D3716F" w:rsidDel="00484703" w:rsidRDefault="00461481" w:rsidP="001067F8">
            <w:pPr>
              <w:jc w:val="center"/>
              <w:rPr>
                <w:color w:val="000000"/>
                <w:sz w:val="18"/>
                <w:szCs w:val="18"/>
              </w:rPr>
            </w:pPr>
            <w:r w:rsidRPr="00461481">
              <w:rPr>
                <w:color w:val="000000"/>
                <w:sz w:val="18"/>
                <w:szCs w:val="18"/>
                <w:highlight w:val="yellow"/>
              </w:rPr>
              <w:t>[</w:t>
            </w:r>
            <w:r w:rsidRPr="00461481">
              <w:rPr>
                <w:color w:val="000000"/>
                <w:sz w:val="18"/>
                <w:szCs w:val="18"/>
                <w:highlight w:val="yellow"/>
              </w:rPr>
              <w:sym w:font="Symbol" w:char="F0B7"/>
            </w:r>
            <w:proofErr w:type="gramStart"/>
            <w:r w:rsidRPr="00461481">
              <w:rPr>
                <w:color w:val="000000"/>
                <w:sz w:val="18"/>
                <w:szCs w:val="18"/>
                <w:highlight w:val="yellow"/>
              </w:rPr>
              <w:t>]</w:t>
            </w:r>
            <w:proofErr w:type="gramEnd"/>
            <w:r w:rsidRPr="00461481">
              <w:rPr>
                <w:color w:val="000000"/>
                <w:sz w:val="18"/>
                <w:szCs w:val="18"/>
                <w:highlight w:val="yellow"/>
              </w:rPr>
              <w:t>%</w:t>
            </w:r>
            <w:r>
              <w:rPr>
                <w:color w:val="000000"/>
                <w:sz w:val="18"/>
                <w:szCs w:val="18"/>
              </w:rPr>
              <w:t xml:space="preserve"> </w:t>
            </w:r>
          </w:p>
        </w:tc>
      </w:tr>
    </w:tbl>
    <w:p w:rsidR="00461481" w:rsidRDefault="00461481"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35419D">
        <w:rPr>
          <w:sz w:val="22"/>
          <w:szCs w:val="22"/>
        </w:rPr>
        <w:t>6</w:t>
      </w:r>
      <w:r w:rsidRPr="00D3716F">
        <w:rPr>
          <w:sz w:val="22"/>
          <w:szCs w:val="22"/>
        </w:rPr>
        <w:t xml:space="preserve">                   O Valor Garantido será pago pela Interveniente Garantidora </w:t>
      </w:r>
      <w:r>
        <w:rPr>
          <w:sz w:val="22"/>
          <w:szCs w:val="22"/>
        </w:rPr>
        <w:t xml:space="preserve">em até </w:t>
      </w:r>
      <w:proofErr w:type="gramStart"/>
      <w:r>
        <w:rPr>
          <w:sz w:val="22"/>
          <w:szCs w:val="22"/>
        </w:rPr>
        <w:t>1</w:t>
      </w:r>
      <w:proofErr w:type="gramEnd"/>
      <w:r>
        <w:rPr>
          <w:sz w:val="22"/>
          <w:szCs w:val="22"/>
        </w:rPr>
        <w:t xml:space="preserve"> (um) dia útil </w:t>
      </w:r>
      <w:r w:rsidRPr="00D3716F">
        <w:rPr>
          <w:sz w:val="22"/>
          <w:szCs w:val="22"/>
        </w:rPr>
        <w:t xml:space="preserve">após notificação por escrito </w:t>
      </w:r>
      <w:r w:rsidR="004B0C50">
        <w:rPr>
          <w:sz w:val="22"/>
          <w:szCs w:val="22"/>
        </w:rPr>
        <w:t xml:space="preserve">formulada pelo </w:t>
      </w:r>
      <w:r w:rsidRPr="00D3716F">
        <w:rPr>
          <w:sz w:val="22"/>
          <w:szCs w:val="22"/>
        </w:rPr>
        <w:t xml:space="preserve">Agente Fiduciário </w:t>
      </w:r>
      <w:r>
        <w:rPr>
          <w:sz w:val="22"/>
          <w:szCs w:val="22"/>
        </w:rPr>
        <w:t xml:space="preserve">ou pelos titulares das Debêntures </w:t>
      </w:r>
      <w:r w:rsidRPr="00D3716F">
        <w:rPr>
          <w:sz w:val="22"/>
          <w:szCs w:val="22"/>
        </w:rPr>
        <w:t xml:space="preserve">à Interveniente Garantidora, independentemente de qualquer pretensão, ação, disputa ou reclamação que a Emissora venha a ter ou exercer em relação às suas obrigações.  Tal notificação deverá ser imediatamente emitida pelo Agente Fiduciário </w:t>
      </w:r>
      <w:r>
        <w:rPr>
          <w:sz w:val="22"/>
          <w:szCs w:val="22"/>
        </w:rPr>
        <w:t xml:space="preserve">ou pelos titulares das Debêntures </w:t>
      </w:r>
      <w:r w:rsidRPr="00D3716F">
        <w:rPr>
          <w:sz w:val="22"/>
          <w:szCs w:val="22"/>
        </w:rPr>
        <w:t>após a ocorrência da falta de pagamento pela Emissora de qualquer valor devido nas datas de pagamento definidas nesta Escritura ou quando do vencimento antecipado das Debêntures. O pagamento deverá ser realizado</w:t>
      </w:r>
      <w:r>
        <w:rPr>
          <w:sz w:val="22"/>
          <w:szCs w:val="22"/>
        </w:rPr>
        <w:t>,</w:t>
      </w:r>
      <w:r w:rsidRPr="00D3716F">
        <w:rPr>
          <w:sz w:val="22"/>
          <w:szCs w:val="22"/>
        </w:rPr>
        <w:t xml:space="preserve"> </w:t>
      </w:r>
      <w:r>
        <w:rPr>
          <w:sz w:val="22"/>
          <w:szCs w:val="22"/>
        </w:rPr>
        <w:t xml:space="preserve">fora do âmbito da CETIP, </w:t>
      </w:r>
      <w:r w:rsidRPr="00D3716F">
        <w:rPr>
          <w:sz w:val="22"/>
          <w:szCs w:val="22"/>
        </w:rPr>
        <w:t>segundo os procedimentos estabelecidos nesta Escritura</w:t>
      </w:r>
      <w:r>
        <w:rPr>
          <w:sz w:val="22"/>
          <w:szCs w:val="22"/>
        </w:rPr>
        <w:t>,</w:t>
      </w:r>
      <w:r w:rsidRPr="00D3716F">
        <w:rPr>
          <w:sz w:val="22"/>
          <w:szCs w:val="22"/>
        </w:rPr>
        <w:t xml:space="preserve"> e de acordo com instruções recebidas do Agente Fiduciário</w:t>
      </w:r>
      <w:r>
        <w:rPr>
          <w:sz w:val="22"/>
          <w:szCs w:val="22"/>
        </w:rPr>
        <w:t xml:space="preserve"> ou dos titulares das Debêntures</w:t>
      </w:r>
      <w:r w:rsidRPr="00D3716F">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35419D">
        <w:rPr>
          <w:sz w:val="22"/>
          <w:szCs w:val="22"/>
        </w:rPr>
        <w:t>7</w:t>
      </w:r>
      <w:r w:rsidRPr="00D3716F">
        <w:rPr>
          <w:sz w:val="22"/>
          <w:szCs w:val="22"/>
        </w:rPr>
        <w:t>                   A Interveniente Garantidora expressamente renuncia aos benefícios de ordem, direitos e faculdades de exoneração de qualquer natureza previstos nos artigos 366, 827, 834, 835, 836, 837, 838 e 839 do Código Civil e 595 da Lei nº 5.869, de 11 de janeiro de 1973 (“</w:t>
      </w:r>
      <w:r w:rsidRPr="00D3716F">
        <w:rPr>
          <w:sz w:val="22"/>
          <w:szCs w:val="22"/>
          <w:u w:val="single"/>
        </w:rPr>
        <w:t>Código de Processo Civil</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35419D">
        <w:rPr>
          <w:sz w:val="22"/>
          <w:szCs w:val="22"/>
        </w:rPr>
        <w:t>8</w:t>
      </w:r>
      <w:r w:rsidRPr="00D3716F">
        <w:rPr>
          <w:sz w:val="22"/>
          <w:szCs w:val="22"/>
        </w:rPr>
        <w:t>                   Nenhuma objeção ou oposição da Emissora poderá, ainda, ser admitida ou invocada pela Interveniente Garantidora com o fito de escusar-se do cumprimento de suas obrigações perante os Debenturistas.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35419D">
        <w:rPr>
          <w:sz w:val="22"/>
          <w:szCs w:val="22"/>
        </w:rPr>
        <w:t>9</w:t>
      </w:r>
      <w:r w:rsidRPr="00D3716F">
        <w:rPr>
          <w:sz w:val="22"/>
          <w:szCs w:val="22"/>
        </w:rPr>
        <w:t>                   A Interveniente Garantidora sub-rogar-se-á nos direitos dos Debenturistas caso venha a honrar, total ou parcialmente, a fiança objeto desta Cláusula 4.11, até o limite da parcela da dívida efetivamente honrada</w:t>
      </w:r>
      <w:r w:rsidRPr="001A6599">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35419D">
        <w:rPr>
          <w:sz w:val="22"/>
          <w:szCs w:val="22"/>
        </w:rPr>
        <w:t>10</w:t>
      </w:r>
      <w:r w:rsidRPr="00D3716F">
        <w:rPr>
          <w:sz w:val="22"/>
          <w:szCs w:val="22"/>
        </w:rPr>
        <w:t>                   A presente fiança entrará em vigor na Data de Emissão das Debêntures e permanecerá válida em todos os seus termos, expirando, independentemente de notificação ao Agente Fiduciário, com o pagamento integral do Valor Garantido, sendo certo que somente a partir de tal data a Interveniente Garantidora estará desobrigada de efetuar qualquer pagamento relativo a esta Escritura.</w:t>
      </w:r>
    </w:p>
    <w:p w:rsidR="005C015E" w:rsidRPr="00D3716F" w:rsidRDefault="005C015E" w:rsidP="005C015E">
      <w:pPr>
        <w:spacing w:line="312" w:lineRule="auto"/>
        <w:jc w:val="both"/>
        <w:rPr>
          <w:sz w:val="22"/>
          <w:szCs w:val="22"/>
        </w:rPr>
      </w:pPr>
    </w:p>
    <w:p w:rsidR="005C015E" w:rsidRPr="00D3716F" w:rsidRDefault="005C015E" w:rsidP="005C015E">
      <w:pPr>
        <w:shd w:val="clear" w:color="auto" w:fill="FFFFFF"/>
        <w:spacing w:line="312" w:lineRule="auto"/>
        <w:jc w:val="both"/>
        <w:rPr>
          <w:sz w:val="22"/>
          <w:szCs w:val="22"/>
        </w:rPr>
      </w:pPr>
      <w:r w:rsidRPr="00D3716F">
        <w:rPr>
          <w:sz w:val="22"/>
          <w:szCs w:val="22"/>
        </w:rPr>
        <w:t>4.11.</w:t>
      </w:r>
      <w:r w:rsidR="0035419D">
        <w:rPr>
          <w:sz w:val="22"/>
          <w:szCs w:val="22"/>
        </w:rPr>
        <w:t>11</w:t>
      </w:r>
      <w:r w:rsidRPr="00D3716F">
        <w:rPr>
          <w:sz w:val="22"/>
          <w:szCs w:val="22"/>
        </w:rPr>
        <w:t>                    A Interveniente Garantidora reconhece, desde já, como prazo determinado, para fins do artigo 835 do Código Civil, a data do pagamento integral do Valor Garantido.</w:t>
      </w:r>
    </w:p>
    <w:p w:rsidR="005C015E" w:rsidRDefault="005C015E" w:rsidP="005C015E">
      <w:pPr>
        <w:shd w:val="clear" w:color="auto" w:fill="FFFFFF"/>
        <w:spacing w:line="312" w:lineRule="auto"/>
        <w:jc w:val="both"/>
        <w:rPr>
          <w:sz w:val="22"/>
          <w:szCs w:val="22"/>
        </w:rPr>
      </w:pPr>
    </w:p>
    <w:p w:rsidR="005C015E" w:rsidRPr="00D3716F" w:rsidRDefault="005C015E" w:rsidP="005C015E">
      <w:pPr>
        <w:shd w:val="clear" w:color="auto" w:fill="FFFFFF"/>
        <w:spacing w:line="312" w:lineRule="auto"/>
        <w:jc w:val="both"/>
        <w:rPr>
          <w:sz w:val="22"/>
          <w:szCs w:val="22"/>
        </w:rPr>
      </w:pPr>
      <w:r w:rsidRPr="00D3716F">
        <w:rPr>
          <w:sz w:val="22"/>
          <w:szCs w:val="22"/>
        </w:rPr>
        <w:t>4.11.</w:t>
      </w:r>
      <w:r>
        <w:rPr>
          <w:sz w:val="22"/>
          <w:szCs w:val="22"/>
        </w:rPr>
        <w:t>1</w:t>
      </w:r>
      <w:r w:rsidR="0035419D">
        <w:rPr>
          <w:sz w:val="22"/>
          <w:szCs w:val="22"/>
        </w:rPr>
        <w:t>2</w:t>
      </w:r>
      <w:r w:rsidRPr="00D3716F">
        <w:rPr>
          <w:sz w:val="22"/>
          <w:szCs w:val="22"/>
        </w:rPr>
        <w:t xml:space="preserve">                    </w:t>
      </w:r>
      <w:r>
        <w:rPr>
          <w:sz w:val="22"/>
          <w:szCs w:val="22"/>
        </w:rPr>
        <w:t>A presente Fiança será excutida e exigida pelo Agente Fiduciário ou pelos titulares das Debêntures</w:t>
      </w:r>
      <w:r w:rsidR="0074017A">
        <w:rPr>
          <w:sz w:val="22"/>
          <w:szCs w:val="22"/>
        </w:rPr>
        <w:t>, judicial ou extrajudicialmente,</w:t>
      </w:r>
      <w:r>
        <w:rPr>
          <w:sz w:val="22"/>
          <w:szCs w:val="22"/>
        </w:rPr>
        <w:t xml:space="preserve"> quantas vezes forem necessárias até a integral e efetiva liquidação do Valor Garantido.</w:t>
      </w:r>
    </w:p>
    <w:p w:rsidR="005C015E" w:rsidRPr="00D3716F" w:rsidRDefault="005C015E" w:rsidP="005C015E">
      <w:pPr>
        <w:pStyle w:val="Celso1"/>
        <w:widowControl/>
        <w:spacing w:line="312" w:lineRule="auto"/>
        <w:rPr>
          <w:rFonts w:ascii="Times New Roman" w:hAnsi="Times New Roman"/>
          <w:color w:val="000000"/>
          <w:sz w:val="22"/>
          <w:szCs w:val="22"/>
        </w:rPr>
      </w:pPr>
    </w:p>
    <w:p w:rsidR="005C015E" w:rsidRPr="00D3716F" w:rsidRDefault="005C015E" w:rsidP="005C015E">
      <w:pPr>
        <w:pStyle w:val="Ttulo1"/>
        <w:tabs>
          <w:tab w:val="left" w:pos="1418"/>
        </w:tabs>
        <w:spacing w:before="0" w:after="0" w:line="312" w:lineRule="auto"/>
        <w:ind w:left="720" w:hanging="720"/>
        <w:jc w:val="both"/>
        <w:rPr>
          <w:rFonts w:ascii="Times New Roman" w:hAnsi="Times New Roman" w:cs="Times New Roman"/>
          <w:w w:val="0"/>
          <w:sz w:val="22"/>
          <w:szCs w:val="22"/>
        </w:rPr>
      </w:pPr>
      <w:bookmarkStart w:id="60" w:name="_DV_M186"/>
      <w:bookmarkEnd w:id="51"/>
      <w:bookmarkEnd w:id="52"/>
      <w:bookmarkEnd w:id="60"/>
      <w:r w:rsidRPr="00D3716F">
        <w:rPr>
          <w:rFonts w:ascii="Times New Roman" w:hAnsi="Times New Roman" w:cs="Times New Roman"/>
          <w:w w:val="0"/>
          <w:sz w:val="22"/>
          <w:szCs w:val="22"/>
        </w:rPr>
        <w:t>5.</w:t>
      </w:r>
      <w:r w:rsidRPr="00D3716F">
        <w:rPr>
          <w:rFonts w:ascii="Times New Roman" w:hAnsi="Times New Roman" w:cs="Times New Roman"/>
          <w:w w:val="0"/>
          <w:sz w:val="22"/>
          <w:szCs w:val="22"/>
        </w:rPr>
        <w:tab/>
      </w:r>
      <w:bookmarkStart w:id="61" w:name="_DV_M187"/>
      <w:bookmarkEnd w:id="61"/>
      <w:r w:rsidRPr="00D3716F">
        <w:rPr>
          <w:rFonts w:ascii="Times New Roman" w:hAnsi="Times New Roman" w:cs="Times New Roman"/>
          <w:w w:val="0"/>
          <w:sz w:val="22"/>
          <w:szCs w:val="22"/>
        </w:rPr>
        <w:t>DA AQUISIÇÃO FACULTATIVA, DO RESGATE ANTECIPADO E DO VENCIMENTO ANTECIPADO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5C015E" w:rsidRPr="00D3716F" w:rsidRDefault="005C015E" w:rsidP="005C015E">
      <w:pPr>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szCs w:val="22"/>
        </w:rPr>
      </w:pPr>
      <w:r w:rsidRPr="00D3716F">
        <w:rPr>
          <w:rFonts w:eastAsia="Arial Unicode MS"/>
          <w:b/>
          <w:smallCaps/>
          <w:w w:val="0"/>
          <w:sz w:val="22"/>
          <w:szCs w:val="22"/>
        </w:rPr>
        <w:t>5.1</w:t>
      </w:r>
      <w:r w:rsidRPr="00D3716F">
        <w:rPr>
          <w:rFonts w:eastAsia="Arial Unicode MS"/>
          <w:b/>
          <w:smallCaps/>
          <w:w w:val="0"/>
          <w:sz w:val="22"/>
          <w:szCs w:val="22"/>
        </w:rPr>
        <w:tab/>
      </w:r>
      <w:r w:rsidRPr="00D3716F">
        <w:rPr>
          <w:rFonts w:eastAsia="Arial Unicode MS"/>
          <w:b/>
          <w:smallCaps/>
          <w:w w:val="0"/>
          <w:sz w:val="22"/>
          <w:szCs w:val="22"/>
        </w:rPr>
        <w:tab/>
        <w:t>A</w:t>
      </w:r>
      <w:r w:rsidRPr="00D3716F">
        <w:rPr>
          <w:rFonts w:eastAsia="Arial Unicode MS"/>
          <w:b/>
          <w:w w:val="0"/>
          <w:sz w:val="22"/>
          <w:szCs w:val="22"/>
        </w:rPr>
        <w:t>quisição Antecipada Facultativa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szCs w:val="22"/>
        </w:rPr>
      </w:pPr>
    </w:p>
    <w:p w:rsidR="005C015E" w:rsidRPr="00D3716F" w:rsidRDefault="005C015E" w:rsidP="005C015E">
      <w:pPr>
        <w:spacing w:line="312" w:lineRule="auto"/>
        <w:jc w:val="both"/>
        <w:rPr>
          <w:sz w:val="22"/>
          <w:szCs w:val="22"/>
        </w:rPr>
      </w:pPr>
      <w:r w:rsidRPr="00D3716F">
        <w:rPr>
          <w:sz w:val="22"/>
          <w:szCs w:val="22"/>
        </w:rPr>
        <w:t>5.1.1</w:t>
      </w:r>
      <w:r w:rsidRPr="00D3716F">
        <w:rPr>
          <w:sz w:val="22"/>
          <w:szCs w:val="22"/>
        </w:rPr>
        <w:tab/>
      </w:r>
      <w:r w:rsidRPr="00D3716F">
        <w:rPr>
          <w:sz w:val="22"/>
          <w:szCs w:val="22"/>
        </w:rPr>
        <w:tab/>
        <w:t xml:space="preserve">A Emissora poderá, a qualquer tempo, </w:t>
      </w:r>
      <w:r>
        <w:rPr>
          <w:sz w:val="22"/>
          <w:szCs w:val="22"/>
        </w:rPr>
        <w:t xml:space="preserve">observadas as restrições impostas pela Instrução CVM 476 e demais disposições aplicáveis, </w:t>
      </w:r>
      <w:r w:rsidRPr="00D3716F">
        <w:rPr>
          <w:sz w:val="22"/>
          <w:szCs w:val="22"/>
        </w:rPr>
        <w:t xml:space="preserve">adquirir Debêntures em circulação no mercado, </w:t>
      </w:r>
      <w:r w:rsidRPr="007D586A">
        <w:rPr>
          <w:sz w:val="22"/>
          <w:szCs w:val="22"/>
        </w:rPr>
        <w:t>observado o disposto no artigo 55, §2º,</w:t>
      </w:r>
      <w:r w:rsidRPr="00D3716F">
        <w:rPr>
          <w:sz w:val="22"/>
          <w:szCs w:val="22"/>
        </w:rPr>
        <w:t xml:space="preserve"> da Lei das Sociedades por Ações</w:t>
      </w:r>
      <w:r w:rsidR="00E25E00">
        <w:rPr>
          <w:sz w:val="22"/>
          <w:szCs w:val="22"/>
        </w:rPr>
        <w:t xml:space="preserve"> e as regras expedidas pela CVM, devendo </w:t>
      </w:r>
      <w:proofErr w:type="gramStart"/>
      <w:r w:rsidR="00E25E00">
        <w:rPr>
          <w:sz w:val="22"/>
          <w:szCs w:val="22"/>
        </w:rPr>
        <w:t>tal</w:t>
      </w:r>
      <w:r w:rsidR="009D334B">
        <w:rPr>
          <w:sz w:val="22"/>
          <w:szCs w:val="22"/>
        </w:rPr>
        <w:t>(</w:t>
      </w:r>
      <w:proofErr w:type="gramEnd"/>
      <w:r w:rsidR="009D334B">
        <w:rPr>
          <w:sz w:val="22"/>
          <w:szCs w:val="22"/>
        </w:rPr>
        <w:t>is)</w:t>
      </w:r>
      <w:r w:rsidR="00E25E00">
        <w:rPr>
          <w:sz w:val="22"/>
          <w:szCs w:val="22"/>
        </w:rPr>
        <w:t xml:space="preserve"> </w:t>
      </w:r>
      <w:r w:rsidR="009D334B">
        <w:rPr>
          <w:sz w:val="22"/>
          <w:szCs w:val="22"/>
        </w:rPr>
        <w:t>aquisição(</w:t>
      </w:r>
      <w:proofErr w:type="spellStart"/>
      <w:r w:rsidR="009D334B">
        <w:rPr>
          <w:sz w:val="22"/>
          <w:szCs w:val="22"/>
        </w:rPr>
        <w:t>ões</w:t>
      </w:r>
      <w:proofErr w:type="spellEnd"/>
      <w:r w:rsidR="009D334B">
        <w:rPr>
          <w:sz w:val="22"/>
          <w:szCs w:val="22"/>
        </w:rPr>
        <w:t xml:space="preserve">) </w:t>
      </w:r>
      <w:r w:rsidR="00E25E00">
        <w:rPr>
          <w:sz w:val="22"/>
          <w:szCs w:val="22"/>
        </w:rPr>
        <w:t>constar</w:t>
      </w:r>
      <w:r w:rsidR="009D334B">
        <w:rPr>
          <w:sz w:val="22"/>
          <w:szCs w:val="22"/>
        </w:rPr>
        <w:t>(em)</w:t>
      </w:r>
      <w:r w:rsidR="00E25E00">
        <w:rPr>
          <w:sz w:val="22"/>
          <w:szCs w:val="22"/>
        </w:rPr>
        <w:t xml:space="preserve"> do relatório da administração e das demonstrações financeiras</w:t>
      </w:r>
      <w:r w:rsidR="009D334B">
        <w:rPr>
          <w:sz w:val="22"/>
          <w:szCs w:val="22"/>
        </w:rPr>
        <w:t xml:space="preserve"> da Emissora</w:t>
      </w:r>
      <w:r w:rsidRPr="00D3716F">
        <w:rPr>
          <w:sz w:val="22"/>
          <w:szCs w:val="22"/>
        </w:rPr>
        <w:t>. As Debêntures objeto deste procedimento poderão (i) ser canceladas,</w:t>
      </w:r>
      <w:r>
        <w:rPr>
          <w:sz w:val="22"/>
          <w:szCs w:val="22"/>
        </w:rPr>
        <w:t xml:space="preserve"> devendo o cancelamento ser objeto de ato deliberativo da Emissora,</w:t>
      </w:r>
      <w:r w:rsidRPr="00D3716F">
        <w:rPr>
          <w:sz w:val="22"/>
          <w:szCs w:val="22"/>
        </w:rPr>
        <w:t xml:space="preserve"> (</w:t>
      </w:r>
      <w:proofErr w:type="gramStart"/>
      <w:r w:rsidRPr="00D3716F">
        <w:rPr>
          <w:sz w:val="22"/>
          <w:szCs w:val="22"/>
        </w:rPr>
        <w:t>ii</w:t>
      </w:r>
      <w:proofErr w:type="gramEnd"/>
      <w:r w:rsidRPr="00D3716F">
        <w:rPr>
          <w:sz w:val="22"/>
          <w:szCs w:val="22"/>
        </w:rPr>
        <w:t xml:space="preserve">) permanecer em tesouraria, ou (iii) ser novamente colocadas no mercado. As Debêntures adquiridas pela Emissora para permanência em tesouraria, nos termos desta Cláusula 5.1.1, se e quando recolocadas no mercado, farão jus à mesma remuneração das demais Debêntures que ainda </w:t>
      </w:r>
      <w:proofErr w:type="gramStart"/>
      <w:r w:rsidRPr="00D3716F">
        <w:rPr>
          <w:sz w:val="22"/>
          <w:szCs w:val="22"/>
        </w:rPr>
        <w:t>estiverem em circulação, observada</w:t>
      </w:r>
      <w:proofErr w:type="gramEnd"/>
      <w:r w:rsidRPr="00D3716F">
        <w:rPr>
          <w:sz w:val="22"/>
          <w:szCs w:val="22"/>
        </w:rPr>
        <w:t xml:space="preserve"> a restrição para negociação das Debêntures prevista na Cláusula 3.9.2 acima</w:t>
      </w:r>
      <w:r w:rsidRPr="00B95C93">
        <w:rPr>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p>
    <w:p w:rsidR="005C015E" w:rsidRPr="00D3716F" w:rsidRDefault="005C015E" w:rsidP="005C015E">
      <w:pPr>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b/>
          <w:smallCaps/>
          <w:w w:val="0"/>
          <w:sz w:val="22"/>
          <w:szCs w:val="22"/>
        </w:rPr>
        <w:t>5.2</w:t>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w w:val="0"/>
          <w:sz w:val="22"/>
          <w:szCs w:val="22"/>
        </w:rPr>
        <w:t>Resgate Antecipado</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23DE7"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23DE7">
        <w:rPr>
          <w:sz w:val="22"/>
          <w:szCs w:val="22"/>
        </w:rPr>
        <w:t>5.2.1</w:t>
      </w:r>
      <w:r w:rsidRPr="00D23DE7">
        <w:rPr>
          <w:sz w:val="22"/>
          <w:szCs w:val="22"/>
        </w:rPr>
        <w:tab/>
      </w:r>
      <w:r w:rsidRPr="00D23DE7">
        <w:rPr>
          <w:sz w:val="22"/>
          <w:szCs w:val="22"/>
        </w:rPr>
        <w:tab/>
        <w:t xml:space="preserve">A partir de </w:t>
      </w:r>
      <w:r>
        <w:rPr>
          <w:sz w:val="22"/>
          <w:szCs w:val="22"/>
        </w:rPr>
        <w:t xml:space="preserve">14 </w:t>
      </w:r>
      <w:r w:rsidRPr="00D23DE7">
        <w:rPr>
          <w:sz w:val="22"/>
          <w:szCs w:val="22"/>
        </w:rPr>
        <w:t xml:space="preserve">de </w:t>
      </w:r>
      <w:r>
        <w:rPr>
          <w:sz w:val="22"/>
          <w:szCs w:val="22"/>
        </w:rPr>
        <w:t xml:space="preserve">fevereiro </w:t>
      </w:r>
      <w:r w:rsidRPr="00D23DE7">
        <w:rPr>
          <w:sz w:val="22"/>
          <w:szCs w:val="22"/>
        </w:rPr>
        <w:t xml:space="preserve">de 2013, as Debêntures poderão ser facultativamente resgatadas, total ou parcialmente, a qualquer momento, por meio de envio ou de publicação de comunicado aos Debenturistas, nos jornais usualmente utilizados pela Emissora para suas publicações legais, </w:t>
      </w:r>
      <w:r w:rsidR="0074017A">
        <w:rPr>
          <w:sz w:val="22"/>
          <w:szCs w:val="22"/>
        </w:rPr>
        <w:t xml:space="preserve">bem como mediante envio de comunicação escrita ao Agente Fiduciário </w:t>
      </w:r>
      <w:r w:rsidRPr="00D23DE7">
        <w:rPr>
          <w:sz w:val="22"/>
          <w:szCs w:val="22"/>
        </w:rPr>
        <w:t xml:space="preserve">com </w:t>
      </w:r>
      <w:r w:rsidR="0074017A">
        <w:rPr>
          <w:sz w:val="22"/>
          <w:szCs w:val="22"/>
        </w:rPr>
        <w:t xml:space="preserve">antecedência mínima de </w:t>
      </w:r>
      <w:r w:rsidRPr="00D23DE7">
        <w:rPr>
          <w:sz w:val="22"/>
          <w:szCs w:val="22"/>
        </w:rPr>
        <w:t>10 (dez) dias úteis, informando: (i) a data; (</w:t>
      </w:r>
      <w:proofErr w:type="gramStart"/>
      <w:r w:rsidRPr="00D23DE7">
        <w:rPr>
          <w:sz w:val="22"/>
          <w:szCs w:val="22"/>
        </w:rPr>
        <w:t>ii</w:t>
      </w:r>
      <w:proofErr w:type="gramEnd"/>
      <w:r w:rsidRPr="00D23DE7">
        <w:rPr>
          <w:sz w:val="22"/>
          <w:szCs w:val="22"/>
        </w:rPr>
        <w:t xml:space="preserve">) o número de Debêntures que serão resgatadas; e (iii) qualquer outra informação relevante aos Debenturistas. O valor de resgate será equivalente ao Valor Nominal ou Saldo do Valor Nominal, acrescido dos Juros Remuneratórios e dos Encargos Moratórios, se for o caso, devidos </w:t>
      </w:r>
      <w:r w:rsidR="0074017A">
        <w:rPr>
          <w:sz w:val="22"/>
          <w:szCs w:val="22"/>
        </w:rPr>
        <w:t xml:space="preserve">desde a data do último pagamento de juros remuneratórios ou amortização </w:t>
      </w:r>
      <w:r w:rsidRPr="00D23DE7">
        <w:rPr>
          <w:sz w:val="22"/>
          <w:szCs w:val="22"/>
        </w:rPr>
        <w:t>até a data do resgate e acrescido de prêmio sobre o valor de resgate (“</w:t>
      </w:r>
      <w:r w:rsidRPr="00D23DE7">
        <w:rPr>
          <w:sz w:val="22"/>
          <w:szCs w:val="22"/>
          <w:u w:val="single"/>
        </w:rPr>
        <w:t>Prêmio</w:t>
      </w:r>
      <w:r w:rsidRPr="00D23DE7">
        <w:rPr>
          <w:sz w:val="22"/>
          <w:szCs w:val="22"/>
        </w:rPr>
        <w:t>”), nos seguintes termos:</w:t>
      </w:r>
    </w:p>
    <w:p w:rsidR="005C015E" w:rsidRPr="00D23DE7"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p>
    <w:tbl>
      <w:tblPr>
        <w:tblW w:w="7991" w:type="dxa"/>
        <w:jc w:val="center"/>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73"/>
        <w:gridCol w:w="3518"/>
      </w:tblGrid>
      <w:tr w:rsidR="005C015E" w:rsidRPr="00D23DE7" w:rsidTr="0056268C">
        <w:trPr>
          <w:jc w:val="center"/>
        </w:trPr>
        <w:tc>
          <w:tcPr>
            <w:tcW w:w="4473" w:type="dxa"/>
            <w:shd w:val="clear" w:color="auto" w:fill="E0E0E0"/>
            <w:vAlign w:val="center"/>
          </w:tcPr>
          <w:p w:rsidR="005C015E" w:rsidRPr="00D23DE7" w:rsidRDefault="005C015E" w:rsidP="0056268C">
            <w:pPr>
              <w:jc w:val="center"/>
              <w:rPr>
                <w:b/>
                <w:smallCaps/>
                <w:color w:val="000000"/>
                <w:sz w:val="18"/>
                <w:szCs w:val="18"/>
              </w:rPr>
            </w:pPr>
            <w:r w:rsidRPr="00D23DE7">
              <w:rPr>
                <w:b/>
                <w:smallCaps/>
                <w:color w:val="000000"/>
                <w:sz w:val="18"/>
                <w:szCs w:val="18"/>
              </w:rPr>
              <w:t xml:space="preserve">Período </w:t>
            </w:r>
          </w:p>
          <w:p w:rsidR="005C015E" w:rsidRPr="00D23DE7" w:rsidRDefault="005C015E" w:rsidP="0056268C">
            <w:pPr>
              <w:jc w:val="center"/>
              <w:rPr>
                <w:b/>
                <w:smallCaps/>
                <w:color w:val="000000"/>
                <w:sz w:val="18"/>
                <w:szCs w:val="18"/>
              </w:rPr>
            </w:pPr>
            <w:r w:rsidRPr="00D23DE7">
              <w:rPr>
                <w:b/>
                <w:smallCaps/>
                <w:color w:val="000000"/>
                <w:sz w:val="18"/>
                <w:szCs w:val="18"/>
              </w:rPr>
              <w:t>(a contar da data de emissão)</w:t>
            </w:r>
          </w:p>
        </w:tc>
        <w:tc>
          <w:tcPr>
            <w:tcW w:w="3518" w:type="dxa"/>
            <w:shd w:val="clear" w:color="auto" w:fill="E0E0E0"/>
            <w:vAlign w:val="center"/>
          </w:tcPr>
          <w:p w:rsidR="005C015E" w:rsidRPr="00D23DE7" w:rsidRDefault="005C015E" w:rsidP="0056268C">
            <w:pPr>
              <w:jc w:val="center"/>
              <w:rPr>
                <w:b/>
                <w:smallCaps/>
                <w:color w:val="000000"/>
                <w:sz w:val="18"/>
                <w:szCs w:val="18"/>
              </w:rPr>
            </w:pPr>
            <w:r w:rsidRPr="00D23DE7">
              <w:rPr>
                <w:b/>
                <w:smallCaps/>
                <w:color w:val="000000"/>
                <w:sz w:val="18"/>
                <w:szCs w:val="18"/>
              </w:rPr>
              <w:t>Prêmio</w:t>
            </w:r>
          </w:p>
        </w:tc>
      </w:tr>
      <w:tr w:rsidR="005C015E" w:rsidRPr="00D23DE7" w:rsidDel="00484703" w:rsidTr="0056268C">
        <w:trPr>
          <w:jc w:val="center"/>
        </w:trPr>
        <w:tc>
          <w:tcPr>
            <w:tcW w:w="4473" w:type="dxa"/>
          </w:tcPr>
          <w:p w:rsidR="005C015E" w:rsidRPr="00D23DE7" w:rsidDel="00886348" w:rsidRDefault="005C015E" w:rsidP="00867A76">
            <w:pPr>
              <w:jc w:val="center"/>
              <w:rPr>
                <w:color w:val="000000"/>
                <w:sz w:val="18"/>
                <w:szCs w:val="18"/>
              </w:rPr>
            </w:pPr>
            <w:r w:rsidRPr="00D23DE7">
              <w:rPr>
                <w:color w:val="000000"/>
                <w:sz w:val="18"/>
                <w:szCs w:val="18"/>
              </w:rPr>
              <w:t xml:space="preserve">De </w:t>
            </w:r>
            <w:r>
              <w:rPr>
                <w:color w:val="000000"/>
                <w:sz w:val="18"/>
                <w:szCs w:val="18"/>
              </w:rPr>
              <w:t>1</w:t>
            </w:r>
            <w:r w:rsidR="00867A76">
              <w:rPr>
                <w:color w:val="000000"/>
                <w:sz w:val="18"/>
                <w:szCs w:val="18"/>
              </w:rPr>
              <w:t>4</w:t>
            </w:r>
            <w:r>
              <w:rPr>
                <w:color w:val="000000"/>
                <w:sz w:val="18"/>
                <w:szCs w:val="18"/>
              </w:rPr>
              <w:t xml:space="preserve"> </w:t>
            </w:r>
            <w:r w:rsidRPr="00D23DE7">
              <w:rPr>
                <w:color w:val="000000"/>
                <w:sz w:val="18"/>
                <w:szCs w:val="18"/>
              </w:rPr>
              <w:t xml:space="preserve">de </w:t>
            </w:r>
            <w:r>
              <w:rPr>
                <w:color w:val="000000"/>
                <w:sz w:val="18"/>
                <w:szCs w:val="18"/>
              </w:rPr>
              <w:t xml:space="preserve">fevereiro </w:t>
            </w:r>
            <w:r w:rsidRPr="00D23DE7">
              <w:rPr>
                <w:color w:val="000000"/>
                <w:sz w:val="18"/>
                <w:szCs w:val="18"/>
              </w:rPr>
              <w:t xml:space="preserve">de 2013 a </w:t>
            </w:r>
            <w:r>
              <w:rPr>
                <w:color w:val="000000"/>
                <w:sz w:val="18"/>
                <w:szCs w:val="18"/>
              </w:rPr>
              <w:t xml:space="preserve">14 </w:t>
            </w:r>
            <w:r w:rsidRPr="00D23DE7">
              <w:rPr>
                <w:color w:val="000000"/>
                <w:sz w:val="18"/>
                <w:szCs w:val="18"/>
              </w:rPr>
              <w:t xml:space="preserve">de </w:t>
            </w:r>
            <w:r>
              <w:rPr>
                <w:color w:val="000000"/>
                <w:sz w:val="18"/>
                <w:szCs w:val="18"/>
              </w:rPr>
              <w:t xml:space="preserve">fevereiro </w:t>
            </w:r>
            <w:r w:rsidRPr="00D23DE7">
              <w:rPr>
                <w:color w:val="000000"/>
                <w:sz w:val="18"/>
                <w:szCs w:val="18"/>
              </w:rPr>
              <w:t xml:space="preserve">de </w:t>
            </w:r>
            <w:r>
              <w:rPr>
                <w:color w:val="000000"/>
                <w:sz w:val="18"/>
                <w:szCs w:val="18"/>
              </w:rPr>
              <w:t>2014</w:t>
            </w:r>
            <w:r w:rsidRPr="00D23DE7">
              <w:rPr>
                <w:color w:val="000000"/>
                <w:sz w:val="18"/>
                <w:szCs w:val="18"/>
              </w:rPr>
              <w:t xml:space="preserve"> (inclusive)</w:t>
            </w:r>
          </w:p>
        </w:tc>
        <w:tc>
          <w:tcPr>
            <w:tcW w:w="3518" w:type="dxa"/>
          </w:tcPr>
          <w:p w:rsidR="005C015E" w:rsidRPr="00D23DE7" w:rsidDel="00484703" w:rsidRDefault="005C015E" w:rsidP="0056268C">
            <w:pPr>
              <w:jc w:val="center"/>
              <w:rPr>
                <w:color w:val="000000"/>
                <w:sz w:val="18"/>
                <w:szCs w:val="18"/>
              </w:rPr>
            </w:pPr>
            <w:r>
              <w:rPr>
                <w:color w:val="000000"/>
                <w:sz w:val="18"/>
                <w:szCs w:val="18"/>
              </w:rPr>
              <w:t>1,10</w:t>
            </w:r>
            <w:r w:rsidRPr="00D23DE7">
              <w:rPr>
                <w:color w:val="000000"/>
                <w:sz w:val="18"/>
                <w:szCs w:val="18"/>
              </w:rPr>
              <w:t>%</w:t>
            </w:r>
          </w:p>
        </w:tc>
      </w:tr>
      <w:tr w:rsidR="005C015E" w:rsidRPr="00D23DE7" w:rsidTr="0056268C">
        <w:trPr>
          <w:jc w:val="center"/>
        </w:trPr>
        <w:tc>
          <w:tcPr>
            <w:tcW w:w="4473" w:type="dxa"/>
          </w:tcPr>
          <w:p w:rsidR="005C015E" w:rsidRPr="00D23DE7" w:rsidRDefault="005C015E" w:rsidP="0056268C">
            <w:pPr>
              <w:jc w:val="center"/>
              <w:rPr>
                <w:color w:val="000000"/>
                <w:sz w:val="18"/>
                <w:szCs w:val="18"/>
              </w:rPr>
            </w:pPr>
            <w:r w:rsidRPr="00D23DE7">
              <w:rPr>
                <w:color w:val="000000"/>
                <w:sz w:val="18"/>
                <w:szCs w:val="18"/>
              </w:rPr>
              <w:t xml:space="preserve">De </w:t>
            </w:r>
            <w:r>
              <w:rPr>
                <w:color w:val="000000"/>
                <w:sz w:val="18"/>
                <w:szCs w:val="18"/>
              </w:rPr>
              <w:t xml:space="preserve">15 </w:t>
            </w:r>
            <w:r w:rsidRPr="00D23DE7">
              <w:rPr>
                <w:color w:val="000000"/>
                <w:sz w:val="18"/>
                <w:szCs w:val="18"/>
              </w:rPr>
              <w:t xml:space="preserve">de </w:t>
            </w:r>
            <w:r>
              <w:rPr>
                <w:color w:val="000000"/>
                <w:sz w:val="18"/>
                <w:szCs w:val="18"/>
              </w:rPr>
              <w:t xml:space="preserve">fevereiro </w:t>
            </w:r>
            <w:r w:rsidRPr="00D23DE7">
              <w:rPr>
                <w:color w:val="000000"/>
                <w:sz w:val="18"/>
                <w:szCs w:val="18"/>
              </w:rPr>
              <w:t xml:space="preserve">de </w:t>
            </w:r>
            <w:r>
              <w:rPr>
                <w:color w:val="000000"/>
                <w:sz w:val="18"/>
                <w:szCs w:val="18"/>
              </w:rPr>
              <w:t>2014</w:t>
            </w:r>
            <w:r w:rsidRPr="00D23DE7">
              <w:rPr>
                <w:color w:val="000000"/>
                <w:sz w:val="18"/>
                <w:szCs w:val="18"/>
              </w:rPr>
              <w:t xml:space="preserve"> a </w:t>
            </w:r>
            <w:r>
              <w:rPr>
                <w:color w:val="000000"/>
                <w:sz w:val="18"/>
                <w:szCs w:val="18"/>
              </w:rPr>
              <w:t xml:space="preserve">14 </w:t>
            </w:r>
            <w:r w:rsidRPr="00D23DE7">
              <w:rPr>
                <w:color w:val="000000"/>
                <w:sz w:val="18"/>
                <w:szCs w:val="18"/>
              </w:rPr>
              <w:t xml:space="preserve">de </w:t>
            </w:r>
            <w:r>
              <w:rPr>
                <w:color w:val="000000"/>
                <w:sz w:val="18"/>
                <w:szCs w:val="18"/>
              </w:rPr>
              <w:t>fevereiro de</w:t>
            </w:r>
            <w:r w:rsidRPr="00E13AEE">
              <w:rPr>
                <w:color w:val="000000"/>
                <w:sz w:val="18"/>
                <w:szCs w:val="18"/>
              </w:rPr>
              <w:t xml:space="preserve"> 2015</w:t>
            </w:r>
            <w:r w:rsidRPr="00D23DE7">
              <w:rPr>
                <w:color w:val="000000"/>
                <w:sz w:val="18"/>
                <w:szCs w:val="18"/>
              </w:rPr>
              <w:t xml:space="preserve"> (inclusive)</w:t>
            </w:r>
          </w:p>
        </w:tc>
        <w:tc>
          <w:tcPr>
            <w:tcW w:w="3518" w:type="dxa"/>
          </w:tcPr>
          <w:p w:rsidR="005C015E" w:rsidRPr="00D23DE7" w:rsidRDefault="005C015E" w:rsidP="0056268C">
            <w:pPr>
              <w:jc w:val="center"/>
              <w:rPr>
                <w:color w:val="000000"/>
                <w:sz w:val="18"/>
                <w:szCs w:val="18"/>
              </w:rPr>
            </w:pPr>
            <w:r>
              <w:rPr>
                <w:color w:val="000000"/>
                <w:sz w:val="18"/>
                <w:szCs w:val="18"/>
              </w:rPr>
              <w:t>1,0</w:t>
            </w:r>
            <w:r w:rsidRPr="00D23DE7">
              <w:rPr>
                <w:color w:val="000000"/>
                <w:sz w:val="18"/>
                <w:szCs w:val="18"/>
              </w:rPr>
              <w:t>%</w:t>
            </w:r>
          </w:p>
        </w:tc>
      </w:tr>
      <w:tr w:rsidR="005C015E" w:rsidRPr="00D23DE7" w:rsidTr="0056268C">
        <w:trPr>
          <w:jc w:val="center"/>
        </w:trPr>
        <w:tc>
          <w:tcPr>
            <w:tcW w:w="4473" w:type="dxa"/>
          </w:tcPr>
          <w:p w:rsidR="005C015E" w:rsidRPr="00D23DE7" w:rsidRDefault="005C015E" w:rsidP="0056268C">
            <w:pPr>
              <w:jc w:val="center"/>
              <w:rPr>
                <w:color w:val="000000"/>
                <w:sz w:val="18"/>
                <w:szCs w:val="18"/>
              </w:rPr>
            </w:pPr>
            <w:r w:rsidRPr="00D23DE7">
              <w:rPr>
                <w:color w:val="000000"/>
                <w:sz w:val="18"/>
                <w:szCs w:val="18"/>
              </w:rPr>
              <w:t xml:space="preserve">De </w:t>
            </w:r>
            <w:r>
              <w:rPr>
                <w:color w:val="000000"/>
                <w:sz w:val="18"/>
                <w:szCs w:val="18"/>
              </w:rPr>
              <w:t xml:space="preserve">15 </w:t>
            </w:r>
            <w:r w:rsidRPr="00D23DE7">
              <w:rPr>
                <w:color w:val="000000"/>
                <w:sz w:val="18"/>
                <w:szCs w:val="18"/>
              </w:rPr>
              <w:t xml:space="preserve">de </w:t>
            </w:r>
            <w:r>
              <w:rPr>
                <w:color w:val="000000"/>
                <w:sz w:val="18"/>
                <w:szCs w:val="18"/>
              </w:rPr>
              <w:t>fevereiro de 2015</w:t>
            </w:r>
            <w:r w:rsidRPr="00D23DE7">
              <w:rPr>
                <w:color w:val="000000"/>
                <w:sz w:val="18"/>
                <w:szCs w:val="18"/>
              </w:rPr>
              <w:t xml:space="preserve"> a </w:t>
            </w:r>
            <w:r>
              <w:rPr>
                <w:color w:val="000000"/>
                <w:sz w:val="18"/>
                <w:szCs w:val="18"/>
              </w:rPr>
              <w:t xml:space="preserve">14 </w:t>
            </w:r>
            <w:r w:rsidRPr="00D23DE7">
              <w:rPr>
                <w:color w:val="000000"/>
                <w:sz w:val="18"/>
                <w:szCs w:val="18"/>
              </w:rPr>
              <w:t xml:space="preserve">de </w:t>
            </w:r>
            <w:r>
              <w:rPr>
                <w:color w:val="000000"/>
                <w:sz w:val="18"/>
                <w:szCs w:val="18"/>
              </w:rPr>
              <w:t xml:space="preserve">fevereiro </w:t>
            </w:r>
            <w:r w:rsidRPr="00D23DE7">
              <w:rPr>
                <w:color w:val="000000"/>
                <w:sz w:val="18"/>
                <w:szCs w:val="18"/>
              </w:rPr>
              <w:t xml:space="preserve">de </w:t>
            </w:r>
            <w:r>
              <w:rPr>
                <w:color w:val="000000"/>
                <w:sz w:val="18"/>
                <w:szCs w:val="18"/>
              </w:rPr>
              <w:t>2016</w:t>
            </w:r>
            <w:r w:rsidRPr="00D23DE7">
              <w:rPr>
                <w:color w:val="000000"/>
                <w:sz w:val="18"/>
                <w:szCs w:val="18"/>
              </w:rPr>
              <w:t xml:space="preserve"> (inclusive)</w:t>
            </w:r>
          </w:p>
        </w:tc>
        <w:tc>
          <w:tcPr>
            <w:tcW w:w="3518" w:type="dxa"/>
          </w:tcPr>
          <w:p w:rsidR="005C015E" w:rsidRPr="00D23DE7" w:rsidRDefault="005C015E" w:rsidP="0056268C">
            <w:pPr>
              <w:jc w:val="center"/>
              <w:rPr>
                <w:color w:val="000000"/>
                <w:sz w:val="18"/>
                <w:szCs w:val="18"/>
              </w:rPr>
            </w:pPr>
            <w:proofErr w:type="gramStart"/>
            <w:r w:rsidRPr="00D23DE7">
              <w:rPr>
                <w:color w:val="000000"/>
                <w:sz w:val="18"/>
                <w:szCs w:val="18"/>
              </w:rPr>
              <w:t>0,</w:t>
            </w:r>
            <w:proofErr w:type="gramEnd"/>
            <w:r>
              <w:rPr>
                <w:color w:val="000000"/>
                <w:sz w:val="18"/>
                <w:szCs w:val="18"/>
              </w:rPr>
              <w:t>8000</w:t>
            </w:r>
            <w:r w:rsidRPr="00D23DE7">
              <w:rPr>
                <w:color w:val="000000"/>
                <w:sz w:val="18"/>
                <w:szCs w:val="18"/>
              </w:rPr>
              <w:t>%</w:t>
            </w:r>
          </w:p>
        </w:tc>
      </w:tr>
      <w:tr w:rsidR="005C015E" w:rsidRPr="00D3716F" w:rsidTr="0056268C">
        <w:trPr>
          <w:jc w:val="center"/>
        </w:trPr>
        <w:tc>
          <w:tcPr>
            <w:tcW w:w="4473" w:type="dxa"/>
          </w:tcPr>
          <w:p w:rsidR="005C015E" w:rsidRPr="00D23DE7" w:rsidRDefault="005C015E" w:rsidP="008F309D">
            <w:pPr>
              <w:jc w:val="center"/>
              <w:rPr>
                <w:color w:val="000000"/>
                <w:sz w:val="18"/>
                <w:szCs w:val="18"/>
              </w:rPr>
            </w:pPr>
            <w:r w:rsidRPr="00D23DE7">
              <w:rPr>
                <w:color w:val="000000"/>
                <w:sz w:val="18"/>
                <w:szCs w:val="18"/>
              </w:rPr>
              <w:t xml:space="preserve">A partir de </w:t>
            </w:r>
            <w:r>
              <w:rPr>
                <w:color w:val="000000"/>
                <w:sz w:val="18"/>
                <w:szCs w:val="18"/>
              </w:rPr>
              <w:t xml:space="preserve">15 </w:t>
            </w:r>
            <w:r w:rsidRPr="00D23DE7">
              <w:rPr>
                <w:color w:val="000000"/>
                <w:sz w:val="18"/>
                <w:szCs w:val="18"/>
              </w:rPr>
              <w:t xml:space="preserve">de </w:t>
            </w:r>
            <w:r>
              <w:rPr>
                <w:color w:val="000000"/>
                <w:sz w:val="18"/>
                <w:szCs w:val="18"/>
              </w:rPr>
              <w:t xml:space="preserve">fevereiro de 2016 e até </w:t>
            </w:r>
            <w:r w:rsidR="008F309D">
              <w:rPr>
                <w:color w:val="000000"/>
                <w:sz w:val="18"/>
                <w:szCs w:val="18"/>
              </w:rPr>
              <w:t>13</w:t>
            </w:r>
            <w:r>
              <w:rPr>
                <w:color w:val="000000"/>
                <w:sz w:val="18"/>
                <w:szCs w:val="18"/>
              </w:rPr>
              <w:t xml:space="preserve"> de fevereiro de 2020</w:t>
            </w:r>
            <w:r w:rsidRPr="00D23DE7">
              <w:rPr>
                <w:color w:val="000000"/>
                <w:sz w:val="18"/>
                <w:szCs w:val="18"/>
              </w:rPr>
              <w:t xml:space="preserve"> </w:t>
            </w:r>
          </w:p>
        </w:tc>
        <w:tc>
          <w:tcPr>
            <w:tcW w:w="3518" w:type="dxa"/>
          </w:tcPr>
          <w:p w:rsidR="005C015E" w:rsidRPr="00D3716F" w:rsidRDefault="005C015E" w:rsidP="0056268C">
            <w:pPr>
              <w:jc w:val="center"/>
              <w:rPr>
                <w:color w:val="000000"/>
                <w:sz w:val="18"/>
                <w:szCs w:val="18"/>
              </w:rPr>
            </w:pPr>
            <w:proofErr w:type="gramStart"/>
            <w:r w:rsidRPr="00D23DE7">
              <w:rPr>
                <w:color w:val="000000"/>
                <w:sz w:val="18"/>
                <w:szCs w:val="18"/>
              </w:rPr>
              <w:t>0,</w:t>
            </w:r>
            <w:proofErr w:type="gramEnd"/>
            <w:r>
              <w:rPr>
                <w:color w:val="000000"/>
                <w:sz w:val="18"/>
                <w:szCs w:val="18"/>
              </w:rPr>
              <w:t>6000</w:t>
            </w:r>
            <w:r w:rsidRPr="00D23DE7">
              <w:rPr>
                <w:color w:val="000000"/>
                <w:sz w:val="18"/>
                <w:szCs w:val="18"/>
              </w:rPr>
              <w:t>%</w:t>
            </w:r>
          </w:p>
        </w:tc>
      </w:tr>
    </w:tbl>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62" w:name="_DV_C265"/>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5.2.2</w:t>
      </w:r>
      <w:r w:rsidRPr="00D3716F">
        <w:rPr>
          <w:rFonts w:eastAsia="Arial Unicode MS"/>
          <w:w w:val="0"/>
          <w:sz w:val="22"/>
          <w:szCs w:val="22"/>
        </w:rPr>
        <w:tab/>
      </w:r>
      <w:r w:rsidRPr="00D3716F">
        <w:rPr>
          <w:rFonts w:eastAsia="Arial Unicode MS"/>
          <w:w w:val="0"/>
          <w:sz w:val="22"/>
          <w:szCs w:val="22"/>
        </w:rPr>
        <w:tab/>
      </w:r>
      <w:r w:rsidRPr="00D3716F">
        <w:rPr>
          <w:rFonts w:eastAsia="Arial Unicode MS"/>
          <w:sz w:val="22"/>
          <w:szCs w:val="22"/>
        </w:rPr>
        <w:t xml:space="preserve">Na hipótese de deliberação de resgate antecipado parcial, adotar-se-á o critério de sorteio, a ser realizado na presença do Agente Fiduciário e com divulgação do resultado a todos os Debenturistas por meio de comunicado, inclusive no que concerne às regras do sorteio, nos termos do </w:t>
      </w:r>
      <w:r w:rsidRPr="007D586A">
        <w:rPr>
          <w:rFonts w:eastAsia="Arial Unicode MS"/>
          <w:sz w:val="22"/>
          <w:szCs w:val="22"/>
        </w:rPr>
        <w:t>artigo 55, §1º,</w:t>
      </w:r>
      <w:r w:rsidRPr="00D3716F">
        <w:rPr>
          <w:rFonts w:eastAsia="Arial Unicode MS"/>
          <w:sz w:val="22"/>
          <w:szCs w:val="22"/>
        </w:rPr>
        <w:t xml:space="preserve"> da Lei das Sociedades por Ações.</w:t>
      </w:r>
    </w:p>
    <w:p w:rsidR="005C015E" w:rsidRPr="00D3716F" w:rsidRDefault="005C015E" w:rsidP="005C015E">
      <w:pPr>
        <w:spacing w:line="312" w:lineRule="auto"/>
        <w:rPr>
          <w:rFonts w:eastAsia="Arial Unicode MS"/>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5.2.3</w:t>
      </w:r>
      <w:r w:rsidRPr="00D3716F">
        <w:rPr>
          <w:rFonts w:eastAsia="Arial Unicode MS"/>
          <w:w w:val="0"/>
          <w:sz w:val="22"/>
          <w:szCs w:val="22"/>
        </w:rPr>
        <w:tab/>
      </w:r>
      <w:r w:rsidRPr="00D3716F">
        <w:rPr>
          <w:rFonts w:eastAsia="Arial Unicode MS"/>
          <w:w w:val="0"/>
          <w:sz w:val="22"/>
          <w:szCs w:val="22"/>
        </w:rPr>
        <w:tab/>
        <w:t xml:space="preserve">No caso de resgate antecipado parcial das Debêntures custodiadas </w:t>
      </w:r>
      <w:r>
        <w:rPr>
          <w:rFonts w:eastAsia="Arial Unicode MS"/>
          <w:w w:val="0"/>
          <w:sz w:val="22"/>
          <w:szCs w:val="22"/>
        </w:rPr>
        <w:t xml:space="preserve">eletronicamente </w:t>
      </w:r>
      <w:r w:rsidRPr="00D3716F">
        <w:rPr>
          <w:rFonts w:eastAsia="Arial Unicode MS"/>
          <w:w w:val="0"/>
          <w:sz w:val="22"/>
          <w:szCs w:val="22"/>
        </w:rPr>
        <w:t xml:space="preserve">no SND, a operacionalização do resgate antecipado parcial será realizada através de “operação de compra e de venda definitiva no mercado secundário”, sendo que todas as etapas de habilitação dos Debenturistas relacionadas a este processo, tais como a qualificação, sorteio, apuração, definição do rateio e de validação das quantidades de Debêntures a serem resgatadas por cada Debenturista, serão realizadas fora do âmbito da CETIP. Adicionalmente, fica definido que caso a CETIP venha a </w:t>
      </w:r>
      <w:proofErr w:type="gramStart"/>
      <w:r w:rsidRPr="00D3716F">
        <w:rPr>
          <w:rFonts w:eastAsia="Arial Unicode MS"/>
          <w:w w:val="0"/>
          <w:sz w:val="22"/>
          <w:szCs w:val="22"/>
        </w:rPr>
        <w:t>implementar</w:t>
      </w:r>
      <w:proofErr w:type="gramEnd"/>
      <w:r w:rsidRPr="00D3716F">
        <w:rPr>
          <w:rFonts w:eastAsia="Arial Unicode MS"/>
          <w:w w:val="0"/>
          <w:sz w:val="22"/>
          <w:szCs w:val="22"/>
        </w:rPr>
        <w:t xml:space="preserve"> outra funcionalidade para operacionalizar o resgate antecipado parcial, não haverá a necessidade de ajuste à presente Escritura ou qualquer outra formalidade.</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w w:val="0"/>
          <w:sz w:val="22"/>
          <w:szCs w:val="22"/>
        </w:rPr>
        <w:t>5.2.4</w:t>
      </w:r>
      <w:r w:rsidRPr="00D3716F">
        <w:rPr>
          <w:rFonts w:eastAsia="Arial Unicode MS"/>
          <w:w w:val="0"/>
          <w:sz w:val="22"/>
          <w:szCs w:val="22"/>
        </w:rPr>
        <w:tab/>
      </w:r>
      <w:r w:rsidRPr="00D3716F">
        <w:rPr>
          <w:rFonts w:eastAsia="Arial Unicode MS"/>
          <w:w w:val="0"/>
          <w:sz w:val="22"/>
          <w:szCs w:val="22"/>
        </w:rPr>
        <w:tab/>
        <w:t>A CETIP</w:t>
      </w:r>
      <w:r w:rsidR="001A6599">
        <w:rPr>
          <w:rFonts w:eastAsia="Arial Unicode MS"/>
          <w:w w:val="0"/>
          <w:sz w:val="22"/>
          <w:szCs w:val="22"/>
        </w:rPr>
        <w:t>, por meio de carta da Emissora</w:t>
      </w:r>
      <w:r w:rsidRPr="00D3716F">
        <w:rPr>
          <w:rFonts w:eastAsia="Arial Unicode MS"/>
          <w:w w:val="0"/>
          <w:sz w:val="22"/>
          <w:szCs w:val="22"/>
        </w:rPr>
        <w:t xml:space="preserve"> </w:t>
      </w:r>
      <w:r w:rsidR="001A6599">
        <w:rPr>
          <w:rFonts w:eastAsia="Arial Unicode MS"/>
          <w:w w:val="0"/>
          <w:sz w:val="22"/>
          <w:szCs w:val="22"/>
        </w:rPr>
        <w:t xml:space="preserve">que contenha a ciência do Agente Fiduciário acerca do assunto, </w:t>
      </w:r>
      <w:r w:rsidRPr="00D3716F">
        <w:rPr>
          <w:rFonts w:eastAsia="Arial Unicode MS"/>
          <w:w w:val="0"/>
          <w:sz w:val="22"/>
          <w:szCs w:val="22"/>
        </w:rPr>
        <w:t>deverá ser comunicada da realização do resgate antecipado total com, no mínimo, 02 (dois) dias úteis de antecedência.</w:t>
      </w:r>
      <w:bookmarkEnd w:id="62"/>
    </w:p>
    <w:p w:rsidR="0074017A" w:rsidRPr="00D3716F" w:rsidRDefault="0074017A"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szCs w:val="22"/>
        </w:rPr>
      </w:pPr>
      <w:r w:rsidRPr="00D3716F">
        <w:rPr>
          <w:rFonts w:eastAsia="Arial Unicode MS"/>
          <w:b/>
          <w:smallCaps/>
          <w:w w:val="0"/>
          <w:sz w:val="22"/>
          <w:szCs w:val="22"/>
        </w:rPr>
        <w:t>5.3</w:t>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w w:val="0"/>
          <w:sz w:val="22"/>
          <w:szCs w:val="22"/>
        </w:rPr>
        <w:t>Vencimento Antecipado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63" w:name="_DV_M268"/>
      <w:bookmarkStart w:id="64" w:name="_DV_C317"/>
      <w:bookmarkEnd w:id="63"/>
      <w:r w:rsidRPr="00D3716F">
        <w:rPr>
          <w:rFonts w:eastAsia="Arial Unicode MS"/>
          <w:w w:val="0"/>
          <w:sz w:val="22"/>
          <w:szCs w:val="22"/>
        </w:rPr>
        <w:t>5.3.1</w:t>
      </w:r>
      <w:r w:rsidRPr="00D3716F">
        <w:rPr>
          <w:rFonts w:eastAsia="Arial Unicode MS"/>
          <w:w w:val="0"/>
          <w:sz w:val="22"/>
          <w:szCs w:val="22"/>
        </w:rPr>
        <w:tab/>
      </w:r>
      <w:r w:rsidRPr="00D3716F">
        <w:rPr>
          <w:rFonts w:eastAsia="Arial Unicode MS"/>
          <w:w w:val="0"/>
          <w:sz w:val="22"/>
          <w:szCs w:val="22"/>
        </w:rPr>
        <w:tab/>
      </w:r>
      <w:r w:rsidRPr="00D3716F">
        <w:rPr>
          <w:rFonts w:eastAsia="Arial Unicode MS"/>
          <w:i/>
          <w:w w:val="0"/>
          <w:sz w:val="22"/>
          <w:szCs w:val="22"/>
        </w:rPr>
        <w:t>Hipóteses de vencimento antecipado</w:t>
      </w:r>
    </w:p>
    <w:p w:rsidR="005C015E" w:rsidRPr="00D3716F" w:rsidRDefault="005C015E" w:rsidP="005C015E">
      <w:pPr>
        <w:shd w:val="clear" w:color="auto" w:fill="FFFFFF"/>
        <w:tabs>
          <w:tab w:val="left" w:pos="24"/>
        </w:tabs>
        <w:spacing w:line="312" w:lineRule="auto"/>
        <w:jc w:val="both"/>
        <w:rPr>
          <w:rFonts w:eastAsia="Arial Unicode MS"/>
          <w:w w:val="0"/>
          <w:sz w:val="22"/>
          <w:szCs w:val="22"/>
        </w:rPr>
      </w:pPr>
      <w:r w:rsidRPr="00D3716F">
        <w:rPr>
          <w:rFonts w:eastAsia="Arial Unicode MS"/>
          <w:w w:val="0"/>
          <w:sz w:val="22"/>
          <w:szCs w:val="22"/>
        </w:rPr>
        <w:tab/>
      </w:r>
      <w:r w:rsidRPr="00D3716F">
        <w:rPr>
          <w:rFonts w:eastAsia="Arial Unicode MS"/>
          <w:w w:val="0"/>
          <w:sz w:val="22"/>
          <w:szCs w:val="22"/>
        </w:rPr>
        <w:tab/>
      </w:r>
    </w:p>
    <w:p w:rsidR="005C015E" w:rsidRPr="00D3716F" w:rsidRDefault="005C015E" w:rsidP="005C015E">
      <w:pPr>
        <w:pStyle w:val="sub"/>
        <w:tabs>
          <w:tab w:val="left" w:pos="770"/>
        </w:tabs>
        <w:spacing w:before="0" w:after="0" w:line="312" w:lineRule="auto"/>
        <w:rPr>
          <w:rFonts w:ascii="Times New Roman" w:hAnsi="Times New Roman"/>
          <w:snapToGrid w:val="0"/>
        </w:rPr>
      </w:pPr>
      <w:r w:rsidRPr="00D3716F">
        <w:rPr>
          <w:rFonts w:ascii="Times New Roman" w:eastAsia="Arial Unicode MS" w:hAnsi="Times New Roman"/>
          <w:w w:val="0"/>
        </w:rPr>
        <w:t>5.3.1.1</w:t>
      </w:r>
      <w:r w:rsidRPr="00D3716F">
        <w:rPr>
          <w:rFonts w:ascii="Times New Roman" w:eastAsia="Arial Unicode MS" w:hAnsi="Times New Roman"/>
          <w:w w:val="0"/>
        </w:rPr>
        <w:tab/>
      </w:r>
      <w:r w:rsidRPr="00D3716F">
        <w:rPr>
          <w:rFonts w:ascii="Times New Roman" w:eastAsia="Arial Unicode MS" w:hAnsi="Times New Roman"/>
          <w:w w:val="0"/>
        </w:rPr>
        <w:tab/>
      </w:r>
      <w:r w:rsidR="00D57B22">
        <w:rPr>
          <w:rFonts w:ascii="Times New Roman" w:eastAsia="Arial Unicode MS" w:hAnsi="Times New Roman"/>
          <w:w w:val="0"/>
        </w:rPr>
        <w:t xml:space="preserve">Por meio do Agente Fiduciário, </w:t>
      </w:r>
      <w:r w:rsidR="00D57B22">
        <w:rPr>
          <w:rFonts w:ascii="Times New Roman" w:hAnsi="Times New Roman"/>
        </w:rPr>
        <w:t>o</w:t>
      </w:r>
      <w:r w:rsidRPr="00D3716F">
        <w:rPr>
          <w:rFonts w:ascii="Times New Roman" w:hAnsi="Times New Roman"/>
        </w:rPr>
        <w:t>s titulares das Debêntures poderão, observado o disposto na</w:t>
      </w:r>
      <w:r w:rsidR="00A1250D">
        <w:rPr>
          <w:rFonts w:ascii="Times New Roman" w:hAnsi="Times New Roman"/>
        </w:rPr>
        <w:t>s</w:t>
      </w:r>
      <w:r w:rsidRPr="00D3716F">
        <w:rPr>
          <w:rFonts w:ascii="Times New Roman" w:hAnsi="Times New Roman"/>
        </w:rPr>
        <w:t xml:space="preserve"> Cláusula</w:t>
      </w:r>
      <w:r w:rsidR="00A1250D">
        <w:rPr>
          <w:rFonts w:ascii="Times New Roman" w:hAnsi="Times New Roman"/>
        </w:rPr>
        <w:t>s</w:t>
      </w:r>
      <w:r w:rsidRPr="00D3716F">
        <w:rPr>
          <w:rFonts w:ascii="Times New Roman" w:hAnsi="Times New Roman"/>
        </w:rPr>
        <w:t xml:space="preserve"> </w:t>
      </w:r>
      <w:r w:rsidR="00D57B22">
        <w:rPr>
          <w:rFonts w:ascii="Times New Roman" w:hAnsi="Times New Roman"/>
        </w:rPr>
        <w:t xml:space="preserve">5.3.2 e </w:t>
      </w:r>
      <w:r w:rsidRPr="00D3716F">
        <w:rPr>
          <w:rFonts w:ascii="Times New Roman" w:hAnsi="Times New Roman"/>
        </w:rPr>
        <w:t xml:space="preserve">8.8 abaixo, declarar antecipadamente vencidas </w:t>
      </w:r>
      <w:r w:rsidRPr="00D3716F">
        <w:rPr>
          <w:rFonts w:ascii="Times New Roman" w:hAnsi="Times New Roman"/>
          <w:snapToGrid w:val="0"/>
        </w:rPr>
        <w:t xml:space="preserve">todas as obrigações objeto da Escritura e exigir o imediato pagamento, pela Emissora, </w:t>
      </w:r>
      <w:r w:rsidRPr="00D3716F">
        <w:rPr>
          <w:rFonts w:ascii="Times New Roman" w:hAnsi="Times New Roman"/>
        </w:rPr>
        <w:t xml:space="preserve">do Valor Nominal Unitário das Debêntures acrescido dos Juros Remuneratórios e dos Encargos Moratórios, se houver, calculados </w:t>
      </w:r>
      <w:r w:rsidRPr="00D3716F">
        <w:rPr>
          <w:rFonts w:ascii="Times New Roman" w:hAnsi="Times New Roman"/>
          <w:i/>
        </w:rPr>
        <w:t xml:space="preserve">pro rata </w:t>
      </w:r>
      <w:proofErr w:type="spellStart"/>
      <w:r w:rsidRPr="00D3716F">
        <w:rPr>
          <w:rFonts w:ascii="Times New Roman" w:hAnsi="Times New Roman"/>
          <w:i/>
        </w:rPr>
        <w:t>temporis</w:t>
      </w:r>
      <w:proofErr w:type="spellEnd"/>
      <w:r w:rsidRPr="00D3716F">
        <w:rPr>
          <w:rFonts w:ascii="Times New Roman" w:hAnsi="Times New Roman"/>
        </w:rPr>
        <w:t xml:space="preserve"> a partir da </w:t>
      </w:r>
      <w:r w:rsidR="00D57B22">
        <w:rPr>
          <w:rFonts w:ascii="Times New Roman" w:hAnsi="Times New Roman"/>
        </w:rPr>
        <w:t>D</w:t>
      </w:r>
      <w:r w:rsidRPr="00D3716F">
        <w:rPr>
          <w:rFonts w:ascii="Times New Roman" w:hAnsi="Times New Roman"/>
        </w:rPr>
        <w:t xml:space="preserve">ata </w:t>
      </w:r>
      <w:r>
        <w:rPr>
          <w:rFonts w:ascii="Times New Roman" w:hAnsi="Times New Roman"/>
        </w:rPr>
        <w:t xml:space="preserve">de </w:t>
      </w:r>
      <w:r w:rsidR="00D57B22">
        <w:rPr>
          <w:rFonts w:ascii="Times New Roman" w:hAnsi="Times New Roman"/>
        </w:rPr>
        <w:t>S</w:t>
      </w:r>
      <w:r>
        <w:rPr>
          <w:rFonts w:ascii="Times New Roman" w:hAnsi="Times New Roman"/>
        </w:rPr>
        <w:t xml:space="preserve">ubscrição das Debêntures </w:t>
      </w:r>
      <w:r w:rsidRPr="00D3716F">
        <w:rPr>
          <w:rFonts w:ascii="Times New Roman" w:hAnsi="Times New Roman"/>
        </w:rPr>
        <w:t>até a data do efetivo pagamento</w:t>
      </w:r>
      <w:r w:rsidRPr="00D3716F">
        <w:rPr>
          <w:rFonts w:ascii="Times New Roman" w:hAnsi="Times New Roman"/>
          <w:snapToGrid w:val="0"/>
        </w:rPr>
        <w:t xml:space="preserve">, na ocorrência de quaisquer dos seguintes eventos: </w:t>
      </w:r>
    </w:p>
    <w:p w:rsidR="005C015E" w:rsidRPr="00D3716F" w:rsidRDefault="005C015E" w:rsidP="005C015E">
      <w:pPr>
        <w:pStyle w:val="sub"/>
        <w:tabs>
          <w:tab w:val="left" w:pos="770"/>
        </w:tabs>
        <w:spacing w:before="0" w:after="0" w:line="312" w:lineRule="auto"/>
        <w:rPr>
          <w:rFonts w:ascii="Times New Roman" w:hAnsi="Times New Roman"/>
          <w:snapToGrid w:val="0"/>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t>(a) pedido de autofalência da Emissora</w:t>
      </w:r>
      <w:r>
        <w:rPr>
          <w:rFonts w:ascii="Times New Roman" w:hAnsi="Times New Roman"/>
        </w:rPr>
        <w:t xml:space="preserve"> </w:t>
      </w:r>
      <w:r w:rsidR="00FE0459">
        <w:rPr>
          <w:rFonts w:ascii="Times New Roman" w:hAnsi="Times New Roman"/>
        </w:rPr>
        <w:t xml:space="preserve">e/ou da Interveniente Garantidora </w:t>
      </w:r>
      <w:r>
        <w:rPr>
          <w:rFonts w:ascii="Times New Roman" w:hAnsi="Times New Roman"/>
        </w:rPr>
        <w:t>ou pedido de falência não elidido no prazo</w:t>
      </w:r>
      <w:r w:rsidRPr="00D3716F">
        <w:rPr>
          <w:rFonts w:ascii="Times New Roman" w:hAnsi="Times New Roman"/>
        </w:rPr>
        <w:t>; (b) decretação de falência da Emissora</w:t>
      </w:r>
      <w:r w:rsidR="00FE0459">
        <w:rPr>
          <w:rFonts w:ascii="Times New Roman" w:hAnsi="Times New Roman"/>
        </w:rPr>
        <w:t xml:space="preserve"> e/ou da Interveniente Garantidora</w:t>
      </w:r>
      <w:r w:rsidRPr="00D3716F">
        <w:rPr>
          <w:rFonts w:ascii="Times New Roman" w:hAnsi="Times New Roman"/>
        </w:rPr>
        <w:t>; (c) pedido de recuperação judicial ou de recuperação extrajudicial da Emissora</w:t>
      </w:r>
      <w:r w:rsidR="00FE0459">
        <w:rPr>
          <w:rFonts w:ascii="Times New Roman" w:hAnsi="Times New Roman"/>
        </w:rPr>
        <w:t xml:space="preserve"> e/ou da Interveniente Garantidora</w:t>
      </w:r>
      <w:r w:rsidRPr="00D3716F">
        <w:rPr>
          <w:rFonts w:ascii="Times New Roman" w:hAnsi="Times New Roman"/>
        </w:rPr>
        <w:t>; ou (d) liquidação, dissolução ou extinção da Emissora</w:t>
      </w:r>
      <w:r w:rsidR="00FE0459">
        <w:rPr>
          <w:rFonts w:ascii="Times New Roman" w:hAnsi="Times New Roman"/>
        </w:rPr>
        <w:t xml:space="preserve"> e/ou da Interveniente Garantidora</w:t>
      </w:r>
      <w:r w:rsidRPr="00D3716F">
        <w:rPr>
          <w:rFonts w:ascii="Times New Roman" w:hAnsi="Times New Roman"/>
        </w:rPr>
        <w:t xml:space="preserve">; </w:t>
      </w:r>
    </w:p>
    <w:p w:rsidR="005C015E"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w:t>
      </w:r>
      <w:r>
        <w:rPr>
          <w:rFonts w:ascii="Times New Roman" w:hAnsi="Times New Roman"/>
        </w:rPr>
        <w:t>ii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r>
      <w:r>
        <w:rPr>
          <w:rFonts w:ascii="Times New Roman" w:hAnsi="Times New Roman"/>
        </w:rPr>
        <w:t>não pagamento pela Emissora das obrigações pecuniárias devidas aos titulares das Debêntures, nas datas de vencimento, exceto nos casos em que haja previsão de prazo de cura específico, conforme aplicável</w:t>
      </w:r>
      <w:r w:rsidRPr="00D3716F">
        <w:rPr>
          <w:rFonts w:ascii="Times New Roman" w:hAnsi="Times New Roman"/>
        </w:rPr>
        <w:t xml:space="preserve">;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8B642E">
        <w:rPr>
          <w:rFonts w:ascii="Times New Roman" w:hAnsi="Times New Roman"/>
        </w:rPr>
        <w:t>(iii</w:t>
      </w:r>
      <w:proofErr w:type="gramStart"/>
      <w:r w:rsidRPr="008B642E">
        <w:rPr>
          <w:rFonts w:ascii="Times New Roman" w:hAnsi="Times New Roman"/>
        </w:rPr>
        <w:t>)</w:t>
      </w:r>
      <w:proofErr w:type="gramEnd"/>
      <w:r w:rsidRPr="008B642E">
        <w:rPr>
          <w:rFonts w:ascii="Times New Roman" w:hAnsi="Times New Roman"/>
        </w:rPr>
        <w:tab/>
      </w:r>
      <w:r w:rsidRPr="008B642E">
        <w:rPr>
          <w:rFonts w:ascii="Times New Roman" w:hAnsi="Times New Roman"/>
        </w:rPr>
        <w:tab/>
        <w:t>descumprimento, pela Emissora, de qualquer obrigação não pecuniária referente à emissão de Debêntures e desde que tal descumprimento não seja sanado no prazo de 45 (quarenta e cinco) dias a contar do referido descumprimento, exceto nos casos em que haja previsão de prazo de cura específico, conforme aplicável;</w:t>
      </w:r>
      <w:r w:rsidRPr="00D3716F">
        <w:rPr>
          <w:rFonts w:ascii="Times New Roman" w:hAnsi="Times New Roman"/>
        </w:rPr>
        <w:t xml:space="preserve">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(i</w:t>
      </w:r>
      <w:r>
        <w:rPr>
          <w:rFonts w:ascii="Times New Roman" w:hAnsi="Times New Roman"/>
        </w:rPr>
        <w:t>v</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t xml:space="preserve">declaração de vencimento antecipado, por descumprimento contratual, de qualquer dívida da Emissora ou de qualquer empresa controlada pela Emissora e/ou da Interveniente Garantidora e de suas Subsidiárias (conforme definidas abaixo), incluindo-se as emissões de debêntures, nos termos do parágrafo 2º do artigo 243 da Lei das Sociedades por Ações, em valor </w:t>
      </w:r>
      <w:r>
        <w:rPr>
          <w:rFonts w:ascii="Times New Roman" w:hAnsi="Times New Roman"/>
        </w:rPr>
        <w:t xml:space="preserve">individual ou agregado </w:t>
      </w:r>
      <w:r w:rsidRPr="00D3716F">
        <w:rPr>
          <w:rFonts w:ascii="Times New Roman" w:hAnsi="Times New Roman"/>
        </w:rPr>
        <w:t>igual ou superior a</w:t>
      </w:r>
      <w:r w:rsidR="00461481">
        <w:rPr>
          <w:rFonts w:ascii="Times New Roman" w:hAnsi="Times New Roman"/>
        </w:rPr>
        <w:t>o equivalente em Real</w:t>
      </w:r>
      <w:r w:rsidRPr="00D3716F">
        <w:rPr>
          <w:rFonts w:ascii="Times New Roman" w:hAnsi="Times New Roman"/>
        </w:rPr>
        <w:t xml:space="preserve"> </w:t>
      </w:r>
      <w:r w:rsidR="00461481">
        <w:rPr>
          <w:rFonts w:ascii="Times New Roman" w:hAnsi="Times New Roman"/>
        </w:rPr>
        <w:t xml:space="preserve">a </w:t>
      </w:r>
      <w:r w:rsidRPr="00461481">
        <w:rPr>
          <w:rFonts w:ascii="Times New Roman" w:hAnsi="Times New Roman"/>
        </w:rPr>
        <w:t>US$50.000.000,00 (</w:t>
      </w:r>
      <w:proofErr w:type="spellStart"/>
      <w:r w:rsidRPr="00461481">
        <w:rPr>
          <w:rFonts w:ascii="Times New Roman" w:hAnsi="Times New Roman"/>
        </w:rPr>
        <w:t>cinquenta</w:t>
      </w:r>
      <w:proofErr w:type="spellEnd"/>
      <w:r w:rsidRPr="00461481">
        <w:rPr>
          <w:rFonts w:ascii="Times New Roman" w:hAnsi="Times New Roman"/>
        </w:rPr>
        <w:t xml:space="preserve"> milhões de dólares)</w:t>
      </w:r>
      <w:r>
        <w:rPr>
          <w:rFonts w:ascii="Times New Roman" w:hAnsi="Times New Roman"/>
        </w:rPr>
        <w:t xml:space="preserve"> ou seu valor equivalente em outras moedas</w:t>
      </w:r>
      <w:r w:rsidRPr="00D3716F">
        <w:rPr>
          <w:rFonts w:ascii="Times New Roman" w:hAnsi="Times New Roman"/>
        </w:rPr>
        <w:t xml:space="preserve">; </w:t>
      </w:r>
    </w:p>
    <w:p w:rsidR="00FE0459" w:rsidRPr="00D3716F" w:rsidRDefault="00FE0459"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(v</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t xml:space="preserve">inadimplemento, em sua respectiva data de vencimento ou após decorrido qualquer prazo de cura previsto, no pagamento de qualquer dívida da Emissora ou de qualquer controlada e/ou da Interveniente Garantidora e de suas Subsidiárias (conforme definidas abaixo), em valor </w:t>
      </w:r>
      <w:r>
        <w:rPr>
          <w:rFonts w:ascii="Times New Roman" w:hAnsi="Times New Roman"/>
        </w:rPr>
        <w:t xml:space="preserve">individual ou agregado </w:t>
      </w:r>
      <w:r w:rsidRPr="00D3716F">
        <w:rPr>
          <w:rFonts w:ascii="Times New Roman" w:hAnsi="Times New Roman"/>
        </w:rPr>
        <w:t>igual ou superior a</w:t>
      </w:r>
      <w:r w:rsidR="00461481">
        <w:rPr>
          <w:rFonts w:ascii="Times New Roman" w:hAnsi="Times New Roman"/>
        </w:rPr>
        <w:t>o equivalente em Real a</w:t>
      </w:r>
      <w:r w:rsidRPr="00D3716F">
        <w:rPr>
          <w:rFonts w:ascii="Times New Roman" w:hAnsi="Times New Roman"/>
        </w:rPr>
        <w:t xml:space="preserve"> </w:t>
      </w:r>
      <w:r w:rsidRPr="00461481">
        <w:rPr>
          <w:rFonts w:ascii="Times New Roman" w:hAnsi="Times New Roman"/>
        </w:rPr>
        <w:t>US$50.000.000,00 (</w:t>
      </w:r>
      <w:proofErr w:type="spellStart"/>
      <w:r w:rsidRPr="00461481">
        <w:rPr>
          <w:rFonts w:ascii="Times New Roman" w:hAnsi="Times New Roman"/>
        </w:rPr>
        <w:t>cinquenta</w:t>
      </w:r>
      <w:proofErr w:type="spellEnd"/>
      <w:r w:rsidRPr="00461481">
        <w:rPr>
          <w:rFonts w:ascii="Times New Roman" w:hAnsi="Times New Roman"/>
        </w:rPr>
        <w:t xml:space="preserve"> milhões de dólares),</w:t>
      </w:r>
      <w:r w:rsidRPr="00D3716F">
        <w:rPr>
          <w:rFonts w:ascii="Times New Roman" w:hAnsi="Times New Roman"/>
        </w:rPr>
        <w:t xml:space="preserve"> </w:t>
      </w:r>
      <w:r>
        <w:rPr>
          <w:rFonts w:ascii="Times New Roman" w:hAnsi="Times New Roman"/>
        </w:rPr>
        <w:t xml:space="preserve">ou seu equivalente em outras moedas, </w:t>
      </w:r>
      <w:r w:rsidRPr="00D3716F">
        <w:rPr>
          <w:rFonts w:ascii="Times New Roman" w:hAnsi="Times New Roman"/>
        </w:rPr>
        <w:t xml:space="preserve">salvo se o não pagamento da dívida na data de seu respectivo vencimento (a) tiver a concordância do credor correspondente, ou (b) estiver amparado por decisão judicial vigente obtida pela Emissora;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(v</w:t>
      </w:r>
      <w:r>
        <w:rPr>
          <w:rFonts w:ascii="Times New Roman" w:hAnsi="Times New Roman"/>
        </w:rPr>
        <w:t>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t xml:space="preserve">trânsito em julgado de uma ou mais sentenças </w:t>
      </w:r>
      <w:r>
        <w:rPr>
          <w:rFonts w:ascii="Times New Roman" w:hAnsi="Times New Roman"/>
        </w:rPr>
        <w:t xml:space="preserve">judiciais, sentenças arbitrais definitivas </w:t>
      </w:r>
      <w:r w:rsidRPr="00D3716F">
        <w:rPr>
          <w:rFonts w:ascii="Times New Roman" w:hAnsi="Times New Roman"/>
        </w:rPr>
        <w:t xml:space="preserve">ou emissão de um ou mais laudos arbitrais definitivos contra a Emissora ou qualquer controlada e/ou contra a Interveniente Garantidora ou suas Subsidiárias (conforme definidas abaixo) que resulte(m) ou possa(m) resultar, em conjunto ou isoladamente, em obrigação de pagamento para a Emissora ou para qualquer controlada e/ou para a Interveniente Garantidora ou para qualquer Subsidiária (conforme definida abaixo) de valor </w:t>
      </w:r>
      <w:r>
        <w:rPr>
          <w:rFonts w:ascii="Times New Roman" w:hAnsi="Times New Roman"/>
        </w:rPr>
        <w:t xml:space="preserve">individual ou agregado </w:t>
      </w:r>
      <w:r w:rsidRPr="00D3716F">
        <w:rPr>
          <w:rFonts w:ascii="Times New Roman" w:hAnsi="Times New Roman"/>
        </w:rPr>
        <w:t>igual ou superior a</w:t>
      </w:r>
      <w:r w:rsidR="00461481">
        <w:rPr>
          <w:rFonts w:ascii="Times New Roman" w:hAnsi="Times New Roman"/>
        </w:rPr>
        <w:t>o equivalente em Real a</w:t>
      </w:r>
      <w:r w:rsidRPr="00D3716F">
        <w:rPr>
          <w:rFonts w:ascii="Times New Roman" w:hAnsi="Times New Roman"/>
        </w:rPr>
        <w:t xml:space="preserve"> </w:t>
      </w:r>
      <w:r w:rsidRPr="00461481">
        <w:rPr>
          <w:rFonts w:ascii="Times New Roman" w:hAnsi="Times New Roman"/>
        </w:rPr>
        <w:t>US$50.000.000,00 (</w:t>
      </w:r>
      <w:proofErr w:type="spellStart"/>
      <w:r w:rsidRPr="00461481">
        <w:rPr>
          <w:rFonts w:ascii="Times New Roman" w:hAnsi="Times New Roman"/>
        </w:rPr>
        <w:t>cinquenta</w:t>
      </w:r>
      <w:proofErr w:type="spellEnd"/>
      <w:r w:rsidRPr="00461481">
        <w:rPr>
          <w:rFonts w:ascii="Times New Roman" w:hAnsi="Times New Roman"/>
        </w:rPr>
        <w:t xml:space="preserve"> milhões de dólares),</w:t>
      </w:r>
      <w:r w:rsidRPr="00D3716F">
        <w:rPr>
          <w:rFonts w:ascii="Times New Roman" w:hAnsi="Times New Roman"/>
        </w:rPr>
        <w:t xml:space="preserve"> </w:t>
      </w:r>
      <w:r>
        <w:rPr>
          <w:rFonts w:ascii="Times New Roman" w:hAnsi="Times New Roman"/>
        </w:rPr>
        <w:t xml:space="preserve">ou seu equivalente em outras moedas, </w:t>
      </w:r>
      <w:r w:rsidRPr="00D3716F">
        <w:rPr>
          <w:rFonts w:ascii="Times New Roman" w:hAnsi="Times New Roman"/>
        </w:rPr>
        <w:t xml:space="preserve">exceto se essa obrigação, cujo valor seja líquido e certo e sobre cujo valor e pagamento não caiba qualquer recurso, ação judicial ou embargo que, em qualquer caso, suspenda a execução, (a) for paga nos termos e prazos estabelecidos na(s) sentença(s) ou no(s) laudo(s) arbitral(is), ou (b) for garantida por ativos suficientes da Emissora, seguro garantia ou carta de fiança no âmbito da execução, desde que, em qualquer dos casos deste subitem (b), seja aceita pelo juízo competente;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(vi</w:t>
      </w:r>
      <w:r>
        <w:rPr>
          <w:rFonts w:ascii="Times New Roman" w:hAnsi="Times New Roman"/>
        </w:rPr>
        <w:t>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r>
      <w:r>
        <w:rPr>
          <w:rFonts w:ascii="Times New Roman" w:hAnsi="Times New Roman"/>
        </w:rPr>
        <w:t xml:space="preserve">(a) </w:t>
      </w:r>
      <w:r w:rsidRPr="00D3716F">
        <w:rPr>
          <w:rFonts w:ascii="Times New Roman" w:hAnsi="Times New Roman"/>
        </w:rPr>
        <w:t>se a Interveniente Garantidora deixar de possuir, direta ou indiretamente, pelo menos 51% (</w:t>
      </w:r>
      <w:proofErr w:type="spellStart"/>
      <w:r w:rsidRPr="00D3716F">
        <w:rPr>
          <w:rFonts w:ascii="Times New Roman" w:hAnsi="Times New Roman"/>
        </w:rPr>
        <w:t>cinquenta</w:t>
      </w:r>
      <w:proofErr w:type="spellEnd"/>
      <w:r w:rsidRPr="00D3716F">
        <w:rPr>
          <w:rFonts w:ascii="Times New Roman" w:hAnsi="Times New Roman"/>
        </w:rPr>
        <w:t xml:space="preserve"> e um inteiros por cento) do capital votante da Emissora, e que lhe assegure o direito de (</w:t>
      </w:r>
      <w:r>
        <w:rPr>
          <w:rFonts w:ascii="Times New Roman" w:hAnsi="Times New Roman"/>
        </w:rPr>
        <w:t>1</w:t>
      </w:r>
      <w:r w:rsidRPr="00D3716F">
        <w:rPr>
          <w:rFonts w:ascii="Times New Roman" w:hAnsi="Times New Roman"/>
        </w:rPr>
        <w:t>) eleger a maioria dos membros do conselho de administração ou diretoria da Emissora e, ainda, (</w:t>
      </w:r>
      <w:r>
        <w:rPr>
          <w:rFonts w:ascii="Times New Roman" w:hAnsi="Times New Roman"/>
        </w:rPr>
        <w:t>2</w:t>
      </w:r>
      <w:r w:rsidRPr="00D3716F">
        <w:rPr>
          <w:rFonts w:ascii="Times New Roman" w:hAnsi="Times New Roman"/>
        </w:rPr>
        <w:t>) dirigir ou orientar o funcionamento e as diretrizes da Emissora</w:t>
      </w:r>
      <w:r>
        <w:rPr>
          <w:rFonts w:ascii="Times New Roman" w:hAnsi="Times New Roman"/>
        </w:rPr>
        <w:t xml:space="preserve">, bem como (b) se os controladores da Interveniente Garantidora deixarem de possuir, direta ou indiretamente, pelo menos </w:t>
      </w:r>
      <w:r w:rsidRPr="00D3716F">
        <w:rPr>
          <w:rFonts w:ascii="Times New Roman" w:hAnsi="Times New Roman"/>
        </w:rPr>
        <w:t>51% (</w:t>
      </w:r>
      <w:proofErr w:type="spellStart"/>
      <w:r w:rsidRPr="00D3716F">
        <w:rPr>
          <w:rFonts w:ascii="Times New Roman" w:hAnsi="Times New Roman"/>
        </w:rPr>
        <w:t>cinquenta</w:t>
      </w:r>
      <w:proofErr w:type="spellEnd"/>
      <w:r w:rsidRPr="00D3716F">
        <w:rPr>
          <w:rFonts w:ascii="Times New Roman" w:hAnsi="Times New Roman"/>
        </w:rPr>
        <w:t xml:space="preserve"> e um inteiros por cento) do capital votante da </w:t>
      </w:r>
      <w:r>
        <w:rPr>
          <w:rFonts w:ascii="Times New Roman" w:hAnsi="Times New Roman"/>
        </w:rPr>
        <w:t>Interveniente Garantidora</w:t>
      </w:r>
      <w:r w:rsidRPr="00D3716F">
        <w:rPr>
          <w:rFonts w:ascii="Times New Roman" w:hAnsi="Times New Roman"/>
        </w:rPr>
        <w:t>, e que lhe</w:t>
      </w:r>
      <w:r>
        <w:rPr>
          <w:rFonts w:ascii="Times New Roman" w:hAnsi="Times New Roman"/>
        </w:rPr>
        <w:t>s</w:t>
      </w:r>
      <w:r w:rsidRPr="00D3716F">
        <w:rPr>
          <w:rFonts w:ascii="Times New Roman" w:hAnsi="Times New Roman"/>
        </w:rPr>
        <w:t xml:space="preserve"> assegure o direito de (</w:t>
      </w:r>
      <w:r>
        <w:rPr>
          <w:rFonts w:ascii="Times New Roman" w:hAnsi="Times New Roman"/>
        </w:rPr>
        <w:t>1</w:t>
      </w:r>
      <w:r w:rsidRPr="00D3716F">
        <w:rPr>
          <w:rFonts w:ascii="Times New Roman" w:hAnsi="Times New Roman"/>
        </w:rPr>
        <w:t xml:space="preserve">) eleger a maioria dos membros do conselho de administração ou diretoria da </w:t>
      </w:r>
      <w:r>
        <w:rPr>
          <w:rFonts w:ascii="Times New Roman" w:hAnsi="Times New Roman"/>
        </w:rPr>
        <w:t xml:space="preserve">Interveniente Garantidora </w:t>
      </w:r>
      <w:r w:rsidRPr="00D3716F">
        <w:rPr>
          <w:rFonts w:ascii="Times New Roman" w:hAnsi="Times New Roman"/>
        </w:rPr>
        <w:t>e, ainda, (</w:t>
      </w:r>
      <w:r>
        <w:rPr>
          <w:rFonts w:ascii="Times New Roman" w:hAnsi="Times New Roman"/>
        </w:rPr>
        <w:t>2</w:t>
      </w:r>
      <w:r w:rsidRPr="00D3716F">
        <w:rPr>
          <w:rFonts w:ascii="Times New Roman" w:hAnsi="Times New Roman"/>
        </w:rPr>
        <w:t xml:space="preserve">) dirigir ou orientar o funcionamento e as diretrizes da </w:t>
      </w:r>
      <w:r>
        <w:rPr>
          <w:rFonts w:ascii="Times New Roman" w:hAnsi="Times New Roman"/>
        </w:rPr>
        <w:t>Interveniente Garantidora</w:t>
      </w:r>
      <w:r w:rsidRPr="00D3716F">
        <w:rPr>
          <w:rFonts w:ascii="Times New Roman" w:hAnsi="Times New Roman"/>
        </w:rPr>
        <w:t xml:space="preserve">;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(vii</w:t>
      </w:r>
      <w:r>
        <w:rPr>
          <w:rFonts w:ascii="Times New Roman" w:hAnsi="Times New Roman"/>
        </w:rPr>
        <w:t>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t xml:space="preserve">transformação da Emissora em sociedade limitada, nos termos dos artigos 220 a 222 da Lei das Sociedades por Ações;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(i</w:t>
      </w:r>
      <w:r>
        <w:rPr>
          <w:rFonts w:ascii="Times New Roman" w:hAnsi="Times New Roman"/>
        </w:rPr>
        <w:t>x</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t xml:space="preserve">caso as Debêntures </w:t>
      </w:r>
      <w:r>
        <w:rPr>
          <w:rFonts w:ascii="Times New Roman" w:hAnsi="Times New Roman"/>
        </w:rPr>
        <w:t xml:space="preserve">e/ou a Fiança </w:t>
      </w:r>
      <w:r w:rsidRPr="00D3716F">
        <w:rPr>
          <w:rFonts w:ascii="Times New Roman" w:hAnsi="Times New Roman"/>
        </w:rPr>
        <w:t xml:space="preserve">tornem-se inválidas, ineficazes ou </w:t>
      </w:r>
      <w:proofErr w:type="spellStart"/>
      <w:r w:rsidRPr="00D3716F">
        <w:rPr>
          <w:rFonts w:ascii="Times New Roman" w:hAnsi="Times New Roman"/>
        </w:rPr>
        <w:t>inexequíveis</w:t>
      </w:r>
      <w:proofErr w:type="spellEnd"/>
      <w:r w:rsidRPr="00D3716F">
        <w:rPr>
          <w:rFonts w:ascii="Times New Roman" w:hAnsi="Times New Roman"/>
        </w:rPr>
        <w:t xml:space="preserve"> contra a Emissora </w:t>
      </w:r>
      <w:r>
        <w:rPr>
          <w:rFonts w:ascii="Times New Roman" w:hAnsi="Times New Roman"/>
        </w:rPr>
        <w:t xml:space="preserve">e/ou a Interveniente Garantidora, conforme o caso, </w:t>
      </w:r>
      <w:r w:rsidRPr="00D3716F">
        <w:rPr>
          <w:rFonts w:ascii="Times New Roman" w:hAnsi="Times New Roman"/>
        </w:rPr>
        <w:t xml:space="preserve">ou caso a </w:t>
      </w:r>
      <w:proofErr w:type="spellStart"/>
      <w:r w:rsidRPr="00D3716F">
        <w:rPr>
          <w:rFonts w:ascii="Times New Roman" w:hAnsi="Times New Roman"/>
        </w:rPr>
        <w:t>exequibilidade</w:t>
      </w:r>
      <w:proofErr w:type="spellEnd"/>
      <w:r w:rsidRPr="00D3716F">
        <w:rPr>
          <w:rFonts w:ascii="Times New Roman" w:hAnsi="Times New Roman"/>
        </w:rPr>
        <w:t xml:space="preserve"> desse</w:t>
      </w:r>
      <w:r>
        <w:rPr>
          <w:rFonts w:ascii="Times New Roman" w:hAnsi="Times New Roman"/>
        </w:rPr>
        <w:t>(s)</w:t>
      </w:r>
      <w:r w:rsidRPr="00D3716F">
        <w:rPr>
          <w:rFonts w:ascii="Times New Roman" w:hAnsi="Times New Roman"/>
        </w:rPr>
        <w:t xml:space="preserve"> instrumento</w:t>
      </w:r>
      <w:r>
        <w:rPr>
          <w:rFonts w:ascii="Times New Roman" w:hAnsi="Times New Roman"/>
        </w:rPr>
        <w:t>(s)</w:t>
      </w:r>
      <w:r w:rsidRPr="00D3716F">
        <w:rPr>
          <w:rFonts w:ascii="Times New Roman" w:hAnsi="Times New Roman"/>
        </w:rPr>
        <w:t xml:space="preserve"> seja contestada pela Emissora </w:t>
      </w:r>
      <w:r>
        <w:rPr>
          <w:rFonts w:ascii="Times New Roman" w:hAnsi="Times New Roman"/>
        </w:rPr>
        <w:t xml:space="preserve">e/ou pela Interveniente Garantidora </w:t>
      </w:r>
      <w:r w:rsidRPr="00D3716F">
        <w:rPr>
          <w:rFonts w:ascii="Times New Roman" w:hAnsi="Times New Roman"/>
        </w:rPr>
        <w:t xml:space="preserve">ou, ainda, caso a Emissora </w:t>
      </w:r>
      <w:r>
        <w:rPr>
          <w:rFonts w:ascii="Times New Roman" w:hAnsi="Times New Roman"/>
        </w:rPr>
        <w:t xml:space="preserve">e/ou a Interveniente Garantidora </w:t>
      </w:r>
      <w:r w:rsidRPr="00D3716F">
        <w:rPr>
          <w:rFonts w:ascii="Times New Roman" w:hAnsi="Times New Roman"/>
        </w:rPr>
        <w:t xml:space="preserve">negue ter responsabilidade sobre esse instrumento;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eastAsia="Arial Unicode MS" w:hAnsi="Times New Roman"/>
          <w:i/>
          <w:w w:val="0"/>
        </w:rPr>
      </w:pPr>
      <w:r w:rsidRPr="00D3716F">
        <w:rPr>
          <w:rFonts w:ascii="Times New Roman" w:eastAsia="Arial Unicode MS" w:hAnsi="Times New Roman"/>
          <w:w w:val="0"/>
        </w:rPr>
        <w:t>(x</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r>
      <w:r w:rsidRPr="00D3716F">
        <w:rPr>
          <w:rFonts w:ascii="Times New Roman" w:eastAsia="Arial Unicode MS" w:hAnsi="Times New Roman"/>
          <w:w w:val="0"/>
        </w:rPr>
        <w:tab/>
        <w:t xml:space="preserve">se </w:t>
      </w:r>
      <w:r w:rsidR="007F6159">
        <w:rPr>
          <w:rFonts w:ascii="Times New Roman" w:eastAsia="Arial Unicode MS" w:hAnsi="Times New Roman"/>
          <w:w w:val="0"/>
        </w:rPr>
        <w:t xml:space="preserve">a </w:t>
      </w:r>
      <w:r w:rsidRPr="00D3716F">
        <w:rPr>
          <w:rFonts w:ascii="Times New Roman" w:eastAsia="Arial Unicode MS" w:hAnsi="Times New Roman"/>
          <w:w w:val="0"/>
        </w:rPr>
        <w:t xml:space="preserve">relação dívida financeira líquida/EBITDA da Interveniente Garantidora for superior a 4,0 (quatro) vezes, calculada </w:t>
      </w:r>
      <w:r w:rsidR="007F6159">
        <w:rPr>
          <w:rFonts w:ascii="Times New Roman" w:eastAsia="Arial Unicode MS" w:hAnsi="Times New Roman"/>
          <w:w w:val="0"/>
        </w:rPr>
        <w:t xml:space="preserve">anualmente </w:t>
      </w:r>
      <w:r w:rsidRPr="00D3716F">
        <w:rPr>
          <w:rFonts w:ascii="Times New Roman" w:eastAsia="Arial Unicode MS" w:hAnsi="Times New Roman"/>
          <w:w w:val="0"/>
        </w:rPr>
        <w:t>com base nas demonstrações financeiras consolidadas da Interveniente Garantidora, onde (a) dívida líquida é igual a conta de empréstimos e financiamentos acrescidos dos instrumentos financeiros derivativos e das dívidas com partes relacionadas do passivo circulante e não circulante, menos as contas de caixa e equivalentes de caixa e aplicações financeiras e instrumentos financeiros derivativos circulantes e não circulantes (“</w:t>
      </w:r>
      <w:r w:rsidRPr="00D3716F">
        <w:rPr>
          <w:rFonts w:ascii="Times New Roman" w:eastAsia="Arial Unicode MS" w:hAnsi="Times New Roman"/>
          <w:w w:val="0"/>
          <w:u w:val="single"/>
        </w:rPr>
        <w:t>Dívida Financeira Líquida</w:t>
      </w:r>
      <w:r w:rsidRPr="00D3716F">
        <w:rPr>
          <w:rFonts w:ascii="Times New Roman" w:eastAsia="Arial Unicode MS" w:hAnsi="Times New Roman"/>
          <w:w w:val="0"/>
        </w:rPr>
        <w:t>”), e (b) EBITDA é o lucro dos últimos 2 (dois) semestres fiscais (consolidado e sem duplicações) antes do imposto sobre a renda, da contribuição social sobre o lucro líquido, das despesas com juros, depreciação e amortização durante cada período, eliminando-se dos cálculos os seguintes ganhos: (1) qualquer receita ou ganho líquido (ou perda líquida), líquido de qualquer efeito fiscal, de qualquer item extraordinário durante o período; (2) qualquer receita de juros durante cada período; (3) ganhos ou perdas na venda de ativos (a não ser venda de ativos considerados como curso normal dos negócios) durante cada período; (4) quaisquer outros itens “não-caixa” deduzidos de ou incluídos no cálculo do lucro líquido antes dos impostos para cada período (a não ser itens que requeiram pagamentos com caixa ou para os quais provisões ou reservas foram ou são requeridas pelas normas contábeis geralmente aceitas), incluindo ganhos ou perdas com variação cambial sobre financiamentos ou ajustes de conversão</w:t>
      </w:r>
      <w:r w:rsidRPr="00D3716F">
        <w:rPr>
          <w:rFonts w:ascii="Times New Roman" w:eastAsia="Arial Unicode MS" w:hAnsi="Times New Roman"/>
          <w:i/>
          <w:w w:val="0"/>
        </w:rPr>
        <w:t xml:space="preserve"> </w:t>
      </w:r>
      <w:r w:rsidRPr="00D3716F">
        <w:rPr>
          <w:rFonts w:ascii="Times New Roman" w:eastAsia="Arial Unicode MS" w:hAnsi="Times New Roman"/>
          <w:w w:val="0"/>
        </w:rPr>
        <w:t>de moeda estrangeira ou correção monetária; e (5) qualquer receita ou ganho líquido (ou perda líquida) em qualquer transação em moeda estrangeira ou posições monetárias líquidas, durante cada período (“</w:t>
      </w:r>
      <w:r w:rsidRPr="00D3716F">
        <w:rPr>
          <w:rFonts w:ascii="Times New Roman" w:eastAsia="Arial Unicode MS" w:hAnsi="Times New Roman"/>
          <w:w w:val="0"/>
          <w:u w:val="single"/>
        </w:rPr>
        <w:t>EBITDA</w:t>
      </w:r>
      <w:r w:rsidRPr="00D3716F">
        <w:rPr>
          <w:rFonts w:ascii="Times New Roman" w:eastAsia="Arial Unicode MS" w:hAnsi="Times New Roman"/>
          <w:w w:val="0"/>
        </w:rPr>
        <w:t>”);</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(x</w:t>
      </w:r>
      <w:r>
        <w:rPr>
          <w:rFonts w:ascii="Times New Roman" w:hAnsi="Times New Roman"/>
        </w:rPr>
        <w:t>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hAnsi="Times New Roman"/>
        </w:rPr>
        <w:tab/>
      </w:r>
      <w:r w:rsidRPr="00CD5B36">
        <w:rPr>
          <w:rFonts w:ascii="Times New Roman" w:hAnsi="Times New Roman"/>
        </w:rPr>
        <w:t>vinculação de garantia</w:t>
      </w:r>
      <w:r w:rsidRPr="005B72CB">
        <w:rPr>
          <w:rFonts w:ascii="Times New Roman" w:hAnsi="Times New Roman"/>
        </w:rPr>
        <w:t>,</w:t>
      </w:r>
      <w:r w:rsidRPr="00D3716F">
        <w:rPr>
          <w:rFonts w:ascii="Times New Roman" w:hAnsi="Times New Roman"/>
        </w:rPr>
        <w:t xml:space="preserve"> exceto nos casos em que haja prévia anuência dos Debenturistas (</w:t>
      </w:r>
      <w:proofErr w:type="spellStart"/>
      <w:r w:rsidRPr="00D3716F">
        <w:rPr>
          <w:rFonts w:ascii="Times New Roman" w:hAnsi="Times New Roman"/>
          <w:i/>
        </w:rPr>
        <w:t>negative</w:t>
      </w:r>
      <w:proofErr w:type="spellEnd"/>
      <w:r w:rsidRPr="00D3716F">
        <w:rPr>
          <w:rFonts w:ascii="Times New Roman" w:hAnsi="Times New Roman"/>
          <w:i/>
        </w:rPr>
        <w:t xml:space="preserve"> </w:t>
      </w:r>
      <w:proofErr w:type="spellStart"/>
      <w:r w:rsidRPr="00D3716F">
        <w:rPr>
          <w:rFonts w:ascii="Times New Roman" w:hAnsi="Times New Roman"/>
          <w:i/>
        </w:rPr>
        <w:t>pledge</w:t>
      </w:r>
      <w:proofErr w:type="spellEnd"/>
      <w:r w:rsidRPr="00D3716F">
        <w:rPr>
          <w:rFonts w:ascii="Times New Roman" w:hAnsi="Times New Roman"/>
        </w:rPr>
        <w:t>), e ressalvadas as Garantias Permitidas da Emissora, da Interveniente Garantidora e de suas Subsidiárias (conforme definidas abaixo) descritas no subitem (ii.A) (a) a (l), do item (x</w:t>
      </w:r>
      <w:r>
        <w:rPr>
          <w:rFonts w:ascii="Times New Roman" w:hAnsi="Times New Roman"/>
        </w:rPr>
        <w:t>i</w:t>
      </w:r>
      <w:r w:rsidRPr="00D3716F">
        <w:rPr>
          <w:rFonts w:ascii="Times New Roman" w:hAnsi="Times New Roman"/>
        </w:rPr>
        <w:t>), desta Cláusula 5.3.1.1 (em conjunto, “</w:t>
      </w:r>
      <w:r w:rsidRPr="00D3716F">
        <w:rPr>
          <w:rFonts w:ascii="Times New Roman" w:hAnsi="Times New Roman"/>
          <w:u w:val="single"/>
        </w:rPr>
        <w:t>Garantias Permitidas</w:t>
      </w:r>
      <w:r w:rsidRPr="00D3716F">
        <w:rPr>
          <w:rFonts w:ascii="Times New Roman" w:hAnsi="Times New Roman"/>
        </w:rPr>
        <w:t xml:space="preserve">”), sendo que, para os fins desta Escritura: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ind w:left="720" w:hanging="720"/>
        <w:rPr>
          <w:rFonts w:ascii="Times New Roman" w:eastAsia="Arial Unicode MS" w:hAnsi="Times New Roman"/>
          <w:w w:val="0"/>
        </w:rPr>
      </w:pPr>
      <w:r w:rsidRPr="00D3716F">
        <w:rPr>
          <w:rFonts w:ascii="Times New Roman" w:hAnsi="Times New Roman"/>
        </w:rPr>
        <w:t>(i</w:t>
      </w:r>
      <w:proofErr w:type="gramStart"/>
      <w:r w:rsidRPr="00D3716F">
        <w:rPr>
          <w:rFonts w:ascii="Times New Roman" w:hAnsi="Times New Roman"/>
        </w:rPr>
        <w:t>)</w:t>
      </w:r>
      <w:proofErr w:type="gramEnd"/>
      <w:r w:rsidRPr="00D3716F">
        <w:rPr>
          <w:rFonts w:ascii="Times New Roman" w:hAnsi="Times New Roman"/>
        </w:rPr>
        <w:tab/>
      </w:r>
      <w:r w:rsidRPr="00D3716F">
        <w:rPr>
          <w:rFonts w:ascii="Times New Roman" w:eastAsia="Arial Unicode MS" w:hAnsi="Times New Roman"/>
          <w:w w:val="0"/>
        </w:rPr>
        <w:t>Subsidiária significa qualquer sociedade ou outra entidade em que a Interveniente Garantidora possua, direta ou indiretamente, mais de 50% (</w:t>
      </w:r>
      <w:proofErr w:type="spellStart"/>
      <w:r w:rsidRPr="00D3716F">
        <w:rPr>
          <w:rFonts w:ascii="Times New Roman" w:eastAsia="Arial Unicode MS" w:hAnsi="Times New Roman"/>
          <w:w w:val="0"/>
        </w:rPr>
        <w:t>cinquenta</w:t>
      </w:r>
      <w:proofErr w:type="spellEnd"/>
      <w:r w:rsidRPr="00D3716F">
        <w:rPr>
          <w:rFonts w:ascii="Times New Roman" w:eastAsia="Arial Unicode MS" w:hAnsi="Times New Roman"/>
          <w:w w:val="0"/>
        </w:rPr>
        <w:t xml:space="preserve"> por cento) de seu capital social; e </w:t>
      </w:r>
    </w:p>
    <w:p w:rsidR="005C015E" w:rsidRPr="00D3716F" w:rsidRDefault="005C015E" w:rsidP="005C015E">
      <w:pPr>
        <w:pStyle w:val="sub"/>
        <w:tabs>
          <w:tab w:val="left" w:pos="770"/>
        </w:tabs>
        <w:spacing w:before="0" w:after="0" w:line="312" w:lineRule="auto"/>
        <w:rPr>
          <w:rFonts w:ascii="Times New Roman" w:hAnsi="Times New Roman"/>
        </w:rPr>
      </w:pPr>
    </w:p>
    <w:p w:rsidR="005C015E" w:rsidRPr="00D3716F" w:rsidRDefault="005C015E" w:rsidP="005C015E">
      <w:pPr>
        <w:pStyle w:val="sub"/>
        <w:tabs>
          <w:tab w:val="left" w:pos="770"/>
        </w:tabs>
        <w:spacing w:before="0" w:after="0" w:line="312" w:lineRule="auto"/>
        <w:rPr>
          <w:rFonts w:ascii="Times New Roman" w:hAnsi="Times New Roman"/>
        </w:rPr>
      </w:pPr>
      <w:r w:rsidRPr="00D3716F">
        <w:rPr>
          <w:rFonts w:ascii="Times New Roman" w:hAnsi="Times New Roman"/>
        </w:rPr>
        <w:t>(ii</w:t>
      </w:r>
      <w:proofErr w:type="gramStart"/>
      <w:r w:rsidRPr="00D3716F">
        <w:rPr>
          <w:rFonts w:ascii="Times New Roman" w:hAnsi="Times New Roman"/>
        </w:rPr>
        <w:t>)</w:t>
      </w:r>
      <w:proofErr w:type="gramEnd"/>
      <w:r w:rsidRPr="00D3716F">
        <w:rPr>
          <w:rFonts w:ascii="Times New Roman" w:hAnsi="Times New Roman"/>
        </w:rPr>
        <w:tab/>
        <w:t xml:space="preserve">Garantias Permitidas significam: </w:t>
      </w:r>
    </w:p>
    <w:p w:rsidR="005C015E" w:rsidRPr="00D3716F" w:rsidRDefault="005C015E" w:rsidP="005C015E">
      <w:pPr>
        <w:spacing w:line="312" w:lineRule="auto"/>
        <w:ind w:hanging="720"/>
        <w:jc w:val="both"/>
        <w:rPr>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(a</w:t>
      </w:r>
      <w:proofErr w:type="gramStart"/>
      <w:r w:rsidRPr="00D3716F">
        <w:rPr>
          <w:rFonts w:eastAsia="Arial Unicode MS"/>
          <w:w w:val="0"/>
          <w:sz w:val="22"/>
          <w:szCs w:val="22"/>
        </w:rPr>
        <w:t>)</w:t>
      </w:r>
      <w:proofErr w:type="gramEnd"/>
      <w:r w:rsidRPr="00D3716F">
        <w:rPr>
          <w:rFonts w:eastAsia="Arial Unicode MS"/>
          <w:w w:val="0"/>
          <w:sz w:val="22"/>
          <w:szCs w:val="22"/>
        </w:rPr>
        <w:tab/>
        <w:t>qualquer garantia que recaia sobre os estoques ou recebíveis e ativos relacionados (que não aquelas descritas no subitem (c) abaixo), relativos a quaisquer obrigações seguradas da Emissora e/ou da Interveniente Garantidora e de suas Subsidiárias: (1) em linhas de crédito/financiamento de curto prazo, realizadas no curso normal dos seus negócios; ou (2) em qualquer empréstimo para capital de giro;</w:t>
      </w:r>
    </w:p>
    <w:p w:rsidR="005C015E" w:rsidRPr="00D3716F" w:rsidRDefault="005C015E" w:rsidP="005C015E">
      <w:pPr>
        <w:spacing w:line="312" w:lineRule="auto"/>
        <w:jc w:val="both"/>
        <w:rPr>
          <w:rFonts w:eastAsia="Arial Unicode MS"/>
          <w:w w:val="0"/>
          <w:sz w:val="22"/>
          <w:szCs w:val="22"/>
        </w:rPr>
      </w:pPr>
      <w:bookmarkStart w:id="65" w:name="_DV_M606"/>
      <w:bookmarkEnd w:id="65"/>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(b</w:t>
      </w:r>
      <w:proofErr w:type="gramStart"/>
      <w:r w:rsidRPr="00D3716F">
        <w:rPr>
          <w:rFonts w:eastAsia="Arial Unicode MS"/>
          <w:w w:val="0"/>
          <w:sz w:val="22"/>
          <w:szCs w:val="22"/>
        </w:rPr>
        <w:t>)</w:t>
      </w:r>
      <w:proofErr w:type="gramEnd"/>
      <w:r w:rsidRPr="00D3716F">
        <w:rPr>
          <w:rFonts w:eastAsia="Arial Unicode MS"/>
          <w:w w:val="0"/>
          <w:sz w:val="22"/>
          <w:szCs w:val="22"/>
        </w:rPr>
        <w:tab/>
        <w:t>garantias constituídas unicamente para o propósito de assegurar o pagamento, no todo ou em parte, do preço de compra de um ativo ou propriedade adquirida, construída ou melhorada após a data de assinatura da presente Escritura (ou o custo de construção ou melhoria  e qualquer comissão ou despesa relacionada a tal transação, incluindo o capital social de qualquer entidade), desde que: (1) o montante agregado principal da dívida garantida por tais gravames não exceda o preço de compra do ativo ou da propriedade adquirida, construída ou melhorada; (2) tais garantias não onerem nenhum ativo ou propriedade que não o ativo ou propriedade então adquirido, construído ou melhorado; e, ainda, (3) sejam outras que não aquelas propriedades sem melhorias sobre a qual a propriedade então construída, ou a melhoria estejam localizadas, e sejam vinculadas a tal ativo ou propriedade no prazo de 365 (trezentos e sessenta e cinco) dias a contar da aquisição, construção ou melhoria de tal ativo ou propriedade;</w:t>
      </w:r>
    </w:p>
    <w:p w:rsidR="005C015E" w:rsidRPr="00D3716F" w:rsidRDefault="005C015E" w:rsidP="005C015E">
      <w:pPr>
        <w:spacing w:line="312" w:lineRule="auto"/>
        <w:ind w:left="1440" w:hanging="720"/>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(c</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garantias sobre recebíveis e bens relacionados à exportação, importação ou outras transações comerciais ou referentes a qualquer transação de securitização, desde que o montante agregado de quaisquer recebíveis vendidos ou transferidos em tais transações de securitização não excedam: (1) em relação às transações relativas às receitas provenientes de exportações, 80% </w:t>
      </w:r>
      <w:r>
        <w:rPr>
          <w:rFonts w:eastAsia="Arial Unicode MS"/>
          <w:w w:val="0"/>
          <w:sz w:val="22"/>
          <w:szCs w:val="22"/>
        </w:rPr>
        <w:t xml:space="preserve">(oitenta por cento) </w:t>
      </w:r>
      <w:r w:rsidRPr="00D3716F">
        <w:rPr>
          <w:rFonts w:eastAsia="Arial Unicode MS"/>
          <w:w w:val="0"/>
          <w:sz w:val="22"/>
          <w:szCs w:val="22"/>
        </w:rPr>
        <w:t xml:space="preserve">das vendas líquidas consolidadas da Emissora e da Interveniente Garantidora e de suas Subsidiárias; ou (2) em relação às transações relativas às receitas provenientes de vendas domésticas, 80% </w:t>
      </w:r>
      <w:r>
        <w:rPr>
          <w:rFonts w:eastAsia="Arial Unicode MS"/>
          <w:w w:val="0"/>
          <w:sz w:val="22"/>
          <w:szCs w:val="22"/>
        </w:rPr>
        <w:t xml:space="preserve">(oitenta por cento) </w:t>
      </w:r>
      <w:r w:rsidRPr="00D3716F">
        <w:rPr>
          <w:rFonts w:eastAsia="Arial Unicode MS"/>
          <w:w w:val="0"/>
          <w:sz w:val="22"/>
          <w:szCs w:val="22"/>
        </w:rPr>
        <w:t xml:space="preserve">das vendas líquidas consolidadas dentro do país de operação da Emissora e da Interveniente Garantidora e de suas Subsidiárias; </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(d</w:t>
      </w:r>
      <w:proofErr w:type="gramStart"/>
      <w:r w:rsidRPr="00D3716F">
        <w:rPr>
          <w:rFonts w:eastAsia="Arial Unicode MS"/>
          <w:w w:val="0"/>
          <w:sz w:val="22"/>
          <w:szCs w:val="22"/>
        </w:rPr>
        <w:t>)</w:t>
      </w:r>
      <w:proofErr w:type="gramEnd"/>
      <w:r w:rsidRPr="00D3716F">
        <w:rPr>
          <w:rFonts w:eastAsia="Arial Unicode MS"/>
          <w:w w:val="0"/>
          <w:sz w:val="22"/>
          <w:szCs w:val="22"/>
        </w:rPr>
        <w:tab/>
        <w:t>garantias concedidas para assegurar empréstimos junto ao (1) Banco Nacional de Desenvolvimento Econômico e Social – BNDES ou qualquer outro banco de desenvolvimento público brasileiro ou instituição de crédito; ou (2) qualquer seguradora, banco ou agência internacional de desenvolvimento e de importação e exportação;</w:t>
      </w:r>
    </w:p>
    <w:p w:rsidR="005C015E" w:rsidRPr="00D3716F" w:rsidRDefault="005C015E" w:rsidP="005C015E">
      <w:pPr>
        <w:spacing w:line="312" w:lineRule="auto"/>
        <w:ind w:left="1440" w:hanging="720"/>
        <w:jc w:val="both"/>
        <w:rPr>
          <w:rFonts w:eastAsia="Arial Unicode MS"/>
          <w:w w:val="0"/>
          <w:sz w:val="22"/>
          <w:szCs w:val="22"/>
        </w:rPr>
      </w:pPr>
    </w:p>
    <w:p w:rsidR="005C015E" w:rsidRPr="00D3716F" w:rsidRDefault="005C015E" w:rsidP="005C015E">
      <w:pPr>
        <w:spacing w:line="312" w:lineRule="auto"/>
        <w:ind w:firstLine="720"/>
        <w:jc w:val="both"/>
        <w:rPr>
          <w:rFonts w:eastAsia="Arial Unicode MS"/>
          <w:w w:val="0"/>
          <w:sz w:val="22"/>
          <w:szCs w:val="22"/>
        </w:rPr>
      </w:pPr>
      <w:r w:rsidRPr="00D3716F">
        <w:rPr>
          <w:rFonts w:eastAsia="Arial Unicode MS"/>
          <w:w w:val="0"/>
          <w:sz w:val="22"/>
          <w:szCs w:val="22"/>
        </w:rPr>
        <w:t>(e</w:t>
      </w:r>
      <w:proofErr w:type="gramStart"/>
      <w:r w:rsidRPr="00D3716F">
        <w:rPr>
          <w:rFonts w:eastAsia="Arial Unicode MS"/>
          <w:w w:val="0"/>
          <w:sz w:val="22"/>
          <w:szCs w:val="22"/>
        </w:rPr>
        <w:t>)</w:t>
      </w:r>
      <w:proofErr w:type="gramEnd"/>
      <w:r w:rsidRPr="00D3716F">
        <w:rPr>
          <w:rFonts w:eastAsia="Arial Unicode MS"/>
          <w:w w:val="0"/>
          <w:sz w:val="22"/>
          <w:szCs w:val="22"/>
        </w:rPr>
        <w:tab/>
        <w:t>garantias existentes na data de assinatura da presente Escritura;</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(f</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garantias sobre bens ou ações do capital social de outra entidade no momento em que tal entidade passar a pertencer ao grupo econômico da Emissora e/ou da Interveniente Garantidora e de suas Subsidiárias, desde que tais garantias não se estendam a qualquer outro bem de propriedade de referida entidade; </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(g</w:t>
      </w:r>
      <w:proofErr w:type="gramStart"/>
      <w:r w:rsidRPr="00D3716F">
        <w:rPr>
          <w:rFonts w:eastAsia="Arial Unicode MS"/>
          <w:w w:val="0"/>
          <w:sz w:val="22"/>
          <w:szCs w:val="22"/>
        </w:rPr>
        <w:t>)</w:t>
      </w:r>
      <w:proofErr w:type="gramEnd"/>
      <w:r w:rsidRPr="00D3716F">
        <w:rPr>
          <w:rFonts w:eastAsia="Arial Unicode MS"/>
          <w:w w:val="0"/>
          <w:sz w:val="22"/>
          <w:szCs w:val="22"/>
        </w:rPr>
        <w:tab/>
        <w:t>garantias sobre bens no momento em que tal entidade ou qualquer de suas subsidiárias adquiram tal bem, incluindo qualquer aquisição por meio de fusão com, ou incorporação dentro de tal entidade ou de uma subsidiária de tal entidade, desde que tais garantias não se estendam a qualquer outro bem de propriedade de referida entidade;</w:t>
      </w:r>
    </w:p>
    <w:p w:rsidR="005C015E" w:rsidRPr="00D3716F" w:rsidRDefault="005C015E" w:rsidP="005C015E">
      <w:pPr>
        <w:spacing w:line="312" w:lineRule="auto"/>
        <w:ind w:left="1440" w:hanging="720"/>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 xml:space="preserve"> (h</w:t>
      </w:r>
      <w:proofErr w:type="gramStart"/>
      <w:r w:rsidRPr="00D3716F">
        <w:rPr>
          <w:rFonts w:eastAsia="Arial Unicode MS"/>
          <w:w w:val="0"/>
          <w:sz w:val="22"/>
          <w:szCs w:val="22"/>
        </w:rPr>
        <w:t>)</w:t>
      </w:r>
      <w:proofErr w:type="gramEnd"/>
      <w:r w:rsidRPr="00D3716F">
        <w:rPr>
          <w:rFonts w:eastAsia="Arial Unicode MS"/>
          <w:w w:val="0"/>
          <w:sz w:val="22"/>
          <w:szCs w:val="22"/>
        </w:rPr>
        <w:tab/>
        <w:t>garantias assegurando uma dívida ou outras obrigações de uma subsidiária da Emissora e/ou da Interveniente Garantidora e de suas Subsidiárias em dívida com a Emissora e/ou para a Interveniente Garantidora ou com uma subsidiária integral da Emissora e/ou da Interveniente Garantidora;</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numPr>
          <w:ilvl w:val="0"/>
          <w:numId w:val="3"/>
        </w:numPr>
        <w:spacing w:line="312" w:lineRule="auto"/>
        <w:jc w:val="both"/>
        <w:rPr>
          <w:rFonts w:eastAsia="Arial Unicode MS"/>
          <w:w w:val="0"/>
          <w:sz w:val="22"/>
          <w:szCs w:val="22"/>
        </w:rPr>
      </w:pPr>
      <w:proofErr w:type="gramStart"/>
      <w:r w:rsidRPr="00D3716F">
        <w:rPr>
          <w:rFonts w:eastAsia="Arial Unicode MS"/>
          <w:w w:val="0"/>
          <w:sz w:val="22"/>
          <w:szCs w:val="22"/>
        </w:rPr>
        <w:t>garantias</w:t>
      </w:r>
      <w:proofErr w:type="gramEnd"/>
      <w:r w:rsidRPr="00D3716F">
        <w:rPr>
          <w:rFonts w:eastAsia="Arial Unicode MS"/>
          <w:w w:val="0"/>
          <w:sz w:val="22"/>
          <w:szCs w:val="22"/>
        </w:rPr>
        <w:t xml:space="preserve"> em favor de cauções, avais ou cartas de crédito emitidas de acordo com a solicitação da, e para a conta de tal entidade, decorrentes do curso regular dos negócios da Emissora e/ou da Interveniente Garantidora e de suas Subsidiárias;</w:t>
      </w:r>
    </w:p>
    <w:p w:rsidR="005C015E" w:rsidRPr="00D3716F" w:rsidRDefault="005C015E" w:rsidP="005C015E">
      <w:pPr>
        <w:spacing w:line="312" w:lineRule="auto"/>
        <w:ind w:left="1440" w:hanging="720"/>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(j</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garantias assegurando obrigações decorrentes de contratos de </w:t>
      </w:r>
      <w:r w:rsidRPr="00D3716F">
        <w:rPr>
          <w:rFonts w:eastAsia="Arial Unicode MS"/>
          <w:i/>
          <w:w w:val="0"/>
          <w:sz w:val="22"/>
          <w:szCs w:val="22"/>
        </w:rPr>
        <w:t>hedge</w:t>
      </w:r>
      <w:r w:rsidRPr="00D3716F">
        <w:rPr>
          <w:rFonts w:eastAsia="Arial Unicode MS"/>
          <w:w w:val="0"/>
          <w:sz w:val="22"/>
          <w:szCs w:val="22"/>
        </w:rPr>
        <w:t>, não relacionados a propósitos especulativos;</w:t>
      </w:r>
    </w:p>
    <w:p w:rsidR="005C015E" w:rsidRPr="00D3716F" w:rsidRDefault="005C015E" w:rsidP="005C015E">
      <w:pPr>
        <w:spacing w:line="312" w:lineRule="auto"/>
        <w:ind w:left="1440" w:hanging="720"/>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(k</w:t>
      </w:r>
      <w:proofErr w:type="gramStart"/>
      <w:r w:rsidRPr="00D3716F">
        <w:rPr>
          <w:rFonts w:eastAsia="Arial Unicode MS"/>
          <w:w w:val="0"/>
          <w:sz w:val="22"/>
          <w:szCs w:val="22"/>
        </w:rPr>
        <w:t>)</w:t>
      </w:r>
      <w:proofErr w:type="gramEnd"/>
      <w:r w:rsidRPr="00D3716F">
        <w:rPr>
          <w:rFonts w:eastAsia="Arial Unicode MS"/>
          <w:w w:val="0"/>
          <w:sz w:val="22"/>
          <w:szCs w:val="22"/>
        </w:rPr>
        <w:tab/>
        <w:t>qualquer garantia estendendo, renovando ou substituindo (ou sucessivas extensões, renovações ou substituições de), no todo ou em parte, qualquer Garantia Permitida, nos termos dos subitens (b), (d), (e), (f) ou (g) acima, desde que tal montante principal garantido não exceda o montante principal da dívida então segurada ao tempo da extensão, renovação ou substituição e desde que tal extensão, renovação ou substituição seja limitada ao todo ou parte do bem segurado pela garantia então estendida, renovada ou substituída (acrescidas das melhorias sobre tais bens); e</w:t>
      </w:r>
    </w:p>
    <w:p w:rsidR="005C015E" w:rsidRPr="00D3716F" w:rsidRDefault="005C015E" w:rsidP="005C015E">
      <w:pPr>
        <w:spacing w:line="312" w:lineRule="auto"/>
        <w:ind w:left="1440" w:hanging="720"/>
        <w:jc w:val="both"/>
        <w:rPr>
          <w:rFonts w:eastAsia="Arial Unicode MS"/>
          <w:w w:val="0"/>
          <w:sz w:val="22"/>
          <w:szCs w:val="22"/>
        </w:rPr>
      </w:pPr>
    </w:p>
    <w:p w:rsidR="005C015E" w:rsidRPr="00D3716F" w:rsidRDefault="005C015E" w:rsidP="005C015E">
      <w:pPr>
        <w:spacing w:line="312" w:lineRule="auto"/>
        <w:ind w:left="1440" w:hanging="720"/>
        <w:jc w:val="both"/>
        <w:rPr>
          <w:rFonts w:eastAsia="Arial Unicode MS"/>
          <w:w w:val="0"/>
          <w:sz w:val="22"/>
          <w:szCs w:val="22"/>
        </w:rPr>
      </w:pPr>
      <w:r w:rsidRPr="00D3716F">
        <w:rPr>
          <w:rFonts w:eastAsia="Arial Unicode MS"/>
          <w:w w:val="0"/>
          <w:sz w:val="22"/>
          <w:szCs w:val="22"/>
        </w:rPr>
        <w:t>(l</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qualquer garantia não descrita nos subitens (a) a (k) acima, e desde que assegure dívidas as quais, excluídas as dívidas seguradas por outras garantias permitidas, não excedam o montante agregado principal equivalente a 15% (quinze por cento) do Ativo Tangível Líquido Consolidado da Interveniente Garantidora. </w:t>
      </w:r>
    </w:p>
    <w:p w:rsidR="005C015E" w:rsidRPr="00D3716F" w:rsidRDefault="005C015E" w:rsidP="005C015E">
      <w:pPr>
        <w:spacing w:line="312" w:lineRule="auto"/>
        <w:ind w:left="1440" w:hanging="720"/>
        <w:jc w:val="both"/>
        <w:rPr>
          <w:sz w:val="22"/>
          <w:szCs w:val="22"/>
        </w:rPr>
      </w:pPr>
    </w:p>
    <w:p w:rsidR="005C015E" w:rsidRPr="00D3716F" w:rsidRDefault="005C015E" w:rsidP="005C015E">
      <w:pPr>
        <w:spacing w:line="312" w:lineRule="auto"/>
        <w:jc w:val="both"/>
        <w:rPr>
          <w:sz w:val="22"/>
          <w:szCs w:val="22"/>
        </w:rPr>
      </w:pPr>
      <w:r w:rsidRPr="00D3716F">
        <w:rPr>
          <w:sz w:val="22"/>
          <w:szCs w:val="22"/>
        </w:rPr>
        <w:t>(xi</w:t>
      </w:r>
      <w:r>
        <w:rPr>
          <w:sz w:val="22"/>
          <w:szCs w:val="22"/>
        </w:rPr>
        <w:t>i</w:t>
      </w:r>
      <w:proofErr w:type="gramStart"/>
      <w:r w:rsidRPr="00D3716F">
        <w:rPr>
          <w:sz w:val="22"/>
          <w:szCs w:val="22"/>
        </w:rPr>
        <w:t>)</w:t>
      </w:r>
      <w:proofErr w:type="gramEnd"/>
      <w:r w:rsidRPr="00D3716F">
        <w:rPr>
          <w:sz w:val="22"/>
          <w:szCs w:val="22"/>
        </w:rPr>
        <w:tab/>
      </w:r>
      <w:r w:rsidRPr="00D3716F">
        <w:rPr>
          <w:sz w:val="22"/>
          <w:szCs w:val="22"/>
        </w:rPr>
        <w:tab/>
        <w:t xml:space="preserve">assunção de qualquer nova dívida </w:t>
      </w:r>
      <w:r w:rsidRPr="005B72CB">
        <w:rPr>
          <w:sz w:val="22"/>
          <w:szCs w:val="22"/>
        </w:rPr>
        <w:t xml:space="preserve">que conte com cláusula </w:t>
      </w:r>
      <w:r w:rsidR="007D77FA">
        <w:rPr>
          <w:sz w:val="22"/>
          <w:szCs w:val="22"/>
        </w:rPr>
        <w:t xml:space="preserve">em que as </w:t>
      </w:r>
      <w:r w:rsidR="00B01546">
        <w:rPr>
          <w:sz w:val="22"/>
          <w:szCs w:val="22"/>
        </w:rPr>
        <w:t xml:space="preserve">Garantias Permitidas </w:t>
      </w:r>
      <w:r w:rsidR="007D77FA">
        <w:rPr>
          <w:sz w:val="22"/>
          <w:szCs w:val="22"/>
        </w:rPr>
        <w:t xml:space="preserve">descritas nesta Escritura sejam </w:t>
      </w:r>
      <w:r w:rsidRPr="00D3716F">
        <w:rPr>
          <w:sz w:val="22"/>
          <w:szCs w:val="22"/>
        </w:rPr>
        <w:t xml:space="preserve"> </w:t>
      </w:r>
      <w:r w:rsidR="007D77FA">
        <w:rPr>
          <w:sz w:val="22"/>
          <w:szCs w:val="22"/>
        </w:rPr>
        <w:t xml:space="preserve">menos </w:t>
      </w:r>
      <w:r w:rsidRPr="00D3716F">
        <w:rPr>
          <w:sz w:val="22"/>
          <w:szCs w:val="22"/>
        </w:rPr>
        <w:t>restritiva</w:t>
      </w:r>
      <w:r w:rsidR="007D77FA">
        <w:rPr>
          <w:sz w:val="22"/>
          <w:szCs w:val="22"/>
        </w:rPr>
        <w:t>s</w:t>
      </w:r>
      <w:r w:rsidRPr="00D3716F">
        <w:rPr>
          <w:sz w:val="22"/>
          <w:szCs w:val="22"/>
        </w:rPr>
        <w:t xml:space="preserve"> que a</w:t>
      </w:r>
      <w:r w:rsidR="007D77FA">
        <w:rPr>
          <w:sz w:val="22"/>
          <w:szCs w:val="22"/>
        </w:rPr>
        <w:t>s</w:t>
      </w:r>
      <w:r w:rsidRPr="00D3716F">
        <w:rPr>
          <w:sz w:val="22"/>
          <w:szCs w:val="22"/>
        </w:rPr>
        <w:t xml:space="preserve"> descrita</w:t>
      </w:r>
      <w:r w:rsidR="007D77FA">
        <w:rPr>
          <w:sz w:val="22"/>
          <w:szCs w:val="22"/>
        </w:rPr>
        <w:t>s</w:t>
      </w:r>
      <w:r w:rsidRPr="00D3716F">
        <w:rPr>
          <w:sz w:val="22"/>
          <w:szCs w:val="22"/>
        </w:rPr>
        <w:t xml:space="preserve"> no item (x</w:t>
      </w:r>
      <w:r>
        <w:rPr>
          <w:sz w:val="22"/>
          <w:szCs w:val="22"/>
        </w:rPr>
        <w:t>i</w:t>
      </w:r>
      <w:r w:rsidRPr="00D3716F">
        <w:rPr>
          <w:sz w:val="22"/>
          <w:szCs w:val="22"/>
        </w:rPr>
        <w:t>) desta cláusula 5.3.1.1, exceto se a Emissora garantir aos Debenturistas desta Emissão, por meio de aditamento à Escritura, os mesmos direitos dos novos credores.</w:t>
      </w:r>
    </w:p>
    <w:p w:rsidR="005C015E" w:rsidRDefault="005C015E" w:rsidP="005C015E">
      <w:pPr>
        <w:pStyle w:val="sub"/>
        <w:tabs>
          <w:tab w:val="left" w:pos="770"/>
        </w:tabs>
        <w:spacing w:before="0" w:after="0" w:line="312" w:lineRule="auto"/>
        <w:rPr>
          <w:rFonts w:ascii="Times New Roman" w:eastAsia="Arial Unicode MS" w:hAnsi="Times New Roman"/>
        </w:rPr>
      </w:pPr>
    </w:p>
    <w:p w:rsidR="00113368" w:rsidRPr="00D3716F" w:rsidRDefault="00113368" w:rsidP="0011336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055750">
        <w:rPr>
          <w:rFonts w:eastAsia="Arial Unicode MS"/>
          <w:w w:val="0"/>
          <w:sz w:val="22"/>
          <w:szCs w:val="22"/>
        </w:rPr>
        <w:t>5.3.</w:t>
      </w:r>
      <w:r>
        <w:rPr>
          <w:rFonts w:eastAsia="Arial Unicode MS"/>
          <w:w w:val="0"/>
          <w:sz w:val="22"/>
          <w:szCs w:val="22"/>
        </w:rPr>
        <w:t>2</w:t>
      </w:r>
      <w:r w:rsidRPr="00055750">
        <w:rPr>
          <w:rFonts w:eastAsia="Arial Unicode MS"/>
          <w:w w:val="0"/>
          <w:sz w:val="22"/>
          <w:szCs w:val="22"/>
        </w:rPr>
        <w:tab/>
      </w:r>
      <w:r w:rsidRPr="00055750">
        <w:rPr>
          <w:rFonts w:eastAsia="Arial Unicode MS"/>
          <w:w w:val="0"/>
          <w:sz w:val="22"/>
          <w:szCs w:val="22"/>
        </w:rPr>
        <w:tab/>
      </w:r>
      <w:r>
        <w:rPr>
          <w:rFonts w:eastAsia="Arial Unicode MS"/>
          <w:w w:val="0"/>
          <w:sz w:val="22"/>
          <w:szCs w:val="22"/>
        </w:rPr>
        <w:t xml:space="preserve">Ocorrendo quaisquer dos eventos previstos na Cláusula 5.3.1.1 acima, os Debenturistas, por meio do Agente Fiduciário, </w:t>
      </w:r>
      <w:r w:rsidR="00A1250D">
        <w:rPr>
          <w:rFonts w:eastAsia="Arial Unicode MS"/>
          <w:w w:val="0"/>
          <w:sz w:val="22"/>
          <w:szCs w:val="22"/>
        </w:rPr>
        <w:t xml:space="preserve">nos termos da Cláusula 8.2 abaixo, </w:t>
      </w:r>
      <w:r>
        <w:rPr>
          <w:rFonts w:eastAsia="Arial Unicode MS"/>
          <w:w w:val="0"/>
          <w:sz w:val="22"/>
          <w:szCs w:val="22"/>
        </w:rPr>
        <w:t xml:space="preserve">deverão convocar, no prazo máximo de 05 (cinco) dias úteis a contar da data em que constatar sua ocorrência, </w:t>
      </w:r>
      <w:proofErr w:type="spellStart"/>
      <w:r>
        <w:rPr>
          <w:rFonts w:eastAsia="Arial Unicode MS"/>
          <w:w w:val="0"/>
          <w:sz w:val="22"/>
          <w:szCs w:val="22"/>
        </w:rPr>
        <w:t>Assembleia</w:t>
      </w:r>
      <w:proofErr w:type="spellEnd"/>
      <w:r>
        <w:rPr>
          <w:rFonts w:eastAsia="Arial Unicode MS"/>
          <w:w w:val="0"/>
          <w:sz w:val="22"/>
          <w:szCs w:val="22"/>
        </w:rPr>
        <w:t xml:space="preserve"> Geral de Debenturistas </w:t>
      </w:r>
      <w:r w:rsidR="00A1250D">
        <w:rPr>
          <w:rFonts w:eastAsia="Arial Unicode MS"/>
          <w:w w:val="0"/>
          <w:sz w:val="22"/>
          <w:szCs w:val="22"/>
        </w:rPr>
        <w:t>(conforme definida abaixo)</w:t>
      </w:r>
      <w:r>
        <w:rPr>
          <w:rFonts w:eastAsia="Arial Unicode MS"/>
          <w:w w:val="0"/>
          <w:sz w:val="22"/>
          <w:szCs w:val="22"/>
        </w:rPr>
        <w:t>. Se</w:t>
      </w:r>
      <w:r w:rsidR="00A1250D">
        <w:rPr>
          <w:rFonts w:eastAsia="Arial Unicode MS"/>
          <w:w w:val="0"/>
          <w:sz w:val="22"/>
          <w:szCs w:val="22"/>
        </w:rPr>
        <w:t>,</w:t>
      </w:r>
      <w:r>
        <w:rPr>
          <w:rFonts w:eastAsia="Arial Unicode MS"/>
          <w:w w:val="0"/>
          <w:sz w:val="22"/>
          <w:szCs w:val="22"/>
        </w:rPr>
        <w:t xml:space="preserve"> em referida </w:t>
      </w:r>
      <w:proofErr w:type="spellStart"/>
      <w:r>
        <w:rPr>
          <w:rFonts w:eastAsia="Arial Unicode MS"/>
          <w:w w:val="0"/>
          <w:sz w:val="22"/>
          <w:szCs w:val="22"/>
        </w:rPr>
        <w:t>Assembleia</w:t>
      </w:r>
      <w:proofErr w:type="spellEnd"/>
      <w:r>
        <w:rPr>
          <w:rFonts w:eastAsia="Arial Unicode MS"/>
          <w:w w:val="0"/>
          <w:sz w:val="22"/>
          <w:szCs w:val="22"/>
        </w:rPr>
        <w:t xml:space="preserve"> Geral de Debenturistas</w:t>
      </w:r>
      <w:r w:rsidR="00A1250D">
        <w:rPr>
          <w:rFonts w:eastAsia="Arial Unicode MS"/>
          <w:w w:val="0"/>
          <w:sz w:val="22"/>
          <w:szCs w:val="22"/>
        </w:rPr>
        <w:t xml:space="preserve"> (conforme definida abaixo)</w:t>
      </w:r>
      <w:r>
        <w:rPr>
          <w:rFonts w:eastAsia="Arial Unicode MS"/>
          <w:w w:val="0"/>
          <w:sz w:val="22"/>
          <w:szCs w:val="22"/>
        </w:rPr>
        <w:t>, Debenturistas representando, no mínimo, 75% (setenta e cinco por cento) das Debêntures em circulação, decidirem por não declarar o vencimento antecipado das Debêntures</w:t>
      </w:r>
      <w:r w:rsidR="00A1250D">
        <w:rPr>
          <w:rFonts w:eastAsia="Arial Unicode MS"/>
          <w:w w:val="0"/>
          <w:sz w:val="22"/>
          <w:szCs w:val="22"/>
        </w:rPr>
        <w:t xml:space="preserve"> por qualquer razão que seja</w:t>
      </w:r>
      <w:r>
        <w:rPr>
          <w:rFonts w:eastAsia="Arial Unicode MS"/>
          <w:w w:val="0"/>
          <w:sz w:val="22"/>
          <w:szCs w:val="22"/>
        </w:rPr>
        <w:t xml:space="preserve">, ou, ainda, em caso de suspensão dos trabalhos </w:t>
      </w:r>
      <w:r w:rsidR="00A1250D">
        <w:rPr>
          <w:rFonts w:eastAsia="Arial Unicode MS"/>
          <w:w w:val="0"/>
          <w:sz w:val="22"/>
          <w:szCs w:val="22"/>
        </w:rPr>
        <w:t xml:space="preserve">da </w:t>
      </w:r>
      <w:proofErr w:type="spellStart"/>
      <w:r w:rsidR="00A1250D">
        <w:rPr>
          <w:rFonts w:eastAsia="Arial Unicode MS"/>
          <w:w w:val="0"/>
          <w:sz w:val="22"/>
          <w:szCs w:val="22"/>
        </w:rPr>
        <w:t>Assembleia</w:t>
      </w:r>
      <w:proofErr w:type="spellEnd"/>
      <w:r w:rsidR="00A1250D">
        <w:rPr>
          <w:rFonts w:eastAsia="Arial Unicode MS"/>
          <w:w w:val="0"/>
          <w:sz w:val="22"/>
          <w:szCs w:val="22"/>
        </w:rPr>
        <w:t xml:space="preserve"> Geral de Debenturistas (conforme definida abaixo) </w:t>
      </w:r>
      <w:r>
        <w:rPr>
          <w:rFonts w:eastAsia="Arial Unicode MS"/>
          <w:w w:val="0"/>
          <w:sz w:val="22"/>
          <w:szCs w:val="22"/>
        </w:rPr>
        <w:t>para deliberação em data posterior, os Debenturistas, por meio do Agente Fiduciário, não deverão declarar o vencimento antecipado das Debêntures</w:t>
      </w:r>
      <w:r w:rsidR="00A1250D">
        <w:rPr>
          <w:rFonts w:eastAsia="Arial Unicode MS"/>
          <w:w w:val="0"/>
          <w:sz w:val="22"/>
          <w:szCs w:val="22"/>
        </w:rPr>
        <w:t xml:space="preserve">, exceto se o vencimento antecipado das Debêntures estiver fundamentado nas hipóteses constantes dos </w:t>
      </w:r>
      <w:r>
        <w:rPr>
          <w:rFonts w:eastAsia="Arial Unicode MS"/>
          <w:w w:val="0"/>
          <w:sz w:val="22"/>
          <w:szCs w:val="22"/>
        </w:rPr>
        <w:t>itens (i) e (</w:t>
      </w:r>
      <w:del w:id="66" w:author="Nathalia Esteves" w:date="2011-02-04T16:30:00Z">
        <w:r>
          <w:rPr>
            <w:rFonts w:eastAsia="Arial Unicode MS"/>
            <w:w w:val="0"/>
            <w:sz w:val="22"/>
            <w:szCs w:val="22"/>
          </w:rPr>
          <w:delText>x</w:delText>
        </w:r>
        <w:r w:rsidR="00A1250D">
          <w:rPr>
            <w:rFonts w:eastAsia="Arial Unicode MS"/>
            <w:w w:val="0"/>
            <w:sz w:val="22"/>
            <w:szCs w:val="22"/>
          </w:rPr>
          <w:delText>i</w:delText>
        </w:r>
      </w:del>
      <w:ins w:id="67" w:author="Nathalia Esteves" w:date="2011-02-04T16:30:00Z">
        <w:r w:rsidR="00A1250D">
          <w:rPr>
            <w:rFonts w:eastAsia="Arial Unicode MS"/>
            <w:w w:val="0"/>
            <w:sz w:val="22"/>
            <w:szCs w:val="22"/>
          </w:rPr>
          <w:t>i</w:t>
        </w:r>
        <w:r w:rsidR="003F0CC5">
          <w:rPr>
            <w:rFonts w:eastAsia="Arial Unicode MS"/>
            <w:w w:val="0"/>
            <w:sz w:val="22"/>
            <w:szCs w:val="22"/>
          </w:rPr>
          <w:t>x</w:t>
        </w:r>
      </w:ins>
      <w:r>
        <w:rPr>
          <w:rFonts w:eastAsia="Arial Unicode MS"/>
          <w:w w:val="0"/>
          <w:sz w:val="22"/>
          <w:szCs w:val="22"/>
        </w:rPr>
        <w:t>)</w:t>
      </w:r>
      <w:r w:rsidR="00A1250D">
        <w:rPr>
          <w:rFonts w:eastAsia="Arial Unicode MS"/>
          <w:w w:val="0"/>
          <w:sz w:val="22"/>
          <w:szCs w:val="22"/>
        </w:rPr>
        <w:t xml:space="preserve"> da Cláusula 5.3.1.1 acima</w:t>
      </w:r>
      <w:r>
        <w:rPr>
          <w:rFonts w:eastAsia="Arial Unicode MS"/>
          <w:w w:val="0"/>
          <w:sz w:val="22"/>
          <w:szCs w:val="22"/>
        </w:rPr>
        <w:t xml:space="preserve">, </w:t>
      </w:r>
      <w:r w:rsidR="00A1250D">
        <w:rPr>
          <w:rFonts w:eastAsia="Arial Unicode MS"/>
          <w:w w:val="0"/>
          <w:sz w:val="22"/>
          <w:szCs w:val="22"/>
        </w:rPr>
        <w:t xml:space="preserve">casos em que as </w:t>
      </w:r>
      <w:r>
        <w:rPr>
          <w:rFonts w:eastAsia="Arial Unicode MS"/>
          <w:w w:val="0"/>
          <w:sz w:val="22"/>
          <w:szCs w:val="22"/>
        </w:rPr>
        <w:t>Debêntures tornar-se-ão automaticamente vencidas, independentemente de aviso ou notificação</w:t>
      </w:r>
      <w:r w:rsidR="00A1250D">
        <w:rPr>
          <w:rFonts w:eastAsia="Arial Unicode MS"/>
          <w:w w:val="0"/>
          <w:sz w:val="22"/>
          <w:szCs w:val="22"/>
        </w:rPr>
        <w:t xml:space="preserve">, </w:t>
      </w:r>
      <w:r>
        <w:rPr>
          <w:rFonts w:eastAsia="Arial Unicode MS"/>
          <w:w w:val="0"/>
          <w:sz w:val="22"/>
          <w:szCs w:val="22"/>
        </w:rPr>
        <w:t>judicial ou extrajudicial</w:t>
      </w:r>
      <w:r w:rsidR="009D1488">
        <w:rPr>
          <w:rFonts w:eastAsia="Arial Unicode MS"/>
          <w:w w:val="0"/>
          <w:sz w:val="22"/>
          <w:szCs w:val="22"/>
        </w:rPr>
        <w:t>.</w:t>
      </w:r>
    </w:p>
    <w:p w:rsidR="00113368" w:rsidRPr="00D3716F" w:rsidRDefault="00113368" w:rsidP="005C015E">
      <w:pPr>
        <w:pStyle w:val="sub"/>
        <w:tabs>
          <w:tab w:val="left" w:pos="770"/>
        </w:tabs>
        <w:spacing w:before="0" w:after="0" w:line="312" w:lineRule="auto"/>
        <w:rPr>
          <w:rFonts w:ascii="Times New Roman" w:eastAsia="Arial Unicode MS" w:hAnsi="Times New Roman"/>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055750">
        <w:rPr>
          <w:rFonts w:eastAsia="Arial Unicode MS"/>
          <w:w w:val="0"/>
          <w:sz w:val="22"/>
          <w:szCs w:val="22"/>
        </w:rPr>
        <w:t>5.3.</w:t>
      </w:r>
      <w:r w:rsidR="00113368">
        <w:rPr>
          <w:rFonts w:eastAsia="Arial Unicode MS"/>
          <w:w w:val="0"/>
          <w:sz w:val="22"/>
          <w:szCs w:val="22"/>
        </w:rPr>
        <w:t>3</w:t>
      </w:r>
      <w:r w:rsidRPr="00055750">
        <w:rPr>
          <w:rFonts w:eastAsia="Arial Unicode MS"/>
          <w:w w:val="0"/>
          <w:sz w:val="22"/>
          <w:szCs w:val="22"/>
        </w:rPr>
        <w:tab/>
      </w:r>
      <w:r w:rsidRPr="00055750">
        <w:rPr>
          <w:rFonts w:eastAsia="Arial Unicode MS"/>
          <w:w w:val="0"/>
          <w:sz w:val="22"/>
          <w:szCs w:val="22"/>
        </w:rPr>
        <w:tab/>
        <w:t xml:space="preserve">Uma vez vencidas antecipadamente as Debêntures, o Agente Fiduciário deverá enviar imediatamente carta protocolada (a) à Emissora e à Interveniente Garantidora, com cópia à CETIP, e (b) ao Banco Mandatário informando tal evento, para que a Emissora efetue o pagamento do saldo do Valor Nominal Unitário das Debêntures em circulação, acrescido dos Juros Remuneratórios e Encargos Moratórios, se houver, calculada </w:t>
      </w:r>
      <w:r w:rsidRPr="00055750">
        <w:rPr>
          <w:rFonts w:eastAsia="Arial Unicode MS"/>
          <w:i/>
          <w:w w:val="0"/>
          <w:sz w:val="22"/>
          <w:szCs w:val="22"/>
        </w:rPr>
        <w:t xml:space="preserve">pro rata </w:t>
      </w:r>
      <w:proofErr w:type="spellStart"/>
      <w:r w:rsidRPr="00055750">
        <w:rPr>
          <w:rFonts w:eastAsia="Arial Unicode MS"/>
          <w:i/>
          <w:w w:val="0"/>
          <w:sz w:val="22"/>
          <w:szCs w:val="22"/>
        </w:rPr>
        <w:t>temporis</w:t>
      </w:r>
      <w:proofErr w:type="spellEnd"/>
      <w:r w:rsidRPr="00055750">
        <w:rPr>
          <w:rFonts w:eastAsia="Arial Unicode MS"/>
          <w:w w:val="0"/>
          <w:sz w:val="22"/>
          <w:szCs w:val="22"/>
        </w:rPr>
        <w:t xml:space="preserve">, desde a </w:t>
      </w:r>
      <w:r w:rsidR="000775F8">
        <w:rPr>
          <w:rFonts w:eastAsia="Arial Unicode MS"/>
          <w:w w:val="0"/>
          <w:sz w:val="22"/>
          <w:szCs w:val="22"/>
        </w:rPr>
        <w:t>D</w:t>
      </w:r>
      <w:r w:rsidRPr="00055750">
        <w:rPr>
          <w:rFonts w:eastAsia="Arial Unicode MS"/>
          <w:w w:val="0"/>
          <w:sz w:val="22"/>
          <w:szCs w:val="22"/>
        </w:rPr>
        <w:t xml:space="preserve">ata de </w:t>
      </w:r>
      <w:r w:rsidR="000775F8">
        <w:rPr>
          <w:rFonts w:eastAsia="Arial Unicode MS"/>
          <w:w w:val="0"/>
          <w:sz w:val="22"/>
          <w:szCs w:val="22"/>
        </w:rPr>
        <w:t>S</w:t>
      </w:r>
      <w:r w:rsidRPr="00055750">
        <w:rPr>
          <w:rFonts w:eastAsia="Arial Unicode MS"/>
          <w:w w:val="0"/>
          <w:sz w:val="22"/>
          <w:szCs w:val="22"/>
        </w:rPr>
        <w:t xml:space="preserve">ubscrição, ou do último pagamento dos Juros Remuneratórios, conforme o caso, até a data do seu efetivo pagamento, no prazo de </w:t>
      </w:r>
      <w:proofErr w:type="gramStart"/>
      <w:r w:rsidRPr="00055750">
        <w:rPr>
          <w:rFonts w:eastAsia="Arial Unicode MS"/>
          <w:w w:val="0"/>
          <w:sz w:val="22"/>
          <w:szCs w:val="22"/>
        </w:rPr>
        <w:t>5</w:t>
      </w:r>
      <w:proofErr w:type="gramEnd"/>
      <w:r w:rsidRPr="00055750">
        <w:rPr>
          <w:rFonts w:eastAsia="Arial Unicode MS"/>
          <w:w w:val="0"/>
          <w:sz w:val="22"/>
          <w:szCs w:val="22"/>
        </w:rPr>
        <w:t xml:space="preserve"> (cinco) dias úteis a contar da data de recebimento da carta encaminhada pelo Agente Fiduciário.</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5.3.</w:t>
      </w:r>
      <w:r w:rsidR="00113368">
        <w:rPr>
          <w:rFonts w:eastAsia="Arial Unicode MS"/>
          <w:w w:val="0"/>
          <w:sz w:val="22"/>
          <w:szCs w:val="22"/>
        </w:rPr>
        <w:t>4</w:t>
      </w:r>
      <w:r w:rsidRPr="00D3716F">
        <w:rPr>
          <w:rFonts w:eastAsia="Arial Unicode MS"/>
          <w:w w:val="0"/>
          <w:sz w:val="22"/>
          <w:szCs w:val="22"/>
        </w:rPr>
        <w:tab/>
      </w:r>
      <w:r w:rsidRPr="00D3716F">
        <w:rPr>
          <w:rFonts w:eastAsia="Arial Unicode MS"/>
          <w:w w:val="0"/>
          <w:sz w:val="22"/>
          <w:szCs w:val="22"/>
        </w:rPr>
        <w:tab/>
      </w:r>
      <w:r>
        <w:rPr>
          <w:rFonts w:eastAsia="Arial Unicode MS"/>
          <w:w w:val="0"/>
          <w:sz w:val="22"/>
          <w:szCs w:val="22"/>
        </w:rPr>
        <w:t xml:space="preserve">A CETIP deverá ser comunicada com, no mínimo, </w:t>
      </w:r>
      <w:proofErr w:type="gramStart"/>
      <w:r>
        <w:rPr>
          <w:rFonts w:eastAsia="Arial Unicode MS"/>
          <w:w w:val="0"/>
          <w:sz w:val="22"/>
          <w:szCs w:val="22"/>
        </w:rPr>
        <w:t>2</w:t>
      </w:r>
      <w:proofErr w:type="gramEnd"/>
      <w:r>
        <w:rPr>
          <w:rFonts w:eastAsia="Arial Unicode MS"/>
          <w:w w:val="0"/>
          <w:sz w:val="22"/>
          <w:szCs w:val="22"/>
        </w:rPr>
        <w:t xml:space="preserve"> (dois) dias úteis de antecedência do pagamento referido na Cláusula 5.3.</w:t>
      </w:r>
      <w:r w:rsidR="00113368">
        <w:rPr>
          <w:rFonts w:eastAsia="Arial Unicode MS"/>
          <w:w w:val="0"/>
          <w:sz w:val="22"/>
          <w:szCs w:val="22"/>
        </w:rPr>
        <w:t>3</w:t>
      </w:r>
      <w:r>
        <w:rPr>
          <w:rFonts w:eastAsia="Arial Unicode MS"/>
          <w:w w:val="0"/>
          <w:sz w:val="22"/>
          <w:szCs w:val="22"/>
        </w:rPr>
        <w:t xml:space="preserve"> acima. </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5.3.</w:t>
      </w:r>
      <w:r w:rsidR="00113368">
        <w:rPr>
          <w:rFonts w:eastAsia="Arial Unicode MS"/>
          <w:w w:val="0"/>
          <w:sz w:val="22"/>
          <w:szCs w:val="22"/>
        </w:rPr>
        <w:t>5</w:t>
      </w:r>
      <w:r w:rsidRPr="00D3716F">
        <w:rPr>
          <w:rFonts w:eastAsia="Arial Unicode MS"/>
          <w:w w:val="0"/>
          <w:sz w:val="22"/>
          <w:szCs w:val="22"/>
        </w:rPr>
        <w:tab/>
      </w:r>
      <w:r w:rsidRPr="00D3716F">
        <w:rPr>
          <w:rFonts w:eastAsia="Arial Unicode MS"/>
          <w:w w:val="0"/>
          <w:sz w:val="22"/>
          <w:szCs w:val="22"/>
        </w:rPr>
        <w:tab/>
        <w:t>Caso a Emissora não proceda ao resgate das Debêntures na forma estipulada na Cláusula 5.3.</w:t>
      </w:r>
      <w:r w:rsidR="00113368">
        <w:rPr>
          <w:rFonts w:eastAsia="Arial Unicode MS"/>
          <w:w w:val="0"/>
          <w:sz w:val="22"/>
          <w:szCs w:val="22"/>
        </w:rPr>
        <w:t>4</w:t>
      </w:r>
      <w:r w:rsidRPr="00D3716F">
        <w:rPr>
          <w:rFonts w:eastAsia="Arial Unicode MS"/>
          <w:w w:val="0"/>
          <w:sz w:val="22"/>
          <w:szCs w:val="22"/>
        </w:rPr>
        <w:t xml:space="preserve"> acima, além dos Juros Remuneratórios devidos, serão acrescidos ao Valor Nominal das Debêntures os Encargos Moratórios, incidentes desde a data de vencimento antecipado das Debêntures até a data de seu efetivo pagamento, conforme Cláusula 4.9.3 acima.</w:t>
      </w:r>
    </w:p>
    <w:p w:rsidR="005C015E" w:rsidRPr="00D3716F" w:rsidRDefault="005C015E" w:rsidP="005C015E">
      <w:pPr>
        <w:pStyle w:val="sub"/>
        <w:tabs>
          <w:tab w:val="left" w:pos="770"/>
        </w:tabs>
        <w:spacing w:before="0" w:after="0" w:line="312" w:lineRule="auto"/>
        <w:rPr>
          <w:rFonts w:ascii="Times New Roman" w:eastAsia="Arial Unicode MS" w:hAnsi="Times New Roman"/>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b/>
          <w:w w:val="0"/>
          <w:sz w:val="22"/>
          <w:szCs w:val="22"/>
        </w:rPr>
      </w:pPr>
      <w:bookmarkStart w:id="68" w:name="_DV_M301"/>
      <w:bookmarkEnd w:id="64"/>
      <w:bookmarkEnd w:id="68"/>
      <w:r w:rsidRPr="00D3716F">
        <w:rPr>
          <w:rFonts w:eastAsia="Arial Unicode MS"/>
          <w:b/>
          <w:w w:val="0"/>
          <w:sz w:val="22"/>
          <w:szCs w:val="22"/>
        </w:rPr>
        <w:t>6.</w:t>
      </w:r>
      <w:r w:rsidRPr="00D3716F">
        <w:rPr>
          <w:rFonts w:eastAsia="Arial Unicode MS"/>
          <w:b/>
          <w:w w:val="0"/>
          <w:sz w:val="22"/>
          <w:szCs w:val="22"/>
        </w:rPr>
        <w:tab/>
      </w:r>
      <w:r w:rsidRPr="00D3716F">
        <w:rPr>
          <w:rFonts w:eastAsia="Arial Unicode MS"/>
          <w:b/>
          <w:w w:val="0"/>
          <w:sz w:val="22"/>
          <w:szCs w:val="22"/>
        </w:rPr>
        <w:tab/>
        <w:t xml:space="preserve">DAS OBRIGAÇÕES ADICIONAIS DA EMISSORA </w:t>
      </w:r>
      <w:r w:rsidRPr="00D3716F">
        <w:rPr>
          <w:rFonts w:eastAsia="Arial Unicode MS"/>
          <w:b/>
          <w:bCs/>
          <w:w w:val="0"/>
          <w:sz w:val="22"/>
          <w:szCs w:val="22"/>
        </w:rPr>
        <w:t>E DA INTERVENIENTE GARANTIDORA</w:t>
      </w:r>
    </w:p>
    <w:p w:rsidR="005C015E" w:rsidRPr="00D3716F" w:rsidRDefault="005C015E" w:rsidP="005C015E">
      <w:pPr>
        <w:pStyle w:val="Ttulo1"/>
        <w:spacing w:before="0" w:after="0" w:line="312" w:lineRule="auto"/>
        <w:jc w:val="both"/>
        <w:rPr>
          <w:rFonts w:ascii="Times New Roman" w:hAnsi="Times New Roman" w:cs="Times New Roman"/>
          <w:b w:val="0"/>
          <w:w w:val="0"/>
          <w:sz w:val="22"/>
          <w:szCs w:val="22"/>
        </w:rPr>
      </w:pPr>
      <w:r w:rsidRPr="00D3716F">
        <w:rPr>
          <w:rFonts w:ascii="Times New Roman" w:hAnsi="Times New Roman" w:cs="Times New Roman"/>
          <w:b w:val="0"/>
          <w:w w:val="0"/>
          <w:sz w:val="22"/>
          <w:szCs w:val="22"/>
        </w:rPr>
        <w:t xml:space="preserve"> </w:t>
      </w:r>
    </w:p>
    <w:p w:rsidR="005C015E" w:rsidRPr="00D3716F" w:rsidRDefault="005C015E" w:rsidP="005C015E">
      <w:pPr>
        <w:tabs>
          <w:tab w:val="left" w:pos="1418"/>
        </w:tabs>
        <w:spacing w:line="312" w:lineRule="auto"/>
        <w:jc w:val="both"/>
        <w:rPr>
          <w:rFonts w:eastAsia="Arial Unicode MS"/>
          <w:w w:val="0"/>
          <w:sz w:val="22"/>
          <w:szCs w:val="22"/>
        </w:rPr>
      </w:pPr>
      <w:bookmarkStart w:id="69" w:name="_DV_M188"/>
      <w:bookmarkEnd w:id="69"/>
      <w:r w:rsidRPr="00D3716F">
        <w:rPr>
          <w:rFonts w:eastAsia="Arial Unicode MS"/>
          <w:w w:val="0"/>
          <w:sz w:val="22"/>
          <w:szCs w:val="22"/>
        </w:rPr>
        <w:t xml:space="preserve">6.1        </w:t>
      </w:r>
      <w:r w:rsidRPr="00D3716F">
        <w:rPr>
          <w:rFonts w:eastAsia="Arial Unicode MS"/>
          <w:w w:val="0"/>
          <w:sz w:val="22"/>
          <w:szCs w:val="22"/>
        </w:rPr>
        <w:tab/>
        <w:t>A Emissora adicionalmente se obriga a:</w:t>
      </w:r>
    </w:p>
    <w:p w:rsidR="005C015E" w:rsidRPr="00D3716F" w:rsidRDefault="005C015E" w:rsidP="005C015E">
      <w:pPr>
        <w:tabs>
          <w:tab w:val="left" w:pos="1800"/>
        </w:tabs>
        <w:spacing w:line="312" w:lineRule="auto"/>
        <w:jc w:val="both"/>
        <w:rPr>
          <w:rFonts w:eastAsia="Arial Unicode MS"/>
          <w:w w:val="0"/>
          <w:sz w:val="22"/>
          <w:szCs w:val="22"/>
        </w:rPr>
      </w:pPr>
    </w:p>
    <w:p w:rsidR="005C015E" w:rsidRPr="00D3716F" w:rsidRDefault="005C015E" w:rsidP="005C015E">
      <w:pPr>
        <w:tabs>
          <w:tab w:val="left" w:pos="720"/>
        </w:tabs>
        <w:spacing w:line="312" w:lineRule="auto"/>
        <w:jc w:val="both"/>
        <w:rPr>
          <w:rFonts w:eastAsia="Arial Unicode MS"/>
          <w:w w:val="0"/>
          <w:sz w:val="22"/>
          <w:szCs w:val="22"/>
        </w:rPr>
      </w:pPr>
      <w:bookmarkStart w:id="70" w:name="_DV_M189"/>
      <w:bookmarkEnd w:id="70"/>
      <w:r w:rsidRPr="00D3716F">
        <w:rPr>
          <w:rFonts w:eastAsia="Arial Unicode MS"/>
          <w:w w:val="0"/>
          <w:sz w:val="22"/>
          <w:szCs w:val="22"/>
        </w:rPr>
        <w:t>(i</w:t>
      </w:r>
      <w:proofErr w:type="gramStart"/>
      <w:r w:rsidRPr="00D3716F">
        <w:rPr>
          <w:rFonts w:eastAsia="Arial Unicode MS"/>
          <w:w w:val="0"/>
          <w:sz w:val="22"/>
          <w:szCs w:val="22"/>
        </w:rPr>
        <w:t>)</w:t>
      </w:r>
      <w:proofErr w:type="gramEnd"/>
      <w:r w:rsidRPr="00D3716F">
        <w:rPr>
          <w:rFonts w:eastAsia="Arial Unicode MS"/>
          <w:w w:val="0"/>
          <w:sz w:val="22"/>
          <w:szCs w:val="22"/>
        </w:rPr>
        <w:tab/>
        <w:t>fornecer ao Agente Fiduciário os seguintes documentos e informações:</w:t>
      </w:r>
    </w:p>
    <w:p w:rsidR="005C015E" w:rsidRPr="00D3716F" w:rsidRDefault="005C015E" w:rsidP="005C015E">
      <w:pPr>
        <w:tabs>
          <w:tab w:val="left" w:pos="1800"/>
        </w:tabs>
        <w:spacing w:line="312" w:lineRule="auto"/>
        <w:jc w:val="both"/>
        <w:rPr>
          <w:rFonts w:eastAsia="Arial Unicode MS"/>
          <w:w w:val="0"/>
          <w:sz w:val="22"/>
          <w:szCs w:val="22"/>
        </w:rPr>
      </w:pPr>
    </w:p>
    <w:p w:rsidR="005C015E" w:rsidRPr="00D3716F" w:rsidRDefault="005C015E" w:rsidP="005C015E">
      <w:pPr>
        <w:pStyle w:val="sub"/>
        <w:widowControl/>
        <w:shd w:val="clear" w:color="auto" w:fill="FFFFFF"/>
        <w:tabs>
          <w:tab w:val="clear" w:pos="0"/>
          <w:tab w:val="clear" w:pos="1440"/>
          <w:tab w:val="left" w:pos="720"/>
          <w:tab w:val="left" w:pos="1418"/>
          <w:tab w:val="left" w:pos="1800"/>
        </w:tabs>
        <w:spacing w:before="0" w:after="0" w:line="312" w:lineRule="auto"/>
        <w:ind w:left="1418" w:hanging="1418"/>
        <w:rPr>
          <w:rFonts w:ascii="Times New Roman" w:eastAsia="Arial Unicode MS" w:hAnsi="Times New Roman"/>
          <w:b/>
          <w:smallCaps/>
          <w:w w:val="0"/>
        </w:rPr>
      </w:pPr>
      <w:bookmarkStart w:id="71" w:name="_DV_M190"/>
      <w:bookmarkStart w:id="72" w:name="_DV_M191"/>
      <w:bookmarkEnd w:id="71"/>
      <w:bookmarkEnd w:id="72"/>
      <w:r w:rsidRPr="00D3716F">
        <w:rPr>
          <w:rFonts w:ascii="Times New Roman" w:eastAsia="Arial Unicode MS" w:hAnsi="Times New Roman"/>
          <w:w w:val="0"/>
        </w:rPr>
        <w:tab/>
        <w:t>(a</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 xml:space="preserve">dentro de, no máximo, </w:t>
      </w:r>
      <w:r w:rsidR="007F6159">
        <w:rPr>
          <w:rFonts w:ascii="Times New Roman" w:eastAsia="Arial Unicode MS" w:hAnsi="Times New Roman"/>
          <w:w w:val="0"/>
        </w:rPr>
        <w:t>90 (noventa) dias</w:t>
      </w:r>
      <w:r w:rsidRPr="00D3716F">
        <w:rPr>
          <w:rFonts w:ascii="Times New Roman" w:eastAsia="Arial Unicode MS" w:hAnsi="Times New Roman"/>
          <w:w w:val="0"/>
        </w:rPr>
        <w:t xml:space="preserve"> após o término de cada exercício social</w:t>
      </w:r>
      <w:r w:rsidR="005B72CB">
        <w:rPr>
          <w:rFonts w:ascii="Times New Roman" w:eastAsia="Arial Unicode MS" w:hAnsi="Times New Roman"/>
          <w:w w:val="0"/>
        </w:rPr>
        <w:t>,</w:t>
      </w:r>
      <w:r w:rsidR="007F6159">
        <w:rPr>
          <w:rFonts w:ascii="Times New Roman" w:eastAsia="Arial Unicode MS" w:hAnsi="Times New Roman"/>
          <w:w w:val="0"/>
        </w:rPr>
        <w:t xml:space="preserve"> ou até 10 (dez) dias após a data de suas respectivas divulgações</w:t>
      </w:r>
      <w:r w:rsidRPr="00D3716F">
        <w:rPr>
          <w:rFonts w:ascii="Times New Roman" w:eastAsia="Arial Unicode MS" w:hAnsi="Times New Roman"/>
          <w:w w:val="0"/>
        </w:rPr>
        <w:t>,</w:t>
      </w:r>
      <w:r w:rsidR="007F6159">
        <w:rPr>
          <w:rFonts w:ascii="Times New Roman" w:eastAsia="Arial Unicode MS" w:hAnsi="Times New Roman"/>
          <w:w w:val="0"/>
        </w:rPr>
        <w:t xml:space="preserve"> o que ocorrer primeiro</w:t>
      </w:r>
      <w:r w:rsidR="00B33594">
        <w:rPr>
          <w:rFonts w:ascii="Times New Roman" w:eastAsia="Arial Unicode MS" w:hAnsi="Times New Roman"/>
          <w:w w:val="0"/>
        </w:rPr>
        <w:t>,</w:t>
      </w:r>
      <w:r w:rsidRPr="00D3716F">
        <w:rPr>
          <w:rFonts w:ascii="Times New Roman" w:eastAsia="Arial Unicode MS" w:hAnsi="Times New Roman"/>
          <w:w w:val="0"/>
        </w:rPr>
        <w:t xml:space="preserve"> cópia de suas demonstrações financeiras completas relativas ao respectivo exercício social encerrado, acompanhadas de parecer dos auditores independentes; </w:t>
      </w:r>
    </w:p>
    <w:p w:rsidR="00A90C39" w:rsidRPr="00D3716F" w:rsidRDefault="00A90C39" w:rsidP="005C015E">
      <w:pPr>
        <w:pStyle w:val="sub"/>
        <w:widowControl/>
        <w:shd w:val="clear" w:color="auto" w:fill="FFFFFF"/>
        <w:tabs>
          <w:tab w:val="clear" w:pos="0"/>
          <w:tab w:val="clear" w:pos="1440"/>
          <w:tab w:val="left" w:pos="720"/>
          <w:tab w:val="left" w:pos="900"/>
          <w:tab w:val="left" w:pos="1418"/>
          <w:tab w:val="left" w:pos="1800"/>
        </w:tabs>
        <w:spacing w:before="0" w:after="0" w:line="312" w:lineRule="auto"/>
        <w:ind w:left="1418" w:hanging="1418"/>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(b</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r>
      <w:bookmarkStart w:id="73" w:name="_DV_M194"/>
      <w:bookmarkEnd w:id="73"/>
      <w:r w:rsidRPr="00D3716F">
        <w:rPr>
          <w:rFonts w:ascii="Times New Roman" w:eastAsia="Arial Unicode MS" w:hAnsi="Times New Roman"/>
          <w:w w:val="0"/>
        </w:rPr>
        <w:t xml:space="preserve">dentro de 30 (trinta) dias úteis após sua realização, cópias de todas as atas de todas as </w:t>
      </w:r>
      <w:proofErr w:type="spellStart"/>
      <w:r w:rsidRPr="00D3716F">
        <w:rPr>
          <w:rFonts w:ascii="Times New Roman" w:eastAsia="Arial Unicode MS" w:hAnsi="Times New Roman"/>
          <w:w w:val="0"/>
        </w:rPr>
        <w:t>assembleias</w:t>
      </w:r>
      <w:proofErr w:type="spellEnd"/>
      <w:r w:rsidRPr="00D3716F">
        <w:rPr>
          <w:rFonts w:ascii="Times New Roman" w:eastAsia="Arial Unicode MS" w:hAnsi="Times New Roman"/>
          <w:w w:val="0"/>
        </w:rPr>
        <w:t xml:space="preserve"> gerais de acionistas</w:t>
      </w:r>
      <w:r>
        <w:rPr>
          <w:rFonts w:ascii="Times New Roman" w:eastAsia="Arial Unicode MS" w:hAnsi="Times New Roman"/>
          <w:w w:val="0"/>
        </w:rPr>
        <w:t xml:space="preserve"> e fatos relevantes</w:t>
      </w:r>
      <w:r w:rsidRPr="00D3716F">
        <w:rPr>
          <w:rFonts w:ascii="Times New Roman" w:eastAsia="Arial Unicode MS" w:hAnsi="Times New Roman"/>
          <w:w w:val="0"/>
        </w:rPr>
        <w:t>;</w:t>
      </w:r>
    </w:p>
    <w:p w:rsidR="005C015E" w:rsidRPr="00D3716F" w:rsidRDefault="005C015E" w:rsidP="005C015E">
      <w:pPr>
        <w:pStyle w:val="sub"/>
        <w:widowControl/>
        <w:shd w:val="clear" w:color="auto" w:fill="FFFFFF"/>
        <w:tabs>
          <w:tab w:val="clear" w:pos="0"/>
          <w:tab w:val="clear" w:pos="1440"/>
          <w:tab w:val="left" w:pos="720"/>
          <w:tab w:val="left" w:pos="900"/>
          <w:tab w:val="left" w:pos="1418"/>
          <w:tab w:val="left" w:pos="1800"/>
        </w:tabs>
        <w:spacing w:before="0" w:after="0" w:line="312" w:lineRule="auto"/>
        <w:ind w:left="1418" w:hanging="1418"/>
        <w:rPr>
          <w:rFonts w:ascii="Times New Roman" w:eastAsia="Arial Unicode MS" w:hAnsi="Times New Roman"/>
          <w:w w:val="0"/>
        </w:rPr>
      </w:pPr>
      <w:bookmarkStart w:id="74" w:name="_DV_M199"/>
      <w:bookmarkEnd w:id="74"/>
    </w:p>
    <w:p w:rsidR="005C015E" w:rsidRPr="00D3716F" w:rsidRDefault="005C015E" w:rsidP="005C015E">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(c</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 xml:space="preserve">cópia de qualquer correspondência ou notificação judicial ou extrajudicial recebida pela Emissora envolvendo procedimento de valor </w:t>
      </w:r>
      <w:r>
        <w:rPr>
          <w:rFonts w:ascii="Times New Roman" w:eastAsia="Arial Unicode MS" w:hAnsi="Times New Roman"/>
          <w:w w:val="0"/>
        </w:rPr>
        <w:t xml:space="preserve">individual ou agregado </w:t>
      </w:r>
      <w:r w:rsidRPr="00D3716F">
        <w:rPr>
          <w:rFonts w:ascii="Times New Roman" w:eastAsia="Arial Unicode MS" w:hAnsi="Times New Roman"/>
          <w:w w:val="0"/>
        </w:rPr>
        <w:t>equivalente a, no mínimo, US$50.000.000,00 (</w:t>
      </w:r>
      <w:proofErr w:type="spellStart"/>
      <w:r w:rsidRPr="00D3716F">
        <w:rPr>
          <w:rFonts w:ascii="Times New Roman" w:eastAsia="Arial Unicode MS" w:hAnsi="Times New Roman"/>
          <w:w w:val="0"/>
        </w:rPr>
        <w:t>cinquenta</w:t>
      </w:r>
      <w:proofErr w:type="spellEnd"/>
      <w:r w:rsidRPr="00D3716F">
        <w:rPr>
          <w:rFonts w:ascii="Times New Roman" w:eastAsia="Arial Unicode MS" w:hAnsi="Times New Roman"/>
          <w:w w:val="0"/>
        </w:rPr>
        <w:t xml:space="preserve"> milhões de dólares), em até 30 (trinta) dias úteis após o oferecimento de qualquer forma de resposta, defesa, contestação ou reconvenção, conforme o caso, acompanhada da respectiva cópia destes;</w:t>
      </w:r>
      <w:bookmarkStart w:id="75" w:name="_DV_M203"/>
      <w:bookmarkStart w:id="76" w:name="_DV_M205"/>
      <w:bookmarkStart w:id="77" w:name="_DV_M206"/>
      <w:bookmarkStart w:id="78" w:name="_DV_M207"/>
      <w:bookmarkStart w:id="79" w:name="_DV_M208"/>
      <w:bookmarkEnd w:id="75"/>
      <w:bookmarkEnd w:id="76"/>
      <w:bookmarkEnd w:id="77"/>
      <w:bookmarkEnd w:id="78"/>
      <w:bookmarkEnd w:id="79"/>
      <w:r w:rsidRPr="00D3716F">
        <w:rPr>
          <w:rFonts w:ascii="Times New Roman" w:eastAsia="Arial Unicode MS" w:hAnsi="Times New Roman"/>
          <w:w w:val="0"/>
        </w:rPr>
        <w:t xml:space="preserve"> </w:t>
      </w:r>
    </w:p>
    <w:p w:rsidR="005C015E" w:rsidRPr="00D3716F" w:rsidRDefault="005C015E" w:rsidP="005C015E">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(d</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 xml:space="preserve">informações a respeito de qualquer dos eventos indicados </w:t>
      </w:r>
      <w:bookmarkStart w:id="80" w:name="_DV_M209"/>
      <w:bookmarkEnd w:id="80"/>
      <w:r w:rsidRPr="00D3716F">
        <w:rPr>
          <w:rFonts w:ascii="Times New Roman" w:eastAsia="Arial Unicode MS" w:hAnsi="Times New Roman"/>
          <w:w w:val="0"/>
        </w:rPr>
        <w:t>na Cláusula 5.3</w:t>
      </w:r>
      <w:r>
        <w:rPr>
          <w:rFonts w:ascii="Times New Roman" w:eastAsia="Arial Unicode MS" w:hAnsi="Times New Roman"/>
          <w:w w:val="0"/>
        </w:rPr>
        <w:t>.1.1</w:t>
      </w:r>
      <w:r w:rsidRPr="00D3716F">
        <w:rPr>
          <w:rFonts w:ascii="Times New Roman" w:eastAsia="Arial Unicode MS" w:hAnsi="Times New Roman"/>
          <w:w w:val="0"/>
        </w:rPr>
        <w:t xml:space="preserve"> acima imediatamente após a sua ocorrência;</w:t>
      </w:r>
      <w:r w:rsidR="005B72CB">
        <w:rPr>
          <w:rFonts w:ascii="Times New Roman" w:eastAsia="Arial Unicode MS" w:hAnsi="Times New Roman"/>
          <w:w w:val="0"/>
        </w:rPr>
        <w:t xml:space="preserve"> e</w:t>
      </w:r>
    </w:p>
    <w:p w:rsidR="005C015E" w:rsidRDefault="005C015E" w:rsidP="005C015E">
      <w:pPr>
        <w:pStyle w:val="p0"/>
        <w:widowControl/>
        <w:tabs>
          <w:tab w:val="clear" w:pos="720"/>
        </w:tabs>
        <w:spacing w:line="312" w:lineRule="auto"/>
        <w:rPr>
          <w:rStyle w:val="DeltaViewDeletion"/>
          <w:rFonts w:ascii="Times New Roman" w:eastAsia="Arial Unicode MS" w:hAnsi="Times New Roman"/>
          <w:szCs w:val="22"/>
        </w:rPr>
      </w:pPr>
      <w:bookmarkStart w:id="81" w:name="_DV_C375"/>
    </w:p>
    <w:p w:rsidR="00A90C39" w:rsidRPr="00D3716F" w:rsidRDefault="00A90C39" w:rsidP="00A90C39">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w:t>
      </w:r>
      <w:r w:rsidR="005B72CB">
        <w:rPr>
          <w:rFonts w:ascii="Times New Roman" w:eastAsia="Arial Unicode MS" w:hAnsi="Times New Roman"/>
          <w:w w:val="0"/>
        </w:rPr>
        <w:t>e</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r>
      <w:r>
        <w:rPr>
          <w:rFonts w:ascii="Times New Roman" w:eastAsia="Arial Unicode MS" w:hAnsi="Times New Roman"/>
          <w:w w:val="0"/>
        </w:rPr>
        <w:t xml:space="preserve">dentro de 10 (dez) dias úteis, </w:t>
      </w:r>
      <w:r w:rsidR="00FE6EEB">
        <w:rPr>
          <w:rFonts w:ascii="Times New Roman" w:eastAsia="Arial Unicode MS" w:hAnsi="Times New Roman"/>
          <w:w w:val="0"/>
        </w:rPr>
        <w:t>ou de outro prazo a ser previamente informado pela Emissora ao Agente Fiduciário</w:t>
      </w:r>
      <w:r w:rsidR="009D334B">
        <w:rPr>
          <w:rFonts w:ascii="Times New Roman" w:eastAsia="Arial Unicode MS" w:hAnsi="Times New Roman"/>
          <w:w w:val="0"/>
        </w:rPr>
        <w:t>,</w:t>
      </w:r>
      <w:r w:rsidR="00FE6EEB">
        <w:rPr>
          <w:rFonts w:ascii="Times New Roman" w:eastAsia="Arial Unicode MS" w:hAnsi="Times New Roman"/>
          <w:w w:val="0"/>
        </w:rPr>
        <w:t xml:space="preserve"> </w:t>
      </w:r>
      <w:r w:rsidR="00867A76">
        <w:rPr>
          <w:rFonts w:ascii="Times New Roman" w:eastAsia="Arial Unicode MS" w:hAnsi="Times New Roman"/>
          <w:w w:val="0"/>
        </w:rPr>
        <w:t xml:space="preserve">no caso do primeiro vir a necessitar de outro prazo e justificar tal necessidade,  </w:t>
      </w:r>
      <w:r>
        <w:rPr>
          <w:rFonts w:ascii="Times New Roman" w:eastAsia="Arial Unicode MS" w:hAnsi="Times New Roman"/>
          <w:w w:val="0"/>
        </w:rPr>
        <w:t>qualquer informação que razoavelmente venha a ser solicitada por escrito pelo Agente Fiduciário</w:t>
      </w:r>
      <w:r w:rsidR="00FE6EEB">
        <w:rPr>
          <w:rFonts w:ascii="Times New Roman" w:eastAsia="Arial Unicode MS" w:hAnsi="Times New Roman"/>
          <w:w w:val="0"/>
        </w:rPr>
        <w:t xml:space="preserve">, desde </w:t>
      </w:r>
      <w:r>
        <w:rPr>
          <w:rFonts w:ascii="Times New Roman" w:eastAsia="Arial Unicode MS" w:hAnsi="Times New Roman"/>
          <w:w w:val="0"/>
        </w:rPr>
        <w:t xml:space="preserve">que </w:t>
      </w:r>
      <w:r w:rsidR="00FE6EEB">
        <w:rPr>
          <w:rFonts w:ascii="Times New Roman" w:eastAsia="Arial Unicode MS" w:hAnsi="Times New Roman"/>
          <w:w w:val="0"/>
        </w:rPr>
        <w:t xml:space="preserve">tal informação </w:t>
      </w:r>
      <w:r>
        <w:rPr>
          <w:rFonts w:ascii="Times New Roman" w:eastAsia="Arial Unicode MS" w:hAnsi="Times New Roman"/>
          <w:w w:val="0"/>
        </w:rPr>
        <w:t xml:space="preserve">seja </w:t>
      </w:r>
      <w:r w:rsidR="00FE6EEB">
        <w:rPr>
          <w:rFonts w:ascii="Times New Roman" w:eastAsia="Arial Unicode MS" w:hAnsi="Times New Roman"/>
          <w:w w:val="0"/>
        </w:rPr>
        <w:t xml:space="preserve">indispensável </w:t>
      </w:r>
      <w:r>
        <w:rPr>
          <w:rFonts w:ascii="Times New Roman" w:eastAsia="Arial Unicode MS" w:hAnsi="Times New Roman"/>
          <w:w w:val="0"/>
        </w:rPr>
        <w:t xml:space="preserve">para que este </w:t>
      </w:r>
      <w:r w:rsidR="00FE6EEB">
        <w:rPr>
          <w:rFonts w:ascii="Times New Roman" w:eastAsia="Arial Unicode MS" w:hAnsi="Times New Roman"/>
          <w:w w:val="0"/>
        </w:rPr>
        <w:t xml:space="preserve">último </w:t>
      </w:r>
      <w:r>
        <w:rPr>
          <w:rFonts w:ascii="Times New Roman" w:eastAsia="Arial Unicode MS" w:hAnsi="Times New Roman"/>
          <w:w w:val="0"/>
        </w:rPr>
        <w:t xml:space="preserve">possa cumprir </w:t>
      </w:r>
      <w:r w:rsidR="00FE6EEB">
        <w:rPr>
          <w:rFonts w:ascii="Times New Roman" w:eastAsia="Arial Unicode MS" w:hAnsi="Times New Roman"/>
          <w:w w:val="0"/>
        </w:rPr>
        <w:t xml:space="preserve">com </w:t>
      </w:r>
      <w:r>
        <w:rPr>
          <w:rFonts w:ascii="Times New Roman" w:eastAsia="Arial Unicode MS" w:hAnsi="Times New Roman"/>
          <w:w w:val="0"/>
        </w:rPr>
        <w:t>suas obrigações decorrentes da presente Escritura e da Instrução CVM 28;</w:t>
      </w:r>
    </w:p>
    <w:p w:rsidR="00A90C39" w:rsidRPr="00D3716F" w:rsidRDefault="00A90C39" w:rsidP="005C015E">
      <w:pPr>
        <w:pStyle w:val="p0"/>
        <w:widowControl/>
        <w:tabs>
          <w:tab w:val="clear" w:pos="720"/>
        </w:tabs>
        <w:spacing w:line="312" w:lineRule="auto"/>
        <w:rPr>
          <w:rStyle w:val="DeltaViewDeletion"/>
          <w:rFonts w:ascii="Times New Roman" w:eastAsia="Arial Unicode MS" w:hAnsi="Times New Roman"/>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bookmarkStart w:id="82" w:name="_DV_M210"/>
      <w:bookmarkEnd w:id="81"/>
      <w:bookmarkEnd w:id="82"/>
      <w:r w:rsidRPr="00D3716F">
        <w:rPr>
          <w:rFonts w:eastAsia="Arial Unicode MS"/>
          <w:w w:val="0"/>
          <w:sz w:val="22"/>
          <w:szCs w:val="22"/>
        </w:rPr>
        <w:t>(ii</w:t>
      </w:r>
      <w:proofErr w:type="gramStart"/>
      <w:r w:rsidRPr="00D3716F">
        <w:rPr>
          <w:rFonts w:eastAsia="Arial Unicode MS"/>
          <w:w w:val="0"/>
          <w:sz w:val="22"/>
          <w:szCs w:val="22"/>
        </w:rPr>
        <w:t>)</w:t>
      </w:r>
      <w:proofErr w:type="gramEnd"/>
      <w:r w:rsidRPr="00D3716F">
        <w:rPr>
          <w:rFonts w:eastAsia="Arial Unicode MS"/>
          <w:w w:val="0"/>
          <w:sz w:val="22"/>
          <w:szCs w:val="22"/>
        </w:rPr>
        <w:tab/>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rsidR="005C015E" w:rsidRPr="00D3716F" w:rsidRDefault="005C015E" w:rsidP="005C015E">
      <w:pPr>
        <w:tabs>
          <w:tab w:val="left" w:pos="720"/>
        </w:tabs>
        <w:spacing w:line="312" w:lineRule="auto"/>
        <w:ind w:left="720" w:hanging="720"/>
        <w:jc w:val="both"/>
        <w:rPr>
          <w:rFonts w:eastAsia="Arial Unicode MS"/>
          <w:sz w:val="22"/>
          <w:szCs w:val="22"/>
        </w:rPr>
      </w:pPr>
      <w:bookmarkStart w:id="83" w:name="_DV_M211"/>
      <w:bookmarkStart w:id="84" w:name="_DV_M76"/>
      <w:bookmarkStart w:id="85" w:name="_DV_M77"/>
      <w:bookmarkStart w:id="86" w:name="_DV_M78"/>
      <w:bookmarkStart w:id="87" w:name="_DV_M75"/>
      <w:bookmarkStart w:id="88" w:name="_DV_M79"/>
      <w:bookmarkStart w:id="89" w:name="_DV_M80"/>
      <w:bookmarkEnd w:id="83"/>
      <w:bookmarkEnd w:id="84"/>
      <w:bookmarkEnd w:id="85"/>
      <w:bookmarkEnd w:id="86"/>
      <w:bookmarkEnd w:id="87"/>
      <w:bookmarkEnd w:id="88"/>
      <w:bookmarkEnd w:id="89"/>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(iii</w:t>
      </w:r>
      <w:proofErr w:type="gramStart"/>
      <w:r w:rsidRPr="00D3716F">
        <w:rPr>
          <w:rFonts w:eastAsia="Arial Unicode MS"/>
          <w:w w:val="0"/>
          <w:sz w:val="22"/>
          <w:szCs w:val="22"/>
        </w:rPr>
        <w:t>)</w:t>
      </w:r>
      <w:proofErr w:type="gramEnd"/>
      <w:r w:rsidRPr="00D3716F">
        <w:rPr>
          <w:rFonts w:eastAsia="Arial Unicode MS"/>
          <w:w w:val="0"/>
          <w:sz w:val="22"/>
          <w:szCs w:val="22"/>
        </w:rPr>
        <w:tab/>
        <w:t>atender integralmente as obrigações previstas no artigo 17 da Instrução CVM 476, abaixo transcritas:</w:t>
      </w:r>
    </w:p>
    <w:p w:rsidR="005C015E" w:rsidRPr="00D3716F" w:rsidRDefault="005C015E" w:rsidP="005C015E">
      <w:pPr>
        <w:tabs>
          <w:tab w:val="left" w:pos="851"/>
        </w:tabs>
        <w:spacing w:line="312" w:lineRule="auto"/>
        <w:ind w:left="900" w:hanging="900"/>
        <w:jc w:val="both"/>
        <w:rPr>
          <w:rFonts w:eastAsia="Arial Unicode MS"/>
          <w:w w:val="0"/>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(a</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preparar demonstrações financeiras</w:t>
      </w:r>
      <w:bookmarkStart w:id="90" w:name="_DV_C53"/>
      <w:r w:rsidRPr="00D3716F">
        <w:rPr>
          <w:rFonts w:ascii="Times New Roman" w:eastAsia="Arial Unicode MS" w:hAnsi="Times New Roman"/>
          <w:w w:val="0"/>
        </w:rPr>
        <w:t xml:space="preserve"> de encerramento de exercício</w:t>
      </w:r>
      <w:bookmarkStart w:id="91" w:name="_DV_M74"/>
      <w:bookmarkEnd w:id="90"/>
      <w:bookmarkEnd w:id="91"/>
      <w:r w:rsidRPr="00D3716F">
        <w:rPr>
          <w:rFonts w:ascii="Times New Roman" w:eastAsia="Arial Unicode MS" w:hAnsi="Times New Roman"/>
          <w:w w:val="0"/>
        </w:rPr>
        <w:t xml:space="preserve"> e, se for o caso, demonstrações consolidadas, em conformidade com a Lei das Sociedades por Ações e com a regulamentação da CVM;</w:t>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(b</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 xml:space="preserve">submeter suas demonstrações financeiras a auditoria, por auditor registrado na CVM; </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(c</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divulgar suas demonstrações financeiras, acompanhadas de notas explicativas e parecer dos auditores independentes, em sua página na rede mundial de computadores, dentro de 3 (três) meses contados do encerramento do exercício social;</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(d</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manter os documentos mencionados no item (c) acima em sua página na rede mundial de computadores, por um prazo de 3 (três) anos;</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(e</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observar as disposições da Instrução da CVM nº 358, de 03 de janeiro de 2002, conforme alterada (“</w:t>
      </w:r>
      <w:r w:rsidRPr="00D3716F">
        <w:rPr>
          <w:rFonts w:ascii="Times New Roman" w:eastAsia="Arial Unicode MS" w:hAnsi="Times New Roman"/>
          <w:w w:val="0"/>
          <w:u w:val="single"/>
        </w:rPr>
        <w:t>Instrução CVM 358</w:t>
      </w:r>
      <w:r w:rsidRPr="00D3716F">
        <w:rPr>
          <w:rFonts w:ascii="Times New Roman" w:eastAsia="Arial Unicode MS" w:hAnsi="Times New Roman"/>
          <w:w w:val="0"/>
        </w:rPr>
        <w:t xml:space="preserve">”), no tocante ao dever de sigilo e vedações à negociação; </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(f</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t>divulgar em sua página na rede mundial de computadores a ocorrência de fato relevante, conforme definido pelo artigo 2º da Instrução CVM 358, comunicando imediatamente a Instituição Intermediária</w:t>
      </w:r>
      <w:r w:rsidR="00E55FE5">
        <w:rPr>
          <w:rFonts w:ascii="Times New Roman" w:eastAsia="Arial Unicode MS" w:hAnsi="Times New Roman"/>
          <w:w w:val="0"/>
        </w:rPr>
        <w:t xml:space="preserve"> e o Agente Fiduciário</w:t>
      </w:r>
      <w:r w:rsidRPr="00D3716F">
        <w:rPr>
          <w:rFonts w:ascii="Times New Roman" w:eastAsia="Arial Unicode MS" w:hAnsi="Times New Roman"/>
          <w:w w:val="0"/>
        </w:rPr>
        <w:t>; e</w:t>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p>
    <w:p w:rsidR="005C015E" w:rsidRPr="00D3716F" w:rsidRDefault="005C015E" w:rsidP="005C015E">
      <w:pPr>
        <w:tabs>
          <w:tab w:val="left" w:pos="720"/>
          <w:tab w:val="left" w:pos="851"/>
        </w:tabs>
        <w:spacing w:line="312" w:lineRule="auto"/>
        <w:ind w:left="900" w:hanging="900"/>
        <w:jc w:val="both"/>
        <w:rPr>
          <w:rFonts w:eastAsia="Arial Unicode MS"/>
          <w:w w:val="0"/>
          <w:sz w:val="22"/>
          <w:szCs w:val="22"/>
        </w:rPr>
      </w:pPr>
      <w:r w:rsidRPr="00D3716F">
        <w:rPr>
          <w:sz w:val="22"/>
          <w:szCs w:val="22"/>
        </w:rPr>
        <w:tab/>
        <w:t>(g</w:t>
      </w:r>
      <w:proofErr w:type="gramStart"/>
      <w:r w:rsidRPr="00D3716F">
        <w:rPr>
          <w:sz w:val="22"/>
          <w:szCs w:val="22"/>
        </w:rPr>
        <w:t>)</w:t>
      </w:r>
      <w:proofErr w:type="gramEnd"/>
      <w:r w:rsidRPr="00D3716F">
        <w:rPr>
          <w:sz w:val="22"/>
          <w:szCs w:val="22"/>
        </w:rPr>
        <w:tab/>
        <w:t>fornecer as informações solicitadas pela CVM</w:t>
      </w:r>
      <w:r>
        <w:rPr>
          <w:sz w:val="22"/>
          <w:szCs w:val="22"/>
        </w:rPr>
        <w:t xml:space="preserve"> e/ou pela CETIP</w:t>
      </w:r>
      <w:r w:rsidRPr="00D3716F">
        <w:rPr>
          <w:sz w:val="22"/>
          <w:szCs w:val="22"/>
        </w:rPr>
        <w:t>;</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(iv</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enviar à CETIP: (a) as informações divulgadas na rede mundial de computadores previstas na alínea (d) do subitem (iii) acima; (b) documentos e informações exigidas por esta entidade no prazo de </w:t>
      </w:r>
      <w:r>
        <w:rPr>
          <w:rFonts w:eastAsia="Arial Unicode MS"/>
          <w:w w:val="0"/>
          <w:sz w:val="22"/>
          <w:szCs w:val="22"/>
        </w:rPr>
        <w:t xml:space="preserve">1 </w:t>
      </w:r>
      <w:r w:rsidRPr="00D3716F">
        <w:rPr>
          <w:rFonts w:eastAsia="Arial Unicode MS"/>
          <w:w w:val="0"/>
          <w:sz w:val="22"/>
          <w:szCs w:val="22"/>
        </w:rPr>
        <w:t>(</w:t>
      </w:r>
      <w:r>
        <w:rPr>
          <w:rFonts w:eastAsia="Arial Unicode MS"/>
          <w:w w:val="0"/>
          <w:sz w:val="22"/>
          <w:szCs w:val="22"/>
        </w:rPr>
        <w:t>um</w:t>
      </w:r>
      <w:r w:rsidRPr="00D3716F">
        <w:rPr>
          <w:rFonts w:eastAsia="Arial Unicode MS"/>
          <w:w w:val="0"/>
          <w:sz w:val="22"/>
          <w:szCs w:val="22"/>
        </w:rPr>
        <w:t xml:space="preserve">) </w:t>
      </w:r>
      <w:r>
        <w:rPr>
          <w:rFonts w:eastAsia="Arial Unicode MS"/>
          <w:w w:val="0"/>
          <w:sz w:val="22"/>
          <w:szCs w:val="22"/>
        </w:rPr>
        <w:t xml:space="preserve">dia útil </w:t>
      </w:r>
      <w:r w:rsidRPr="00D3716F">
        <w:rPr>
          <w:rFonts w:eastAsia="Arial Unicode MS"/>
          <w:w w:val="0"/>
          <w:sz w:val="22"/>
          <w:szCs w:val="22"/>
        </w:rPr>
        <w:t>a contar do recebimento de notificação nesse sentido; assim como (c) atender integralmente as demais obrigações previstas no Comunicado CETIP nº 028/09, de 02 de abril de 2009;</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(v</w:t>
      </w:r>
      <w:proofErr w:type="gramStart"/>
      <w:r w:rsidRPr="00D3716F">
        <w:rPr>
          <w:rFonts w:eastAsia="Arial Unicode MS"/>
          <w:w w:val="0"/>
          <w:sz w:val="22"/>
          <w:szCs w:val="22"/>
        </w:rPr>
        <w:t>)</w:t>
      </w:r>
      <w:proofErr w:type="gramEnd"/>
      <w:r w:rsidRPr="00D3716F">
        <w:rPr>
          <w:rFonts w:eastAsia="Arial Unicode MS"/>
          <w:w w:val="0"/>
          <w:sz w:val="22"/>
          <w:szCs w:val="22"/>
        </w:rPr>
        <w:tab/>
        <w:t>manter a sua contabilidade atualizada e efetuar os respectivos registros de acordo com os princípios contábeis geralmente aceitos no Brasil;</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bookmarkStart w:id="92" w:name="_DV_M212"/>
      <w:bookmarkEnd w:id="92"/>
      <w:r w:rsidRPr="00D3716F">
        <w:rPr>
          <w:rFonts w:eastAsia="Arial Unicode MS"/>
          <w:w w:val="0"/>
          <w:sz w:val="22"/>
          <w:szCs w:val="22"/>
        </w:rPr>
        <w:t>(vi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convocar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Geral de Debenturistas (conforme definida abaixo) para deliberar sobre qualquer das matérias que direta ou indiretamente se relacione com a presente Emissão, nos termos da Cláusula 8ª desta Escritura, caso o Agente Fiduciário não o faça;</w:t>
      </w:r>
    </w:p>
    <w:p w:rsidR="005C015E" w:rsidRPr="00D3716F" w:rsidRDefault="005C015E" w:rsidP="005C015E">
      <w:pPr>
        <w:pStyle w:val="p0"/>
        <w:widowControl/>
        <w:spacing w:line="312" w:lineRule="auto"/>
        <w:ind w:left="720" w:hanging="720"/>
        <w:rPr>
          <w:rFonts w:ascii="Times New Roman" w:eastAsia="Arial Unicode MS" w:hAnsi="Times New Roman"/>
          <w:snapToGrid/>
          <w:szCs w:val="22"/>
        </w:rPr>
      </w:pPr>
      <w:bookmarkStart w:id="93" w:name="_DV_M213"/>
      <w:bookmarkEnd w:id="93"/>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(vii</w:t>
      </w:r>
      <w:proofErr w:type="gramStart"/>
      <w:r w:rsidRPr="00D3716F">
        <w:rPr>
          <w:rFonts w:eastAsia="Arial Unicode MS"/>
          <w:w w:val="0"/>
          <w:sz w:val="22"/>
          <w:szCs w:val="22"/>
        </w:rPr>
        <w:t>)</w:t>
      </w:r>
      <w:proofErr w:type="gramEnd"/>
      <w:r w:rsidRPr="00D3716F">
        <w:rPr>
          <w:rFonts w:eastAsia="Arial Unicode MS"/>
          <w:w w:val="0"/>
          <w:sz w:val="22"/>
          <w:szCs w:val="22"/>
        </w:rPr>
        <w:tab/>
        <w:t>cumprir todas as determinações da CVM, com o envio de documentos e, ainda, prestando as informações que lhe forem solicitadas;</w:t>
      </w:r>
    </w:p>
    <w:p w:rsidR="005C015E" w:rsidRPr="00D3716F" w:rsidRDefault="005C015E" w:rsidP="005C015E">
      <w:pPr>
        <w:tabs>
          <w:tab w:val="left" w:pos="720"/>
        </w:tabs>
        <w:spacing w:line="312" w:lineRule="auto"/>
        <w:ind w:left="720" w:hanging="720"/>
        <w:jc w:val="both"/>
        <w:rPr>
          <w:rFonts w:eastAsia="Arial Unicode MS"/>
          <w:w w:val="0"/>
          <w:sz w:val="22"/>
          <w:szCs w:val="22"/>
        </w:rPr>
      </w:pPr>
      <w:bookmarkStart w:id="94" w:name="_DV_M214"/>
      <w:bookmarkEnd w:id="94"/>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(viii</w:t>
      </w:r>
      <w:proofErr w:type="gramStart"/>
      <w:r w:rsidRPr="00D3716F">
        <w:rPr>
          <w:rFonts w:eastAsia="Arial Unicode MS"/>
          <w:w w:val="0"/>
          <w:sz w:val="22"/>
          <w:szCs w:val="22"/>
        </w:rPr>
        <w:t>)</w:t>
      </w:r>
      <w:proofErr w:type="gramEnd"/>
      <w:r w:rsidRPr="00D3716F">
        <w:rPr>
          <w:rFonts w:eastAsia="Arial Unicode MS"/>
          <w:w w:val="0"/>
          <w:sz w:val="22"/>
          <w:szCs w:val="22"/>
        </w:rPr>
        <w:tab/>
      </w:r>
      <w:bookmarkStart w:id="95" w:name="_DV_M215"/>
      <w:bookmarkStart w:id="96" w:name="_DV_M216"/>
      <w:bookmarkEnd w:id="95"/>
      <w:bookmarkEnd w:id="96"/>
      <w:r w:rsidRPr="00D3716F">
        <w:rPr>
          <w:rFonts w:eastAsia="Arial Unicode MS"/>
          <w:w w:val="0"/>
          <w:sz w:val="22"/>
          <w:szCs w:val="22"/>
        </w:rPr>
        <w:t xml:space="preserve">manter em adequado funcionamento órgão para atender, de forma eficiente, aos </w:t>
      </w:r>
      <w:r w:rsidRPr="00D3716F">
        <w:rPr>
          <w:sz w:val="22"/>
          <w:szCs w:val="22"/>
        </w:rPr>
        <w:t>Debenturistas</w:t>
      </w:r>
      <w:r w:rsidRPr="00D3716F">
        <w:rPr>
          <w:rFonts w:eastAsia="Arial Unicode MS"/>
          <w:w w:val="0"/>
          <w:sz w:val="22"/>
          <w:szCs w:val="22"/>
        </w:rPr>
        <w:t>, ou contratar instituições financeiras autorizadas para a prestação desse serviço;</w:t>
      </w:r>
    </w:p>
    <w:p w:rsidR="005C015E" w:rsidRPr="00D3716F" w:rsidRDefault="005C015E" w:rsidP="005C015E">
      <w:pPr>
        <w:pStyle w:val="p0"/>
        <w:widowControl/>
        <w:spacing w:line="312" w:lineRule="auto"/>
        <w:ind w:left="720" w:hanging="720"/>
        <w:rPr>
          <w:rFonts w:ascii="Times New Roman" w:eastAsia="Arial Unicode MS" w:hAnsi="Times New Roman"/>
          <w:szCs w:val="22"/>
        </w:rPr>
      </w:pPr>
      <w:bookmarkStart w:id="97" w:name="_DV_M217"/>
      <w:bookmarkEnd w:id="97"/>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(ix</w:t>
      </w:r>
      <w:proofErr w:type="gramStart"/>
      <w:r w:rsidRPr="00D3716F">
        <w:rPr>
          <w:rFonts w:eastAsia="Arial Unicode MS"/>
          <w:w w:val="0"/>
          <w:sz w:val="22"/>
          <w:szCs w:val="22"/>
        </w:rPr>
        <w:t>)</w:t>
      </w:r>
      <w:proofErr w:type="gramEnd"/>
      <w:r w:rsidRPr="00D3716F">
        <w:rPr>
          <w:rFonts w:eastAsia="Arial Unicode MS"/>
          <w:w w:val="0"/>
          <w:sz w:val="22"/>
          <w:szCs w:val="22"/>
        </w:rPr>
        <w:tab/>
        <w:t>não realizar operações fora de seu objeto social, observadas as disposições estatutárias, legais e regulamentares em vigor;</w:t>
      </w:r>
    </w:p>
    <w:p w:rsidR="005C015E" w:rsidRPr="00D3716F" w:rsidRDefault="005C015E" w:rsidP="005C015E">
      <w:pPr>
        <w:pStyle w:val="p0"/>
        <w:widowControl/>
        <w:spacing w:line="312" w:lineRule="auto"/>
        <w:ind w:left="720" w:hanging="720"/>
        <w:rPr>
          <w:rFonts w:ascii="Times New Roman" w:eastAsia="Arial Unicode MS" w:hAnsi="Times New Roman"/>
          <w:szCs w:val="22"/>
        </w:rPr>
      </w:pPr>
      <w:bookmarkStart w:id="98" w:name="_DV_M218"/>
      <w:bookmarkStart w:id="99" w:name="_DV_M219"/>
      <w:bookmarkStart w:id="100" w:name="_DV_M223"/>
      <w:bookmarkEnd w:id="98"/>
      <w:bookmarkEnd w:id="99"/>
      <w:bookmarkEnd w:id="100"/>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w:t>
      </w:r>
      <w:proofErr w:type="gramStart"/>
      <w:r w:rsidRPr="00D3716F">
        <w:rPr>
          <w:rFonts w:eastAsia="Arial Unicode MS"/>
          <w:w w:val="0"/>
          <w:sz w:val="22"/>
          <w:szCs w:val="22"/>
        </w:rPr>
        <w:t>)</w:t>
      </w:r>
      <w:proofErr w:type="gramEnd"/>
      <w:r w:rsidRPr="00D3716F">
        <w:rPr>
          <w:rFonts w:eastAsia="Arial Unicode MS"/>
          <w:w w:val="0"/>
          <w:sz w:val="22"/>
          <w:szCs w:val="22"/>
        </w:rPr>
        <w:tab/>
        <w:t>notificar o Agente Fiduciário sobre qualquer ato ou fato que possa causar interrupção ou suspensão das atividades da Emissora;</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(xi</w:t>
      </w:r>
      <w:proofErr w:type="gramStart"/>
      <w:r w:rsidRPr="00D3716F">
        <w:rPr>
          <w:rFonts w:eastAsia="Arial Unicode MS"/>
          <w:w w:val="0"/>
          <w:sz w:val="22"/>
          <w:szCs w:val="22"/>
        </w:rPr>
        <w:t>)</w:t>
      </w:r>
      <w:proofErr w:type="gramEnd"/>
      <w:r w:rsidRPr="00D3716F">
        <w:rPr>
          <w:rFonts w:eastAsia="Arial Unicode MS"/>
          <w:w w:val="0"/>
          <w:sz w:val="22"/>
          <w:szCs w:val="22"/>
        </w:rPr>
        <w:tab/>
        <w:t>não pagar dividendos aos seus acionistas além do mínimo obrigatório de 25% (vinte e cinco inteiros por cento) quando ocorrer qualquer hipótese de declaração de vencimento antecipado não curada que envolver um inadimplemento de obrigação de pagar, no que diz respeito à Emissão;</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(xii</w:t>
      </w:r>
      <w:proofErr w:type="gramStart"/>
      <w:r w:rsidRPr="00D3716F">
        <w:rPr>
          <w:rFonts w:eastAsia="Arial Unicode MS"/>
          <w:w w:val="0"/>
          <w:sz w:val="22"/>
          <w:szCs w:val="22"/>
        </w:rPr>
        <w:t>)</w:t>
      </w:r>
      <w:proofErr w:type="gramEnd"/>
      <w:r w:rsidRPr="00D3716F">
        <w:rPr>
          <w:rFonts w:eastAsia="Arial Unicode MS"/>
          <w:w w:val="0"/>
          <w:sz w:val="22"/>
          <w:szCs w:val="22"/>
        </w:rPr>
        <w:tab/>
        <w:t>manter seus bens adequadamente segurados, conforme práticas usualmente adotadas pela Emissora;</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(xiii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efetuar pontualmente o pagamento dos serviços relacionados ao registro das Debêntures custodiadas </w:t>
      </w:r>
      <w:r>
        <w:rPr>
          <w:rFonts w:eastAsia="Arial Unicode MS"/>
          <w:w w:val="0"/>
          <w:sz w:val="22"/>
          <w:szCs w:val="22"/>
        </w:rPr>
        <w:t xml:space="preserve">eletronicamente </w:t>
      </w:r>
      <w:r w:rsidRPr="00D3716F">
        <w:rPr>
          <w:rFonts w:eastAsia="Arial Unicode MS"/>
          <w:w w:val="0"/>
          <w:sz w:val="22"/>
          <w:szCs w:val="22"/>
        </w:rPr>
        <w:t>na CETIP; e</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spacing w:line="312" w:lineRule="auto"/>
        <w:ind w:left="720" w:hanging="720"/>
        <w:jc w:val="both"/>
        <w:rPr>
          <w:rFonts w:eastAsia="Arial Unicode MS"/>
          <w:sz w:val="22"/>
          <w:szCs w:val="22"/>
        </w:rPr>
      </w:pPr>
      <w:r w:rsidRPr="00D3716F">
        <w:rPr>
          <w:rFonts w:eastAsia="Arial Unicode MS"/>
          <w:w w:val="0"/>
          <w:sz w:val="22"/>
          <w:szCs w:val="22"/>
        </w:rPr>
        <w:t xml:space="preserve"> (xiv</w:t>
      </w:r>
      <w:proofErr w:type="gramStart"/>
      <w:r w:rsidRPr="00D3716F">
        <w:rPr>
          <w:rFonts w:eastAsia="Arial Unicode MS"/>
          <w:w w:val="0"/>
          <w:sz w:val="22"/>
          <w:szCs w:val="22"/>
        </w:rPr>
        <w:t>)</w:t>
      </w:r>
      <w:proofErr w:type="gramEnd"/>
      <w:r w:rsidRPr="00D3716F">
        <w:rPr>
          <w:rFonts w:eastAsia="Arial Unicode MS"/>
          <w:w w:val="0"/>
          <w:sz w:val="22"/>
          <w:szCs w:val="22"/>
        </w:rPr>
        <w:tab/>
        <w:t>arcar com todos os custos decorrentes (a) da distribuição das Debêntures, incluindo todos os custos relativos ao seu registro na CETIP, (b) de registro e de publicação dos atos necessários à Emissão, tais como esta Escritura, seus eventuais aditamentos e os atos societários da Emissora, e (c) das despesas com a contratação de Agente Fiduciário e Banco Mandatário.</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 w:val="left" w:pos="851"/>
        </w:tabs>
        <w:spacing w:line="312" w:lineRule="auto"/>
        <w:ind w:left="851" w:hanging="851"/>
        <w:rPr>
          <w:rFonts w:ascii="Times New Roman" w:eastAsia="Arial Unicode MS" w:hAnsi="Times New Roman"/>
          <w:szCs w:val="22"/>
        </w:rPr>
      </w:pPr>
      <w:r w:rsidRPr="00D3716F">
        <w:rPr>
          <w:rFonts w:ascii="Times New Roman" w:hAnsi="Times New Roman"/>
          <w:spacing w:val="-2"/>
          <w:szCs w:val="22"/>
        </w:rPr>
        <w:t>6.2</w:t>
      </w:r>
      <w:r w:rsidRPr="00D3716F">
        <w:rPr>
          <w:rFonts w:ascii="Times New Roman" w:hAnsi="Times New Roman"/>
          <w:spacing w:val="-2"/>
          <w:szCs w:val="22"/>
        </w:rPr>
        <w:tab/>
      </w:r>
      <w:r w:rsidRPr="00D3716F">
        <w:rPr>
          <w:rFonts w:ascii="Times New Roman" w:hAnsi="Times New Roman"/>
          <w:spacing w:val="-2"/>
          <w:szCs w:val="22"/>
        </w:rPr>
        <w:tab/>
      </w:r>
      <w:r w:rsidRPr="00D3716F">
        <w:rPr>
          <w:rFonts w:ascii="Times New Roman" w:eastAsia="Arial Unicode MS" w:hAnsi="Times New Roman"/>
          <w:szCs w:val="22"/>
        </w:rPr>
        <w:t>A Interveniente Garantidora adicionalmente se obriga a fornecer ao Agente Fiduciário os seguintes documentos e informações:</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w w:val="0"/>
        </w:rPr>
        <w:t>(i</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r>
      <w:r w:rsidRPr="00D3716F">
        <w:rPr>
          <w:rFonts w:ascii="Times New Roman" w:eastAsia="Arial Unicode MS" w:hAnsi="Times New Roman"/>
        </w:rPr>
        <w:t xml:space="preserve">dentro de, no máximo, 90 (noventa) dias após o término de cada exercício social, </w:t>
      </w:r>
      <w:r w:rsidR="00E55FE5">
        <w:rPr>
          <w:rFonts w:ascii="Times New Roman" w:eastAsia="Arial Unicode MS" w:hAnsi="Times New Roman"/>
        </w:rPr>
        <w:t xml:space="preserve">ou até 10 (dez) dias após a data de suas respectivas divulgações, o que ocorrer primeiro, </w:t>
      </w:r>
      <w:r w:rsidRPr="00D3716F">
        <w:rPr>
          <w:rFonts w:ascii="Times New Roman" w:eastAsia="Arial Unicode MS" w:hAnsi="Times New Roman"/>
        </w:rPr>
        <w:t>cópia de suas demonstrações financeiras completas relativas ao respectivo exercício social, acompanhada de parecer dos auditores independentes;</w:t>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w w:val="0"/>
        </w:rPr>
        <w:t>(ii</w:t>
      </w:r>
      <w:proofErr w:type="gramStart"/>
      <w:r w:rsidRPr="00D3716F">
        <w:rPr>
          <w:rFonts w:ascii="Times New Roman" w:eastAsia="Arial Unicode MS" w:hAnsi="Times New Roman"/>
          <w:w w:val="0"/>
        </w:rPr>
        <w:t>)</w:t>
      </w:r>
      <w:proofErr w:type="gramEnd"/>
      <w:r w:rsidRPr="00D3716F">
        <w:rPr>
          <w:rFonts w:ascii="Times New Roman" w:eastAsia="Arial Unicode MS" w:hAnsi="Times New Roman"/>
          <w:w w:val="0"/>
        </w:rPr>
        <w:tab/>
      </w:r>
      <w:r w:rsidRPr="00D3716F">
        <w:rPr>
          <w:rFonts w:ascii="Times New Roman" w:eastAsia="Arial Unicode MS" w:hAnsi="Times New Roman"/>
        </w:rPr>
        <w:t>informações sobre quaisquer descumprimentos da Interveniente Garantidora, de quaisquer cláusulas, termos ou condições desta Escritura, no prazo de até 10 (dez) dias úteis contados da data em que tomar conhecimento de tal descumprimento;</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rPr>
        <w:t>(iii</w:t>
      </w:r>
      <w:proofErr w:type="gramStart"/>
      <w:r w:rsidRPr="00D3716F">
        <w:rPr>
          <w:rFonts w:ascii="Times New Roman" w:eastAsia="Arial Unicode MS" w:hAnsi="Times New Roman"/>
        </w:rPr>
        <w:t>)</w:t>
      </w:r>
      <w:proofErr w:type="gramEnd"/>
      <w:r w:rsidRPr="00D3716F">
        <w:rPr>
          <w:rFonts w:ascii="Times New Roman" w:eastAsia="Arial Unicode MS" w:hAnsi="Times New Roman"/>
        </w:rPr>
        <w:tab/>
        <w:t xml:space="preserve">informações semestrais sobre a manutenção, durante todo prazo da Emissão e desde que haja Debêntures em circulação, da relação Dívida Financeira Líquida/EBITDA inferior ou igual a 4,0 (quatro) vezes, nos termos da Cláusula 5.3.1.1 (x) acima, com base nas demonstrações financeiras consolidadas semestrais da Interveniente Garantidora; </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rPr>
        <w:t>(iv</w:t>
      </w:r>
      <w:proofErr w:type="gramStart"/>
      <w:r w:rsidRPr="00D3716F">
        <w:rPr>
          <w:rFonts w:ascii="Times New Roman" w:eastAsia="Arial Unicode MS" w:hAnsi="Times New Roman"/>
        </w:rPr>
        <w:t>)</w:t>
      </w:r>
      <w:proofErr w:type="gramEnd"/>
      <w:r w:rsidRPr="00D3716F">
        <w:rPr>
          <w:rFonts w:ascii="Times New Roman" w:eastAsia="Arial Unicode MS" w:hAnsi="Times New Roman"/>
        </w:rPr>
        <w:tab/>
        <w:t>não realizar operações fora de seu objeto social, observadas as disposições estatutárias, legais e regulamentares em vigor</w:t>
      </w:r>
      <w:r>
        <w:rPr>
          <w:rFonts w:ascii="Times New Roman" w:eastAsia="Arial Unicode MS" w:hAnsi="Times New Roman"/>
        </w:rPr>
        <w:t>; e</w:t>
      </w:r>
    </w:p>
    <w:p w:rsidR="005C015E"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Pr>
          <w:rFonts w:ascii="Times New Roman" w:eastAsia="Arial Unicode MS" w:hAnsi="Times New Roman"/>
        </w:rPr>
        <w:t>(v</w:t>
      </w:r>
      <w:proofErr w:type="gramStart"/>
      <w:r>
        <w:rPr>
          <w:rFonts w:ascii="Times New Roman" w:eastAsia="Arial Unicode MS" w:hAnsi="Times New Roman"/>
        </w:rPr>
        <w:t>)</w:t>
      </w:r>
      <w:proofErr w:type="gramEnd"/>
      <w:r>
        <w:rPr>
          <w:rFonts w:ascii="Times New Roman" w:eastAsia="Arial Unicode MS" w:hAnsi="Times New Roman"/>
        </w:rPr>
        <w:tab/>
        <w:t xml:space="preserve">fornecer ao Agente Fiduciário dentro de, no máximo, 90 (noventa) dias após o término de cada exercício social, ou na data de sua divulgação, o que ocorrer primeiro, cópia de demonstrativo de apuração dos índices financeiros previstos na Cláusula </w:t>
      </w:r>
      <w:r w:rsidR="00E55FE5">
        <w:rPr>
          <w:rFonts w:ascii="Times New Roman" w:eastAsia="Arial Unicode MS" w:hAnsi="Times New Roman"/>
        </w:rPr>
        <w:t>6.2 (iii)</w:t>
      </w:r>
      <w:r>
        <w:rPr>
          <w:rFonts w:ascii="Times New Roman" w:eastAsia="Arial Unicode MS" w:hAnsi="Times New Roman"/>
        </w:rPr>
        <w:t xml:space="preserve"> acima, com sua respectiva memória de cálculo.</w:t>
      </w:r>
    </w:p>
    <w:p w:rsidR="008C46E3" w:rsidRPr="00D3716F" w:rsidRDefault="008C46E3"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101" w:name="_DV_M225"/>
      <w:bookmarkStart w:id="102" w:name="_DV_M230"/>
      <w:bookmarkEnd w:id="101"/>
      <w:bookmarkEnd w:id="102"/>
      <w:r w:rsidRPr="00D3716F">
        <w:rPr>
          <w:rFonts w:ascii="Times New Roman" w:hAnsi="Times New Roman" w:cs="Times New Roman"/>
          <w:w w:val="0"/>
          <w:sz w:val="22"/>
          <w:szCs w:val="22"/>
        </w:rPr>
        <w:t>7.</w:t>
      </w:r>
      <w:r w:rsidRPr="00D3716F">
        <w:rPr>
          <w:rFonts w:ascii="Times New Roman" w:hAnsi="Times New Roman" w:cs="Times New Roman"/>
          <w:w w:val="0"/>
          <w:sz w:val="22"/>
          <w:szCs w:val="22"/>
        </w:rPr>
        <w:tab/>
        <w:t>DO AGENTE FIDUCIÁRIO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03" w:name="_DV_M231"/>
      <w:bookmarkStart w:id="104" w:name="_DV_M232"/>
      <w:bookmarkEnd w:id="103"/>
      <w:bookmarkEnd w:id="104"/>
      <w:r w:rsidRPr="00D3716F">
        <w:rPr>
          <w:rFonts w:eastAsia="Arial Unicode MS"/>
          <w:w w:val="0"/>
          <w:sz w:val="22"/>
          <w:szCs w:val="22"/>
        </w:rPr>
        <w:t>7.1</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A Emissora constitui e nomeia </w:t>
      </w:r>
      <w:r w:rsidR="00E55FE5">
        <w:rPr>
          <w:bCs/>
          <w:sz w:val="22"/>
          <w:szCs w:val="22"/>
        </w:rPr>
        <w:t xml:space="preserve">a Oliveira </w:t>
      </w:r>
      <w:proofErr w:type="spellStart"/>
      <w:r w:rsidR="00E55FE5">
        <w:rPr>
          <w:bCs/>
          <w:sz w:val="22"/>
          <w:szCs w:val="22"/>
        </w:rPr>
        <w:t>Trust</w:t>
      </w:r>
      <w:proofErr w:type="spellEnd"/>
      <w:r w:rsidR="00E55FE5">
        <w:rPr>
          <w:bCs/>
          <w:sz w:val="22"/>
          <w:szCs w:val="22"/>
        </w:rPr>
        <w:t xml:space="preserve"> Distribuidora de Títulos e Valores Mobiliários S.A. </w:t>
      </w:r>
      <w:r w:rsidRPr="00D3716F">
        <w:rPr>
          <w:rFonts w:eastAsia="Arial Unicode MS"/>
          <w:w w:val="0"/>
          <w:sz w:val="22"/>
          <w:szCs w:val="22"/>
        </w:rPr>
        <w:t xml:space="preserve">como agente fiduciário desta Emissão, </w:t>
      </w:r>
      <w:proofErr w:type="gramStart"/>
      <w:r w:rsidRPr="00D3716F">
        <w:rPr>
          <w:rFonts w:eastAsia="Arial Unicode MS"/>
          <w:w w:val="0"/>
          <w:sz w:val="22"/>
          <w:szCs w:val="22"/>
        </w:rPr>
        <w:t>o qual expressamente</w:t>
      </w:r>
      <w:bookmarkStart w:id="105" w:name="_DV_M235"/>
      <w:bookmarkEnd w:id="105"/>
      <w:r w:rsidRPr="00D3716F">
        <w:rPr>
          <w:rFonts w:eastAsia="Arial Unicode MS"/>
          <w:w w:val="0"/>
          <w:sz w:val="22"/>
          <w:szCs w:val="22"/>
        </w:rPr>
        <w:t xml:space="preserve"> aceita</w:t>
      </w:r>
      <w:proofErr w:type="gramEnd"/>
      <w:r w:rsidRPr="00D3716F">
        <w:rPr>
          <w:rFonts w:eastAsia="Arial Unicode MS"/>
          <w:w w:val="0"/>
          <w:sz w:val="22"/>
          <w:szCs w:val="22"/>
        </w:rPr>
        <w:t xml:space="preserve"> a nomeação para, nos termos da legislação atualmente em vigor e da presente Escritura, representar a comunhão de </w:t>
      </w:r>
      <w:r w:rsidRPr="00D3716F">
        <w:rPr>
          <w:sz w:val="22"/>
          <w:szCs w:val="22"/>
        </w:rPr>
        <w:t xml:space="preserve">Debenturistas </w:t>
      </w:r>
      <w:r w:rsidRPr="00D3716F">
        <w:rPr>
          <w:rFonts w:eastAsia="Arial Unicode MS"/>
          <w:w w:val="0"/>
          <w:sz w:val="22"/>
          <w:szCs w:val="22"/>
        </w:rPr>
        <w:t>perante a Emissora</w:t>
      </w:r>
      <w:bookmarkStart w:id="106" w:name="_DV_M238"/>
      <w:bookmarkEnd w:id="106"/>
      <w:r w:rsidRPr="00D3716F">
        <w:rPr>
          <w:rFonts w:eastAsia="Arial Unicode MS"/>
          <w:w w:val="0"/>
          <w:sz w:val="22"/>
          <w:szCs w:val="22"/>
        </w:rPr>
        <w:t xml:space="preserve"> (“</w:t>
      </w:r>
      <w:r w:rsidRPr="00D3716F">
        <w:rPr>
          <w:rFonts w:eastAsia="Arial Unicode MS"/>
          <w:w w:val="0"/>
          <w:sz w:val="22"/>
          <w:szCs w:val="22"/>
          <w:u w:val="single"/>
        </w:rPr>
        <w:t>Agente Fiduciário</w:t>
      </w:r>
      <w:r w:rsidRPr="00D3716F">
        <w:rPr>
          <w:rFonts w:eastAsia="Arial Unicode MS"/>
          <w:w w:val="0"/>
          <w:sz w:val="22"/>
          <w:szCs w:val="22"/>
        </w:rPr>
        <w:t>”).</w:t>
      </w:r>
    </w:p>
    <w:p w:rsidR="005C015E" w:rsidRPr="00D3716F" w:rsidRDefault="005C015E" w:rsidP="005C015E">
      <w:pPr>
        <w:shd w:val="clear" w:color="auto" w:fill="FFFFFF"/>
        <w:spacing w:line="312" w:lineRule="auto"/>
        <w:jc w:val="both"/>
        <w:rPr>
          <w:rFonts w:eastAsia="Arial Unicode MS"/>
          <w:w w:val="0"/>
          <w:sz w:val="22"/>
          <w:szCs w:val="22"/>
        </w:rPr>
      </w:pPr>
      <w:bookmarkStart w:id="107" w:name="_DV_M240"/>
      <w:bookmarkEnd w:id="107"/>
    </w:p>
    <w:p w:rsidR="005C015E" w:rsidRPr="00D3716F" w:rsidRDefault="00E55FE5" w:rsidP="00E55FE5">
      <w:pPr>
        <w:shd w:val="clear" w:color="auto" w:fill="FFFFFF"/>
        <w:spacing w:line="312" w:lineRule="auto"/>
        <w:jc w:val="both"/>
        <w:rPr>
          <w:rFonts w:eastAsia="Arial Unicode MS"/>
          <w:w w:val="0"/>
          <w:sz w:val="22"/>
          <w:szCs w:val="22"/>
        </w:rPr>
      </w:pPr>
      <w:r>
        <w:rPr>
          <w:rFonts w:eastAsia="Arial Unicode MS"/>
          <w:w w:val="0"/>
          <w:sz w:val="22"/>
          <w:szCs w:val="22"/>
        </w:rPr>
        <w:t>7.2</w:t>
      </w:r>
      <w:r>
        <w:rPr>
          <w:rFonts w:eastAsia="Arial Unicode MS"/>
          <w:w w:val="0"/>
          <w:sz w:val="22"/>
          <w:szCs w:val="22"/>
        </w:rPr>
        <w:tab/>
      </w:r>
      <w:r>
        <w:rPr>
          <w:rFonts w:eastAsia="Arial Unicode MS"/>
          <w:w w:val="0"/>
          <w:sz w:val="22"/>
          <w:szCs w:val="22"/>
        </w:rPr>
        <w:tab/>
      </w:r>
      <w:r w:rsidR="005C015E" w:rsidRPr="00D3716F">
        <w:rPr>
          <w:rFonts w:eastAsia="Arial Unicode MS"/>
          <w:w w:val="0"/>
          <w:sz w:val="22"/>
          <w:szCs w:val="22"/>
        </w:rPr>
        <w:t>O Agente Fiduciário declara:</w:t>
      </w:r>
    </w:p>
    <w:p w:rsidR="005C015E" w:rsidRPr="00D3716F" w:rsidRDefault="005C015E" w:rsidP="005C015E">
      <w:pPr>
        <w:pStyle w:val="p0"/>
        <w:widowControl/>
        <w:tabs>
          <w:tab w:val="clear" w:pos="720"/>
          <w:tab w:val="left" w:pos="1134"/>
          <w:tab w:val="left" w:pos="1418"/>
        </w:tabs>
        <w:spacing w:line="312" w:lineRule="auto"/>
        <w:rPr>
          <w:rFonts w:ascii="Times New Roman" w:eastAsia="Arial Unicode MS" w:hAnsi="Times New Roman"/>
          <w:snapToGrid/>
          <w:szCs w:val="22"/>
        </w:rPr>
      </w:pPr>
      <w:bookmarkStart w:id="108" w:name="_DV_M241"/>
      <w:bookmarkEnd w:id="108"/>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 xml:space="preserve">não ter qualquer impedimento legal, sob as penas da lei, para exercer a função que lhe é conferida, conforme artigo 66, § 3º, da Lei das Sociedades por Ações e artigo 10 da Instrução CVM </w:t>
      </w:r>
      <w:bookmarkStart w:id="109" w:name="_DV_M243"/>
      <w:bookmarkEnd w:id="109"/>
      <w:r w:rsidRPr="00D3716F">
        <w:rPr>
          <w:rFonts w:ascii="Times New Roman" w:eastAsia="Arial Unicode MS" w:hAnsi="Times New Roman"/>
          <w:szCs w:val="22"/>
        </w:rPr>
        <w:t>nº 28, de 23 de novembro de 1983</w:t>
      </w:r>
      <w:bookmarkStart w:id="110" w:name="_DV_M245"/>
      <w:bookmarkEnd w:id="110"/>
      <w:r w:rsidRPr="00D3716F">
        <w:rPr>
          <w:rFonts w:ascii="Times New Roman" w:eastAsia="Arial Unicode MS" w:hAnsi="Times New Roman"/>
          <w:szCs w:val="22"/>
        </w:rPr>
        <w:t>, conforme alterada (“</w:t>
      </w:r>
      <w:r w:rsidRPr="00D3716F">
        <w:rPr>
          <w:rFonts w:ascii="Times New Roman" w:eastAsia="Arial Unicode MS" w:hAnsi="Times New Roman"/>
          <w:szCs w:val="22"/>
          <w:u w:val="single"/>
        </w:rPr>
        <w:t>Instrução CVM 28</w:t>
      </w:r>
      <w:r w:rsidRPr="00D3716F">
        <w:rPr>
          <w:rFonts w:ascii="Times New Roman" w:eastAsia="Arial Unicode MS" w:hAnsi="Times New Roman"/>
          <w:szCs w:val="22"/>
        </w:rPr>
        <w:t>”);</w:t>
      </w:r>
    </w:p>
    <w:p w:rsidR="005C015E" w:rsidRPr="00D3716F" w:rsidRDefault="005C015E" w:rsidP="005C015E">
      <w:pPr>
        <w:pStyle w:val="p0"/>
        <w:widowControl/>
        <w:tabs>
          <w:tab w:val="num" w:pos="720"/>
        </w:tabs>
        <w:spacing w:line="312" w:lineRule="auto"/>
        <w:ind w:left="720" w:hanging="720"/>
        <w:rPr>
          <w:rFonts w:ascii="Times New Roman" w:eastAsia="Arial Unicode MS" w:hAnsi="Times New Roman"/>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bookmarkStart w:id="111" w:name="_DV_M246"/>
      <w:bookmarkStart w:id="112" w:name="_DV_M247"/>
      <w:bookmarkEnd w:id="111"/>
      <w:bookmarkEnd w:id="112"/>
      <w:r w:rsidRPr="00D3716F">
        <w:rPr>
          <w:rFonts w:ascii="Times New Roman" w:eastAsia="Arial Unicode MS" w:hAnsi="Times New Roman"/>
          <w:szCs w:val="22"/>
        </w:rPr>
        <w:t>(ii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aceitar a função que lhe é conferida, assumindo integralmente os deveres e atribuições previstos na legislação específica e nesta Escritura;</w:t>
      </w:r>
    </w:p>
    <w:p w:rsidR="005C015E" w:rsidRPr="00D3716F" w:rsidRDefault="005C015E" w:rsidP="005C015E">
      <w:pPr>
        <w:shd w:val="clear" w:color="auto" w:fill="FFFFFF"/>
        <w:tabs>
          <w:tab w:val="left" w:pos="24"/>
          <w:tab w:val="left" w:pos="284"/>
          <w:tab w:val="num" w:pos="720"/>
          <w:tab w:val="left" w:pos="1134"/>
          <w:tab w:val="left" w:pos="1418"/>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13" w:name="_DV_M248"/>
      <w:bookmarkEnd w:id="113"/>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r w:rsidRPr="00D3716F">
        <w:rPr>
          <w:rFonts w:ascii="Times New Roman" w:eastAsia="Arial Unicode MS" w:hAnsi="Times New Roman"/>
          <w:szCs w:val="22"/>
        </w:rPr>
        <w:t>(iii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 xml:space="preserve">aceitar integralmente a presente Escritura e todas as suas cláusulas e condições; </w:t>
      </w:r>
    </w:p>
    <w:p w:rsidR="005C015E" w:rsidRPr="00D3716F" w:rsidRDefault="005C015E" w:rsidP="005C015E">
      <w:pPr>
        <w:pStyle w:val="p0"/>
        <w:widowControl/>
        <w:tabs>
          <w:tab w:val="clear" w:pos="720"/>
        </w:tabs>
        <w:spacing w:line="312" w:lineRule="auto"/>
        <w:rPr>
          <w:rFonts w:ascii="Times New Roman" w:eastAsia="Arial Unicode MS" w:hAnsi="Times New Roman"/>
          <w:snapToGrid/>
          <w:szCs w:val="22"/>
        </w:rPr>
      </w:pPr>
      <w:bookmarkStart w:id="114" w:name="_DV_M249"/>
      <w:bookmarkStart w:id="115" w:name="_DV_C441"/>
      <w:bookmarkEnd w:id="114"/>
    </w:p>
    <w:p w:rsidR="005C015E" w:rsidRPr="00D3716F" w:rsidRDefault="005C015E" w:rsidP="005C015E">
      <w:pPr>
        <w:pStyle w:val="p0"/>
        <w:widowControl/>
        <w:tabs>
          <w:tab w:val="clear" w:pos="720"/>
        </w:tabs>
        <w:spacing w:line="312" w:lineRule="auto"/>
        <w:rPr>
          <w:rFonts w:ascii="Times New Roman" w:hAnsi="Times New Roman"/>
          <w:szCs w:val="22"/>
        </w:rPr>
      </w:pPr>
      <w:r w:rsidRPr="00D3716F">
        <w:rPr>
          <w:rFonts w:ascii="Times New Roman" w:eastAsia="Arial Unicode MS" w:hAnsi="Times New Roman"/>
          <w:snapToGrid/>
          <w:szCs w:val="22"/>
        </w:rPr>
        <w:t>(iv</w:t>
      </w:r>
      <w:proofErr w:type="gramStart"/>
      <w:r w:rsidRPr="00D3716F">
        <w:rPr>
          <w:rFonts w:ascii="Times New Roman" w:eastAsia="Arial Unicode MS" w:hAnsi="Times New Roman"/>
          <w:snapToGrid/>
          <w:szCs w:val="22"/>
        </w:rPr>
        <w:t>)</w:t>
      </w:r>
      <w:proofErr w:type="gramEnd"/>
      <w:r w:rsidRPr="00D3716F">
        <w:rPr>
          <w:rFonts w:ascii="Times New Roman" w:eastAsia="Arial Unicode MS" w:hAnsi="Times New Roman"/>
          <w:snapToGrid/>
          <w:szCs w:val="22"/>
        </w:rPr>
        <w:tab/>
      </w:r>
      <w:r w:rsidRPr="00D3716F">
        <w:rPr>
          <w:rFonts w:ascii="Times New Roman" w:hAnsi="Times New Roman"/>
          <w:szCs w:val="22"/>
        </w:rPr>
        <w:t>não ter qualquer ligação com a Emissora que o impeça de exercer suas funções;</w:t>
      </w:r>
    </w:p>
    <w:p w:rsidR="005C015E" w:rsidRPr="00D3716F" w:rsidRDefault="005C015E" w:rsidP="005C015E">
      <w:pPr>
        <w:tabs>
          <w:tab w:val="num" w:pos="720"/>
        </w:tabs>
        <w:ind w:left="720" w:hanging="720"/>
        <w:jc w:val="both"/>
        <w:rPr>
          <w:sz w:val="22"/>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hAnsi="Times New Roman"/>
          <w:szCs w:val="22"/>
        </w:rPr>
        <w:t>(v</w:t>
      </w:r>
      <w:proofErr w:type="gramStart"/>
      <w:r w:rsidRPr="00D3716F">
        <w:rPr>
          <w:rFonts w:ascii="Times New Roman" w:hAnsi="Times New Roman"/>
          <w:szCs w:val="22"/>
        </w:rPr>
        <w:t>)</w:t>
      </w:r>
      <w:proofErr w:type="gramEnd"/>
      <w:r w:rsidRPr="00D3716F">
        <w:rPr>
          <w:rFonts w:ascii="Times New Roman" w:hAnsi="Times New Roman"/>
          <w:szCs w:val="22"/>
        </w:rPr>
        <w:tab/>
        <w:t>estar devidamente autorizado a celebrar esta Escritura e a cumprir com suas obrigações previstas neste instrumento, tendo sido satisfeitos todos os requisitos legais e estatutários necessários para tanto;</w:t>
      </w:r>
    </w:p>
    <w:p w:rsidR="005C015E" w:rsidRPr="00D3716F" w:rsidRDefault="005C015E" w:rsidP="005C015E">
      <w:pPr>
        <w:pStyle w:val="p0"/>
        <w:widowControl/>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(vi</w:t>
      </w:r>
      <w:proofErr w:type="gramStart"/>
      <w:r w:rsidRPr="00D3716F">
        <w:rPr>
          <w:rFonts w:ascii="Times New Roman" w:eastAsia="Arial Unicode MS" w:hAnsi="Times New Roman"/>
          <w:snapToGrid/>
          <w:szCs w:val="22"/>
        </w:rPr>
        <w:t>)</w:t>
      </w:r>
      <w:proofErr w:type="gramEnd"/>
      <w:r w:rsidRPr="00D3716F">
        <w:rPr>
          <w:rFonts w:ascii="Times New Roman" w:eastAsia="Arial Unicode MS" w:hAnsi="Times New Roman"/>
          <w:snapToGrid/>
          <w:szCs w:val="22"/>
        </w:rPr>
        <w:tab/>
      </w:r>
      <w:r w:rsidRPr="00D3716F">
        <w:rPr>
          <w:rFonts w:ascii="Times New Roman" w:hAnsi="Times New Roman"/>
          <w:szCs w:val="22"/>
        </w:rPr>
        <w:t>estar devidamente qualificado a exercer as atividades de Agente Fiduciário, nos termos da regulamentação aplicável vigente;</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r w:rsidRPr="00D3716F">
        <w:rPr>
          <w:rFonts w:ascii="Times New Roman" w:hAnsi="Times New Roman"/>
          <w:szCs w:val="22"/>
        </w:rPr>
        <w:t xml:space="preserve">que esta Escritura constitui obrigação legal, válida, vinculativa e eficaz do Agente Fiduciário, </w:t>
      </w:r>
      <w:proofErr w:type="spellStart"/>
      <w:r w:rsidRPr="00D3716F">
        <w:rPr>
          <w:rFonts w:ascii="Times New Roman" w:hAnsi="Times New Roman"/>
          <w:szCs w:val="22"/>
        </w:rPr>
        <w:t>exequível</w:t>
      </w:r>
      <w:proofErr w:type="spellEnd"/>
      <w:r w:rsidRPr="00D3716F">
        <w:rPr>
          <w:rFonts w:ascii="Times New Roman" w:hAnsi="Times New Roman"/>
          <w:szCs w:val="22"/>
        </w:rPr>
        <w:t xml:space="preserve"> de acordo com os seus termos e condições;</w:t>
      </w:r>
    </w:p>
    <w:p w:rsidR="005C015E" w:rsidRPr="00D3716F" w:rsidRDefault="005C015E" w:rsidP="005C015E">
      <w:pPr>
        <w:pStyle w:val="p0"/>
        <w:widowControl/>
        <w:tabs>
          <w:tab w:val="num" w:pos="720"/>
        </w:tabs>
        <w:spacing w:line="312" w:lineRule="auto"/>
        <w:ind w:left="720" w:hanging="720"/>
        <w:rPr>
          <w:rFonts w:ascii="Times New Roman" w:eastAsia="Arial Unicode MS" w:hAnsi="Times New Roman"/>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hAnsi="Times New Roman"/>
          <w:szCs w:val="22"/>
        </w:rPr>
        <w:t>(viii</w:t>
      </w:r>
      <w:proofErr w:type="gramStart"/>
      <w:r w:rsidRPr="00D3716F">
        <w:rPr>
          <w:rFonts w:ascii="Times New Roman" w:hAnsi="Times New Roman"/>
          <w:szCs w:val="22"/>
        </w:rPr>
        <w:t>)</w:t>
      </w:r>
      <w:proofErr w:type="gramEnd"/>
      <w:r w:rsidRPr="00D3716F">
        <w:rPr>
          <w:rFonts w:ascii="Times New Roman" w:hAnsi="Times New Roman"/>
          <w:szCs w:val="22"/>
        </w:rPr>
        <w:tab/>
        <w:t>que a celebração desta Escritura e o cumprimento de suas obrigações nela previstas não infringem qualquer obrigação anteriormente assumida pelo Agente Fiduciário;</w:t>
      </w:r>
      <w:r w:rsidR="00E55FE5">
        <w:rPr>
          <w:rFonts w:ascii="Times New Roman" w:hAnsi="Times New Roman"/>
          <w:szCs w:val="22"/>
        </w:rPr>
        <w:t xml:space="preserve"> e</w:t>
      </w:r>
    </w:p>
    <w:p w:rsidR="005C015E" w:rsidRPr="00D3716F" w:rsidRDefault="005C015E" w:rsidP="005C015E">
      <w:pPr>
        <w:pStyle w:val="p0"/>
        <w:widowControl/>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w:t>
      </w:r>
      <w:r w:rsidR="00E55FE5">
        <w:rPr>
          <w:rFonts w:ascii="Times New Roman" w:eastAsia="Arial Unicode MS" w:hAnsi="Times New Roman"/>
          <w:snapToGrid/>
          <w:szCs w:val="22"/>
        </w:rPr>
        <w:t>i</w:t>
      </w:r>
      <w:r w:rsidRPr="00D3716F">
        <w:rPr>
          <w:rFonts w:ascii="Times New Roman" w:eastAsia="Arial Unicode MS" w:hAnsi="Times New Roman"/>
          <w:snapToGrid/>
          <w:szCs w:val="22"/>
        </w:rPr>
        <w:t>x</w:t>
      </w:r>
      <w:proofErr w:type="gramStart"/>
      <w:r w:rsidRPr="00D3716F">
        <w:rPr>
          <w:rFonts w:ascii="Times New Roman" w:eastAsia="Arial Unicode MS" w:hAnsi="Times New Roman"/>
          <w:snapToGrid/>
          <w:szCs w:val="22"/>
        </w:rPr>
        <w:t>)</w:t>
      </w:r>
      <w:proofErr w:type="gramEnd"/>
      <w:r w:rsidRPr="00D3716F">
        <w:rPr>
          <w:rFonts w:ascii="Times New Roman" w:eastAsia="Arial Unicode MS" w:hAnsi="Times New Roman"/>
          <w:snapToGrid/>
          <w:szCs w:val="22"/>
        </w:rPr>
        <w:tab/>
      </w:r>
      <w:r w:rsidR="00867A76">
        <w:rPr>
          <w:rFonts w:ascii="Times New Roman" w:eastAsia="Arial Unicode MS" w:hAnsi="Times New Roman"/>
          <w:szCs w:val="22"/>
        </w:rPr>
        <w:t xml:space="preserve">verificou </w:t>
      </w:r>
      <w:r w:rsidRPr="00D3716F">
        <w:rPr>
          <w:rFonts w:ascii="Times New Roman" w:eastAsia="Arial Unicode MS" w:hAnsi="Times New Roman"/>
          <w:szCs w:val="22"/>
        </w:rPr>
        <w:t xml:space="preserve">a regularidade da constituição da garantia fidejussória prestada aos Debenturistas, bem como sua </w:t>
      </w:r>
      <w:proofErr w:type="spellStart"/>
      <w:r w:rsidR="00867A76">
        <w:rPr>
          <w:rFonts w:ascii="Times New Roman" w:eastAsia="Arial Unicode MS" w:hAnsi="Times New Roman"/>
          <w:szCs w:val="22"/>
        </w:rPr>
        <w:t>exeq</w:t>
      </w:r>
      <w:r w:rsidR="009D334B">
        <w:rPr>
          <w:rFonts w:ascii="Times New Roman" w:eastAsia="Arial Unicode MS" w:hAnsi="Times New Roman"/>
          <w:szCs w:val="22"/>
        </w:rPr>
        <w:t>u</w:t>
      </w:r>
      <w:r w:rsidR="00867A76">
        <w:rPr>
          <w:rFonts w:ascii="Times New Roman" w:eastAsia="Arial Unicode MS" w:hAnsi="Times New Roman"/>
          <w:szCs w:val="22"/>
        </w:rPr>
        <w:t>ibilidade</w:t>
      </w:r>
      <w:proofErr w:type="spellEnd"/>
      <w:r w:rsidR="00867A76">
        <w:rPr>
          <w:rFonts w:ascii="Times New Roman" w:eastAsia="Arial Unicode MS" w:hAnsi="Times New Roman"/>
          <w:szCs w:val="22"/>
        </w:rPr>
        <w:t xml:space="preserve">, com base nas demonstrações financeiras da Interveniente Garantidora relativas ao exercício social findo em </w:t>
      </w:r>
      <w:del w:id="116" w:author="Nathalia Esteves" w:date="2011-02-04T16:30:00Z">
        <w:r w:rsidR="00867A76" w:rsidRPr="003316D5">
          <w:rPr>
            <w:rFonts w:ascii="Times New Roman" w:eastAsia="Arial Unicode MS" w:hAnsi="Times New Roman"/>
            <w:szCs w:val="22"/>
            <w:highlight w:val="yellow"/>
          </w:rPr>
          <w:delText>31</w:delText>
        </w:r>
      </w:del>
      <w:ins w:id="117" w:author="Nathalia Esteves" w:date="2011-02-04T16:30:00Z">
        <w:r w:rsidR="00A066C7">
          <w:rPr>
            <w:rFonts w:ascii="Times New Roman" w:eastAsia="Arial Unicode MS" w:hAnsi="Times New Roman"/>
            <w:szCs w:val="22"/>
          </w:rPr>
          <w:t>30</w:t>
        </w:r>
      </w:ins>
      <w:r w:rsidR="00A066C7">
        <w:rPr>
          <w:rFonts w:ascii="Times New Roman" w:eastAsia="Arial Unicode MS" w:hAnsi="Times New Roman"/>
          <w:rPrChange w:id="118" w:author="Nathalia Esteves" w:date="2011-02-04T16:30:00Z">
            <w:rPr>
              <w:rFonts w:ascii="Times New Roman" w:eastAsia="Arial Unicode MS" w:hAnsi="Times New Roman"/>
              <w:highlight w:val="yellow"/>
            </w:rPr>
          </w:rPrChange>
        </w:rPr>
        <w:t xml:space="preserve"> de </w:t>
      </w:r>
      <w:del w:id="119" w:author="Nathalia Esteves" w:date="2011-02-04T16:30:00Z">
        <w:r w:rsidR="00867A76" w:rsidRPr="003316D5">
          <w:rPr>
            <w:rFonts w:ascii="Times New Roman" w:eastAsia="Arial Unicode MS" w:hAnsi="Times New Roman"/>
            <w:szCs w:val="22"/>
            <w:highlight w:val="yellow"/>
          </w:rPr>
          <w:delText>dezembro</w:delText>
        </w:r>
      </w:del>
      <w:ins w:id="120" w:author="Nathalia Esteves" w:date="2011-02-04T16:30:00Z">
        <w:r w:rsidR="00A066C7" w:rsidRPr="00A066C7">
          <w:rPr>
            <w:rFonts w:ascii="Times New Roman" w:eastAsia="Arial Unicode MS" w:hAnsi="Times New Roman"/>
            <w:szCs w:val="22"/>
          </w:rPr>
          <w:t>setembro</w:t>
        </w:r>
      </w:ins>
      <w:r w:rsidR="00867A76" w:rsidRPr="00A066C7">
        <w:rPr>
          <w:rFonts w:ascii="Times New Roman" w:eastAsia="Arial Unicode MS" w:hAnsi="Times New Roman"/>
          <w:rPrChange w:id="121" w:author="Nathalia Esteves" w:date="2011-02-04T16:30:00Z">
            <w:rPr>
              <w:rFonts w:ascii="Times New Roman" w:eastAsia="Arial Unicode MS" w:hAnsi="Times New Roman"/>
              <w:highlight w:val="yellow"/>
            </w:rPr>
          </w:rPrChange>
        </w:rPr>
        <w:t xml:space="preserve"> de 2010</w:t>
      </w:r>
      <w:r w:rsidR="00867A76">
        <w:rPr>
          <w:rFonts w:ascii="Times New Roman" w:eastAsia="Arial Unicode MS" w:hAnsi="Times New Roman"/>
          <w:szCs w:val="22"/>
        </w:rPr>
        <w:t>, conforme Cláusula 4.11.5 acima</w:t>
      </w:r>
      <w:r>
        <w:rPr>
          <w:rFonts w:ascii="Times New Roman" w:eastAsia="Arial Unicode MS" w:hAnsi="Times New Roman"/>
          <w:szCs w:val="22"/>
        </w:rPr>
        <w:t>.</w:t>
      </w:r>
    </w:p>
    <w:p w:rsidR="005C015E" w:rsidRPr="00D3716F" w:rsidRDefault="005C015E" w:rsidP="005C015E">
      <w:pPr>
        <w:shd w:val="clear" w:color="auto" w:fill="FFFFFF"/>
        <w:tabs>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rsidR="005C015E" w:rsidRPr="00D3716F" w:rsidRDefault="005C015E" w:rsidP="005C015E">
      <w:pPr>
        <w:shd w:val="clear" w:color="auto" w:fill="FFFFFF"/>
        <w:tabs>
          <w:tab w:val="left" w:pos="2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2" w:name="_DV_M250"/>
      <w:bookmarkEnd w:id="115"/>
      <w:bookmarkEnd w:id="122"/>
      <w:r w:rsidRPr="00D3716F">
        <w:rPr>
          <w:rFonts w:eastAsia="Arial Unicode MS"/>
          <w:w w:val="0"/>
          <w:sz w:val="22"/>
          <w:szCs w:val="22"/>
        </w:rPr>
        <w:t>7.2.1</w:t>
      </w:r>
      <w:r w:rsidRPr="00D3716F">
        <w:rPr>
          <w:rFonts w:eastAsia="Arial Unicode MS"/>
          <w:w w:val="0"/>
          <w:sz w:val="22"/>
          <w:szCs w:val="22"/>
        </w:rPr>
        <w:tab/>
      </w:r>
      <w:r w:rsidRPr="00D3716F">
        <w:rPr>
          <w:rFonts w:eastAsia="Arial Unicode MS"/>
          <w:w w:val="0"/>
          <w:sz w:val="22"/>
          <w:szCs w:val="22"/>
        </w:rPr>
        <w:tab/>
        <w:t>A Emissora, por sua vez, declara não ter qualquer ligação com o Agente Fiduciário que o impeça de exercer, plenamente, suas funções.</w:t>
      </w:r>
      <w:r w:rsidRPr="00D3716F">
        <w:rPr>
          <w:rStyle w:val="Refdecomentrio"/>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7.3</w:t>
      </w:r>
      <w:r w:rsidRPr="00D3716F">
        <w:rPr>
          <w:rFonts w:eastAsia="Arial Unicode MS"/>
          <w:w w:val="0"/>
          <w:sz w:val="22"/>
          <w:szCs w:val="22"/>
        </w:rPr>
        <w:tab/>
      </w:r>
      <w:r w:rsidRPr="00D3716F">
        <w:rPr>
          <w:rFonts w:eastAsia="Arial Unicode MS"/>
          <w:w w:val="0"/>
          <w:sz w:val="22"/>
          <w:szCs w:val="22"/>
        </w:rPr>
        <w:tab/>
      </w:r>
      <w:bookmarkStart w:id="123" w:name="_DV_M252"/>
      <w:bookmarkEnd w:id="123"/>
      <w:r w:rsidRPr="00D3716F">
        <w:rPr>
          <w:rFonts w:eastAsia="Arial Unicode MS"/>
          <w:w w:val="0"/>
          <w:sz w:val="22"/>
          <w:szCs w:val="22"/>
        </w:rPr>
        <w:tab/>
        <w:t xml:space="preserve">Nas hipóteses de ausência e impedimentos temporários, renúncia, intervenção, liquidação, falência ou qualquer outro motivo de vacância do Agente Fiduciário, será </w:t>
      </w:r>
      <w:proofErr w:type="gramStart"/>
      <w:r w:rsidRPr="00D3716F">
        <w:rPr>
          <w:rFonts w:eastAsia="Arial Unicode MS"/>
          <w:w w:val="0"/>
          <w:sz w:val="22"/>
          <w:szCs w:val="22"/>
        </w:rPr>
        <w:t>realizada</w:t>
      </w:r>
      <w:proofErr w:type="gramEnd"/>
      <w:r w:rsidRPr="00D3716F">
        <w:rPr>
          <w:rFonts w:eastAsia="Arial Unicode MS"/>
          <w:w w:val="0"/>
          <w:sz w:val="22"/>
          <w:szCs w:val="22"/>
        </w:rPr>
        <w:t xml:space="preserve">, dentro do prazo máximo de 30 (trinta) dias a contar do evento que a determinar,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Geral de Debenturistas (conforme definida abaixo) para a escolha de novo agente fiduciário, a qual poderá ser convocada pelo próprio Agente Fiduciário a ser substituído, pela Emissora, por </w:t>
      </w:r>
      <w:r w:rsidRPr="00D3716F">
        <w:rPr>
          <w:sz w:val="22"/>
          <w:szCs w:val="22"/>
        </w:rPr>
        <w:t xml:space="preserve">Debenturistas </w:t>
      </w:r>
      <w:r w:rsidRPr="00D3716F">
        <w:rPr>
          <w:rFonts w:eastAsia="Arial Unicode MS"/>
          <w:w w:val="0"/>
          <w:sz w:val="22"/>
          <w:szCs w:val="22"/>
        </w:rPr>
        <w:t>que representem 10% (dez por cento), no mínimo, das Debêntures em circulação, ou pela CVM.</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4" w:name="_DV_M254"/>
      <w:bookmarkEnd w:id="124"/>
      <w:r w:rsidRPr="00D3716F">
        <w:rPr>
          <w:rFonts w:eastAsia="Arial Unicode MS"/>
          <w:w w:val="0"/>
          <w:sz w:val="22"/>
          <w:szCs w:val="22"/>
        </w:rPr>
        <w:t>7.3.1</w:t>
      </w:r>
      <w:r w:rsidRPr="00D3716F">
        <w:rPr>
          <w:rFonts w:eastAsia="Arial Unicode MS"/>
          <w:w w:val="0"/>
          <w:sz w:val="22"/>
          <w:szCs w:val="22"/>
        </w:rPr>
        <w:tab/>
      </w:r>
      <w:r w:rsidRPr="00D3716F">
        <w:rPr>
          <w:rFonts w:eastAsia="Arial Unicode MS"/>
          <w:w w:val="0"/>
          <w:sz w:val="22"/>
          <w:szCs w:val="22"/>
        </w:rPr>
        <w:tab/>
        <w:t>Na hipótese da convocação não ocorrer até 15 (quinze) dias antes do término do prazo referido na Cláusula 7.3 acima, caberá à Emissora efetuá-la</w:t>
      </w:r>
      <w:bookmarkStart w:id="125" w:name="_DV_C447"/>
      <w:r w:rsidRPr="00D3716F">
        <w:rPr>
          <w:rFonts w:eastAsia="Arial Unicode MS"/>
          <w:w w:val="0"/>
          <w:sz w:val="22"/>
          <w:szCs w:val="22"/>
        </w:rPr>
        <w:t>.</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7.3.2</w:t>
      </w:r>
      <w:r w:rsidRPr="00D3716F">
        <w:rPr>
          <w:rFonts w:eastAsia="Arial Unicode MS"/>
          <w:w w:val="0"/>
          <w:sz w:val="22"/>
          <w:szCs w:val="22"/>
        </w:rPr>
        <w:tab/>
      </w:r>
      <w:r w:rsidRPr="00D3716F">
        <w:rPr>
          <w:rFonts w:eastAsia="Arial Unicode MS"/>
          <w:w w:val="0"/>
          <w:sz w:val="22"/>
          <w:szCs w:val="22"/>
        </w:rPr>
        <w:tab/>
        <w:t>A CVM poderá nomear substituto provisório para o Agente Fiduciário enquanto não se consumar o processo de escolha do novo agente fiduciário.</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6" w:name="_DV_M256"/>
      <w:bookmarkEnd w:id="125"/>
      <w:bookmarkEnd w:id="126"/>
      <w:r w:rsidRPr="00D3716F">
        <w:rPr>
          <w:rFonts w:eastAsia="Arial Unicode MS"/>
          <w:w w:val="0"/>
          <w:sz w:val="22"/>
          <w:szCs w:val="22"/>
        </w:rPr>
        <w:t>7.3.3</w:t>
      </w:r>
      <w:r w:rsidRPr="00D3716F">
        <w:rPr>
          <w:rFonts w:eastAsia="Arial Unicode MS"/>
          <w:w w:val="0"/>
          <w:sz w:val="22"/>
          <w:szCs w:val="22"/>
        </w:rPr>
        <w:tab/>
      </w:r>
      <w:r w:rsidRPr="00D3716F">
        <w:rPr>
          <w:rFonts w:eastAsia="Arial Unicode MS"/>
          <w:w w:val="0"/>
          <w:sz w:val="22"/>
          <w:szCs w:val="22"/>
        </w:rPr>
        <w:tab/>
        <w:t xml:space="preserve">Na hipótese de o Agente Fiduciário não poder continuar a exercer as suas funções por circunstâncias supervenientes a esta Escritura, deverá comunicar imediatamente o fato aos </w:t>
      </w:r>
      <w:r w:rsidRPr="00D3716F">
        <w:rPr>
          <w:sz w:val="22"/>
          <w:szCs w:val="22"/>
        </w:rPr>
        <w:t>Debenturistas</w:t>
      </w:r>
      <w:r w:rsidRPr="00D3716F">
        <w:rPr>
          <w:rFonts w:eastAsia="Arial Unicode MS"/>
          <w:w w:val="0"/>
          <w:sz w:val="22"/>
          <w:szCs w:val="22"/>
        </w:rPr>
        <w:t>, solicitando sua substituição.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7" w:name="_DV_M257"/>
      <w:bookmarkEnd w:id="127"/>
      <w:r w:rsidRPr="00D3716F">
        <w:rPr>
          <w:rFonts w:eastAsia="Arial Unicode MS"/>
          <w:w w:val="0"/>
          <w:sz w:val="22"/>
          <w:szCs w:val="22"/>
        </w:rPr>
        <w:t>7.3.4</w:t>
      </w:r>
      <w:r w:rsidRPr="00D3716F">
        <w:rPr>
          <w:rFonts w:eastAsia="Arial Unicode MS"/>
          <w:w w:val="0"/>
          <w:sz w:val="22"/>
          <w:szCs w:val="22"/>
        </w:rPr>
        <w:tab/>
      </w:r>
      <w:r w:rsidRPr="00D3716F">
        <w:rPr>
          <w:rFonts w:eastAsia="Arial Unicode MS"/>
          <w:w w:val="0"/>
          <w:sz w:val="22"/>
          <w:szCs w:val="22"/>
        </w:rPr>
        <w:tab/>
        <w:t xml:space="preserve">É facultado aos </w:t>
      </w:r>
      <w:r w:rsidRPr="00D3716F">
        <w:rPr>
          <w:sz w:val="22"/>
          <w:szCs w:val="22"/>
        </w:rPr>
        <w:t>Debenturistas</w:t>
      </w:r>
      <w:r w:rsidRPr="00D3716F">
        <w:rPr>
          <w:rFonts w:eastAsia="Arial Unicode MS"/>
          <w:w w:val="0"/>
          <w:sz w:val="22"/>
          <w:szCs w:val="22"/>
        </w:rPr>
        <w:t xml:space="preserve">, após o encerramento do prazo de distribuição das Debêntures, proceder à substituição do Agente Fiduciário e à indicação de seu eventual substituto, em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especialmente convocada para esse fim.</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7.3.5</w:t>
      </w:r>
      <w:r w:rsidRPr="00D3716F">
        <w:rPr>
          <w:rFonts w:eastAsia="Arial Unicode MS"/>
          <w:w w:val="0"/>
          <w:sz w:val="22"/>
          <w:szCs w:val="22"/>
        </w:rPr>
        <w:tab/>
      </w:r>
      <w:bookmarkStart w:id="128" w:name="_DV_M258"/>
      <w:bookmarkEnd w:id="128"/>
      <w:r w:rsidRPr="00D3716F">
        <w:rPr>
          <w:rFonts w:eastAsia="Arial Unicode MS"/>
          <w:w w:val="0"/>
          <w:sz w:val="22"/>
          <w:szCs w:val="22"/>
        </w:rPr>
        <w:tab/>
        <w:t>A substituição</w:t>
      </w:r>
      <w:bookmarkStart w:id="129" w:name="_DV_M259"/>
      <w:bookmarkEnd w:id="129"/>
      <w:r w:rsidRPr="00D3716F">
        <w:rPr>
          <w:rFonts w:eastAsia="Arial Unicode MS"/>
          <w:w w:val="0"/>
          <w:sz w:val="22"/>
          <w:szCs w:val="22"/>
        </w:rPr>
        <w:t xml:space="preserve"> do Agente Fiduciário fica sujeita à comunicação prévia à CVM e à sua manifestação acerca do atendimento aos requisitos previstos no artigo 8º da Instrução</w:t>
      </w:r>
      <w:bookmarkStart w:id="130" w:name="_DV_M260"/>
      <w:bookmarkEnd w:id="130"/>
      <w:r w:rsidRPr="00D3716F">
        <w:rPr>
          <w:rFonts w:eastAsia="Arial Unicode MS"/>
          <w:w w:val="0"/>
          <w:sz w:val="22"/>
          <w:szCs w:val="22"/>
        </w:rPr>
        <w:t xml:space="preserve"> CVM 28 e eventuais normas posteriores.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bookmarkStart w:id="131" w:name="_DV_M263"/>
      <w:bookmarkEnd w:id="131"/>
      <w:r w:rsidRPr="00D3716F">
        <w:rPr>
          <w:rFonts w:eastAsia="Arial Unicode MS"/>
          <w:w w:val="0"/>
          <w:sz w:val="22"/>
          <w:szCs w:val="22"/>
        </w:rPr>
        <w:t>7.3.6</w:t>
      </w:r>
      <w:r w:rsidRPr="00D3716F">
        <w:rPr>
          <w:rFonts w:eastAsia="Arial Unicode MS"/>
          <w:w w:val="0"/>
          <w:sz w:val="22"/>
          <w:szCs w:val="22"/>
        </w:rPr>
        <w:tab/>
      </w:r>
      <w:r w:rsidRPr="00D3716F">
        <w:rPr>
          <w:rFonts w:eastAsia="Arial Unicode MS"/>
          <w:w w:val="0"/>
          <w:sz w:val="22"/>
          <w:szCs w:val="22"/>
        </w:rPr>
        <w:tab/>
        <w:t>A substituição</w:t>
      </w:r>
      <w:bookmarkStart w:id="132" w:name="_DV_X451"/>
      <w:bookmarkStart w:id="133" w:name="_DV_C457"/>
      <w:r w:rsidRPr="00D3716F">
        <w:rPr>
          <w:rFonts w:eastAsia="Arial Unicode MS"/>
          <w:w w:val="0"/>
          <w:sz w:val="22"/>
          <w:szCs w:val="22"/>
        </w:rPr>
        <w:t xml:space="preserve">, em caráter permanente, </w:t>
      </w:r>
      <w:bookmarkStart w:id="134" w:name="_DV_M264"/>
      <w:bookmarkEnd w:id="132"/>
      <w:bookmarkEnd w:id="133"/>
      <w:bookmarkEnd w:id="134"/>
      <w:r w:rsidRPr="00D3716F">
        <w:rPr>
          <w:rFonts w:eastAsia="Arial Unicode MS"/>
          <w:w w:val="0"/>
          <w:sz w:val="22"/>
          <w:szCs w:val="22"/>
        </w:rPr>
        <w:t xml:space="preserve">do Agente Fiduciário deverá ser objeto de aditamento </w:t>
      </w:r>
      <w:proofErr w:type="gramStart"/>
      <w:r w:rsidRPr="00D3716F">
        <w:rPr>
          <w:rFonts w:eastAsia="Arial Unicode MS"/>
          <w:w w:val="0"/>
          <w:sz w:val="22"/>
          <w:szCs w:val="22"/>
        </w:rPr>
        <w:t>à</w:t>
      </w:r>
      <w:proofErr w:type="gramEnd"/>
      <w:r w:rsidRPr="00D3716F">
        <w:rPr>
          <w:rFonts w:eastAsia="Arial Unicode MS"/>
          <w:w w:val="0"/>
          <w:sz w:val="22"/>
          <w:szCs w:val="22"/>
        </w:rPr>
        <w:t xml:space="preserve"> presente Escritura, que deverá ser averbado na </w:t>
      </w:r>
      <w:bookmarkStart w:id="135" w:name="_DV_M265"/>
      <w:bookmarkEnd w:id="135"/>
      <w:r w:rsidRPr="00D3716F">
        <w:rPr>
          <w:rFonts w:eastAsia="Arial Unicode MS"/>
          <w:w w:val="0"/>
          <w:sz w:val="22"/>
          <w:szCs w:val="22"/>
        </w:rPr>
        <w:t>JUCESP, onde será inscrita a presente Escritura.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36" w:name="_DV_M266"/>
      <w:bookmarkEnd w:id="136"/>
      <w:r w:rsidRPr="00D3716F">
        <w:rPr>
          <w:rFonts w:eastAsia="Arial Unicode MS"/>
          <w:w w:val="0"/>
          <w:sz w:val="22"/>
          <w:szCs w:val="22"/>
        </w:rPr>
        <w:t>7.3.7</w:t>
      </w:r>
      <w:r w:rsidRPr="00D3716F">
        <w:rPr>
          <w:rFonts w:eastAsia="Arial Unicode MS"/>
          <w:w w:val="0"/>
          <w:sz w:val="22"/>
          <w:szCs w:val="22"/>
        </w:rPr>
        <w:tab/>
      </w:r>
      <w:r w:rsidRPr="00D3716F">
        <w:rPr>
          <w:rFonts w:eastAsia="Arial Unicode MS"/>
          <w:w w:val="0"/>
          <w:sz w:val="22"/>
          <w:szCs w:val="22"/>
        </w:rPr>
        <w:tab/>
        <w:t>O Agente Fiduciário entrará no exercício de suas funções a partir da data de celebração da presente Escritura ou de eventual aditamento relativo à sua substituição, devendo permanecer no exercício de suas funções até a sua efetiva substituição ou cumprimento de todas suas obrigações sob esta Escritura e a legislação em vigor.</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37" w:name="_DV_M267"/>
      <w:bookmarkEnd w:id="137"/>
      <w:r w:rsidRPr="00D3716F">
        <w:rPr>
          <w:rFonts w:eastAsia="Arial Unicode MS"/>
          <w:w w:val="0"/>
          <w:sz w:val="22"/>
          <w:szCs w:val="22"/>
        </w:rPr>
        <w:t>7.3.8</w:t>
      </w:r>
      <w:r w:rsidRPr="00D3716F">
        <w:rPr>
          <w:rFonts w:eastAsia="Arial Unicode MS"/>
          <w:w w:val="0"/>
          <w:sz w:val="22"/>
          <w:szCs w:val="22"/>
        </w:rPr>
        <w:tab/>
      </w:r>
      <w:r w:rsidRPr="00D3716F">
        <w:rPr>
          <w:rFonts w:eastAsia="Arial Unicode MS"/>
          <w:w w:val="0"/>
          <w:sz w:val="22"/>
          <w:szCs w:val="22"/>
        </w:rPr>
        <w:tab/>
        <w:t>Aplicam-se às hipóteses de substituição do Agente Fiduciário as normas e preceitos da CVM.</w:t>
      </w:r>
    </w:p>
    <w:p w:rsidR="005C015E" w:rsidRPr="00D3716F" w:rsidRDefault="005C015E" w:rsidP="005C015E">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38" w:name="_DV_M269"/>
      <w:bookmarkEnd w:id="138"/>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7.4</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Além de outros previstos em lei ou em ato normativo da CVM</w:t>
      </w:r>
      <w:proofErr w:type="gramStart"/>
      <w:r w:rsidRPr="00D3716F">
        <w:rPr>
          <w:rFonts w:eastAsia="Arial Unicode MS"/>
          <w:w w:val="0"/>
          <w:sz w:val="22"/>
          <w:szCs w:val="22"/>
        </w:rPr>
        <w:t>, constituem</w:t>
      </w:r>
      <w:proofErr w:type="gramEnd"/>
      <w:r w:rsidRPr="00D3716F">
        <w:rPr>
          <w:rFonts w:eastAsia="Arial Unicode MS"/>
          <w:w w:val="0"/>
          <w:sz w:val="22"/>
          <w:szCs w:val="22"/>
        </w:rPr>
        <w:t xml:space="preserve"> deveres e atribuições do Agente Fiduciário:</w:t>
      </w:r>
    </w:p>
    <w:p w:rsidR="005C015E" w:rsidRPr="00D3716F" w:rsidRDefault="005C015E" w:rsidP="005C015E">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39" w:name="_DV_M270"/>
      <w:bookmarkEnd w:id="139"/>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sz w:val="22"/>
          <w:szCs w:val="22"/>
        </w:rPr>
        <w:t>(i</w:t>
      </w:r>
      <w:proofErr w:type="gramStart"/>
      <w:r w:rsidRPr="00D3716F">
        <w:rPr>
          <w:sz w:val="22"/>
          <w:szCs w:val="22"/>
        </w:rPr>
        <w:t>)</w:t>
      </w:r>
      <w:proofErr w:type="gramEnd"/>
      <w:r w:rsidRPr="00D3716F">
        <w:rPr>
          <w:sz w:val="22"/>
          <w:szCs w:val="22"/>
        </w:rPr>
        <w:tab/>
        <w:t>proteger os direitos e interesses dos Debenturistas, empregando no exercício da função o cuidado e a diligência que toda pessoa ativa e proba costuma empregar na administração de seus próprios bens</w:t>
      </w:r>
      <w:r w:rsidRPr="00D3716F">
        <w:rPr>
          <w:rFonts w:eastAsia="Arial Unicode MS"/>
          <w:w w:val="0"/>
          <w:sz w:val="22"/>
          <w:szCs w:val="22"/>
        </w:rPr>
        <w:t>;</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40" w:name="_DV_M272"/>
      <w:bookmarkStart w:id="141" w:name="_DV_M273"/>
      <w:bookmarkEnd w:id="140"/>
      <w:bookmarkEnd w:id="141"/>
      <w:r w:rsidRPr="00D3716F">
        <w:rPr>
          <w:rFonts w:eastAsia="Arial Unicode MS"/>
          <w:sz w:val="22"/>
          <w:szCs w:val="22"/>
        </w:rPr>
        <w:t>(ii</w:t>
      </w:r>
      <w:proofErr w:type="gramStart"/>
      <w:r w:rsidRPr="00D3716F">
        <w:rPr>
          <w:rFonts w:eastAsia="Arial Unicode MS"/>
          <w:sz w:val="22"/>
          <w:szCs w:val="22"/>
        </w:rPr>
        <w:t>)</w:t>
      </w:r>
      <w:proofErr w:type="gramEnd"/>
      <w:r w:rsidRPr="00D3716F">
        <w:rPr>
          <w:rFonts w:eastAsia="Arial Unicode MS"/>
          <w:sz w:val="22"/>
          <w:szCs w:val="22"/>
        </w:rPr>
        <w:tab/>
        <w:t>renunciar</w:t>
      </w:r>
      <w:r w:rsidRPr="00D3716F">
        <w:rPr>
          <w:rFonts w:eastAsia="Arial Unicode MS"/>
          <w:w w:val="0"/>
          <w:sz w:val="22"/>
          <w:szCs w:val="22"/>
        </w:rPr>
        <w:t xml:space="preserve"> à função na hipótese de superveniência de conflito de interesses ou de qualquer outra modalidade de inaptidão;</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42" w:name="_DV_M274"/>
      <w:bookmarkStart w:id="143" w:name="_DV_M275"/>
      <w:bookmarkEnd w:id="142"/>
      <w:bookmarkEnd w:id="143"/>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(iii</w:t>
      </w:r>
      <w:proofErr w:type="gramStart"/>
      <w:r w:rsidRPr="00D3716F">
        <w:rPr>
          <w:rFonts w:eastAsia="Arial Unicode MS"/>
          <w:w w:val="0"/>
          <w:sz w:val="22"/>
          <w:szCs w:val="22"/>
        </w:rPr>
        <w:t>)</w:t>
      </w:r>
      <w:proofErr w:type="gramEnd"/>
      <w:r w:rsidRPr="00D3716F">
        <w:rPr>
          <w:rFonts w:eastAsia="Arial Unicode MS"/>
          <w:w w:val="0"/>
          <w:sz w:val="22"/>
          <w:szCs w:val="22"/>
        </w:rPr>
        <w:tab/>
        <w:t>conservar em boa guarda toda a escrituração, correspondência e demais papéis relacionados com o exercício de suas funções;</w:t>
      </w:r>
    </w:p>
    <w:p w:rsidR="005C015E" w:rsidRPr="00D3716F" w:rsidRDefault="005C015E" w:rsidP="005C015E">
      <w:pPr>
        <w:shd w:val="clear" w:color="auto" w:fill="FFFFFF"/>
        <w:tabs>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44" w:name="_DV_M276"/>
      <w:bookmarkEnd w:id="144"/>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(iv</w:t>
      </w:r>
      <w:proofErr w:type="gramStart"/>
      <w:r w:rsidRPr="00D3716F">
        <w:rPr>
          <w:rFonts w:eastAsia="Arial Unicode MS"/>
          <w:w w:val="0"/>
          <w:sz w:val="22"/>
          <w:szCs w:val="22"/>
        </w:rPr>
        <w:t>)</w:t>
      </w:r>
      <w:proofErr w:type="gramEnd"/>
      <w:r w:rsidRPr="00D3716F">
        <w:rPr>
          <w:rFonts w:eastAsia="Arial Unicode MS"/>
          <w:w w:val="0"/>
          <w:sz w:val="22"/>
          <w:szCs w:val="22"/>
        </w:rPr>
        <w:tab/>
        <w:t>verificar, no momento de aceitar a função, a veracidade das informações contidas nesta Escritura, diligenciando no sentido de que sejam sanadas as omissões, falhas ou defeitos de que tenha conhecimento;</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45" w:name="_DV_M277"/>
      <w:bookmarkStart w:id="146" w:name="_DV_M278"/>
      <w:bookmarkEnd w:id="145"/>
      <w:bookmarkEnd w:id="146"/>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(v</w:t>
      </w:r>
      <w:proofErr w:type="gramStart"/>
      <w:r w:rsidRPr="00D3716F">
        <w:rPr>
          <w:rFonts w:eastAsia="Arial Unicode MS"/>
          <w:w w:val="0"/>
          <w:sz w:val="22"/>
          <w:szCs w:val="22"/>
        </w:rPr>
        <w:t>)</w:t>
      </w:r>
      <w:proofErr w:type="gramEnd"/>
      <w:r w:rsidRPr="00D3716F">
        <w:rPr>
          <w:rFonts w:eastAsia="Arial Unicode MS"/>
          <w:w w:val="0"/>
          <w:sz w:val="22"/>
          <w:szCs w:val="22"/>
        </w:rPr>
        <w:tab/>
        <w:t>promover, nos competentes órgãos, caso a Emissora não o faça, a inscrição desta Escritura e eventuais aditamentos, sanando as lacunas e irregularidades porventura neles existentes.  Neste caso, o oficial do registro notificará a administração da Emissora para que esta lhe forneça as indicações e documentos necessários;</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47" w:name="_DV_M279"/>
      <w:bookmarkStart w:id="148" w:name="_DV_M280"/>
      <w:bookmarkEnd w:id="147"/>
      <w:bookmarkEnd w:id="148"/>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(vi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acompanhar a observância da periodicidade na prestação das informações obrigatórias, alertando os </w:t>
      </w:r>
      <w:r w:rsidRPr="00D3716F">
        <w:rPr>
          <w:sz w:val="22"/>
          <w:szCs w:val="22"/>
        </w:rPr>
        <w:t xml:space="preserve">Debenturistas </w:t>
      </w:r>
      <w:r w:rsidRPr="00D3716F">
        <w:rPr>
          <w:rFonts w:eastAsia="Arial Unicode MS"/>
          <w:w w:val="0"/>
          <w:sz w:val="22"/>
          <w:szCs w:val="22"/>
        </w:rPr>
        <w:t>acerca de eventuais omissões ou inverdades constantes de tais informações;</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49" w:name="_DV_M281"/>
      <w:bookmarkEnd w:id="149"/>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(vii</w:t>
      </w:r>
      <w:proofErr w:type="gramStart"/>
      <w:r w:rsidRPr="00D3716F">
        <w:rPr>
          <w:rFonts w:eastAsia="Arial Unicode MS"/>
          <w:w w:val="0"/>
          <w:sz w:val="22"/>
          <w:szCs w:val="22"/>
        </w:rPr>
        <w:t>)</w:t>
      </w:r>
      <w:proofErr w:type="gramEnd"/>
      <w:r w:rsidRPr="00D3716F">
        <w:rPr>
          <w:rFonts w:eastAsia="Arial Unicode MS"/>
          <w:w w:val="0"/>
          <w:sz w:val="22"/>
          <w:szCs w:val="22"/>
        </w:rPr>
        <w:tab/>
        <w:t>emitir parecer sobre a suficiência das informações constantes das eventuais propostas de modificações nas condições das Debêntures, se for o caso;</w:t>
      </w:r>
      <w:bookmarkStart w:id="150" w:name="_DV_C480"/>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color w:val="auto"/>
          <w:w w:val="0"/>
          <w:sz w:val="22"/>
          <w:szCs w:val="22"/>
        </w:rPr>
      </w:pPr>
      <w:bookmarkStart w:id="151" w:name="_DV_M282"/>
      <w:bookmarkEnd w:id="150"/>
      <w:bookmarkEnd w:id="151"/>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sz w:val="22"/>
          <w:szCs w:val="22"/>
        </w:rPr>
      </w:pPr>
      <w:r w:rsidRPr="00D3716F">
        <w:rPr>
          <w:sz w:val="22"/>
          <w:szCs w:val="22"/>
        </w:rPr>
        <w:t>(viii</w:t>
      </w:r>
      <w:proofErr w:type="gramStart"/>
      <w:r w:rsidRPr="00D3716F">
        <w:rPr>
          <w:sz w:val="22"/>
          <w:szCs w:val="22"/>
        </w:rPr>
        <w:t>)</w:t>
      </w:r>
      <w:proofErr w:type="gramEnd"/>
      <w:r w:rsidRPr="00D3716F">
        <w:rPr>
          <w:sz w:val="22"/>
          <w:szCs w:val="22"/>
        </w:rPr>
        <w:tab/>
        <w:t xml:space="preserve">verificar a regularidade da constituição da garantia fidejussória prestada aos Debenturistas, bem como sua </w:t>
      </w:r>
      <w:proofErr w:type="spellStart"/>
      <w:r w:rsidRPr="00D3716F">
        <w:rPr>
          <w:sz w:val="22"/>
          <w:szCs w:val="22"/>
        </w:rPr>
        <w:t>exequibilidade</w:t>
      </w:r>
      <w:proofErr w:type="spellEnd"/>
      <w:r w:rsidRPr="00D3716F">
        <w:rPr>
          <w:sz w:val="22"/>
          <w:szCs w:val="22"/>
        </w:rPr>
        <w:t>;</w:t>
      </w:r>
    </w:p>
    <w:p w:rsidR="005C015E" w:rsidRPr="00D3716F" w:rsidRDefault="005C015E" w:rsidP="005C015E">
      <w:pPr>
        <w:tabs>
          <w:tab w:val="num" w:pos="720"/>
        </w:tabs>
        <w:ind w:left="720" w:hanging="720"/>
        <w:jc w:val="both"/>
        <w:rPr>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(ix</w:t>
      </w:r>
      <w:proofErr w:type="gramStart"/>
      <w:r w:rsidRPr="00D3716F">
        <w:rPr>
          <w:rFonts w:eastAsia="Arial Unicode MS"/>
          <w:w w:val="0"/>
          <w:sz w:val="22"/>
          <w:szCs w:val="22"/>
        </w:rPr>
        <w:t>)</w:t>
      </w:r>
      <w:proofErr w:type="gramEnd"/>
      <w:r w:rsidRPr="00D3716F">
        <w:rPr>
          <w:rFonts w:eastAsia="Arial Unicode MS"/>
          <w:w w:val="0"/>
          <w:sz w:val="22"/>
          <w:szCs w:val="22"/>
        </w:rPr>
        <w:tab/>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strike w:val="0"/>
          <w:color w:val="auto"/>
          <w:w w:val="0"/>
          <w:sz w:val="22"/>
          <w:szCs w:val="22"/>
        </w:rPr>
      </w:pPr>
      <w:r w:rsidRPr="00D3716F">
        <w:rPr>
          <w:rFonts w:eastAsia="Arial Unicode MS"/>
          <w:w w:val="0"/>
          <w:sz w:val="22"/>
          <w:szCs w:val="22"/>
        </w:rPr>
        <w:t>(x</w:t>
      </w:r>
      <w:proofErr w:type="gramStart"/>
      <w:r w:rsidRPr="00D3716F">
        <w:rPr>
          <w:rFonts w:eastAsia="Arial Unicode MS"/>
          <w:w w:val="0"/>
          <w:sz w:val="22"/>
          <w:szCs w:val="22"/>
        </w:rPr>
        <w:t>)</w:t>
      </w:r>
      <w:proofErr w:type="gramEnd"/>
      <w:r w:rsidRPr="00D3716F">
        <w:rPr>
          <w:rFonts w:eastAsia="Arial Unicode MS"/>
          <w:w w:val="0"/>
          <w:sz w:val="22"/>
          <w:szCs w:val="22"/>
        </w:rPr>
        <w:tab/>
      </w:r>
      <w:r w:rsidRPr="00D3716F">
        <w:rPr>
          <w:sz w:val="22"/>
          <w:szCs w:val="22"/>
        </w:rPr>
        <w:t>solicitar, quando considerar necessário, auditoria extraordinária na Emissora</w:t>
      </w:r>
      <w:r w:rsidR="00FE6EEB">
        <w:rPr>
          <w:sz w:val="22"/>
          <w:szCs w:val="22"/>
        </w:rPr>
        <w:t xml:space="preserve"> a ser conduzida</w:t>
      </w:r>
      <w:r w:rsidRPr="00D3716F">
        <w:rPr>
          <w:sz w:val="22"/>
          <w:szCs w:val="22"/>
        </w:rPr>
        <w:t xml:space="preserve"> </w:t>
      </w:r>
      <w:r w:rsidRPr="005B72CB">
        <w:rPr>
          <w:sz w:val="22"/>
          <w:szCs w:val="22"/>
        </w:rPr>
        <w:t>às expensas</w:t>
      </w:r>
      <w:r w:rsidR="00FE6EEB">
        <w:rPr>
          <w:sz w:val="22"/>
          <w:szCs w:val="22"/>
        </w:rPr>
        <w:t xml:space="preserve"> desta última</w:t>
      </w:r>
      <w:r w:rsidRPr="005B72CB">
        <w:rPr>
          <w:sz w:val="22"/>
          <w:szCs w:val="22"/>
        </w:rPr>
        <w:t>,</w:t>
      </w:r>
      <w:r w:rsidRPr="00D3716F">
        <w:rPr>
          <w:sz w:val="22"/>
          <w:szCs w:val="22"/>
        </w:rPr>
        <w:t xml:space="preserve"> sendo que tal solicitação deverá ser acompanhada de relatório detalhado que fundamente e comprovadamente justifique a necessidade de realização da referida auditoria</w:t>
      </w:r>
      <w:r w:rsidR="00FE6EEB">
        <w:rPr>
          <w:sz w:val="22"/>
          <w:szCs w:val="22"/>
        </w:rPr>
        <w:t>, a qual poderá, justificadamente, ser recusada pela Emissora</w:t>
      </w:r>
      <w:r w:rsidR="00867A76">
        <w:rPr>
          <w:sz w:val="22"/>
          <w:szCs w:val="22"/>
        </w:rPr>
        <w:t xml:space="preserve"> em comum acordo com os Debenturistas</w:t>
      </w:r>
      <w:r w:rsidRPr="00D3716F">
        <w:rPr>
          <w:sz w:val="22"/>
          <w:szCs w:val="22"/>
        </w:rPr>
        <w:t>;</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color w:val="auto"/>
          <w:w w:val="0"/>
          <w:sz w:val="22"/>
          <w:szCs w:val="22"/>
        </w:rPr>
      </w:pPr>
      <w:bookmarkStart w:id="152" w:name="_DV_M283"/>
      <w:bookmarkEnd w:id="152"/>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convocar, quando necessário,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Geral de Debenturistas (conforme definida abaixo), mediante anúncio publicado pelo menos 3 (três) vezes na forma da Cláusula 4.10 acima; </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53" w:name="_DV_M285"/>
      <w:bookmarkStart w:id="154" w:name="_DV_M286"/>
      <w:bookmarkEnd w:id="153"/>
      <w:bookmarkEnd w:id="154"/>
      <w:r w:rsidRPr="00D3716F">
        <w:rPr>
          <w:sz w:val="22"/>
          <w:szCs w:val="22"/>
        </w:rPr>
        <w:t>(xii</w:t>
      </w:r>
      <w:proofErr w:type="gramStart"/>
      <w:r w:rsidRPr="00D3716F">
        <w:rPr>
          <w:sz w:val="22"/>
          <w:szCs w:val="22"/>
        </w:rPr>
        <w:t>)</w:t>
      </w:r>
      <w:proofErr w:type="gramEnd"/>
      <w:r w:rsidRPr="00D3716F">
        <w:rPr>
          <w:sz w:val="22"/>
          <w:szCs w:val="22"/>
        </w:rPr>
        <w:tab/>
        <w:t xml:space="preserve">comparecer à </w:t>
      </w:r>
      <w:proofErr w:type="spellStart"/>
      <w:r w:rsidRPr="00D3716F">
        <w:rPr>
          <w:sz w:val="22"/>
          <w:szCs w:val="22"/>
        </w:rPr>
        <w:t>Assembleia</w:t>
      </w:r>
      <w:proofErr w:type="spellEnd"/>
      <w:r w:rsidRPr="00D3716F">
        <w:rPr>
          <w:sz w:val="22"/>
          <w:szCs w:val="22"/>
        </w:rPr>
        <w:t xml:space="preserve"> Geral de Debenturistas (conforme definida abaixo) a fim de prestar as informações que lhe forem solicitadas e enviar à CETIP, no mesmo dia da </w:t>
      </w:r>
      <w:proofErr w:type="spellStart"/>
      <w:r w:rsidRPr="00D3716F">
        <w:rPr>
          <w:sz w:val="22"/>
          <w:szCs w:val="22"/>
        </w:rPr>
        <w:t>Assembleia</w:t>
      </w:r>
      <w:proofErr w:type="spellEnd"/>
      <w:r w:rsidRPr="00D3716F">
        <w:rPr>
          <w:sz w:val="22"/>
          <w:szCs w:val="22"/>
        </w:rPr>
        <w:t xml:space="preserve"> Geral de Debenturistas (conforme definida abaixo), sumário das deliberações tomadas e, no prazo de 10 (dez) dias, cópia da ata da referida </w:t>
      </w:r>
      <w:proofErr w:type="spellStart"/>
      <w:r w:rsidRPr="00D3716F">
        <w:rPr>
          <w:sz w:val="22"/>
          <w:szCs w:val="22"/>
        </w:rPr>
        <w:t>assembleia</w:t>
      </w:r>
      <w:proofErr w:type="spellEnd"/>
      <w:r w:rsidRPr="00D3716F">
        <w:rPr>
          <w:rFonts w:eastAsia="Arial Unicode MS"/>
          <w:w w:val="0"/>
          <w:sz w:val="22"/>
          <w:szCs w:val="22"/>
        </w:rPr>
        <w:t>;</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55" w:name="_DV_M287"/>
      <w:bookmarkStart w:id="156" w:name="_DV_M288"/>
      <w:bookmarkEnd w:id="155"/>
      <w:bookmarkEnd w:id="156"/>
      <w:r w:rsidRPr="00D3716F">
        <w:rPr>
          <w:rFonts w:eastAsia="Arial Unicode MS"/>
          <w:w w:val="0"/>
          <w:sz w:val="22"/>
          <w:szCs w:val="22"/>
        </w:rPr>
        <w:t>(xiii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elaborar relatório destinado aos </w:t>
      </w:r>
      <w:r w:rsidRPr="00D3716F">
        <w:rPr>
          <w:sz w:val="22"/>
          <w:szCs w:val="22"/>
        </w:rPr>
        <w:t>Debenturistas</w:t>
      </w:r>
      <w:r w:rsidRPr="00D3716F">
        <w:rPr>
          <w:rFonts w:eastAsia="Arial Unicode MS"/>
          <w:w w:val="0"/>
          <w:sz w:val="22"/>
          <w:szCs w:val="22"/>
        </w:rPr>
        <w:t>, nos termos do artigo 68, §1º, alínea b, da Lei das Sociedades por Ações, o qual deverá conter, ao menos, as seguintes informações:</w:t>
      </w:r>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bookmarkStart w:id="157" w:name="_DV_M289"/>
      <w:bookmarkEnd w:id="157"/>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r w:rsidRPr="00D3716F">
        <w:rPr>
          <w:rFonts w:ascii="Times New Roman" w:eastAsia="Arial Unicode MS" w:hAnsi="Times New Roman"/>
          <w:szCs w:val="22"/>
        </w:rPr>
        <w:t>(a</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58" w:name="_DV_M290"/>
      <w:bookmarkEnd w:id="158"/>
      <w:r w:rsidRPr="00D3716F">
        <w:rPr>
          <w:rFonts w:ascii="Times New Roman" w:eastAsia="Arial Unicode MS" w:hAnsi="Times New Roman"/>
          <w:szCs w:val="22"/>
        </w:rPr>
        <w:t>eventual omissão ou inverdade de que tenha conhecimento, contida nas informações divulgadas pela Emissora, ou, ainda, o inadimplemento ou atraso na obrigatória prestação de informações pela Emissora;</w:t>
      </w:r>
    </w:p>
    <w:p w:rsidR="005C015E" w:rsidRPr="00D3716F" w:rsidRDefault="005C015E" w:rsidP="005C015E">
      <w:pPr>
        <w:pStyle w:val="p0"/>
        <w:tabs>
          <w:tab w:val="left" w:pos="851"/>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bookmarkStart w:id="159" w:name="_DV_M291"/>
      <w:bookmarkEnd w:id="159"/>
      <w:r w:rsidRPr="00D3716F">
        <w:rPr>
          <w:rFonts w:ascii="Times New Roman" w:eastAsia="Arial Unicode MS" w:hAnsi="Times New Roman"/>
          <w:szCs w:val="22"/>
        </w:rPr>
        <w:t>(b</w:t>
      </w:r>
      <w:proofErr w:type="gramStart"/>
      <w:r w:rsidRPr="00D3716F">
        <w:rPr>
          <w:rFonts w:ascii="Times New Roman" w:eastAsia="Arial Unicode MS" w:hAnsi="Times New Roman"/>
          <w:szCs w:val="22"/>
        </w:rPr>
        <w:t>)</w:t>
      </w:r>
      <w:bookmarkStart w:id="160" w:name="_DV_M292"/>
      <w:bookmarkEnd w:id="160"/>
      <w:proofErr w:type="gramEnd"/>
      <w:r w:rsidRPr="00D3716F">
        <w:rPr>
          <w:rFonts w:ascii="Times New Roman" w:eastAsia="Arial Unicode MS" w:hAnsi="Times New Roman"/>
          <w:szCs w:val="22"/>
        </w:rPr>
        <w:tab/>
        <w:t>alterações estatutárias ocorridas no período;</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bookmarkStart w:id="161" w:name="_DV_M293"/>
      <w:bookmarkEnd w:id="161"/>
      <w:r w:rsidRPr="00D3716F">
        <w:rPr>
          <w:rFonts w:ascii="Times New Roman" w:eastAsia="Arial Unicode MS" w:hAnsi="Times New Roman"/>
          <w:szCs w:val="22"/>
        </w:rPr>
        <w:t>(c</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62" w:name="_DV_M294"/>
      <w:bookmarkEnd w:id="162"/>
      <w:r w:rsidRPr="00D3716F">
        <w:rPr>
          <w:rFonts w:ascii="Times New Roman" w:eastAsia="Arial Unicode MS" w:hAnsi="Times New Roman"/>
          <w:szCs w:val="22"/>
        </w:rPr>
        <w:t>comentários sobre as demonstrações financeiras da Emissora enfocando os indicadores econômicos, financeiros e a estrutura de capital da Emissora;</w:t>
      </w:r>
    </w:p>
    <w:p w:rsidR="005C015E" w:rsidRPr="00D3716F" w:rsidRDefault="005C015E" w:rsidP="005C015E">
      <w:pPr>
        <w:pStyle w:val="p0"/>
        <w:tabs>
          <w:tab w:val="left" w:pos="142"/>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80"/>
          <w:tab w:val="left" w:pos="1418"/>
        </w:tabs>
        <w:spacing w:line="312" w:lineRule="auto"/>
        <w:ind w:left="1418" w:hanging="698"/>
        <w:rPr>
          <w:rFonts w:ascii="Times New Roman" w:eastAsia="Arial Unicode MS" w:hAnsi="Times New Roman"/>
          <w:szCs w:val="22"/>
        </w:rPr>
      </w:pPr>
      <w:bookmarkStart w:id="163" w:name="_DV_M295"/>
      <w:bookmarkStart w:id="164" w:name="_DV_M296"/>
      <w:bookmarkEnd w:id="163"/>
      <w:bookmarkEnd w:id="164"/>
      <w:r w:rsidRPr="00D3716F">
        <w:rPr>
          <w:rFonts w:ascii="Times New Roman" w:eastAsia="Arial Unicode MS" w:hAnsi="Times New Roman"/>
          <w:szCs w:val="22"/>
        </w:rPr>
        <w:t>(d</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65" w:name="_DV_M297"/>
      <w:bookmarkEnd w:id="165"/>
      <w:r w:rsidRPr="00D3716F">
        <w:rPr>
          <w:rFonts w:ascii="Times New Roman" w:eastAsia="Arial Unicode MS" w:hAnsi="Times New Roman"/>
          <w:szCs w:val="22"/>
        </w:rPr>
        <w:t>posição da distribuição ou colocação das Debêntures no mercado;</w:t>
      </w:r>
    </w:p>
    <w:p w:rsidR="005C015E" w:rsidRPr="00D3716F" w:rsidRDefault="005C015E" w:rsidP="005C015E">
      <w:pPr>
        <w:pStyle w:val="p0"/>
        <w:tabs>
          <w:tab w:val="left" w:pos="180"/>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2"/>
          <w:tab w:val="left" w:pos="1418"/>
        </w:tabs>
        <w:spacing w:line="312" w:lineRule="auto"/>
        <w:ind w:left="1418" w:hanging="698"/>
        <w:rPr>
          <w:rFonts w:ascii="Times New Roman" w:eastAsia="Arial Unicode MS" w:hAnsi="Times New Roman"/>
          <w:szCs w:val="22"/>
        </w:rPr>
      </w:pPr>
      <w:bookmarkStart w:id="166" w:name="_DV_M298"/>
      <w:bookmarkEnd w:id="166"/>
      <w:r w:rsidRPr="00D3716F">
        <w:rPr>
          <w:rFonts w:ascii="Times New Roman" w:eastAsia="Arial Unicode MS" w:hAnsi="Times New Roman"/>
          <w:szCs w:val="22"/>
        </w:rPr>
        <w:t>(e</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67" w:name="_DV_M299"/>
      <w:bookmarkEnd w:id="167"/>
      <w:r w:rsidRPr="00D3716F">
        <w:rPr>
          <w:rFonts w:ascii="Times New Roman" w:eastAsia="Arial Unicode MS" w:hAnsi="Times New Roman"/>
          <w:szCs w:val="22"/>
        </w:rPr>
        <w:t>amortização do Valor Nominal e pagamento de Juros Remuneratórios das Debêntures realizados no período, bem como aquisições e vendas de Debêntures efetuadas pela Emissora;</w:t>
      </w:r>
    </w:p>
    <w:p w:rsidR="005C015E" w:rsidRPr="00D3716F" w:rsidRDefault="005C015E" w:rsidP="005C015E">
      <w:pPr>
        <w:pStyle w:val="p0"/>
        <w:tabs>
          <w:tab w:val="left" w:pos="142"/>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bookmarkStart w:id="168" w:name="_DV_M300"/>
      <w:bookmarkStart w:id="169" w:name="_DV_M302"/>
      <w:bookmarkEnd w:id="168"/>
      <w:bookmarkEnd w:id="169"/>
      <w:r w:rsidRPr="00D3716F">
        <w:rPr>
          <w:rFonts w:ascii="Times New Roman" w:eastAsia="Arial Unicode MS" w:hAnsi="Times New Roman"/>
          <w:szCs w:val="22"/>
        </w:rPr>
        <w:t>(f</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70" w:name="_DV_M303"/>
      <w:bookmarkEnd w:id="170"/>
      <w:r w:rsidRPr="00D3716F">
        <w:rPr>
          <w:rFonts w:ascii="Times New Roman" w:eastAsia="Arial Unicode MS" w:hAnsi="Times New Roman"/>
          <w:szCs w:val="22"/>
        </w:rPr>
        <w:t>acompanhamento da destinação dos recursos captados através da Emissão, de acordo com os dados obtidos junto aos administradores da Emissora;</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bookmarkStart w:id="171" w:name="_DV_M304"/>
      <w:bookmarkEnd w:id="171"/>
      <w:r w:rsidRPr="00D3716F">
        <w:rPr>
          <w:rFonts w:ascii="Times New Roman" w:eastAsia="Arial Unicode MS" w:hAnsi="Times New Roman"/>
          <w:szCs w:val="22"/>
        </w:rPr>
        <w:t>(g</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72" w:name="_DV_M305"/>
      <w:bookmarkEnd w:id="172"/>
      <w:r w:rsidRPr="00D3716F">
        <w:rPr>
          <w:rFonts w:ascii="Times New Roman" w:eastAsia="Arial Unicode MS" w:hAnsi="Times New Roman"/>
          <w:szCs w:val="22"/>
        </w:rPr>
        <w:t>relação dos bens e valores entregues à sua administração;</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bookmarkStart w:id="173" w:name="_DV_M306"/>
      <w:bookmarkEnd w:id="173"/>
      <w:r w:rsidRPr="00D3716F">
        <w:rPr>
          <w:rFonts w:ascii="Times New Roman" w:eastAsia="Arial Unicode MS" w:hAnsi="Times New Roman"/>
          <w:szCs w:val="22"/>
        </w:rPr>
        <w:t>(h</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bookmarkStart w:id="174" w:name="_DV_M307"/>
      <w:bookmarkEnd w:id="174"/>
      <w:r w:rsidRPr="00D3716F">
        <w:rPr>
          <w:rFonts w:ascii="Times New Roman" w:eastAsia="Arial Unicode MS" w:hAnsi="Times New Roman"/>
          <w:szCs w:val="22"/>
        </w:rPr>
        <w:t xml:space="preserve">cumprimento de outras obrigações assumidas pela Emissora nesta Escritura; e </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shd w:val="clear" w:color="auto" w:fill="FFFFFF"/>
        <w:tabs>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ind w:left="1418" w:hanging="698"/>
        <w:jc w:val="both"/>
        <w:rPr>
          <w:rFonts w:eastAsia="Arial Unicode MS"/>
          <w:w w:val="0"/>
          <w:sz w:val="22"/>
          <w:szCs w:val="22"/>
        </w:rPr>
      </w:pPr>
      <w:bookmarkStart w:id="175" w:name="_DV_M308"/>
      <w:bookmarkEnd w:id="175"/>
      <w:r w:rsidRPr="00D3716F">
        <w:rPr>
          <w:rFonts w:eastAsia="Arial Unicode MS"/>
          <w:w w:val="0"/>
          <w:sz w:val="22"/>
          <w:szCs w:val="22"/>
        </w:rPr>
        <w:t>(i</w:t>
      </w:r>
      <w:proofErr w:type="gramStart"/>
      <w:r w:rsidRPr="00D3716F">
        <w:rPr>
          <w:rFonts w:eastAsia="Arial Unicode MS"/>
          <w:w w:val="0"/>
          <w:sz w:val="22"/>
          <w:szCs w:val="22"/>
        </w:rPr>
        <w:t>)</w:t>
      </w:r>
      <w:proofErr w:type="gramEnd"/>
      <w:r w:rsidRPr="00D3716F">
        <w:rPr>
          <w:rFonts w:eastAsia="Arial Unicode MS"/>
          <w:w w:val="0"/>
          <w:sz w:val="22"/>
          <w:szCs w:val="22"/>
        </w:rPr>
        <w:tab/>
      </w:r>
      <w:bookmarkStart w:id="176" w:name="_DV_M309"/>
      <w:bookmarkEnd w:id="176"/>
      <w:r w:rsidRPr="00D3716F">
        <w:rPr>
          <w:rFonts w:eastAsia="Arial Unicode MS"/>
          <w:w w:val="0"/>
          <w:sz w:val="22"/>
          <w:szCs w:val="22"/>
        </w:rPr>
        <w:t>declaração sobre sua aptidão para continuar exercendo a função de Agente Fiduciário;</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77" w:name="_DV_M310"/>
      <w:bookmarkEnd w:id="177"/>
      <w:r w:rsidRPr="00D3716F">
        <w:rPr>
          <w:rFonts w:eastAsia="Arial Unicode MS"/>
          <w:w w:val="0"/>
          <w:sz w:val="22"/>
          <w:szCs w:val="22"/>
        </w:rPr>
        <w:t>(xiv</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colocar o relatório de que trata o </w:t>
      </w:r>
      <w:bookmarkStart w:id="178" w:name="_DV_C515"/>
      <w:r w:rsidRPr="00D3716F">
        <w:rPr>
          <w:rFonts w:eastAsia="Arial Unicode MS"/>
          <w:w w:val="0"/>
          <w:sz w:val="22"/>
          <w:szCs w:val="22"/>
        </w:rPr>
        <w:t>item (xiii) acima</w:t>
      </w:r>
      <w:bookmarkStart w:id="179" w:name="_DV_M311"/>
      <w:bookmarkStart w:id="180" w:name="_DV_M312"/>
      <w:bookmarkEnd w:id="178"/>
      <w:bookmarkEnd w:id="179"/>
      <w:bookmarkEnd w:id="180"/>
      <w:r w:rsidRPr="00D3716F">
        <w:rPr>
          <w:rFonts w:eastAsia="Arial Unicode MS"/>
          <w:w w:val="0"/>
          <w:sz w:val="22"/>
          <w:szCs w:val="22"/>
        </w:rPr>
        <w:t xml:space="preserve"> à disposição dos </w:t>
      </w:r>
      <w:r w:rsidRPr="00D3716F">
        <w:rPr>
          <w:sz w:val="22"/>
          <w:szCs w:val="22"/>
        </w:rPr>
        <w:t xml:space="preserve">Debenturistas </w:t>
      </w:r>
      <w:r w:rsidRPr="00D3716F">
        <w:rPr>
          <w:rFonts w:eastAsia="Arial Unicode MS"/>
          <w:w w:val="0"/>
          <w:sz w:val="22"/>
          <w:szCs w:val="22"/>
        </w:rPr>
        <w:t>no prazo máximo de 4 (quatro) meses a contar do encerramento do exercício social da Emissora, ao menos nos seguintes locais</w:t>
      </w:r>
      <w:bookmarkStart w:id="181" w:name="_DV_C519"/>
      <w:r w:rsidRPr="00D3716F">
        <w:rPr>
          <w:rFonts w:eastAsia="Arial Unicode MS"/>
          <w:w w:val="0"/>
          <w:sz w:val="22"/>
          <w:szCs w:val="22"/>
        </w:rPr>
        <w:t>:</w:t>
      </w:r>
      <w:bookmarkEnd w:id="181"/>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p0"/>
        <w:tabs>
          <w:tab w:val="left" w:pos="1418"/>
        </w:tabs>
        <w:spacing w:line="312" w:lineRule="auto"/>
        <w:ind w:left="720"/>
        <w:rPr>
          <w:rFonts w:ascii="Times New Roman" w:eastAsia="Arial Unicode MS" w:hAnsi="Times New Roman"/>
          <w:szCs w:val="22"/>
        </w:rPr>
      </w:pPr>
      <w:bookmarkStart w:id="182" w:name="_DV_M313"/>
      <w:bookmarkEnd w:id="182"/>
      <w:r w:rsidRPr="00D3716F">
        <w:rPr>
          <w:rFonts w:ascii="Times New Roman" w:eastAsia="Arial Unicode MS" w:hAnsi="Times New Roman"/>
          <w:szCs w:val="22"/>
        </w:rPr>
        <w:t xml:space="preserve">(a) </w:t>
      </w:r>
      <w:bookmarkStart w:id="183" w:name="_DV_M314"/>
      <w:bookmarkEnd w:id="183"/>
      <w:r w:rsidRPr="00D3716F">
        <w:rPr>
          <w:rFonts w:ascii="Times New Roman" w:eastAsia="Arial Unicode MS" w:hAnsi="Times New Roman"/>
          <w:szCs w:val="22"/>
        </w:rPr>
        <w:tab/>
        <w:t>na sede da Emissora;</w:t>
      </w:r>
    </w:p>
    <w:p w:rsidR="005C015E" w:rsidRPr="00D3716F" w:rsidRDefault="005C015E" w:rsidP="005C015E">
      <w:pPr>
        <w:pStyle w:val="p0"/>
        <w:tabs>
          <w:tab w:val="left" w:pos="851"/>
        </w:tabs>
        <w:spacing w:line="312" w:lineRule="auto"/>
        <w:ind w:left="851"/>
        <w:rPr>
          <w:rFonts w:ascii="Times New Roman" w:eastAsia="Arial Unicode MS" w:hAnsi="Times New Roman"/>
          <w:szCs w:val="22"/>
        </w:rPr>
      </w:pPr>
    </w:p>
    <w:p w:rsidR="005C015E" w:rsidRPr="00D3716F" w:rsidRDefault="005C015E" w:rsidP="005C015E">
      <w:pPr>
        <w:pStyle w:val="p0"/>
        <w:tabs>
          <w:tab w:val="left" w:pos="851"/>
          <w:tab w:val="left" w:pos="1418"/>
        </w:tabs>
        <w:spacing w:line="312" w:lineRule="auto"/>
        <w:ind w:left="851" w:hanging="131"/>
        <w:rPr>
          <w:rFonts w:ascii="Times New Roman" w:eastAsia="Arial Unicode MS" w:hAnsi="Times New Roman"/>
          <w:szCs w:val="22"/>
        </w:rPr>
      </w:pPr>
      <w:bookmarkStart w:id="184" w:name="_DV_M315"/>
      <w:bookmarkEnd w:id="184"/>
      <w:r w:rsidRPr="00D3716F">
        <w:rPr>
          <w:rFonts w:ascii="Times New Roman" w:eastAsia="Arial Unicode MS" w:hAnsi="Times New Roman"/>
          <w:szCs w:val="22"/>
        </w:rPr>
        <w:t xml:space="preserve">(b) </w:t>
      </w:r>
      <w:bookmarkStart w:id="185" w:name="_DV_M316"/>
      <w:bookmarkEnd w:id="185"/>
      <w:r w:rsidRPr="00D3716F">
        <w:rPr>
          <w:rFonts w:ascii="Times New Roman" w:eastAsia="Arial Unicode MS" w:hAnsi="Times New Roman"/>
          <w:szCs w:val="22"/>
        </w:rPr>
        <w:tab/>
        <w:t>no seu escritório ou em local indicado pelo Agente Fiduciário;</w:t>
      </w:r>
    </w:p>
    <w:p w:rsidR="005C015E" w:rsidRPr="00D3716F" w:rsidRDefault="005C015E" w:rsidP="005C015E">
      <w:pPr>
        <w:pStyle w:val="p0"/>
        <w:tabs>
          <w:tab w:val="left" w:pos="851"/>
        </w:tabs>
        <w:spacing w:line="312" w:lineRule="auto"/>
        <w:ind w:left="851" w:hanging="131"/>
        <w:rPr>
          <w:rFonts w:ascii="Times New Roman" w:eastAsia="Arial Unicode MS" w:hAnsi="Times New Roman"/>
          <w:szCs w:val="22"/>
        </w:rPr>
      </w:pPr>
    </w:p>
    <w:p w:rsidR="005C015E" w:rsidRPr="00D3716F" w:rsidRDefault="005C015E" w:rsidP="005C015E">
      <w:pPr>
        <w:pStyle w:val="p0"/>
        <w:tabs>
          <w:tab w:val="left" w:pos="851"/>
          <w:tab w:val="left" w:pos="1418"/>
        </w:tabs>
        <w:spacing w:line="312" w:lineRule="auto"/>
        <w:ind w:left="851" w:hanging="131"/>
        <w:rPr>
          <w:rFonts w:ascii="Times New Roman" w:eastAsia="Arial Unicode MS" w:hAnsi="Times New Roman"/>
          <w:szCs w:val="22"/>
        </w:rPr>
      </w:pPr>
      <w:bookmarkStart w:id="186" w:name="_DV_M317"/>
      <w:bookmarkEnd w:id="186"/>
      <w:r w:rsidRPr="00D3716F">
        <w:rPr>
          <w:rFonts w:ascii="Times New Roman" w:eastAsia="Arial Unicode MS" w:hAnsi="Times New Roman"/>
          <w:szCs w:val="22"/>
        </w:rPr>
        <w:t>(c</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na CVM; e</w:t>
      </w:r>
    </w:p>
    <w:p w:rsidR="005C015E" w:rsidRPr="00D3716F" w:rsidRDefault="005C015E" w:rsidP="005C015E">
      <w:pPr>
        <w:pStyle w:val="p0"/>
        <w:tabs>
          <w:tab w:val="left" w:pos="851"/>
          <w:tab w:val="left" w:pos="1418"/>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1440"/>
        </w:tabs>
        <w:spacing w:line="312" w:lineRule="auto"/>
        <w:ind w:left="1440" w:hanging="720"/>
        <w:rPr>
          <w:rFonts w:ascii="Times New Roman" w:eastAsia="Arial Unicode MS" w:hAnsi="Times New Roman"/>
          <w:szCs w:val="22"/>
        </w:rPr>
      </w:pPr>
      <w:bookmarkStart w:id="187" w:name="_DV_M318"/>
      <w:bookmarkEnd w:id="187"/>
      <w:r w:rsidRPr="00D3716F">
        <w:rPr>
          <w:rFonts w:ascii="Times New Roman" w:eastAsia="Arial Unicode MS" w:hAnsi="Times New Roman"/>
          <w:szCs w:val="22"/>
        </w:rPr>
        <w:t>(d</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na sede da Instituição Intermediária na hipótese de o prazo para a apresentação do relatório vencer antes do encerramento do prazo de distribuição das Debêntures;</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sz w:val="22"/>
          <w:szCs w:val="22"/>
        </w:rPr>
      </w:pPr>
      <w:bookmarkStart w:id="188" w:name="_DV_M319"/>
      <w:bookmarkStart w:id="189" w:name="_DV_M320"/>
      <w:bookmarkEnd w:id="188"/>
      <w:bookmarkEnd w:id="189"/>
      <w:r w:rsidRPr="00D3716F">
        <w:rPr>
          <w:rFonts w:eastAsia="Arial Unicode MS"/>
          <w:sz w:val="22"/>
          <w:szCs w:val="22"/>
        </w:rPr>
        <w:t>(xv</w:t>
      </w:r>
      <w:proofErr w:type="gramStart"/>
      <w:r w:rsidRPr="00D3716F">
        <w:rPr>
          <w:rFonts w:eastAsia="Arial Unicode MS"/>
          <w:sz w:val="22"/>
          <w:szCs w:val="22"/>
        </w:rPr>
        <w:t>)</w:t>
      </w:r>
      <w:proofErr w:type="gramEnd"/>
      <w:r w:rsidRPr="00D3716F">
        <w:rPr>
          <w:rFonts w:eastAsia="Arial Unicode MS"/>
          <w:sz w:val="22"/>
          <w:szCs w:val="22"/>
        </w:rPr>
        <w:tab/>
        <w:t xml:space="preserve">enviar comunicado aos </w:t>
      </w:r>
      <w:r w:rsidRPr="00D3716F">
        <w:rPr>
          <w:sz w:val="22"/>
          <w:szCs w:val="22"/>
        </w:rPr>
        <w:t xml:space="preserve">Debenturistas de </w:t>
      </w:r>
      <w:r w:rsidRPr="00D3716F">
        <w:rPr>
          <w:rFonts w:eastAsia="Arial Unicode MS"/>
          <w:sz w:val="22"/>
          <w:szCs w:val="22"/>
        </w:rPr>
        <w:t>que o relatório se encontra à sua disposição nos locais indicados no item (xiv) acima</w:t>
      </w:r>
      <w:bookmarkStart w:id="190" w:name="_DV_M321"/>
      <w:bookmarkStart w:id="191" w:name="_DV_M322"/>
      <w:bookmarkEnd w:id="190"/>
      <w:bookmarkEnd w:id="191"/>
      <w:r w:rsidRPr="00D3716F">
        <w:rPr>
          <w:rFonts w:eastAsia="Arial Unicode MS"/>
          <w:sz w:val="22"/>
          <w:szCs w:val="22"/>
        </w:rPr>
        <w:t>;</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snapToGrid w:val="0"/>
          <w:w w:val="0"/>
          <w:sz w:val="22"/>
          <w:szCs w:val="22"/>
        </w:rPr>
      </w:pPr>
      <w:bookmarkStart w:id="192" w:name="_DV_M323"/>
      <w:bookmarkStart w:id="193" w:name="_DV_M324"/>
      <w:bookmarkEnd w:id="192"/>
      <w:bookmarkEnd w:id="193"/>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(xvi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manter atualizada a relação dos </w:t>
      </w:r>
      <w:r w:rsidRPr="00D3716F">
        <w:rPr>
          <w:sz w:val="22"/>
          <w:szCs w:val="22"/>
        </w:rPr>
        <w:t xml:space="preserve">Debenturistas </w:t>
      </w:r>
      <w:r w:rsidRPr="00D3716F">
        <w:rPr>
          <w:rFonts w:eastAsia="Arial Unicode MS"/>
          <w:w w:val="0"/>
          <w:sz w:val="22"/>
          <w:szCs w:val="22"/>
        </w:rPr>
        <w:t xml:space="preserve">e seus endereços, mediante, inclusive, gestões junto à Emissora, </w:t>
      </w:r>
      <w:r>
        <w:rPr>
          <w:rFonts w:eastAsia="Arial Unicode MS"/>
          <w:w w:val="0"/>
          <w:sz w:val="22"/>
          <w:szCs w:val="22"/>
        </w:rPr>
        <w:t xml:space="preserve">o Agente </w:t>
      </w:r>
      <w:proofErr w:type="spellStart"/>
      <w:r>
        <w:rPr>
          <w:rFonts w:eastAsia="Arial Unicode MS"/>
          <w:w w:val="0"/>
          <w:sz w:val="22"/>
          <w:szCs w:val="22"/>
        </w:rPr>
        <w:t>Escriturador</w:t>
      </w:r>
      <w:proofErr w:type="spellEnd"/>
      <w:r>
        <w:rPr>
          <w:rFonts w:eastAsia="Arial Unicode MS"/>
          <w:w w:val="0"/>
          <w:sz w:val="22"/>
          <w:szCs w:val="22"/>
        </w:rPr>
        <w:t xml:space="preserve"> </w:t>
      </w:r>
      <w:r w:rsidRPr="00D3716F">
        <w:rPr>
          <w:rFonts w:eastAsia="Arial Unicode MS"/>
          <w:w w:val="0"/>
          <w:sz w:val="22"/>
          <w:szCs w:val="22"/>
        </w:rPr>
        <w:t>e à CETIP;</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94" w:name="_DV_M325"/>
      <w:bookmarkStart w:id="195" w:name="_DV_M326"/>
      <w:bookmarkEnd w:id="194"/>
      <w:bookmarkEnd w:id="195"/>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(xvii</w:t>
      </w:r>
      <w:proofErr w:type="gramStart"/>
      <w:r w:rsidRPr="00D3716F">
        <w:rPr>
          <w:rFonts w:eastAsia="Arial Unicode MS"/>
          <w:w w:val="0"/>
          <w:sz w:val="22"/>
          <w:szCs w:val="22"/>
        </w:rPr>
        <w:t>)</w:t>
      </w:r>
      <w:proofErr w:type="gramEnd"/>
      <w:r w:rsidRPr="00D3716F">
        <w:rPr>
          <w:rFonts w:eastAsia="Arial Unicode MS"/>
          <w:w w:val="0"/>
          <w:sz w:val="22"/>
          <w:szCs w:val="22"/>
        </w:rPr>
        <w:tab/>
        <w:t>coordenar o sorteio das Debêntures a serem amortizadas ou resgatadas antecipadamente, se for o caso;</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color w:val="auto"/>
          <w:w w:val="0"/>
          <w:sz w:val="22"/>
          <w:szCs w:val="22"/>
        </w:rPr>
      </w:pPr>
      <w:bookmarkStart w:id="196" w:name="_DV_C548"/>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97" w:name="_DV_M329"/>
      <w:bookmarkStart w:id="198" w:name="_DV_M330"/>
      <w:bookmarkEnd w:id="196"/>
      <w:bookmarkEnd w:id="197"/>
      <w:bookmarkEnd w:id="198"/>
      <w:r w:rsidRPr="00D3716F">
        <w:rPr>
          <w:rFonts w:eastAsia="Arial Unicode MS"/>
          <w:w w:val="0"/>
          <w:sz w:val="22"/>
          <w:szCs w:val="22"/>
        </w:rPr>
        <w:t>(xviii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fiscalizar o cumprimento das cláusulas constantes desta Escritura, especialmente daquelas que impõem obrigações de fazer e de não fazer; </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99" w:name="_DV_M331"/>
      <w:bookmarkEnd w:id="199"/>
      <w:r w:rsidRPr="00D3716F">
        <w:rPr>
          <w:rFonts w:eastAsia="Arial Unicode MS"/>
          <w:w w:val="0"/>
          <w:sz w:val="22"/>
          <w:szCs w:val="22"/>
        </w:rPr>
        <w:t>(xix</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notificar os </w:t>
      </w:r>
      <w:r w:rsidRPr="00D3716F">
        <w:rPr>
          <w:sz w:val="22"/>
          <w:szCs w:val="22"/>
        </w:rPr>
        <w:t>Debenturistas</w:t>
      </w:r>
      <w:r w:rsidRPr="00D3716F">
        <w:rPr>
          <w:rFonts w:eastAsia="Arial Unicode MS"/>
          <w:w w:val="0"/>
          <w:sz w:val="22"/>
          <w:szCs w:val="22"/>
        </w:rPr>
        <w:t>, se possível individualmente, no prazo máximo de 5 (cinco) dias, de qualquer inadimplemento, pela Emissora, de obrigações assumidas na presente Escritura, indicando o local em que fornecerá aos interessados mais esclarecimentos. Comunicação de igual teor deverá ser enviada à CVM e à CETIP;</w:t>
      </w:r>
      <w:r>
        <w:rPr>
          <w:rFonts w:eastAsia="Arial Unicode MS"/>
          <w:w w:val="0"/>
          <w:sz w:val="22"/>
          <w:szCs w:val="22"/>
        </w:rPr>
        <w:t xml:space="preserve"> e</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00" w:name="_DV_M332"/>
      <w:bookmarkStart w:id="201" w:name="_DV_M333"/>
      <w:bookmarkEnd w:id="200"/>
      <w:bookmarkEnd w:id="201"/>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(xx</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verificar a manutenção da regularidade e </w:t>
      </w:r>
      <w:proofErr w:type="spellStart"/>
      <w:r>
        <w:rPr>
          <w:rFonts w:eastAsia="Arial Unicode MS"/>
          <w:w w:val="0"/>
          <w:sz w:val="22"/>
          <w:szCs w:val="22"/>
        </w:rPr>
        <w:t>exequibilidade</w:t>
      </w:r>
      <w:proofErr w:type="spellEnd"/>
      <w:r>
        <w:rPr>
          <w:rFonts w:eastAsia="Arial Unicode MS"/>
          <w:w w:val="0"/>
          <w:sz w:val="22"/>
          <w:szCs w:val="22"/>
        </w:rPr>
        <w:t xml:space="preserve"> </w:t>
      </w:r>
      <w:r w:rsidRPr="00D3716F">
        <w:rPr>
          <w:rFonts w:eastAsia="Arial Unicode MS"/>
          <w:w w:val="0"/>
          <w:sz w:val="22"/>
          <w:szCs w:val="22"/>
        </w:rPr>
        <w:t xml:space="preserve">da garantia prestada. </w:t>
      </w:r>
    </w:p>
    <w:p w:rsidR="005C015E"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02" w:name="_DV_M338"/>
      <w:bookmarkEnd w:id="202"/>
    </w:p>
    <w:p w:rsidR="005C015E" w:rsidRPr="00D3716F"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7.5</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O Agente Fiduciário usará de quaisquer procedimentos judiciais ou extrajudiciais contra a Emissora para a proteção e defesa dos interesses da comunhão dos </w:t>
      </w:r>
      <w:r w:rsidRPr="00D3716F">
        <w:rPr>
          <w:sz w:val="22"/>
          <w:szCs w:val="22"/>
        </w:rPr>
        <w:t xml:space="preserve">Debenturistas </w:t>
      </w:r>
      <w:r w:rsidRPr="00D3716F">
        <w:rPr>
          <w:rFonts w:eastAsia="Arial Unicode MS"/>
          <w:w w:val="0"/>
          <w:sz w:val="22"/>
          <w:szCs w:val="22"/>
        </w:rPr>
        <w:t xml:space="preserve">e da realização de seus créditos, devendo, em caso de inadimplemento da </w:t>
      </w:r>
      <w:proofErr w:type="gramStart"/>
      <w:r w:rsidRPr="00D3716F">
        <w:rPr>
          <w:rFonts w:eastAsia="Arial Unicode MS"/>
          <w:w w:val="0"/>
          <w:sz w:val="22"/>
          <w:szCs w:val="22"/>
        </w:rPr>
        <w:t>Emissora, observados</w:t>
      </w:r>
      <w:proofErr w:type="gramEnd"/>
      <w:r w:rsidRPr="00D3716F">
        <w:rPr>
          <w:rFonts w:eastAsia="Arial Unicode MS"/>
          <w:w w:val="0"/>
          <w:sz w:val="22"/>
          <w:szCs w:val="22"/>
        </w:rPr>
        <w:t xml:space="preserve"> os termos desta Escritura:</w:t>
      </w:r>
    </w:p>
    <w:p w:rsidR="005C015E" w:rsidRPr="00D3716F" w:rsidRDefault="005C015E" w:rsidP="005C015E">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03" w:name="_DV_M339"/>
      <w:bookmarkEnd w:id="203"/>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w:t>
      </w:r>
      <w:proofErr w:type="gramStart"/>
      <w:r w:rsidRPr="00D3716F">
        <w:rPr>
          <w:rFonts w:eastAsia="Arial Unicode MS"/>
          <w:w w:val="0"/>
          <w:sz w:val="22"/>
          <w:szCs w:val="22"/>
        </w:rPr>
        <w:t>)</w:t>
      </w:r>
      <w:proofErr w:type="gramEnd"/>
      <w:r w:rsidRPr="00D3716F">
        <w:rPr>
          <w:rFonts w:eastAsia="Arial Unicode MS"/>
          <w:w w:val="0"/>
          <w:sz w:val="22"/>
          <w:szCs w:val="22"/>
        </w:rPr>
        <w:tab/>
        <w:t>declarar, observadas as condições da presente Escritura, antecipadamente vencidas as Debêntures e cobrar seu principal e acessórios nas condições especificadas;</w:t>
      </w: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executar a garantia fidejussória, aplicando o produto no pagamento integral ou proporcional dos </w:t>
      </w:r>
      <w:r w:rsidRPr="00D3716F">
        <w:rPr>
          <w:sz w:val="22"/>
          <w:szCs w:val="22"/>
        </w:rPr>
        <w:t>Debenturistas</w:t>
      </w:r>
      <w:r w:rsidRPr="00D3716F">
        <w:rPr>
          <w:rFonts w:eastAsia="Arial Unicode MS"/>
          <w:w w:val="0"/>
          <w:sz w:val="22"/>
          <w:szCs w:val="22"/>
        </w:rPr>
        <w:t>;</w:t>
      </w: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(iii</w:t>
      </w:r>
      <w:proofErr w:type="gramStart"/>
      <w:r w:rsidRPr="00D3716F">
        <w:rPr>
          <w:rFonts w:eastAsia="Arial Unicode MS"/>
          <w:w w:val="0"/>
          <w:sz w:val="22"/>
          <w:szCs w:val="22"/>
        </w:rPr>
        <w:t>)</w:t>
      </w:r>
      <w:proofErr w:type="gramEnd"/>
      <w:r w:rsidRPr="00D3716F">
        <w:rPr>
          <w:rFonts w:eastAsia="Arial Unicode MS"/>
          <w:w w:val="0"/>
          <w:sz w:val="22"/>
          <w:szCs w:val="22"/>
        </w:rPr>
        <w:tab/>
        <w:t>requerer a falência da Emissora;</w:t>
      </w: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04" w:name="_DV_M343"/>
      <w:bookmarkStart w:id="205" w:name="_DV_M345"/>
      <w:bookmarkStart w:id="206" w:name="_DV_M346"/>
      <w:bookmarkEnd w:id="204"/>
      <w:bookmarkEnd w:id="205"/>
      <w:bookmarkEnd w:id="206"/>
      <w:r w:rsidRPr="00D3716F">
        <w:rPr>
          <w:rFonts w:eastAsia="Arial Unicode MS"/>
          <w:w w:val="0"/>
          <w:sz w:val="22"/>
          <w:szCs w:val="22"/>
        </w:rPr>
        <w:t>(iv</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tomar qualquer providência necessária para a realização dos créditos dos </w:t>
      </w:r>
      <w:r w:rsidRPr="00D3716F">
        <w:rPr>
          <w:sz w:val="22"/>
          <w:szCs w:val="22"/>
        </w:rPr>
        <w:t>Debenturistas</w:t>
      </w:r>
      <w:r w:rsidRPr="00D3716F">
        <w:rPr>
          <w:rFonts w:eastAsia="Arial Unicode MS"/>
          <w:w w:val="0"/>
          <w:sz w:val="22"/>
          <w:szCs w:val="22"/>
        </w:rPr>
        <w:t>; e</w:t>
      </w:r>
    </w:p>
    <w:p w:rsidR="005C015E" w:rsidRPr="00D3716F" w:rsidRDefault="005C015E" w:rsidP="005C015E">
      <w:pPr>
        <w:shd w:val="clear" w:color="auto" w:fill="FFFFFF"/>
        <w:tabs>
          <w:tab w:val="left" w:pos="284"/>
          <w:tab w:val="num" w:pos="720"/>
          <w:tab w:val="left" w:pos="108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07" w:name="_DV_M347"/>
      <w:bookmarkStart w:id="208" w:name="_DV_M348"/>
      <w:bookmarkEnd w:id="207"/>
      <w:bookmarkEnd w:id="208"/>
      <w:r w:rsidRPr="00D3716F">
        <w:rPr>
          <w:rFonts w:eastAsia="Arial Unicode MS"/>
          <w:w w:val="0"/>
          <w:sz w:val="22"/>
          <w:szCs w:val="22"/>
        </w:rPr>
        <w:t>(v</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representar os </w:t>
      </w:r>
      <w:r w:rsidRPr="00D3716F">
        <w:rPr>
          <w:sz w:val="22"/>
          <w:szCs w:val="22"/>
        </w:rPr>
        <w:t xml:space="preserve">Debenturistas </w:t>
      </w:r>
      <w:r w:rsidRPr="00D3716F">
        <w:rPr>
          <w:rFonts w:eastAsia="Arial Unicode MS"/>
          <w:w w:val="0"/>
          <w:sz w:val="22"/>
          <w:szCs w:val="22"/>
        </w:rPr>
        <w:t>em processo de falência, recuperação judicial e extrajudicial e/ou liquidação extrajudicial da Emissora e/ou da Interveniente Garantidora, se for o caso.</w:t>
      </w:r>
    </w:p>
    <w:p w:rsidR="005C015E" w:rsidRPr="00D3716F" w:rsidRDefault="005C015E" w:rsidP="005C015E">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09" w:name="_DV_M349"/>
      <w:bookmarkEnd w:id="209"/>
      <w:r w:rsidRPr="00D3716F">
        <w:rPr>
          <w:rFonts w:eastAsia="Arial Unicode MS"/>
          <w:w w:val="0"/>
          <w:sz w:val="22"/>
          <w:szCs w:val="22"/>
        </w:rPr>
        <w:t>7.6</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O Agente Fiduciário somente se eximirá da responsabilidade pela não adoção das medidas contempladas na Cláusula 7.5 (i) a (iv) acima se, convocada a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Geral de Debenturistas (conforme definida abaixo), esta assim o autorizar por deliberação da unanimidade das Debêntures em circulação, bastando, porém, a deliberação da maioria das Debêntures em circulação quando tal hipótese se referir ao disposto na Cláusula 7.5 (v) acima.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263856"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i/>
          <w:w w:val="0"/>
          <w:sz w:val="22"/>
          <w:szCs w:val="22"/>
        </w:rPr>
      </w:pPr>
      <w:bookmarkStart w:id="210" w:name="_DV_M353"/>
      <w:bookmarkEnd w:id="210"/>
      <w:r w:rsidRPr="00D3716F">
        <w:rPr>
          <w:rFonts w:eastAsia="Arial Unicode MS"/>
          <w:w w:val="0"/>
          <w:sz w:val="22"/>
          <w:szCs w:val="22"/>
        </w:rPr>
        <w:t>7.7</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Será devido ao Agente Fiduciário</w:t>
      </w:r>
      <w:r w:rsidR="005B72CB">
        <w:rPr>
          <w:rFonts w:eastAsia="Arial Unicode MS"/>
          <w:w w:val="0"/>
          <w:sz w:val="22"/>
          <w:szCs w:val="22"/>
        </w:rPr>
        <w:t>, para o acompanhamento padrão dos serviços</w:t>
      </w:r>
      <w:r w:rsidRPr="00D3716F">
        <w:rPr>
          <w:rFonts w:eastAsia="Arial Unicode MS"/>
          <w:w w:val="0"/>
          <w:sz w:val="22"/>
          <w:szCs w:val="22"/>
        </w:rPr>
        <w:t xml:space="preserve"> </w:t>
      </w:r>
      <w:r w:rsidR="005B72CB">
        <w:rPr>
          <w:rFonts w:eastAsia="Arial Unicode MS"/>
          <w:w w:val="0"/>
          <w:sz w:val="22"/>
          <w:szCs w:val="22"/>
        </w:rPr>
        <w:t xml:space="preserve">de agente fiduciário a serem por ele prestados, </w:t>
      </w:r>
      <w:r w:rsidRPr="00D3716F">
        <w:rPr>
          <w:rFonts w:eastAsia="Arial Unicode MS"/>
          <w:w w:val="0"/>
          <w:sz w:val="22"/>
          <w:szCs w:val="22"/>
        </w:rPr>
        <w:t xml:space="preserve">honorários nos termos da legislação em vigor e desta Escritura, correspondentes a uma remuneração </w:t>
      </w:r>
      <w:r>
        <w:rPr>
          <w:rFonts w:eastAsia="Arial Unicode MS"/>
          <w:w w:val="0"/>
          <w:sz w:val="22"/>
          <w:szCs w:val="22"/>
        </w:rPr>
        <w:t>anual</w:t>
      </w:r>
      <w:r w:rsidRPr="00D3716F">
        <w:rPr>
          <w:rFonts w:eastAsia="Arial Unicode MS"/>
          <w:w w:val="0"/>
          <w:sz w:val="22"/>
          <w:szCs w:val="22"/>
        </w:rPr>
        <w:t xml:space="preserve"> de </w:t>
      </w:r>
      <w:proofErr w:type="gramStart"/>
      <w:r w:rsidRPr="00D3716F">
        <w:rPr>
          <w:rFonts w:eastAsia="Arial Unicode MS"/>
          <w:w w:val="0"/>
          <w:sz w:val="22"/>
          <w:szCs w:val="22"/>
        </w:rPr>
        <w:t>R$</w:t>
      </w:r>
      <w:r w:rsidR="005B72CB">
        <w:rPr>
          <w:rFonts w:eastAsia="Arial Unicode MS"/>
          <w:w w:val="0"/>
          <w:sz w:val="22"/>
          <w:szCs w:val="22"/>
        </w:rPr>
        <w:t>18.000,00 (dezoito mil reais)</w:t>
      </w:r>
      <w:r w:rsidRPr="00D3716F">
        <w:rPr>
          <w:rFonts w:eastAsia="Arial Unicode MS"/>
          <w:w w:val="0"/>
          <w:sz w:val="22"/>
          <w:szCs w:val="22"/>
        </w:rPr>
        <w:t>, devida</w:t>
      </w:r>
      <w:proofErr w:type="gramEnd"/>
      <w:r w:rsidRPr="00D3716F">
        <w:rPr>
          <w:rFonts w:eastAsia="Arial Unicode MS"/>
          <w:w w:val="0"/>
          <w:sz w:val="22"/>
          <w:szCs w:val="22"/>
        </w:rPr>
        <w:t xml:space="preserve"> pela Emissora, sendo a primeira parcela devida somente </w:t>
      </w:r>
      <w:r>
        <w:rPr>
          <w:rFonts w:eastAsia="Arial Unicode MS"/>
          <w:w w:val="0"/>
          <w:sz w:val="22"/>
          <w:szCs w:val="22"/>
        </w:rPr>
        <w:t>no 5º</w:t>
      </w:r>
      <w:r w:rsidRPr="00D3716F">
        <w:rPr>
          <w:rFonts w:eastAsia="Arial Unicode MS"/>
          <w:w w:val="0"/>
          <w:sz w:val="22"/>
          <w:szCs w:val="22"/>
        </w:rPr>
        <w:t xml:space="preserve"> (</w:t>
      </w:r>
      <w:r>
        <w:rPr>
          <w:rFonts w:eastAsia="Arial Unicode MS"/>
          <w:w w:val="0"/>
          <w:sz w:val="22"/>
          <w:szCs w:val="22"/>
        </w:rPr>
        <w:t>quinto</w:t>
      </w:r>
      <w:r w:rsidRPr="00D3716F">
        <w:rPr>
          <w:rFonts w:eastAsia="Arial Unicode MS"/>
          <w:w w:val="0"/>
          <w:sz w:val="22"/>
          <w:szCs w:val="22"/>
        </w:rPr>
        <w:t>) dia út</w:t>
      </w:r>
      <w:r>
        <w:rPr>
          <w:rFonts w:eastAsia="Arial Unicode MS"/>
          <w:w w:val="0"/>
          <w:sz w:val="22"/>
          <w:szCs w:val="22"/>
        </w:rPr>
        <w:t>il</w:t>
      </w:r>
      <w:r w:rsidRPr="00D3716F">
        <w:rPr>
          <w:rFonts w:eastAsia="Arial Unicode MS"/>
          <w:w w:val="0"/>
          <w:sz w:val="22"/>
          <w:szCs w:val="22"/>
        </w:rPr>
        <w:t xml:space="preserve"> após a </w:t>
      </w:r>
      <w:r w:rsidR="000775F8">
        <w:rPr>
          <w:rFonts w:eastAsia="Arial Unicode MS"/>
          <w:w w:val="0"/>
          <w:sz w:val="22"/>
          <w:szCs w:val="22"/>
        </w:rPr>
        <w:t>Data de S</w:t>
      </w:r>
      <w:r>
        <w:rPr>
          <w:rFonts w:eastAsia="Arial Unicode MS"/>
          <w:w w:val="0"/>
          <w:sz w:val="22"/>
          <w:szCs w:val="22"/>
        </w:rPr>
        <w:t>ubscrição das Debêntures,</w:t>
      </w:r>
      <w:r w:rsidRPr="00D3716F">
        <w:rPr>
          <w:rFonts w:eastAsia="Arial Unicode MS"/>
          <w:w w:val="0"/>
          <w:sz w:val="22"/>
          <w:szCs w:val="22"/>
        </w:rPr>
        <w:t xml:space="preserve"> e, as demais parcelas, </w:t>
      </w:r>
      <w:r>
        <w:rPr>
          <w:rFonts w:eastAsia="Arial Unicode MS"/>
          <w:w w:val="0"/>
          <w:sz w:val="22"/>
          <w:szCs w:val="22"/>
        </w:rPr>
        <w:t xml:space="preserve">na mesma data dos anos </w:t>
      </w:r>
      <w:proofErr w:type="spellStart"/>
      <w:r w:rsidRPr="00D3716F">
        <w:rPr>
          <w:rFonts w:eastAsia="Arial Unicode MS"/>
          <w:w w:val="0"/>
          <w:sz w:val="22"/>
          <w:szCs w:val="22"/>
        </w:rPr>
        <w:t>subsequentes</w:t>
      </w:r>
      <w:proofErr w:type="spellEnd"/>
      <w:r w:rsidRPr="00D3716F">
        <w:rPr>
          <w:rFonts w:eastAsia="Arial Unicode MS"/>
          <w:w w:val="0"/>
          <w:sz w:val="22"/>
          <w:szCs w:val="22"/>
        </w:rPr>
        <w:t>.</w:t>
      </w:r>
      <w:r>
        <w:rPr>
          <w:rFonts w:eastAsia="Arial Unicode MS"/>
          <w:w w:val="0"/>
          <w:sz w:val="22"/>
          <w:szCs w:val="22"/>
        </w:rPr>
        <w:t xml:space="preserve"> </w:t>
      </w:r>
    </w:p>
    <w:p w:rsidR="005C015E" w:rsidRPr="00D3716F" w:rsidRDefault="005C015E" w:rsidP="005C015E">
      <w:pPr>
        <w:spacing w:line="312" w:lineRule="auto"/>
        <w:jc w:val="both"/>
        <w:rPr>
          <w:sz w:val="22"/>
          <w:szCs w:val="22"/>
        </w:rPr>
      </w:pPr>
    </w:p>
    <w:p w:rsidR="005B72CB" w:rsidRDefault="005C015E" w:rsidP="005C015E">
      <w:pPr>
        <w:spacing w:line="312" w:lineRule="auto"/>
        <w:jc w:val="both"/>
        <w:rPr>
          <w:sz w:val="22"/>
          <w:szCs w:val="22"/>
        </w:rPr>
      </w:pPr>
      <w:r w:rsidRPr="00263856">
        <w:rPr>
          <w:sz w:val="22"/>
          <w:szCs w:val="22"/>
        </w:rPr>
        <w:t>7.7.1</w:t>
      </w:r>
      <w:r w:rsidRPr="00263856">
        <w:rPr>
          <w:sz w:val="22"/>
          <w:szCs w:val="22"/>
        </w:rPr>
        <w:tab/>
      </w:r>
      <w:r w:rsidRPr="00263856">
        <w:rPr>
          <w:sz w:val="22"/>
          <w:szCs w:val="22"/>
        </w:rPr>
        <w:tab/>
      </w:r>
      <w:r w:rsidR="005B72CB" w:rsidRPr="00263856">
        <w:rPr>
          <w:sz w:val="22"/>
          <w:szCs w:val="22"/>
        </w:rPr>
        <w:t xml:space="preserve">No caso de inadimplemento no pagamento das Debêntures ou de reestruturação das condições das Debêntures após a Emissão, </w:t>
      </w:r>
      <w:r w:rsidR="00263856">
        <w:rPr>
          <w:sz w:val="22"/>
          <w:szCs w:val="22"/>
        </w:rPr>
        <w:t xml:space="preserve">será </w:t>
      </w:r>
      <w:r w:rsidR="005B72CB" w:rsidRPr="00263856">
        <w:rPr>
          <w:sz w:val="22"/>
          <w:szCs w:val="22"/>
        </w:rPr>
        <w:t>devid</w:t>
      </w:r>
      <w:r w:rsidR="00263856">
        <w:rPr>
          <w:sz w:val="22"/>
          <w:szCs w:val="22"/>
        </w:rPr>
        <w:t>o</w:t>
      </w:r>
      <w:r w:rsidR="005B72CB" w:rsidRPr="00263856">
        <w:rPr>
          <w:sz w:val="22"/>
          <w:szCs w:val="22"/>
        </w:rPr>
        <w:t xml:space="preserve"> ao Agente Fiduciário, adicionalmente, o valor de R$500,00 (quinhentos reais) por hora-homem de trabalho dedicado (i) </w:t>
      </w:r>
      <w:r w:rsidR="00263856">
        <w:rPr>
          <w:sz w:val="22"/>
          <w:szCs w:val="22"/>
        </w:rPr>
        <w:t xml:space="preserve">à </w:t>
      </w:r>
      <w:r w:rsidR="005B72CB" w:rsidRPr="00263856">
        <w:rPr>
          <w:sz w:val="22"/>
          <w:szCs w:val="22"/>
        </w:rPr>
        <w:t>execução das garantias, (</w:t>
      </w:r>
      <w:proofErr w:type="gramStart"/>
      <w:r w:rsidR="005B72CB" w:rsidRPr="00263856">
        <w:rPr>
          <w:sz w:val="22"/>
          <w:szCs w:val="22"/>
        </w:rPr>
        <w:t>ii</w:t>
      </w:r>
      <w:proofErr w:type="gramEnd"/>
      <w:r w:rsidR="005B72CB" w:rsidRPr="00263856">
        <w:rPr>
          <w:sz w:val="22"/>
          <w:szCs w:val="22"/>
        </w:rPr>
        <w:t xml:space="preserve">) </w:t>
      </w:r>
      <w:r w:rsidR="00263856">
        <w:rPr>
          <w:sz w:val="22"/>
          <w:szCs w:val="22"/>
        </w:rPr>
        <w:t xml:space="preserve">ao </w:t>
      </w:r>
      <w:r w:rsidR="005B72CB" w:rsidRPr="00263856">
        <w:rPr>
          <w:sz w:val="22"/>
          <w:szCs w:val="22"/>
        </w:rPr>
        <w:t xml:space="preserve">comparecimento em reuniões formais com a Emissora e/ou com os Debenturistas, e (iii) </w:t>
      </w:r>
      <w:r w:rsidR="00263856">
        <w:rPr>
          <w:sz w:val="22"/>
          <w:szCs w:val="22"/>
        </w:rPr>
        <w:t xml:space="preserve">à </w:t>
      </w:r>
      <w:r w:rsidR="005B72CB" w:rsidRPr="00263856">
        <w:rPr>
          <w:sz w:val="22"/>
          <w:szCs w:val="22"/>
        </w:rPr>
        <w:t xml:space="preserve">implementação das </w:t>
      </w:r>
      <w:proofErr w:type="spellStart"/>
      <w:r w:rsidR="005B72CB" w:rsidRPr="00263856">
        <w:rPr>
          <w:sz w:val="22"/>
          <w:szCs w:val="22"/>
        </w:rPr>
        <w:t>consequentes</w:t>
      </w:r>
      <w:proofErr w:type="spellEnd"/>
      <w:r w:rsidR="005B72CB" w:rsidRPr="00263856">
        <w:rPr>
          <w:sz w:val="22"/>
          <w:szCs w:val="22"/>
        </w:rPr>
        <w:t xml:space="preserve"> decisões tomadas em tais eventos, a ser pag</w:t>
      </w:r>
      <w:r w:rsidR="00263856">
        <w:rPr>
          <w:sz w:val="22"/>
          <w:szCs w:val="22"/>
        </w:rPr>
        <w:t>o</w:t>
      </w:r>
      <w:r w:rsidR="005B72CB" w:rsidRPr="00263856">
        <w:rPr>
          <w:sz w:val="22"/>
          <w:szCs w:val="22"/>
        </w:rPr>
        <w:t xml:space="preserve">  5 (cinco) dias após comprovação da entrega, pelo Agente Fiduciário, de “relatório de horas” à Emissora.</w:t>
      </w:r>
      <w:r w:rsidR="005B72CB">
        <w:rPr>
          <w:sz w:val="22"/>
          <w:szCs w:val="22"/>
        </w:rPr>
        <w:t xml:space="preserve"> </w:t>
      </w:r>
    </w:p>
    <w:p w:rsidR="00263856" w:rsidRDefault="00263856" w:rsidP="005C015E">
      <w:pPr>
        <w:spacing w:line="312" w:lineRule="auto"/>
        <w:jc w:val="both"/>
        <w:rPr>
          <w:sz w:val="22"/>
          <w:szCs w:val="22"/>
        </w:rPr>
      </w:pPr>
    </w:p>
    <w:p w:rsidR="00D078AA" w:rsidRDefault="005B72CB" w:rsidP="005C015E">
      <w:pPr>
        <w:spacing w:line="312" w:lineRule="auto"/>
        <w:jc w:val="both"/>
        <w:rPr>
          <w:sz w:val="22"/>
          <w:szCs w:val="22"/>
        </w:rPr>
      </w:pPr>
      <w:r>
        <w:rPr>
          <w:sz w:val="22"/>
          <w:szCs w:val="22"/>
        </w:rPr>
        <w:t>7.7.</w:t>
      </w:r>
      <w:r w:rsidR="007C4A92">
        <w:rPr>
          <w:sz w:val="22"/>
          <w:szCs w:val="22"/>
        </w:rPr>
        <w:t>2</w:t>
      </w:r>
      <w:r>
        <w:rPr>
          <w:sz w:val="22"/>
          <w:szCs w:val="22"/>
        </w:rPr>
        <w:tab/>
      </w:r>
      <w:r>
        <w:rPr>
          <w:sz w:val="22"/>
          <w:szCs w:val="22"/>
        </w:rPr>
        <w:tab/>
        <w:t>Entende-se por reestruturação das Debêntures os eventos relacionados à alteração (i) das garantias</w:t>
      </w:r>
      <w:r w:rsidR="00D078AA">
        <w:rPr>
          <w:sz w:val="22"/>
          <w:szCs w:val="22"/>
        </w:rPr>
        <w:t xml:space="preserve"> da presente Emissão</w:t>
      </w:r>
      <w:r>
        <w:rPr>
          <w:sz w:val="22"/>
          <w:szCs w:val="22"/>
        </w:rPr>
        <w:t>, (</w:t>
      </w:r>
      <w:proofErr w:type="gramStart"/>
      <w:r>
        <w:rPr>
          <w:sz w:val="22"/>
          <w:szCs w:val="22"/>
        </w:rPr>
        <w:t>ii</w:t>
      </w:r>
      <w:proofErr w:type="gramEnd"/>
      <w:r>
        <w:rPr>
          <w:sz w:val="22"/>
          <w:szCs w:val="22"/>
        </w:rPr>
        <w:t>) dos prazos de pagamento</w:t>
      </w:r>
      <w:r w:rsidR="00D078AA">
        <w:rPr>
          <w:sz w:val="22"/>
          <w:szCs w:val="22"/>
        </w:rPr>
        <w:t xml:space="preserve"> da presente Emissão</w:t>
      </w:r>
      <w:r>
        <w:rPr>
          <w:sz w:val="22"/>
          <w:szCs w:val="22"/>
        </w:rPr>
        <w:t>, e (iii) das condições relacionadas ao vencimento antecipado das Debêntures</w:t>
      </w:r>
      <w:r w:rsidR="00D078AA">
        <w:rPr>
          <w:sz w:val="22"/>
          <w:szCs w:val="22"/>
        </w:rPr>
        <w:t xml:space="preserve"> da presente Emissão</w:t>
      </w:r>
      <w:r>
        <w:rPr>
          <w:sz w:val="22"/>
          <w:szCs w:val="22"/>
        </w:rPr>
        <w:t xml:space="preserve">. </w:t>
      </w:r>
      <w:r w:rsidR="00D078AA">
        <w:rPr>
          <w:sz w:val="22"/>
          <w:szCs w:val="22"/>
        </w:rPr>
        <w:t xml:space="preserve">Qualquer outro evento que não os listados nesta Cláusula 7.7.7.1 não será considerado como relacionado à reestruturação das Debêntures e, </w:t>
      </w:r>
      <w:r w:rsidR="007D77FA">
        <w:rPr>
          <w:sz w:val="22"/>
          <w:szCs w:val="22"/>
        </w:rPr>
        <w:t>portanto</w:t>
      </w:r>
      <w:r w:rsidR="00D078AA">
        <w:rPr>
          <w:sz w:val="22"/>
          <w:szCs w:val="22"/>
        </w:rPr>
        <w:t xml:space="preserve">, não ensejará o pagamento, pela Emissora ao Agente Fiduciário, de qualquer remuneração adicional. </w:t>
      </w:r>
    </w:p>
    <w:p w:rsidR="00E25E00" w:rsidRDefault="00E25E00" w:rsidP="00D078AA">
      <w:pPr>
        <w:spacing w:line="312" w:lineRule="auto"/>
        <w:jc w:val="both"/>
        <w:rPr>
          <w:sz w:val="22"/>
          <w:szCs w:val="22"/>
        </w:rPr>
      </w:pPr>
    </w:p>
    <w:p w:rsidR="00D078AA" w:rsidRDefault="00D078AA" w:rsidP="00D078AA">
      <w:pPr>
        <w:spacing w:line="312" w:lineRule="auto"/>
        <w:jc w:val="both"/>
        <w:rPr>
          <w:sz w:val="22"/>
          <w:szCs w:val="22"/>
        </w:rPr>
      </w:pPr>
      <w:r>
        <w:rPr>
          <w:sz w:val="22"/>
          <w:szCs w:val="22"/>
        </w:rPr>
        <w:t>7.7.</w:t>
      </w:r>
      <w:r w:rsidR="007C4A92">
        <w:rPr>
          <w:sz w:val="22"/>
          <w:szCs w:val="22"/>
        </w:rPr>
        <w:t>3</w:t>
      </w:r>
      <w:r>
        <w:rPr>
          <w:sz w:val="22"/>
          <w:szCs w:val="22"/>
        </w:rPr>
        <w:tab/>
      </w:r>
      <w:r>
        <w:rPr>
          <w:sz w:val="22"/>
          <w:szCs w:val="22"/>
        </w:rPr>
        <w:tab/>
        <w:t xml:space="preserve">No caso de celebração de aditamentos à Escritura, </w:t>
      </w:r>
      <w:r w:rsidR="00263856">
        <w:rPr>
          <w:sz w:val="22"/>
          <w:szCs w:val="22"/>
        </w:rPr>
        <w:t xml:space="preserve">se os </w:t>
      </w:r>
      <w:r w:rsidR="007D77FA">
        <w:rPr>
          <w:sz w:val="22"/>
          <w:szCs w:val="22"/>
        </w:rPr>
        <w:t xml:space="preserve">mesmos disserem respeito </w:t>
      </w:r>
      <w:r w:rsidR="00263856">
        <w:rPr>
          <w:sz w:val="22"/>
          <w:szCs w:val="22"/>
        </w:rPr>
        <w:t xml:space="preserve">às hipóteses descritas nas Cláusulas 7.7.1 e 7.7.2 acima, </w:t>
      </w:r>
      <w:r>
        <w:rPr>
          <w:sz w:val="22"/>
          <w:szCs w:val="22"/>
        </w:rPr>
        <w:t xml:space="preserve">também </w:t>
      </w:r>
      <w:r w:rsidR="00263856">
        <w:rPr>
          <w:sz w:val="22"/>
          <w:szCs w:val="22"/>
        </w:rPr>
        <w:t xml:space="preserve">será </w:t>
      </w:r>
      <w:r>
        <w:rPr>
          <w:sz w:val="22"/>
          <w:szCs w:val="22"/>
        </w:rPr>
        <w:t>devid</w:t>
      </w:r>
      <w:r w:rsidR="00263856">
        <w:rPr>
          <w:sz w:val="22"/>
          <w:szCs w:val="22"/>
        </w:rPr>
        <w:t>o</w:t>
      </w:r>
      <w:r>
        <w:rPr>
          <w:sz w:val="22"/>
          <w:szCs w:val="22"/>
        </w:rPr>
        <w:t xml:space="preserve"> ao Agente Fiduciário </w:t>
      </w:r>
      <w:r w:rsidR="00263856">
        <w:rPr>
          <w:sz w:val="22"/>
          <w:szCs w:val="22"/>
        </w:rPr>
        <w:t xml:space="preserve">o valor de </w:t>
      </w:r>
      <w:r>
        <w:rPr>
          <w:sz w:val="22"/>
          <w:szCs w:val="22"/>
        </w:rPr>
        <w:t xml:space="preserve">R$500,00 (quinhentos reais) por hora-homem de trabalho dedicado a tais alterações. </w:t>
      </w:r>
    </w:p>
    <w:p w:rsidR="00D078AA" w:rsidRDefault="00D078AA" w:rsidP="005C015E">
      <w:pPr>
        <w:spacing w:line="312" w:lineRule="auto"/>
        <w:jc w:val="both"/>
        <w:rPr>
          <w:sz w:val="22"/>
          <w:szCs w:val="22"/>
          <w:highlight w:val="yellow"/>
        </w:rPr>
      </w:pPr>
    </w:p>
    <w:p w:rsidR="005C015E" w:rsidRPr="007C4A92" w:rsidRDefault="007C4A92" w:rsidP="005C015E">
      <w:pPr>
        <w:spacing w:line="312" w:lineRule="auto"/>
        <w:jc w:val="both"/>
        <w:rPr>
          <w:sz w:val="22"/>
          <w:szCs w:val="22"/>
        </w:rPr>
      </w:pPr>
      <w:r w:rsidRPr="007C4A92">
        <w:rPr>
          <w:sz w:val="22"/>
          <w:szCs w:val="22"/>
        </w:rPr>
        <w:t>7.7.</w:t>
      </w:r>
      <w:r>
        <w:rPr>
          <w:sz w:val="22"/>
          <w:szCs w:val="22"/>
        </w:rPr>
        <w:t>4</w:t>
      </w:r>
      <w:r w:rsidRPr="007C4A92">
        <w:rPr>
          <w:sz w:val="22"/>
          <w:szCs w:val="22"/>
        </w:rPr>
        <w:tab/>
      </w:r>
      <w:r w:rsidRPr="007C4A92">
        <w:rPr>
          <w:sz w:val="22"/>
          <w:szCs w:val="22"/>
        </w:rPr>
        <w:tab/>
      </w:r>
      <w:r w:rsidR="005C015E" w:rsidRPr="007C4A92">
        <w:rPr>
          <w:sz w:val="22"/>
          <w:szCs w:val="22"/>
        </w:rPr>
        <w:t xml:space="preserve">Na hipótese de ocorrer o cancelamento ou o resgate da totalidade das Debêntures em circulação, o Agente Fiduciário fará jus somente à remuneração calculada </w:t>
      </w:r>
      <w:r w:rsidR="005C015E" w:rsidRPr="007C4A92">
        <w:rPr>
          <w:i/>
          <w:sz w:val="22"/>
          <w:szCs w:val="22"/>
        </w:rPr>
        <w:t xml:space="preserve">pro rata </w:t>
      </w:r>
      <w:proofErr w:type="spellStart"/>
      <w:r w:rsidR="005C015E" w:rsidRPr="007C4A92">
        <w:rPr>
          <w:i/>
          <w:sz w:val="22"/>
          <w:szCs w:val="22"/>
        </w:rPr>
        <w:t>temporis</w:t>
      </w:r>
      <w:proofErr w:type="spellEnd"/>
      <w:r w:rsidR="005C015E" w:rsidRPr="007C4A92">
        <w:rPr>
          <w:sz w:val="22"/>
          <w:szCs w:val="22"/>
        </w:rPr>
        <w:t xml:space="preserve"> pelo período da efetiva prestação dos serviços, devendo restituir para a Emissora a diferença entre a remuneração recebida e aquela a que fez jus.</w:t>
      </w:r>
    </w:p>
    <w:p w:rsidR="005C015E" w:rsidRPr="00D078AA" w:rsidRDefault="005C015E" w:rsidP="005C015E">
      <w:pPr>
        <w:spacing w:line="312" w:lineRule="auto"/>
        <w:jc w:val="both"/>
        <w:rPr>
          <w:sz w:val="22"/>
          <w:szCs w:val="22"/>
          <w:highlight w:val="yellow"/>
        </w:rPr>
      </w:pPr>
    </w:p>
    <w:p w:rsidR="005C015E" w:rsidRPr="007C4A92" w:rsidRDefault="005C015E" w:rsidP="005C015E">
      <w:pPr>
        <w:spacing w:line="312" w:lineRule="auto"/>
        <w:jc w:val="both"/>
        <w:rPr>
          <w:sz w:val="22"/>
          <w:szCs w:val="22"/>
        </w:rPr>
      </w:pPr>
      <w:r w:rsidRPr="007C4A92">
        <w:rPr>
          <w:sz w:val="22"/>
          <w:szCs w:val="22"/>
        </w:rPr>
        <w:t>7.7.</w:t>
      </w:r>
      <w:r w:rsidR="007C4A92">
        <w:rPr>
          <w:sz w:val="22"/>
          <w:szCs w:val="22"/>
        </w:rPr>
        <w:t>5</w:t>
      </w:r>
      <w:r w:rsidRPr="007C4A92">
        <w:rPr>
          <w:sz w:val="22"/>
          <w:szCs w:val="22"/>
        </w:rPr>
        <w:tab/>
      </w:r>
      <w:r w:rsidRPr="007C4A92">
        <w:rPr>
          <w:sz w:val="22"/>
          <w:szCs w:val="22"/>
        </w:rPr>
        <w:tab/>
        <w:t>O pagamento da remuneração do Agente Fiduciário será feito mediante crédito na conta corrente a ser indicada pelo Agente Fiduciário.</w:t>
      </w:r>
    </w:p>
    <w:p w:rsidR="005C015E" w:rsidRPr="00D078AA" w:rsidRDefault="005C015E" w:rsidP="005C015E">
      <w:pPr>
        <w:spacing w:line="312" w:lineRule="auto"/>
        <w:jc w:val="both"/>
        <w:rPr>
          <w:rFonts w:eastAsia="Arial Unicode MS"/>
          <w:w w:val="0"/>
          <w:sz w:val="22"/>
          <w:szCs w:val="22"/>
          <w:highlight w:val="yellow"/>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b/>
          <w:smallCaps/>
          <w:sz w:val="22"/>
          <w:szCs w:val="22"/>
        </w:rPr>
      </w:pPr>
      <w:r w:rsidRPr="007C4A92">
        <w:rPr>
          <w:rFonts w:eastAsia="Arial Unicode MS"/>
          <w:w w:val="0"/>
          <w:sz w:val="22"/>
          <w:szCs w:val="22"/>
        </w:rPr>
        <w:t>7.7.</w:t>
      </w:r>
      <w:r w:rsidR="007C4A92">
        <w:rPr>
          <w:rFonts w:eastAsia="Arial Unicode MS"/>
          <w:w w:val="0"/>
          <w:sz w:val="22"/>
          <w:szCs w:val="22"/>
        </w:rPr>
        <w:t>6</w:t>
      </w:r>
      <w:r w:rsidRPr="007C4A92">
        <w:rPr>
          <w:rFonts w:eastAsia="Arial Unicode MS"/>
          <w:w w:val="0"/>
          <w:sz w:val="22"/>
          <w:szCs w:val="22"/>
        </w:rPr>
        <w:tab/>
      </w:r>
      <w:r w:rsidRPr="007C4A92">
        <w:rPr>
          <w:rFonts w:eastAsia="Arial Unicode MS"/>
          <w:w w:val="0"/>
          <w:sz w:val="22"/>
          <w:szCs w:val="22"/>
        </w:rPr>
        <w:tab/>
        <w:t>A remuneração devida ao Agente Fiduciário nos termos da Cláusula 7.7 acima será atualizada anualmente</w:t>
      </w:r>
      <w:del w:id="211" w:author="Nathalia Esteves" w:date="2011-02-04T16:30:00Z">
        <w:r w:rsidRPr="007C4A92">
          <w:rPr>
            <w:rFonts w:eastAsia="Arial Unicode MS"/>
            <w:w w:val="0"/>
            <w:sz w:val="22"/>
            <w:szCs w:val="22"/>
          </w:rPr>
          <w:delText xml:space="preserve"> na menor periodicidade admitida pela legislação aplicável</w:delText>
        </w:r>
      </w:del>
      <w:r w:rsidRPr="007C4A92">
        <w:rPr>
          <w:rFonts w:eastAsia="Arial Unicode MS"/>
          <w:w w:val="0"/>
          <w:sz w:val="22"/>
          <w:szCs w:val="22"/>
        </w:rPr>
        <w:t xml:space="preserve">, com base no Índice </w:t>
      </w:r>
      <w:r w:rsidR="007C4A92">
        <w:rPr>
          <w:rFonts w:eastAsia="Arial Unicode MS"/>
          <w:w w:val="0"/>
          <w:sz w:val="22"/>
          <w:szCs w:val="22"/>
        </w:rPr>
        <w:t>Geral de Preços de Mercado (IGP-M)</w:t>
      </w:r>
      <w:r w:rsidRPr="007C4A92">
        <w:rPr>
          <w:rFonts w:eastAsia="Arial Unicode MS"/>
          <w:w w:val="0"/>
          <w:sz w:val="22"/>
          <w:szCs w:val="22"/>
        </w:rPr>
        <w:t>, ou na sua</w:t>
      </w:r>
      <w:r w:rsidRPr="007C4A92">
        <w:rPr>
          <w:sz w:val="22"/>
          <w:szCs w:val="22"/>
        </w:rPr>
        <w:t xml:space="preserve"> falta, pelo índice que vier a substituí-lo, a partir da data de pagamento da 1ª (primeira) parcela de que trata esta Cláusula 7.7 até a data de pagamento de cada parcela, calculados </w:t>
      </w:r>
      <w:r w:rsidRPr="007C4A92">
        <w:rPr>
          <w:rFonts w:eastAsia="Arial Unicode MS"/>
          <w:i/>
          <w:w w:val="0"/>
          <w:sz w:val="22"/>
          <w:szCs w:val="22"/>
        </w:rPr>
        <w:t xml:space="preserve">pro rata </w:t>
      </w:r>
      <w:proofErr w:type="spellStart"/>
      <w:r w:rsidRPr="007C4A92">
        <w:rPr>
          <w:rFonts w:eastAsia="Arial Unicode MS"/>
          <w:i/>
          <w:w w:val="0"/>
          <w:sz w:val="22"/>
          <w:szCs w:val="22"/>
        </w:rPr>
        <w:t>temporis</w:t>
      </w:r>
      <w:proofErr w:type="spellEnd"/>
      <w:r w:rsidRPr="007C4A92">
        <w:rPr>
          <w:rFonts w:eastAsia="Arial Unicode MS"/>
          <w:i/>
          <w:w w:val="0"/>
          <w:sz w:val="22"/>
          <w:szCs w:val="22"/>
        </w:rPr>
        <w:t xml:space="preserve"> </w:t>
      </w:r>
      <w:r w:rsidRPr="007C4A92">
        <w:rPr>
          <w:rFonts w:eastAsia="Arial Unicode MS"/>
          <w:w w:val="0"/>
          <w:sz w:val="22"/>
          <w:szCs w:val="22"/>
        </w:rPr>
        <w:t>se necessário</w:t>
      </w:r>
      <w:r w:rsidRPr="007C4A92">
        <w:rPr>
          <w:sz w:val="22"/>
          <w:szCs w:val="22"/>
        </w:rPr>
        <w:t>.</w:t>
      </w:r>
      <w:r w:rsidR="007C4A92">
        <w:rPr>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rFonts w:eastAsia="Arial Unicode MS"/>
          <w:w w:val="0"/>
          <w:sz w:val="22"/>
          <w:szCs w:val="22"/>
        </w:rPr>
        <w:t>7.7.</w:t>
      </w:r>
      <w:r w:rsidR="007C4A92">
        <w:rPr>
          <w:rFonts w:eastAsia="Arial Unicode MS"/>
          <w:w w:val="0"/>
          <w:sz w:val="22"/>
          <w:szCs w:val="22"/>
        </w:rPr>
        <w:t>7</w:t>
      </w:r>
      <w:r w:rsidRPr="00D3716F">
        <w:rPr>
          <w:rFonts w:eastAsia="Arial Unicode MS"/>
          <w:w w:val="0"/>
          <w:sz w:val="22"/>
          <w:szCs w:val="22"/>
        </w:rPr>
        <w:tab/>
      </w:r>
      <w:r w:rsidRPr="00D3716F">
        <w:rPr>
          <w:rFonts w:eastAsia="Arial Unicode MS"/>
          <w:w w:val="0"/>
          <w:sz w:val="22"/>
          <w:szCs w:val="22"/>
        </w:rPr>
        <w:tab/>
        <w:t xml:space="preserve">Os honorários devidos pela Emissora em decorrência da prestação dos serviços do Agente Fiduciário de que trata esta Cláusula 7.7 </w:t>
      </w:r>
      <w:r w:rsidRPr="00D3716F">
        <w:rPr>
          <w:sz w:val="22"/>
          <w:szCs w:val="22"/>
        </w:rPr>
        <w:t>serão acrescidos dos seguintes tributos: (i) ISS (Imposto sobre serviços de qualquer natureza); (ii) PIS (Contribuição ao Programa de Integração Social); (iii) COFINS (Contribuição para o Financiamento da Seguridade Social</w:t>
      </w:r>
      <w:del w:id="212" w:author="Nathalia Esteves" w:date="2011-02-04T16:30:00Z">
        <w:r w:rsidRPr="00D3716F">
          <w:rPr>
            <w:sz w:val="22"/>
            <w:szCs w:val="22"/>
          </w:rPr>
          <w:delText>)</w:delText>
        </w:r>
        <w:r w:rsidR="005B1325">
          <w:rPr>
            <w:sz w:val="22"/>
            <w:szCs w:val="22"/>
          </w:rPr>
          <w:delText xml:space="preserve">; </w:delText>
        </w:r>
        <w:commentRangeStart w:id="213"/>
        <w:r w:rsidR="005B1325">
          <w:rPr>
            <w:sz w:val="22"/>
            <w:szCs w:val="22"/>
          </w:rPr>
          <w:delText>e (iv) IRRF (imposto de Renda Retido na Fonte)</w:delText>
        </w:r>
        <w:commentRangeEnd w:id="213"/>
        <w:r w:rsidR="005B1325">
          <w:rPr>
            <w:rStyle w:val="Refdecomentrio"/>
          </w:rPr>
          <w:commentReference w:id="213"/>
        </w:r>
        <w:r w:rsidRPr="00D3716F">
          <w:rPr>
            <w:sz w:val="22"/>
            <w:szCs w:val="22"/>
          </w:rPr>
          <w:delText>,</w:delText>
        </w:r>
      </w:del>
      <w:ins w:id="214" w:author="Nathalia Esteves" w:date="2011-02-04T16:30:00Z">
        <w:r w:rsidRPr="00D3716F">
          <w:rPr>
            <w:sz w:val="22"/>
            <w:szCs w:val="22"/>
          </w:rPr>
          <w:t>),</w:t>
        </w:r>
      </w:ins>
      <w:r w:rsidRPr="00D3716F">
        <w:rPr>
          <w:sz w:val="22"/>
          <w:szCs w:val="22"/>
        </w:rPr>
        <w:t xml:space="preserve"> nas alíquotas vigentes correspondentes ao regime de tributação de lucro real pelas instituições financeiras nas respectivas datas de pagamento, de tal forma que tais valores indicados nesta Escritura correspondam a valores líquidos destes tributos incidentes sobre a prestação de serviços de agente fiduciário pelas instituições financeiras; e (iv) quaisquer outros tributos que venham a incidir sobre referidos honorários, </w:t>
      </w:r>
      <w:ins w:id="215" w:author="Nathalia Esteves" w:date="2011-02-04T16:30:00Z">
        <w:r w:rsidR="00A066C7">
          <w:rPr>
            <w:sz w:val="22"/>
            <w:szCs w:val="22"/>
          </w:rPr>
          <w:t xml:space="preserve">incluindo-se </w:t>
        </w:r>
        <w:r w:rsidRPr="00D3716F">
          <w:rPr>
            <w:sz w:val="22"/>
            <w:szCs w:val="22"/>
          </w:rPr>
          <w:t xml:space="preserve">o IR (Imposto sobre a Renda) </w:t>
        </w:r>
      </w:ins>
      <w:r w:rsidRPr="00D3716F">
        <w:rPr>
          <w:sz w:val="22"/>
          <w:szCs w:val="22"/>
        </w:rPr>
        <w:t>nas alíquotas vigentes nas datas de cada pagamento.</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w w:val="0"/>
          <w:sz w:val="22"/>
          <w:szCs w:val="22"/>
        </w:rPr>
        <w:t>7.7.</w:t>
      </w:r>
      <w:r w:rsidR="007C4A92">
        <w:rPr>
          <w:rFonts w:eastAsia="Arial Unicode MS"/>
          <w:w w:val="0"/>
          <w:sz w:val="22"/>
          <w:szCs w:val="22"/>
        </w:rPr>
        <w:t>8</w:t>
      </w:r>
      <w:r w:rsidRPr="00D3716F">
        <w:rPr>
          <w:rFonts w:eastAsia="Arial Unicode MS"/>
          <w:w w:val="0"/>
          <w:sz w:val="22"/>
          <w:szCs w:val="22"/>
        </w:rPr>
        <w:tab/>
      </w:r>
      <w:r w:rsidRPr="00D3716F">
        <w:rPr>
          <w:rFonts w:eastAsia="Arial Unicode MS"/>
          <w:w w:val="0"/>
          <w:sz w:val="22"/>
          <w:szCs w:val="22"/>
        </w:rPr>
        <w:tab/>
        <w:t xml:space="preserve">Fica estabelecido que, na hipótese de vir a ocorrer </w:t>
      </w:r>
      <w:proofErr w:type="gramStart"/>
      <w:r w:rsidRPr="00D3716F">
        <w:rPr>
          <w:rFonts w:eastAsia="Arial Unicode MS"/>
          <w:w w:val="0"/>
          <w:sz w:val="22"/>
          <w:szCs w:val="22"/>
        </w:rPr>
        <w:t>a</w:t>
      </w:r>
      <w:proofErr w:type="gramEnd"/>
      <w:r w:rsidRPr="00D3716F">
        <w:rPr>
          <w:rFonts w:eastAsia="Arial Unicode MS"/>
          <w:w w:val="0"/>
          <w:sz w:val="22"/>
          <w:szCs w:val="22"/>
        </w:rPr>
        <w:t xml:space="preserve"> substituição do Agente Fiduciário, o substituído deverá repassar a parcela proporcional da remuneração inicialmente recebida sem a contrapartida do serviço prestado, calculada </w:t>
      </w:r>
      <w:r w:rsidRPr="00D3716F">
        <w:rPr>
          <w:rFonts w:eastAsia="Arial Unicode MS"/>
          <w:i/>
          <w:w w:val="0"/>
          <w:sz w:val="22"/>
          <w:szCs w:val="22"/>
        </w:rPr>
        <w:t xml:space="preserve">pro rata </w:t>
      </w:r>
      <w:proofErr w:type="spellStart"/>
      <w:r w:rsidRPr="00D3716F">
        <w:rPr>
          <w:rFonts w:eastAsia="Arial Unicode MS"/>
          <w:i/>
          <w:w w:val="0"/>
          <w:sz w:val="22"/>
          <w:szCs w:val="22"/>
        </w:rPr>
        <w:t>temporis</w:t>
      </w:r>
      <w:proofErr w:type="spellEnd"/>
      <w:r w:rsidRPr="00D3716F">
        <w:rPr>
          <w:rFonts w:eastAsia="Arial Unicode MS"/>
          <w:w w:val="0"/>
          <w:sz w:val="22"/>
          <w:szCs w:val="22"/>
        </w:rPr>
        <w:t xml:space="preserve">, desde a data de pagamento da remuneração até a data da efetiva substituição, ao agente fiduciário substituto, como forma de remuneração dos serviços a serem por ele prestados. O agente fiduciário substituto fará jus </w:t>
      </w:r>
      <w:proofErr w:type="gramStart"/>
      <w:r w:rsidRPr="00D3716F">
        <w:rPr>
          <w:rFonts w:eastAsia="Arial Unicode MS"/>
          <w:w w:val="0"/>
          <w:sz w:val="22"/>
          <w:szCs w:val="22"/>
        </w:rPr>
        <w:t>a</w:t>
      </w:r>
      <w:proofErr w:type="gramEnd"/>
      <w:r w:rsidRPr="00D3716F">
        <w:rPr>
          <w:rFonts w:eastAsia="Arial Unicode MS"/>
          <w:w w:val="0"/>
          <w:sz w:val="22"/>
          <w:szCs w:val="22"/>
        </w:rPr>
        <w:t xml:space="preserve"> mesma remuneração devida ao Agente Fiduciário, calculada proporcionalmente ao tempo de prestação de serviço restante, exceto se deliberado de forma diversa pela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Geral de Debenturistas (conforme definida abaixo).</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i/>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w w:val="0"/>
          <w:sz w:val="22"/>
          <w:szCs w:val="22"/>
        </w:rPr>
        <w:t>7.7.</w:t>
      </w:r>
      <w:r w:rsidR="007C4A92">
        <w:rPr>
          <w:rFonts w:eastAsia="Arial Unicode MS"/>
          <w:w w:val="0"/>
          <w:sz w:val="22"/>
          <w:szCs w:val="22"/>
        </w:rPr>
        <w:t>9</w:t>
      </w:r>
      <w:r w:rsidRPr="00D3716F">
        <w:rPr>
          <w:rFonts w:eastAsia="Arial Unicode MS"/>
          <w:w w:val="0"/>
          <w:sz w:val="22"/>
          <w:szCs w:val="22"/>
        </w:rPr>
        <w:tab/>
      </w:r>
      <w:r w:rsidRPr="00D3716F">
        <w:rPr>
          <w:rFonts w:eastAsia="Arial Unicode MS"/>
          <w:w w:val="0"/>
          <w:sz w:val="22"/>
          <w:szCs w:val="22"/>
        </w:rPr>
        <w:tab/>
      </w:r>
      <w:r>
        <w:rPr>
          <w:rFonts w:eastAsia="Arial Unicode MS"/>
          <w:w w:val="0"/>
          <w:sz w:val="22"/>
          <w:szCs w:val="22"/>
        </w:rPr>
        <w:t>A remuneração devida ao Agente Fiduciário nos termos da Cláusula 7.7 acima será devida mesmo após o vencimento das Debêntures, no caso de adoção, pelo Agente Fiduciário, dos procedimentos elencados na legislação aplicável ou na Escritura como configuradores de vencimento antecipado das Debêntures.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i/>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16" w:name="_DV_M356"/>
      <w:bookmarkEnd w:id="216"/>
      <w:r w:rsidRPr="00D3716F">
        <w:rPr>
          <w:rFonts w:eastAsia="Arial Unicode MS"/>
          <w:w w:val="0"/>
          <w:sz w:val="22"/>
          <w:szCs w:val="22"/>
        </w:rPr>
        <w:t>7.8</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A Emissora</w:t>
      </w:r>
      <w:r>
        <w:rPr>
          <w:rFonts w:eastAsia="Arial Unicode MS"/>
          <w:w w:val="0"/>
          <w:sz w:val="22"/>
          <w:szCs w:val="22"/>
        </w:rPr>
        <w:t>, mediante prévia aprovação,</w:t>
      </w:r>
      <w:r w:rsidRPr="00D3716F">
        <w:rPr>
          <w:rFonts w:eastAsia="Arial Unicode MS"/>
          <w:w w:val="0"/>
          <w:sz w:val="22"/>
          <w:szCs w:val="22"/>
        </w:rPr>
        <w:t xml:space="preserve"> ressarcirá o Agente Fiduciário de todas as despesas em que tenha comprovadamente incorrido para proteger os direitos e interesses dos </w:t>
      </w:r>
      <w:r w:rsidRPr="00D3716F">
        <w:rPr>
          <w:sz w:val="22"/>
          <w:szCs w:val="22"/>
        </w:rPr>
        <w:t xml:space="preserve">Debenturistas </w:t>
      </w:r>
      <w:r w:rsidRPr="00D3716F">
        <w:rPr>
          <w:rFonts w:eastAsia="Arial Unicode MS"/>
          <w:w w:val="0"/>
          <w:sz w:val="22"/>
          <w:szCs w:val="22"/>
        </w:rPr>
        <w:t>ou para realizar seus créditos.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7.8.1</w:t>
      </w:r>
      <w:r w:rsidRPr="00D3716F">
        <w:rPr>
          <w:rFonts w:eastAsia="Arial Unicode MS"/>
          <w:w w:val="0"/>
          <w:sz w:val="22"/>
          <w:szCs w:val="22"/>
        </w:rPr>
        <w:tab/>
      </w:r>
      <w:r w:rsidRPr="00D3716F">
        <w:rPr>
          <w:rFonts w:eastAsia="Arial Unicode MS"/>
          <w:w w:val="0"/>
          <w:sz w:val="22"/>
          <w:szCs w:val="22"/>
        </w:rPr>
        <w:tab/>
        <w:t xml:space="preserve">O ressarcimento a que se refere </w:t>
      </w:r>
      <w:proofErr w:type="gramStart"/>
      <w:r w:rsidRPr="00D3716F">
        <w:rPr>
          <w:rFonts w:eastAsia="Arial Unicode MS"/>
          <w:w w:val="0"/>
          <w:sz w:val="22"/>
          <w:szCs w:val="22"/>
        </w:rPr>
        <w:t>a</w:t>
      </w:r>
      <w:proofErr w:type="gramEnd"/>
      <w:r w:rsidRPr="00D3716F">
        <w:rPr>
          <w:rFonts w:eastAsia="Arial Unicode MS"/>
          <w:w w:val="0"/>
          <w:sz w:val="22"/>
          <w:szCs w:val="22"/>
        </w:rPr>
        <w:t xml:space="preserve"> Cláusula 7.8 acima será efetuado </w:t>
      </w:r>
      <w:r>
        <w:rPr>
          <w:rFonts w:eastAsia="Arial Unicode MS"/>
          <w:w w:val="0"/>
          <w:sz w:val="22"/>
          <w:szCs w:val="22"/>
        </w:rPr>
        <w:t>em até 10 (dez) dias úteis após a entrega à Emissora dos documentos comprobatórios das despesas efetivamente incorridas e necessárias à proteção dos direitos dos Debenturistas</w:t>
      </w:r>
      <w:r w:rsidRPr="00D3716F">
        <w:rPr>
          <w:rFonts w:eastAsia="Arial Unicode MS"/>
          <w:w w:val="0"/>
          <w:sz w:val="22"/>
          <w:szCs w:val="22"/>
        </w:rPr>
        <w:t>.</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7.8.2</w:t>
      </w:r>
      <w:r w:rsidRPr="00D3716F">
        <w:rPr>
          <w:rFonts w:eastAsia="Arial Unicode MS"/>
          <w:w w:val="0"/>
          <w:sz w:val="22"/>
          <w:szCs w:val="22"/>
        </w:rPr>
        <w:tab/>
      </w:r>
      <w:r w:rsidRPr="00D3716F">
        <w:rPr>
          <w:rFonts w:eastAsia="Arial Unicode MS"/>
          <w:w w:val="0"/>
          <w:sz w:val="22"/>
          <w:szCs w:val="22"/>
        </w:rPr>
        <w:tab/>
        <w:t xml:space="preserve">No caso de inadimplemento da Emissora, todas as despesas com procedimentos legais, inclusive as administrativas, em que o Agente Fiduciário venha a incorrer para resguardar os interesses dos </w:t>
      </w:r>
      <w:r w:rsidRPr="00D3716F">
        <w:rPr>
          <w:sz w:val="22"/>
          <w:szCs w:val="22"/>
        </w:rPr>
        <w:t xml:space="preserve">Debenturistas </w:t>
      </w:r>
      <w:r w:rsidRPr="00D3716F">
        <w:rPr>
          <w:rFonts w:eastAsia="Arial Unicode MS"/>
          <w:w w:val="0"/>
          <w:sz w:val="22"/>
          <w:szCs w:val="22"/>
        </w:rPr>
        <w:t xml:space="preserve">deverão ser previamente aprovadas e adiantadas pelos </w:t>
      </w:r>
      <w:r w:rsidRPr="00D3716F">
        <w:rPr>
          <w:sz w:val="22"/>
          <w:szCs w:val="22"/>
        </w:rPr>
        <w:t>Debenturistas</w:t>
      </w:r>
      <w:r w:rsidRPr="00D3716F">
        <w:rPr>
          <w:rFonts w:eastAsia="Arial Unicode MS"/>
          <w:w w:val="0"/>
          <w:sz w:val="22"/>
          <w:szCs w:val="22"/>
        </w:rPr>
        <w:t xml:space="preserve"> e, posteriormente, conforme previsto na legislação aplicável, ressarcidas pela Emissora.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7.8.3</w:t>
      </w:r>
      <w:r w:rsidRPr="00D3716F">
        <w:rPr>
          <w:rFonts w:eastAsia="Arial Unicode MS"/>
          <w:w w:val="0"/>
          <w:sz w:val="22"/>
          <w:szCs w:val="22"/>
        </w:rPr>
        <w:tab/>
      </w:r>
      <w:r w:rsidRPr="00D3716F">
        <w:rPr>
          <w:rFonts w:eastAsia="Arial Unicode MS"/>
          <w:w w:val="0"/>
          <w:sz w:val="22"/>
          <w:szCs w:val="22"/>
        </w:rPr>
        <w:tab/>
        <w:t xml:space="preserve">Tais despesas a serem adiantadas pelos </w:t>
      </w:r>
      <w:r w:rsidRPr="00D3716F">
        <w:rPr>
          <w:sz w:val="22"/>
          <w:szCs w:val="22"/>
        </w:rPr>
        <w:t xml:space="preserve">Debenturistas </w:t>
      </w:r>
      <w:r w:rsidRPr="00D3716F">
        <w:rPr>
          <w:rFonts w:eastAsia="Arial Unicode MS"/>
          <w:w w:val="0"/>
          <w:sz w:val="22"/>
          <w:szCs w:val="22"/>
        </w:rPr>
        <w:t xml:space="preserve">incluem também os gastos com honorários advocatícios de terceiros, depósitos, custas e taxas judiciárias de ações propostas pelo Agente Fiduciário ou decorrentes de ações intentadas contra ele no exercício de sua função, ou ainda que lhe causem prejuízos ou riscos financeiros, enquanto representante da comunhão dos </w:t>
      </w:r>
      <w:r w:rsidRPr="00D3716F">
        <w:rPr>
          <w:sz w:val="22"/>
          <w:szCs w:val="22"/>
        </w:rPr>
        <w:t>Debenturistas</w:t>
      </w:r>
      <w:r w:rsidRPr="00D3716F">
        <w:rPr>
          <w:rFonts w:eastAsia="Arial Unicode MS"/>
          <w:w w:val="0"/>
          <w:sz w:val="22"/>
          <w:szCs w:val="22"/>
        </w:rPr>
        <w:t>.</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7.8.4</w:t>
      </w:r>
      <w:r w:rsidRPr="00D3716F">
        <w:rPr>
          <w:rFonts w:eastAsia="Arial Unicode MS"/>
          <w:w w:val="0"/>
          <w:sz w:val="22"/>
          <w:szCs w:val="22"/>
        </w:rPr>
        <w:tab/>
      </w:r>
      <w:r w:rsidRPr="00D3716F">
        <w:rPr>
          <w:rFonts w:eastAsia="Arial Unicode MS"/>
          <w:w w:val="0"/>
          <w:sz w:val="22"/>
          <w:szCs w:val="22"/>
        </w:rPr>
        <w:tab/>
        <w:t>As eventuais despesas, depósitos e custas judiciais</w:t>
      </w:r>
      <w:r w:rsidRPr="00D3716F">
        <w:rPr>
          <w:rFonts w:eastAsia="Arial Unicode MS"/>
          <w:i/>
          <w:w w:val="0"/>
          <w:sz w:val="22"/>
          <w:szCs w:val="22"/>
        </w:rPr>
        <w:t xml:space="preserve"> </w:t>
      </w:r>
      <w:r w:rsidRPr="00D3716F">
        <w:rPr>
          <w:rFonts w:eastAsia="Arial Unicode MS"/>
          <w:w w:val="0"/>
          <w:sz w:val="22"/>
          <w:szCs w:val="22"/>
        </w:rPr>
        <w:t xml:space="preserve">decorrentes da sucumbência em ações judiciais serão igualmente suportadas pelos </w:t>
      </w:r>
      <w:r w:rsidRPr="00D3716F">
        <w:rPr>
          <w:sz w:val="22"/>
          <w:szCs w:val="22"/>
        </w:rPr>
        <w:t>Debenturistas</w:t>
      </w:r>
      <w:r w:rsidRPr="00D3716F">
        <w:rPr>
          <w:rFonts w:eastAsia="Arial Unicode MS"/>
          <w:w w:val="0"/>
          <w:sz w:val="22"/>
          <w:szCs w:val="22"/>
        </w:rPr>
        <w:t xml:space="preserve">, bem como a remuneração e as despesas reembolsáveis do Agente Fiduciário, na hipótese de a Emissora permanecer em inadimplência com relação ao pagamento destas por um período superior a </w:t>
      </w:r>
      <w:r>
        <w:rPr>
          <w:rFonts w:eastAsia="Arial Unicode MS"/>
          <w:w w:val="0"/>
          <w:sz w:val="22"/>
          <w:szCs w:val="22"/>
        </w:rPr>
        <w:t xml:space="preserve">60 </w:t>
      </w:r>
      <w:r w:rsidRPr="00D3716F">
        <w:rPr>
          <w:rFonts w:eastAsia="Arial Unicode MS"/>
          <w:w w:val="0"/>
          <w:sz w:val="22"/>
          <w:szCs w:val="22"/>
        </w:rPr>
        <w:t>(</w:t>
      </w:r>
      <w:r>
        <w:rPr>
          <w:rFonts w:eastAsia="Arial Unicode MS"/>
          <w:w w:val="0"/>
          <w:sz w:val="22"/>
          <w:szCs w:val="22"/>
        </w:rPr>
        <w:t>sessenta</w:t>
      </w:r>
      <w:r w:rsidRPr="00D3716F">
        <w:rPr>
          <w:rFonts w:eastAsia="Arial Unicode MS"/>
          <w:w w:val="0"/>
          <w:sz w:val="22"/>
          <w:szCs w:val="22"/>
        </w:rPr>
        <w:t xml:space="preserve">) dias, podendo o Agente Fiduciário solicitar garantia prévia dos </w:t>
      </w:r>
      <w:r w:rsidRPr="00D3716F">
        <w:rPr>
          <w:sz w:val="22"/>
          <w:szCs w:val="22"/>
        </w:rPr>
        <w:t xml:space="preserve">Debenturistas </w:t>
      </w:r>
      <w:r w:rsidRPr="00D3716F">
        <w:rPr>
          <w:rFonts w:eastAsia="Arial Unicode MS"/>
          <w:w w:val="0"/>
          <w:sz w:val="22"/>
          <w:szCs w:val="22"/>
        </w:rPr>
        <w:t>para cobertura do risco da sucumbência.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7.8.5</w:t>
      </w:r>
      <w:r w:rsidRPr="00D3716F">
        <w:rPr>
          <w:rFonts w:eastAsia="Arial Unicode MS"/>
          <w:w w:val="0"/>
          <w:sz w:val="22"/>
          <w:szCs w:val="22"/>
        </w:rPr>
        <w:tab/>
      </w:r>
      <w:r w:rsidRPr="00D3716F">
        <w:rPr>
          <w:rFonts w:eastAsia="Arial Unicode MS"/>
          <w:w w:val="0"/>
          <w:sz w:val="22"/>
          <w:szCs w:val="22"/>
        </w:rPr>
        <w:tab/>
        <w:t xml:space="preserve">As despesas a que se refere </w:t>
      </w:r>
      <w:bookmarkStart w:id="217" w:name="_DV_M362"/>
      <w:bookmarkEnd w:id="217"/>
      <w:proofErr w:type="gramStart"/>
      <w:r w:rsidRPr="00D3716F">
        <w:rPr>
          <w:rFonts w:eastAsia="Arial Unicode MS"/>
          <w:w w:val="0"/>
          <w:sz w:val="22"/>
          <w:szCs w:val="22"/>
        </w:rPr>
        <w:t>a</w:t>
      </w:r>
      <w:proofErr w:type="gramEnd"/>
      <w:r w:rsidRPr="00D3716F">
        <w:rPr>
          <w:rFonts w:eastAsia="Arial Unicode MS"/>
          <w:w w:val="0"/>
          <w:sz w:val="22"/>
          <w:szCs w:val="22"/>
        </w:rPr>
        <w:t xml:space="preserve"> Cláusula 7.8 acima compreenderão, inclusive, aquelas incorridas com:</w:t>
      </w:r>
    </w:p>
    <w:p w:rsidR="005C015E" w:rsidRPr="00D3716F" w:rsidRDefault="005C015E" w:rsidP="005C015E">
      <w:pPr>
        <w:shd w:val="clear" w:color="auto" w:fill="FFFFFF"/>
        <w:tabs>
          <w:tab w:val="left" w:pos="851"/>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w:t>
      </w:r>
      <w:proofErr w:type="gramStart"/>
      <w:r w:rsidRPr="00D3716F">
        <w:rPr>
          <w:rFonts w:eastAsia="Arial Unicode MS"/>
          <w:w w:val="0"/>
          <w:sz w:val="22"/>
          <w:szCs w:val="22"/>
        </w:rPr>
        <w:t>)</w:t>
      </w:r>
      <w:proofErr w:type="gramEnd"/>
      <w:r w:rsidRPr="00D3716F">
        <w:rPr>
          <w:rFonts w:eastAsia="Arial Unicode MS"/>
          <w:w w:val="0"/>
          <w:sz w:val="22"/>
          <w:szCs w:val="22"/>
        </w:rPr>
        <w:tab/>
        <w:t>publicação de relatórios, avisos e notificações, conforme previsto nesta Escritura, e outras que vierem a ser exigidas por regulamentos aplicáveis;</w:t>
      </w:r>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w:t>
      </w:r>
      <w:proofErr w:type="gramStart"/>
      <w:r w:rsidRPr="00D3716F">
        <w:rPr>
          <w:rFonts w:eastAsia="Arial Unicode MS"/>
          <w:w w:val="0"/>
          <w:sz w:val="22"/>
          <w:szCs w:val="22"/>
        </w:rPr>
        <w:t>)</w:t>
      </w:r>
      <w:proofErr w:type="gramEnd"/>
      <w:r w:rsidRPr="00D3716F">
        <w:rPr>
          <w:rFonts w:eastAsia="Arial Unicode MS"/>
          <w:w w:val="0"/>
          <w:sz w:val="22"/>
          <w:szCs w:val="22"/>
        </w:rPr>
        <w:tab/>
        <w:t>extração de certidões;</w:t>
      </w:r>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18" w:name="_DV_M369"/>
      <w:bookmarkEnd w:id="218"/>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(iii</w:t>
      </w:r>
      <w:proofErr w:type="gramStart"/>
      <w:r w:rsidRPr="00D3716F">
        <w:rPr>
          <w:rFonts w:eastAsia="Arial Unicode MS"/>
          <w:w w:val="0"/>
          <w:sz w:val="22"/>
          <w:szCs w:val="22"/>
        </w:rPr>
        <w:t>)</w:t>
      </w:r>
      <w:proofErr w:type="gramEnd"/>
      <w:r w:rsidRPr="00D3716F">
        <w:rPr>
          <w:rFonts w:eastAsia="Arial Unicode MS"/>
          <w:w w:val="0"/>
          <w:sz w:val="22"/>
          <w:szCs w:val="22"/>
        </w:rPr>
        <w:tab/>
        <w:t>locomoções entre estados da federação e respectivas hospedagens, quando necessárias ao desempenho das funções e devidamente comprovadas; e</w:t>
      </w:r>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19" w:name="_DV_M371"/>
      <w:bookmarkEnd w:id="219"/>
    </w:p>
    <w:p w:rsidR="005C015E" w:rsidRPr="00D3716F" w:rsidRDefault="005C015E" w:rsidP="005C015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(iv</w:t>
      </w:r>
      <w:proofErr w:type="gramStart"/>
      <w:r w:rsidRPr="00D3716F">
        <w:rPr>
          <w:rFonts w:eastAsia="Arial Unicode MS"/>
          <w:w w:val="0"/>
          <w:sz w:val="22"/>
          <w:szCs w:val="22"/>
        </w:rPr>
        <w:t>)</w:t>
      </w:r>
      <w:proofErr w:type="gramEnd"/>
      <w:r w:rsidRPr="00D3716F">
        <w:rPr>
          <w:rFonts w:eastAsia="Arial Unicode MS"/>
          <w:w w:val="0"/>
          <w:sz w:val="22"/>
          <w:szCs w:val="22"/>
        </w:rPr>
        <w:tab/>
        <w:t xml:space="preserve">eventuais levantamentos adicionais, especiais ou periciais que vierem a ser imprescindíveis, se ocorrerem omissões e/ou obscuridades nas informações pertinentes aos estritos interesses dos </w:t>
      </w:r>
      <w:r w:rsidRPr="00D3716F">
        <w:rPr>
          <w:sz w:val="22"/>
          <w:szCs w:val="22"/>
        </w:rPr>
        <w:t>Debenturistas</w:t>
      </w:r>
      <w:r w:rsidRPr="00D3716F">
        <w:rPr>
          <w:rFonts w:eastAsia="Arial Unicode MS"/>
          <w:w w:val="0"/>
          <w:sz w:val="22"/>
          <w:szCs w:val="22"/>
        </w:rPr>
        <w:t>.</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7.8.6</w:t>
      </w:r>
      <w:r w:rsidRPr="00D3716F">
        <w:rPr>
          <w:rFonts w:eastAsia="Arial Unicode MS"/>
          <w:w w:val="0"/>
          <w:sz w:val="22"/>
          <w:szCs w:val="22"/>
        </w:rPr>
        <w:tab/>
      </w:r>
      <w:r w:rsidRPr="00D3716F">
        <w:rPr>
          <w:rFonts w:eastAsia="Arial Unicode MS"/>
          <w:w w:val="0"/>
          <w:sz w:val="22"/>
          <w:szCs w:val="22"/>
        </w:rPr>
        <w:tab/>
        <w:t xml:space="preserve">O crédito do Agente Fiduciário por despesas incorridas para proteger direitos e interesses ou realizar créditos dos </w:t>
      </w:r>
      <w:r w:rsidRPr="00D3716F">
        <w:rPr>
          <w:sz w:val="22"/>
          <w:szCs w:val="22"/>
        </w:rPr>
        <w:t xml:space="preserve">Debenturistas </w:t>
      </w:r>
      <w:r w:rsidRPr="00D3716F">
        <w:rPr>
          <w:rFonts w:eastAsia="Arial Unicode MS"/>
          <w:w w:val="0"/>
          <w:sz w:val="22"/>
          <w:szCs w:val="22"/>
        </w:rPr>
        <w:t>que não tenha sido saldado na forma ora estabelecida será acrescido à dívida da Emissora e terá preferência sobre as Debêntures na ordem de pagamento.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220" w:name="_DV_M373"/>
      <w:bookmarkEnd w:id="220"/>
      <w:r w:rsidRPr="00D3716F">
        <w:rPr>
          <w:rFonts w:ascii="Times New Roman" w:hAnsi="Times New Roman" w:cs="Times New Roman"/>
          <w:w w:val="0"/>
          <w:sz w:val="22"/>
          <w:szCs w:val="22"/>
        </w:rPr>
        <w:t>8.</w:t>
      </w:r>
      <w:r w:rsidRPr="00D3716F">
        <w:rPr>
          <w:rFonts w:ascii="Times New Roman" w:hAnsi="Times New Roman" w:cs="Times New Roman"/>
          <w:w w:val="0"/>
          <w:sz w:val="22"/>
          <w:szCs w:val="22"/>
        </w:rPr>
        <w:tab/>
      </w:r>
      <w:r w:rsidRPr="00D3716F">
        <w:rPr>
          <w:rFonts w:ascii="Times New Roman" w:hAnsi="Times New Roman" w:cs="Times New Roman"/>
          <w:w w:val="0"/>
          <w:sz w:val="22"/>
          <w:szCs w:val="22"/>
        </w:rPr>
        <w:tab/>
        <w:t>DA ASSEMBLEIA GERAL DE DEBENTURISTAS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21" w:name="_DV_C607"/>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r w:rsidRPr="00D3716F">
        <w:rPr>
          <w:rFonts w:eastAsia="Arial Unicode MS"/>
          <w:w w:val="0"/>
          <w:sz w:val="22"/>
          <w:szCs w:val="22"/>
        </w:rPr>
        <w:t>8.1</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Os Debenturistas poderão, a qualquer tempo, reunir-se em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a fim de deliberar sobre matéria de interesse da comunhão dos </w:t>
      </w:r>
      <w:r w:rsidRPr="00D3716F">
        <w:rPr>
          <w:sz w:val="22"/>
          <w:szCs w:val="22"/>
        </w:rPr>
        <w:t>Debenturistas (“</w:t>
      </w:r>
      <w:proofErr w:type="spellStart"/>
      <w:r w:rsidRPr="00D3716F">
        <w:rPr>
          <w:sz w:val="22"/>
          <w:szCs w:val="22"/>
          <w:u w:val="single"/>
        </w:rPr>
        <w:t>Assembleia</w:t>
      </w:r>
      <w:proofErr w:type="spellEnd"/>
      <w:r w:rsidRPr="00D3716F">
        <w:rPr>
          <w:sz w:val="22"/>
          <w:szCs w:val="22"/>
          <w:u w:val="single"/>
        </w:rPr>
        <w:t xml:space="preserve"> Geral de Debenturistas</w:t>
      </w:r>
      <w:r w:rsidRPr="00D3716F">
        <w:rPr>
          <w:sz w:val="22"/>
          <w:szCs w:val="22"/>
        </w:rPr>
        <w:t>”)</w:t>
      </w:r>
      <w:r w:rsidRPr="00D3716F">
        <w:rPr>
          <w:rFonts w:eastAsia="Arial Unicode MS"/>
          <w:w w:val="0"/>
          <w:sz w:val="22"/>
          <w:szCs w:val="22"/>
        </w:rPr>
        <w:t>.</w:t>
      </w:r>
      <w:bookmarkEnd w:id="221"/>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u w:val="double"/>
        </w:rPr>
      </w:pPr>
      <w:r w:rsidRPr="00D3716F">
        <w:rPr>
          <w:rStyle w:val="DeltaViewInsertion"/>
          <w:rFonts w:eastAsia="Arial Unicode MS"/>
          <w:color w:val="auto"/>
          <w:w w:val="0"/>
          <w:sz w:val="22"/>
          <w:szCs w:val="22"/>
          <w:u w:val="none"/>
        </w:rPr>
        <w:t>8.2</w:t>
      </w:r>
      <w:r w:rsidRPr="00D3716F">
        <w:rPr>
          <w:rStyle w:val="DeltaViewInsertion"/>
          <w:rFonts w:eastAsia="Arial Unicode MS"/>
          <w:color w:val="auto"/>
          <w:w w:val="0"/>
          <w:sz w:val="22"/>
          <w:szCs w:val="22"/>
          <w:u w:val="none"/>
        </w:rPr>
        <w:tab/>
      </w:r>
      <w:r w:rsidRPr="00D3716F">
        <w:rPr>
          <w:rStyle w:val="DeltaViewInsertion"/>
          <w:rFonts w:eastAsia="Arial Unicode MS"/>
          <w:color w:val="auto"/>
          <w:w w:val="0"/>
          <w:sz w:val="22"/>
          <w:szCs w:val="22"/>
          <w:u w:val="none"/>
        </w:rPr>
        <w:tab/>
      </w:r>
      <w:r w:rsidRPr="00D3716F">
        <w:rPr>
          <w:rStyle w:val="DeltaViewInsertion"/>
          <w:rFonts w:eastAsia="Arial Unicode MS"/>
          <w:color w:val="auto"/>
          <w:w w:val="0"/>
          <w:sz w:val="22"/>
          <w:szCs w:val="22"/>
          <w:u w:val="none"/>
        </w:rPr>
        <w:tab/>
      </w:r>
      <w:r w:rsidRPr="00D3716F">
        <w:rPr>
          <w:rFonts w:eastAsia="Arial Unicode MS"/>
          <w:w w:val="0"/>
          <w:sz w:val="22"/>
          <w:szCs w:val="22"/>
        </w:rPr>
        <w:t xml:space="preserve">Aplica-se à </w:t>
      </w:r>
      <w:proofErr w:type="spellStart"/>
      <w:r w:rsidRPr="00D3716F">
        <w:rPr>
          <w:sz w:val="22"/>
          <w:szCs w:val="22"/>
        </w:rPr>
        <w:t>Assembleia</w:t>
      </w:r>
      <w:proofErr w:type="spellEnd"/>
      <w:r w:rsidRPr="00D3716F">
        <w:rPr>
          <w:rFonts w:eastAsia="Arial Unicode MS"/>
          <w:w w:val="0"/>
          <w:sz w:val="22"/>
          <w:szCs w:val="22"/>
        </w:rPr>
        <w:t xml:space="preserve"> Geral de Debenturistas, </w:t>
      </w:r>
      <w:r>
        <w:rPr>
          <w:rFonts w:eastAsia="Arial Unicode MS"/>
          <w:w w:val="0"/>
          <w:sz w:val="22"/>
          <w:szCs w:val="22"/>
        </w:rPr>
        <w:t xml:space="preserve">inclusive no que diz respeito à sua convocação, </w:t>
      </w:r>
      <w:r w:rsidRPr="00D3716F">
        <w:rPr>
          <w:rFonts w:eastAsia="Arial Unicode MS"/>
          <w:w w:val="0"/>
          <w:sz w:val="22"/>
          <w:szCs w:val="22"/>
        </w:rPr>
        <w:t xml:space="preserve">no que couber, além do disposto na presente Escritura, o disposto na Lei das Sociedades por Ações sobre </w:t>
      </w:r>
      <w:proofErr w:type="spellStart"/>
      <w:r w:rsidRPr="00D3716F">
        <w:rPr>
          <w:rFonts w:eastAsia="Arial Unicode MS"/>
          <w:w w:val="0"/>
          <w:sz w:val="22"/>
          <w:szCs w:val="22"/>
        </w:rPr>
        <w:t>assembleia</w:t>
      </w:r>
      <w:proofErr w:type="spellEnd"/>
      <w:r w:rsidRPr="00D3716F">
        <w:rPr>
          <w:rFonts w:eastAsia="Arial Unicode MS"/>
          <w:w w:val="0"/>
          <w:sz w:val="22"/>
          <w:szCs w:val="22"/>
        </w:rPr>
        <w:t xml:space="preserve"> geral de acionistas.</w:t>
      </w:r>
    </w:p>
    <w:p w:rsidR="005C015E" w:rsidRPr="00D3716F" w:rsidRDefault="005C015E" w:rsidP="005C015E">
      <w:pPr>
        <w:pStyle w:val="BodyText21"/>
        <w:widowControl/>
        <w:tabs>
          <w:tab w:val="left" w:pos="1800"/>
        </w:tabs>
        <w:spacing w:line="312" w:lineRule="auto"/>
        <w:rPr>
          <w:rStyle w:val="DeltaViewInsertion"/>
          <w:rFonts w:ascii="Times New Roman" w:eastAsia="Arial Unicode MS" w:hAnsi="Times New Roman" w:cs="Times New Roman"/>
          <w:color w:val="auto"/>
          <w:w w:val="0"/>
          <w:sz w:val="22"/>
          <w:szCs w:val="22"/>
        </w:rPr>
      </w:pPr>
      <w:bookmarkStart w:id="222" w:name="_DV_C608"/>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23" w:name="_DV_M375"/>
      <w:bookmarkEnd w:id="222"/>
      <w:bookmarkEnd w:id="223"/>
      <w:r w:rsidRPr="00D3716F">
        <w:rPr>
          <w:rFonts w:eastAsia="Arial Unicode MS"/>
          <w:w w:val="0"/>
          <w:sz w:val="22"/>
          <w:szCs w:val="22"/>
        </w:rPr>
        <w:t>8.3</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A </w:t>
      </w:r>
      <w:proofErr w:type="spellStart"/>
      <w:r w:rsidRPr="00D3716F">
        <w:rPr>
          <w:sz w:val="22"/>
          <w:szCs w:val="22"/>
        </w:rPr>
        <w:t>Assembleia</w:t>
      </w:r>
      <w:proofErr w:type="spellEnd"/>
      <w:r w:rsidRPr="00D3716F">
        <w:rPr>
          <w:rFonts w:eastAsia="Arial Unicode MS"/>
          <w:w w:val="0"/>
          <w:sz w:val="22"/>
          <w:szCs w:val="22"/>
        </w:rPr>
        <w:t xml:space="preserve"> Geral de Debenturistas pode ser convocada (i)</w:t>
      </w:r>
      <w:bookmarkStart w:id="224" w:name="_DV_M376"/>
      <w:bookmarkEnd w:id="224"/>
      <w:r w:rsidRPr="00D3716F">
        <w:rPr>
          <w:rFonts w:eastAsia="Arial Unicode MS"/>
          <w:w w:val="0"/>
          <w:sz w:val="22"/>
          <w:szCs w:val="22"/>
        </w:rPr>
        <w:t xml:space="preserve"> pelo Agente Fiduciário</w:t>
      </w:r>
      <w:bookmarkStart w:id="225" w:name="_DV_C615"/>
      <w:r w:rsidRPr="00D3716F">
        <w:rPr>
          <w:rFonts w:eastAsia="Arial Unicode MS"/>
          <w:w w:val="0"/>
          <w:sz w:val="22"/>
          <w:szCs w:val="22"/>
        </w:rPr>
        <w:t xml:space="preserve">, </w:t>
      </w:r>
      <w:bookmarkStart w:id="226" w:name="_DV_M377"/>
      <w:bookmarkEnd w:id="225"/>
      <w:bookmarkEnd w:id="226"/>
      <w:r w:rsidRPr="00D3716F">
        <w:rPr>
          <w:rFonts w:eastAsia="Arial Unicode MS"/>
          <w:w w:val="0"/>
          <w:sz w:val="22"/>
          <w:szCs w:val="22"/>
        </w:rPr>
        <w:t>(</w:t>
      </w:r>
      <w:proofErr w:type="gramStart"/>
      <w:r w:rsidRPr="00D3716F">
        <w:rPr>
          <w:rFonts w:eastAsia="Arial Unicode MS"/>
          <w:w w:val="0"/>
          <w:sz w:val="22"/>
          <w:szCs w:val="22"/>
        </w:rPr>
        <w:t>ii</w:t>
      </w:r>
      <w:proofErr w:type="gramEnd"/>
      <w:r w:rsidRPr="00D3716F">
        <w:rPr>
          <w:rFonts w:eastAsia="Arial Unicode MS"/>
          <w:w w:val="0"/>
          <w:sz w:val="22"/>
          <w:szCs w:val="22"/>
        </w:rPr>
        <w:t>) pela Emissora</w:t>
      </w:r>
      <w:bookmarkStart w:id="227" w:name="_DV_M378"/>
      <w:bookmarkEnd w:id="227"/>
      <w:r w:rsidRPr="00D3716F">
        <w:rPr>
          <w:rFonts w:eastAsia="Arial Unicode MS"/>
          <w:w w:val="0"/>
          <w:sz w:val="22"/>
          <w:szCs w:val="22"/>
        </w:rPr>
        <w:t xml:space="preserve">, (iii) por </w:t>
      </w:r>
      <w:r w:rsidRPr="00D3716F">
        <w:rPr>
          <w:sz w:val="22"/>
          <w:szCs w:val="22"/>
        </w:rPr>
        <w:t xml:space="preserve">Debenturistas </w:t>
      </w:r>
      <w:r w:rsidRPr="00D3716F">
        <w:rPr>
          <w:rFonts w:eastAsia="Arial Unicode MS"/>
          <w:w w:val="0"/>
          <w:sz w:val="22"/>
          <w:szCs w:val="22"/>
        </w:rPr>
        <w:t>que representem 10% (dez por cento), no mínimo, das Debêntures em circulação</w:t>
      </w:r>
      <w:bookmarkStart w:id="228" w:name="_DV_C619"/>
      <w:r w:rsidRPr="00D3716F">
        <w:rPr>
          <w:rFonts w:eastAsia="Arial Unicode MS"/>
          <w:w w:val="0"/>
          <w:sz w:val="22"/>
          <w:szCs w:val="22"/>
        </w:rPr>
        <w:t>, ou</w:t>
      </w:r>
      <w:bookmarkStart w:id="229" w:name="_DV_M379"/>
      <w:bookmarkStart w:id="230" w:name="_DV_M380"/>
      <w:bookmarkEnd w:id="228"/>
      <w:bookmarkEnd w:id="229"/>
      <w:bookmarkEnd w:id="230"/>
      <w:r w:rsidRPr="00D3716F">
        <w:rPr>
          <w:rFonts w:eastAsia="Arial Unicode MS"/>
          <w:w w:val="0"/>
          <w:sz w:val="22"/>
          <w:szCs w:val="22"/>
        </w:rPr>
        <w:t xml:space="preserve"> (iv) pela CVM.</w:t>
      </w: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bookmarkStart w:id="231" w:name="_DV_M382"/>
      <w:bookmarkEnd w:id="231"/>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8.3.1</w:t>
      </w:r>
      <w:r w:rsidRPr="00D3716F">
        <w:rPr>
          <w:rFonts w:eastAsia="Arial Unicode MS"/>
          <w:w w:val="0"/>
          <w:sz w:val="22"/>
          <w:szCs w:val="22"/>
        </w:rPr>
        <w:tab/>
      </w:r>
      <w:r w:rsidRPr="00D3716F">
        <w:rPr>
          <w:rFonts w:eastAsia="Arial Unicode MS"/>
          <w:w w:val="0"/>
          <w:sz w:val="22"/>
          <w:szCs w:val="22"/>
        </w:rPr>
        <w:tab/>
        <w:t>Entende</w:t>
      </w:r>
      <w:r w:rsidR="000B4D62">
        <w:rPr>
          <w:rFonts w:eastAsia="Arial Unicode MS"/>
          <w:w w:val="0"/>
          <w:sz w:val="22"/>
          <w:szCs w:val="22"/>
        </w:rPr>
        <w:t>-se</w:t>
      </w:r>
      <w:r w:rsidRPr="00D3716F">
        <w:rPr>
          <w:rFonts w:eastAsia="Arial Unicode MS"/>
          <w:w w:val="0"/>
          <w:sz w:val="22"/>
          <w:szCs w:val="22"/>
        </w:rPr>
        <w:t xml:space="preserve"> por Debêntures em circulação aquelas emitidas pela Emissora que não tiver</w:t>
      </w:r>
      <w:r>
        <w:rPr>
          <w:rFonts w:eastAsia="Arial Unicode MS"/>
          <w:w w:val="0"/>
          <w:sz w:val="22"/>
          <w:szCs w:val="22"/>
        </w:rPr>
        <w:t>e</w:t>
      </w:r>
      <w:r w:rsidRPr="00D3716F">
        <w:rPr>
          <w:rFonts w:eastAsia="Arial Unicode MS"/>
          <w:w w:val="0"/>
          <w:sz w:val="22"/>
          <w:szCs w:val="22"/>
        </w:rPr>
        <w:t>m sido amortizadas, resgatadas ou liquidadas</w:t>
      </w:r>
      <w:r w:rsidR="00E14D71">
        <w:rPr>
          <w:rFonts w:eastAsia="Arial Unicode MS"/>
          <w:w w:val="0"/>
          <w:sz w:val="22"/>
          <w:szCs w:val="22"/>
        </w:rPr>
        <w:t xml:space="preserve">. Excluem-se do conceito de Debêntures em circulação </w:t>
      </w:r>
      <w:r w:rsidRPr="00D3716F">
        <w:rPr>
          <w:rFonts w:eastAsia="Arial Unicode MS"/>
          <w:w w:val="0"/>
          <w:sz w:val="22"/>
          <w:szCs w:val="22"/>
        </w:rPr>
        <w:t xml:space="preserve">aquelas que a Emissora possua em tesouraria ou que sejam detidas pelo seu acionista controlador ou seus administradores. </w:t>
      </w: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8.4</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A </w:t>
      </w:r>
      <w:proofErr w:type="spellStart"/>
      <w:r w:rsidRPr="00D3716F">
        <w:rPr>
          <w:sz w:val="22"/>
          <w:szCs w:val="22"/>
        </w:rPr>
        <w:t>Assembleia</w:t>
      </w:r>
      <w:proofErr w:type="spellEnd"/>
      <w:r w:rsidRPr="00D3716F">
        <w:rPr>
          <w:rFonts w:eastAsia="Arial Unicode MS"/>
          <w:w w:val="0"/>
          <w:sz w:val="22"/>
          <w:szCs w:val="22"/>
        </w:rPr>
        <w:t xml:space="preserve"> Geral de Debenturistas se instalará, em primeira convocação, com a presença de Debenturistas que representem a metade, no mínimo, das Debêntures em circulação e, em segunda convocação, com qualquer número de Debenturistas.</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8.5</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Será facultada a presença dos representantes legais da Emissora nas </w:t>
      </w:r>
      <w:proofErr w:type="spellStart"/>
      <w:r w:rsidRPr="00D3716F">
        <w:rPr>
          <w:sz w:val="22"/>
          <w:szCs w:val="22"/>
        </w:rPr>
        <w:t>Assembleia</w:t>
      </w:r>
      <w:r w:rsidRPr="00D3716F">
        <w:rPr>
          <w:rFonts w:eastAsia="Arial Unicode MS"/>
          <w:w w:val="0"/>
          <w:sz w:val="22"/>
          <w:szCs w:val="22"/>
        </w:rPr>
        <w:t>s</w:t>
      </w:r>
      <w:proofErr w:type="spellEnd"/>
      <w:r w:rsidRPr="00D3716F">
        <w:rPr>
          <w:rFonts w:eastAsia="Arial Unicode MS"/>
          <w:w w:val="0"/>
          <w:sz w:val="22"/>
          <w:szCs w:val="22"/>
        </w:rPr>
        <w:t xml:space="preserve"> Gerais dos Debenturistas.</w:t>
      </w:r>
    </w:p>
    <w:p w:rsidR="005C015E" w:rsidRPr="00D3716F" w:rsidRDefault="005C015E" w:rsidP="005C015E">
      <w:pPr>
        <w:pStyle w:val="BodyText21"/>
        <w:widowControl/>
        <w:tabs>
          <w:tab w:val="left" w:pos="1800"/>
        </w:tabs>
        <w:spacing w:line="312" w:lineRule="auto"/>
        <w:rPr>
          <w:rFonts w:ascii="Times New Roman" w:eastAsia="Arial Unicode MS" w:hAnsi="Times New Roman" w:cs="Times New Roman"/>
          <w:snapToGrid w:val="0"/>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r w:rsidRPr="00D3716F">
        <w:rPr>
          <w:rFonts w:eastAsia="Arial Unicode MS"/>
          <w:snapToGrid w:val="0"/>
          <w:w w:val="0"/>
          <w:sz w:val="22"/>
          <w:szCs w:val="22"/>
        </w:rPr>
        <w:t>8.6</w:t>
      </w:r>
      <w:r w:rsidRPr="00D3716F">
        <w:rPr>
          <w:rFonts w:eastAsia="Arial Unicode MS"/>
          <w:snapToGrid w:val="0"/>
          <w:w w:val="0"/>
          <w:sz w:val="22"/>
          <w:szCs w:val="22"/>
        </w:rPr>
        <w:tab/>
      </w:r>
      <w:r w:rsidRPr="00D3716F">
        <w:rPr>
          <w:rFonts w:eastAsia="Arial Unicode MS"/>
          <w:snapToGrid w:val="0"/>
          <w:w w:val="0"/>
          <w:sz w:val="22"/>
          <w:szCs w:val="22"/>
        </w:rPr>
        <w:tab/>
      </w:r>
      <w:r w:rsidRPr="00D3716F">
        <w:rPr>
          <w:rFonts w:eastAsia="Arial Unicode MS"/>
          <w:snapToGrid w:val="0"/>
          <w:w w:val="0"/>
          <w:sz w:val="22"/>
          <w:szCs w:val="22"/>
        </w:rPr>
        <w:tab/>
        <w:t xml:space="preserve">O Agente Fiduciário deverá comparecer à </w:t>
      </w:r>
      <w:proofErr w:type="spellStart"/>
      <w:r w:rsidRPr="00D3716F">
        <w:rPr>
          <w:sz w:val="22"/>
          <w:szCs w:val="22"/>
        </w:rPr>
        <w:t>Assembleia</w:t>
      </w:r>
      <w:proofErr w:type="spellEnd"/>
      <w:r w:rsidRPr="00D3716F">
        <w:rPr>
          <w:rFonts w:eastAsia="Arial Unicode MS"/>
          <w:snapToGrid w:val="0"/>
          <w:w w:val="0"/>
          <w:sz w:val="22"/>
          <w:szCs w:val="22"/>
        </w:rPr>
        <w:t xml:space="preserve"> Geral de Debenturistas e prestar aos Debenturistas as informações que lhe forem solicitadas.</w:t>
      </w:r>
    </w:p>
    <w:p w:rsidR="005C015E" w:rsidRPr="00D3716F" w:rsidRDefault="005C015E" w:rsidP="005C015E">
      <w:pPr>
        <w:pStyle w:val="BodyText21"/>
        <w:widowControl/>
        <w:tabs>
          <w:tab w:val="left" w:pos="1800"/>
        </w:tabs>
        <w:spacing w:line="312" w:lineRule="auto"/>
        <w:rPr>
          <w:rFonts w:ascii="Times New Roman" w:eastAsia="Arial Unicode MS" w:hAnsi="Times New Roman" w:cs="Times New Roman"/>
          <w:snapToGrid w:val="0"/>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r w:rsidRPr="00D3716F">
        <w:rPr>
          <w:rFonts w:eastAsia="Arial Unicode MS"/>
          <w:snapToGrid w:val="0"/>
          <w:w w:val="0"/>
          <w:sz w:val="22"/>
          <w:szCs w:val="22"/>
        </w:rPr>
        <w:t>8.7</w:t>
      </w:r>
      <w:r w:rsidRPr="00D3716F">
        <w:rPr>
          <w:rFonts w:eastAsia="Arial Unicode MS"/>
          <w:snapToGrid w:val="0"/>
          <w:w w:val="0"/>
          <w:sz w:val="22"/>
          <w:szCs w:val="22"/>
        </w:rPr>
        <w:tab/>
      </w:r>
      <w:r w:rsidRPr="00D3716F">
        <w:rPr>
          <w:rFonts w:eastAsia="Arial Unicode MS"/>
          <w:snapToGrid w:val="0"/>
          <w:w w:val="0"/>
          <w:sz w:val="22"/>
          <w:szCs w:val="22"/>
        </w:rPr>
        <w:tab/>
      </w:r>
      <w:bookmarkStart w:id="232" w:name="_DV_M384"/>
      <w:bookmarkEnd w:id="232"/>
      <w:r w:rsidRPr="00D3716F">
        <w:rPr>
          <w:rFonts w:eastAsia="Arial Unicode MS"/>
          <w:snapToGrid w:val="0"/>
          <w:w w:val="0"/>
          <w:sz w:val="22"/>
          <w:szCs w:val="22"/>
        </w:rPr>
        <w:tab/>
        <w:t xml:space="preserve">A presidência da </w:t>
      </w:r>
      <w:proofErr w:type="spellStart"/>
      <w:r w:rsidRPr="00D3716F">
        <w:rPr>
          <w:sz w:val="22"/>
          <w:szCs w:val="22"/>
        </w:rPr>
        <w:t>Assembleia</w:t>
      </w:r>
      <w:proofErr w:type="spellEnd"/>
      <w:r w:rsidRPr="00D3716F">
        <w:rPr>
          <w:rFonts w:eastAsia="Arial Unicode MS"/>
          <w:snapToGrid w:val="0"/>
          <w:w w:val="0"/>
          <w:sz w:val="22"/>
          <w:szCs w:val="22"/>
        </w:rPr>
        <w:t xml:space="preserve"> Geral de Debenturistas caberá ao Debenturista eleito pelos Debenturistas ou àquele que for designado pela CVM.</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r w:rsidRPr="00D3716F">
        <w:rPr>
          <w:rFonts w:eastAsia="Arial Unicode MS"/>
          <w:snapToGrid w:val="0"/>
          <w:w w:val="0"/>
          <w:sz w:val="22"/>
          <w:szCs w:val="22"/>
        </w:rPr>
        <w:t>8.8</w:t>
      </w:r>
      <w:r w:rsidRPr="00D3716F">
        <w:rPr>
          <w:rFonts w:eastAsia="Arial Unicode MS"/>
          <w:snapToGrid w:val="0"/>
          <w:w w:val="0"/>
          <w:sz w:val="22"/>
          <w:szCs w:val="22"/>
        </w:rPr>
        <w:tab/>
      </w:r>
      <w:r w:rsidRPr="00D3716F">
        <w:rPr>
          <w:rFonts w:eastAsia="Arial Unicode MS"/>
          <w:snapToGrid w:val="0"/>
          <w:w w:val="0"/>
          <w:sz w:val="22"/>
          <w:szCs w:val="22"/>
        </w:rPr>
        <w:tab/>
      </w:r>
      <w:r w:rsidRPr="00D3716F">
        <w:rPr>
          <w:rFonts w:eastAsia="Arial Unicode MS"/>
          <w:snapToGrid w:val="0"/>
          <w:w w:val="0"/>
          <w:sz w:val="22"/>
          <w:szCs w:val="22"/>
        </w:rPr>
        <w:tab/>
        <w:t xml:space="preserve">Nas deliberações da </w:t>
      </w:r>
      <w:proofErr w:type="spellStart"/>
      <w:r w:rsidRPr="00D3716F">
        <w:rPr>
          <w:sz w:val="22"/>
          <w:szCs w:val="22"/>
        </w:rPr>
        <w:t>Assembleia</w:t>
      </w:r>
      <w:proofErr w:type="spellEnd"/>
      <w:r w:rsidRPr="00D3716F">
        <w:rPr>
          <w:rFonts w:eastAsia="Arial Unicode MS"/>
          <w:snapToGrid w:val="0"/>
          <w:w w:val="0"/>
          <w:sz w:val="22"/>
          <w:szCs w:val="22"/>
        </w:rPr>
        <w:t xml:space="preserve"> Geral de Debenturistas, a cada Debênture caberá um voto. As deliberações serão tomadas pela maioria dos presentes, exceto quando de outra forma prevista nesta Escritura e nas hipóteses de alteração </w:t>
      </w:r>
      <w:r w:rsidR="009D1488">
        <w:rPr>
          <w:rFonts w:eastAsia="Arial Unicode MS"/>
          <w:snapToGrid w:val="0"/>
          <w:w w:val="0"/>
          <w:sz w:val="22"/>
          <w:szCs w:val="22"/>
        </w:rPr>
        <w:t>nas Cláusulas 4.1.3, 4.6, 4.8, 5.2 e 5.3 desta Escritura, as quais</w:t>
      </w:r>
      <w:r w:rsidRPr="007D586A">
        <w:rPr>
          <w:rFonts w:eastAsia="Arial Unicode MS"/>
          <w:snapToGrid w:val="0"/>
          <w:w w:val="0"/>
          <w:sz w:val="22"/>
          <w:szCs w:val="22"/>
        </w:rPr>
        <w:t xml:space="preserve"> dependerão da aprovação de 2/3 (dois terços) das Debêntures em circulação.</w:t>
      </w:r>
      <w:r w:rsidRPr="00D3716F">
        <w:rPr>
          <w:rFonts w:eastAsia="Arial Unicode MS"/>
          <w:snapToGrid w:val="0"/>
          <w:w w:val="0"/>
          <w:sz w:val="22"/>
          <w:szCs w:val="22"/>
        </w:rPr>
        <w:t xml:space="preserve"> </w:t>
      </w: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r w:rsidRPr="00D3716F">
        <w:rPr>
          <w:rFonts w:ascii="Times New Roman" w:eastAsia="Arial Unicode MS" w:hAnsi="Times New Roman"/>
          <w:szCs w:val="22"/>
        </w:rPr>
        <w:t>8.8.1</w:t>
      </w:r>
      <w:r w:rsidRPr="00D3716F">
        <w:rPr>
          <w:rFonts w:ascii="Times New Roman" w:eastAsia="Arial Unicode MS" w:hAnsi="Times New Roman"/>
          <w:szCs w:val="22"/>
        </w:rPr>
        <w:tab/>
        <w:t xml:space="preserve">A alteração de quorum qualificado previsto na presente Escritura dependerá da aprovação </w:t>
      </w:r>
      <w:r>
        <w:rPr>
          <w:rFonts w:ascii="Times New Roman" w:eastAsia="Arial Unicode MS" w:hAnsi="Times New Roman"/>
          <w:szCs w:val="22"/>
        </w:rPr>
        <w:t xml:space="preserve">de 90% </w:t>
      </w:r>
      <w:r w:rsidRPr="00D3716F">
        <w:rPr>
          <w:rFonts w:ascii="Times New Roman" w:eastAsia="Arial Unicode MS" w:hAnsi="Times New Roman"/>
          <w:szCs w:val="22"/>
        </w:rPr>
        <w:t>das Debêntures em circulação.</w:t>
      </w:r>
    </w:p>
    <w:p w:rsidR="005C015E" w:rsidRDefault="005C015E" w:rsidP="005C015E">
      <w:pPr>
        <w:pStyle w:val="p0"/>
        <w:widowControl/>
        <w:tabs>
          <w:tab w:val="clear" w:pos="720"/>
        </w:tabs>
        <w:spacing w:line="312" w:lineRule="auto"/>
        <w:rPr>
          <w:rFonts w:ascii="Times New Roman" w:eastAsia="Arial Unicode MS" w:hAnsi="Times New Roman"/>
          <w:szCs w:val="22"/>
        </w:rPr>
      </w:pPr>
    </w:p>
    <w:p w:rsidR="005C015E" w:rsidRDefault="005C015E" w:rsidP="005C015E">
      <w:pPr>
        <w:pStyle w:val="p0"/>
        <w:widowControl/>
        <w:tabs>
          <w:tab w:val="clear" w:pos="720"/>
          <w:tab w:val="left" w:pos="1418"/>
        </w:tabs>
        <w:spacing w:line="312" w:lineRule="auto"/>
        <w:rPr>
          <w:rFonts w:ascii="Times New Roman" w:eastAsia="Arial Unicode MS" w:hAnsi="Times New Roman"/>
          <w:szCs w:val="22"/>
        </w:rPr>
      </w:pPr>
      <w:r w:rsidRPr="00D3716F">
        <w:rPr>
          <w:rFonts w:ascii="Times New Roman" w:eastAsia="Arial Unicode MS" w:hAnsi="Times New Roman"/>
          <w:szCs w:val="22"/>
        </w:rPr>
        <w:t>8.8.1</w:t>
      </w:r>
      <w:r>
        <w:rPr>
          <w:rFonts w:ascii="Times New Roman" w:eastAsia="Arial Unicode MS" w:hAnsi="Times New Roman"/>
          <w:szCs w:val="22"/>
        </w:rPr>
        <w:t>.2</w:t>
      </w:r>
      <w:r w:rsidRPr="00D3716F">
        <w:rPr>
          <w:rFonts w:ascii="Times New Roman" w:eastAsia="Arial Unicode MS" w:hAnsi="Times New Roman"/>
          <w:szCs w:val="22"/>
        </w:rPr>
        <w:tab/>
      </w:r>
      <w:r>
        <w:rPr>
          <w:rFonts w:ascii="Times New Roman" w:eastAsia="Arial Unicode MS" w:hAnsi="Times New Roman"/>
          <w:szCs w:val="22"/>
        </w:rPr>
        <w:t xml:space="preserve">Para efeito da constituição de quorum de instalação e deliberação a que se refere esta Cláusula 8ª, serão consideradas como Debêntures em circulação aquelas Debêntures emitidas pela Emissora que ainda não tiverem sido resgatadas e/ou liquidadas, devendo ser excluídas do número de tais Debêntures aquelas que a Emissora possuir em tesouraria, ou que sejam pertencentes ao seu controlador ou a qualquer de suas sociedades controladas e coligadas, bem como respectivos diretores ou conselheiros e respectivos parentes até segundo grau e respectivos cônjuges destes últimos. </w:t>
      </w:r>
    </w:p>
    <w:p w:rsidR="005C015E" w:rsidRDefault="005C015E" w:rsidP="005C015E">
      <w:pPr>
        <w:pStyle w:val="p0"/>
        <w:widowControl/>
        <w:tabs>
          <w:tab w:val="clear" w:pos="720"/>
          <w:tab w:val="left" w:pos="1418"/>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r w:rsidRPr="00D3716F">
        <w:rPr>
          <w:rFonts w:ascii="Times New Roman" w:eastAsia="Arial Unicode MS" w:hAnsi="Times New Roman"/>
          <w:szCs w:val="22"/>
        </w:rPr>
        <w:t>8.8.1</w:t>
      </w:r>
      <w:r>
        <w:rPr>
          <w:rFonts w:ascii="Times New Roman" w:eastAsia="Arial Unicode MS" w:hAnsi="Times New Roman"/>
          <w:szCs w:val="22"/>
        </w:rPr>
        <w:t>.3</w:t>
      </w:r>
      <w:r w:rsidRPr="00D3716F">
        <w:rPr>
          <w:rFonts w:ascii="Times New Roman" w:eastAsia="Arial Unicode MS" w:hAnsi="Times New Roman"/>
          <w:szCs w:val="22"/>
        </w:rPr>
        <w:tab/>
      </w:r>
      <w:r>
        <w:rPr>
          <w:rFonts w:ascii="Times New Roman" w:eastAsia="Arial Unicode MS" w:hAnsi="Times New Roman"/>
          <w:szCs w:val="22"/>
        </w:rPr>
        <w:t xml:space="preserve">As deliberações tomadas pelos Debenturistas, no âmbito de sua competência legal, observados os quoruns estabelecidos nesta Escritura, serão existentes, válidas e eficazes perante a Emissora e obrigarão a todos os titulares das Debêntures, independentemente de terem comparecido à </w:t>
      </w:r>
      <w:proofErr w:type="spellStart"/>
      <w:r>
        <w:rPr>
          <w:rFonts w:ascii="Times New Roman" w:eastAsia="Arial Unicode MS" w:hAnsi="Times New Roman"/>
          <w:szCs w:val="22"/>
        </w:rPr>
        <w:t>Assembleia</w:t>
      </w:r>
      <w:proofErr w:type="spellEnd"/>
      <w:r>
        <w:rPr>
          <w:rFonts w:ascii="Times New Roman" w:eastAsia="Arial Unicode MS" w:hAnsi="Times New Roman"/>
          <w:szCs w:val="22"/>
        </w:rPr>
        <w:t xml:space="preserve"> Geral de Debenturistas ou do voto proferido em respectiva </w:t>
      </w:r>
      <w:proofErr w:type="spellStart"/>
      <w:r>
        <w:rPr>
          <w:rFonts w:ascii="Times New Roman" w:eastAsia="Arial Unicode MS" w:hAnsi="Times New Roman"/>
          <w:szCs w:val="22"/>
        </w:rPr>
        <w:t>Assembleia</w:t>
      </w:r>
      <w:proofErr w:type="spellEnd"/>
      <w:r>
        <w:rPr>
          <w:rFonts w:ascii="Times New Roman" w:eastAsia="Arial Unicode MS" w:hAnsi="Times New Roman"/>
          <w:szCs w:val="22"/>
        </w:rPr>
        <w:t xml:space="preserve">. </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233" w:name="_DV_M387"/>
      <w:bookmarkEnd w:id="233"/>
      <w:r w:rsidRPr="00D3716F">
        <w:rPr>
          <w:rFonts w:ascii="Times New Roman" w:hAnsi="Times New Roman" w:cs="Times New Roman"/>
          <w:w w:val="0"/>
          <w:sz w:val="22"/>
          <w:szCs w:val="22"/>
        </w:rPr>
        <w:t>9.</w:t>
      </w:r>
      <w:r w:rsidRPr="00D3716F">
        <w:rPr>
          <w:rFonts w:ascii="Times New Roman" w:hAnsi="Times New Roman" w:cs="Times New Roman"/>
          <w:w w:val="0"/>
          <w:sz w:val="22"/>
          <w:szCs w:val="22"/>
        </w:rPr>
        <w:tab/>
      </w:r>
      <w:r w:rsidRPr="00D3716F">
        <w:rPr>
          <w:rFonts w:ascii="Times New Roman" w:hAnsi="Times New Roman" w:cs="Times New Roman"/>
          <w:w w:val="0"/>
          <w:sz w:val="22"/>
          <w:szCs w:val="22"/>
        </w:rPr>
        <w:tab/>
        <w:t>DECLARAÇÕES E GARANTIAS DO AGENTE FIDUCIÁRIO</w:t>
      </w:r>
    </w:p>
    <w:p w:rsidR="005C015E" w:rsidRPr="00D3716F"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34" w:name="_DV_M389"/>
      <w:bookmarkEnd w:id="234"/>
    </w:p>
    <w:p w:rsidR="005C015E" w:rsidRPr="00D3716F"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9.1</w:t>
      </w:r>
      <w:r w:rsidRPr="00D3716F">
        <w:rPr>
          <w:rFonts w:eastAsia="Arial Unicode MS"/>
          <w:w w:val="0"/>
          <w:sz w:val="22"/>
          <w:szCs w:val="22"/>
        </w:rPr>
        <w:tab/>
      </w:r>
      <w:r w:rsidRPr="00D3716F">
        <w:rPr>
          <w:rFonts w:eastAsia="Arial Unicode MS"/>
          <w:w w:val="0"/>
          <w:sz w:val="22"/>
          <w:szCs w:val="22"/>
        </w:rPr>
        <w:tab/>
        <w:t>O Agente Fiduciário declara e garante à Emissora que:</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bookmarkStart w:id="235" w:name="_DV_M390"/>
      <w:bookmarkEnd w:id="235"/>
      <w:r w:rsidRPr="00D3716F">
        <w:rPr>
          <w:rFonts w:ascii="Times New Roman" w:eastAsia="Arial Unicode MS" w:hAnsi="Times New Roman"/>
          <w:szCs w:val="22"/>
        </w:rPr>
        <w:t>(i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está devidamente autorizado a celebrar esta Escritura e a cumprir com suas obrigações aqui previstas, tendo sido satisfeitos todos os requisitos legais e estatutários necessários para tanto;</w:t>
      </w:r>
    </w:p>
    <w:p w:rsidR="005C015E" w:rsidRPr="00D3716F" w:rsidRDefault="005C015E" w:rsidP="005C015E">
      <w:pPr>
        <w:pStyle w:val="p0"/>
        <w:tabs>
          <w:tab w:val="clear" w:pos="720"/>
        </w:tabs>
        <w:spacing w:line="312" w:lineRule="auto"/>
        <w:rPr>
          <w:rFonts w:ascii="Times New Roman" w:eastAsia="Arial Unicode MS" w:hAnsi="Times New Roman"/>
          <w:szCs w:val="22"/>
        </w:rPr>
      </w:pPr>
      <w:bookmarkStart w:id="236" w:name="_DV_M391"/>
      <w:bookmarkEnd w:id="236"/>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a celebração desta Escritura e o cumprimento de suas obrigações aqui previstas não infringem qualquer obrigação anteriormente assumida pelo Agente Fiduciário;</w:t>
      </w:r>
    </w:p>
    <w:p w:rsidR="005C015E" w:rsidRPr="00D3716F" w:rsidRDefault="005C015E" w:rsidP="005C015E">
      <w:pPr>
        <w:pStyle w:val="p0"/>
        <w:tabs>
          <w:tab w:val="clear" w:pos="720"/>
        </w:tabs>
        <w:spacing w:line="312" w:lineRule="auto"/>
        <w:rPr>
          <w:rFonts w:ascii="Times New Roman" w:eastAsia="Arial Unicode MS" w:hAnsi="Times New Roman"/>
          <w:szCs w:val="22"/>
        </w:rPr>
      </w:pPr>
      <w:bookmarkStart w:id="237" w:name="_DV_M392"/>
      <w:bookmarkEnd w:id="237"/>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 xml:space="preserve">esta Escritura constitui uma obrigação legal, válida e vinculante do Agente Fiduciário, </w:t>
      </w:r>
      <w:proofErr w:type="spellStart"/>
      <w:r w:rsidRPr="00D3716F">
        <w:rPr>
          <w:rFonts w:ascii="Times New Roman" w:eastAsia="Arial Unicode MS" w:hAnsi="Times New Roman"/>
          <w:szCs w:val="22"/>
        </w:rPr>
        <w:t>exequível</w:t>
      </w:r>
      <w:proofErr w:type="spellEnd"/>
      <w:r w:rsidRPr="00D3716F">
        <w:rPr>
          <w:rFonts w:ascii="Times New Roman" w:eastAsia="Arial Unicode MS" w:hAnsi="Times New Roman"/>
          <w:szCs w:val="22"/>
        </w:rPr>
        <w:t xml:space="preserve"> de acordo com os seus termos e condições;</w:t>
      </w:r>
    </w:p>
    <w:p w:rsidR="005C015E" w:rsidRPr="00D3716F" w:rsidRDefault="005C015E" w:rsidP="005C015E">
      <w:pPr>
        <w:pStyle w:val="p0"/>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tabs>
          <w:tab w:val="clear" w:pos="720"/>
        </w:tabs>
        <w:spacing w:line="312" w:lineRule="auto"/>
        <w:rPr>
          <w:rFonts w:ascii="Times New Roman" w:eastAsia="Arial Unicode MS" w:hAnsi="Times New Roman"/>
          <w:szCs w:val="22"/>
        </w:rPr>
      </w:pPr>
      <w:r w:rsidRPr="00D3716F">
        <w:rPr>
          <w:rFonts w:ascii="Times New Roman" w:eastAsia="Arial Unicode MS" w:hAnsi="Times New Roman"/>
          <w:snapToGrid/>
          <w:szCs w:val="22"/>
        </w:rPr>
        <w:t>(iv</w:t>
      </w:r>
      <w:proofErr w:type="gramStart"/>
      <w:r w:rsidRPr="00D3716F">
        <w:rPr>
          <w:rFonts w:ascii="Times New Roman" w:eastAsia="Arial Unicode MS" w:hAnsi="Times New Roman"/>
          <w:snapToGrid/>
          <w:szCs w:val="22"/>
        </w:rPr>
        <w:t>)</w:t>
      </w:r>
      <w:proofErr w:type="gramEnd"/>
      <w:r w:rsidRPr="00D3716F">
        <w:rPr>
          <w:rFonts w:ascii="Times New Roman" w:eastAsia="Arial Unicode MS" w:hAnsi="Times New Roman"/>
          <w:snapToGrid/>
          <w:szCs w:val="22"/>
        </w:rPr>
        <w:tab/>
      </w:r>
      <w:r w:rsidRPr="00D3716F">
        <w:rPr>
          <w:rFonts w:ascii="Times New Roman" w:eastAsia="Arial Unicode MS" w:hAnsi="Times New Roman"/>
          <w:szCs w:val="22"/>
        </w:rPr>
        <w:t xml:space="preserve">as pessoas que o representam na assinatura desta Escritura têm poderes bastantes para tanto; </w:t>
      </w:r>
    </w:p>
    <w:p w:rsidR="005C015E" w:rsidRPr="00D3716F" w:rsidRDefault="005C015E" w:rsidP="005C015E">
      <w:pPr>
        <w:pStyle w:val="p0"/>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(v</w:t>
      </w:r>
      <w:proofErr w:type="gramStart"/>
      <w:r w:rsidRPr="00D3716F">
        <w:rPr>
          <w:rFonts w:ascii="Times New Roman" w:eastAsia="Arial Unicode MS" w:hAnsi="Times New Roman"/>
          <w:snapToGrid/>
          <w:szCs w:val="22"/>
        </w:rPr>
        <w:t>)</w:t>
      </w:r>
      <w:proofErr w:type="gramEnd"/>
      <w:r w:rsidRPr="00D3716F">
        <w:rPr>
          <w:rFonts w:ascii="Times New Roman" w:eastAsia="Arial Unicode MS" w:hAnsi="Times New Roman"/>
          <w:snapToGrid/>
          <w:szCs w:val="22"/>
        </w:rPr>
        <w:tab/>
      </w:r>
      <w:r w:rsidRPr="00D3716F">
        <w:rPr>
          <w:rFonts w:ascii="Times New Roman" w:eastAsia="Arial Unicode MS" w:hAnsi="Times New Roman"/>
          <w:szCs w:val="22"/>
        </w:rPr>
        <w:t>sob as penas da lei, não tem nenhum impedimento legal, conforme definido no artigo 66,</w:t>
      </w:r>
      <w:r w:rsidRPr="00D3716F">
        <w:rPr>
          <w:rFonts w:ascii="Times New Roman" w:hAnsi="Times New Roman"/>
          <w:szCs w:val="22"/>
        </w:rPr>
        <w:t xml:space="preserve"> §3</w:t>
      </w:r>
      <w:r w:rsidRPr="00D3716F">
        <w:rPr>
          <w:rFonts w:ascii="Times New Roman" w:hAnsi="Times New Roman"/>
          <w:szCs w:val="22"/>
          <w:vertAlign w:val="superscript"/>
        </w:rPr>
        <w:t>o</w:t>
      </w:r>
      <w:r w:rsidRPr="00D3716F">
        <w:rPr>
          <w:rFonts w:ascii="Times New Roman" w:eastAsia="Arial Unicode MS" w:hAnsi="Times New Roman"/>
          <w:szCs w:val="22"/>
        </w:rPr>
        <w:t>, da Lei das Sociedades por Ações e no artigo 10 da Instrução CVM 28, para exercer a função que lhe é conferida;</w:t>
      </w:r>
    </w:p>
    <w:p w:rsidR="005C015E" w:rsidRPr="00D3716F" w:rsidRDefault="005C015E" w:rsidP="005C015E">
      <w:pPr>
        <w:pStyle w:val="p0"/>
        <w:tabs>
          <w:tab w:val="clear" w:pos="720"/>
        </w:tabs>
        <w:spacing w:line="312" w:lineRule="auto"/>
        <w:rPr>
          <w:rFonts w:ascii="Times New Roman" w:eastAsia="Arial Unicode MS" w:hAnsi="Times New Roman"/>
          <w:snapToGrid/>
          <w:w w:val="100"/>
          <w:szCs w:val="22"/>
        </w:rPr>
      </w:pPr>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w w:val="100"/>
          <w:szCs w:val="22"/>
        </w:rPr>
        <w:t>(vi</w:t>
      </w:r>
      <w:proofErr w:type="gramStart"/>
      <w:r w:rsidRPr="00D3716F">
        <w:rPr>
          <w:rFonts w:ascii="Times New Roman" w:eastAsia="Arial Unicode MS" w:hAnsi="Times New Roman"/>
          <w:snapToGrid/>
          <w:w w:val="100"/>
          <w:szCs w:val="22"/>
        </w:rPr>
        <w:t>)</w:t>
      </w:r>
      <w:proofErr w:type="gramEnd"/>
      <w:r w:rsidRPr="00D3716F">
        <w:rPr>
          <w:rFonts w:ascii="Times New Roman" w:eastAsia="Arial Unicode MS" w:hAnsi="Times New Roman"/>
          <w:snapToGrid/>
          <w:w w:val="100"/>
          <w:szCs w:val="22"/>
        </w:rPr>
        <w:tab/>
      </w:r>
      <w:r w:rsidRPr="00D3716F">
        <w:rPr>
          <w:rFonts w:ascii="Times New Roman" w:eastAsia="Arial Unicode MS" w:hAnsi="Times New Roman"/>
          <w:szCs w:val="22"/>
        </w:rPr>
        <w:t>aceita a função que lhe é conferida, assumindo integralmente os deveres e atribuições previstos na legislação específica e nesta Escritura;</w:t>
      </w:r>
    </w:p>
    <w:p w:rsidR="005C015E" w:rsidRPr="00D3716F" w:rsidRDefault="005C015E" w:rsidP="005C015E">
      <w:pPr>
        <w:pStyle w:val="p0"/>
        <w:tabs>
          <w:tab w:val="clear" w:pos="720"/>
        </w:tabs>
        <w:spacing w:line="312" w:lineRule="auto"/>
        <w:rPr>
          <w:rFonts w:ascii="Times New Roman" w:eastAsia="Arial Unicode MS" w:hAnsi="Times New Roman"/>
          <w:snapToGrid/>
          <w:w w:val="100"/>
          <w:szCs w:val="22"/>
        </w:rPr>
      </w:pPr>
    </w:p>
    <w:p w:rsidR="005C015E" w:rsidRPr="00D3716F" w:rsidRDefault="005C015E" w:rsidP="005C015E">
      <w:pPr>
        <w:pStyle w:val="p0"/>
        <w:tabs>
          <w:tab w:val="clear" w:pos="720"/>
        </w:tabs>
        <w:spacing w:line="312" w:lineRule="auto"/>
        <w:rPr>
          <w:rFonts w:ascii="Times New Roman" w:eastAsia="Arial Unicode MS" w:hAnsi="Times New Roman"/>
          <w:szCs w:val="22"/>
        </w:rPr>
      </w:pPr>
      <w:r w:rsidRPr="00D3716F">
        <w:rPr>
          <w:rFonts w:ascii="Times New Roman" w:eastAsia="Arial Unicode MS" w:hAnsi="Times New Roman"/>
          <w:snapToGrid/>
          <w:w w:val="100"/>
          <w:szCs w:val="22"/>
        </w:rPr>
        <w:t>(vii</w:t>
      </w:r>
      <w:proofErr w:type="gramStart"/>
      <w:r w:rsidRPr="00D3716F">
        <w:rPr>
          <w:rFonts w:ascii="Times New Roman" w:eastAsia="Arial Unicode MS" w:hAnsi="Times New Roman"/>
          <w:snapToGrid/>
          <w:w w:val="100"/>
          <w:szCs w:val="22"/>
        </w:rPr>
        <w:t>)</w:t>
      </w:r>
      <w:proofErr w:type="gramEnd"/>
      <w:r w:rsidRPr="00D3716F">
        <w:rPr>
          <w:rFonts w:ascii="Times New Roman" w:eastAsia="Arial Unicode MS" w:hAnsi="Times New Roman"/>
          <w:snapToGrid/>
          <w:w w:val="100"/>
          <w:szCs w:val="22"/>
        </w:rPr>
        <w:tab/>
      </w:r>
      <w:r w:rsidRPr="00D3716F">
        <w:rPr>
          <w:rFonts w:ascii="Times New Roman" w:eastAsia="Arial Unicode MS" w:hAnsi="Times New Roman"/>
          <w:szCs w:val="22"/>
        </w:rPr>
        <w:t xml:space="preserve">aceita integralmente esta Escritura, todas as suas cláusulas e condições; </w:t>
      </w:r>
    </w:p>
    <w:p w:rsidR="005C015E" w:rsidRPr="00D3716F" w:rsidRDefault="005C015E" w:rsidP="005C015E">
      <w:pPr>
        <w:pStyle w:val="p0"/>
        <w:tabs>
          <w:tab w:val="clear" w:pos="720"/>
        </w:tabs>
        <w:spacing w:line="312" w:lineRule="auto"/>
        <w:rPr>
          <w:rFonts w:ascii="Times New Roman" w:eastAsia="Arial Unicode MS" w:hAnsi="Times New Roman"/>
          <w:snapToGrid/>
          <w:w w:val="100"/>
          <w:szCs w:val="22"/>
        </w:rPr>
      </w:pPr>
    </w:p>
    <w:p w:rsidR="005C015E" w:rsidRPr="00D3716F" w:rsidRDefault="005C015E" w:rsidP="000B4D62">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w w:val="100"/>
          <w:szCs w:val="22"/>
        </w:rPr>
        <w:t>(viii</w:t>
      </w:r>
      <w:proofErr w:type="gramStart"/>
      <w:r w:rsidRPr="00D3716F">
        <w:rPr>
          <w:rFonts w:ascii="Times New Roman" w:eastAsia="Arial Unicode MS" w:hAnsi="Times New Roman"/>
          <w:snapToGrid/>
          <w:w w:val="100"/>
          <w:szCs w:val="22"/>
        </w:rPr>
        <w:t>)</w:t>
      </w:r>
      <w:proofErr w:type="gramEnd"/>
      <w:r w:rsidRPr="00D3716F">
        <w:rPr>
          <w:rFonts w:ascii="Times New Roman" w:eastAsia="Arial Unicode MS" w:hAnsi="Times New Roman"/>
          <w:snapToGrid/>
          <w:w w:val="100"/>
          <w:szCs w:val="22"/>
        </w:rPr>
        <w:tab/>
      </w:r>
      <w:r w:rsidRPr="00D3716F">
        <w:rPr>
          <w:rFonts w:ascii="Times New Roman" w:eastAsia="Arial Unicode MS" w:hAnsi="Times New Roman"/>
          <w:szCs w:val="22"/>
        </w:rPr>
        <w:t xml:space="preserve">está devidamente qualificado a exercer as atividades de Agente Fiduciário, nos termos da </w:t>
      </w:r>
      <w:r w:rsidRPr="00D3716F">
        <w:rPr>
          <w:rFonts w:ascii="Times New Roman" w:hAnsi="Times New Roman"/>
          <w:szCs w:val="22"/>
        </w:rPr>
        <w:t>regulamentação</w:t>
      </w:r>
      <w:r w:rsidRPr="00D3716F">
        <w:rPr>
          <w:rFonts w:ascii="Times New Roman" w:eastAsia="Arial Unicode MS" w:hAnsi="Times New Roman"/>
          <w:szCs w:val="22"/>
        </w:rPr>
        <w:t xml:space="preserve"> aplicável vigente; e</w:t>
      </w:r>
      <w:r w:rsidRPr="00D3716F">
        <w:rPr>
          <w:rFonts w:ascii="Times New Roman" w:eastAsia="Arial Unicode MS" w:hAnsi="Times New Roman"/>
          <w:szCs w:val="22"/>
        </w:rPr>
        <w:tab/>
      </w:r>
    </w:p>
    <w:p w:rsidR="005C015E" w:rsidRPr="00D3716F" w:rsidRDefault="005C015E" w:rsidP="000B4D62">
      <w:pPr>
        <w:pStyle w:val="p0"/>
        <w:tabs>
          <w:tab w:val="clear" w:pos="720"/>
        </w:tabs>
        <w:spacing w:line="312" w:lineRule="auto"/>
        <w:ind w:left="720" w:hanging="720"/>
        <w:rPr>
          <w:rFonts w:ascii="Times New Roman" w:eastAsia="Arial Unicode MS" w:hAnsi="Times New Roman"/>
          <w:snapToGrid/>
          <w:w w:val="100"/>
          <w:szCs w:val="22"/>
        </w:rPr>
      </w:pPr>
    </w:p>
    <w:p w:rsidR="005C015E" w:rsidRPr="00D3716F" w:rsidRDefault="005C015E" w:rsidP="000B4D62">
      <w:pPr>
        <w:pStyle w:val="p0"/>
        <w:tabs>
          <w:tab w:val="clear" w:pos="720"/>
        </w:tabs>
        <w:spacing w:line="312" w:lineRule="auto"/>
        <w:ind w:left="720" w:hanging="720"/>
        <w:rPr>
          <w:rFonts w:ascii="Times New Roman" w:hAnsi="Times New Roman"/>
          <w:szCs w:val="22"/>
        </w:rPr>
      </w:pPr>
      <w:r w:rsidRPr="00867A76">
        <w:rPr>
          <w:rFonts w:ascii="Times New Roman" w:eastAsia="Arial Unicode MS" w:hAnsi="Times New Roman"/>
          <w:snapToGrid/>
          <w:w w:val="100"/>
          <w:szCs w:val="22"/>
        </w:rPr>
        <w:t>(ix</w:t>
      </w:r>
      <w:proofErr w:type="gramStart"/>
      <w:r w:rsidRPr="00867A76">
        <w:rPr>
          <w:rFonts w:ascii="Times New Roman" w:eastAsia="Arial Unicode MS" w:hAnsi="Times New Roman"/>
          <w:snapToGrid/>
          <w:w w:val="100"/>
          <w:szCs w:val="22"/>
        </w:rPr>
        <w:t>)</w:t>
      </w:r>
      <w:proofErr w:type="gramEnd"/>
      <w:r w:rsidRPr="00867A76">
        <w:rPr>
          <w:rFonts w:ascii="Times New Roman" w:eastAsia="Arial Unicode MS" w:hAnsi="Times New Roman"/>
          <w:snapToGrid/>
          <w:w w:val="100"/>
          <w:szCs w:val="22"/>
        </w:rPr>
        <w:tab/>
      </w:r>
      <w:r w:rsidRPr="00867A76">
        <w:rPr>
          <w:rFonts w:ascii="Times New Roman" w:eastAsia="Arial Unicode MS" w:hAnsi="Times New Roman"/>
          <w:szCs w:val="22"/>
        </w:rPr>
        <w:t>verificou, no momento de aceitar a função, a veracidade das informações contidas nesta Escritura, diligenciando no sentido de que fossem sanadas as omissões, falhas ou defeitos de que tivesse conhecimento.</w:t>
      </w:r>
      <w:r w:rsidR="00E14D71" w:rsidRPr="00867A76">
        <w:rPr>
          <w:rFonts w:ascii="Times New Roman" w:eastAsia="Arial Unicode MS" w:hAnsi="Times New Roman"/>
          <w:szCs w:val="22"/>
        </w:rPr>
        <w:t xml:space="preserve"> </w:t>
      </w:r>
      <w:r w:rsidR="00867A76" w:rsidRPr="00867A76">
        <w:rPr>
          <w:rFonts w:ascii="Times New Roman" w:eastAsia="Arial Unicode MS" w:hAnsi="Times New Roman"/>
          <w:szCs w:val="22"/>
        </w:rPr>
        <w:t>Destaca</w:t>
      </w:r>
      <w:r w:rsidR="00867A76">
        <w:rPr>
          <w:rFonts w:ascii="Times New Roman" w:eastAsia="Arial Unicode MS" w:hAnsi="Times New Roman"/>
          <w:szCs w:val="22"/>
        </w:rPr>
        <w:t>,</w:t>
      </w:r>
      <w:r w:rsidR="00867A76" w:rsidRPr="00867A76">
        <w:rPr>
          <w:rFonts w:ascii="Times New Roman" w:eastAsia="Arial Unicode MS" w:hAnsi="Times New Roman"/>
          <w:szCs w:val="22"/>
        </w:rPr>
        <w:t xml:space="preserve"> ainda</w:t>
      </w:r>
      <w:r w:rsidR="00867A76">
        <w:rPr>
          <w:rFonts w:ascii="Times New Roman" w:eastAsia="Arial Unicode MS" w:hAnsi="Times New Roman"/>
          <w:szCs w:val="22"/>
        </w:rPr>
        <w:t>,</w:t>
      </w:r>
      <w:r w:rsidR="00867A76" w:rsidRPr="00867A76">
        <w:rPr>
          <w:rFonts w:ascii="Times New Roman" w:eastAsia="Arial Unicode MS" w:hAnsi="Times New Roman"/>
          <w:szCs w:val="22"/>
        </w:rPr>
        <w:t xml:space="preserve"> que a verificação pelo Agente Fiduciário a respeito da veracidade das declarações prestadas pela Emissora e pela Interveniente Garantidora se deu através das informações fornecidas pela Emissora, sendo </w:t>
      </w:r>
      <w:r w:rsidR="00E25E00">
        <w:rPr>
          <w:rFonts w:ascii="Times New Roman" w:eastAsia="Arial Unicode MS" w:hAnsi="Times New Roman"/>
          <w:szCs w:val="22"/>
        </w:rPr>
        <w:t xml:space="preserve">certo </w:t>
      </w:r>
      <w:r w:rsidR="00867A76" w:rsidRPr="00867A76">
        <w:rPr>
          <w:rFonts w:ascii="Times New Roman" w:eastAsia="Arial Unicode MS" w:hAnsi="Times New Roman"/>
          <w:szCs w:val="22"/>
        </w:rPr>
        <w:t xml:space="preserve">que o Agente Fiduciário não conduziu nenhum procedimento de verificação independente ou adicional </w:t>
      </w:r>
      <w:r w:rsidR="00E25E00">
        <w:rPr>
          <w:rFonts w:ascii="Times New Roman" w:eastAsia="Arial Unicode MS" w:hAnsi="Times New Roman"/>
          <w:szCs w:val="22"/>
        </w:rPr>
        <w:t xml:space="preserve">relativo à </w:t>
      </w:r>
      <w:r w:rsidR="00867A76" w:rsidRPr="00867A76">
        <w:rPr>
          <w:rFonts w:ascii="Times New Roman" w:eastAsia="Arial Unicode MS" w:hAnsi="Times New Roman"/>
          <w:szCs w:val="22"/>
        </w:rPr>
        <w:t>veracidade das declarações ora apresentadas</w:t>
      </w:r>
      <w:r w:rsidR="00E25E00">
        <w:rPr>
          <w:rFonts w:ascii="Times New Roman" w:eastAsia="Arial Unicode MS" w:hAnsi="Times New Roman"/>
          <w:szCs w:val="22"/>
        </w:rPr>
        <w:t>,</w:t>
      </w:r>
      <w:r w:rsidR="00867A76" w:rsidRPr="00867A76">
        <w:rPr>
          <w:rFonts w:ascii="Times New Roman" w:eastAsia="Arial Unicode MS" w:hAnsi="Times New Roman"/>
          <w:szCs w:val="22"/>
        </w:rPr>
        <w:t xml:space="preserve"> com o qu</w:t>
      </w:r>
      <w:r w:rsidR="00E25E00">
        <w:rPr>
          <w:rFonts w:ascii="Times New Roman" w:eastAsia="Arial Unicode MS" w:hAnsi="Times New Roman"/>
          <w:szCs w:val="22"/>
        </w:rPr>
        <w:t>e</w:t>
      </w:r>
      <w:r w:rsidR="00867A76" w:rsidRPr="00867A76">
        <w:rPr>
          <w:rFonts w:ascii="Times New Roman" w:eastAsia="Arial Unicode MS" w:hAnsi="Times New Roman"/>
          <w:szCs w:val="22"/>
        </w:rPr>
        <w:t xml:space="preserve"> os Debenturistas</w:t>
      </w:r>
      <w:r w:rsidR="00E25E00">
        <w:rPr>
          <w:rFonts w:ascii="Times New Roman" w:eastAsia="Arial Unicode MS" w:hAnsi="Times New Roman"/>
          <w:szCs w:val="22"/>
        </w:rPr>
        <w:t>,</w:t>
      </w:r>
      <w:r w:rsidR="00867A76" w:rsidRPr="00867A76">
        <w:rPr>
          <w:rFonts w:ascii="Times New Roman" w:eastAsia="Arial Unicode MS" w:hAnsi="Times New Roman"/>
          <w:szCs w:val="22"/>
        </w:rPr>
        <w:t xml:space="preserve"> ao subscreverem ou adquirirem as Debêntures</w:t>
      </w:r>
      <w:r w:rsidR="00E25E00">
        <w:rPr>
          <w:rFonts w:ascii="Times New Roman" w:eastAsia="Arial Unicode MS" w:hAnsi="Times New Roman"/>
          <w:szCs w:val="22"/>
        </w:rPr>
        <w:t>,</w:t>
      </w:r>
      <w:r w:rsidR="00867A76" w:rsidRPr="00867A76">
        <w:rPr>
          <w:rFonts w:ascii="Times New Roman" w:eastAsia="Arial Unicode MS" w:hAnsi="Times New Roman"/>
          <w:szCs w:val="22"/>
        </w:rPr>
        <w:t xml:space="preserve"> declaram-se cientes e de acordo.</w:t>
      </w:r>
    </w:p>
    <w:p w:rsidR="005C015E" w:rsidRDefault="005C015E" w:rsidP="005C015E">
      <w:pPr>
        <w:spacing w:line="312" w:lineRule="auto"/>
        <w:rPr>
          <w:sz w:val="22"/>
          <w:szCs w:val="22"/>
        </w:rPr>
      </w:pPr>
    </w:p>
    <w:p w:rsidR="000B4D62" w:rsidRPr="00D3716F" w:rsidRDefault="000B4D62" w:rsidP="000B4D62">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9.</w:t>
      </w:r>
      <w:r>
        <w:rPr>
          <w:rFonts w:eastAsia="Arial Unicode MS"/>
          <w:w w:val="0"/>
          <w:sz w:val="22"/>
          <w:szCs w:val="22"/>
        </w:rPr>
        <w:t>2</w:t>
      </w:r>
      <w:r w:rsidRPr="00D3716F">
        <w:rPr>
          <w:rFonts w:eastAsia="Arial Unicode MS"/>
          <w:w w:val="0"/>
          <w:sz w:val="22"/>
          <w:szCs w:val="22"/>
        </w:rPr>
        <w:tab/>
      </w:r>
      <w:r w:rsidRPr="00D3716F">
        <w:rPr>
          <w:rFonts w:eastAsia="Arial Unicode MS"/>
          <w:w w:val="0"/>
          <w:sz w:val="22"/>
          <w:szCs w:val="22"/>
        </w:rPr>
        <w:tab/>
      </w:r>
      <w:r>
        <w:rPr>
          <w:rFonts w:eastAsia="Arial Unicode MS"/>
          <w:w w:val="0"/>
          <w:sz w:val="22"/>
          <w:szCs w:val="22"/>
        </w:rPr>
        <w:t xml:space="preserve">Adicionalmente, o Agente Fiduciário faz constar que, nesta data, presta serviços de agente fiduciário à Votorantim Finanças S.A., </w:t>
      </w:r>
      <w:r w:rsidR="00661296">
        <w:rPr>
          <w:rFonts w:eastAsia="Arial Unicode MS"/>
          <w:w w:val="0"/>
          <w:sz w:val="22"/>
          <w:szCs w:val="22"/>
        </w:rPr>
        <w:t>sociedade pertencente ao mesmo grupo econômico da Emissora,</w:t>
      </w:r>
      <w:r>
        <w:rPr>
          <w:rFonts w:eastAsia="Arial Unicode MS"/>
          <w:w w:val="0"/>
          <w:sz w:val="22"/>
          <w:szCs w:val="22"/>
        </w:rPr>
        <w:t xml:space="preserve"> em sua 4ª emissão pública de debêntures</w:t>
      </w:r>
      <w:r w:rsidR="00661296">
        <w:rPr>
          <w:rFonts w:eastAsia="Arial Unicode MS"/>
          <w:w w:val="0"/>
          <w:sz w:val="22"/>
          <w:szCs w:val="22"/>
        </w:rPr>
        <w:t xml:space="preserve"> da espécie subordinada, com vencimento em 01 de abril de 2015, no volume, na Data de Emissão, de R$1.250.000.000,00 (um bilhão e duzentos e </w:t>
      </w:r>
      <w:proofErr w:type="spellStart"/>
      <w:r w:rsidR="00661296">
        <w:rPr>
          <w:rFonts w:eastAsia="Arial Unicode MS"/>
          <w:w w:val="0"/>
          <w:sz w:val="22"/>
          <w:szCs w:val="22"/>
        </w:rPr>
        <w:t>cinquenta</w:t>
      </w:r>
      <w:proofErr w:type="spellEnd"/>
      <w:r w:rsidR="00661296">
        <w:rPr>
          <w:rFonts w:eastAsia="Arial Unicode MS"/>
          <w:w w:val="0"/>
          <w:sz w:val="22"/>
          <w:szCs w:val="22"/>
        </w:rPr>
        <w:t xml:space="preserve"> milhões de reais).</w:t>
      </w:r>
    </w:p>
    <w:p w:rsidR="000B4D62" w:rsidRPr="00D3716F" w:rsidRDefault="000B4D62" w:rsidP="005C015E">
      <w:pPr>
        <w:spacing w:line="312" w:lineRule="auto"/>
        <w:rPr>
          <w:sz w:val="22"/>
          <w:szCs w:val="22"/>
        </w:rPr>
      </w:pPr>
    </w:p>
    <w:p w:rsidR="005C015E" w:rsidRPr="00D3716F" w:rsidRDefault="005C015E" w:rsidP="005C015E">
      <w:pPr>
        <w:pStyle w:val="Ttulo2"/>
        <w:tabs>
          <w:tab w:val="left" w:pos="1418"/>
        </w:tabs>
        <w:spacing w:before="0" w:after="0" w:line="312" w:lineRule="auto"/>
        <w:ind w:left="720" w:hanging="720"/>
        <w:jc w:val="both"/>
        <w:rPr>
          <w:rFonts w:ascii="Times New Roman" w:hAnsi="Times New Roman" w:cs="Times New Roman"/>
          <w:i w:val="0"/>
          <w:w w:val="0"/>
          <w:sz w:val="22"/>
          <w:szCs w:val="22"/>
        </w:rPr>
      </w:pPr>
      <w:bookmarkStart w:id="238" w:name="_DV_M393"/>
      <w:bookmarkEnd w:id="238"/>
      <w:r w:rsidRPr="00D3716F">
        <w:rPr>
          <w:rFonts w:ascii="Times New Roman" w:hAnsi="Times New Roman" w:cs="Times New Roman"/>
          <w:i w:val="0"/>
          <w:w w:val="0"/>
          <w:sz w:val="22"/>
          <w:szCs w:val="22"/>
        </w:rPr>
        <w:t>10.</w:t>
      </w:r>
      <w:r w:rsidRPr="00D3716F">
        <w:rPr>
          <w:rFonts w:ascii="Times New Roman" w:hAnsi="Times New Roman" w:cs="Times New Roman"/>
          <w:i w:val="0"/>
          <w:w w:val="0"/>
          <w:sz w:val="22"/>
          <w:szCs w:val="22"/>
        </w:rPr>
        <w:tab/>
        <w:t>DECLARAÇÕES E GARANTIAS DA EMISSORA E DA INTERVENIENTE GARANTIDORA</w:t>
      </w:r>
    </w:p>
    <w:p w:rsidR="005C015E" w:rsidRPr="00D3716F" w:rsidRDefault="005C015E" w:rsidP="005C015E">
      <w:pPr>
        <w:pStyle w:val="p0"/>
        <w:tabs>
          <w:tab w:val="clear" w:pos="720"/>
        </w:tabs>
        <w:spacing w:line="312" w:lineRule="auto"/>
        <w:rPr>
          <w:rFonts w:ascii="Times New Roman" w:eastAsia="Arial Unicode MS" w:hAnsi="Times New Roman"/>
          <w:snapToGrid/>
          <w:szCs w:val="22"/>
        </w:rPr>
      </w:pPr>
      <w:bookmarkStart w:id="239" w:name="_DV_M394"/>
      <w:bookmarkEnd w:id="239"/>
    </w:p>
    <w:p w:rsidR="005C015E" w:rsidRPr="00D3716F" w:rsidRDefault="005C015E" w:rsidP="005C015E">
      <w:pPr>
        <w:pStyle w:val="DeltaViewTableBody"/>
        <w:tabs>
          <w:tab w:val="left" w:pos="900"/>
        </w:tabs>
        <w:spacing w:line="312" w:lineRule="auto"/>
        <w:jc w:val="both"/>
        <w:outlineLvl w:val="0"/>
        <w:rPr>
          <w:rFonts w:ascii="Times New Roman" w:hAnsi="Times New Roman" w:cs="Times New Roman"/>
          <w:sz w:val="22"/>
          <w:szCs w:val="22"/>
          <w:lang w:val="pt-BR"/>
        </w:rPr>
      </w:pPr>
      <w:r w:rsidRPr="00D3716F">
        <w:rPr>
          <w:rFonts w:ascii="Times New Roman" w:eastAsia="Arial Unicode MS" w:hAnsi="Times New Roman" w:cs="Times New Roman"/>
          <w:w w:val="0"/>
          <w:sz w:val="22"/>
          <w:szCs w:val="22"/>
          <w:lang w:val="pt-BR"/>
        </w:rPr>
        <w:t>10.1</w:t>
      </w:r>
      <w:r w:rsidRPr="00D3716F">
        <w:rPr>
          <w:rFonts w:ascii="Times New Roman" w:eastAsia="Arial Unicode MS" w:hAnsi="Times New Roman" w:cs="Times New Roman"/>
          <w:w w:val="0"/>
          <w:sz w:val="22"/>
          <w:szCs w:val="22"/>
          <w:lang w:val="pt-BR"/>
        </w:rPr>
        <w:tab/>
      </w:r>
      <w:r w:rsidRPr="00D3716F">
        <w:rPr>
          <w:rFonts w:ascii="Times New Roman" w:eastAsia="Arial Unicode MS" w:hAnsi="Times New Roman" w:cs="Times New Roman"/>
          <w:w w:val="0"/>
          <w:sz w:val="22"/>
          <w:szCs w:val="22"/>
          <w:lang w:val="pt-BR"/>
        </w:rPr>
        <w:tab/>
        <w:t>A Emissora declara e garante que:</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é sociedade por ações de capital fechado devidamente constituída, com existência válida e em situação regular segundo as leis do Brasil</w:t>
      </w:r>
      <w:bookmarkStart w:id="240" w:name="_DV_C328"/>
      <w:r w:rsidRPr="00D3716F">
        <w:rPr>
          <w:rFonts w:ascii="Times New Roman" w:eastAsia="Arial Unicode MS" w:hAnsi="Times New Roman"/>
          <w:szCs w:val="22"/>
        </w:rPr>
        <w:t xml:space="preserve"> e dos demais países em que a Emissora possui filiais ou escritórios de representação, bem como está devidamente autorizada a desempenhar as atividades descritas em seu objeto social</w:t>
      </w:r>
      <w:bookmarkEnd w:id="240"/>
      <w:r w:rsidRPr="00D3716F">
        <w:rPr>
          <w:rFonts w:ascii="Times New Roman" w:eastAsia="Arial Unicode MS" w:hAnsi="Times New Roman"/>
          <w:szCs w:val="22"/>
        </w:rPr>
        <w:t>;</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está devidamente autorizada a celebrar esta Escritura e a cumprir com todas as obrigações previstas, tendo sido satisfeitos todos os requisitos legais, contratuais e estatutários necessários para tanto;</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 xml:space="preserve">a celebração desta Escritura e o cumprimento das obrigações aqui previstas não infringem qualquer obrigação anteriormente assumida pela Emissora; </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(iv</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as pessoas que a representam na assinatura desta Escritura têm poderes bastantes para tanto;</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bookmarkStart w:id="241" w:name="_DV_M398"/>
      <w:bookmarkStart w:id="242" w:name="_DV_M400"/>
      <w:bookmarkStart w:id="243" w:name="_DV_M401"/>
      <w:bookmarkEnd w:id="241"/>
      <w:bookmarkEnd w:id="242"/>
      <w:bookmarkEnd w:id="243"/>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a celebração da Escritura e a colocação das Debêntures não infringem qualquer disposição legal, 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(c) rescisão de qualquer desses contratos ou instrumentos;</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bookmarkStart w:id="244" w:name="_DV_M402"/>
      <w:bookmarkStart w:id="245" w:name="_DV_M403"/>
      <w:bookmarkStart w:id="246" w:name="_DV_M404"/>
      <w:bookmarkStart w:id="247" w:name="_DV_M405"/>
      <w:bookmarkEnd w:id="244"/>
      <w:bookmarkEnd w:id="245"/>
      <w:bookmarkEnd w:id="246"/>
      <w:bookmarkEnd w:id="247"/>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nenhum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da Escritura na JUCESP e o registro das debêntures na CETIP;</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não tem qualquer ligação com o Agente Fiduciário que o impeça de exercer, plenamente, suas funções em relação a esta Emissão;</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 xml:space="preserve">não tem conhecimento de fato que impeça o Agente Fiduciário de exercer, plenamente, suas funções, nos termos da Lei das Sociedades por Ações e demais normas aplicáveis, inclusive regulamentares; </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(ix</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manterá os seus bens adequadamente segurados, conforme práticas usualmente adotadas pela Emissora;</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bookmarkStart w:id="248" w:name="_DV_M406"/>
      <w:bookmarkStart w:id="249" w:name="_DV_M407"/>
      <w:bookmarkStart w:id="250" w:name="_DV_M408"/>
      <w:bookmarkEnd w:id="248"/>
      <w:bookmarkEnd w:id="249"/>
      <w:bookmarkEnd w:id="250"/>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a sua situação econômica, financeira e patrimonial, na data em que esta declaração é feita, não sofreu qualquer alteração significativa que possa afetar de maneira adversa sua solvência</w:t>
      </w:r>
      <w:r>
        <w:rPr>
          <w:rFonts w:ascii="Times New Roman" w:eastAsia="Arial Unicode MS" w:hAnsi="Times New Roman"/>
          <w:szCs w:val="22"/>
        </w:rPr>
        <w:t>;</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r>
        <w:rPr>
          <w:rFonts w:ascii="Times New Roman" w:eastAsia="Arial Unicode MS" w:hAnsi="Times New Roman"/>
          <w:szCs w:val="22"/>
        </w:rPr>
        <w:t>tem plena ciência e concorda integralmente com a forma de divulgação e apuração da Taxa DI, divulgada pela CETIP, e que a forma de cálculo da remuneração das Debêntures foi determinada por sua livre vontade;</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r>
        <w:rPr>
          <w:rFonts w:ascii="Times New Roman" w:eastAsia="Arial Unicode MS" w:hAnsi="Times New Roman"/>
          <w:szCs w:val="22"/>
        </w:rPr>
        <w:t xml:space="preserve">as demonstrações financeiras da Emissora, datadas de 31 de dezembro de 2008 e 2009, representam corretamente a posição patrimonial e financeira da Emissora naquelas datas e foram devidamente elaboradas em conformidade com os princípios fundamentais de contabilidade do Brasil e refletem corretamente os ativos, passivos e contingências da Emissora; </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r>
        <w:rPr>
          <w:rFonts w:ascii="Times New Roman" w:eastAsia="Arial Unicode MS" w:hAnsi="Times New Roman"/>
          <w:szCs w:val="22"/>
        </w:rPr>
        <w:t xml:space="preserve">cumprirá todas as obrigações assumidas nos termos desta Escritura, incluindo, mas não se limitando à obrigação de destinar os recursos obtidos com a Emissão aos fins previstos na Cláusula 3.7 acima;  </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Pr>
          <w:rFonts w:ascii="Times New Roman" w:eastAsia="Arial Unicode MS" w:hAnsi="Times New Roman"/>
          <w:szCs w:val="22"/>
        </w:rPr>
        <w:t xml:space="preserve"> </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iv</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r>
      <w:r>
        <w:rPr>
          <w:rFonts w:ascii="Times New Roman" w:eastAsia="Arial Unicode MS" w:hAnsi="Times New Roman"/>
          <w:szCs w:val="22"/>
        </w:rPr>
        <w:t>ressalvado o fato de que qualquer não cumprimento (individual ou agregado) não seja razoavelmente considerado como algo que causará um efeito material adverso (“</w:t>
      </w:r>
      <w:r w:rsidRPr="009D0196">
        <w:rPr>
          <w:rFonts w:ascii="Times New Roman" w:eastAsia="Arial Unicode MS" w:hAnsi="Times New Roman"/>
          <w:szCs w:val="22"/>
          <w:u w:val="single"/>
        </w:rPr>
        <w:t>Efeito Material Adverso</w:t>
      </w:r>
      <w:r>
        <w:rPr>
          <w:rFonts w:ascii="Times New Roman" w:eastAsia="Arial Unicode MS" w:hAnsi="Times New Roman"/>
          <w:szCs w:val="22"/>
        </w:rPr>
        <w:t xml:space="preserve">”), está cumprindo com a legislação ambiental e as licenças ambientais relevantes aplicáveis à condução de seus negócios e à manutenção de suas propriedades, e possui nesta data todas as autorizações e licenças relevantes exigidas para a condução de seus negócios. </w:t>
      </w: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bookmarkStart w:id="251" w:name="OLE_LINK9"/>
      <w:r>
        <w:rPr>
          <w:rFonts w:ascii="Times New Roman" w:eastAsia="Arial Unicode MS" w:hAnsi="Times New Roman"/>
          <w:szCs w:val="22"/>
        </w:rPr>
        <w:tab/>
      </w:r>
      <w:r w:rsidRPr="000846AD">
        <w:rPr>
          <w:rFonts w:ascii="Times New Roman" w:eastAsia="Arial Unicode MS" w:hAnsi="Times New Roman"/>
          <w:szCs w:val="22"/>
        </w:rPr>
        <w:t xml:space="preserve">Para os fins </w:t>
      </w:r>
      <w:r>
        <w:rPr>
          <w:rFonts w:ascii="Times New Roman" w:eastAsia="Arial Unicode MS" w:hAnsi="Times New Roman"/>
          <w:szCs w:val="22"/>
        </w:rPr>
        <w:t xml:space="preserve">deste </w:t>
      </w:r>
      <w:r w:rsidRPr="000846AD">
        <w:rPr>
          <w:rFonts w:ascii="Times New Roman" w:eastAsia="Arial Unicode MS" w:hAnsi="Times New Roman"/>
          <w:szCs w:val="22"/>
        </w:rPr>
        <w:t xml:space="preserve">item (xiv) </w:t>
      </w:r>
      <w:r>
        <w:rPr>
          <w:rFonts w:ascii="Times New Roman" w:eastAsia="Arial Unicode MS" w:hAnsi="Times New Roman"/>
          <w:szCs w:val="22"/>
        </w:rPr>
        <w:t xml:space="preserve">da </w:t>
      </w:r>
      <w:r w:rsidRPr="000846AD">
        <w:rPr>
          <w:rFonts w:ascii="Times New Roman" w:eastAsia="Arial Unicode MS" w:hAnsi="Times New Roman"/>
          <w:szCs w:val="22"/>
        </w:rPr>
        <w:t xml:space="preserve">Cláusula 10.1, Efeito Material Adverso significa um efeito material adverso: (i) nos negócios, condições (financeiras ou de outra forma), operações, </w:t>
      </w:r>
      <w:r>
        <w:rPr>
          <w:rFonts w:ascii="Times New Roman" w:eastAsia="Arial Unicode MS" w:hAnsi="Times New Roman"/>
          <w:szCs w:val="22"/>
        </w:rPr>
        <w:t xml:space="preserve">desempenho </w:t>
      </w:r>
      <w:r w:rsidRPr="000846AD">
        <w:rPr>
          <w:rFonts w:ascii="Times New Roman" w:eastAsia="Arial Unicode MS" w:hAnsi="Times New Roman"/>
          <w:szCs w:val="22"/>
        </w:rPr>
        <w:t xml:space="preserve">ou propriedades da Emissora; (ii) na capacidade da Emissora de executar suas obrigações relativas à Emissão; ou (iii) nos direitos e/ou </w:t>
      </w:r>
      <w:r>
        <w:rPr>
          <w:rFonts w:ascii="Times New Roman" w:eastAsia="Arial Unicode MS" w:hAnsi="Times New Roman"/>
          <w:szCs w:val="22"/>
        </w:rPr>
        <w:t xml:space="preserve">medidas e ações </w:t>
      </w:r>
      <w:r w:rsidRPr="000846AD">
        <w:rPr>
          <w:rFonts w:ascii="Times New Roman" w:eastAsia="Arial Unicode MS" w:hAnsi="Times New Roman"/>
          <w:szCs w:val="22"/>
        </w:rPr>
        <w:t xml:space="preserve">da Emissora (estando certo que no caso de haver algum Efeito Material Adverso, deverá ser </w:t>
      </w:r>
      <w:proofErr w:type="gramStart"/>
      <w:r w:rsidRPr="000846AD">
        <w:rPr>
          <w:rFonts w:ascii="Times New Roman" w:eastAsia="Arial Unicode MS" w:hAnsi="Times New Roman"/>
          <w:szCs w:val="22"/>
        </w:rPr>
        <w:t>contabilizada (na medida correspondente)</w:t>
      </w:r>
      <w:proofErr w:type="gramEnd"/>
      <w:r w:rsidRPr="000846AD">
        <w:rPr>
          <w:rFonts w:ascii="Times New Roman" w:eastAsia="Arial Unicode MS" w:hAnsi="Times New Roman"/>
          <w:szCs w:val="22"/>
        </w:rPr>
        <w:t xml:space="preserve"> qualquer apólice de seguro, indenizações e reclamações disponíveis e aplicáveis, uma vez consideradas a natureza e o valor, bem como a probabilidade de recuperação desta referida apólice de seguro, indenizações e/ou reclamações)</w:t>
      </w:r>
      <w:bookmarkEnd w:id="251"/>
      <w:r>
        <w:rPr>
          <w:rFonts w:ascii="Times New Roman" w:eastAsia="Arial Unicode MS" w:hAnsi="Times New Roman"/>
          <w:szCs w:val="22"/>
        </w:rPr>
        <w:t xml:space="preserve">; e </w:t>
      </w: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Pr>
          <w:rFonts w:ascii="Times New Roman" w:eastAsia="Arial Unicode MS" w:hAnsi="Times New Roman"/>
          <w:szCs w:val="22"/>
        </w:rPr>
        <w:t>(xv</w:t>
      </w:r>
      <w:proofErr w:type="gramStart"/>
      <w:r>
        <w:rPr>
          <w:rFonts w:ascii="Times New Roman" w:eastAsia="Arial Unicode MS" w:hAnsi="Times New Roman"/>
          <w:szCs w:val="22"/>
        </w:rPr>
        <w:t>)</w:t>
      </w:r>
      <w:proofErr w:type="gramEnd"/>
      <w:r>
        <w:rPr>
          <w:rFonts w:ascii="Times New Roman" w:eastAsia="Arial Unicode MS" w:hAnsi="Times New Roman"/>
          <w:szCs w:val="22"/>
        </w:rPr>
        <w:tab/>
        <w:t>s</w:t>
      </w:r>
      <w:r w:rsidRPr="000846AD">
        <w:rPr>
          <w:rFonts w:ascii="Times New Roman" w:eastAsia="Arial Unicode MS" w:hAnsi="Times New Roman"/>
          <w:szCs w:val="22"/>
        </w:rPr>
        <w:t xml:space="preserve">alvo nos casos em que, de boa fé, esteja discutindo a aplicabilidade da lei, regra ou regulamento nas esferas administrativa ou judicial, está cumprindo todas as leis, regulamentos, normas administrativas e determinações dos órgãos governamentais, autarquias ou tribunais aplicáveis à condução de seus negócios e que sejam relevantes para a execução de suas atividades, adotando as medidas e ações preventivas ou reparatórias destinadas a evitar ou corrigir eventuais danos ambientais decorrentes do exercício das atividades descritas em seu objeto social. </w:t>
      </w: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 xml:space="preserve"> </w:t>
      </w:r>
    </w:p>
    <w:p w:rsidR="005C015E" w:rsidRPr="00D3716F" w:rsidRDefault="005C015E" w:rsidP="005C015E">
      <w:pPr>
        <w:pStyle w:val="DeltaViewTableBody"/>
        <w:tabs>
          <w:tab w:val="left" w:pos="900"/>
        </w:tabs>
        <w:spacing w:line="312" w:lineRule="auto"/>
        <w:jc w:val="both"/>
        <w:outlineLvl w:val="0"/>
        <w:rPr>
          <w:rFonts w:ascii="Times New Roman" w:hAnsi="Times New Roman" w:cs="Times New Roman"/>
          <w:sz w:val="22"/>
          <w:szCs w:val="22"/>
          <w:lang w:val="pt-BR"/>
        </w:rPr>
      </w:pPr>
      <w:r w:rsidRPr="000A73E4">
        <w:rPr>
          <w:rFonts w:ascii="Times New Roman" w:eastAsia="Arial Unicode MS" w:hAnsi="Times New Roman"/>
          <w:szCs w:val="22"/>
          <w:lang w:val="pt-BR"/>
        </w:rPr>
        <w:t xml:space="preserve"> </w:t>
      </w:r>
      <w:bookmarkStart w:id="252" w:name="_DV_M409"/>
      <w:bookmarkEnd w:id="252"/>
      <w:r w:rsidRPr="00D3716F">
        <w:rPr>
          <w:rFonts w:ascii="Times New Roman" w:eastAsia="Arial Unicode MS" w:hAnsi="Times New Roman" w:cs="Times New Roman"/>
          <w:snapToGrid w:val="0"/>
          <w:w w:val="0"/>
          <w:sz w:val="22"/>
          <w:szCs w:val="22"/>
          <w:lang w:val="pt-BR"/>
        </w:rPr>
        <w:t>10.2.1</w:t>
      </w:r>
      <w:r w:rsidRPr="00D3716F">
        <w:rPr>
          <w:rFonts w:ascii="Times New Roman" w:eastAsia="Arial Unicode MS" w:hAnsi="Times New Roman" w:cs="Times New Roman"/>
          <w:snapToGrid w:val="0"/>
          <w:w w:val="0"/>
          <w:sz w:val="22"/>
          <w:szCs w:val="22"/>
          <w:lang w:val="pt-BR"/>
        </w:rPr>
        <w:tab/>
      </w:r>
      <w:r w:rsidRPr="00D3716F">
        <w:rPr>
          <w:rFonts w:ascii="Times New Roman" w:eastAsia="Arial Unicode MS" w:hAnsi="Times New Roman" w:cs="Times New Roman"/>
          <w:snapToGrid w:val="0"/>
          <w:w w:val="0"/>
          <w:sz w:val="22"/>
          <w:szCs w:val="22"/>
          <w:lang w:val="pt-BR"/>
        </w:rPr>
        <w:tab/>
      </w:r>
      <w:r w:rsidRPr="00D3716F">
        <w:rPr>
          <w:rFonts w:ascii="Times New Roman" w:eastAsia="Arial Unicode MS" w:hAnsi="Times New Roman" w:cs="Times New Roman"/>
          <w:w w:val="0"/>
          <w:sz w:val="22"/>
          <w:szCs w:val="22"/>
          <w:lang w:val="pt-BR"/>
        </w:rPr>
        <w:t>A Interveniente Garantidora declara e garante que:</w:t>
      </w:r>
    </w:p>
    <w:p w:rsidR="005C015E" w:rsidRPr="00D3716F" w:rsidRDefault="005C015E" w:rsidP="005C015E">
      <w:pPr>
        <w:pStyle w:val="DeltaViewTableBody"/>
        <w:spacing w:line="312" w:lineRule="auto"/>
        <w:jc w:val="both"/>
        <w:outlineLvl w:val="0"/>
        <w:rPr>
          <w:rFonts w:ascii="Times New Roman" w:hAnsi="Times New Roman" w:cs="Times New Roman"/>
          <w:sz w:val="22"/>
          <w:szCs w:val="22"/>
          <w:lang w:val="pt-BR"/>
        </w:rPr>
      </w:pPr>
    </w:p>
    <w:p w:rsidR="005C015E" w:rsidRPr="00D3716F" w:rsidRDefault="005C015E" w:rsidP="005C015E">
      <w:pPr>
        <w:spacing w:line="312" w:lineRule="auto"/>
        <w:ind w:left="720" w:hanging="720"/>
        <w:jc w:val="both"/>
        <w:rPr>
          <w:sz w:val="22"/>
          <w:szCs w:val="22"/>
        </w:rPr>
      </w:pPr>
      <w:r w:rsidRPr="00D3716F">
        <w:rPr>
          <w:rFonts w:eastAsia="Arial Unicode MS"/>
          <w:w w:val="0"/>
          <w:sz w:val="22"/>
          <w:szCs w:val="22"/>
        </w:rPr>
        <w:t>(i</w:t>
      </w:r>
      <w:proofErr w:type="gramStart"/>
      <w:r w:rsidRPr="00D3716F">
        <w:rPr>
          <w:rFonts w:eastAsia="Arial Unicode MS"/>
          <w:w w:val="0"/>
          <w:sz w:val="22"/>
          <w:szCs w:val="22"/>
        </w:rPr>
        <w:t>)</w:t>
      </w:r>
      <w:proofErr w:type="gramEnd"/>
      <w:r w:rsidRPr="00D3716F">
        <w:rPr>
          <w:rFonts w:eastAsia="Arial Unicode MS"/>
          <w:w w:val="0"/>
          <w:sz w:val="22"/>
          <w:szCs w:val="22"/>
        </w:rPr>
        <w:tab/>
        <w:t>está devidamente autorizada a celebrar esta Escritura e a cumprir com todas as obrigações previstas, tendo sido satisfeitos todos os requisitos legais e estatutários necessários para tanto;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(ii</w:t>
      </w:r>
      <w:proofErr w:type="gramStart"/>
      <w:r w:rsidRPr="00D3716F">
        <w:rPr>
          <w:sz w:val="22"/>
          <w:szCs w:val="22"/>
        </w:rPr>
        <w:t>)</w:t>
      </w:r>
      <w:proofErr w:type="gramEnd"/>
      <w:r w:rsidRPr="00D3716F">
        <w:rPr>
          <w:sz w:val="22"/>
          <w:szCs w:val="22"/>
        </w:rPr>
        <w:tab/>
      </w:r>
      <w:r w:rsidRPr="00D3716F">
        <w:rPr>
          <w:rFonts w:eastAsia="Arial Unicode MS"/>
          <w:sz w:val="22"/>
          <w:szCs w:val="22"/>
        </w:rPr>
        <w:t>é uma sociedade devidamente organizada, constituída e existente, de acordo com as leis brasileiras, sob a forma de sociedade por ações de capital fechado, bem como está devidamente autorizada a desempenhar a atividade descrita em seu objeto social;</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(iii</w:t>
      </w:r>
      <w:proofErr w:type="gramStart"/>
      <w:r w:rsidRPr="00D3716F">
        <w:rPr>
          <w:sz w:val="22"/>
          <w:szCs w:val="22"/>
        </w:rPr>
        <w:t>)</w:t>
      </w:r>
      <w:proofErr w:type="gramEnd"/>
      <w:r w:rsidRPr="00D3716F">
        <w:rPr>
          <w:sz w:val="22"/>
          <w:szCs w:val="22"/>
        </w:rPr>
        <w:tab/>
        <w:t xml:space="preserve">a fiança ora prestada constitui uma obrigação legal, válida e vinculante da Interveniente Garantidora, </w:t>
      </w:r>
      <w:proofErr w:type="spellStart"/>
      <w:r w:rsidRPr="00D3716F">
        <w:rPr>
          <w:sz w:val="22"/>
          <w:szCs w:val="22"/>
        </w:rPr>
        <w:t>exequível</w:t>
      </w:r>
      <w:proofErr w:type="spellEnd"/>
      <w:r w:rsidRPr="00D3716F">
        <w:rPr>
          <w:sz w:val="22"/>
          <w:szCs w:val="22"/>
        </w:rPr>
        <w:t xml:space="preserve"> de acordo com os seus termos e condições;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rFonts w:eastAsia="Arial Unicode MS"/>
          <w:w w:val="0"/>
          <w:sz w:val="22"/>
          <w:szCs w:val="22"/>
        </w:rPr>
      </w:pPr>
      <w:r w:rsidRPr="00D3716F">
        <w:rPr>
          <w:sz w:val="22"/>
          <w:szCs w:val="22"/>
        </w:rPr>
        <w:t>(iv</w:t>
      </w:r>
      <w:proofErr w:type="gramStart"/>
      <w:r w:rsidRPr="00D3716F">
        <w:rPr>
          <w:sz w:val="22"/>
          <w:szCs w:val="22"/>
        </w:rPr>
        <w:t>)</w:t>
      </w:r>
      <w:proofErr w:type="gramEnd"/>
      <w:r w:rsidRPr="00D3716F">
        <w:rPr>
          <w:sz w:val="22"/>
          <w:szCs w:val="22"/>
        </w:rPr>
        <w:tab/>
        <w:t>a celebração desta Escritura e a prestação da fiança aqui estabelecida não infringem qualquer disposição legal, ordem, decisão ou sentença administrativa ou judicial, contrato ou instrumento do qual a Interveniente Garantidora seja parte, nem irá resultar em (a) vencimento antecipado de qualquer obrigação estabelecida em qualquer desses contratos ou instrumentos, (b) criação de qualquer ônus sobre qualquer ativo ou bem da Interveniente Garantidora ou de qualquer de seus controladores, ou (c) a rescisão de qualquer desses contratos ou instrumentos</w:t>
      </w:r>
      <w:r>
        <w:rPr>
          <w:rFonts w:eastAsia="Arial Unicode MS"/>
          <w:w w:val="0"/>
          <w:sz w:val="22"/>
          <w:szCs w:val="22"/>
        </w:rPr>
        <w:t xml:space="preserve">; e </w:t>
      </w:r>
    </w:p>
    <w:p w:rsidR="005C015E" w:rsidRDefault="005C015E" w:rsidP="005C015E">
      <w:pPr>
        <w:spacing w:line="312" w:lineRule="auto"/>
        <w:ind w:left="720" w:hanging="720"/>
        <w:jc w:val="both"/>
        <w:rPr>
          <w:sz w:val="22"/>
          <w:szCs w:val="22"/>
        </w:rPr>
      </w:pPr>
    </w:p>
    <w:p w:rsidR="005C015E" w:rsidRPr="00D3716F" w:rsidRDefault="005C015E" w:rsidP="005C015E">
      <w:pPr>
        <w:spacing w:line="312" w:lineRule="auto"/>
        <w:ind w:left="720" w:hanging="720"/>
        <w:jc w:val="both"/>
        <w:rPr>
          <w:rFonts w:eastAsia="Arial Unicode MS"/>
          <w:w w:val="0"/>
          <w:sz w:val="22"/>
          <w:szCs w:val="22"/>
        </w:rPr>
      </w:pPr>
      <w:r w:rsidRPr="00D3716F">
        <w:rPr>
          <w:sz w:val="22"/>
          <w:szCs w:val="22"/>
        </w:rPr>
        <w:t>(v</w:t>
      </w:r>
      <w:proofErr w:type="gramStart"/>
      <w:r w:rsidRPr="00D3716F">
        <w:rPr>
          <w:sz w:val="22"/>
          <w:szCs w:val="22"/>
        </w:rPr>
        <w:t>)</w:t>
      </w:r>
      <w:proofErr w:type="gramEnd"/>
      <w:r w:rsidRPr="00D3716F">
        <w:rPr>
          <w:sz w:val="22"/>
          <w:szCs w:val="22"/>
        </w:rPr>
        <w:tab/>
      </w:r>
      <w:r>
        <w:rPr>
          <w:sz w:val="22"/>
          <w:szCs w:val="22"/>
        </w:rPr>
        <w:t xml:space="preserve">(i) a prestação da Fiança de que trata a Cláusula 4.11.1 acima foi devidamente autorizada por seus competentes órgãos societários, e (ii) todas as autorizações necessárias para a prestação da Fiança foram obtidas e se encontram em pleno vigor. </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253" w:name="_DV_M410"/>
      <w:bookmarkEnd w:id="253"/>
      <w:r w:rsidRPr="00D3716F">
        <w:rPr>
          <w:rFonts w:ascii="Times New Roman" w:hAnsi="Times New Roman" w:cs="Times New Roman"/>
          <w:w w:val="0"/>
          <w:sz w:val="22"/>
          <w:szCs w:val="22"/>
        </w:rPr>
        <w:t>11.</w:t>
      </w:r>
      <w:r w:rsidRPr="00D3716F">
        <w:rPr>
          <w:rFonts w:ascii="Times New Roman" w:hAnsi="Times New Roman" w:cs="Times New Roman"/>
          <w:w w:val="0"/>
          <w:sz w:val="22"/>
          <w:szCs w:val="22"/>
        </w:rPr>
        <w:tab/>
      </w:r>
      <w:r w:rsidRPr="00D3716F">
        <w:rPr>
          <w:rFonts w:ascii="Times New Roman" w:hAnsi="Times New Roman" w:cs="Times New Roman"/>
          <w:w w:val="0"/>
          <w:sz w:val="22"/>
          <w:szCs w:val="22"/>
        </w:rPr>
        <w:tab/>
        <w:t>DAS DISPOSIÇÕES GERAIS</w:t>
      </w:r>
    </w:p>
    <w:p w:rsidR="005C015E" w:rsidRPr="00D3716F" w:rsidRDefault="005C015E" w:rsidP="005C015E">
      <w:pPr>
        <w:pStyle w:val="Ttulo2"/>
        <w:spacing w:before="0" w:after="0" w:line="312" w:lineRule="auto"/>
        <w:jc w:val="both"/>
        <w:rPr>
          <w:rFonts w:ascii="Times New Roman" w:hAnsi="Times New Roman" w:cs="Times New Roman"/>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54" w:name="_DV_M165"/>
      <w:bookmarkEnd w:id="254"/>
      <w:r w:rsidRPr="00D3716F">
        <w:rPr>
          <w:rFonts w:eastAsia="Arial Unicode MS"/>
          <w:w w:val="0"/>
          <w:sz w:val="22"/>
          <w:szCs w:val="22"/>
        </w:rPr>
        <w:t>11.1</w:t>
      </w:r>
      <w:r w:rsidRPr="00D3716F">
        <w:rPr>
          <w:rFonts w:eastAsia="Arial Unicode MS"/>
          <w:w w:val="0"/>
          <w:sz w:val="22"/>
          <w:szCs w:val="22"/>
        </w:rPr>
        <w:tab/>
      </w:r>
      <w:r w:rsidRPr="00D3716F">
        <w:rPr>
          <w:rFonts w:eastAsia="Arial Unicode MS"/>
          <w:w w:val="0"/>
          <w:sz w:val="22"/>
          <w:szCs w:val="22"/>
        </w:rPr>
        <w:tab/>
        <w:t>As comunicações a serem enviadas por qualquer das Partes nos termos desta Escritura deverão ser encaminhadas para os seguintes endereços:</w:t>
      </w:r>
    </w:p>
    <w:p w:rsidR="005C015E" w:rsidRPr="00D3716F" w:rsidRDefault="005C015E" w:rsidP="005C015E">
      <w:pPr>
        <w:pStyle w:val="p0"/>
        <w:spacing w:line="312" w:lineRule="auto"/>
        <w:rPr>
          <w:rFonts w:ascii="Times New Roman" w:eastAsia="Arial Unicode MS" w:hAnsi="Times New Roman"/>
          <w:snapToGrid/>
          <w:szCs w:val="22"/>
        </w:rPr>
      </w:pPr>
      <w:bookmarkStart w:id="255" w:name="_DV_M166"/>
      <w:bookmarkEnd w:id="255"/>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napToGrid/>
          <w:szCs w:val="22"/>
        </w:rPr>
        <w:t>(i</w:t>
      </w:r>
      <w:proofErr w:type="gramStart"/>
      <w:r w:rsidRPr="00D3716F">
        <w:rPr>
          <w:rFonts w:ascii="Times New Roman" w:eastAsia="Arial Unicode MS" w:hAnsi="Times New Roman"/>
          <w:snapToGrid/>
          <w:szCs w:val="22"/>
        </w:rPr>
        <w:t>)</w:t>
      </w:r>
      <w:proofErr w:type="gramEnd"/>
      <w:r w:rsidRPr="00D3716F">
        <w:rPr>
          <w:rFonts w:ascii="Times New Roman" w:eastAsia="Arial Unicode MS" w:hAnsi="Times New Roman"/>
          <w:snapToGrid/>
          <w:szCs w:val="22"/>
        </w:rPr>
        <w:tab/>
      </w:r>
      <w:r w:rsidRPr="00D3716F">
        <w:rPr>
          <w:rFonts w:ascii="Times New Roman" w:eastAsia="Arial Unicode MS" w:hAnsi="Times New Roman"/>
          <w:szCs w:val="22"/>
        </w:rPr>
        <w:t>Para a Emissora: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bookmarkStart w:id="256" w:name="_DV_M167"/>
      <w:bookmarkEnd w:id="256"/>
      <w:r w:rsidRPr="00D3716F">
        <w:rPr>
          <w:rFonts w:eastAsia="Arial Unicode MS"/>
          <w:b/>
          <w:smallCaps/>
          <w:w w:val="0"/>
          <w:sz w:val="22"/>
          <w:szCs w:val="22"/>
        </w:rPr>
        <w:t>Votorantim Cimentos S.A.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57" w:name="_DV_M168"/>
      <w:bookmarkEnd w:id="257"/>
      <w:r w:rsidRPr="00D3716F">
        <w:rPr>
          <w:sz w:val="22"/>
          <w:szCs w:val="22"/>
        </w:rPr>
        <w:t xml:space="preserve">Praça Prof. José </w:t>
      </w:r>
      <w:proofErr w:type="spellStart"/>
      <w:r w:rsidRPr="00D3716F">
        <w:rPr>
          <w:sz w:val="22"/>
          <w:szCs w:val="22"/>
        </w:rPr>
        <w:t>Lannes</w:t>
      </w:r>
      <w:proofErr w:type="spellEnd"/>
      <w:r w:rsidRPr="00D3716F">
        <w:rPr>
          <w:sz w:val="22"/>
          <w:szCs w:val="22"/>
        </w:rPr>
        <w:t>, nº 40, 9º andar</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58" w:name="_DV_M169"/>
      <w:bookmarkEnd w:id="258"/>
      <w:r w:rsidRPr="00D3716F">
        <w:rPr>
          <w:rFonts w:eastAsia="Arial Unicode MS"/>
          <w:w w:val="0"/>
          <w:sz w:val="22"/>
          <w:szCs w:val="22"/>
        </w:rPr>
        <w:t>São Paulo – SP</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04571-100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At.: Sr</w:t>
      </w:r>
      <w:r>
        <w:rPr>
          <w:rFonts w:eastAsia="Arial Unicode MS"/>
          <w:w w:val="0"/>
          <w:sz w:val="22"/>
          <w:szCs w:val="22"/>
        </w:rPr>
        <w:t>s</w:t>
      </w:r>
      <w:r w:rsidRPr="00D3716F">
        <w:rPr>
          <w:rFonts w:eastAsia="Arial Unicode MS"/>
          <w:w w:val="0"/>
          <w:sz w:val="22"/>
          <w:szCs w:val="22"/>
        </w:rPr>
        <w:t xml:space="preserve">. </w:t>
      </w:r>
      <w:r>
        <w:rPr>
          <w:rFonts w:eastAsia="Arial Unicode MS"/>
          <w:w w:val="0"/>
          <w:sz w:val="22"/>
          <w:szCs w:val="22"/>
        </w:rPr>
        <w:t>Lorival Nogueira Luz Júnior // Adriano Pascoaloto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Telefone: (11) </w:t>
      </w:r>
      <w:r>
        <w:rPr>
          <w:rFonts w:eastAsia="Arial Unicode MS"/>
          <w:w w:val="0"/>
          <w:sz w:val="22"/>
          <w:szCs w:val="22"/>
        </w:rPr>
        <w:t xml:space="preserve">3704-3351 // (11) </w:t>
      </w:r>
      <w:r w:rsidR="009D1488">
        <w:rPr>
          <w:rFonts w:eastAsia="Arial Unicode MS"/>
          <w:w w:val="0"/>
          <w:sz w:val="22"/>
          <w:szCs w:val="22"/>
        </w:rPr>
        <w:t>3704-3362</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r w:rsidRPr="00D3716F">
        <w:rPr>
          <w:rFonts w:ascii="Times New Roman" w:eastAsia="Arial Unicode MS" w:hAnsi="Times New Roman"/>
          <w:szCs w:val="22"/>
        </w:rPr>
        <w:t xml:space="preserve">Fax: (11) </w:t>
      </w:r>
      <w:r>
        <w:rPr>
          <w:rFonts w:ascii="Times New Roman" w:eastAsia="Arial Unicode MS" w:hAnsi="Times New Roman"/>
          <w:szCs w:val="22"/>
        </w:rPr>
        <w:t>3079-9345 // (11) 3167-1550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roofErr w:type="gramStart"/>
      <w:r w:rsidRPr="00D3716F">
        <w:rPr>
          <w:rFonts w:eastAsia="Arial Unicode MS"/>
          <w:i/>
          <w:w w:val="0"/>
          <w:sz w:val="22"/>
          <w:szCs w:val="22"/>
        </w:rPr>
        <w:t>e-mail</w:t>
      </w:r>
      <w:proofErr w:type="gramEnd"/>
      <w:r w:rsidRPr="00D3716F">
        <w:rPr>
          <w:rFonts w:eastAsia="Arial Unicode MS"/>
          <w:w w:val="0"/>
          <w:sz w:val="22"/>
          <w:szCs w:val="22"/>
        </w:rPr>
        <w:t xml:space="preserve">: </w:t>
      </w:r>
      <w:hyperlink r:id="rId17" w:history="1"/>
      <w:hyperlink r:id="rId18" w:history="1">
        <w:r w:rsidRPr="003610AD">
          <w:rPr>
            <w:rStyle w:val="Hyperlink"/>
            <w:rFonts w:eastAsia="Arial Unicode MS"/>
            <w:w w:val="0"/>
            <w:sz w:val="22"/>
            <w:szCs w:val="22"/>
          </w:rPr>
          <w:t>lorival.luz@vpar.com.br</w:t>
        </w:r>
      </w:hyperlink>
      <w:r w:rsidR="009D1488">
        <w:rPr>
          <w:rFonts w:eastAsia="Arial Unicode MS"/>
          <w:w w:val="0"/>
          <w:sz w:val="22"/>
          <w:szCs w:val="22"/>
        </w:rPr>
        <w:t xml:space="preserve"> // </w:t>
      </w:r>
      <w:hyperlink r:id="rId19" w:history="1">
        <w:r w:rsidR="009D1488" w:rsidRPr="00995CC3">
          <w:rPr>
            <w:rStyle w:val="Hyperlink"/>
            <w:rFonts w:eastAsia="Arial Unicode MS"/>
            <w:w w:val="0"/>
            <w:sz w:val="22"/>
            <w:szCs w:val="22"/>
          </w:rPr>
          <w:t>adriano.pascoaloto@vpar.com.br</w:t>
        </w:r>
      </w:hyperlink>
      <w:r w:rsidR="009D1488">
        <w:rPr>
          <w:rFonts w:eastAsia="Arial Unicode MS"/>
          <w:w w:val="0"/>
          <w:sz w:val="22"/>
          <w:szCs w:val="22"/>
        </w:rPr>
        <w:t xml:space="preserve"> </w:t>
      </w:r>
      <w:r>
        <w:rPr>
          <w:rFonts w:eastAsia="Arial Unicode MS"/>
          <w:w w:val="0"/>
          <w:sz w:val="22"/>
          <w:szCs w:val="22"/>
        </w:rPr>
        <w:t xml:space="preserve"> </w:t>
      </w:r>
    </w:p>
    <w:p w:rsidR="005C015E" w:rsidRPr="00D3716F" w:rsidRDefault="005C015E" w:rsidP="005C015E">
      <w:pPr>
        <w:pStyle w:val="p0"/>
        <w:spacing w:line="312" w:lineRule="auto"/>
        <w:rPr>
          <w:rFonts w:ascii="Times New Roman" w:eastAsia="Arial Unicode MS" w:hAnsi="Times New Roman"/>
          <w:b/>
          <w:szCs w:val="22"/>
        </w:rPr>
      </w:pPr>
      <w:bookmarkStart w:id="259" w:name="_DV_M170"/>
      <w:bookmarkStart w:id="260" w:name="_DV_M171"/>
      <w:bookmarkStart w:id="261" w:name="_DV_M172"/>
      <w:bookmarkStart w:id="262" w:name="_DV_M173"/>
      <w:bookmarkEnd w:id="259"/>
      <w:bookmarkEnd w:id="260"/>
      <w:bookmarkEnd w:id="261"/>
      <w:bookmarkEnd w:id="262"/>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Para o Agente Fiduciário:</w:t>
      </w:r>
    </w:p>
    <w:p w:rsidR="005C015E" w:rsidRPr="00D3716F" w:rsidRDefault="00661296" w:rsidP="005C015E">
      <w:pPr>
        <w:pStyle w:val="p0"/>
        <w:widowControl/>
        <w:tabs>
          <w:tab w:val="clear" w:pos="720"/>
        </w:tabs>
        <w:spacing w:line="312" w:lineRule="auto"/>
        <w:rPr>
          <w:rFonts w:ascii="Times New Roman" w:eastAsia="Arial Unicode MS" w:hAnsi="Times New Roman"/>
          <w:b/>
          <w:i/>
          <w:smallCaps/>
          <w:szCs w:val="22"/>
        </w:rPr>
      </w:pPr>
      <w:bookmarkStart w:id="263" w:name="_DV_M174"/>
      <w:bookmarkEnd w:id="263"/>
      <w:r>
        <w:rPr>
          <w:rFonts w:ascii="Times New Roman" w:eastAsia="Arial Unicode MS" w:hAnsi="Times New Roman"/>
          <w:b/>
          <w:smallCaps/>
          <w:szCs w:val="22"/>
        </w:rPr>
        <w:t xml:space="preserve">Oliveira </w:t>
      </w:r>
      <w:proofErr w:type="spellStart"/>
      <w:r>
        <w:rPr>
          <w:rFonts w:ascii="Times New Roman" w:eastAsia="Arial Unicode MS" w:hAnsi="Times New Roman"/>
          <w:b/>
          <w:smallCaps/>
          <w:szCs w:val="22"/>
        </w:rPr>
        <w:t>Trust</w:t>
      </w:r>
      <w:proofErr w:type="spellEnd"/>
      <w:r>
        <w:rPr>
          <w:rFonts w:ascii="Times New Roman" w:eastAsia="Arial Unicode MS" w:hAnsi="Times New Roman"/>
          <w:b/>
          <w:smallCaps/>
          <w:szCs w:val="22"/>
        </w:rPr>
        <w:t xml:space="preserve"> Distribuidora de Títulos e Valores Mobiliários S.A.</w:t>
      </w:r>
    </w:p>
    <w:p w:rsidR="005C015E" w:rsidRPr="00D3716F" w:rsidRDefault="0066129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Avenida das Américas, nº 500, Bloco 13, Grupo 205, Condomínio Downtown</w:t>
      </w:r>
    </w:p>
    <w:p w:rsidR="005C015E" w:rsidRPr="00D3716F" w:rsidRDefault="0066129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 xml:space="preserve">–Rio de Janeiro – RJ </w:t>
      </w:r>
    </w:p>
    <w:p w:rsidR="005C015E" w:rsidRPr="00D3716F" w:rsidRDefault="0066129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22640-100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 xml:space="preserve">At.: Sr. </w:t>
      </w:r>
      <w:r w:rsidR="00661296">
        <w:rPr>
          <w:sz w:val="22"/>
          <w:szCs w:val="22"/>
        </w:rPr>
        <w:t xml:space="preserve">Gustavo </w:t>
      </w:r>
      <w:proofErr w:type="spellStart"/>
      <w:r w:rsidR="00661296">
        <w:rPr>
          <w:sz w:val="22"/>
          <w:szCs w:val="22"/>
        </w:rPr>
        <w:t>Dezouzart</w:t>
      </w:r>
      <w:proofErr w:type="spellEnd"/>
      <w:r w:rsidR="00661296">
        <w:rPr>
          <w:sz w:val="22"/>
          <w:szCs w:val="22"/>
        </w:rPr>
        <w:t xml:space="preserve"> T. Pinto // Sra. Maria Carolina Vieira Abrantes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Telefone: (</w:t>
      </w:r>
      <w:r w:rsidR="00661296">
        <w:rPr>
          <w:sz w:val="22"/>
          <w:szCs w:val="22"/>
        </w:rPr>
        <w:t>21</w:t>
      </w:r>
      <w:r w:rsidRPr="00D3716F">
        <w:rPr>
          <w:sz w:val="22"/>
          <w:szCs w:val="22"/>
        </w:rPr>
        <w:t xml:space="preserve">) </w:t>
      </w:r>
      <w:r w:rsidR="00661296">
        <w:rPr>
          <w:sz w:val="22"/>
          <w:szCs w:val="22"/>
        </w:rPr>
        <w:t>3514-0000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Fax: (</w:t>
      </w:r>
      <w:r w:rsidR="00661296">
        <w:rPr>
          <w:sz w:val="22"/>
          <w:szCs w:val="22"/>
        </w:rPr>
        <w:t>21</w:t>
      </w:r>
      <w:r w:rsidRPr="00D3716F">
        <w:rPr>
          <w:sz w:val="22"/>
          <w:szCs w:val="22"/>
        </w:rPr>
        <w:t xml:space="preserve">) </w:t>
      </w:r>
      <w:r w:rsidR="00661296">
        <w:rPr>
          <w:sz w:val="22"/>
          <w:szCs w:val="22"/>
        </w:rPr>
        <w:t>3514-0099</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roofErr w:type="gramStart"/>
      <w:r w:rsidRPr="00D3716F">
        <w:rPr>
          <w:i/>
          <w:sz w:val="22"/>
          <w:szCs w:val="22"/>
        </w:rPr>
        <w:t>e-mail</w:t>
      </w:r>
      <w:proofErr w:type="gramEnd"/>
      <w:r w:rsidRPr="00D3716F">
        <w:rPr>
          <w:sz w:val="22"/>
          <w:szCs w:val="22"/>
        </w:rPr>
        <w:t xml:space="preserve">: </w:t>
      </w:r>
      <w:hyperlink r:id="rId20" w:history="1">
        <w:r w:rsidR="00661296" w:rsidRPr="0078074A">
          <w:rPr>
            <w:rStyle w:val="Hyperlink"/>
            <w:sz w:val="22"/>
            <w:szCs w:val="22"/>
          </w:rPr>
          <w:t>gustavo.dezouzart@oliveiratrust.com.br</w:t>
        </w:r>
      </w:hyperlink>
      <w:r w:rsidR="00661296">
        <w:rPr>
          <w:sz w:val="22"/>
          <w:szCs w:val="22"/>
        </w:rPr>
        <w:t xml:space="preserve"> // </w:t>
      </w:r>
      <w:hyperlink r:id="rId21" w:history="1">
        <w:r w:rsidR="00661296" w:rsidRPr="0078074A">
          <w:rPr>
            <w:rStyle w:val="Hyperlink"/>
            <w:sz w:val="22"/>
            <w:szCs w:val="22"/>
          </w:rPr>
          <w:t>agente@oliveiratrust.com.br</w:t>
        </w:r>
      </w:hyperlink>
      <w:r w:rsidR="00661296">
        <w:rPr>
          <w:sz w:val="22"/>
          <w:szCs w:val="22"/>
        </w:rPr>
        <w:t xml:space="preserve">  </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(iii</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Para a Interveniente Garantidora</w:t>
      </w:r>
      <w:r>
        <w:rPr>
          <w:rFonts w:ascii="Times New Roman" w:eastAsia="Arial Unicode MS" w:hAnsi="Times New Roman"/>
          <w:szCs w:val="22"/>
        </w:rPr>
        <w:t>:</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b/>
          <w:smallCaps/>
          <w:w w:val="0"/>
          <w:sz w:val="22"/>
          <w:szCs w:val="22"/>
        </w:rPr>
        <w:t>Votorantim Industrial S.A.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 xml:space="preserve">Rua Amauri, nº 255, 13º andar, conj. “A”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São Paulo – SP</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sz w:val="22"/>
          <w:szCs w:val="22"/>
        </w:rPr>
        <w:t>01448-000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At.: Sr</w:t>
      </w:r>
      <w:r>
        <w:rPr>
          <w:rFonts w:eastAsia="Arial Unicode MS"/>
          <w:w w:val="0"/>
          <w:sz w:val="22"/>
          <w:szCs w:val="22"/>
        </w:rPr>
        <w:t>s</w:t>
      </w:r>
      <w:r w:rsidRPr="00D3716F">
        <w:rPr>
          <w:rFonts w:eastAsia="Arial Unicode MS"/>
          <w:w w:val="0"/>
          <w:sz w:val="22"/>
          <w:szCs w:val="22"/>
        </w:rPr>
        <w:t xml:space="preserve">. </w:t>
      </w:r>
      <w:r>
        <w:rPr>
          <w:rFonts w:eastAsia="Arial Unicode MS"/>
          <w:w w:val="0"/>
          <w:sz w:val="22"/>
          <w:szCs w:val="22"/>
        </w:rPr>
        <w:t>Lorival Nogueira Luz Júnior</w:t>
      </w:r>
      <w:r w:rsidR="00661296">
        <w:rPr>
          <w:rFonts w:eastAsia="Arial Unicode MS"/>
          <w:w w:val="0"/>
          <w:sz w:val="22"/>
          <w:szCs w:val="22"/>
        </w:rPr>
        <w:t xml:space="preserve"> // Adriano Pascoaloto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Telefone: (11) </w:t>
      </w:r>
      <w:r>
        <w:rPr>
          <w:rFonts w:eastAsia="Arial Unicode MS"/>
          <w:w w:val="0"/>
          <w:sz w:val="22"/>
          <w:szCs w:val="22"/>
        </w:rPr>
        <w:t>3704-</w:t>
      </w:r>
      <w:r w:rsidR="00661296">
        <w:rPr>
          <w:rFonts w:eastAsia="Arial Unicode MS"/>
          <w:w w:val="0"/>
          <w:sz w:val="22"/>
          <w:szCs w:val="22"/>
        </w:rPr>
        <w:t xml:space="preserve">3351 </w:t>
      </w:r>
      <w:r>
        <w:rPr>
          <w:rFonts w:eastAsia="Arial Unicode MS"/>
          <w:w w:val="0"/>
          <w:sz w:val="22"/>
          <w:szCs w:val="22"/>
        </w:rPr>
        <w:t>// (11) 3704-</w:t>
      </w:r>
      <w:r w:rsidR="00661296">
        <w:rPr>
          <w:rFonts w:eastAsia="Arial Unicode MS"/>
          <w:w w:val="0"/>
          <w:sz w:val="22"/>
          <w:szCs w:val="22"/>
        </w:rPr>
        <w:t>3362</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r w:rsidRPr="00D3716F">
        <w:rPr>
          <w:rFonts w:ascii="Times New Roman" w:eastAsia="Arial Unicode MS" w:hAnsi="Times New Roman"/>
          <w:szCs w:val="22"/>
        </w:rPr>
        <w:t xml:space="preserve">Fax: (11) </w:t>
      </w:r>
      <w:r>
        <w:rPr>
          <w:rFonts w:ascii="Times New Roman" w:eastAsia="Arial Unicode MS" w:hAnsi="Times New Roman"/>
          <w:szCs w:val="22"/>
        </w:rPr>
        <w:t>3079-9345 // (11) 3167-1550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roofErr w:type="gramStart"/>
      <w:r w:rsidRPr="00D3716F">
        <w:rPr>
          <w:rFonts w:eastAsia="Arial Unicode MS"/>
          <w:i/>
          <w:w w:val="0"/>
          <w:sz w:val="22"/>
          <w:szCs w:val="22"/>
        </w:rPr>
        <w:t>e-mail</w:t>
      </w:r>
      <w:proofErr w:type="gramEnd"/>
      <w:r w:rsidRPr="00D3716F">
        <w:rPr>
          <w:rFonts w:eastAsia="Arial Unicode MS"/>
          <w:w w:val="0"/>
          <w:sz w:val="22"/>
          <w:szCs w:val="22"/>
        </w:rPr>
        <w:t xml:space="preserve">: </w:t>
      </w:r>
      <w:hyperlink r:id="rId22" w:history="1">
        <w:r w:rsidRPr="003610AD">
          <w:rPr>
            <w:rStyle w:val="Hyperlink"/>
            <w:rFonts w:eastAsia="Arial Unicode MS"/>
            <w:w w:val="0"/>
            <w:sz w:val="22"/>
            <w:szCs w:val="22"/>
          </w:rPr>
          <w:t>lorival.luz@vpar.com.br</w:t>
        </w:r>
      </w:hyperlink>
      <w:r w:rsidR="00661296">
        <w:rPr>
          <w:rFonts w:eastAsia="Arial Unicode MS"/>
          <w:w w:val="0"/>
          <w:sz w:val="22"/>
          <w:szCs w:val="22"/>
        </w:rPr>
        <w:t xml:space="preserve"> // </w:t>
      </w:r>
      <w:hyperlink r:id="rId23" w:history="1">
        <w:r w:rsidR="00661296" w:rsidRPr="00995CC3">
          <w:rPr>
            <w:rStyle w:val="Hyperlink"/>
            <w:rFonts w:eastAsia="Arial Unicode MS"/>
            <w:w w:val="0"/>
            <w:sz w:val="22"/>
            <w:szCs w:val="22"/>
          </w:rPr>
          <w:t>adriano.pascoaloto@vpar.com.br</w:t>
        </w:r>
      </w:hyperlink>
      <w:r w:rsidR="00661296">
        <w:rPr>
          <w:rFonts w:eastAsia="Arial Unicode MS"/>
          <w:w w:val="0"/>
          <w:sz w:val="22"/>
          <w:szCs w:val="22"/>
        </w:rPr>
        <w:t xml:space="preserve">    </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(iv</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 xml:space="preserve">Para o Banco Mandatário e </w:t>
      </w:r>
      <w:r>
        <w:rPr>
          <w:rFonts w:ascii="Times New Roman" w:eastAsia="Arial Unicode MS" w:hAnsi="Times New Roman"/>
          <w:szCs w:val="22"/>
        </w:rPr>
        <w:t xml:space="preserve">Agente </w:t>
      </w:r>
      <w:proofErr w:type="spellStart"/>
      <w:r>
        <w:rPr>
          <w:rFonts w:ascii="Times New Roman" w:eastAsia="Arial Unicode MS" w:hAnsi="Times New Roman"/>
          <w:szCs w:val="22"/>
        </w:rPr>
        <w:t>Escriturador</w:t>
      </w:r>
      <w:proofErr w:type="spellEnd"/>
      <w:r w:rsidRPr="00D3716F">
        <w:rPr>
          <w:rFonts w:ascii="Times New Roman" w:eastAsia="Arial Unicode MS" w:hAnsi="Times New Roman"/>
          <w:szCs w:val="22"/>
        </w:rPr>
        <w:t>:</w:t>
      </w:r>
    </w:p>
    <w:p w:rsidR="005C015E" w:rsidRPr="00D3716F" w:rsidRDefault="00661296" w:rsidP="005C015E">
      <w:pPr>
        <w:pStyle w:val="p0"/>
        <w:widowControl/>
        <w:tabs>
          <w:tab w:val="clear" w:pos="720"/>
        </w:tabs>
        <w:spacing w:line="312" w:lineRule="auto"/>
        <w:rPr>
          <w:rFonts w:ascii="Times New Roman" w:eastAsia="Arial Unicode MS" w:hAnsi="Times New Roman"/>
          <w:b/>
          <w:smallCaps/>
          <w:szCs w:val="22"/>
        </w:rPr>
      </w:pPr>
      <w:r w:rsidRPr="00805FA3" w:rsidDel="00661296">
        <w:rPr>
          <w:rFonts w:ascii="Times New Roman" w:eastAsia="Arial Unicode MS" w:hAnsi="Times New Roman"/>
          <w:i/>
          <w:szCs w:val="22"/>
        </w:rPr>
        <w:t xml:space="preserve"> </w:t>
      </w:r>
      <w:r w:rsidR="005C015E" w:rsidRPr="00805FA3">
        <w:rPr>
          <w:rFonts w:ascii="Times New Roman" w:eastAsia="Arial Unicode MS" w:hAnsi="Times New Roman"/>
          <w:b/>
          <w:smallCaps/>
          <w:szCs w:val="22"/>
        </w:rPr>
        <w:t>B</w:t>
      </w:r>
      <w:r w:rsidR="005C015E" w:rsidRPr="00D3716F">
        <w:rPr>
          <w:rFonts w:ascii="Times New Roman" w:eastAsia="Arial Unicode MS" w:hAnsi="Times New Roman"/>
          <w:b/>
          <w:smallCaps/>
          <w:szCs w:val="22"/>
        </w:rPr>
        <w:t xml:space="preserve">anco </w:t>
      </w:r>
      <w:r w:rsidR="005C015E">
        <w:rPr>
          <w:rFonts w:ascii="Times New Roman" w:eastAsia="Arial Unicode MS" w:hAnsi="Times New Roman"/>
          <w:b/>
          <w:smallCaps/>
          <w:szCs w:val="22"/>
        </w:rPr>
        <w:t xml:space="preserve">Bradesco </w:t>
      </w:r>
      <w:r w:rsidR="005C015E" w:rsidRPr="00D3716F">
        <w:rPr>
          <w:rFonts w:ascii="Times New Roman" w:eastAsia="Arial Unicode MS" w:hAnsi="Times New Roman"/>
          <w:b/>
          <w:smallCaps/>
          <w:szCs w:val="22"/>
        </w:rPr>
        <w:t>S.A.</w:t>
      </w:r>
    </w:p>
    <w:p w:rsidR="005C015E" w:rsidRPr="002C6EAC"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2C6EAC">
        <w:rPr>
          <w:sz w:val="22"/>
          <w:szCs w:val="22"/>
        </w:rPr>
        <w:t>Cidade de Deus, S/Nº</w:t>
      </w:r>
      <w:r>
        <w:rPr>
          <w:sz w:val="22"/>
          <w:szCs w:val="22"/>
        </w:rPr>
        <w:t>, Prédio Amarelo, 2º andar</w:t>
      </w:r>
    </w:p>
    <w:p w:rsidR="005C015E" w:rsidRPr="002C6EAC"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2C6EAC">
        <w:rPr>
          <w:sz w:val="22"/>
          <w:szCs w:val="22"/>
        </w:rPr>
        <w:t xml:space="preserve">Osasco – SP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06029-900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At.: Sr. </w:t>
      </w:r>
      <w:r>
        <w:rPr>
          <w:rFonts w:eastAsia="Arial Unicode MS"/>
          <w:w w:val="0"/>
          <w:sz w:val="22"/>
          <w:szCs w:val="22"/>
        </w:rPr>
        <w:t>Marcelo Ronaldo Poli</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Telefone: (11) </w:t>
      </w:r>
      <w:r>
        <w:rPr>
          <w:rFonts w:eastAsia="Arial Unicode MS"/>
          <w:w w:val="0"/>
          <w:sz w:val="22"/>
          <w:szCs w:val="22"/>
        </w:rPr>
        <w:t>3684-7654</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Fax: (11) </w:t>
      </w:r>
      <w:r>
        <w:rPr>
          <w:rFonts w:eastAsia="Arial Unicode MS"/>
          <w:w w:val="0"/>
          <w:sz w:val="22"/>
          <w:szCs w:val="22"/>
        </w:rPr>
        <w:t>3684-5645</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roofErr w:type="gramStart"/>
      <w:r w:rsidRPr="00D3716F">
        <w:rPr>
          <w:rFonts w:eastAsia="Arial Unicode MS"/>
          <w:i/>
          <w:w w:val="0"/>
          <w:sz w:val="22"/>
          <w:szCs w:val="22"/>
        </w:rPr>
        <w:t>e-mail</w:t>
      </w:r>
      <w:proofErr w:type="gramEnd"/>
      <w:r w:rsidRPr="00D3716F">
        <w:rPr>
          <w:rFonts w:eastAsia="Arial Unicode MS"/>
          <w:w w:val="0"/>
          <w:sz w:val="22"/>
          <w:szCs w:val="22"/>
        </w:rPr>
        <w:t xml:space="preserve">: </w:t>
      </w:r>
      <w:hyperlink r:id="rId24" w:history="1">
        <w:r w:rsidRPr="003610AD">
          <w:rPr>
            <w:rStyle w:val="Hyperlink"/>
            <w:rFonts w:eastAsia="Arial Unicode MS"/>
            <w:w w:val="0"/>
            <w:sz w:val="22"/>
            <w:szCs w:val="22"/>
          </w:rPr>
          <w:t>4010.mpoli@bradesco.com.br</w:t>
        </w:r>
      </w:hyperlink>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(v</w:t>
      </w:r>
      <w:proofErr w:type="gramStart"/>
      <w:r w:rsidRPr="00D3716F">
        <w:rPr>
          <w:rFonts w:ascii="Times New Roman" w:eastAsia="Arial Unicode MS" w:hAnsi="Times New Roman"/>
          <w:szCs w:val="22"/>
        </w:rPr>
        <w:t>)</w:t>
      </w:r>
      <w:proofErr w:type="gramEnd"/>
      <w:r w:rsidRPr="00D3716F">
        <w:rPr>
          <w:rFonts w:ascii="Times New Roman" w:eastAsia="Arial Unicode MS" w:hAnsi="Times New Roman"/>
          <w:szCs w:val="22"/>
        </w:rPr>
        <w:tab/>
        <w:t>Para a CETIP:</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b/>
          <w:smallCaps/>
          <w:w w:val="0"/>
          <w:sz w:val="22"/>
          <w:szCs w:val="22"/>
        </w:rPr>
        <w:t xml:space="preserve">CETIP S.A. – Balcão </w:t>
      </w:r>
      <w:proofErr w:type="gramStart"/>
      <w:r w:rsidRPr="00D3716F">
        <w:rPr>
          <w:rFonts w:eastAsia="Arial Unicode MS"/>
          <w:b/>
          <w:smallCaps/>
          <w:w w:val="0"/>
          <w:sz w:val="22"/>
          <w:szCs w:val="22"/>
        </w:rPr>
        <w:t>Organizado de Ativos e Derivativos</w:t>
      </w:r>
      <w:proofErr w:type="gramEnd"/>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Av. República do Chile, nº 230, 11º andar</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Rio de Janeiro – RJ</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20031-170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Telefone: (21) 2276-7474</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Fax: (21) 2252-4308</w:t>
      </w:r>
      <w:r>
        <w:rPr>
          <w:rFonts w:eastAsia="Arial Unicode MS"/>
          <w:w w:val="0"/>
          <w:sz w:val="22"/>
          <w:szCs w:val="22"/>
        </w:rPr>
        <w:t xml:space="preserve"> </w:t>
      </w:r>
      <w:r w:rsidRPr="00D3716F">
        <w:rPr>
          <w:rFonts w:eastAsia="Arial Unicode MS"/>
          <w:w w:val="0"/>
          <w:sz w:val="22"/>
          <w:szCs w:val="22"/>
        </w:rPr>
        <w:t>/</w:t>
      </w:r>
      <w:r>
        <w:rPr>
          <w:rFonts w:eastAsia="Arial Unicode MS"/>
          <w:w w:val="0"/>
          <w:sz w:val="22"/>
          <w:szCs w:val="22"/>
        </w:rPr>
        <w:t xml:space="preserve"> (21) </w:t>
      </w:r>
      <w:r w:rsidRPr="00D3716F">
        <w:rPr>
          <w:rFonts w:eastAsia="Arial Unicode MS"/>
          <w:w w:val="0"/>
          <w:sz w:val="22"/>
          <w:szCs w:val="22"/>
        </w:rPr>
        <w:t>2262-5481</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roofErr w:type="gramStart"/>
      <w:r w:rsidRPr="00D3716F">
        <w:rPr>
          <w:rFonts w:eastAsia="Arial Unicode MS"/>
          <w:w w:val="0"/>
          <w:sz w:val="22"/>
          <w:szCs w:val="22"/>
        </w:rPr>
        <w:t>ou</w:t>
      </w:r>
      <w:proofErr w:type="gramEnd"/>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Av. Brigadeiro Faria Lima, nº 1.663, 4° andar</w:t>
      </w:r>
      <w:r w:rsidRPr="00D3716F" w:rsidDel="00E1261E">
        <w:rPr>
          <w:rFonts w:eastAsia="Arial Unicode MS"/>
          <w:w w:val="0"/>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São Paulo – SP</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01452-001</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Pr>
          <w:rFonts w:eastAsia="Arial Unicode MS"/>
          <w:w w:val="0"/>
          <w:sz w:val="22"/>
          <w:szCs w:val="22"/>
        </w:rPr>
        <w:t xml:space="preserve">At.: Gerência de Valores Mobiliários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Telefone: (11) 3111-1596</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Fax: (11) 3115-1564</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roofErr w:type="gramStart"/>
      <w:r w:rsidRPr="00D3716F">
        <w:rPr>
          <w:rFonts w:eastAsia="Arial Unicode MS"/>
          <w:i/>
          <w:w w:val="0"/>
          <w:sz w:val="22"/>
          <w:szCs w:val="22"/>
        </w:rPr>
        <w:t>e-mail</w:t>
      </w:r>
      <w:proofErr w:type="gramEnd"/>
      <w:r w:rsidRPr="00D3716F">
        <w:rPr>
          <w:rFonts w:eastAsia="Arial Unicode MS"/>
          <w:w w:val="0"/>
          <w:sz w:val="22"/>
          <w:szCs w:val="22"/>
        </w:rPr>
        <w:t xml:space="preserve">: </w:t>
      </w:r>
      <w:hyperlink r:id="rId25" w:history="1">
        <w:r w:rsidRPr="00CE3B98">
          <w:rPr>
            <w:rStyle w:val="Hyperlink"/>
            <w:rFonts w:eastAsia="Arial Unicode MS"/>
            <w:w w:val="0"/>
            <w:sz w:val="22"/>
            <w:szCs w:val="22"/>
          </w:rPr>
          <w:t>gr.debentures@cetip.com.br</w:t>
        </w:r>
      </w:hyperlink>
      <w:r>
        <w:rPr>
          <w:rFonts w:eastAsia="Arial Unicode MS"/>
          <w:w w:val="0"/>
          <w:sz w:val="22"/>
          <w:szCs w:val="22"/>
        </w:rPr>
        <w:t xml:space="preserve">  </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11.1.2</w:t>
      </w:r>
      <w:r w:rsidRPr="00D3716F">
        <w:rPr>
          <w:rFonts w:eastAsia="Arial Unicode MS"/>
          <w:w w:val="0"/>
          <w:sz w:val="22"/>
          <w:szCs w:val="22"/>
        </w:rPr>
        <w:tab/>
      </w:r>
      <w:r w:rsidRPr="00D3716F">
        <w:rPr>
          <w:rFonts w:eastAsia="Arial Unicode MS"/>
          <w:w w:val="0"/>
          <w:sz w:val="22"/>
          <w:szCs w:val="22"/>
        </w:rPr>
        <w:tab/>
        <w:t>As comunicações serão consideradas entregues quando recebidas sob protocolo ou com “aviso de recebimento” expedido pelo correio ou ainda por telegrama enviado aos endereços acima.</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64" w:name="_DV_M182"/>
      <w:bookmarkEnd w:id="264"/>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11.1.3</w:t>
      </w:r>
      <w:r w:rsidRPr="00D3716F">
        <w:rPr>
          <w:rFonts w:eastAsia="Arial Unicode MS"/>
          <w:w w:val="0"/>
          <w:sz w:val="22"/>
          <w:szCs w:val="22"/>
        </w:rPr>
        <w:tab/>
      </w:r>
      <w:r w:rsidRPr="00D3716F">
        <w:rPr>
          <w:rFonts w:eastAsia="Arial Unicode MS"/>
          <w:w w:val="0"/>
          <w:sz w:val="22"/>
          <w:szCs w:val="22"/>
        </w:rPr>
        <w:tab/>
        <w:t xml:space="preserve">As comunicações feitas por fax ou correio eletrônico serão consideradas recebidas na data de seu envio, desde que seu recebimento seja confirmado através de indicativo (recibo emitido pela máquina utilizada pelo remetente).  Os respectivos originais deverão ser encaminhados para os endereços acima em até </w:t>
      </w:r>
      <w:proofErr w:type="gramStart"/>
      <w:r w:rsidRPr="00D3716F">
        <w:rPr>
          <w:rFonts w:eastAsia="Arial Unicode MS"/>
          <w:w w:val="0"/>
          <w:sz w:val="22"/>
          <w:szCs w:val="22"/>
        </w:rPr>
        <w:t>5</w:t>
      </w:r>
      <w:proofErr w:type="gramEnd"/>
      <w:r w:rsidRPr="00D3716F">
        <w:rPr>
          <w:rFonts w:eastAsia="Arial Unicode MS"/>
          <w:w w:val="0"/>
          <w:sz w:val="22"/>
          <w:szCs w:val="22"/>
        </w:rPr>
        <w:t xml:space="preserve"> (cinco) dias úteis após o envio da mensagem.</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65" w:name="_DV_M183"/>
      <w:bookmarkEnd w:id="265"/>
      <w:r w:rsidRPr="00D3716F">
        <w:rPr>
          <w:rFonts w:eastAsia="Arial Unicode MS"/>
          <w:w w:val="0"/>
          <w:sz w:val="22"/>
          <w:szCs w:val="22"/>
        </w:rPr>
        <w:t>11.1.4</w:t>
      </w:r>
      <w:r w:rsidRPr="00D3716F">
        <w:rPr>
          <w:rFonts w:eastAsia="Arial Unicode MS"/>
          <w:w w:val="0"/>
          <w:sz w:val="22"/>
          <w:szCs w:val="22"/>
        </w:rPr>
        <w:tab/>
      </w:r>
      <w:r w:rsidRPr="00D3716F">
        <w:rPr>
          <w:rFonts w:eastAsia="Arial Unicode MS"/>
          <w:w w:val="0"/>
          <w:sz w:val="22"/>
          <w:szCs w:val="22"/>
        </w:rPr>
        <w:tab/>
        <w:t>A mudança de qualquer dos endereços acima deverá ser comunicada a todas as Partes pela Emissora.</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11.2</w:t>
      </w:r>
      <w:r w:rsidRPr="00D3716F">
        <w:rPr>
          <w:rFonts w:eastAsia="Arial Unicode MS"/>
          <w:w w:val="0"/>
          <w:sz w:val="22"/>
          <w:szCs w:val="22"/>
        </w:rPr>
        <w:tab/>
      </w:r>
      <w:r w:rsidRPr="00D3716F">
        <w:rPr>
          <w:rFonts w:eastAsia="Arial Unicode MS"/>
          <w:w w:val="0"/>
          <w:sz w:val="22"/>
          <w:szCs w:val="22"/>
        </w:rPr>
        <w:tab/>
        <w:t xml:space="preserve">Exceto quando previsto expressamente de modo diverso na presente Escritura, entende-se por “dia útil” qualquer dia da semana, exceto sábados, domingos e feriados nacionais ou na Cidade de São Paulo. Quando a indicação de prazo contado por dia na presente Escritura não vier acompanhada da indicação de “dia útil”, entende-se que o prazo é contado em dias corridos.  </w:t>
      </w:r>
    </w:p>
    <w:p w:rsidR="005C015E" w:rsidRPr="00D3716F" w:rsidRDefault="005C015E" w:rsidP="005C015E">
      <w:pPr>
        <w:rPr>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66" w:name="_DV_M412"/>
      <w:bookmarkEnd w:id="266"/>
      <w:r w:rsidRPr="00D3716F">
        <w:rPr>
          <w:rFonts w:eastAsia="Arial Unicode MS"/>
          <w:w w:val="0"/>
          <w:sz w:val="22"/>
          <w:szCs w:val="22"/>
        </w:rPr>
        <w:t>11.3</w:t>
      </w:r>
      <w:r w:rsidRPr="00D3716F">
        <w:rPr>
          <w:rFonts w:eastAsia="Arial Unicode MS"/>
          <w:w w:val="0"/>
          <w:sz w:val="22"/>
          <w:szCs w:val="22"/>
        </w:rPr>
        <w:tab/>
      </w:r>
      <w:r w:rsidRPr="00D3716F">
        <w:rPr>
          <w:rFonts w:eastAsia="Arial Unicode MS"/>
          <w:w w:val="0"/>
          <w:sz w:val="22"/>
          <w:szCs w:val="22"/>
        </w:rPr>
        <w:tab/>
        <w:t xml:space="preserve">Não se presume a renúncia a qualquer dos direitos decorrentes da presente Escritura.  Desta forma, nenhum atraso, omissão ou liberalidade no exercício de qualquer direito ou faculdade que caiba aos </w:t>
      </w:r>
      <w:r w:rsidRPr="00D3716F">
        <w:rPr>
          <w:sz w:val="22"/>
          <w:szCs w:val="22"/>
        </w:rPr>
        <w:t>Debenturistas</w:t>
      </w:r>
      <w:r w:rsidRPr="00D3716F">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11.4</w:t>
      </w:r>
      <w:r w:rsidRPr="00D3716F">
        <w:rPr>
          <w:rFonts w:eastAsia="Arial Unicode MS"/>
          <w:w w:val="0"/>
          <w:sz w:val="22"/>
          <w:szCs w:val="22"/>
        </w:rPr>
        <w:tab/>
      </w:r>
      <w:r w:rsidRPr="00D3716F">
        <w:rPr>
          <w:rFonts w:eastAsia="Arial Unicode MS"/>
          <w:w w:val="0"/>
          <w:sz w:val="22"/>
          <w:szCs w:val="22"/>
        </w:rPr>
        <w:tab/>
        <w:t xml:space="preserve">Caso qualquer das disposições ora aprovadas venha a ser julgada </w:t>
      </w:r>
      <w:proofErr w:type="gramStart"/>
      <w:r w:rsidRPr="00D3716F">
        <w:rPr>
          <w:rFonts w:eastAsia="Arial Unicode MS"/>
          <w:w w:val="0"/>
          <w:sz w:val="22"/>
          <w:szCs w:val="22"/>
        </w:rPr>
        <w:t>ilegal, inválida</w:t>
      </w:r>
      <w:proofErr w:type="gramEnd"/>
      <w:r w:rsidRPr="00D3716F">
        <w:rPr>
          <w:rFonts w:eastAsia="Arial Unicode MS"/>
          <w:w w:val="0"/>
          <w:sz w:val="22"/>
          <w:szCs w:val="22"/>
        </w:rPr>
        <w:t xml:space="preserve"> ou ineficaz, prevalecerão todas as demais disposições não afetadas por tal julgamento, comprometendo-se as Partes, em boa-fé, a substituírem as disposições afetadas por outra que, na medida do possível, produza o mesmo efeito.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11.5</w:t>
      </w:r>
      <w:r w:rsidRPr="00D3716F">
        <w:rPr>
          <w:rFonts w:eastAsia="Arial Unicode MS"/>
          <w:w w:val="0"/>
          <w:sz w:val="22"/>
          <w:szCs w:val="22"/>
        </w:rPr>
        <w:tab/>
      </w:r>
      <w:r w:rsidRPr="00D3716F">
        <w:rPr>
          <w:rFonts w:eastAsia="Arial Unicode MS"/>
          <w:w w:val="0"/>
          <w:sz w:val="22"/>
          <w:szCs w:val="22"/>
        </w:rPr>
        <w:tab/>
        <w:t>Esta Escritura é regida pelas Leis da República Federativa do Brasil.</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11.6</w:t>
      </w:r>
      <w:r w:rsidRPr="00D3716F">
        <w:rPr>
          <w:rFonts w:eastAsia="Arial Unicode MS"/>
          <w:w w:val="0"/>
          <w:sz w:val="22"/>
          <w:szCs w:val="22"/>
        </w:rPr>
        <w:tab/>
      </w:r>
      <w:r w:rsidRPr="00D3716F">
        <w:rPr>
          <w:rFonts w:eastAsia="Arial Unicode MS"/>
          <w:w w:val="0"/>
          <w:sz w:val="22"/>
          <w:szCs w:val="22"/>
        </w:rPr>
        <w:tab/>
        <w:t xml:space="preserve">Esta Escritura e as Debêntures constituem títulos </w:t>
      </w:r>
      <w:proofErr w:type="gramStart"/>
      <w:r w:rsidRPr="00D3716F">
        <w:rPr>
          <w:rFonts w:eastAsia="Arial Unicode MS"/>
          <w:w w:val="0"/>
          <w:sz w:val="22"/>
          <w:szCs w:val="22"/>
        </w:rPr>
        <w:t>executivos extrajudiciais nos termos dos incisos I e II do artigo 585 do Código de Processo Civil, reconhecendo as Partes desde já que, independentemente de quaisquer outras medidas cabíveis, as obrigações assumidas nos termos desta Escritura comportam execução específica</w:t>
      </w:r>
      <w:proofErr w:type="gramEnd"/>
      <w:r w:rsidRPr="00D3716F">
        <w:rPr>
          <w:rFonts w:eastAsia="Arial Unicode MS"/>
          <w:w w:val="0"/>
          <w:sz w:val="22"/>
          <w:szCs w:val="22"/>
        </w:rPr>
        <w:t xml:space="preserve"> e se submetem às disposições dos artigos 632 e seguintes do Código de Processo Civil, sem prejuízo do direito de declarar o vencimento antecipado das Debêntures, nos termos desta Escritura.</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11.7</w:t>
      </w:r>
      <w:r w:rsidRPr="00D3716F">
        <w:rPr>
          <w:rFonts w:eastAsia="Arial Unicode MS"/>
          <w:w w:val="0"/>
          <w:sz w:val="22"/>
          <w:szCs w:val="22"/>
        </w:rPr>
        <w:tab/>
      </w:r>
      <w:r w:rsidRPr="00D3716F">
        <w:rPr>
          <w:rFonts w:eastAsia="Arial Unicode MS"/>
          <w:w w:val="0"/>
          <w:sz w:val="22"/>
          <w:szCs w:val="22"/>
        </w:rPr>
        <w:tab/>
        <w:t>Esta Escritura é firmada em caráter irrevogável e irretratável, obrigando as Partes por si e seus sucessores.</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Ttulo2"/>
        <w:tabs>
          <w:tab w:val="left" w:pos="1418"/>
        </w:tabs>
        <w:spacing w:before="0" w:after="0" w:line="312" w:lineRule="auto"/>
        <w:jc w:val="both"/>
        <w:rPr>
          <w:rFonts w:ascii="Times New Roman" w:hAnsi="Times New Roman" w:cs="Times New Roman"/>
          <w:i w:val="0"/>
          <w:w w:val="0"/>
          <w:sz w:val="22"/>
          <w:szCs w:val="22"/>
        </w:rPr>
      </w:pPr>
      <w:bookmarkStart w:id="267" w:name="_DV_M413"/>
      <w:bookmarkEnd w:id="267"/>
      <w:r w:rsidRPr="00D3716F">
        <w:rPr>
          <w:rFonts w:ascii="Times New Roman" w:hAnsi="Times New Roman" w:cs="Times New Roman"/>
          <w:i w:val="0"/>
          <w:w w:val="0"/>
          <w:sz w:val="22"/>
          <w:szCs w:val="22"/>
        </w:rPr>
        <w:t>12.</w:t>
      </w:r>
      <w:r w:rsidRPr="00D3716F">
        <w:rPr>
          <w:rFonts w:ascii="Times New Roman" w:hAnsi="Times New Roman" w:cs="Times New Roman"/>
          <w:i w:val="0"/>
          <w:w w:val="0"/>
          <w:sz w:val="22"/>
          <w:szCs w:val="22"/>
        </w:rPr>
        <w:tab/>
        <w:t>FORO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eastAsia="Arial Unicode MS" w:hAnsi="Times New Roman"/>
          <w:w w:val="0"/>
        </w:rPr>
      </w:pPr>
      <w:bookmarkStart w:id="268" w:name="_DV_M414"/>
      <w:bookmarkEnd w:id="268"/>
      <w:r w:rsidRPr="00D3716F">
        <w:rPr>
          <w:rFonts w:ascii="Times New Roman" w:eastAsia="Arial Unicode MS" w:hAnsi="Times New Roman"/>
          <w:w w:val="0"/>
        </w:rPr>
        <w:t>12.1</w:t>
      </w:r>
      <w:r w:rsidRPr="00D3716F">
        <w:rPr>
          <w:rFonts w:ascii="Times New Roman" w:eastAsia="Arial Unicode MS" w:hAnsi="Times New Roman"/>
          <w:w w:val="0"/>
        </w:rPr>
        <w:tab/>
      </w:r>
      <w:r w:rsidRPr="00D3716F">
        <w:rPr>
          <w:rFonts w:ascii="Times New Roman" w:eastAsia="Arial Unicode MS" w:hAnsi="Times New Roman"/>
          <w:w w:val="0"/>
        </w:rPr>
        <w:tab/>
        <w:t>Fica eleito o Foro</w:t>
      </w:r>
      <w:bookmarkStart w:id="269" w:name="_DV_C683"/>
      <w:r w:rsidRPr="00D3716F">
        <w:rPr>
          <w:rFonts w:ascii="Times New Roman" w:eastAsia="Arial Unicode MS" w:hAnsi="Times New Roman"/>
          <w:w w:val="0"/>
        </w:rPr>
        <w:t xml:space="preserve"> da Cidade </w:t>
      </w:r>
      <w:bookmarkStart w:id="270" w:name="_DV_M415"/>
      <w:bookmarkEnd w:id="269"/>
      <w:bookmarkEnd w:id="270"/>
      <w:r w:rsidRPr="00D3716F">
        <w:rPr>
          <w:rFonts w:ascii="Times New Roman" w:eastAsia="Arial Unicode MS" w:hAnsi="Times New Roman"/>
          <w:w w:val="0"/>
        </w:rPr>
        <w:t>de São Paulo, Estado de São Paulo, para dirimir quaisquer dúvidas ou controvérsias oriundas desta Escritura, com renúncia a qualquer outro, por mais privilegiado que seja</w:t>
      </w:r>
      <w:r>
        <w:rPr>
          <w:rFonts w:ascii="Times New Roman" w:eastAsia="Arial Unicode MS" w:hAnsi="Times New Roman"/>
          <w:w w:val="0"/>
        </w:rPr>
        <w:t xml:space="preserve"> ou venha a ser</w:t>
      </w:r>
      <w:r w:rsidRPr="00D3716F">
        <w:rPr>
          <w:rFonts w:ascii="Times New Roman" w:eastAsia="Arial Unicode MS" w:hAnsi="Times New Roman"/>
          <w:w w:val="0"/>
        </w:rPr>
        <w:t>.</w:t>
      </w: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eastAsia="Arial Unicode MS" w:hAnsi="Times New Roman"/>
          <w:w w:val="0"/>
        </w:rPr>
      </w:pPr>
      <w:r w:rsidRPr="00D3716F">
        <w:rPr>
          <w:rFonts w:ascii="Times New Roman" w:eastAsia="Arial Unicode MS" w:hAnsi="Times New Roman"/>
          <w:w w:val="0"/>
        </w:rPr>
        <w:t xml:space="preserve">E por estarem assim justas e contratadas, as Partes firmam a presente Escritura, em </w:t>
      </w:r>
      <w:proofErr w:type="gramStart"/>
      <w:r w:rsidRPr="00D3716F">
        <w:rPr>
          <w:rFonts w:ascii="Times New Roman" w:eastAsia="Arial Unicode MS" w:hAnsi="Times New Roman"/>
          <w:w w:val="0"/>
        </w:rPr>
        <w:t>3</w:t>
      </w:r>
      <w:proofErr w:type="gramEnd"/>
      <w:r w:rsidRPr="00D3716F">
        <w:rPr>
          <w:rFonts w:ascii="Times New Roman" w:eastAsia="Arial Unicode MS" w:hAnsi="Times New Roman"/>
          <w:w w:val="0"/>
        </w:rPr>
        <w:t xml:space="preserve"> (três) vias de igual teor e forma, na presença de 2 (duas) testemunhas.</w:t>
      </w:r>
    </w:p>
    <w:p w:rsidR="005C015E" w:rsidRPr="00D3716F" w:rsidRDefault="005C015E" w:rsidP="005C015E">
      <w:pPr>
        <w:pStyle w:val="p0"/>
        <w:spacing w:line="312" w:lineRule="auto"/>
        <w:jc w:val="center"/>
        <w:rPr>
          <w:rFonts w:ascii="Times New Roman" w:eastAsia="Arial Unicode MS" w:hAnsi="Times New Roman"/>
          <w:szCs w:val="22"/>
        </w:rPr>
      </w:pPr>
    </w:p>
    <w:p w:rsidR="005C015E" w:rsidRPr="00D3716F" w:rsidRDefault="005C015E" w:rsidP="005C015E">
      <w:pPr>
        <w:pStyle w:val="p0"/>
        <w:spacing w:line="312" w:lineRule="auto"/>
        <w:jc w:val="center"/>
        <w:rPr>
          <w:rFonts w:ascii="Times New Roman" w:eastAsia="Arial Unicode MS" w:hAnsi="Times New Roman"/>
          <w:szCs w:val="22"/>
        </w:rPr>
      </w:pPr>
      <w:r w:rsidRPr="00D3716F">
        <w:rPr>
          <w:rFonts w:ascii="Times New Roman" w:eastAsia="Arial Unicode MS" w:hAnsi="Times New Roman"/>
          <w:szCs w:val="22"/>
        </w:rPr>
        <w:t>****</w:t>
      </w:r>
    </w:p>
    <w:p w:rsidR="005C015E" w:rsidRPr="00D3716F" w:rsidRDefault="005C015E" w:rsidP="005C015E">
      <w:pPr>
        <w:pStyle w:val="p0"/>
        <w:spacing w:line="312" w:lineRule="auto"/>
        <w:jc w:val="center"/>
        <w:rPr>
          <w:rFonts w:ascii="Times New Roman" w:eastAsia="Arial Unicode MS" w:hAnsi="Times New Roman"/>
          <w:szCs w:val="22"/>
        </w:rPr>
      </w:pPr>
      <w:bookmarkStart w:id="271" w:name="_DV_M416"/>
      <w:bookmarkEnd w:id="271"/>
    </w:p>
    <w:p w:rsidR="005C015E" w:rsidRPr="00D3716F" w:rsidRDefault="005C015E" w:rsidP="005C015E">
      <w:pPr>
        <w:pStyle w:val="p0"/>
        <w:spacing w:line="312" w:lineRule="auto"/>
        <w:jc w:val="center"/>
        <w:rPr>
          <w:rFonts w:ascii="Times New Roman" w:eastAsia="Arial Unicode MS" w:hAnsi="Times New Roman"/>
          <w:szCs w:val="22"/>
        </w:rPr>
      </w:pPr>
      <w:r w:rsidRPr="00D3716F">
        <w:rPr>
          <w:rFonts w:ascii="Times New Roman" w:eastAsia="Arial Unicode MS" w:hAnsi="Times New Roman"/>
          <w:szCs w:val="22"/>
        </w:rPr>
        <w:t xml:space="preserve">São Paulo, </w:t>
      </w:r>
      <w:r w:rsidR="00E25E00">
        <w:rPr>
          <w:rFonts w:eastAsia="Arial Unicode MS"/>
          <w:szCs w:val="22"/>
        </w:rPr>
        <w:t xml:space="preserve">04 </w:t>
      </w:r>
      <w:r w:rsidRPr="00D3716F">
        <w:rPr>
          <w:rFonts w:ascii="Times New Roman" w:eastAsia="Arial Unicode MS" w:hAnsi="Times New Roman"/>
          <w:szCs w:val="22"/>
        </w:rPr>
        <w:t xml:space="preserve">de </w:t>
      </w:r>
      <w:r w:rsidR="00AF6FA5">
        <w:rPr>
          <w:rFonts w:eastAsia="Arial Unicode MS"/>
          <w:szCs w:val="22"/>
        </w:rPr>
        <w:t xml:space="preserve">fevereiro </w:t>
      </w:r>
      <w:r w:rsidRPr="00D3716F">
        <w:rPr>
          <w:rFonts w:ascii="Times New Roman" w:eastAsia="Arial Unicode MS" w:hAnsi="Times New Roman"/>
          <w:szCs w:val="22"/>
        </w:rPr>
        <w:t xml:space="preserve">de </w:t>
      </w:r>
      <w:r>
        <w:rPr>
          <w:rFonts w:ascii="Times New Roman" w:eastAsia="Arial Unicode MS" w:hAnsi="Times New Roman"/>
          <w:szCs w:val="22"/>
        </w:rPr>
        <w:t>2011</w:t>
      </w:r>
      <w:r w:rsidRPr="00D3716F">
        <w:rPr>
          <w:rFonts w:ascii="Times New Roman" w:eastAsia="Arial Unicode MS" w:hAnsi="Times New Roman"/>
          <w:szCs w:val="22"/>
        </w:rPr>
        <w:t>.</w:t>
      </w:r>
    </w:p>
    <w:p w:rsidR="005C015E" w:rsidRPr="00D3716F" w:rsidRDefault="005C015E" w:rsidP="005C015E">
      <w:pPr>
        <w:spacing w:line="312" w:lineRule="auto"/>
        <w:jc w:val="both"/>
        <w:rPr>
          <w:rFonts w:eastAsia="Arial Unicode MS"/>
          <w:w w:val="0"/>
          <w:sz w:val="22"/>
          <w:szCs w:val="22"/>
        </w:rPr>
      </w:pPr>
      <w:bookmarkStart w:id="272" w:name="_DV_X0"/>
      <w:r w:rsidRPr="00D3716F">
        <w:rPr>
          <w:rFonts w:eastAsia="Arial Unicode MS"/>
          <w:w w:val="0"/>
          <w:sz w:val="22"/>
          <w:szCs w:val="22"/>
        </w:rPr>
        <w:br w:type="page"/>
      </w:r>
      <w:r w:rsidRPr="00D3716F">
        <w:rPr>
          <w:rFonts w:eastAsia="Arial Unicode MS"/>
          <w:i/>
          <w:w w:val="0"/>
          <w:sz w:val="18"/>
          <w:szCs w:val="18"/>
        </w:rPr>
        <w:t xml:space="preserve">[página de assinaturas do Instrumento Particular de Escritura da </w:t>
      </w:r>
      <w:r>
        <w:rPr>
          <w:rFonts w:eastAsia="Arial Unicode MS"/>
          <w:i/>
          <w:w w:val="0"/>
          <w:sz w:val="18"/>
          <w:szCs w:val="18"/>
        </w:rPr>
        <w:t>3</w:t>
      </w:r>
      <w:r w:rsidRPr="00D3716F">
        <w:rPr>
          <w:rFonts w:eastAsia="Arial Unicode MS"/>
          <w:i/>
          <w:w w:val="0"/>
          <w:sz w:val="18"/>
          <w:szCs w:val="18"/>
        </w:rPr>
        <w:t xml:space="preserve">ª Emissão de Debêntures Simples, não Conversíveis em Ações, </w:t>
      </w:r>
      <w:r>
        <w:rPr>
          <w:rFonts w:eastAsia="Arial Unicode MS"/>
          <w:i/>
          <w:w w:val="0"/>
          <w:sz w:val="18"/>
          <w:szCs w:val="18"/>
        </w:rPr>
        <w:t xml:space="preserve">em Série Única, </w:t>
      </w:r>
      <w:r w:rsidRPr="00D3716F">
        <w:rPr>
          <w:rFonts w:eastAsia="Arial Unicode MS"/>
          <w:i/>
          <w:w w:val="0"/>
          <w:sz w:val="18"/>
          <w:szCs w:val="18"/>
        </w:rPr>
        <w:t>da Espécie Quirografária, com Garantia Fidejussória, para Distribuição Pública com Esforços Restritos de Colocação, da Votorantim Cimentos S.A.</w:t>
      </w:r>
      <w:r>
        <w:rPr>
          <w:rFonts w:eastAsia="Arial Unicode MS"/>
          <w:i/>
          <w:w w:val="0"/>
          <w:sz w:val="18"/>
          <w:szCs w:val="18"/>
        </w:rPr>
        <w:t xml:space="preserve"> celebrado em </w:t>
      </w:r>
      <w:r w:rsidR="00E25E00">
        <w:rPr>
          <w:rFonts w:eastAsia="Arial Unicode MS"/>
          <w:i/>
          <w:w w:val="0"/>
          <w:sz w:val="18"/>
          <w:szCs w:val="18"/>
        </w:rPr>
        <w:t xml:space="preserve">04 </w:t>
      </w:r>
      <w:r>
        <w:rPr>
          <w:rFonts w:eastAsia="Arial Unicode MS"/>
          <w:i/>
          <w:w w:val="0"/>
          <w:sz w:val="18"/>
          <w:szCs w:val="18"/>
        </w:rPr>
        <w:t xml:space="preserve">de </w:t>
      </w:r>
      <w:r w:rsidR="00AF6FA5">
        <w:rPr>
          <w:rFonts w:eastAsia="Arial Unicode MS"/>
          <w:i/>
          <w:w w:val="0"/>
          <w:sz w:val="18"/>
          <w:szCs w:val="18"/>
        </w:rPr>
        <w:t xml:space="preserve">fevereiro </w:t>
      </w:r>
      <w:r>
        <w:rPr>
          <w:rFonts w:eastAsia="Arial Unicode MS"/>
          <w:i/>
          <w:w w:val="0"/>
          <w:sz w:val="18"/>
          <w:szCs w:val="18"/>
        </w:rPr>
        <w:t>de 2011.</w:t>
      </w:r>
      <w:r w:rsidRPr="00D3716F">
        <w:rPr>
          <w:rFonts w:eastAsia="Arial Unicode MS"/>
          <w:i/>
          <w:w w:val="0"/>
          <w:sz w:val="18"/>
          <w:szCs w:val="18"/>
        </w:rPr>
        <w:t xml:space="preserve">] </w:t>
      </w:r>
    </w:p>
    <w:p w:rsidR="005C015E" w:rsidRPr="00D3716F" w:rsidRDefault="005C015E" w:rsidP="005C015E">
      <w:pPr>
        <w:spacing w:line="312" w:lineRule="auto"/>
        <w:rPr>
          <w:rFonts w:eastAsia="Arial Unicode MS"/>
          <w:w w:val="0"/>
          <w:sz w:val="22"/>
          <w:szCs w:val="22"/>
        </w:rPr>
      </w:pPr>
    </w:p>
    <w:p w:rsidR="005C015E" w:rsidRPr="00D3716F" w:rsidRDefault="005C015E" w:rsidP="005C015E">
      <w:pPr>
        <w:spacing w:line="312" w:lineRule="auto"/>
        <w:rPr>
          <w:rFonts w:eastAsia="Arial Unicode MS"/>
          <w:w w:val="0"/>
          <w:sz w:val="22"/>
          <w:szCs w:val="22"/>
        </w:rPr>
      </w:pPr>
    </w:p>
    <w:p w:rsidR="005C015E" w:rsidRPr="00D3716F" w:rsidRDefault="005C015E" w:rsidP="005C015E">
      <w:pPr>
        <w:spacing w:line="312" w:lineRule="auto"/>
        <w:rPr>
          <w:rFonts w:eastAsia="Arial Unicode MS"/>
          <w:w w:val="0"/>
          <w:sz w:val="22"/>
          <w:szCs w:val="22"/>
        </w:rPr>
      </w:pPr>
    </w:p>
    <w:p w:rsidR="005C015E" w:rsidRPr="00D3716F" w:rsidRDefault="005C015E" w:rsidP="005C015E">
      <w:pPr>
        <w:spacing w:line="312" w:lineRule="auto"/>
        <w:rPr>
          <w:rFonts w:eastAsia="Arial Unicode MS"/>
          <w:w w:val="0"/>
          <w:sz w:val="22"/>
          <w:szCs w:val="22"/>
        </w:rPr>
      </w:pPr>
    </w:p>
    <w:bookmarkEnd w:id="272"/>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i/>
          <w:sz w:val="22"/>
          <w:szCs w:val="22"/>
        </w:rPr>
      </w:pPr>
    </w:p>
    <w:tbl>
      <w:tblPr>
        <w:tblW w:w="0" w:type="auto"/>
        <w:jc w:val="center"/>
        <w:tblBorders>
          <w:top w:val="single" w:sz="4" w:space="0" w:color="auto"/>
        </w:tblBorders>
        <w:tblLayout w:type="fixed"/>
        <w:tblCellMar>
          <w:left w:w="70" w:type="dxa"/>
          <w:right w:w="70" w:type="dxa"/>
        </w:tblCellMar>
        <w:tblLook w:val="0000"/>
      </w:tblPr>
      <w:tblGrid>
        <w:gridCol w:w="4323"/>
        <w:gridCol w:w="4322"/>
      </w:tblGrid>
      <w:tr w:rsidR="005C015E" w:rsidRPr="00D3716F" w:rsidTr="0056268C">
        <w:tblPrEx>
          <w:tblCellMar>
            <w:top w:w="0" w:type="dxa"/>
            <w:bottom w:w="0" w:type="dxa"/>
          </w:tblCellMar>
        </w:tblPrEx>
        <w:trPr>
          <w:jc w:val="center"/>
        </w:trPr>
        <w:tc>
          <w:tcPr>
            <w:tcW w:w="8645" w:type="dxa"/>
            <w:gridSpan w:val="2"/>
          </w:tcPr>
          <w:p w:rsidR="005C015E" w:rsidRPr="00D3716F" w:rsidRDefault="005C015E" w:rsidP="0056268C">
            <w:pPr>
              <w:spacing w:line="312" w:lineRule="auto"/>
              <w:jc w:val="center"/>
              <w:rPr>
                <w:rFonts w:eastAsia="Arial Unicode MS"/>
                <w:w w:val="0"/>
                <w:sz w:val="22"/>
                <w:szCs w:val="22"/>
              </w:rPr>
            </w:pPr>
            <w:r w:rsidRPr="00D3716F">
              <w:rPr>
                <w:rFonts w:eastAsia="Arial Unicode MS"/>
                <w:b/>
                <w:smallCaps/>
                <w:w w:val="0"/>
                <w:sz w:val="22"/>
                <w:szCs w:val="22"/>
              </w:rPr>
              <w:t>Votorantim Cimentos S.A.</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spacing w:line="312" w:lineRule="auto"/>
              <w:rPr>
                <w:rFonts w:eastAsia="Arial Unicode MS"/>
                <w:w w:val="0"/>
                <w:sz w:val="22"/>
                <w:szCs w:val="22"/>
              </w:rPr>
            </w:pPr>
            <w:r w:rsidRPr="00D3716F">
              <w:rPr>
                <w:rFonts w:eastAsia="Arial Unicode MS"/>
                <w:smallCaps/>
                <w:w w:val="0"/>
                <w:sz w:val="22"/>
                <w:szCs w:val="22"/>
              </w:rPr>
              <w:t>P</w:t>
            </w:r>
            <w:r w:rsidRPr="00D3716F">
              <w:rPr>
                <w:rFonts w:eastAsia="Arial Unicode MS"/>
                <w:w w:val="0"/>
                <w:sz w:val="22"/>
                <w:szCs w:val="22"/>
              </w:rPr>
              <w:t>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c>
          <w:tcPr>
            <w:tcW w:w="4322" w:type="dxa"/>
          </w:tcPr>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Por: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r>
    </w:tbl>
    <w:p w:rsidR="005C015E" w:rsidRPr="00D3716F" w:rsidRDefault="005C015E" w:rsidP="005C015E">
      <w:pPr>
        <w:suppressAutoHyphens/>
        <w:spacing w:line="312" w:lineRule="auto"/>
        <w:rPr>
          <w:sz w:val="22"/>
          <w:szCs w:val="22"/>
        </w:rPr>
      </w:pPr>
    </w:p>
    <w:p w:rsidR="005C015E" w:rsidRPr="00D3716F" w:rsidRDefault="005C015E" w:rsidP="005C015E">
      <w:pPr>
        <w:suppressAutoHyphens/>
        <w:spacing w:line="312" w:lineRule="auto"/>
        <w:rPr>
          <w:sz w:val="22"/>
          <w:szCs w:val="22"/>
        </w:rPr>
      </w:pPr>
    </w:p>
    <w:p w:rsidR="005C015E" w:rsidRPr="00D3716F" w:rsidRDefault="005C015E" w:rsidP="005C015E">
      <w:pPr>
        <w:suppressAutoHyphens/>
        <w:spacing w:line="312" w:lineRule="auto"/>
        <w:rPr>
          <w:sz w:val="22"/>
          <w:szCs w:val="22"/>
        </w:rPr>
      </w:pPr>
    </w:p>
    <w:p w:rsidR="005C015E" w:rsidRPr="00D3716F" w:rsidRDefault="005C015E" w:rsidP="005C015E">
      <w:pPr>
        <w:suppressAutoHyphens/>
        <w:spacing w:line="312" w:lineRule="auto"/>
        <w:rPr>
          <w:sz w:val="22"/>
          <w:szCs w:val="22"/>
        </w:rPr>
      </w:pPr>
    </w:p>
    <w:tbl>
      <w:tblPr>
        <w:tblW w:w="0" w:type="auto"/>
        <w:jc w:val="center"/>
        <w:tblBorders>
          <w:top w:val="single" w:sz="4" w:space="0" w:color="auto"/>
        </w:tblBorders>
        <w:tblLayout w:type="fixed"/>
        <w:tblCellMar>
          <w:left w:w="70" w:type="dxa"/>
          <w:right w:w="70" w:type="dxa"/>
        </w:tblCellMar>
        <w:tblLook w:val="0000"/>
      </w:tblPr>
      <w:tblGrid>
        <w:gridCol w:w="4323"/>
        <w:gridCol w:w="4322"/>
      </w:tblGrid>
      <w:tr w:rsidR="005C015E" w:rsidRPr="00D3716F" w:rsidTr="0056268C">
        <w:tblPrEx>
          <w:tblCellMar>
            <w:top w:w="0" w:type="dxa"/>
            <w:bottom w:w="0" w:type="dxa"/>
          </w:tblCellMar>
        </w:tblPrEx>
        <w:trPr>
          <w:jc w:val="center"/>
        </w:trPr>
        <w:tc>
          <w:tcPr>
            <w:tcW w:w="8645" w:type="dxa"/>
            <w:gridSpan w:val="2"/>
          </w:tcPr>
          <w:p w:rsidR="005C015E" w:rsidRPr="00D3716F" w:rsidRDefault="00AF6FA5" w:rsidP="00AF6FA5">
            <w:pPr>
              <w:pStyle w:val="p0"/>
              <w:widowControl/>
              <w:tabs>
                <w:tab w:val="clear" w:pos="720"/>
              </w:tabs>
              <w:spacing w:line="312" w:lineRule="auto"/>
              <w:jc w:val="center"/>
              <w:rPr>
                <w:rFonts w:eastAsia="Arial Unicode MS"/>
                <w:b/>
                <w:smallCaps/>
                <w:szCs w:val="22"/>
              </w:rPr>
            </w:pPr>
            <w:r>
              <w:rPr>
                <w:rFonts w:ascii="Times New Roman" w:eastAsia="Arial Unicode MS" w:hAnsi="Times New Roman"/>
                <w:b/>
                <w:smallCaps/>
                <w:szCs w:val="22"/>
              </w:rPr>
              <w:t xml:space="preserve"> Oliveira </w:t>
            </w:r>
            <w:proofErr w:type="spellStart"/>
            <w:r>
              <w:rPr>
                <w:rFonts w:ascii="Times New Roman" w:eastAsia="Arial Unicode MS" w:hAnsi="Times New Roman"/>
                <w:b/>
                <w:smallCaps/>
                <w:szCs w:val="22"/>
              </w:rPr>
              <w:t>Trust</w:t>
            </w:r>
            <w:proofErr w:type="spellEnd"/>
            <w:r>
              <w:rPr>
                <w:rFonts w:ascii="Times New Roman" w:eastAsia="Arial Unicode MS" w:hAnsi="Times New Roman"/>
                <w:b/>
                <w:smallCaps/>
                <w:szCs w:val="22"/>
              </w:rPr>
              <w:t xml:space="preserve"> Distribuidora de Títulos e Valores Mobiliários S.A.</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spacing w:line="312" w:lineRule="auto"/>
              <w:rPr>
                <w:rFonts w:eastAsia="Arial Unicode MS"/>
                <w:w w:val="0"/>
                <w:sz w:val="22"/>
                <w:szCs w:val="22"/>
              </w:rPr>
            </w:pPr>
            <w:r w:rsidRPr="00D3716F">
              <w:rPr>
                <w:rFonts w:eastAsia="Arial Unicode MS"/>
                <w:smallCaps/>
                <w:w w:val="0"/>
                <w:sz w:val="22"/>
                <w:szCs w:val="22"/>
              </w:rPr>
              <w:t>P</w:t>
            </w:r>
            <w:r w:rsidRPr="00D3716F">
              <w:rPr>
                <w:rFonts w:eastAsia="Arial Unicode MS"/>
                <w:w w:val="0"/>
                <w:sz w:val="22"/>
                <w:szCs w:val="22"/>
              </w:rPr>
              <w:t>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c>
          <w:tcPr>
            <w:tcW w:w="4322" w:type="dxa"/>
          </w:tcPr>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Por: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r>
    </w:tbl>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tbl>
      <w:tblPr>
        <w:tblW w:w="0" w:type="auto"/>
        <w:jc w:val="center"/>
        <w:tblBorders>
          <w:top w:val="single" w:sz="4" w:space="0" w:color="auto"/>
        </w:tblBorders>
        <w:tblLayout w:type="fixed"/>
        <w:tblCellMar>
          <w:left w:w="70" w:type="dxa"/>
          <w:right w:w="70" w:type="dxa"/>
        </w:tblCellMar>
        <w:tblLook w:val="0000"/>
      </w:tblPr>
      <w:tblGrid>
        <w:gridCol w:w="4323"/>
        <w:gridCol w:w="4322"/>
      </w:tblGrid>
      <w:tr w:rsidR="005C015E" w:rsidRPr="00D3716F" w:rsidTr="0056268C">
        <w:tblPrEx>
          <w:tblCellMar>
            <w:top w:w="0" w:type="dxa"/>
            <w:bottom w:w="0" w:type="dxa"/>
          </w:tblCellMar>
        </w:tblPrEx>
        <w:trPr>
          <w:jc w:val="center"/>
        </w:trPr>
        <w:tc>
          <w:tcPr>
            <w:tcW w:w="8645" w:type="dxa"/>
            <w:gridSpan w:val="2"/>
          </w:tcPr>
          <w:p w:rsidR="005C015E" w:rsidRPr="00D3716F" w:rsidRDefault="005C015E" w:rsidP="0056268C">
            <w:pPr>
              <w:spacing w:line="312" w:lineRule="auto"/>
              <w:jc w:val="center"/>
              <w:rPr>
                <w:rFonts w:eastAsia="Arial Unicode MS"/>
                <w:w w:val="0"/>
                <w:sz w:val="22"/>
                <w:szCs w:val="22"/>
              </w:rPr>
            </w:pPr>
            <w:r w:rsidRPr="00D3716F">
              <w:rPr>
                <w:rFonts w:eastAsia="Arial Unicode MS"/>
                <w:b/>
                <w:smallCaps/>
                <w:w w:val="0"/>
                <w:sz w:val="22"/>
                <w:szCs w:val="22"/>
              </w:rPr>
              <w:t>Votorantim Industrial S.A.</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spacing w:line="312" w:lineRule="auto"/>
              <w:rPr>
                <w:rFonts w:eastAsia="Arial Unicode MS"/>
                <w:w w:val="0"/>
                <w:sz w:val="22"/>
                <w:szCs w:val="22"/>
              </w:rPr>
            </w:pPr>
            <w:r w:rsidRPr="00D3716F">
              <w:rPr>
                <w:rFonts w:eastAsia="Arial Unicode MS"/>
                <w:smallCaps/>
                <w:w w:val="0"/>
                <w:sz w:val="22"/>
                <w:szCs w:val="22"/>
              </w:rPr>
              <w:t>P</w:t>
            </w:r>
            <w:r w:rsidRPr="00D3716F">
              <w:rPr>
                <w:rFonts w:eastAsia="Arial Unicode MS"/>
                <w:w w:val="0"/>
                <w:sz w:val="22"/>
                <w:szCs w:val="22"/>
              </w:rPr>
              <w:t>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c>
          <w:tcPr>
            <w:tcW w:w="4322" w:type="dxa"/>
          </w:tcPr>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Por: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r>
    </w:tbl>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r w:rsidRPr="00D3716F">
        <w:rPr>
          <w:rFonts w:ascii="Times New Roman" w:hAnsi="Times New Roman"/>
          <w:sz w:val="22"/>
          <w:szCs w:val="22"/>
        </w:rPr>
        <w:t xml:space="preserve">  Testemunhas:</w:t>
      </w: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tbl>
      <w:tblPr>
        <w:tblW w:w="8717" w:type="dxa"/>
        <w:jc w:val="center"/>
        <w:tblLayout w:type="fixed"/>
        <w:tblCellMar>
          <w:left w:w="70" w:type="dxa"/>
          <w:right w:w="70" w:type="dxa"/>
        </w:tblCellMar>
        <w:tblLook w:val="0000"/>
      </w:tblPr>
      <w:tblGrid>
        <w:gridCol w:w="4323"/>
        <w:gridCol w:w="4394"/>
      </w:tblGrid>
      <w:tr w:rsidR="005C015E" w:rsidRPr="00D3716F" w:rsidTr="0056268C">
        <w:tblPrEx>
          <w:tblCellMar>
            <w:top w:w="0" w:type="dxa"/>
            <w:bottom w:w="0" w:type="dxa"/>
          </w:tblCellMar>
        </w:tblPrEx>
        <w:trPr>
          <w:jc w:val="center"/>
        </w:trPr>
        <w:tc>
          <w:tcPr>
            <w:tcW w:w="4323" w:type="dxa"/>
          </w:tcPr>
          <w:p w:rsidR="005C015E" w:rsidRPr="00D3716F" w:rsidRDefault="005C015E" w:rsidP="0056268C">
            <w:pPr>
              <w:suppressAutoHyphens/>
              <w:spacing w:line="312" w:lineRule="auto"/>
              <w:jc w:val="both"/>
              <w:rPr>
                <w:sz w:val="22"/>
                <w:szCs w:val="22"/>
              </w:rPr>
            </w:pPr>
            <w:r w:rsidRPr="00D3716F">
              <w:rPr>
                <w:sz w:val="22"/>
                <w:szCs w:val="22"/>
              </w:rPr>
              <w:t>1.______________________________</w:t>
            </w:r>
          </w:p>
        </w:tc>
        <w:tc>
          <w:tcPr>
            <w:tcW w:w="4394" w:type="dxa"/>
          </w:tcPr>
          <w:p w:rsidR="005C015E" w:rsidRPr="00D3716F" w:rsidRDefault="005C015E" w:rsidP="0056268C">
            <w:pPr>
              <w:suppressAutoHyphens/>
              <w:spacing w:line="312" w:lineRule="auto"/>
              <w:jc w:val="both"/>
              <w:rPr>
                <w:sz w:val="22"/>
                <w:szCs w:val="22"/>
              </w:rPr>
            </w:pPr>
            <w:r w:rsidRPr="00D3716F">
              <w:rPr>
                <w:sz w:val="22"/>
                <w:szCs w:val="22"/>
              </w:rPr>
              <w:t>2.______________________________</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r w:rsidRPr="00D3716F">
              <w:rPr>
                <w:rFonts w:ascii="Times New Roman" w:hAnsi="Times New Roman"/>
                <w:sz w:val="22"/>
                <w:szCs w:val="22"/>
              </w:rPr>
              <w:t>Nome:</w:t>
            </w:r>
          </w:p>
        </w:tc>
        <w:tc>
          <w:tcPr>
            <w:tcW w:w="4394" w:type="dxa"/>
          </w:tcPr>
          <w:p w:rsidR="005C015E" w:rsidRPr="00D3716F" w:rsidRDefault="005C015E" w:rsidP="0056268C">
            <w:pPr>
              <w:suppressAutoHyphens/>
              <w:spacing w:line="312" w:lineRule="auto"/>
              <w:jc w:val="both"/>
              <w:rPr>
                <w:sz w:val="22"/>
                <w:szCs w:val="22"/>
              </w:rPr>
            </w:pPr>
            <w:r w:rsidRPr="00D3716F">
              <w:rPr>
                <w:sz w:val="22"/>
                <w:szCs w:val="22"/>
              </w:rPr>
              <w:t>Nome:</w:t>
            </w:r>
          </w:p>
        </w:tc>
      </w:tr>
      <w:tr w:rsidR="005C015E" w:rsidRPr="000944F8" w:rsidTr="0056268C">
        <w:tblPrEx>
          <w:tblCellMar>
            <w:top w:w="0" w:type="dxa"/>
            <w:bottom w:w="0" w:type="dxa"/>
          </w:tblCellMar>
        </w:tblPrEx>
        <w:trPr>
          <w:jc w:val="center"/>
        </w:trPr>
        <w:tc>
          <w:tcPr>
            <w:tcW w:w="4323" w:type="dxa"/>
          </w:tcPr>
          <w:p w:rsidR="005C015E" w:rsidRPr="00D3716F" w:rsidRDefault="005C015E" w:rsidP="0056268C">
            <w:pPr>
              <w:suppressAutoHyphens/>
              <w:spacing w:line="312" w:lineRule="auto"/>
              <w:jc w:val="both"/>
              <w:rPr>
                <w:sz w:val="22"/>
                <w:szCs w:val="22"/>
              </w:rPr>
            </w:pPr>
            <w:r w:rsidRPr="00D3716F">
              <w:rPr>
                <w:sz w:val="22"/>
                <w:szCs w:val="22"/>
              </w:rPr>
              <w:t>RG:</w:t>
            </w:r>
          </w:p>
        </w:tc>
        <w:tc>
          <w:tcPr>
            <w:tcW w:w="4394" w:type="dxa"/>
          </w:tcPr>
          <w:p w:rsidR="005C015E" w:rsidRPr="000944F8" w:rsidRDefault="005C015E" w:rsidP="0056268C">
            <w:pPr>
              <w:suppressAutoHyphens/>
              <w:spacing w:line="312" w:lineRule="auto"/>
              <w:jc w:val="both"/>
              <w:rPr>
                <w:sz w:val="22"/>
                <w:szCs w:val="22"/>
              </w:rPr>
            </w:pPr>
            <w:r w:rsidRPr="00D3716F">
              <w:rPr>
                <w:sz w:val="22"/>
                <w:szCs w:val="22"/>
              </w:rPr>
              <w:t>RG:</w:t>
            </w:r>
          </w:p>
        </w:tc>
      </w:tr>
    </w:tbl>
    <w:p w:rsidR="005C015E" w:rsidRPr="000944F8" w:rsidRDefault="005C015E" w:rsidP="005C015E">
      <w:pPr>
        <w:pStyle w:val="Ttulo9"/>
      </w:pPr>
    </w:p>
    <w:p w:rsidR="005C015E" w:rsidRPr="004D15A8" w:rsidRDefault="005C015E" w:rsidP="005C015E">
      <w:pPr>
        <w:spacing w:line="312" w:lineRule="auto"/>
        <w:jc w:val="center"/>
        <w:rPr>
          <w:b/>
          <w:sz w:val="22"/>
          <w:szCs w:val="22"/>
        </w:rPr>
      </w:pPr>
    </w:p>
    <w:p w:rsidR="00A739AA" w:rsidRPr="005C015E" w:rsidRDefault="00A739AA" w:rsidP="005C015E">
      <w:pPr>
        <w:rPr>
          <w:szCs w:val="22"/>
        </w:rPr>
      </w:pPr>
    </w:p>
    <w:sectPr w:rsidR="00A739AA" w:rsidRPr="005C015E" w:rsidSect="003A2DD3">
      <w:headerReference w:type="default" r:id="rId26"/>
      <w:footerReference w:type="even" r:id="rId27"/>
      <w:footerReference w:type="default" r:id="rId28"/>
      <w:pgSz w:w="12242" w:h="15842" w:code="1"/>
      <w:pgMar w:top="1531" w:right="1701" w:bottom="1531" w:left="1701" w:header="720" w:footer="72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3" w:author="maria.carolina" w:date="2011-02-04T09:54:00Z" w:initials="m">
    <w:p w:rsidR="005B1325" w:rsidRDefault="005B1325">
      <w:pPr>
        <w:pStyle w:val="Textodecomentrio"/>
      </w:pPr>
      <w:r>
        <w:rPr>
          <w:rStyle w:val="Refdecomentrio"/>
        </w:rPr>
        <w:annotationRef/>
      </w:r>
      <w:r>
        <w:t>Conforme consta na proposta deste AF.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402" w:rsidRDefault="004B1402">
      <w:r>
        <w:separator/>
      </w:r>
    </w:p>
  </w:endnote>
  <w:endnote w:type="continuationSeparator" w:id="0">
    <w:p w:rsidR="004B1402" w:rsidRDefault="004B14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873" w:rsidRDefault="00380873">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80873" w:rsidRDefault="0038087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0FC" w:rsidRDefault="008D7621" w:rsidP="003B68DF">
    <w:pPr>
      <w:pStyle w:val="Rodap"/>
    </w:pPr>
    <w:r>
      <w:rPr>
        <w:sz w:val="12"/>
      </w:rPr>
      <w:fldChar w:fldCharType="begin"/>
    </w:r>
    <w:r>
      <w:rPr>
        <w:sz w:val="12"/>
      </w:rPr>
      <w:instrText xml:space="preserve"> DOCPROPERTY "iManageFooter"  \* MERGEFORMAT </w:instrText>
    </w:r>
    <w:r>
      <w:rPr>
        <w:sz w:val="12"/>
      </w:rPr>
      <w:fldChar w:fldCharType="separate"/>
    </w:r>
    <w:proofErr w:type="spellStart"/>
    <w:proofErr w:type="gramStart"/>
    <w:r>
      <w:rPr>
        <w:sz w:val="12"/>
      </w:rPr>
      <w:t>Text_SP</w:t>
    </w:r>
    <w:proofErr w:type="spellEnd"/>
    <w:proofErr w:type="gramEnd"/>
    <w:r>
      <w:rPr>
        <w:sz w:val="12"/>
      </w:rPr>
      <w:t xml:space="preserve">  </w:t>
    </w:r>
    <w:del w:id="273" w:author="Nathalia Esteves" w:date="2011-02-04T16:30:00Z">
      <w:r w:rsidR="00697451">
        <w:rPr>
          <w:sz w:val="12"/>
        </w:rPr>
        <w:delText>3422525v9</w:delText>
      </w:r>
    </w:del>
    <w:ins w:id="274" w:author="Nathalia Esteves" w:date="2011-02-04T16:30:00Z">
      <w:r>
        <w:rPr>
          <w:sz w:val="12"/>
        </w:rPr>
        <w:t>3422525v10</w:t>
      </w:r>
    </w:ins>
    <w:r>
      <w:rPr>
        <w:sz w:val="12"/>
      </w:rPr>
      <w:t xml:space="preserve">  6701/18 </w:t>
    </w:r>
    <w:r>
      <w:rPr>
        <w:sz w:val="12"/>
      </w:rPr>
      <w:fldChar w:fldCharType="end"/>
    </w:r>
    <w:r w:rsidR="003B68DF">
      <w:rPr>
        <w:sz w:val="12"/>
      </w:rPr>
      <w:tab/>
    </w:r>
    <w:r w:rsidR="003B68DF">
      <w:rPr>
        <w:sz w:val="12"/>
      </w:rPr>
      <w:tab/>
    </w:r>
    <w:fldSimple w:instr=" PAGE   \* MERGEFORMAT ">
      <w:r w:rsidR="004B1402">
        <w:rPr>
          <w:noProof/>
        </w:rPr>
        <w:t>1</w:t>
      </w:r>
    </w:fldSimple>
  </w:p>
  <w:p w:rsidR="00380873" w:rsidRPr="00364057" w:rsidRDefault="00380873" w:rsidP="00364057">
    <w:pPr>
      <w:pStyle w:val="Rodap"/>
      <w:rPr>
        <w:rFonts w:ascii="Frutiger Light" w:hAnsi="Frutiger Light" w:cs="Tahoma"/>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402" w:rsidRDefault="004B1402">
      <w:r>
        <w:separator/>
      </w:r>
    </w:p>
  </w:footnote>
  <w:footnote w:type="continuationSeparator" w:id="0">
    <w:p w:rsidR="004B1402" w:rsidRDefault="004B1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873" w:rsidRPr="00666730" w:rsidRDefault="00380873">
    <w:pPr>
      <w:pStyle w:val="Cabealho"/>
      <w:jc w:val="right"/>
      <w:rPr>
        <w:b/>
        <w:smallCap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2">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3">
    <w:nsid w:val="666E57BD"/>
    <w:multiLevelType w:val="hybridMultilevel"/>
    <w:tmpl w:val="D5EA2DCA"/>
    <w:lvl w:ilvl="0" w:tplc="74E60ADC">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2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48C4"/>
    <w:rsid w:val="00000721"/>
    <w:rsid w:val="00002791"/>
    <w:rsid w:val="00002FE2"/>
    <w:rsid w:val="00003762"/>
    <w:rsid w:val="00004557"/>
    <w:rsid w:val="00005F1A"/>
    <w:rsid w:val="00006DA4"/>
    <w:rsid w:val="000109C5"/>
    <w:rsid w:val="000145C6"/>
    <w:rsid w:val="0002011B"/>
    <w:rsid w:val="00021998"/>
    <w:rsid w:val="0002727B"/>
    <w:rsid w:val="00027631"/>
    <w:rsid w:val="000300A1"/>
    <w:rsid w:val="00032339"/>
    <w:rsid w:val="000341EB"/>
    <w:rsid w:val="00034433"/>
    <w:rsid w:val="00034AE5"/>
    <w:rsid w:val="000351CF"/>
    <w:rsid w:val="00035D6C"/>
    <w:rsid w:val="00041B95"/>
    <w:rsid w:val="00042640"/>
    <w:rsid w:val="00042EAC"/>
    <w:rsid w:val="0004691E"/>
    <w:rsid w:val="00050423"/>
    <w:rsid w:val="00050EB9"/>
    <w:rsid w:val="000527F7"/>
    <w:rsid w:val="00055750"/>
    <w:rsid w:val="0005593C"/>
    <w:rsid w:val="000559C4"/>
    <w:rsid w:val="00056259"/>
    <w:rsid w:val="000603E0"/>
    <w:rsid w:val="000641FF"/>
    <w:rsid w:val="000642B9"/>
    <w:rsid w:val="00065778"/>
    <w:rsid w:val="00066FC0"/>
    <w:rsid w:val="000675D0"/>
    <w:rsid w:val="000724CC"/>
    <w:rsid w:val="0007415E"/>
    <w:rsid w:val="00075A2B"/>
    <w:rsid w:val="00075F7E"/>
    <w:rsid w:val="00077305"/>
    <w:rsid w:val="000775F8"/>
    <w:rsid w:val="00077AE7"/>
    <w:rsid w:val="00081316"/>
    <w:rsid w:val="00084698"/>
    <w:rsid w:val="000846AD"/>
    <w:rsid w:val="00086A68"/>
    <w:rsid w:val="00086DB5"/>
    <w:rsid w:val="00090487"/>
    <w:rsid w:val="0009049B"/>
    <w:rsid w:val="00092EBB"/>
    <w:rsid w:val="00093EDC"/>
    <w:rsid w:val="00096D9E"/>
    <w:rsid w:val="00097885"/>
    <w:rsid w:val="00097A8B"/>
    <w:rsid w:val="000A1A9A"/>
    <w:rsid w:val="000A213E"/>
    <w:rsid w:val="000A3C3B"/>
    <w:rsid w:val="000A6C77"/>
    <w:rsid w:val="000A70DC"/>
    <w:rsid w:val="000A71C9"/>
    <w:rsid w:val="000A73E4"/>
    <w:rsid w:val="000A752A"/>
    <w:rsid w:val="000B4D62"/>
    <w:rsid w:val="000B5645"/>
    <w:rsid w:val="000C108F"/>
    <w:rsid w:val="000C31BD"/>
    <w:rsid w:val="000C4788"/>
    <w:rsid w:val="000C7B1F"/>
    <w:rsid w:val="000C7D83"/>
    <w:rsid w:val="000D1005"/>
    <w:rsid w:val="000D1711"/>
    <w:rsid w:val="000D2262"/>
    <w:rsid w:val="000D4566"/>
    <w:rsid w:val="000D52F9"/>
    <w:rsid w:val="000D754A"/>
    <w:rsid w:val="000E0051"/>
    <w:rsid w:val="000E6201"/>
    <w:rsid w:val="000E72F0"/>
    <w:rsid w:val="000E799A"/>
    <w:rsid w:val="000E7D33"/>
    <w:rsid w:val="000F0FCB"/>
    <w:rsid w:val="000F4034"/>
    <w:rsid w:val="000F4684"/>
    <w:rsid w:val="000F50E9"/>
    <w:rsid w:val="000F64DB"/>
    <w:rsid w:val="000F6C6F"/>
    <w:rsid w:val="00101AA7"/>
    <w:rsid w:val="0010650B"/>
    <w:rsid w:val="001067F8"/>
    <w:rsid w:val="00107C0A"/>
    <w:rsid w:val="00113368"/>
    <w:rsid w:val="00114F4F"/>
    <w:rsid w:val="00115175"/>
    <w:rsid w:val="00116E53"/>
    <w:rsid w:val="00117CD4"/>
    <w:rsid w:val="001206F1"/>
    <w:rsid w:val="00120D25"/>
    <w:rsid w:val="001213F3"/>
    <w:rsid w:val="00122458"/>
    <w:rsid w:val="00122489"/>
    <w:rsid w:val="001236A2"/>
    <w:rsid w:val="001241FF"/>
    <w:rsid w:val="00124B6F"/>
    <w:rsid w:val="001271B2"/>
    <w:rsid w:val="00136A49"/>
    <w:rsid w:val="00137027"/>
    <w:rsid w:val="0013715E"/>
    <w:rsid w:val="0014176E"/>
    <w:rsid w:val="001423AB"/>
    <w:rsid w:val="001426BF"/>
    <w:rsid w:val="00143405"/>
    <w:rsid w:val="0014533E"/>
    <w:rsid w:val="00146E39"/>
    <w:rsid w:val="00147B39"/>
    <w:rsid w:val="00152747"/>
    <w:rsid w:val="001537F0"/>
    <w:rsid w:val="001547B1"/>
    <w:rsid w:val="00156E75"/>
    <w:rsid w:val="0016430C"/>
    <w:rsid w:val="00164806"/>
    <w:rsid w:val="00165699"/>
    <w:rsid w:val="001656BF"/>
    <w:rsid w:val="00167359"/>
    <w:rsid w:val="00167A8C"/>
    <w:rsid w:val="001721C7"/>
    <w:rsid w:val="00172824"/>
    <w:rsid w:val="00175304"/>
    <w:rsid w:val="001758AC"/>
    <w:rsid w:val="0017642B"/>
    <w:rsid w:val="001764BC"/>
    <w:rsid w:val="001776D9"/>
    <w:rsid w:val="00177C5C"/>
    <w:rsid w:val="0018048C"/>
    <w:rsid w:val="00183E4E"/>
    <w:rsid w:val="001868E7"/>
    <w:rsid w:val="0018793E"/>
    <w:rsid w:val="00187972"/>
    <w:rsid w:val="00187BDB"/>
    <w:rsid w:val="0019111D"/>
    <w:rsid w:val="0019241F"/>
    <w:rsid w:val="0019671E"/>
    <w:rsid w:val="00196945"/>
    <w:rsid w:val="001976C3"/>
    <w:rsid w:val="001A1F48"/>
    <w:rsid w:val="001A3443"/>
    <w:rsid w:val="001A553B"/>
    <w:rsid w:val="001A6599"/>
    <w:rsid w:val="001A7797"/>
    <w:rsid w:val="001A7FCF"/>
    <w:rsid w:val="001B0F35"/>
    <w:rsid w:val="001B22D7"/>
    <w:rsid w:val="001B23EA"/>
    <w:rsid w:val="001B31E0"/>
    <w:rsid w:val="001B3EED"/>
    <w:rsid w:val="001B540A"/>
    <w:rsid w:val="001B6B25"/>
    <w:rsid w:val="001B7864"/>
    <w:rsid w:val="001C170A"/>
    <w:rsid w:val="001C4357"/>
    <w:rsid w:val="001C50CD"/>
    <w:rsid w:val="001C5D3D"/>
    <w:rsid w:val="001C6F5D"/>
    <w:rsid w:val="001D1B9C"/>
    <w:rsid w:val="001D4EC2"/>
    <w:rsid w:val="001D7375"/>
    <w:rsid w:val="001D76A5"/>
    <w:rsid w:val="001E0DF3"/>
    <w:rsid w:val="001E1308"/>
    <w:rsid w:val="001E1801"/>
    <w:rsid w:val="001F15BD"/>
    <w:rsid w:val="001F2527"/>
    <w:rsid w:val="001F2D1F"/>
    <w:rsid w:val="001F574A"/>
    <w:rsid w:val="00202A9F"/>
    <w:rsid w:val="0020392D"/>
    <w:rsid w:val="00203C60"/>
    <w:rsid w:val="002046D3"/>
    <w:rsid w:val="00204AA6"/>
    <w:rsid w:val="00207847"/>
    <w:rsid w:val="002123FB"/>
    <w:rsid w:val="00216B4F"/>
    <w:rsid w:val="00226C2F"/>
    <w:rsid w:val="0022733C"/>
    <w:rsid w:val="00230809"/>
    <w:rsid w:val="00230BA8"/>
    <w:rsid w:val="00230F81"/>
    <w:rsid w:val="002310D6"/>
    <w:rsid w:val="00231A63"/>
    <w:rsid w:val="002350D1"/>
    <w:rsid w:val="0023565C"/>
    <w:rsid w:val="00235B76"/>
    <w:rsid w:val="00237581"/>
    <w:rsid w:val="00237C25"/>
    <w:rsid w:val="00241228"/>
    <w:rsid w:val="00244074"/>
    <w:rsid w:val="0024598C"/>
    <w:rsid w:val="002474FC"/>
    <w:rsid w:val="00252085"/>
    <w:rsid w:val="00252200"/>
    <w:rsid w:val="00253F63"/>
    <w:rsid w:val="00254131"/>
    <w:rsid w:val="00256979"/>
    <w:rsid w:val="00256F8E"/>
    <w:rsid w:val="002577F5"/>
    <w:rsid w:val="0026012E"/>
    <w:rsid w:val="00263856"/>
    <w:rsid w:val="00267038"/>
    <w:rsid w:val="0027026B"/>
    <w:rsid w:val="00271527"/>
    <w:rsid w:val="00272556"/>
    <w:rsid w:val="00273780"/>
    <w:rsid w:val="00273E3C"/>
    <w:rsid w:val="00277350"/>
    <w:rsid w:val="00280420"/>
    <w:rsid w:val="00280DAE"/>
    <w:rsid w:val="00284837"/>
    <w:rsid w:val="00287047"/>
    <w:rsid w:val="002906D8"/>
    <w:rsid w:val="002911CA"/>
    <w:rsid w:val="00291FDC"/>
    <w:rsid w:val="00294E93"/>
    <w:rsid w:val="00295B49"/>
    <w:rsid w:val="00297D25"/>
    <w:rsid w:val="002A5591"/>
    <w:rsid w:val="002A5D9D"/>
    <w:rsid w:val="002A7371"/>
    <w:rsid w:val="002B0297"/>
    <w:rsid w:val="002B1441"/>
    <w:rsid w:val="002B1526"/>
    <w:rsid w:val="002B297A"/>
    <w:rsid w:val="002B3373"/>
    <w:rsid w:val="002B574A"/>
    <w:rsid w:val="002B6C26"/>
    <w:rsid w:val="002B6C7C"/>
    <w:rsid w:val="002C041C"/>
    <w:rsid w:val="002C407C"/>
    <w:rsid w:val="002C40B4"/>
    <w:rsid w:val="002C5E5D"/>
    <w:rsid w:val="002C6EAC"/>
    <w:rsid w:val="002D06D6"/>
    <w:rsid w:val="002D3FCA"/>
    <w:rsid w:val="002D5EDE"/>
    <w:rsid w:val="002E1B03"/>
    <w:rsid w:val="002E2241"/>
    <w:rsid w:val="002E3DDD"/>
    <w:rsid w:val="002E449B"/>
    <w:rsid w:val="002E6A79"/>
    <w:rsid w:val="002F0F5D"/>
    <w:rsid w:val="002F71F3"/>
    <w:rsid w:val="00305370"/>
    <w:rsid w:val="00306345"/>
    <w:rsid w:val="00307AE2"/>
    <w:rsid w:val="0031056B"/>
    <w:rsid w:val="0031059E"/>
    <w:rsid w:val="00316804"/>
    <w:rsid w:val="00320ECB"/>
    <w:rsid w:val="00322DC8"/>
    <w:rsid w:val="003312B5"/>
    <w:rsid w:val="003316D5"/>
    <w:rsid w:val="003335CD"/>
    <w:rsid w:val="0033561B"/>
    <w:rsid w:val="00335C34"/>
    <w:rsid w:val="003364B7"/>
    <w:rsid w:val="00336FBA"/>
    <w:rsid w:val="00337DA5"/>
    <w:rsid w:val="0034174A"/>
    <w:rsid w:val="00341D01"/>
    <w:rsid w:val="00341ED5"/>
    <w:rsid w:val="00344250"/>
    <w:rsid w:val="00346527"/>
    <w:rsid w:val="00347AE7"/>
    <w:rsid w:val="0035094F"/>
    <w:rsid w:val="0035419D"/>
    <w:rsid w:val="00355841"/>
    <w:rsid w:val="00357A31"/>
    <w:rsid w:val="00360052"/>
    <w:rsid w:val="00360120"/>
    <w:rsid w:val="00360B30"/>
    <w:rsid w:val="00360E6D"/>
    <w:rsid w:val="00364057"/>
    <w:rsid w:val="003665AA"/>
    <w:rsid w:val="00370C34"/>
    <w:rsid w:val="003735F9"/>
    <w:rsid w:val="003740A7"/>
    <w:rsid w:val="00374C9D"/>
    <w:rsid w:val="003754EF"/>
    <w:rsid w:val="00380873"/>
    <w:rsid w:val="00380E6E"/>
    <w:rsid w:val="003812F0"/>
    <w:rsid w:val="00382577"/>
    <w:rsid w:val="003827D4"/>
    <w:rsid w:val="00385591"/>
    <w:rsid w:val="003904E0"/>
    <w:rsid w:val="0039231C"/>
    <w:rsid w:val="00392F9C"/>
    <w:rsid w:val="00393C66"/>
    <w:rsid w:val="003959CF"/>
    <w:rsid w:val="00396B50"/>
    <w:rsid w:val="00396C22"/>
    <w:rsid w:val="003A2DD3"/>
    <w:rsid w:val="003A744A"/>
    <w:rsid w:val="003B0DC4"/>
    <w:rsid w:val="003B356F"/>
    <w:rsid w:val="003B37BF"/>
    <w:rsid w:val="003B3ECB"/>
    <w:rsid w:val="003B4905"/>
    <w:rsid w:val="003B5C75"/>
    <w:rsid w:val="003B68A3"/>
    <w:rsid w:val="003B68DF"/>
    <w:rsid w:val="003B6AB5"/>
    <w:rsid w:val="003C38F9"/>
    <w:rsid w:val="003C4903"/>
    <w:rsid w:val="003C51ED"/>
    <w:rsid w:val="003C7A37"/>
    <w:rsid w:val="003D22B6"/>
    <w:rsid w:val="003D5DB4"/>
    <w:rsid w:val="003D7095"/>
    <w:rsid w:val="003E33F3"/>
    <w:rsid w:val="003E5D45"/>
    <w:rsid w:val="003F0CC5"/>
    <w:rsid w:val="003F0FE3"/>
    <w:rsid w:val="003F11FF"/>
    <w:rsid w:val="003F1410"/>
    <w:rsid w:val="003F65B7"/>
    <w:rsid w:val="00400200"/>
    <w:rsid w:val="004002A9"/>
    <w:rsid w:val="004039D5"/>
    <w:rsid w:val="00404A67"/>
    <w:rsid w:val="00411412"/>
    <w:rsid w:val="004122CE"/>
    <w:rsid w:val="00413D73"/>
    <w:rsid w:val="0041457C"/>
    <w:rsid w:val="00414F16"/>
    <w:rsid w:val="004208A5"/>
    <w:rsid w:val="00420DE1"/>
    <w:rsid w:val="00422335"/>
    <w:rsid w:val="0042256C"/>
    <w:rsid w:val="004236DA"/>
    <w:rsid w:val="00423973"/>
    <w:rsid w:val="00424241"/>
    <w:rsid w:val="00424884"/>
    <w:rsid w:val="00425651"/>
    <w:rsid w:val="00426918"/>
    <w:rsid w:val="0043112C"/>
    <w:rsid w:val="004313BF"/>
    <w:rsid w:val="00431796"/>
    <w:rsid w:val="00431919"/>
    <w:rsid w:val="00433568"/>
    <w:rsid w:val="00433A57"/>
    <w:rsid w:val="00435634"/>
    <w:rsid w:val="00436AB6"/>
    <w:rsid w:val="00440168"/>
    <w:rsid w:val="00441605"/>
    <w:rsid w:val="00442902"/>
    <w:rsid w:val="00443A2F"/>
    <w:rsid w:val="00445AC0"/>
    <w:rsid w:val="00451336"/>
    <w:rsid w:val="00451C5F"/>
    <w:rsid w:val="00453332"/>
    <w:rsid w:val="004558E3"/>
    <w:rsid w:val="00461481"/>
    <w:rsid w:val="00461C72"/>
    <w:rsid w:val="0046455E"/>
    <w:rsid w:val="004661FC"/>
    <w:rsid w:val="004708D3"/>
    <w:rsid w:val="004723C6"/>
    <w:rsid w:val="004733D6"/>
    <w:rsid w:val="004735D0"/>
    <w:rsid w:val="0047751C"/>
    <w:rsid w:val="00495A6A"/>
    <w:rsid w:val="0049776F"/>
    <w:rsid w:val="004A18AD"/>
    <w:rsid w:val="004A20C6"/>
    <w:rsid w:val="004A344C"/>
    <w:rsid w:val="004A39B0"/>
    <w:rsid w:val="004A5CC3"/>
    <w:rsid w:val="004A6686"/>
    <w:rsid w:val="004A7BB1"/>
    <w:rsid w:val="004A7E96"/>
    <w:rsid w:val="004B0754"/>
    <w:rsid w:val="004B0873"/>
    <w:rsid w:val="004B0C50"/>
    <w:rsid w:val="004B0F8D"/>
    <w:rsid w:val="004B1402"/>
    <w:rsid w:val="004B1892"/>
    <w:rsid w:val="004B21FF"/>
    <w:rsid w:val="004B234F"/>
    <w:rsid w:val="004B355B"/>
    <w:rsid w:val="004B3E2F"/>
    <w:rsid w:val="004B4EE0"/>
    <w:rsid w:val="004B5D54"/>
    <w:rsid w:val="004B6A26"/>
    <w:rsid w:val="004B7333"/>
    <w:rsid w:val="004B73C0"/>
    <w:rsid w:val="004C05A8"/>
    <w:rsid w:val="004C1D29"/>
    <w:rsid w:val="004C3EAA"/>
    <w:rsid w:val="004C3F5A"/>
    <w:rsid w:val="004C657A"/>
    <w:rsid w:val="004C6C91"/>
    <w:rsid w:val="004D0F66"/>
    <w:rsid w:val="004D15A8"/>
    <w:rsid w:val="004D49A8"/>
    <w:rsid w:val="004E04ED"/>
    <w:rsid w:val="004E467B"/>
    <w:rsid w:val="004E75B0"/>
    <w:rsid w:val="004F16DE"/>
    <w:rsid w:val="004F5ABC"/>
    <w:rsid w:val="004F65CC"/>
    <w:rsid w:val="004F75C6"/>
    <w:rsid w:val="005006DE"/>
    <w:rsid w:val="00500BEA"/>
    <w:rsid w:val="00503284"/>
    <w:rsid w:val="00505C74"/>
    <w:rsid w:val="0051269C"/>
    <w:rsid w:val="0051401E"/>
    <w:rsid w:val="00514072"/>
    <w:rsid w:val="00517321"/>
    <w:rsid w:val="00522479"/>
    <w:rsid w:val="0052449A"/>
    <w:rsid w:val="0052602C"/>
    <w:rsid w:val="00526054"/>
    <w:rsid w:val="0053043F"/>
    <w:rsid w:val="00530C92"/>
    <w:rsid w:val="005340BA"/>
    <w:rsid w:val="005345D1"/>
    <w:rsid w:val="00540210"/>
    <w:rsid w:val="005418F7"/>
    <w:rsid w:val="00542387"/>
    <w:rsid w:val="00542E87"/>
    <w:rsid w:val="00543AD1"/>
    <w:rsid w:val="00545B02"/>
    <w:rsid w:val="00551A5E"/>
    <w:rsid w:val="005524AB"/>
    <w:rsid w:val="005536EF"/>
    <w:rsid w:val="00555B9C"/>
    <w:rsid w:val="00555ECF"/>
    <w:rsid w:val="00556598"/>
    <w:rsid w:val="00556BD4"/>
    <w:rsid w:val="005576C6"/>
    <w:rsid w:val="00561FEF"/>
    <w:rsid w:val="0056268C"/>
    <w:rsid w:val="005627BF"/>
    <w:rsid w:val="00562AF2"/>
    <w:rsid w:val="00563D22"/>
    <w:rsid w:val="00564948"/>
    <w:rsid w:val="00564C1C"/>
    <w:rsid w:val="00567CD4"/>
    <w:rsid w:val="00571CE2"/>
    <w:rsid w:val="00571D8B"/>
    <w:rsid w:val="00572A9B"/>
    <w:rsid w:val="00573192"/>
    <w:rsid w:val="00574B0A"/>
    <w:rsid w:val="00576C5C"/>
    <w:rsid w:val="005779A9"/>
    <w:rsid w:val="005819DA"/>
    <w:rsid w:val="00582AEF"/>
    <w:rsid w:val="005839F8"/>
    <w:rsid w:val="00587136"/>
    <w:rsid w:val="00587401"/>
    <w:rsid w:val="005875E5"/>
    <w:rsid w:val="005903A9"/>
    <w:rsid w:val="00592618"/>
    <w:rsid w:val="00592D09"/>
    <w:rsid w:val="00597AE5"/>
    <w:rsid w:val="005A2A3A"/>
    <w:rsid w:val="005A5232"/>
    <w:rsid w:val="005B1325"/>
    <w:rsid w:val="005B1EB6"/>
    <w:rsid w:val="005B26E2"/>
    <w:rsid w:val="005B72CB"/>
    <w:rsid w:val="005C015E"/>
    <w:rsid w:val="005C09D3"/>
    <w:rsid w:val="005C09FD"/>
    <w:rsid w:val="005C1455"/>
    <w:rsid w:val="005C17D2"/>
    <w:rsid w:val="005C2F91"/>
    <w:rsid w:val="005C3146"/>
    <w:rsid w:val="005C702F"/>
    <w:rsid w:val="005D124E"/>
    <w:rsid w:val="005D2F32"/>
    <w:rsid w:val="005D3FD9"/>
    <w:rsid w:val="005D5E84"/>
    <w:rsid w:val="005F0526"/>
    <w:rsid w:val="005F0796"/>
    <w:rsid w:val="005F0E7E"/>
    <w:rsid w:val="005F3B61"/>
    <w:rsid w:val="005F3EBD"/>
    <w:rsid w:val="005F4553"/>
    <w:rsid w:val="005F4B6B"/>
    <w:rsid w:val="005F7A69"/>
    <w:rsid w:val="00600C65"/>
    <w:rsid w:val="00600DBE"/>
    <w:rsid w:val="00602C27"/>
    <w:rsid w:val="00603AF8"/>
    <w:rsid w:val="00605360"/>
    <w:rsid w:val="00605405"/>
    <w:rsid w:val="0060617A"/>
    <w:rsid w:val="00606D94"/>
    <w:rsid w:val="006078B6"/>
    <w:rsid w:val="006138B8"/>
    <w:rsid w:val="00613CE6"/>
    <w:rsid w:val="006163AC"/>
    <w:rsid w:val="00617152"/>
    <w:rsid w:val="0062246A"/>
    <w:rsid w:val="00622650"/>
    <w:rsid w:val="00626DA0"/>
    <w:rsid w:val="0063566C"/>
    <w:rsid w:val="00636803"/>
    <w:rsid w:val="00637A32"/>
    <w:rsid w:val="0064085A"/>
    <w:rsid w:val="00641B80"/>
    <w:rsid w:val="00641BEE"/>
    <w:rsid w:val="00641CD2"/>
    <w:rsid w:val="00641E79"/>
    <w:rsid w:val="00643D2E"/>
    <w:rsid w:val="00647332"/>
    <w:rsid w:val="00650312"/>
    <w:rsid w:val="00650A53"/>
    <w:rsid w:val="00651B9E"/>
    <w:rsid w:val="0065286D"/>
    <w:rsid w:val="006536F5"/>
    <w:rsid w:val="00661296"/>
    <w:rsid w:val="00662A88"/>
    <w:rsid w:val="00664415"/>
    <w:rsid w:val="006644B1"/>
    <w:rsid w:val="006650AF"/>
    <w:rsid w:val="00665B82"/>
    <w:rsid w:val="00666730"/>
    <w:rsid w:val="00667923"/>
    <w:rsid w:val="00671485"/>
    <w:rsid w:val="00671BC9"/>
    <w:rsid w:val="00671DEB"/>
    <w:rsid w:val="006728E7"/>
    <w:rsid w:val="00674646"/>
    <w:rsid w:val="006766F0"/>
    <w:rsid w:val="00677A95"/>
    <w:rsid w:val="00681389"/>
    <w:rsid w:val="00683CB3"/>
    <w:rsid w:val="00686F97"/>
    <w:rsid w:val="00687868"/>
    <w:rsid w:val="0069139A"/>
    <w:rsid w:val="0069270E"/>
    <w:rsid w:val="006933B1"/>
    <w:rsid w:val="0069420C"/>
    <w:rsid w:val="006946E0"/>
    <w:rsid w:val="00696572"/>
    <w:rsid w:val="00697451"/>
    <w:rsid w:val="006A15E8"/>
    <w:rsid w:val="006A3049"/>
    <w:rsid w:val="006A3E16"/>
    <w:rsid w:val="006A502B"/>
    <w:rsid w:val="006A5AF7"/>
    <w:rsid w:val="006A7F38"/>
    <w:rsid w:val="006B38E3"/>
    <w:rsid w:val="006B3E0C"/>
    <w:rsid w:val="006B78C2"/>
    <w:rsid w:val="006C25D5"/>
    <w:rsid w:val="006C4BCB"/>
    <w:rsid w:val="006C6C0D"/>
    <w:rsid w:val="006C6D89"/>
    <w:rsid w:val="006D00F8"/>
    <w:rsid w:val="006D0774"/>
    <w:rsid w:val="006D08BF"/>
    <w:rsid w:val="006D6D15"/>
    <w:rsid w:val="006D6F0E"/>
    <w:rsid w:val="006E0B18"/>
    <w:rsid w:val="006E12E8"/>
    <w:rsid w:val="006E7B5A"/>
    <w:rsid w:val="006E7D1E"/>
    <w:rsid w:val="006F378D"/>
    <w:rsid w:val="006F38B8"/>
    <w:rsid w:val="006F38E0"/>
    <w:rsid w:val="006F3F71"/>
    <w:rsid w:val="006F4A57"/>
    <w:rsid w:val="006F5BC1"/>
    <w:rsid w:val="006F731E"/>
    <w:rsid w:val="0070064C"/>
    <w:rsid w:val="00700B8B"/>
    <w:rsid w:val="007011A3"/>
    <w:rsid w:val="00702272"/>
    <w:rsid w:val="007049AA"/>
    <w:rsid w:val="00705446"/>
    <w:rsid w:val="007054C8"/>
    <w:rsid w:val="00711D56"/>
    <w:rsid w:val="00714878"/>
    <w:rsid w:val="007169D3"/>
    <w:rsid w:val="00720A28"/>
    <w:rsid w:val="0072169C"/>
    <w:rsid w:val="007248CB"/>
    <w:rsid w:val="0072729D"/>
    <w:rsid w:val="00732BC1"/>
    <w:rsid w:val="007332E4"/>
    <w:rsid w:val="00734A4E"/>
    <w:rsid w:val="00734CAB"/>
    <w:rsid w:val="00734FE1"/>
    <w:rsid w:val="00735BDB"/>
    <w:rsid w:val="0074017A"/>
    <w:rsid w:val="00740BA3"/>
    <w:rsid w:val="00742DD1"/>
    <w:rsid w:val="0074374E"/>
    <w:rsid w:val="007447C1"/>
    <w:rsid w:val="00746A1F"/>
    <w:rsid w:val="00747D4D"/>
    <w:rsid w:val="00752106"/>
    <w:rsid w:val="00753E7F"/>
    <w:rsid w:val="00755B28"/>
    <w:rsid w:val="00756B9E"/>
    <w:rsid w:val="00757B12"/>
    <w:rsid w:val="00761FDC"/>
    <w:rsid w:val="007623CB"/>
    <w:rsid w:val="00764D93"/>
    <w:rsid w:val="007658B8"/>
    <w:rsid w:val="007678E9"/>
    <w:rsid w:val="00770D6B"/>
    <w:rsid w:val="007719F1"/>
    <w:rsid w:val="007723D1"/>
    <w:rsid w:val="00773370"/>
    <w:rsid w:val="00773443"/>
    <w:rsid w:val="007748F2"/>
    <w:rsid w:val="00776C8B"/>
    <w:rsid w:val="00780161"/>
    <w:rsid w:val="007803E8"/>
    <w:rsid w:val="00780846"/>
    <w:rsid w:val="00780B69"/>
    <w:rsid w:val="007824D7"/>
    <w:rsid w:val="00782C47"/>
    <w:rsid w:val="007838A8"/>
    <w:rsid w:val="00783B61"/>
    <w:rsid w:val="00787583"/>
    <w:rsid w:val="00787A6A"/>
    <w:rsid w:val="0079226D"/>
    <w:rsid w:val="00793240"/>
    <w:rsid w:val="00795214"/>
    <w:rsid w:val="007A17B4"/>
    <w:rsid w:val="007A3BC0"/>
    <w:rsid w:val="007A3DE3"/>
    <w:rsid w:val="007A44CD"/>
    <w:rsid w:val="007A4C37"/>
    <w:rsid w:val="007B551D"/>
    <w:rsid w:val="007B65CE"/>
    <w:rsid w:val="007C0E83"/>
    <w:rsid w:val="007C48AE"/>
    <w:rsid w:val="007C4A92"/>
    <w:rsid w:val="007C4B13"/>
    <w:rsid w:val="007C5353"/>
    <w:rsid w:val="007C584A"/>
    <w:rsid w:val="007C790B"/>
    <w:rsid w:val="007D020E"/>
    <w:rsid w:val="007D094A"/>
    <w:rsid w:val="007D0C29"/>
    <w:rsid w:val="007D77FA"/>
    <w:rsid w:val="007D7BCA"/>
    <w:rsid w:val="007E06F8"/>
    <w:rsid w:val="007E189D"/>
    <w:rsid w:val="007E1BB3"/>
    <w:rsid w:val="007E2BFC"/>
    <w:rsid w:val="007F0725"/>
    <w:rsid w:val="007F4D9F"/>
    <w:rsid w:val="007F6159"/>
    <w:rsid w:val="007F7788"/>
    <w:rsid w:val="007F7B23"/>
    <w:rsid w:val="00800CCA"/>
    <w:rsid w:val="00802DB4"/>
    <w:rsid w:val="008035D9"/>
    <w:rsid w:val="00804F67"/>
    <w:rsid w:val="00805FA3"/>
    <w:rsid w:val="00807476"/>
    <w:rsid w:val="0081781D"/>
    <w:rsid w:val="00820BAA"/>
    <w:rsid w:val="008212D6"/>
    <w:rsid w:val="00821A6A"/>
    <w:rsid w:val="008226AB"/>
    <w:rsid w:val="00824327"/>
    <w:rsid w:val="0082433A"/>
    <w:rsid w:val="00825146"/>
    <w:rsid w:val="008262CE"/>
    <w:rsid w:val="0083106C"/>
    <w:rsid w:val="00832D33"/>
    <w:rsid w:val="00833D11"/>
    <w:rsid w:val="00835B78"/>
    <w:rsid w:val="008362B4"/>
    <w:rsid w:val="0083741D"/>
    <w:rsid w:val="00840D4A"/>
    <w:rsid w:val="008424C8"/>
    <w:rsid w:val="00843F0B"/>
    <w:rsid w:val="008462D8"/>
    <w:rsid w:val="00846E45"/>
    <w:rsid w:val="008502EE"/>
    <w:rsid w:val="00851C71"/>
    <w:rsid w:val="008540F3"/>
    <w:rsid w:val="008558FB"/>
    <w:rsid w:val="00855FD4"/>
    <w:rsid w:val="008571B2"/>
    <w:rsid w:val="00860429"/>
    <w:rsid w:val="008606C7"/>
    <w:rsid w:val="00862554"/>
    <w:rsid w:val="008654C4"/>
    <w:rsid w:val="0086551B"/>
    <w:rsid w:val="008655B6"/>
    <w:rsid w:val="00867A76"/>
    <w:rsid w:val="008720B9"/>
    <w:rsid w:val="00874F7D"/>
    <w:rsid w:val="00875DB1"/>
    <w:rsid w:val="0087674B"/>
    <w:rsid w:val="0087692B"/>
    <w:rsid w:val="008806AB"/>
    <w:rsid w:val="00880B2D"/>
    <w:rsid w:val="00880FB9"/>
    <w:rsid w:val="00882232"/>
    <w:rsid w:val="00882F44"/>
    <w:rsid w:val="008837F7"/>
    <w:rsid w:val="00884B27"/>
    <w:rsid w:val="00890BA3"/>
    <w:rsid w:val="00896EDF"/>
    <w:rsid w:val="008978B3"/>
    <w:rsid w:val="008A1E55"/>
    <w:rsid w:val="008A73B7"/>
    <w:rsid w:val="008B16DD"/>
    <w:rsid w:val="008B2122"/>
    <w:rsid w:val="008B2E5F"/>
    <w:rsid w:val="008B4FE2"/>
    <w:rsid w:val="008B52B4"/>
    <w:rsid w:val="008B5395"/>
    <w:rsid w:val="008B642E"/>
    <w:rsid w:val="008C2282"/>
    <w:rsid w:val="008C2831"/>
    <w:rsid w:val="008C37D8"/>
    <w:rsid w:val="008C46E3"/>
    <w:rsid w:val="008C471A"/>
    <w:rsid w:val="008C5ABB"/>
    <w:rsid w:val="008C64FB"/>
    <w:rsid w:val="008C7C09"/>
    <w:rsid w:val="008D13C6"/>
    <w:rsid w:val="008D1507"/>
    <w:rsid w:val="008D15B5"/>
    <w:rsid w:val="008D5FE7"/>
    <w:rsid w:val="008D6C24"/>
    <w:rsid w:val="008D70FC"/>
    <w:rsid w:val="008D74CB"/>
    <w:rsid w:val="008D7621"/>
    <w:rsid w:val="008E0594"/>
    <w:rsid w:val="008E0AFD"/>
    <w:rsid w:val="008E26A5"/>
    <w:rsid w:val="008E46ED"/>
    <w:rsid w:val="008E5310"/>
    <w:rsid w:val="008E6DFE"/>
    <w:rsid w:val="008E778B"/>
    <w:rsid w:val="008E79FD"/>
    <w:rsid w:val="008F309D"/>
    <w:rsid w:val="008F6CFD"/>
    <w:rsid w:val="009010FA"/>
    <w:rsid w:val="00906466"/>
    <w:rsid w:val="00911189"/>
    <w:rsid w:val="009129B3"/>
    <w:rsid w:val="00912C3A"/>
    <w:rsid w:val="00912C97"/>
    <w:rsid w:val="00915EA7"/>
    <w:rsid w:val="00917E25"/>
    <w:rsid w:val="0092593F"/>
    <w:rsid w:val="009322C1"/>
    <w:rsid w:val="0093259D"/>
    <w:rsid w:val="00932E6C"/>
    <w:rsid w:val="00933D03"/>
    <w:rsid w:val="0093435E"/>
    <w:rsid w:val="0093605A"/>
    <w:rsid w:val="00936818"/>
    <w:rsid w:val="00936D47"/>
    <w:rsid w:val="00937C30"/>
    <w:rsid w:val="0094051D"/>
    <w:rsid w:val="0094135B"/>
    <w:rsid w:val="00943144"/>
    <w:rsid w:val="00945076"/>
    <w:rsid w:val="00946581"/>
    <w:rsid w:val="00952122"/>
    <w:rsid w:val="009569F4"/>
    <w:rsid w:val="009621FE"/>
    <w:rsid w:val="0096314B"/>
    <w:rsid w:val="00964BD6"/>
    <w:rsid w:val="00967AD3"/>
    <w:rsid w:val="00967B9C"/>
    <w:rsid w:val="009724F7"/>
    <w:rsid w:val="00972CCF"/>
    <w:rsid w:val="0097434C"/>
    <w:rsid w:val="00976C33"/>
    <w:rsid w:val="00977F4F"/>
    <w:rsid w:val="00981821"/>
    <w:rsid w:val="0098323D"/>
    <w:rsid w:val="0098357D"/>
    <w:rsid w:val="0098406B"/>
    <w:rsid w:val="00985E5D"/>
    <w:rsid w:val="009906B0"/>
    <w:rsid w:val="009924C7"/>
    <w:rsid w:val="009938CE"/>
    <w:rsid w:val="00993DA0"/>
    <w:rsid w:val="00994089"/>
    <w:rsid w:val="00994286"/>
    <w:rsid w:val="00994D36"/>
    <w:rsid w:val="00995140"/>
    <w:rsid w:val="00997130"/>
    <w:rsid w:val="00997213"/>
    <w:rsid w:val="009974C6"/>
    <w:rsid w:val="00997CB5"/>
    <w:rsid w:val="009A0627"/>
    <w:rsid w:val="009A069A"/>
    <w:rsid w:val="009A30A3"/>
    <w:rsid w:val="009A3CAF"/>
    <w:rsid w:val="009A6189"/>
    <w:rsid w:val="009B00E4"/>
    <w:rsid w:val="009B15D8"/>
    <w:rsid w:val="009B1C53"/>
    <w:rsid w:val="009B2836"/>
    <w:rsid w:val="009B3D0F"/>
    <w:rsid w:val="009B5B14"/>
    <w:rsid w:val="009B5B28"/>
    <w:rsid w:val="009B65E8"/>
    <w:rsid w:val="009C0694"/>
    <w:rsid w:val="009C0DA8"/>
    <w:rsid w:val="009C1B4A"/>
    <w:rsid w:val="009C2960"/>
    <w:rsid w:val="009C41B1"/>
    <w:rsid w:val="009C452C"/>
    <w:rsid w:val="009C7063"/>
    <w:rsid w:val="009C7EF6"/>
    <w:rsid w:val="009D11E5"/>
    <w:rsid w:val="009D1488"/>
    <w:rsid w:val="009D1B0B"/>
    <w:rsid w:val="009D334B"/>
    <w:rsid w:val="009D38BA"/>
    <w:rsid w:val="009D5D9A"/>
    <w:rsid w:val="009D5F15"/>
    <w:rsid w:val="009D67AA"/>
    <w:rsid w:val="009E2B75"/>
    <w:rsid w:val="009E336B"/>
    <w:rsid w:val="009F0E84"/>
    <w:rsid w:val="009F497B"/>
    <w:rsid w:val="009F557D"/>
    <w:rsid w:val="009F56DA"/>
    <w:rsid w:val="009F5A34"/>
    <w:rsid w:val="009F6865"/>
    <w:rsid w:val="009F7D1E"/>
    <w:rsid w:val="00A00B59"/>
    <w:rsid w:val="00A01015"/>
    <w:rsid w:val="00A02D68"/>
    <w:rsid w:val="00A02DF2"/>
    <w:rsid w:val="00A05EC7"/>
    <w:rsid w:val="00A05F63"/>
    <w:rsid w:val="00A066C7"/>
    <w:rsid w:val="00A070C3"/>
    <w:rsid w:val="00A1092A"/>
    <w:rsid w:val="00A11C1D"/>
    <w:rsid w:val="00A12434"/>
    <w:rsid w:val="00A1250D"/>
    <w:rsid w:val="00A12634"/>
    <w:rsid w:val="00A13AF9"/>
    <w:rsid w:val="00A14E69"/>
    <w:rsid w:val="00A15ABF"/>
    <w:rsid w:val="00A2008E"/>
    <w:rsid w:val="00A20956"/>
    <w:rsid w:val="00A20C96"/>
    <w:rsid w:val="00A243AE"/>
    <w:rsid w:val="00A2515F"/>
    <w:rsid w:val="00A25C9C"/>
    <w:rsid w:val="00A26AFC"/>
    <w:rsid w:val="00A272AF"/>
    <w:rsid w:val="00A2797B"/>
    <w:rsid w:val="00A27A3A"/>
    <w:rsid w:val="00A30075"/>
    <w:rsid w:val="00A311FB"/>
    <w:rsid w:val="00A32391"/>
    <w:rsid w:val="00A35792"/>
    <w:rsid w:val="00A40013"/>
    <w:rsid w:val="00A414E5"/>
    <w:rsid w:val="00A43904"/>
    <w:rsid w:val="00A440C2"/>
    <w:rsid w:val="00A44686"/>
    <w:rsid w:val="00A52039"/>
    <w:rsid w:val="00A52B0F"/>
    <w:rsid w:val="00A54073"/>
    <w:rsid w:val="00A564E5"/>
    <w:rsid w:val="00A56814"/>
    <w:rsid w:val="00A6077C"/>
    <w:rsid w:val="00A6242C"/>
    <w:rsid w:val="00A66D92"/>
    <w:rsid w:val="00A67576"/>
    <w:rsid w:val="00A70EB0"/>
    <w:rsid w:val="00A7303C"/>
    <w:rsid w:val="00A739AA"/>
    <w:rsid w:val="00A74813"/>
    <w:rsid w:val="00A756B3"/>
    <w:rsid w:val="00A802A0"/>
    <w:rsid w:val="00A80508"/>
    <w:rsid w:val="00A82456"/>
    <w:rsid w:val="00A82841"/>
    <w:rsid w:val="00A82EF4"/>
    <w:rsid w:val="00A83626"/>
    <w:rsid w:val="00A8498D"/>
    <w:rsid w:val="00A87965"/>
    <w:rsid w:val="00A90A78"/>
    <w:rsid w:val="00A90C39"/>
    <w:rsid w:val="00A912EE"/>
    <w:rsid w:val="00A925AF"/>
    <w:rsid w:val="00A93773"/>
    <w:rsid w:val="00A95603"/>
    <w:rsid w:val="00A96279"/>
    <w:rsid w:val="00A97DC8"/>
    <w:rsid w:val="00AA1319"/>
    <w:rsid w:val="00AA1836"/>
    <w:rsid w:val="00AA192F"/>
    <w:rsid w:val="00AA4A47"/>
    <w:rsid w:val="00AA7A7A"/>
    <w:rsid w:val="00AB4A6B"/>
    <w:rsid w:val="00AB4A8D"/>
    <w:rsid w:val="00AB52A0"/>
    <w:rsid w:val="00AB554E"/>
    <w:rsid w:val="00AB6BB8"/>
    <w:rsid w:val="00AB739E"/>
    <w:rsid w:val="00AC02DB"/>
    <w:rsid w:val="00AC0872"/>
    <w:rsid w:val="00AD1300"/>
    <w:rsid w:val="00AD4AA6"/>
    <w:rsid w:val="00AD6364"/>
    <w:rsid w:val="00AD6C8F"/>
    <w:rsid w:val="00AD6C9A"/>
    <w:rsid w:val="00AE3811"/>
    <w:rsid w:val="00AE4235"/>
    <w:rsid w:val="00AE53B4"/>
    <w:rsid w:val="00AE5BD0"/>
    <w:rsid w:val="00AE627A"/>
    <w:rsid w:val="00AE7DF5"/>
    <w:rsid w:val="00AF0A78"/>
    <w:rsid w:val="00AF0D51"/>
    <w:rsid w:val="00AF584D"/>
    <w:rsid w:val="00AF6FA5"/>
    <w:rsid w:val="00B00016"/>
    <w:rsid w:val="00B01546"/>
    <w:rsid w:val="00B01A8B"/>
    <w:rsid w:val="00B01B97"/>
    <w:rsid w:val="00B05C34"/>
    <w:rsid w:val="00B06944"/>
    <w:rsid w:val="00B072D6"/>
    <w:rsid w:val="00B15D3B"/>
    <w:rsid w:val="00B17146"/>
    <w:rsid w:val="00B20F03"/>
    <w:rsid w:val="00B22E00"/>
    <w:rsid w:val="00B2307B"/>
    <w:rsid w:val="00B329DB"/>
    <w:rsid w:val="00B32A7D"/>
    <w:rsid w:val="00B33594"/>
    <w:rsid w:val="00B35253"/>
    <w:rsid w:val="00B3651A"/>
    <w:rsid w:val="00B468AE"/>
    <w:rsid w:val="00B505ED"/>
    <w:rsid w:val="00B542A8"/>
    <w:rsid w:val="00B545B2"/>
    <w:rsid w:val="00B576E9"/>
    <w:rsid w:val="00B61E7C"/>
    <w:rsid w:val="00B633A2"/>
    <w:rsid w:val="00B6459B"/>
    <w:rsid w:val="00B64808"/>
    <w:rsid w:val="00B651D8"/>
    <w:rsid w:val="00B65809"/>
    <w:rsid w:val="00B65B36"/>
    <w:rsid w:val="00B66C96"/>
    <w:rsid w:val="00B70E78"/>
    <w:rsid w:val="00B72E6B"/>
    <w:rsid w:val="00B73177"/>
    <w:rsid w:val="00B747A6"/>
    <w:rsid w:val="00B7650D"/>
    <w:rsid w:val="00B80508"/>
    <w:rsid w:val="00B80BD1"/>
    <w:rsid w:val="00B84066"/>
    <w:rsid w:val="00B84397"/>
    <w:rsid w:val="00B84ADB"/>
    <w:rsid w:val="00B855A4"/>
    <w:rsid w:val="00B8580A"/>
    <w:rsid w:val="00B86A46"/>
    <w:rsid w:val="00B91FEB"/>
    <w:rsid w:val="00B92744"/>
    <w:rsid w:val="00B95775"/>
    <w:rsid w:val="00B95C93"/>
    <w:rsid w:val="00B96577"/>
    <w:rsid w:val="00B97A8E"/>
    <w:rsid w:val="00BA1B09"/>
    <w:rsid w:val="00BA3888"/>
    <w:rsid w:val="00BA4FDA"/>
    <w:rsid w:val="00BB2408"/>
    <w:rsid w:val="00BB44F8"/>
    <w:rsid w:val="00BC03DC"/>
    <w:rsid w:val="00BC1283"/>
    <w:rsid w:val="00BC21AE"/>
    <w:rsid w:val="00BC21B3"/>
    <w:rsid w:val="00BC3AA3"/>
    <w:rsid w:val="00BC471F"/>
    <w:rsid w:val="00BC7180"/>
    <w:rsid w:val="00BC7DF3"/>
    <w:rsid w:val="00BD461D"/>
    <w:rsid w:val="00BD479B"/>
    <w:rsid w:val="00BD4E4E"/>
    <w:rsid w:val="00BD75C4"/>
    <w:rsid w:val="00BD7601"/>
    <w:rsid w:val="00BE1D70"/>
    <w:rsid w:val="00BE21CA"/>
    <w:rsid w:val="00BE24D6"/>
    <w:rsid w:val="00BE2592"/>
    <w:rsid w:val="00BE27C1"/>
    <w:rsid w:val="00BE5EA0"/>
    <w:rsid w:val="00BE6812"/>
    <w:rsid w:val="00BF1ECE"/>
    <w:rsid w:val="00BF2530"/>
    <w:rsid w:val="00BF4ACE"/>
    <w:rsid w:val="00BF5510"/>
    <w:rsid w:val="00BF6792"/>
    <w:rsid w:val="00C00553"/>
    <w:rsid w:val="00C02291"/>
    <w:rsid w:val="00C0275A"/>
    <w:rsid w:val="00C02A68"/>
    <w:rsid w:val="00C030F8"/>
    <w:rsid w:val="00C04064"/>
    <w:rsid w:val="00C04567"/>
    <w:rsid w:val="00C05385"/>
    <w:rsid w:val="00C121F1"/>
    <w:rsid w:val="00C21070"/>
    <w:rsid w:val="00C23479"/>
    <w:rsid w:val="00C239F5"/>
    <w:rsid w:val="00C2489C"/>
    <w:rsid w:val="00C27DCB"/>
    <w:rsid w:val="00C326A0"/>
    <w:rsid w:val="00C34A33"/>
    <w:rsid w:val="00C36004"/>
    <w:rsid w:val="00C42A4B"/>
    <w:rsid w:val="00C44BA8"/>
    <w:rsid w:val="00C45EA1"/>
    <w:rsid w:val="00C4793F"/>
    <w:rsid w:val="00C51E1F"/>
    <w:rsid w:val="00C60A4F"/>
    <w:rsid w:val="00C61C04"/>
    <w:rsid w:val="00C620EE"/>
    <w:rsid w:val="00C622FA"/>
    <w:rsid w:val="00C71154"/>
    <w:rsid w:val="00C711C1"/>
    <w:rsid w:val="00C72CFD"/>
    <w:rsid w:val="00C730A4"/>
    <w:rsid w:val="00C75C83"/>
    <w:rsid w:val="00C80E0E"/>
    <w:rsid w:val="00C8158A"/>
    <w:rsid w:val="00C83691"/>
    <w:rsid w:val="00C842B5"/>
    <w:rsid w:val="00C84880"/>
    <w:rsid w:val="00C86095"/>
    <w:rsid w:val="00C8640C"/>
    <w:rsid w:val="00C86AD3"/>
    <w:rsid w:val="00C90955"/>
    <w:rsid w:val="00C911CB"/>
    <w:rsid w:val="00C92383"/>
    <w:rsid w:val="00C92C30"/>
    <w:rsid w:val="00C92EFB"/>
    <w:rsid w:val="00C93B87"/>
    <w:rsid w:val="00C95E03"/>
    <w:rsid w:val="00C961CD"/>
    <w:rsid w:val="00CA1371"/>
    <w:rsid w:val="00CA1C81"/>
    <w:rsid w:val="00CA1E77"/>
    <w:rsid w:val="00CA38A0"/>
    <w:rsid w:val="00CA597D"/>
    <w:rsid w:val="00CB5601"/>
    <w:rsid w:val="00CB59F2"/>
    <w:rsid w:val="00CC0AA2"/>
    <w:rsid w:val="00CC1A80"/>
    <w:rsid w:val="00CC2F3A"/>
    <w:rsid w:val="00CC30D6"/>
    <w:rsid w:val="00CC5563"/>
    <w:rsid w:val="00CD0316"/>
    <w:rsid w:val="00CD3647"/>
    <w:rsid w:val="00CD4A95"/>
    <w:rsid w:val="00CD5B36"/>
    <w:rsid w:val="00CD7141"/>
    <w:rsid w:val="00CD7EB9"/>
    <w:rsid w:val="00CE0F7F"/>
    <w:rsid w:val="00CE110B"/>
    <w:rsid w:val="00CF0404"/>
    <w:rsid w:val="00CF05C0"/>
    <w:rsid w:val="00CF1D05"/>
    <w:rsid w:val="00CF463A"/>
    <w:rsid w:val="00CF5DE0"/>
    <w:rsid w:val="00CF7A7E"/>
    <w:rsid w:val="00D0111A"/>
    <w:rsid w:val="00D034F8"/>
    <w:rsid w:val="00D04E90"/>
    <w:rsid w:val="00D078AA"/>
    <w:rsid w:val="00D11BF2"/>
    <w:rsid w:val="00D120ED"/>
    <w:rsid w:val="00D127D0"/>
    <w:rsid w:val="00D171E6"/>
    <w:rsid w:val="00D21009"/>
    <w:rsid w:val="00D215BF"/>
    <w:rsid w:val="00D21888"/>
    <w:rsid w:val="00D231DA"/>
    <w:rsid w:val="00D23DE7"/>
    <w:rsid w:val="00D23E91"/>
    <w:rsid w:val="00D25B7E"/>
    <w:rsid w:val="00D27196"/>
    <w:rsid w:val="00D30D60"/>
    <w:rsid w:val="00D317BB"/>
    <w:rsid w:val="00D321D8"/>
    <w:rsid w:val="00D347A9"/>
    <w:rsid w:val="00D34C12"/>
    <w:rsid w:val="00D3716F"/>
    <w:rsid w:val="00D436E9"/>
    <w:rsid w:val="00D448C4"/>
    <w:rsid w:val="00D44EBC"/>
    <w:rsid w:val="00D47843"/>
    <w:rsid w:val="00D52228"/>
    <w:rsid w:val="00D536C0"/>
    <w:rsid w:val="00D54501"/>
    <w:rsid w:val="00D56B8D"/>
    <w:rsid w:val="00D57B22"/>
    <w:rsid w:val="00D57B6D"/>
    <w:rsid w:val="00D62DBA"/>
    <w:rsid w:val="00D6451E"/>
    <w:rsid w:val="00D64FE4"/>
    <w:rsid w:val="00D669D6"/>
    <w:rsid w:val="00D66AE8"/>
    <w:rsid w:val="00D679A1"/>
    <w:rsid w:val="00D709D6"/>
    <w:rsid w:val="00D720AB"/>
    <w:rsid w:val="00D72679"/>
    <w:rsid w:val="00D735F6"/>
    <w:rsid w:val="00D7454E"/>
    <w:rsid w:val="00D74C17"/>
    <w:rsid w:val="00D7738D"/>
    <w:rsid w:val="00D80BF0"/>
    <w:rsid w:val="00D81195"/>
    <w:rsid w:val="00D84029"/>
    <w:rsid w:val="00D846E0"/>
    <w:rsid w:val="00D85479"/>
    <w:rsid w:val="00D8581A"/>
    <w:rsid w:val="00D8723F"/>
    <w:rsid w:val="00D87D68"/>
    <w:rsid w:val="00D905AD"/>
    <w:rsid w:val="00D90D32"/>
    <w:rsid w:val="00D91985"/>
    <w:rsid w:val="00D91AA8"/>
    <w:rsid w:val="00D94D82"/>
    <w:rsid w:val="00D95996"/>
    <w:rsid w:val="00D9791E"/>
    <w:rsid w:val="00DA18EE"/>
    <w:rsid w:val="00DA30B4"/>
    <w:rsid w:val="00DA3734"/>
    <w:rsid w:val="00DB0F42"/>
    <w:rsid w:val="00DB3679"/>
    <w:rsid w:val="00DB5860"/>
    <w:rsid w:val="00DB736E"/>
    <w:rsid w:val="00DC253B"/>
    <w:rsid w:val="00DC2837"/>
    <w:rsid w:val="00DD7523"/>
    <w:rsid w:val="00DE007F"/>
    <w:rsid w:val="00DE076E"/>
    <w:rsid w:val="00DE3571"/>
    <w:rsid w:val="00DE36F4"/>
    <w:rsid w:val="00DE3B33"/>
    <w:rsid w:val="00DE3F74"/>
    <w:rsid w:val="00DE3FC8"/>
    <w:rsid w:val="00DE4113"/>
    <w:rsid w:val="00DE425B"/>
    <w:rsid w:val="00DE46D3"/>
    <w:rsid w:val="00DE5B2B"/>
    <w:rsid w:val="00DE6DF8"/>
    <w:rsid w:val="00DE7536"/>
    <w:rsid w:val="00DF22AF"/>
    <w:rsid w:val="00DF77CA"/>
    <w:rsid w:val="00E00581"/>
    <w:rsid w:val="00E00CAA"/>
    <w:rsid w:val="00E015BD"/>
    <w:rsid w:val="00E02035"/>
    <w:rsid w:val="00E044D2"/>
    <w:rsid w:val="00E04ACC"/>
    <w:rsid w:val="00E053C2"/>
    <w:rsid w:val="00E05863"/>
    <w:rsid w:val="00E1261E"/>
    <w:rsid w:val="00E137FA"/>
    <w:rsid w:val="00E14D71"/>
    <w:rsid w:val="00E165D2"/>
    <w:rsid w:val="00E17AF1"/>
    <w:rsid w:val="00E25E00"/>
    <w:rsid w:val="00E3237D"/>
    <w:rsid w:val="00E33535"/>
    <w:rsid w:val="00E34445"/>
    <w:rsid w:val="00E37642"/>
    <w:rsid w:val="00E37EAC"/>
    <w:rsid w:val="00E42D1D"/>
    <w:rsid w:val="00E46602"/>
    <w:rsid w:val="00E4702B"/>
    <w:rsid w:val="00E47AB7"/>
    <w:rsid w:val="00E51527"/>
    <w:rsid w:val="00E52E3E"/>
    <w:rsid w:val="00E55FE5"/>
    <w:rsid w:val="00E56312"/>
    <w:rsid w:val="00E57BF6"/>
    <w:rsid w:val="00E61571"/>
    <w:rsid w:val="00E61EEC"/>
    <w:rsid w:val="00E629D4"/>
    <w:rsid w:val="00E674C3"/>
    <w:rsid w:val="00E70236"/>
    <w:rsid w:val="00E7163B"/>
    <w:rsid w:val="00E7212F"/>
    <w:rsid w:val="00E766BF"/>
    <w:rsid w:val="00E81FA5"/>
    <w:rsid w:val="00E82305"/>
    <w:rsid w:val="00E83362"/>
    <w:rsid w:val="00E83A31"/>
    <w:rsid w:val="00E84D31"/>
    <w:rsid w:val="00E8683F"/>
    <w:rsid w:val="00E86FB1"/>
    <w:rsid w:val="00E91636"/>
    <w:rsid w:val="00E92538"/>
    <w:rsid w:val="00E93298"/>
    <w:rsid w:val="00E936BB"/>
    <w:rsid w:val="00E94B37"/>
    <w:rsid w:val="00E9685B"/>
    <w:rsid w:val="00EA345C"/>
    <w:rsid w:val="00EA47B7"/>
    <w:rsid w:val="00EA4EF5"/>
    <w:rsid w:val="00EA76E2"/>
    <w:rsid w:val="00EB2899"/>
    <w:rsid w:val="00EB3015"/>
    <w:rsid w:val="00EB3321"/>
    <w:rsid w:val="00EB5262"/>
    <w:rsid w:val="00EB6A3B"/>
    <w:rsid w:val="00EC23CE"/>
    <w:rsid w:val="00EC2D60"/>
    <w:rsid w:val="00ED2A07"/>
    <w:rsid w:val="00ED3170"/>
    <w:rsid w:val="00ED4420"/>
    <w:rsid w:val="00ED5A76"/>
    <w:rsid w:val="00ED664A"/>
    <w:rsid w:val="00ED690A"/>
    <w:rsid w:val="00EE192D"/>
    <w:rsid w:val="00EF3CA5"/>
    <w:rsid w:val="00EF409C"/>
    <w:rsid w:val="00EF5993"/>
    <w:rsid w:val="00F00B05"/>
    <w:rsid w:val="00F038AE"/>
    <w:rsid w:val="00F11585"/>
    <w:rsid w:val="00F11D1D"/>
    <w:rsid w:val="00F12170"/>
    <w:rsid w:val="00F13D79"/>
    <w:rsid w:val="00F14229"/>
    <w:rsid w:val="00F14B75"/>
    <w:rsid w:val="00F15157"/>
    <w:rsid w:val="00F15C19"/>
    <w:rsid w:val="00F15E66"/>
    <w:rsid w:val="00F1762E"/>
    <w:rsid w:val="00F21C68"/>
    <w:rsid w:val="00F24022"/>
    <w:rsid w:val="00F26A14"/>
    <w:rsid w:val="00F30E3C"/>
    <w:rsid w:val="00F3193E"/>
    <w:rsid w:val="00F319E1"/>
    <w:rsid w:val="00F31C4B"/>
    <w:rsid w:val="00F32E2A"/>
    <w:rsid w:val="00F35431"/>
    <w:rsid w:val="00F36C6F"/>
    <w:rsid w:val="00F401C8"/>
    <w:rsid w:val="00F4092E"/>
    <w:rsid w:val="00F4112B"/>
    <w:rsid w:val="00F431D4"/>
    <w:rsid w:val="00F43B04"/>
    <w:rsid w:val="00F44524"/>
    <w:rsid w:val="00F44A44"/>
    <w:rsid w:val="00F45E6F"/>
    <w:rsid w:val="00F46540"/>
    <w:rsid w:val="00F50E7A"/>
    <w:rsid w:val="00F50E94"/>
    <w:rsid w:val="00F50FFD"/>
    <w:rsid w:val="00F51472"/>
    <w:rsid w:val="00F54FAF"/>
    <w:rsid w:val="00F57D59"/>
    <w:rsid w:val="00F662E9"/>
    <w:rsid w:val="00F71697"/>
    <w:rsid w:val="00F73562"/>
    <w:rsid w:val="00F763D6"/>
    <w:rsid w:val="00F77C30"/>
    <w:rsid w:val="00F80FF6"/>
    <w:rsid w:val="00F84C59"/>
    <w:rsid w:val="00F867C7"/>
    <w:rsid w:val="00F868FE"/>
    <w:rsid w:val="00F86CAC"/>
    <w:rsid w:val="00F86D20"/>
    <w:rsid w:val="00F877AB"/>
    <w:rsid w:val="00F92232"/>
    <w:rsid w:val="00F92BB3"/>
    <w:rsid w:val="00F93B9E"/>
    <w:rsid w:val="00F93E56"/>
    <w:rsid w:val="00F94867"/>
    <w:rsid w:val="00F96BB4"/>
    <w:rsid w:val="00FA3C9A"/>
    <w:rsid w:val="00FA6247"/>
    <w:rsid w:val="00FB0496"/>
    <w:rsid w:val="00FB17A2"/>
    <w:rsid w:val="00FB5E2B"/>
    <w:rsid w:val="00FB7503"/>
    <w:rsid w:val="00FC1491"/>
    <w:rsid w:val="00FC7D63"/>
    <w:rsid w:val="00FD0994"/>
    <w:rsid w:val="00FD0C92"/>
    <w:rsid w:val="00FD47C7"/>
    <w:rsid w:val="00FD4EFE"/>
    <w:rsid w:val="00FD5301"/>
    <w:rsid w:val="00FE0459"/>
    <w:rsid w:val="00FE0EA5"/>
    <w:rsid w:val="00FE1055"/>
    <w:rsid w:val="00FE4790"/>
    <w:rsid w:val="00FE4B00"/>
    <w:rsid w:val="00FE4CA5"/>
    <w:rsid w:val="00FE5CF2"/>
    <w:rsid w:val="00FE6EEB"/>
    <w:rsid w:val="00FF0883"/>
    <w:rsid w:val="00FF08FE"/>
    <w:rsid w:val="00FF2236"/>
    <w:rsid w:val="00FF461F"/>
    <w:rsid w:val="00FF64F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semiHidden/>
    <w:unhideWhenUsed/>
    <w:qFormat/>
    <w:rsid w:val="00156E75"/>
    <w:pPr>
      <w:spacing w:before="240" w:after="60"/>
      <w:outlineLvl w:val="8"/>
    </w:pPr>
    <w:rPr>
      <w:rFonts w:ascii="Cambria" w:hAnsi="Cambria"/>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orpodetexto2">
    <w:name w:val="Body Text 2"/>
    <w:basedOn w:val="Normal"/>
    <w:pPr>
      <w:jc w:val="both"/>
    </w:pPr>
    <w:rPr>
      <w:color w:val="0000FF"/>
    </w:rPr>
  </w:style>
  <w:style w:type="paragraph" w:styleId="NormalWeb">
    <w:name w:val="Normal (Web)"/>
    <w:basedOn w:val="Normal"/>
    <w:pPr>
      <w:autoSpaceDE w:val="0"/>
      <w:autoSpaceDN w:val="0"/>
      <w:adjustRightInd w:val="0"/>
      <w:spacing w:before="100" w:beforeAutospacing="1" w:after="100" w:afterAutospacing="1"/>
    </w:pPr>
  </w:style>
  <w:style w:type="paragraph" w:styleId="Cabealho">
    <w:name w:val="header"/>
    <w:basedOn w:val="Normal"/>
    <w:link w:val="CabealhoChar"/>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pPr>
      <w:numPr>
        <w:numId w:val="1"/>
      </w:numPr>
    </w:pPr>
  </w:style>
  <w:style w:type="character" w:customStyle="1" w:styleId="Char1">
    <w:name w:val=" Char1"/>
    <w:basedOn w:val="Fontepargpadro"/>
    <w:rPr>
      <w:noProof w:val="0"/>
      <w:sz w:val="24"/>
      <w:szCs w:val="24"/>
      <w:lang w:val="pt-BR" w:eastAsia="pt-BR" w:bidi="ar-SA"/>
    </w:rPr>
  </w:style>
  <w:style w:type="paragraph" w:customStyle="1" w:styleId="BodyText22">
    <w:name w:val="Body Text 22"/>
    <w:basedOn w:val="Normal"/>
    <w:pPr>
      <w:jc w:val="both"/>
    </w:pPr>
    <w:rPr>
      <w:szCs w:val="20"/>
      <w:lang w:val="en-AU"/>
    </w:rPr>
  </w:style>
  <w:style w:type="paragraph" w:styleId="Corpodetexto">
    <w:name w:val="Body Text"/>
    <w:aliases w:val="b"/>
    <w:basedOn w:val="Normal"/>
    <w:pPr>
      <w:spacing w:after="120"/>
    </w:pPr>
  </w:style>
  <w:style w:type="paragraph" w:styleId="Rodap">
    <w:name w:val="footer"/>
    <w:basedOn w:val="Normal"/>
    <w:link w:val="RodapChar"/>
    <w:uiPriority w:val="99"/>
    <w:pPr>
      <w:tabs>
        <w:tab w:val="center" w:pos="4320"/>
        <w:tab w:val="right" w:pos="8640"/>
      </w:tabs>
    </w:pPr>
  </w:style>
  <w:style w:type="paragraph" w:customStyle="1" w:styleId="p0">
    <w:name w:val="p0"/>
    <w:basedOn w:val="Normal"/>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pPr>
      <w:spacing w:after="120"/>
      <w:ind w:left="283"/>
    </w:pPr>
  </w:style>
  <w:style w:type="paragraph" w:styleId="Corpodetexto3">
    <w:name w:val="Body Text 3"/>
    <w:basedOn w:val="Normal"/>
    <w:pPr>
      <w:spacing w:after="120"/>
    </w:pPr>
    <w:rPr>
      <w:sz w:val="16"/>
      <w:szCs w:val="16"/>
    </w:rPr>
  </w:style>
  <w:style w:type="paragraph" w:styleId="Recuodecorpodetexto3">
    <w:name w:val="Body Text Indent 3"/>
    <w:basedOn w:val="Normal"/>
    <w:pPr>
      <w:spacing w:after="120"/>
      <w:ind w:left="283"/>
    </w:pPr>
    <w:rPr>
      <w:sz w:val="16"/>
      <w:szCs w:val="16"/>
    </w:rPr>
  </w:style>
  <w:style w:type="character" w:customStyle="1" w:styleId="Char">
    <w:name w:val=" Char"/>
    <w:basedOn w:val="Fontepargpadro"/>
    <w:rPr>
      <w:noProof w:val="0"/>
      <w:sz w:val="24"/>
      <w:szCs w:val="24"/>
      <w:lang w:val="pt-BR"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szCs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Swiss"/>
      <w:sz w:val="16"/>
      <w:szCs w:val="16"/>
    </w:rPr>
  </w:style>
  <w:style w:type="character" w:styleId="Nmerodepgina">
    <w:name w:val="page number"/>
    <w:basedOn w:val="Fontepargpadro"/>
  </w:style>
  <w:style w:type="character" w:styleId="Hyperlink">
    <w:name w:val="Hyperlink"/>
    <w:basedOn w:val="Fontepargpadro"/>
    <w:rPr>
      <w:color w:val="0000FF"/>
      <w:u w:val="single"/>
    </w:rPr>
  </w:style>
  <w:style w:type="paragraph" w:styleId="Recuodecorpodetexto2">
    <w:name w:val="Body Text Indent 2"/>
    <w:basedOn w:val="Normal"/>
    <w:pPr>
      <w:spacing w:after="120" w:line="480" w:lineRule="auto"/>
      <w:ind w:left="283"/>
    </w:p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BodyText31">
    <w:name w:val="Body Text 31"/>
    <w:rPr>
      <w:noProof w:val="0"/>
      <w:spacing w:val="0"/>
      <w:sz w:val="28"/>
      <w:szCs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Fontepargpadro"/>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pPr>
      <w:jc w:val="center"/>
    </w:pPr>
    <w:rPr>
      <w:rFonts w:ascii="Bookman Old Style" w:hAnsi="Bookman Old Style"/>
      <w:b/>
      <w:sz w:val="22"/>
      <w:szCs w:val="20"/>
    </w:rPr>
  </w:style>
  <w:style w:type="paragraph" w:customStyle="1" w:styleId="TextoTpicosProspecto">
    <w:name w:val="Texto Tópicos Prospecto"/>
    <w:basedOn w:val="TextoProspecto"/>
    <w:autoRedefine/>
    <w:pPr>
      <w:numPr>
        <w:numId w:val="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hAnsi="Arial"/>
      <w:sz w:val="22"/>
      <w:lang w:val="pt-PT"/>
    </w:rPr>
  </w:style>
  <w:style w:type="paragraph" w:customStyle="1" w:styleId="Celso1">
    <w:name w:val="Celso1"/>
    <w:basedOn w:val="Normal"/>
    <w:pPr>
      <w:widowControl w:val="0"/>
      <w:jc w:val="both"/>
    </w:pPr>
    <w:rPr>
      <w:rFonts w:ascii="Univers (W1)" w:hAnsi="Univers (W1)"/>
      <w:szCs w:val="20"/>
    </w:rPr>
  </w:style>
  <w:style w:type="character" w:customStyle="1" w:styleId="thptitle1">
    <w:name w:val="thptitle1"/>
    <w:basedOn w:val="Fontepargpadro"/>
    <w:rPr>
      <w:color w:val="000000"/>
    </w:rPr>
  </w:style>
  <w:style w:type="paragraph" w:customStyle="1" w:styleId="Corpo">
    <w:name w:val="Corpo"/>
    <w:rPr>
      <w:color w:val="000000"/>
      <w:sz w:val="28"/>
    </w:rPr>
  </w:style>
  <w:style w:type="paragraph" w:styleId="MapadoDocumento">
    <w:name w:val="Document Map"/>
    <w:basedOn w:val="Normal"/>
    <w:semiHidden/>
    <w:rsid w:val="00855FD4"/>
    <w:pPr>
      <w:shd w:val="clear" w:color="auto" w:fill="000080"/>
    </w:pPr>
    <w:rPr>
      <w:rFonts w:ascii="Tahoma" w:hAnsi="Tahoma" w:cs="Tahoma"/>
      <w:sz w:val="20"/>
      <w:szCs w:val="20"/>
    </w:rPr>
  </w:style>
  <w:style w:type="character" w:styleId="Forte">
    <w:name w:val="Strong"/>
    <w:basedOn w:val="Fontepargpadro"/>
    <w:qFormat/>
    <w:rPr>
      <w:b/>
      <w:bCs/>
    </w:rPr>
  </w:style>
  <w:style w:type="character" w:styleId="nfase">
    <w:name w:val="Emphasis"/>
    <w:basedOn w:val="Fontepargpadro"/>
    <w:qFormat/>
    <w:rPr>
      <w:i/>
      <w:iCs/>
    </w:rPr>
  </w:style>
  <w:style w:type="paragraph" w:customStyle="1" w:styleId="CharCharCharCharCharChar">
    <w:name w:val=" Char Char Char Char Char Char"/>
    <w:basedOn w:val="Normal"/>
    <w:rsid w:val="002C5E5D"/>
    <w:pPr>
      <w:spacing w:after="160" w:line="240" w:lineRule="exact"/>
    </w:pPr>
    <w:rPr>
      <w:rFonts w:ascii="Verdana" w:hAnsi="Verdana"/>
      <w:sz w:val="20"/>
      <w:szCs w:val="20"/>
      <w:lang w:val="en-US" w:eastAsia="en-US"/>
    </w:rPr>
  </w:style>
  <w:style w:type="paragraph" w:styleId="Lista">
    <w:name w:val="List"/>
    <w:basedOn w:val="Normal"/>
    <w:rsid w:val="00CC30D6"/>
    <w:pPr>
      <w:ind w:left="283" w:hanging="283"/>
    </w:pPr>
  </w:style>
  <w:style w:type="paragraph" w:customStyle="1" w:styleId="Body1">
    <w:name w:val="Body 1"/>
    <w:basedOn w:val="Normal"/>
    <w:rsid w:val="00561FEF"/>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7E189D"/>
    <w:rPr>
      <w:sz w:val="20"/>
      <w:szCs w:val="20"/>
    </w:rPr>
  </w:style>
  <w:style w:type="character" w:customStyle="1" w:styleId="TextodenotaderodapChar">
    <w:name w:val="Texto de nota de rodapé Char"/>
    <w:basedOn w:val="Fontepargpadro"/>
    <w:link w:val="Textodenotaderodap"/>
    <w:rsid w:val="007E189D"/>
  </w:style>
  <w:style w:type="character" w:styleId="Refdenotaderodap">
    <w:name w:val="footnote reference"/>
    <w:basedOn w:val="Fontepargpadro"/>
    <w:rsid w:val="007E189D"/>
    <w:rPr>
      <w:vertAlign w:val="superscript"/>
    </w:rPr>
  </w:style>
  <w:style w:type="paragraph" w:customStyle="1" w:styleId="BNDES">
    <w:name w:val="BNDES"/>
    <w:basedOn w:val="Normal"/>
    <w:link w:val="BNDESChar"/>
    <w:rsid w:val="00A02D68"/>
    <w:pPr>
      <w:suppressAutoHyphens/>
      <w:jc w:val="both"/>
    </w:pPr>
    <w:rPr>
      <w:rFonts w:ascii="Arial" w:hAnsi="Arial"/>
      <w:szCs w:val="20"/>
      <w:lang w:eastAsia="ar-SA"/>
    </w:rPr>
  </w:style>
  <w:style w:type="character" w:customStyle="1" w:styleId="BNDESChar">
    <w:name w:val="BNDES Char"/>
    <w:basedOn w:val="Fontepargpadro"/>
    <w:link w:val="BNDES"/>
    <w:rsid w:val="00F32E2A"/>
    <w:rPr>
      <w:rFonts w:ascii="Arial" w:hAnsi="Arial"/>
      <w:sz w:val="24"/>
      <w:lang w:eastAsia="ar-SA"/>
    </w:rPr>
  </w:style>
  <w:style w:type="character" w:customStyle="1" w:styleId="Ttulo9Char">
    <w:name w:val="Título 9 Char"/>
    <w:basedOn w:val="Fontepargpadro"/>
    <w:link w:val="Ttulo9"/>
    <w:semiHidden/>
    <w:rsid w:val="00156E75"/>
    <w:rPr>
      <w:rFonts w:ascii="Cambria" w:eastAsia="Times New Roman" w:hAnsi="Cambria" w:cs="Times New Roman"/>
      <w:sz w:val="22"/>
      <w:szCs w:val="22"/>
    </w:rPr>
  </w:style>
  <w:style w:type="paragraph" w:customStyle="1" w:styleId="Paraa">
    <w:name w:val="Para (a)"/>
    <w:basedOn w:val="Normal"/>
    <w:rsid w:val="00433A57"/>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E674C3"/>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E674C3"/>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9974C6"/>
    <w:pPr>
      <w:ind w:left="720"/>
    </w:pPr>
    <w:rPr>
      <w:rFonts w:ascii="Calibri" w:eastAsia="Calibri" w:hAnsi="Calibri"/>
      <w:sz w:val="22"/>
      <w:szCs w:val="22"/>
    </w:rPr>
  </w:style>
  <w:style w:type="character" w:customStyle="1" w:styleId="CabealhoChar">
    <w:name w:val="Cabeçalho Char"/>
    <w:basedOn w:val="Fontepargpadro"/>
    <w:link w:val="Cabealho"/>
    <w:rsid w:val="007C790B"/>
    <w:rPr>
      <w:sz w:val="22"/>
      <w:szCs w:val="22"/>
      <w:shd w:val="clear" w:color="auto" w:fill="FFFFFF"/>
    </w:rPr>
  </w:style>
  <w:style w:type="paragraph" w:customStyle="1" w:styleId="singleparaflush">
    <w:name w:val="singleparaflush"/>
    <w:basedOn w:val="Normal"/>
    <w:rsid w:val="005C17D2"/>
    <w:pPr>
      <w:autoSpaceDE w:val="0"/>
      <w:autoSpaceDN w:val="0"/>
      <w:spacing w:before="240" w:after="240"/>
    </w:pPr>
    <w:rPr>
      <w:rFonts w:eastAsia="Calibri"/>
    </w:rPr>
  </w:style>
  <w:style w:type="character" w:customStyle="1" w:styleId="definedterm">
    <w:name w:val="definedterm"/>
    <w:basedOn w:val="Fontepargpadro"/>
    <w:rsid w:val="005C17D2"/>
    <w:rPr>
      <w:rFonts w:ascii="Times New Roman" w:hAnsi="Times New Roman" w:cs="Times New Roman" w:hint="default"/>
      <w:b/>
      <w:bCs/>
      <w:spacing w:val="0"/>
    </w:rPr>
  </w:style>
  <w:style w:type="character" w:customStyle="1" w:styleId="RodapChar">
    <w:name w:val="Rodapé Char"/>
    <w:basedOn w:val="Fontepargpadro"/>
    <w:link w:val="Rodap"/>
    <w:uiPriority w:val="99"/>
    <w:rsid w:val="008D70FC"/>
    <w:rPr>
      <w:sz w:val="24"/>
      <w:szCs w:val="24"/>
    </w:rPr>
  </w:style>
  <w:style w:type="paragraph" w:customStyle="1" w:styleId="AODocTxt">
    <w:name w:val="AODocTxt"/>
    <w:basedOn w:val="Normal"/>
    <w:rsid w:val="000846AD"/>
    <w:pPr>
      <w:numPr>
        <w:numId w:val="4"/>
      </w:numPr>
      <w:spacing w:before="240" w:line="260" w:lineRule="atLeast"/>
      <w:jc w:val="both"/>
    </w:pPr>
    <w:rPr>
      <w:rFonts w:eastAsia="Calibri"/>
      <w:sz w:val="22"/>
      <w:szCs w:val="22"/>
    </w:rPr>
  </w:style>
  <w:style w:type="paragraph" w:customStyle="1" w:styleId="AODocTxtL1">
    <w:name w:val="AODocTxtL1"/>
    <w:basedOn w:val="Normal"/>
    <w:rsid w:val="000846AD"/>
    <w:pPr>
      <w:numPr>
        <w:ilvl w:val="1"/>
        <w:numId w:val="4"/>
      </w:numPr>
      <w:spacing w:before="240" w:line="260" w:lineRule="atLeast"/>
      <w:jc w:val="both"/>
    </w:pPr>
    <w:rPr>
      <w:rFonts w:eastAsia="Calibri"/>
      <w:sz w:val="22"/>
      <w:szCs w:val="22"/>
    </w:rPr>
  </w:style>
  <w:style w:type="paragraph" w:customStyle="1" w:styleId="AODocTxtL2">
    <w:name w:val="AODocTxtL2"/>
    <w:basedOn w:val="Normal"/>
    <w:rsid w:val="000846AD"/>
    <w:pPr>
      <w:numPr>
        <w:ilvl w:val="2"/>
        <w:numId w:val="4"/>
      </w:numPr>
      <w:spacing w:before="240" w:line="260" w:lineRule="atLeast"/>
      <w:jc w:val="both"/>
    </w:pPr>
    <w:rPr>
      <w:rFonts w:eastAsia="Calibri"/>
      <w:sz w:val="22"/>
      <w:szCs w:val="22"/>
    </w:rPr>
  </w:style>
  <w:style w:type="paragraph" w:customStyle="1" w:styleId="AODocTxtL3">
    <w:name w:val="AODocTxtL3"/>
    <w:basedOn w:val="Normal"/>
    <w:rsid w:val="000846AD"/>
    <w:pPr>
      <w:numPr>
        <w:ilvl w:val="3"/>
        <w:numId w:val="4"/>
      </w:numPr>
      <w:spacing w:before="240" w:line="260" w:lineRule="atLeast"/>
      <w:jc w:val="both"/>
    </w:pPr>
    <w:rPr>
      <w:rFonts w:eastAsia="Calibri"/>
      <w:sz w:val="22"/>
      <w:szCs w:val="22"/>
    </w:rPr>
  </w:style>
  <w:style w:type="paragraph" w:customStyle="1" w:styleId="AODocTxtL4">
    <w:name w:val="AODocTxtL4"/>
    <w:basedOn w:val="Normal"/>
    <w:rsid w:val="000846AD"/>
    <w:pPr>
      <w:numPr>
        <w:ilvl w:val="4"/>
        <w:numId w:val="4"/>
      </w:numPr>
      <w:spacing w:before="240" w:line="260" w:lineRule="atLeast"/>
      <w:jc w:val="both"/>
    </w:pPr>
    <w:rPr>
      <w:rFonts w:eastAsia="Calibri"/>
      <w:sz w:val="22"/>
      <w:szCs w:val="22"/>
    </w:rPr>
  </w:style>
  <w:style w:type="paragraph" w:customStyle="1" w:styleId="AODocTxtL5">
    <w:name w:val="AODocTxtL5"/>
    <w:basedOn w:val="Normal"/>
    <w:rsid w:val="000846AD"/>
    <w:pPr>
      <w:numPr>
        <w:ilvl w:val="5"/>
        <w:numId w:val="4"/>
      </w:numPr>
      <w:spacing w:before="240" w:line="260" w:lineRule="atLeast"/>
      <w:jc w:val="both"/>
    </w:pPr>
    <w:rPr>
      <w:rFonts w:eastAsia="Calibri"/>
      <w:sz w:val="22"/>
      <w:szCs w:val="22"/>
    </w:rPr>
  </w:style>
  <w:style w:type="paragraph" w:customStyle="1" w:styleId="AODocTxtL6">
    <w:name w:val="AODocTxtL6"/>
    <w:basedOn w:val="Normal"/>
    <w:rsid w:val="000846AD"/>
    <w:pPr>
      <w:numPr>
        <w:ilvl w:val="6"/>
        <w:numId w:val="4"/>
      </w:numPr>
      <w:spacing w:before="240" w:line="260" w:lineRule="atLeast"/>
      <w:jc w:val="both"/>
    </w:pPr>
    <w:rPr>
      <w:rFonts w:eastAsia="Calibri"/>
      <w:sz w:val="22"/>
      <w:szCs w:val="22"/>
    </w:rPr>
  </w:style>
  <w:style w:type="paragraph" w:customStyle="1" w:styleId="AODocTxtL7">
    <w:name w:val="AODocTxtL7"/>
    <w:basedOn w:val="Normal"/>
    <w:rsid w:val="000846AD"/>
    <w:pPr>
      <w:numPr>
        <w:ilvl w:val="7"/>
        <w:numId w:val="4"/>
      </w:numPr>
      <w:spacing w:before="240" w:line="260" w:lineRule="atLeast"/>
      <w:jc w:val="both"/>
    </w:pPr>
    <w:rPr>
      <w:rFonts w:eastAsia="Calibri"/>
      <w:sz w:val="22"/>
      <w:szCs w:val="22"/>
    </w:rPr>
  </w:style>
  <w:style w:type="paragraph" w:customStyle="1" w:styleId="AODocTxtL8">
    <w:name w:val="AODocTxtL8"/>
    <w:basedOn w:val="Normal"/>
    <w:rsid w:val="000846AD"/>
    <w:pPr>
      <w:numPr>
        <w:ilvl w:val="8"/>
        <w:numId w:val="4"/>
      </w:numPr>
      <w:spacing w:before="240" w:line="260" w:lineRule="atLeast"/>
      <w:jc w:val="both"/>
    </w:pPr>
    <w:rPr>
      <w:rFonts w:eastAsia="Calibri"/>
      <w:sz w:val="22"/>
      <w:szCs w:val="22"/>
    </w:rPr>
  </w:style>
  <w:style w:type="paragraph" w:styleId="Reviso">
    <w:name w:val="Revision"/>
    <w:hidden/>
    <w:uiPriority w:val="99"/>
    <w:semiHidden/>
    <w:rsid w:val="005C015E"/>
    <w:rPr>
      <w:sz w:val="24"/>
      <w:szCs w:val="24"/>
    </w:rPr>
  </w:style>
</w:styles>
</file>

<file path=word/webSettings.xml><?xml version="1.0" encoding="utf-8"?>
<w:webSettings xmlns:r="http://schemas.openxmlformats.org/officeDocument/2006/relationships" xmlns:w="http://schemas.openxmlformats.org/wordprocessingml/2006/main">
  <w:divs>
    <w:div w:id="54134936">
      <w:bodyDiv w:val="1"/>
      <w:marLeft w:val="0"/>
      <w:marRight w:val="0"/>
      <w:marTop w:val="0"/>
      <w:marBottom w:val="0"/>
      <w:divBdr>
        <w:top w:val="none" w:sz="0" w:space="0" w:color="auto"/>
        <w:left w:val="none" w:sz="0" w:space="0" w:color="auto"/>
        <w:bottom w:val="none" w:sz="0" w:space="0" w:color="auto"/>
        <w:right w:val="none" w:sz="0" w:space="0" w:color="auto"/>
      </w:divBdr>
    </w:div>
    <w:div w:id="184441931">
      <w:bodyDiv w:val="1"/>
      <w:marLeft w:val="0"/>
      <w:marRight w:val="0"/>
      <w:marTop w:val="0"/>
      <w:marBottom w:val="0"/>
      <w:divBdr>
        <w:top w:val="none" w:sz="0" w:space="0" w:color="auto"/>
        <w:left w:val="none" w:sz="0" w:space="0" w:color="auto"/>
        <w:bottom w:val="none" w:sz="0" w:space="0" w:color="auto"/>
        <w:right w:val="none" w:sz="0" w:space="0" w:color="auto"/>
      </w:divBdr>
    </w:div>
    <w:div w:id="247615455">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436797602">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768425720">
      <w:bodyDiv w:val="1"/>
      <w:marLeft w:val="0"/>
      <w:marRight w:val="0"/>
      <w:marTop w:val="0"/>
      <w:marBottom w:val="0"/>
      <w:divBdr>
        <w:top w:val="none" w:sz="0" w:space="0" w:color="auto"/>
        <w:left w:val="none" w:sz="0" w:space="0" w:color="auto"/>
        <w:bottom w:val="none" w:sz="0" w:space="0" w:color="auto"/>
        <w:right w:val="none" w:sz="0" w:space="0" w:color="auto"/>
      </w:divBdr>
    </w:div>
    <w:div w:id="768428262">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882055274">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77283804">
      <w:bodyDiv w:val="1"/>
      <w:marLeft w:val="0"/>
      <w:marRight w:val="0"/>
      <w:marTop w:val="0"/>
      <w:marBottom w:val="0"/>
      <w:divBdr>
        <w:top w:val="none" w:sz="0" w:space="0" w:color="auto"/>
        <w:left w:val="none" w:sz="0" w:space="0" w:color="auto"/>
        <w:bottom w:val="none" w:sz="0" w:space="0" w:color="auto"/>
        <w:right w:val="none" w:sz="0" w:space="0" w:color="auto"/>
      </w:divBdr>
    </w:div>
    <w:div w:id="1129469679">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57500305">
      <w:bodyDiv w:val="1"/>
      <w:marLeft w:val="0"/>
      <w:marRight w:val="0"/>
      <w:marTop w:val="0"/>
      <w:marBottom w:val="0"/>
      <w:divBdr>
        <w:top w:val="none" w:sz="0" w:space="0" w:color="auto"/>
        <w:left w:val="none" w:sz="0" w:space="0" w:color="auto"/>
        <w:bottom w:val="none" w:sz="0" w:space="0" w:color="auto"/>
        <w:right w:val="none" w:sz="0" w:space="0" w:color="auto"/>
      </w:divBdr>
    </w:div>
    <w:div w:id="1191989285">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lorival.luz@vpar.com.br"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mailto:agente@oliveiratrust.com.br" TargetMode="External"/><Relationship Id="rId7" Type="http://schemas.openxmlformats.org/officeDocument/2006/relationships/footnotes" Target="footnotes.xml"/><Relationship Id="rId12" Type="http://schemas.openxmlformats.org/officeDocument/2006/relationships/image" Target="cid:image001.gif@01CA738B.12F33EA0" TargetMode="External"/><Relationship Id="rId17" Type="http://schemas.openxmlformats.org/officeDocument/2006/relationships/hyperlink" Target="mailto:" TargetMode="External"/><Relationship Id="rId25" Type="http://schemas.openxmlformats.org/officeDocument/2006/relationships/hyperlink" Target="mailto:gr.debentures@cetip.com.br"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mailto:gustavo.dezouzart@oliveiratrust.com.b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4010.mpoli@bradesco.com.br"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mailto:adriano.pascoaloto@vpar.com.br" TargetMode="External"/><Relationship Id="rId28" Type="http://schemas.openxmlformats.org/officeDocument/2006/relationships/footer" Target="footer2.xml"/><Relationship Id="rId10" Type="http://schemas.openxmlformats.org/officeDocument/2006/relationships/image" Target="cid:image003.png@01CA5D7E.3E11D920" TargetMode="External"/><Relationship Id="rId19" Type="http://schemas.openxmlformats.org/officeDocument/2006/relationships/hyperlink" Target="mailto:adriano.pascoaloto@vpar.com.b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5.png@01CA5D7E.3E11D920" TargetMode="External"/><Relationship Id="rId22" Type="http://schemas.openxmlformats.org/officeDocument/2006/relationships/hyperlink" Target="mailto:lorival.luz@vpar.com.br"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1CBD7-944C-4C88-A64A-33FEF08440C7}">
  <ds:schemaRefs>
    <ds:schemaRef ds:uri="http://schemas.openxmlformats.org/officeDocument/2006/bibliography"/>
  </ds:schemaRefs>
</ds:datastoreItem>
</file>

<file path=customXml/itemProps2.xml><?xml version="1.0" encoding="utf-8"?>
<ds:datastoreItem xmlns:ds="http://schemas.openxmlformats.org/officeDocument/2006/customXml" ds:itemID="{8ECB34CA-BC06-4C99-B29C-BB4B78F9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13640</Words>
  <Characters>80226</Characters>
  <Application>Microsoft Office Word</Application>
  <DocSecurity>0</DocSecurity>
  <Lines>668</Lines>
  <Paragraphs>187</Paragraphs>
  <ScaleCrop>false</ScaleCrop>
  <HeadingPairs>
    <vt:vector size="2" baseType="variant">
      <vt:variant>
        <vt:lpstr>Título</vt:lpstr>
      </vt:variant>
      <vt:variant>
        <vt:i4>1</vt:i4>
      </vt:variant>
    </vt:vector>
  </HeadingPairs>
  <TitlesOfParts>
    <vt:vector size="1" baseType="lpstr">
      <vt:lpstr>[MINUTA DE ESCRITURA]</vt:lpstr>
    </vt:vector>
  </TitlesOfParts>
  <Company>Levy &amp;Salomão Advogados</Company>
  <LinksUpToDate>false</LinksUpToDate>
  <CharactersWithSpaces>93679</CharactersWithSpaces>
  <SharedDoc>false</SharedDoc>
  <HLinks>
    <vt:vector size="72" baseType="variant">
      <vt:variant>
        <vt:i4>5570659</vt:i4>
      </vt:variant>
      <vt:variant>
        <vt:i4>33</vt:i4>
      </vt:variant>
      <vt:variant>
        <vt:i4>0</vt:i4>
      </vt:variant>
      <vt:variant>
        <vt:i4>5</vt:i4>
      </vt:variant>
      <vt:variant>
        <vt:lpwstr>mailto:gr.debentures@cetip.com.br</vt:lpwstr>
      </vt:variant>
      <vt:variant>
        <vt:lpwstr/>
      </vt:variant>
      <vt:variant>
        <vt:i4>7536715</vt:i4>
      </vt:variant>
      <vt:variant>
        <vt:i4>30</vt:i4>
      </vt:variant>
      <vt:variant>
        <vt:i4>0</vt:i4>
      </vt:variant>
      <vt:variant>
        <vt:i4>5</vt:i4>
      </vt:variant>
      <vt:variant>
        <vt:lpwstr>mailto:4010.mpoli@bradesco.com.br</vt:lpwstr>
      </vt:variant>
      <vt:variant>
        <vt:lpwstr/>
      </vt:variant>
      <vt:variant>
        <vt:i4>2424860</vt:i4>
      </vt:variant>
      <vt:variant>
        <vt:i4>27</vt:i4>
      </vt:variant>
      <vt:variant>
        <vt:i4>0</vt:i4>
      </vt:variant>
      <vt:variant>
        <vt:i4>5</vt:i4>
      </vt:variant>
      <vt:variant>
        <vt:lpwstr>mailto:adriano.pascoaloto@vpar.com.br</vt:lpwstr>
      </vt:variant>
      <vt:variant>
        <vt:lpwstr/>
      </vt:variant>
      <vt:variant>
        <vt:i4>7995480</vt:i4>
      </vt:variant>
      <vt:variant>
        <vt:i4>24</vt:i4>
      </vt:variant>
      <vt:variant>
        <vt:i4>0</vt:i4>
      </vt:variant>
      <vt:variant>
        <vt:i4>5</vt:i4>
      </vt:variant>
      <vt:variant>
        <vt:lpwstr>mailto:lorival.luz@vpar.com.br</vt:lpwstr>
      </vt:variant>
      <vt:variant>
        <vt:lpwstr/>
      </vt:variant>
      <vt:variant>
        <vt:i4>6029358</vt:i4>
      </vt:variant>
      <vt:variant>
        <vt:i4>21</vt:i4>
      </vt:variant>
      <vt:variant>
        <vt:i4>0</vt:i4>
      </vt:variant>
      <vt:variant>
        <vt:i4>5</vt:i4>
      </vt:variant>
      <vt:variant>
        <vt:lpwstr>mailto:agente@oliveiratrust.com.br</vt:lpwstr>
      </vt:variant>
      <vt:variant>
        <vt:lpwstr/>
      </vt:variant>
      <vt:variant>
        <vt:i4>917549</vt:i4>
      </vt:variant>
      <vt:variant>
        <vt:i4>18</vt:i4>
      </vt:variant>
      <vt:variant>
        <vt:i4>0</vt:i4>
      </vt:variant>
      <vt:variant>
        <vt:i4>5</vt:i4>
      </vt:variant>
      <vt:variant>
        <vt:lpwstr>mailto:gustavo.dezouzart@oliveiratrust.com.br</vt:lpwstr>
      </vt:variant>
      <vt:variant>
        <vt:lpwstr/>
      </vt:variant>
      <vt:variant>
        <vt:i4>2424860</vt:i4>
      </vt:variant>
      <vt:variant>
        <vt:i4>15</vt:i4>
      </vt:variant>
      <vt:variant>
        <vt:i4>0</vt:i4>
      </vt:variant>
      <vt:variant>
        <vt:i4>5</vt:i4>
      </vt:variant>
      <vt:variant>
        <vt:lpwstr>mailto:adriano.pascoaloto@vpar.com.br</vt:lpwstr>
      </vt:variant>
      <vt:variant>
        <vt:lpwstr/>
      </vt:variant>
      <vt:variant>
        <vt:i4>7995480</vt:i4>
      </vt:variant>
      <vt:variant>
        <vt:i4>12</vt:i4>
      </vt:variant>
      <vt:variant>
        <vt:i4>0</vt:i4>
      </vt:variant>
      <vt:variant>
        <vt:i4>5</vt:i4>
      </vt:variant>
      <vt:variant>
        <vt:lpwstr>mailto:lorival.luz@vpar.com.br</vt:lpwstr>
      </vt:variant>
      <vt:variant>
        <vt:lpwstr/>
      </vt:variant>
      <vt:variant>
        <vt:i4>6422640</vt:i4>
      </vt:variant>
      <vt:variant>
        <vt:i4>9</vt:i4>
      </vt:variant>
      <vt:variant>
        <vt:i4>0</vt:i4>
      </vt:variant>
      <vt:variant>
        <vt:i4>5</vt:i4>
      </vt:variant>
      <vt:variant>
        <vt:lpwstr>mailto:</vt:lpwstr>
      </vt:variant>
      <vt:variant>
        <vt:lpwstr/>
      </vt:variant>
      <vt:variant>
        <vt:i4>7274591</vt:i4>
      </vt:variant>
      <vt:variant>
        <vt:i4>18730</vt:i4>
      </vt:variant>
      <vt:variant>
        <vt:i4>1025</vt:i4>
      </vt:variant>
      <vt:variant>
        <vt:i4>1</vt:i4>
      </vt:variant>
      <vt:variant>
        <vt:lpwstr>cid:image003.png@01CA5D7E.3E11D920</vt:lpwstr>
      </vt:variant>
      <vt:variant>
        <vt:lpwstr/>
      </vt:variant>
      <vt:variant>
        <vt:i4>8323161</vt:i4>
      </vt:variant>
      <vt:variant>
        <vt:i4>19375</vt:i4>
      </vt:variant>
      <vt:variant>
        <vt:i4>1026</vt:i4>
      </vt:variant>
      <vt:variant>
        <vt:i4>1</vt:i4>
      </vt:variant>
      <vt:variant>
        <vt:lpwstr>cid:image001.gif@01CA738B.12F33EA0</vt:lpwstr>
      </vt:variant>
      <vt:variant>
        <vt:lpwstr/>
      </vt:variant>
      <vt:variant>
        <vt:i4>6881375</vt:i4>
      </vt:variant>
      <vt:variant>
        <vt:i4>20327</vt:i4>
      </vt:variant>
      <vt:variant>
        <vt:i4>1027</vt:i4>
      </vt:variant>
      <vt:variant>
        <vt:i4>1</vt:i4>
      </vt:variant>
      <vt:variant>
        <vt:lpwstr>cid:image005.png@01CA5D7E.3E11D920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ESCRITURA]</dc:title>
  <dc:subject/>
  <dc:creator>Vanessa Zampolo Faleiros</dc:creator>
  <cp:keywords/>
  <dc:description> </dc:description>
  <cp:lastModifiedBy>Nathalia Esteves</cp:lastModifiedBy>
  <cp:revision>1</cp:revision>
  <cp:lastPrinted>2010-09-27T18:41:00Z</cp:lastPrinted>
  <dcterms:created xsi:type="dcterms:W3CDTF">2011-02-04T18:30:00Z</dcterms:created>
  <dcterms:modified xsi:type="dcterms:W3CDTF">2011-02-04T18:48:00Z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Text_SP  3422525v10  6701/18 </vt:lpwstr>
  </property>
  <property fmtid="{D5CDD505-2E9C-101B-9397-08002B2CF9AE}" pid="3" name="MAIL_MSG_ID1">
    <vt:lpwstr>gFAAvvm1OVlBaXEBnM11q2VR97EpQqg7wGc3qXnGV8p/snl9MLvCS4ywYk+ksLrLlXqI6yBKeCl2JIlY_x000d_
FFQ3sDq8RGXwK4ooHRhkyrzkkwRWxHwbkRtf8ov5zcQUD913AwtQWMgMBSCXz3qOeu3wnwRTS6bc_x000d_
soOHovGHfGKRazWLIpu+dkV2EdEmFlQademqtoDX1eQCydu38WkXX3Gg9wOr3KNGhfPh4QJzcTD6_x000d_
hQcnRFeVAHvz6zhrl</vt:lpwstr>
  </property>
  <property fmtid="{D5CDD505-2E9C-101B-9397-08002B2CF9AE}" pid="4" name="RESPONSE_SENDER_NAME">
    <vt:lpwstr>4AAA9mrMv1QjWAuJpvT+m43oPoMp5bWxthO+HH0hqVXgPhba6POcagoQNQ==</vt:lpwstr>
  </property>
  <property fmtid="{D5CDD505-2E9C-101B-9397-08002B2CF9AE}" pid="5" name="EMAIL_OWNER_ADDRESS">
    <vt:lpwstr>ABAAMV6B7YzPbaKZmsWeI6pUrpg6qPuz+ivZ4ZgoVufK7xFqZwWfcNQX1aZdh3pg96qo</vt:lpwstr>
  </property>
  <property fmtid="{D5CDD505-2E9C-101B-9397-08002B2CF9AE}" pid="6" name="MAIL_MSG_ID2">
    <vt:lpwstr>vVqlepTE6CBc4dzRDP39RzfcSHKgLG0o6JDNi+YLxCqsgUde4CMqRjI1Zjs_x000d_
Zi/dKVDkPNyxvKB+4XU4AUVQdb1GfQIcDKUpFg==</vt:lpwstr>
  </property>
</Properties>
</file>
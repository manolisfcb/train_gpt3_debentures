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45C" w:rsidRDefault="00AF745C">
      <w:pPr>
        <w:pBdr>
          <w:top w:val="double" w:sz="6" w:space="1" w:color="auto"/>
          <w:bottom w:val="double" w:sz="6" w:space="1" w:color="auto"/>
        </w:pBdr>
        <w:jc w:val="center"/>
        <w:rPr>
          <w:b/>
          <w:sz w:val="22"/>
          <w:szCs w:val="22"/>
        </w:rPr>
      </w:pPr>
    </w:p>
    <w:p w:rsidR="00AF745C" w:rsidRPr="007454C4" w:rsidRDefault="00024BA5">
      <w:pPr>
        <w:pBdr>
          <w:top w:val="double" w:sz="6" w:space="1" w:color="auto"/>
          <w:bottom w:val="double" w:sz="6" w:space="1" w:color="auto"/>
        </w:pBdr>
        <w:jc w:val="center"/>
        <w:rPr>
          <w:sz w:val="22"/>
          <w:szCs w:val="22"/>
        </w:rPr>
      </w:pPr>
      <w:r w:rsidRPr="007454C4">
        <w:rPr>
          <w:b/>
          <w:sz w:val="22"/>
          <w:szCs w:val="22"/>
        </w:rPr>
        <w:t>INSTRUMENTO PARTICULAR DE ESCRITURA DE EMISSÃO DE CÉDULA DE CRÉDITO IMOBILIÁRIO, COM GARANTIA FIDEJUSSÓRIA, SOB A FORMA ESCRITURAL</w:t>
      </w: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024BA5">
      <w:pPr>
        <w:pBdr>
          <w:top w:val="double" w:sz="6" w:space="1" w:color="auto"/>
          <w:bottom w:val="double" w:sz="6" w:space="1" w:color="auto"/>
        </w:pBdr>
        <w:jc w:val="center"/>
        <w:rPr>
          <w:sz w:val="22"/>
          <w:szCs w:val="22"/>
        </w:rPr>
      </w:pPr>
      <w:r w:rsidRPr="007454C4">
        <w:rPr>
          <w:sz w:val="22"/>
          <w:szCs w:val="22"/>
        </w:rPr>
        <w:t>celebrado entre</w:t>
      </w: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024BA5">
      <w:pPr>
        <w:pBdr>
          <w:top w:val="double" w:sz="6" w:space="1" w:color="auto"/>
          <w:bottom w:val="double" w:sz="6" w:space="1" w:color="auto"/>
        </w:pBdr>
        <w:jc w:val="center"/>
        <w:rPr>
          <w:sz w:val="22"/>
          <w:szCs w:val="22"/>
        </w:rPr>
      </w:pPr>
      <w:r w:rsidRPr="007454C4">
        <w:rPr>
          <w:b/>
          <w:bCs/>
          <w:sz w:val="22"/>
          <w:szCs w:val="22"/>
        </w:rPr>
        <w:t>PROJETO IMOBILIÁRIO CARLOS GOMES SPE 68 LTDA.,</w:t>
      </w:r>
    </w:p>
    <w:p w:rsidR="00AF745C" w:rsidRPr="007454C4" w:rsidRDefault="00024BA5">
      <w:pPr>
        <w:pBdr>
          <w:top w:val="double" w:sz="6" w:space="1" w:color="auto"/>
          <w:bottom w:val="double" w:sz="6" w:space="1" w:color="auto"/>
        </w:pBdr>
        <w:jc w:val="center"/>
        <w:rPr>
          <w:sz w:val="22"/>
          <w:szCs w:val="22"/>
        </w:rPr>
      </w:pPr>
      <w:r w:rsidRPr="007454C4">
        <w:rPr>
          <w:sz w:val="22"/>
          <w:szCs w:val="22"/>
        </w:rPr>
        <w:t>na qualidade de Emissora,</w:t>
      </w: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024BA5">
      <w:pPr>
        <w:pBdr>
          <w:top w:val="double" w:sz="6" w:space="1" w:color="auto"/>
          <w:bottom w:val="double" w:sz="6" w:space="1" w:color="auto"/>
        </w:pBdr>
        <w:jc w:val="center"/>
        <w:rPr>
          <w:b/>
          <w:bCs/>
          <w:sz w:val="22"/>
          <w:szCs w:val="22"/>
        </w:rPr>
      </w:pPr>
      <w:r w:rsidRPr="007454C4">
        <w:rPr>
          <w:b/>
          <w:bCs/>
          <w:sz w:val="22"/>
          <w:szCs w:val="22"/>
        </w:rPr>
        <w:t>CFL PARTICIPAÇÕES E INCORPORAÇÕES LTDA.,</w:t>
      </w:r>
    </w:p>
    <w:p w:rsidR="00AF745C" w:rsidRPr="007454C4" w:rsidRDefault="00AF745C">
      <w:pPr>
        <w:pBdr>
          <w:top w:val="double" w:sz="6" w:space="1" w:color="auto"/>
          <w:bottom w:val="double" w:sz="6" w:space="1" w:color="auto"/>
        </w:pBdr>
        <w:spacing w:line="280" w:lineRule="atLeast"/>
        <w:jc w:val="center"/>
        <w:rPr>
          <w:bCs/>
          <w:sz w:val="22"/>
          <w:szCs w:val="22"/>
        </w:rPr>
      </w:pPr>
    </w:p>
    <w:p w:rsidR="00AF745C" w:rsidRPr="007454C4" w:rsidRDefault="00024BA5">
      <w:pPr>
        <w:pBdr>
          <w:top w:val="double" w:sz="6" w:space="1" w:color="auto"/>
          <w:bottom w:val="double" w:sz="6" w:space="1" w:color="auto"/>
        </w:pBdr>
        <w:spacing w:line="280" w:lineRule="atLeast"/>
        <w:jc w:val="center"/>
        <w:rPr>
          <w:b/>
          <w:sz w:val="22"/>
          <w:szCs w:val="22"/>
        </w:rPr>
      </w:pPr>
      <w:r w:rsidRPr="007454C4">
        <w:rPr>
          <w:b/>
          <w:sz w:val="22"/>
          <w:szCs w:val="22"/>
        </w:rPr>
        <w:t>FABIANO BOCORNY CORRÊA, e</w:t>
      </w:r>
    </w:p>
    <w:p w:rsidR="00AF745C" w:rsidRPr="007454C4" w:rsidRDefault="00AF745C">
      <w:pPr>
        <w:pBdr>
          <w:top w:val="double" w:sz="6" w:space="1" w:color="auto"/>
          <w:bottom w:val="double" w:sz="6" w:space="1" w:color="auto"/>
        </w:pBdr>
        <w:spacing w:line="280" w:lineRule="atLeast"/>
        <w:jc w:val="center"/>
        <w:rPr>
          <w:b/>
          <w:sz w:val="22"/>
          <w:szCs w:val="22"/>
        </w:rPr>
      </w:pPr>
    </w:p>
    <w:p w:rsidR="00AF745C" w:rsidRPr="007454C4" w:rsidRDefault="00024BA5">
      <w:pPr>
        <w:pBdr>
          <w:top w:val="double" w:sz="6" w:space="1" w:color="auto"/>
          <w:bottom w:val="double" w:sz="6" w:space="1" w:color="auto"/>
        </w:pBdr>
        <w:spacing w:line="280" w:lineRule="atLeast"/>
        <w:jc w:val="center"/>
        <w:rPr>
          <w:bCs/>
          <w:sz w:val="22"/>
          <w:szCs w:val="22"/>
        </w:rPr>
      </w:pPr>
      <w:r w:rsidRPr="007454C4">
        <w:rPr>
          <w:b/>
          <w:sz w:val="22"/>
          <w:szCs w:val="22"/>
        </w:rPr>
        <w:t xml:space="preserve">LUCIANO BOCORNY CORRÊA, </w:t>
      </w:r>
    </w:p>
    <w:p w:rsidR="00AF745C" w:rsidRPr="007454C4" w:rsidRDefault="00024BA5">
      <w:pPr>
        <w:pBdr>
          <w:top w:val="double" w:sz="6" w:space="1" w:color="auto"/>
          <w:bottom w:val="double" w:sz="6" w:space="1" w:color="auto"/>
        </w:pBdr>
        <w:jc w:val="center"/>
        <w:rPr>
          <w:sz w:val="22"/>
          <w:szCs w:val="22"/>
        </w:rPr>
      </w:pPr>
      <w:r w:rsidRPr="007454C4">
        <w:rPr>
          <w:bCs/>
          <w:sz w:val="22"/>
          <w:szCs w:val="22"/>
        </w:rPr>
        <w:t>na qualidade de Fiadores,</w:t>
      </w:r>
    </w:p>
    <w:p w:rsidR="00AF745C" w:rsidRPr="007454C4" w:rsidRDefault="00024BA5">
      <w:pPr>
        <w:pBdr>
          <w:top w:val="double" w:sz="6" w:space="1" w:color="auto"/>
          <w:bottom w:val="double" w:sz="6" w:space="1" w:color="auto"/>
        </w:pBdr>
        <w:jc w:val="center"/>
        <w:rPr>
          <w:b/>
          <w:sz w:val="22"/>
          <w:szCs w:val="22"/>
        </w:rPr>
      </w:pPr>
      <w:r w:rsidRPr="007454C4">
        <w:rPr>
          <w:b/>
          <w:sz w:val="22"/>
          <w:szCs w:val="22"/>
        </w:rPr>
        <w:t>e</w:t>
      </w: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024BA5">
      <w:pPr>
        <w:pBdr>
          <w:top w:val="double" w:sz="6" w:space="1" w:color="auto"/>
          <w:bottom w:val="double" w:sz="6" w:space="1" w:color="auto"/>
        </w:pBdr>
        <w:jc w:val="center"/>
        <w:rPr>
          <w:b/>
          <w:sz w:val="22"/>
          <w:szCs w:val="22"/>
        </w:rPr>
      </w:pPr>
      <w:r w:rsidRPr="007454C4">
        <w:rPr>
          <w:b/>
          <w:sz w:val="22"/>
          <w:szCs w:val="22"/>
        </w:rPr>
        <w:t>OLIVEIRA TRUST DISTRIBUIDORA DE TÍTULOS E VALORES MOBILIÁRIOS S.A.,</w:t>
      </w:r>
    </w:p>
    <w:p w:rsidR="00AF745C" w:rsidRPr="007454C4" w:rsidRDefault="00024BA5">
      <w:pPr>
        <w:pBdr>
          <w:top w:val="double" w:sz="6" w:space="1" w:color="auto"/>
          <w:bottom w:val="double" w:sz="6" w:space="1" w:color="auto"/>
        </w:pBdr>
        <w:jc w:val="center"/>
        <w:rPr>
          <w:sz w:val="22"/>
          <w:szCs w:val="22"/>
        </w:rPr>
      </w:pPr>
      <w:r w:rsidRPr="007454C4">
        <w:rPr>
          <w:sz w:val="22"/>
          <w:szCs w:val="22"/>
        </w:rPr>
        <w:t>na qualidade de Instituição Custodiante.</w:t>
      </w: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545F40">
      <w:pPr>
        <w:pBdr>
          <w:top w:val="double" w:sz="6" w:space="1" w:color="auto"/>
          <w:bottom w:val="double" w:sz="6" w:space="1" w:color="auto"/>
        </w:pBdr>
        <w:tabs>
          <w:tab w:val="left" w:pos="7088"/>
        </w:tabs>
        <w:jc w:val="center"/>
        <w:rPr>
          <w:b/>
          <w:sz w:val="22"/>
          <w:szCs w:val="22"/>
        </w:rPr>
      </w:pPr>
      <w:r w:rsidRPr="007454C4">
        <w:rPr>
          <w:b/>
          <w:bCs/>
          <w:sz w:val="22"/>
          <w:szCs w:val="22"/>
        </w:rPr>
        <w:t>10</w:t>
      </w:r>
      <w:r w:rsidRPr="007454C4">
        <w:rPr>
          <w:b/>
          <w:sz w:val="22"/>
          <w:szCs w:val="22"/>
        </w:rPr>
        <w:t xml:space="preserve"> </w:t>
      </w:r>
      <w:r w:rsidR="00024BA5" w:rsidRPr="007454C4">
        <w:rPr>
          <w:b/>
          <w:sz w:val="22"/>
          <w:szCs w:val="22"/>
        </w:rPr>
        <w:t>DE</w:t>
      </w:r>
      <w:r w:rsidR="007606BB">
        <w:rPr>
          <w:b/>
          <w:sz w:val="22"/>
          <w:szCs w:val="22"/>
        </w:rPr>
        <w:t xml:space="preserve"> </w:t>
      </w:r>
      <w:r w:rsidRPr="007454C4">
        <w:rPr>
          <w:b/>
          <w:sz w:val="22"/>
          <w:szCs w:val="22"/>
        </w:rPr>
        <w:t>SETEMBRO</w:t>
      </w:r>
      <w:r w:rsidR="00024BA5" w:rsidRPr="007454C4">
        <w:rPr>
          <w:b/>
          <w:sz w:val="22"/>
          <w:szCs w:val="22"/>
        </w:rPr>
        <w:t xml:space="preserve"> DE 2011</w:t>
      </w: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024BA5">
      <w:pPr>
        <w:pStyle w:val="Ttulo"/>
        <w:spacing w:line="300" w:lineRule="atLeast"/>
        <w:rPr>
          <w:sz w:val="22"/>
          <w:szCs w:val="22"/>
          <w:u w:val="none"/>
        </w:rPr>
      </w:pPr>
      <w:r w:rsidRPr="007454C4">
        <w:rPr>
          <w:sz w:val="22"/>
          <w:szCs w:val="22"/>
          <w:u w:val="none"/>
        </w:rPr>
        <w:br w:type="page"/>
      </w:r>
      <w:r w:rsidRPr="007454C4">
        <w:rPr>
          <w:sz w:val="22"/>
          <w:szCs w:val="22"/>
          <w:u w:val="none"/>
        </w:rPr>
        <w:lastRenderedPageBreak/>
        <w:t>INSTRUMENTO PARTICULAR DE ESCRITURA DE EMISSÃO DE CÉDULA DE CRÉDITO IMOBILIÁRIO, COM GARANTIA FIDEJUSSÓRIA, SOB A FORMA ESCRITURAL</w:t>
      </w:r>
    </w:p>
    <w:p w:rsidR="00AF745C" w:rsidRPr="007454C4" w:rsidRDefault="00AF745C">
      <w:pPr>
        <w:pStyle w:val="Ttulo"/>
        <w:spacing w:line="360" w:lineRule="auto"/>
        <w:rPr>
          <w:sz w:val="22"/>
          <w:szCs w:val="22"/>
          <w:u w:val="none"/>
        </w:rPr>
      </w:pPr>
    </w:p>
    <w:p w:rsidR="00AF745C" w:rsidRPr="007454C4" w:rsidRDefault="00024BA5">
      <w:pPr>
        <w:spacing w:line="360" w:lineRule="auto"/>
        <w:jc w:val="both"/>
        <w:rPr>
          <w:sz w:val="22"/>
          <w:szCs w:val="22"/>
        </w:rPr>
      </w:pPr>
      <w:bookmarkStart w:id="0" w:name="_DV_M1"/>
      <w:bookmarkEnd w:id="0"/>
      <w:r w:rsidRPr="007454C4">
        <w:rPr>
          <w:sz w:val="22"/>
          <w:szCs w:val="22"/>
        </w:rPr>
        <w:t>Pelo presente instrumento particular, firmado nos termos do art. 38 da Lei nº 9.514/1997, com a redação que lhe foi dada pelo art. 53 da Lei nº 11.076/2004, e do art. 18, §4º, da Lei n.º 10.931/2004:</w:t>
      </w:r>
    </w:p>
    <w:p w:rsidR="00AF745C" w:rsidRPr="007454C4" w:rsidRDefault="00AF745C">
      <w:pPr>
        <w:spacing w:line="360" w:lineRule="auto"/>
        <w:jc w:val="both"/>
        <w:rPr>
          <w:b/>
          <w:bCs/>
          <w:sz w:val="22"/>
          <w:szCs w:val="22"/>
        </w:rPr>
      </w:pPr>
    </w:p>
    <w:p w:rsidR="00AF745C" w:rsidRPr="007454C4" w:rsidRDefault="00024BA5">
      <w:pPr>
        <w:spacing w:line="360" w:lineRule="auto"/>
        <w:jc w:val="both"/>
        <w:rPr>
          <w:sz w:val="22"/>
          <w:szCs w:val="22"/>
        </w:rPr>
      </w:pPr>
      <w:bookmarkStart w:id="1" w:name="_DV_M2"/>
      <w:bookmarkEnd w:id="1"/>
      <w:r w:rsidRPr="007454C4">
        <w:rPr>
          <w:b/>
          <w:sz w:val="22"/>
          <w:szCs w:val="22"/>
        </w:rPr>
        <w:t xml:space="preserve">PROJETO IMOBILIÁRIO CARLOS GOMES SPE 68 LTDA., </w:t>
      </w:r>
      <w:r w:rsidRPr="007454C4">
        <w:rPr>
          <w:sz w:val="22"/>
          <w:szCs w:val="22"/>
        </w:rPr>
        <w:t>com sede na Cidade de Porto Alegre, Estado do Rio Grande do Sul, na Avenida Nilo Peçanha, nº 2.825, 10º andar, conjunto 1008, CEP 91330-001, inscrita sob CNPJ nº 08.814.868/0001-37, neste ato representada na forma de seu Contrato Social, por seus representantes legais ao final assinados</w:t>
      </w:r>
      <w:r w:rsidRPr="007454C4">
        <w:rPr>
          <w:b/>
          <w:sz w:val="22"/>
          <w:szCs w:val="22"/>
        </w:rPr>
        <w:t xml:space="preserve"> </w:t>
      </w:r>
      <w:r w:rsidRPr="007454C4">
        <w:rPr>
          <w:bCs/>
          <w:sz w:val="22"/>
          <w:szCs w:val="22"/>
        </w:rPr>
        <w:t>(</w:t>
      </w:r>
      <w:r w:rsidRPr="007454C4">
        <w:rPr>
          <w:sz w:val="22"/>
          <w:szCs w:val="22"/>
        </w:rPr>
        <w:t>adiante designada simplesmente como “</w:t>
      </w:r>
      <w:r w:rsidRPr="007454C4">
        <w:rPr>
          <w:sz w:val="22"/>
          <w:szCs w:val="22"/>
          <w:u w:val="single"/>
        </w:rPr>
        <w:t>Emissora</w:t>
      </w:r>
      <w:r w:rsidRPr="007454C4">
        <w:rPr>
          <w:sz w:val="22"/>
          <w:szCs w:val="22"/>
        </w:rPr>
        <w:t xml:space="preserve">”); </w:t>
      </w:r>
    </w:p>
    <w:p w:rsidR="00AF745C" w:rsidRPr="007454C4" w:rsidRDefault="00AF745C">
      <w:pPr>
        <w:spacing w:line="360" w:lineRule="auto"/>
        <w:jc w:val="both"/>
        <w:rPr>
          <w:sz w:val="22"/>
          <w:szCs w:val="22"/>
        </w:rPr>
      </w:pPr>
      <w:bookmarkStart w:id="2" w:name="_DV_M3"/>
      <w:bookmarkEnd w:id="2"/>
    </w:p>
    <w:p w:rsidR="00AF745C" w:rsidRPr="007454C4" w:rsidRDefault="00024BA5">
      <w:pPr>
        <w:spacing w:line="360" w:lineRule="auto"/>
        <w:jc w:val="both"/>
        <w:rPr>
          <w:bCs/>
          <w:sz w:val="22"/>
          <w:szCs w:val="22"/>
        </w:rPr>
      </w:pPr>
      <w:r w:rsidRPr="007454C4">
        <w:rPr>
          <w:b/>
          <w:bCs/>
          <w:sz w:val="22"/>
          <w:szCs w:val="22"/>
        </w:rPr>
        <w:t xml:space="preserve">CFL PARTICIPAÇÕES E INCORPORAÇÕES LTDA., </w:t>
      </w:r>
      <w:r w:rsidRPr="007454C4">
        <w:rPr>
          <w:bCs/>
          <w:sz w:val="22"/>
          <w:szCs w:val="22"/>
        </w:rPr>
        <w:t>sociedade com sede na Cidade de Porto Alegre, Estado do Rio Grande do Sul, na Avenida Nilo Peçanha, 2.825, 10º andar, cj. 1.008, Bairro Três Figueiras, CEP 91330-001, inscrita no CNPJ/M</w:t>
      </w:r>
      <w:r w:rsidR="00AE1F40" w:rsidRPr="007454C4">
        <w:rPr>
          <w:bCs/>
          <w:sz w:val="22"/>
          <w:szCs w:val="22"/>
        </w:rPr>
        <w:t>F sob o nº 08.117.803/00001-32,</w:t>
      </w:r>
      <w:r w:rsidRPr="007454C4">
        <w:rPr>
          <w:bCs/>
          <w:sz w:val="22"/>
          <w:szCs w:val="22"/>
        </w:rPr>
        <w:t xml:space="preserve"> neste ato representada na forma de seu Contrato Social, por seus representantes legais ao final assinados (adiante designada simplesmente como “</w:t>
      </w:r>
      <w:r w:rsidRPr="007454C4">
        <w:rPr>
          <w:bCs/>
          <w:sz w:val="22"/>
          <w:szCs w:val="22"/>
          <w:u w:val="single"/>
        </w:rPr>
        <w:t>CFL</w:t>
      </w:r>
      <w:r w:rsidRPr="007454C4">
        <w:rPr>
          <w:bCs/>
          <w:sz w:val="22"/>
          <w:szCs w:val="22"/>
        </w:rPr>
        <w:t>”);</w:t>
      </w:r>
    </w:p>
    <w:p w:rsidR="00AF745C" w:rsidRPr="007454C4" w:rsidRDefault="00AF745C">
      <w:pPr>
        <w:spacing w:line="360" w:lineRule="auto"/>
        <w:jc w:val="both"/>
        <w:rPr>
          <w:bCs/>
          <w:sz w:val="22"/>
          <w:szCs w:val="22"/>
        </w:rPr>
      </w:pPr>
    </w:p>
    <w:p w:rsidR="00AF745C" w:rsidRPr="007454C4" w:rsidRDefault="00024BA5">
      <w:pPr>
        <w:spacing w:line="360" w:lineRule="auto"/>
        <w:jc w:val="both"/>
        <w:rPr>
          <w:bCs/>
          <w:sz w:val="22"/>
          <w:szCs w:val="22"/>
        </w:rPr>
      </w:pPr>
      <w:r w:rsidRPr="007454C4">
        <w:rPr>
          <w:b/>
          <w:bCs/>
          <w:sz w:val="22"/>
          <w:szCs w:val="22"/>
        </w:rPr>
        <w:t>FABIANO BOCORNY CORRÊA</w:t>
      </w:r>
      <w:r w:rsidRPr="007454C4">
        <w:rPr>
          <w:bCs/>
          <w:sz w:val="22"/>
          <w:szCs w:val="22"/>
        </w:rPr>
        <w:t>, brasileiro, solteiro, maior, administrador de empresas, inscrito no CPF/MF sob o nº 696.261.030-00, portador da Cédula de Identidade RG nº 6018725322-SSP/RS, residente e domiciliado na Cidade de Porto Alegre, Estado do Rio Grande do Sul, na Rua Carlos Trein Filho, 550, AP. 901, Bairro Mont Serrat, CEP 90450-120 (“</w:t>
      </w:r>
      <w:r w:rsidRPr="007454C4">
        <w:rPr>
          <w:bCs/>
          <w:sz w:val="22"/>
          <w:szCs w:val="22"/>
          <w:u w:val="single"/>
        </w:rPr>
        <w:t>Fabiano</w:t>
      </w:r>
      <w:r w:rsidRPr="007454C4">
        <w:rPr>
          <w:bCs/>
          <w:sz w:val="22"/>
          <w:szCs w:val="22"/>
        </w:rPr>
        <w:t>”); e</w:t>
      </w:r>
    </w:p>
    <w:p w:rsidR="00AF745C" w:rsidRPr="007454C4" w:rsidRDefault="00AF745C">
      <w:pPr>
        <w:spacing w:line="360" w:lineRule="auto"/>
        <w:jc w:val="both"/>
        <w:rPr>
          <w:bCs/>
          <w:sz w:val="22"/>
          <w:szCs w:val="22"/>
        </w:rPr>
      </w:pPr>
    </w:p>
    <w:p w:rsidR="00AF745C" w:rsidRPr="007454C4" w:rsidRDefault="00024BA5">
      <w:pPr>
        <w:spacing w:line="360" w:lineRule="auto"/>
        <w:jc w:val="both"/>
        <w:rPr>
          <w:bCs/>
          <w:sz w:val="22"/>
          <w:szCs w:val="22"/>
        </w:rPr>
      </w:pPr>
      <w:r w:rsidRPr="007454C4">
        <w:rPr>
          <w:b/>
          <w:sz w:val="22"/>
          <w:szCs w:val="22"/>
        </w:rPr>
        <w:t xml:space="preserve">LUCIANO BOCORNY CORRÊA, </w:t>
      </w:r>
      <w:r w:rsidRPr="007454C4">
        <w:rPr>
          <w:sz w:val="22"/>
          <w:szCs w:val="22"/>
        </w:rPr>
        <w:t xml:space="preserve">brasileiro, solteiro, maior, empresário, inscrito no CPF/MF sob o nº747.883.700-00, portador da Cédula de Identidade RG nº 101.872.534-9-SSP/RS, residente e domiciliado na Cidade de Porto Alegre, Estado do Rio Grande do Sul, na Alameda Emílio de Menezes, 140, apartamento 1802, Bairro Três Figueiras, CEP 91.340-360 </w:t>
      </w:r>
      <w:r w:rsidRPr="007454C4">
        <w:rPr>
          <w:bCs/>
          <w:sz w:val="22"/>
          <w:szCs w:val="22"/>
        </w:rPr>
        <w:t>(“</w:t>
      </w:r>
      <w:r w:rsidRPr="007454C4">
        <w:rPr>
          <w:bCs/>
          <w:sz w:val="22"/>
          <w:szCs w:val="22"/>
          <w:u w:val="single"/>
        </w:rPr>
        <w:t>Luciano</w:t>
      </w:r>
      <w:r w:rsidRPr="007454C4">
        <w:rPr>
          <w:bCs/>
          <w:sz w:val="22"/>
          <w:szCs w:val="22"/>
        </w:rPr>
        <w:t>” e, em conjunto com CFL e Fabiano, os “</w:t>
      </w:r>
      <w:r w:rsidRPr="007454C4">
        <w:rPr>
          <w:bCs/>
          <w:sz w:val="22"/>
          <w:szCs w:val="22"/>
          <w:u w:val="single"/>
        </w:rPr>
        <w:t>Fiadores</w:t>
      </w:r>
      <w:r w:rsidRPr="007454C4">
        <w:rPr>
          <w:bCs/>
          <w:sz w:val="22"/>
          <w:szCs w:val="22"/>
        </w:rPr>
        <w:t>”).</w:t>
      </w:r>
    </w:p>
    <w:p w:rsidR="00AF745C" w:rsidRPr="007454C4" w:rsidRDefault="00AF745C">
      <w:pPr>
        <w:spacing w:line="360" w:lineRule="auto"/>
        <w:jc w:val="both"/>
        <w:rPr>
          <w:bCs/>
          <w:sz w:val="22"/>
          <w:szCs w:val="22"/>
        </w:rPr>
      </w:pPr>
    </w:p>
    <w:p w:rsidR="00AF745C" w:rsidRPr="007454C4" w:rsidRDefault="00024BA5">
      <w:pPr>
        <w:spacing w:line="320" w:lineRule="atLeast"/>
        <w:jc w:val="both"/>
        <w:rPr>
          <w:bCs/>
          <w:sz w:val="22"/>
          <w:szCs w:val="22"/>
        </w:rPr>
      </w:pPr>
      <w:r w:rsidRPr="007454C4">
        <w:rPr>
          <w:bCs/>
          <w:sz w:val="22"/>
          <w:szCs w:val="22"/>
        </w:rPr>
        <w:t>e, como interveniente anuente:</w:t>
      </w:r>
    </w:p>
    <w:p w:rsidR="00AF745C" w:rsidRPr="007454C4" w:rsidRDefault="00AF745C">
      <w:pPr>
        <w:spacing w:line="360" w:lineRule="auto"/>
        <w:jc w:val="both"/>
        <w:rPr>
          <w:sz w:val="22"/>
          <w:szCs w:val="22"/>
        </w:rPr>
      </w:pPr>
    </w:p>
    <w:p w:rsidR="00AF745C" w:rsidRPr="007454C4" w:rsidRDefault="00024BA5">
      <w:pPr>
        <w:spacing w:line="360" w:lineRule="auto"/>
        <w:jc w:val="both"/>
        <w:rPr>
          <w:sz w:val="22"/>
          <w:szCs w:val="22"/>
        </w:rPr>
      </w:pPr>
      <w:r w:rsidRPr="007454C4">
        <w:rPr>
          <w:b/>
          <w:sz w:val="22"/>
          <w:szCs w:val="22"/>
        </w:rPr>
        <w:t xml:space="preserve">OLIVEIRA TRUST DISTRIBUIDORA DE TÍTULOS E VALORES MOBILIÁRIOS S.A., </w:t>
      </w:r>
      <w:r w:rsidRPr="007454C4">
        <w:rPr>
          <w:sz w:val="22"/>
          <w:szCs w:val="22"/>
        </w:rPr>
        <w:t xml:space="preserve">com sede na Cidade do Rio de Janeiro, Estado do Rio de Janeiro, na Avenida das Américas, n.º 500, Bloco 13 – grupo 205, Barra da Tijuca, inscrita no CNPJ/MF sob o n.º 36.113.876/0001-91, neste ato </w:t>
      </w:r>
      <w:r w:rsidRPr="007454C4">
        <w:rPr>
          <w:sz w:val="22"/>
          <w:szCs w:val="22"/>
        </w:rPr>
        <w:lastRenderedPageBreak/>
        <w:t>representado na forma de seu Estatuto Social (adiante designada simplesmente como “</w:t>
      </w:r>
      <w:r w:rsidRPr="007454C4">
        <w:rPr>
          <w:sz w:val="22"/>
          <w:szCs w:val="22"/>
          <w:u w:val="single"/>
        </w:rPr>
        <w:t>Instituição Custodiante</w:t>
      </w:r>
      <w:r w:rsidRPr="007454C4">
        <w:rPr>
          <w:sz w:val="22"/>
          <w:szCs w:val="22"/>
        </w:rPr>
        <w:t xml:space="preserve">”); </w:t>
      </w:r>
    </w:p>
    <w:p w:rsidR="00AF745C" w:rsidRPr="007454C4" w:rsidRDefault="00AF745C">
      <w:pPr>
        <w:spacing w:line="360" w:lineRule="auto"/>
        <w:jc w:val="both"/>
        <w:rPr>
          <w:sz w:val="22"/>
          <w:szCs w:val="22"/>
        </w:rPr>
      </w:pPr>
    </w:p>
    <w:p w:rsidR="00AF745C" w:rsidRPr="007454C4" w:rsidRDefault="00024BA5">
      <w:pPr>
        <w:spacing w:line="360" w:lineRule="auto"/>
        <w:jc w:val="both"/>
        <w:rPr>
          <w:sz w:val="22"/>
          <w:szCs w:val="22"/>
        </w:rPr>
      </w:pPr>
      <w:r w:rsidRPr="007454C4">
        <w:rPr>
          <w:sz w:val="22"/>
          <w:szCs w:val="22"/>
        </w:rPr>
        <w:t>vêm, por esta e na melhor forma de direito, firmar o presente Instrumento Particular de Escritura de Emissão de Cédula de Crédito Imobiliário, Com Garantia Fidejussória, sob a Forma Escritural (“</w:t>
      </w:r>
      <w:r w:rsidRPr="007454C4">
        <w:rPr>
          <w:sz w:val="22"/>
          <w:szCs w:val="22"/>
          <w:u w:val="single"/>
        </w:rPr>
        <w:t>Escritura de CCI</w:t>
      </w:r>
      <w:r w:rsidRPr="007454C4">
        <w:rPr>
          <w:sz w:val="22"/>
          <w:szCs w:val="22"/>
        </w:rPr>
        <w:t>”), por meio dos termos e condições a seguir descritos.</w:t>
      </w:r>
    </w:p>
    <w:p w:rsidR="00AF745C" w:rsidRPr="007454C4" w:rsidRDefault="00AF745C">
      <w:pPr>
        <w:spacing w:line="360" w:lineRule="auto"/>
        <w:rPr>
          <w:sz w:val="22"/>
          <w:szCs w:val="22"/>
        </w:rPr>
      </w:pPr>
    </w:p>
    <w:p w:rsidR="00AF745C" w:rsidRPr="007454C4" w:rsidRDefault="00024BA5">
      <w:pPr>
        <w:pStyle w:val="Ttulo4"/>
        <w:spacing w:line="360" w:lineRule="auto"/>
        <w:jc w:val="both"/>
        <w:rPr>
          <w:color w:val="auto"/>
          <w:sz w:val="22"/>
          <w:szCs w:val="22"/>
        </w:rPr>
      </w:pPr>
      <w:r w:rsidRPr="007454C4">
        <w:rPr>
          <w:color w:val="auto"/>
          <w:sz w:val="22"/>
          <w:szCs w:val="22"/>
        </w:rPr>
        <w:t xml:space="preserve">CLÁUSULA PRIMEIRA – DEFINIÇÕES </w:t>
      </w:r>
    </w:p>
    <w:p w:rsidR="00AF745C" w:rsidRPr="007454C4" w:rsidRDefault="00AF745C">
      <w:pPr>
        <w:spacing w:line="360" w:lineRule="auto"/>
        <w:jc w:val="both"/>
        <w:rPr>
          <w:sz w:val="22"/>
          <w:szCs w:val="22"/>
        </w:rPr>
      </w:pPr>
    </w:p>
    <w:p w:rsidR="00AF745C" w:rsidRPr="007454C4" w:rsidRDefault="00024BA5">
      <w:pPr>
        <w:pStyle w:val="Ttulo4"/>
        <w:spacing w:line="360" w:lineRule="auto"/>
        <w:jc w:val="both"/>
        <w:rPr>
          <w:b w:val="0"/>
          <w:bCs w:val="0"/>
          <w:color w:val="auto"/>
          <w:sz w:val="22"/>
          <w:szCs w:val="22"/>
        </w:rPr>
      </w:pPr>
      <w:bookmarkStart w:id="3" w:name="_DV_M4"/>
      <w:bookmarkEnd w:id="3"/>
      <w:r w:rsidRPr="007454C4">
        <w:rPr>
          <w:b w:val="0"/>
          <w:bCs w:val="0"/>
          <w:color w:val="auto"/>
          <w:sz w:val="22"/>
          <w:szCs w:val="22"/>
        </w:rPr>
        <w:t>1.1. Para os fins desta Escritura de CCI, as expressões abaixo, no singular ou no plural, quando iniciadas por letras maiúsculas, terão os significados que lhes são atribuídos a seguir:</w:t>
      </w:r>
    </w:p>
    <w:p w:rsidR="00AF745C" w:rsidRPr="007454C4" w:rsidRDefault="00AF745C">
      <w:pPr>
        <w:rPr>
          <w:sz w:val="22"/>
          <w:szCs w:val="22"/>
        </w:rPr>
      </w:pPr>
    </w:p>
    <w:tbl>
      <w:tblPr>
        <w:tblW w:w="9339" w:type="dxa"/>
        <w:tblLook w:val="01E0" w:firstRow="1" w:lastRow="1" w:firstColumn="1" w:lastColumn="1" w:noHBand="0" w:noVBand="0"/>
      </w:tblPr>
      <w:tblGrid>
        <w:gridCol w:w="2611"/>
        <w:gridCol w:w="6728"/>
      </w:tblGrid>
      <w:tr w:rsidR="00AF745C" w:rsidRPr="007454C4">
        <w:tc>
          <w:tcPr>
            <w:tcW w:w="2611" w:type="dxa"/>
          </w:tcPr>
          <w:p w:rsidR="00AF745C" w:rsidRPr="007454C4" w:rsidRDefault="00024BA5" w:rsidP="00004395">
            <w:pPr>
              <w:spacing w:beforeLines="20" w:before="48" w:line="360" w:lineRule="auto"/>
              <w:jc w:val="both"/>
              <w:rPr>
                <w:rStyle w:val="DeltaViewInsertion"/>
                <w:color w:val="auto"/>
                <w:sz w:val="22"/>
                <w:szCs w:val="22"/>
                <w:u w:val="none"/>
              </w:rPr>
            </w:pPr>
            <w:r w:rsidRPr="007454C4">
              <w:rPr>
                <w:rStyle w:val="DeltaViewInsertion"/>
                <w:color w:val="auto"/>
                <w:sz w:val="22"/>
                <w:szCs w:val="22"/>
                <w:u w:val="none"/>
              </w:rPr>
              <w:t>“</w:t>
            </w:r>
            <w:r w:rsidRPr="007454C4">
              <w:rPr>
                <w:rStyle w:val="DeltaViewInsertion"/>
                <w:bCs/>
                <w:color w:val="auto"/>
                <w:sz w:val="22"/>
                <w:szCs w:val="22"/>
                <w:u w:val="single"/>
              </w:rPr>
              <w:t>Adquirente</w:t>
            </w:r>
            <w:r w:rsidRPr="007454C4">
              <w:rPr>
                <w:rStyle w:val="DeltaViewInsertion"/>
                <w:color w:val="auto"/>
                <w:sz w:val="22"/>
                <w:szCs w:val="22"/>
                <w:u w:val="none"/>
              </w:rPr>
              <w:t>”:</w:t>
            </w:r>
          </w:p>
        </w:tc>
        <w:tc>
          <w:tcPr>
            <w:tcW w:w="6728" w:type="dxa"/>
          </w:tcPr>
          <w:p w:rsidR="00570D4F" w:rsidRPr="007454C4" w:rsidRDefault="00024BA5" w:rsidP="00004395">
            <w:pPr>
              <w:spacing w:beforeLines="20" w:before="48" w:line="360" w:lineRule="auto"/>
              <w:jc w:val="both"/>
              <w:rPr>
                <w:rStyle w:val="DeltaViewInsertion"/>
                <w:color w:val="auto"/>
                <w:sz w:val="22"/>
                <w:szCs w:val="22"/>
                <w:u w:val="none"/>
              </w:rPr>
            </w:pPr>
            <w:r w:rsidRPr="007454C4">
              <w:rPr>
                <w:sz w:val="22"/>
                <w:szCs w:val="22"/>
              </w:rPr>
              <w:t>Plural Capital Securitizadora S.A.</w:t>
            </w:r>
            <w:r w:rsidRPr="007454C4">
              <w:rPr>
                <w:b/>
                <w:sz w:val="22"/>
                <w:szCs w:val="22"/>
              </w:rPr>
              <w:t xml:space="preserve">, </w:t>
            </w:r>
            <w:r w:rsidRPr="007454C4">
              <w:rPr>
                <w:sz w:val="22"/>
                <w:szCs w:val="22"/>
              </w:rPr>
              <w:t>com sede na Cidade de São Paulo, Estado de São Paulo, na Rua Minas de Prata, 30, conjunto 122, CEP 04522-080, inscrita no CNPJ/MF sob nº 12.610.764/0001-88.</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CCI</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bookmarkStart w:id="4" w:name="_DV_M11"/>
            <w:bookmarkEnd w:id="4"/>
            <w:r w:rsidRPr="007454C4">
              <w:rPr>
                <w:sz w:val="22"/>
                <w:szCs w:val="22"/>
              </w:rPr>
              <w:t xml:space="preserve">cada uma das </w:t>
            </w:r>
            <w:r w:rsidR="00AE1F40" w:rsidRPr="007454C4">
              <w:rPr>
                <w:sz w:val="22"/>
                <w:szCs w:val="22"/>
              </w:rPr>
              <w:t xml:space="preserve">45 </w:t>
            </w:r>
            <w:r w:rsidRPr="007454C4">
              <w:rPr>
                <w:sz w:val="22"/>
                <w:szCs w:val="22"/>
              </w:rPr>
              <w:t>Cédulas de Crédito Imobiliário fracionárias e escriturais emitidas pela Emissora nos termos desta Escritura de CCI, cada qual representando parte dos Créditos Imobiliários nos termos de cada uma das Promessas de Compra e Venda.</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Código Civil</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 xml:space="preserve">Lei nº 10.406, de 10 de janeiro de 2002, e alterações posteriores. </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Condições Precedentes</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conforme definido no item 4.3. do Contrato de Cessão.</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Contrato de Cessão</w:t>
            </w:r>
            <w:r w:rsidRPr="007454C4">
              <w:rPr>
                <w:sz w:val="22"/>
                <w:szCs w:val="22"/>
              </w:rPr>
              <w:t>”</w:t>
            </w:r>
          </w:p>
        </w:tc>
        <w:tc>
          <w:tcPr>
            <w:tcW w:w="6728" w:type="dxa"/>
          </w:tcPr>
          <w:p w:rsidR="00AF745C" w:rsidRPr="007454C4" w:rsidRDefault="00024BA5" w:rsidP="00AE1F40">
            <w:pPr>
              <w:spacing w:line="320" w:lineRule="atLeast"/>
              <w:jc w:val="both"/>
              <w:rPr>
                <w:sz w:val="22"/>
                <w:szCs w:val="22"/>
              </w:rPr>
            </w:pPr>
            <w:r w:rsidRPr="007454C4">
              <w:rPr>
                <w:sz w:val="22"/>
                <w:szCs w:val="22"/>
              </w:rPr>
              <w:t xml:space="preserve">Instrumento Particular de Contrato de Cessão de Créditos e Outras Avenças celebrado entre Projeto Imobiliário Carlos Gomes SPE 68 Ltda., Plural Capital Securitizadora S.A. e os Fiadores em </w:t>
            </w:r>
            <w:r w:rsidR="00545F40" w:rsidRPr="007454C4">
              <w:rPr>
                <w:sz w:val="22"/>
                <w:szCs w:val="22"/>
              </w:rPr>
              <w:t>10 de setembro de 2011</w:t>
            </w:r>
            <w:r w:rsidRPr="007454C4">
              <w:rPr>
                <w:sz w:val="22"/>
                <w:szCs w:val="22"/>
              </w:rPr>
              <w:t>, tendo por objeto a cessão dos Créditos Imobiliários oriundos das Promessas de Compra e Venda.</w:t>
            </w:r>
          </w:p>
        </w:tc>
      </w:tr>
      <w:tr w:rsidR="00AF745C" w:rsidRPr="007454C4">
        <w:trPr>
          <w:trHeight w:val="3424"/>
        </w:trPr>
        <w:tc>
          <w:tcPr>
            <w:tcW w:w="2611" w:type="dxa"/>
          </w:tcPr>
          <w:p w:rsidR="00AF745C" w:rsidRPr="007454C4" w:rsidRDefault="00024BA5" w:rsidP="00004395">
            <w:pPr>
              <w:spacing w:beforeLines="20" w:before="48" w:line="360" w:lineRule="auto"/>
              <w:rPr>
                <w:sz w:val="22"/>
                <w:szCs w:val="22"/>
              </w:rPr>
            </w:pPr>
            <w:r w:rsidRPr="007454C4">
              <w:rPr>
                <w:bCs/>
                <w:sz w:val="22"/>
                <w:szCs w:val="22"/>
              </w:rPr>
              <w:t>“</w:t>
            </w:r>
            <w:r w:rsidRPr="007454C4">
              <w:rPr>
                <w:bCs/>
                <w:sz w:val="22"/>
                <w:szCs w:val="22"/>
                <w:u w:val="single"/>
              </w:rPr>
              <w:t>Créditos Imobiliários</w:t>
            </w:r>
            <w:r w:rsidRPr="007454C4">
              <w:rPr>
                <w:bCs/>
                <w:sz w:val="22"/>
                <w:szCs w:val="22"/>
              </w:rPr>
              <w:t>”:</w:t>
            </w:r>
          </w:p>
        </w:tc>
        <w:tc>
          <w:tcPr>
            <w:tcW w:w="6728" w:type="dxa"/>
          </w:tcPr>
          <w:p w:rsidR="00AF745C" w:rsidRPr="007454C4" w:rsidRDefault="00024BA5" w:rsidP="00246E54">
            <w:pPr>
              <w:spacing w:line="320" w:lineRule="atLeast"/>
              <w:jc w:val="both"/>
              <w:rPr>
                <w:bCs/>
                <w:sz w:val="22"/>
                <w:szCs w:val="22"/>
              </w:rPr>
            </w:pPr>
            <w:r w:rsidRPr="007454C4">
              <w:rPr>
                <w:bCs/>
                <w:sz w:val="22"/>
                <w:szCs w:val="22"/>
              </w:rPr>
              <w:t xml:space="preserve">os direitos ao recebimento de determinados direitos de crédito oriundos das </w:t>
            </w:r>
            <w:r w:rsidRPr="007454C4">
              <w:rPr>
                <w:sz w:val="22"/>
                <w:szCs w:val="22"/>
              </w:rPr>
              <w:t>Promessas</w:t>
            </w:r>
            <w:r w:rsidRPr="007454C4">
              <w:rPr>
                <w:bCs/>
                <w:sz w:val="22"/>
                <w:szCs w:val="22"/>
              </w:rPr>
              <w:t xml:space="preserve"> de Compra e Venda, tal como identificados nas CCIs, </w:t>
            </w:r>
            <w:r w:rsidRPr="007454C4">
              <w:rPr>
                <w:sz w:val="22"/>
                <w:szCs w:val="22"/>
              </w:rPr>
              <w:t xml:space="preserve">no montante total correspondente nesta data a R$ </w:t>
            </w:r>
            <w:r w:rsidR="009F7C41" w:rsidRPr="007454C4">
              <w:rPr>
                <w:bCs/>
                <w:sz w:val="22"/>
                <w:szCs w:val="22"/>
              </w:rPr>
              <w:t>7.</w:t>
            </w:r>
            <w:r w:rsidR="007E5AF2" w:rsidRPr="007454C4">
              <w:rPr>
                <w:bCs/>
                <w:sz w:val="22"/>
                <w:szCs w:val="22"/>
              </w:rPr>
              <w:t>74</w:t>
            </w:r>
            <w:r w:rsidR="00246E54">
              <w:rPr>
                <w:bCs/>
                <w:sz w:val="22"/>
                <w:szCs w:val="22"/>
              </w:rPr>
              <w:t>5</w:t>
            </w:r>
            <w:r w:rsidR="007E5AF2" w:rsidRPr="007454C4">
              <w:rPr>
                <w:bCs/>
                <w:sz w:val="22"/>
                <w:szCs w:val="22"/>
              </w:rPr>
              <w:t>.</w:t>
            </w:r>
            <w:r w:rsidR="00246E54">
              <w:rPr>
                <w:bCs/>
                <w:sz w:val="22"/>
                <w:szCs w:val="22"/>
              </w:rPr>
              <w:t>387,31</w:t>
            </w:r>
            <w:r w:rsidRPr="007454C4">
              <w:rPr>
                <w:sz w:val="22"/>
                <w:szCs w:val="22"/>
              </w:rPr>
              <w:t>,</w:t>
            </w:r>
            <w:r w:rsidRPr="007454C4">
              <w:rPr>
                <w:bCs/>
                <w:sz w:val="22"/>
                <w:szCs w:val="22"/>
              </w:rPr>
              <w:t xml:space="preserve"> </w:t>
            </w:r>
            <w:r w:rsidRPr="007454C4">
              <w:rPr>
                <w:sz w:val="22"/>
                <w:szCs w:val="22"/>
              </w:rPr>
              <w:t xml:space="preserve">acrescido de todos os encargos e penalidades previstos nas Promessas </w:t>
            </w:r>
            <w:r w:rsidRPr="007454C4">
              <w:rPr>
                <w:bCs/>
                <w:sz w:val="22"/>
                <w:szCs w:val="22"/>
              </w:rPr>
              <w:t xml:space="preserve">de Compra e Venda, inclusive de </w:t>
            </w:r>
            <w:r w:rsidRPr="007454C4">
              <w:rPr>
                <w:sz w:val="22"/>
                <w:szCs w:val="22"/>
              </w:rPr>
              <w:t xml:space="preserve">toda e qualquer indenização devida pelos Devedores nos termos das Promessas </w:t>
            </w:r>
            <w:r w:rsidRPr="007454C4">
              <w:rPr>
                <w:bCs/>
                <w:sz w:val="22"/>
                <w:szCs w:val="22"/>
              </w:rPr>
              <w:t>de Compra e Venda</w:t>
            </w:r>
            <w:r w:rsidRPr="007454C4">
              <w:rPr>
                <w:sz w:val="22"/>
                <w:szCs w:val="22"/>
              </w:rPr>
              <w:t>, em razão de eventual descumprimento de suas obrigações ali previstas</w:t>
            </w:r>
            <w:r w:rsidRPr="007454C4">
              <w:rPr>
                <w:bCs/>
                <w:sz w:val="22"/>
                <w:szCs w:val="22"/>
              </w:rPr>
              <w:t xml:space="preserve">, </w:t>
            </w:r>
            <w:r w:rsidRPr="007454C4">
              <w:rPr>
                <w:sz w:val="22"/>
                <w:szCs w:val="22"/>
              </w:rPr>
              <w:t>bem como de todos os seus acessórios e garantias, incluindo, mas não se limitando a, principal, encargos moratórios, penalidades, indenizações, seguros, garantias e demais encargos contratuais e legais</w:t>
            </w:r>
            <w:r w:rsidRPr="007454C4">
              <w:rPr>
                <w:bCs/>
                <w:sz w:val="22"/>
                <w:szCs w:val="22"/>
              </w:rPr>
              <w:t>.</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Data de Vencimento da CCI</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termo definido no item 3.4 desta Escritura de CCI.</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Dia Útil</w:t>
            </w:r>
            <w:r w:rsidRPr="007454C4">
              <w:rPr>
                <w:sz w:val="22"/>
                <w:szCs w:val="22"/>
              </w:rPr>
              <w:t>”:</w:t>
            </w:r>
          </w:p>
          <w:p w:rsidR="00570D4F" w:rsidRPr="007454C4" w:rsidRDefault="00570D4F" w:rsidP="00004395">
            <w:pPr>
              <w:spacing w:beforeLines="20" w:before="48" w:line="360" w:lineRule="auto"/>
              <w:jc w:val="both"/>
              <w:rPr>
                <w:sz w:val="22"/>
                <w:szCs w:val="22"/>
              </w:rPr>
            </w:pP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 xml:space="preserve">qualquer dia que haja expediente bancário no Município de São Paulo-SP. </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Devedores</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são os promitentes compradores e eventuais garantidores que assinaram as Promessas de Compra e Venda.</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Emissora</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a Projeto Imobiliário Carlos Gomes SPE 68 Ltda</w:t>
            </w:r>
            <w:r w:rsidRPr="007454C4">
              <w:rPr>
                <w:b/>
                <w:sz w:val="22"/>
                <w:szCs w:val="22"/>
              </w:rPr>
              <w:t>.</w:t>
            </w:r>
            <w:r w:rsidRPr="007454C4">
              <w:rPr>
                <w:sz w:val="22"/>
                <w:szCs w:val="22"/>
              </w:rPr>
              <w:t>, acima qualificada.</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Empreendimento</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bCs/>
                <w:sz w:val="22"/>
                <w:szCs w:val="22"/>
              </w:rPr>
              <w:t>Edifício Comercial Platinum Tower a ser construído no Imóvel.</w:t>
            </w:r>
          </w:p>
        </w:tc>
      </w:tr>
      <w:tr w:rsidR="00AF745C" w:rsidRPr="007454C4">
        <w:tc>
          <w:tcPr>
            <w:tcW w:w="2611" w:type="dxa"/>
          </w:tcPr>
          <w:p w:rsidR="00AF745C" w:rsidRPr="007454C4" w:rsidRDefault="00024BA5" w:rsidP="00004395">
            <w:pPr>
              <w:spacing w:beforeLines="20" w:before="48" w:line="360" w:lineRule="auto"/>
              <w:rPr>
                <w:sz w:val="22"/>
                <w:szCs w:val="22"/>
              </w:rPr>
            </w:pPr>
            <w:bookmarkStart w:id="5" w:name="_DV_M18"/>
            <w:bookmarkStart w:id="6" w:name="_DV_M22"/>
            <w:bookmarkStart w:id="7" w:name="_DV_M27"/>
            <w:bookmarkEnd w:id="5"/>
            <w:bookmarkEnd w:id="6"/>
            <w:bookmarkEnd w:id="7"/>
            <w:r w:rsidRPr="007454C4">
              <w:rPr>
                <w:sz w:val="22"/>
                <w:szCs w:val="22"/>
              </w:rPr>
              <w:t>“</w:t>
            </w:r>
            <w:r w:rsidRPr="007454C4">
              <w:rPr>
                <w:sz w:val="22"/>
                <w:szCs w:val="22"/>
                <w:u w:val="single"/>
              </w:rPr>
              <w:t>Escritura de CCI</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o presente Instrumento Particular de Escritura de Emissão de Cédula de Crédito Imobiliário, com Garantia Fidejussória, Sob A Forma Escritural.</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Fiadores</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bookmarkStart w:id="8" w:name="_DV_M15"/>
            <w:bookmarkStart w:id="9" w:name="_DV_M16"/>
            <w:bookmarkEnd w:id="8"/>
            <w:bookmarkEnd w:id="9"/>
            <w:r w:rsidRPr="007454C4">
              <w:rPr>
                <w:bCs/>
                <w:sz w:val="22"/>
                <w:szCs w:val="22"/>
              </w:rPr>
              <w:t>CFL, Fabiano e Luciano</w:t>
            </w:r>
            <w:r w:rsidRPr="007454C4">
              <w:rPr>
                <w:sz w:val="22"/>
                <w:szCs w:val="22"/>
              </w:rPr>
              <w:t>, acima qualificados.</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IGP-M/FGV”</w:t>
            </w:r>
            <w:r w:rsidRPr="007454C4">
              <w:rPr>
                <w:sz w:val="22"/>
                <w:szCs w:val="22"/>
              </w:rPr>
              <w:t>:</w:t>
            </w:r>
          </w:p>
          <w:p w:rsidR="00570D4F" w:rsidRPr="007454C4" w:rsidRDefault="00570D4F" w:rsidP="00004395">
            <w:pPr>
              <w:spacing w:beforeLines="20" w:before="48" w:line="360" w:lineRule="auto"/>
              <w:rPr>
                <w:sz w:val="22"/>
                <w:szCs w:val="22"/>
              </w:rPr>
            </w:pP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Índice Geral de Preços do Mercado, publicado pela Fundação Getúlio Vargas.</w:t>
            </w:r>
          </w:p>
        </w:tc>
      </w:tr>
      <w:tr w:rsidR="00AF745C" w:rsidRPr="007454C4">
        <w:tc>
          <w:tcPr>
            <w:tcW w:w="2611" w:type="dxa"/>
          </w:tcPr>
          <w:p w:rsidR="00AF745C" w:rsidRPr="007454C4" w:rsidRDefault="00024BA5" w:rsidP="00004395">
            <w:pPr>
              <w:spacing w:beforeLines="20" w:before="48" w:line="360" w:lineRule="auto"/>
              <w:rPr>
                <w:sz w:val="22"/>
                <w:szCs w:val="22"/>
              </w:rPr>
            </w:pPr>
            <w:bookmarkStart w:id="10" w:name="_DV_M36"/>
            <w:bookmarkStart w:id="11" w:name="_DV_M46"/>
            <w:bookmarkEnd w:id="10"/>
            <w:bookmarkEnd w:id="11"/>
            <w:r w:rsidRPr="007454C4">
              <w:rPr>
                <w:bCs/>
                <w:sz w:val="22"/>
                <w:szCs w:val="22"/>
              </w:rPr>
              <w:t>“</w:t>
            </w:r>
            <w:r w:rsidRPr="007454C4">
              <w:rPr>
                <w:bCs/>
                <w:sz w:val="22"/>
                <w:szCs w:val="22"/>
                <w:u w:val="single"/>
              </w:rPr>
              <w:t>Imóvel</w:t>
            </w:r>
            <w:r w:rsidRPr="007454C4">
              <w:rPr>
                <w:bCs/>
                <w:sz w:val="22"/>
                <w:szCs w:val="22"/>
              </w:rPr>
              <w:t>”:</w:t>
            </w:r>
          </w:p>
        </w:tc>
        <w:tc>
          <w:tcPr>
            <w:tcW w:w="6728" w:type="dxa"/>
          </w:tcPr>
          <w:p w:rsidR="00570D4F" w:rsidRPr="007454C4" w:rsidRDefault="00024BA5" w:rsidP="00004395">
            <w:pPr>
              <w:spacing w:beforeLines="20" w:before="48" w:line="360" w:lineRule="auto"/>
              <w:jc w:val="both"/>
              <w:rPr>
                <w:sz w:val="22"/>
                <w:szCs w:val="22"/>
              </w:rPr>
            </w:pPr>
            <w:bookmarkStart w:id="12" w:name="_DV_M19"/>
            <w:bookmarkStart w:id="13" w:name="_DV_M20"/>
            <w:bookmarkEnd w:id="12"/>
            <w:bookmarkEnd w:id="13"/>
            <w:r w:rsidRPr="007454C4">
              <w:rPr>
                <w:bCs/>
                <w:sz w:val="22"/>
                <w:szCs w:val="22"/>
              </w:rPr>
              <w:t>imóvel objeto da matrícula nº 153.575 do Registro de Imóveis da 4ª Zona de Porto Alegre, Estado do Rio Grande do Sul, localizado na Avenida Carlos Gomes nº 700, o qual está sendo utilizado pela Emissora para a construção do Edifício Comercial Platinum Tower.</w:t>
            </w:r>
          </w:p>
        </w:tc>
      </w:tr>
      <w:tr w:rsidR="00753C0B" w:rsidRPr="007454C4">
        <w:tc>
          <w:tcPr>
            <w:tcW w:w="2611" w:type="dxa"/>
          </w:tcPr>
          <w:p w:rsidR="00753C0B" w:rsidRPr="007454C4" w:rsidRDefault="00753C0B" w:rsidP="00004395">
            <w:pPr>
              <w:spacing w:beforeLines="20" w:before="48" w:line="360" w:lineRule="auto"/>
              <w:rPr>
                <w:sz w:val="22"/>
                <w:szCs w:val="22"/>
              </w:rPr>
            </w:pPr>
            <w:r w:rsidRPr="007454C4">
              <w:rPr>
                <w:bCs/>
                <w:sz w:val="22"/>
                <w:szCs w:val="22"/>
              </w:rPr>
              <w:t>“</w:t>
            </w:r>
            <w:r w:rsidRPr="007454C4">
              <w:rPr>
                <w:bCs/>
                <w:sz w:val="22"/>
                <w:szCs w:val="22"/>
                <w:u w:val="single"/>
              </w:rPr>
              <w:t>INCC-M</w:t>
            </w:r>
            <w:r w:rsidRPr="007454C4">
              <w:rPr>
                <w:bCs/>
                <w:sz w:val="22"/>
                <w:szCs w:val="22"/>
              </w:rPr>
              <w:t>”:</w:t>
            </w:r>
          </w:p>
        </w:tc>
        <w:tc>
          <w:tcPr>
            <w:tcW w:w="6728" w:type="dxa"/>
          </w:tcPr>
          <w:p w:rsidR="00753C0B" w:rsidRPr="007454C4" w:rsidRDefault="00753C0B" w:rsidP="00004395">
            <w:pPr>
              <w:spacing w:beforeLines="20" w:before="48" w:line="360" w:lineRule="auto"/>
              <w:jc w:val="both"/>
              <w:rPr>
                <w:sz w:val="22"/>
                <w:szCs w:val="22"/>
              </w:rPr>
            </w:pPr>
            <w:r w:rsidRPr="007454C4">
              <w:rPr>
                <w:bCs/>
                <w:sz w:val="22"/>
                <w:szCs w:val="22"/>
              </w:rPr>
              <w:t>Índice Nacional do Custo da Construção - Mercado, publicado pela Fundação Getúlio Vargas.</w:t>
            </w:r>
          </w:p>
        </w:tc>
      </w:tr>
      <w:tr w:rsidR="00AF745C" w:rsidRPr="007454C4">
        <w:tc>
          <w:tcPr>
            <w:tcW w:w="2611" w:type="dxa"/>
          </w:tcPr>
          <w:p w:rsidR="00AF745C" w:rsidRPr="007454C4" w:rsidRDefault="00024BA5" w:rsidP="00004395">
            <w:pPr>
              <w:spacing w:beforeLines="20" w:before="48" w:line="360" w:lineRule="auto"/>
              <w:rPr>
                <w:sz w:val="22"/>
                <w:szCs w:val="22"/>
              </w:rPr>
            </w:pPr>
            <w:bookmarkStart w:id="14" w:name="_DV_M57"/>
            <w:bookmarkStart w:id="15" w:name="_DV_M58"/>
            <w:bookmarkEnd w:id="14"/>
            <w:bookmarkEnd w:id="15"/>
            <w:r w:rsidRPr="007454C4">
              <w:rPr>
                <w:sz w:val="22"/>
                <w:szCs w:val="22"/>
              </w:rPr>
              <w:t>“</w:t>
            </w:r>
            <w:r w:rsidRPr="007454C4">
              <w:rPr>
                <w:sz w:val="22"/>
                <w:szCs w:val="22"/>
                <w:u w:val="single"/>
              </w:rPr>
              <w:t>Instituição Custodiante</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 xml:space="preserve">Oliveira Trust Distribuidora de Títulos e Valores Mobiliários S.A., acima qualificada, entidade responsável pelo registro da CCI junto à CETIP e custódia física da Escritura de CCI. </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Lei nº. 9.514/97</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bookmarkStart w:id="16" w:name="_DV_M64"/>
            <w:bookmarkEnd w:id="16"/>
            <w:r w:rsidRPr="007454C4">
              <w:rPr>
                <w:sz w:val="22"/>
                <w:szCs w:val="22"/>
              </w:rPr>
              <w:t xml:space="preserve">Lei nº. 9.514, de 20 de novembro de 1997, que regula o Sistema de Financiamento Imobiliário. </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Lei nº. 10.931/04</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bookmarkStart w:id="17" w:name="_DV_M65"/>
            <w:bookmarkEnd w:id="17"/>
            <w:r w:rsidRPr="007454C4">
              <w:rPr>
                <w:sz w:val="22"/>
                <w:szCs w:val="22"/>
              </w:rPr>
              <w:t>Lei nº. 10.931, de 2 de agosto de 2004, que dispõe sobre a afetação de incorporações imobiliárias, letras de crédito imobiliário, cédula de crédito imobiliário, cédula de credito bancário, altera o Decreto-Lei nº 911, de 1 de outubro de 1969, as Leis nº 4.591, de 16 de dezembro de 1964, 4.728, de 14 de julho de 1965, e 10.406, de 10 de janeiro de 2002, e dá outras providências.</w:t>
            </w:r>
          </w:p>
        </w:tc>
      </w:tr>
      <w:tr w:rsidR="00AF745C" w:rsidRPr="007454C4">
        <w:tc>
          <w:tcPr>
            <w:tcW w:w="2611" w:type="dxa"/>
          </w:tcPr>
          <w:p w:rsidR="00570D4F" w:rsidRPr="007454C4" w:rsidRDefault="00024BA5" w:rsidP="00004395">
            <w:pPr>
              <w:spacing w:beforeLines="20" w:before="48" w:line="360" w:lineRule="auto"/>
              <w:rPr>
                <w:sz w:val="22"/>
                <w:szCs w:val="22"/>
                <w:u w:val="single"/>
              </w:rPr>
            </w:pPr>
            <w:r w:rsidRPr="007454C4">
              <w:rPr>
                <w:sz w:val="22"/>
                <w:szCs w:val="22"/>
              </w:rPr>
              <w:t>“</w:t>
            </w:r>
            <w:r w:rsidRPr="007454C4">
              <w:rPr>
                <w:sz w:val="22"/>
                <w:szCs w:val="22"/>
                <w:u w:val="single"/>
              </w:rPr>
              <w:t>Obrigações Afiançadas</w:t>
            </w:r>
          </w:p>
          <w:p w:rsidR="00570D4F" w:rsidRPr="007454C4" w:rsidRDefault="00024BA5" w:rsidP="00004395">
            <w:pPr>
              <w:spacing w:beforeLines="20" w:before="48" w:line="360" w:lineRule="auto"/>
              <w:rPr>
                <w:sz w:val="22"/>
                <w:szCs w:val="22"/>
              </w:rPr>
            </w:pPr>
            <w:r w:rsidRPr="007454C4">
              <w:rPr>
                <w:sz w:val="22"/>
                <w:szCs w:val="22"/>
                <w:u w:val="single"/>
              </w:rPr>
              <w:t>da Escritura de CCI</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as obrigações de pagamento dos Devedores decorrentes das Promessas de Compra e Venda ou a eles relacionadas, bem como todas as obrigações assumidas pela Emissora nesta Escritura de CCI, incluindo, sem limitação, o principal, juros, correção monetária e demais encargos previstos nesta Escritura de CCI, nas CCIs e nas Promessas de Compra e Venda.</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Partes</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Emissora, Fiadores e Instituição Custodiante, partes desta Escritura de CCI.</w:t>
            </w:r>
          </w:p>
        </w:tc>
      </w:tr>
      <w:tr w:rsidR="00AF745C" w:rsidRPr="007454C4">
        <w:tc>
          <w:tcPr>
            <w:tcW w:w="2611" w:type="dxa"/>
          </w:tcPr>
          <w:p w:rsidR="00AF745C"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Promessas de Compra e Venda</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 xml:space="preserve">Instrumentos Particulares de Promessas de Compra e Venda celebrados entre os Devedores e a Emissora, tendo por objeto </w:t>
            </w:r>
            <w:r w:rsidR="00753C0B" w:rsidRPr="007454C4">
              <w:rPr>
                <w:sz w:val="22"/>
                <w:szCs w:val="22"/>
              </w:rPr>
              <w:t xml:space="preserve">promessa de </w:t>
            </w:r>
            <w:r w:rsidRPr="007454C4">
              <w:rPr>
                <w:sz w:val="22"/>
                <w:szCs w:val="22"/>
              </w:rPr>
              <w:t>venda, pela Emissora aos Devedores, das unidades do Imóvel, e identificados nas CCIs.</w:t>
            </w:r>
          </w:p>
        </w:tc>
      </w:tr>
      <w:tr w:rsidR="00AF745C" w:rsidRPr="007454C4">
        <w:tc>
          <w:tcPr>
            <w:tcW w:w="2611" w:type="dxa"/>
          </w:tcPr>
          <w:p w:rsidR="00570D4F"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Quotas</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a totalidade das quotas representativas do capital social da Emissora, de titularidade, nesta data, dos Alienantes Fiduciantes.</w:t>
            </w:r>
          </w:p>
        </w:tc>
      </w:tr>
      <w:tr w:rsidR="00AF745C" w:rsidRPr="007454C4">
        <w:tc>
          <w:tcPr>
            <w:tcW w:w="2611" w:type="dxa"/>
          </w:tcPr>
          <w:p w:rsidR="00570D4F" w:rsidRPr="007454C4" w:rsidRDefault="00024BA5" w:rsidP="00004395">
            <w:pPr>
              <w:spacing w:beforeLines="20" w:before="48" w:line="360" w:lineRule="auto"/>
              <w:rPr>
                <w:sz w:val="22"/>
                <w:szCs w:val="22"/>
              </w:rPr>
            </w:pPr>
            <w:r w:rsidRPr="007454C4">
              <w:rPr>
                <w:sz w:val="22"/>
                <w:szCs w:val="22"/>
              </w:rPr>
              <w:t>“</w:t>
            </w:r>
            <w:r w:rsidRPr="007454C4">
              <w:rPr>
                <w:sz w:val="22"/>
                <w:szCs w:val="22"/>
                <w:u w:val="single"/>
              </w:rPr>
              <w:t>Valor Solicitado</w:t>
            </w:r>
            <w:r w:rsidRPr="007454C4">
              <w:rPr>
                <w:sz w:val="22"/>
                <w:szCs w:val="22"/>
              </w:rPr>
              <w:t>”:</w:t>
            </w:r>
          </w:p>
        </w:tc>
        <w:tc>
          <w:tcPr>
            <w:tcW w:w="6728" w:type="dxa"/>
          </w:tcPr>
          <w:p w:rsidR="00570D4F" w:rsidRPr="007454C4" w:rsidRDefault="00024BA5" w:rsidP="00004395">
            <w:pPr>
              <w:spacing w:beforeLines="20" w:before="48" w:line="360" w:lineRule="auto"/>
              <w:jc w:val="both"/>
              <w:rPr>
                <w:sz w:val="22"/>
                <w:szCs w:val="22"/>
              </w:rPr>
            </w:pPr>
            <w:r w:rsidRPr="007454C4">
              <w:rPr>
                <w:sz w:val="22"/>
                <w:szCs w:val="22"/>
              </w:rPr>
              <w:t xml:space="preserve">conforme definido no item 3.11.9. desta Escritura de CCI. </w:t>
            </w:r>
          </w:p>
        </w:tc>
      </w:tr>
    </w:tbl>
    <w:p w:rsidR="00AF745C" w:rsidRPr="007454C4" w:rsidRDefault="00AF745C">
      <w:pPr>
        <w:spacing w:line="360" w:lineRule="auto"/>
        <w:jc w:val="both"/>
        <w:rPr>
          <w:sz w:val="22"/>
          <w:szCs w:val="22"/>
        </w:rPr>
      </w:pPr>
    </w:p>
    <w:p w:rsidR="00AF745C" w:rsidRPr="007454C4" w:rsidRDefault="00024BA5">
      <w:pPr>
        <w:keepNext/>
        <w:spacing w:line="360" w:lineRule="auto"/>
        <w:jc w:val="both"/>
        <w:rPr>
          <w:b/>
          <w:bCs/>
          <w:sz w:val="22"/>
          <w:szCs w:val="22"/>
        </w:rPr>
      </w:pPr>
      <w:bookmarkStart w:id="18" w:name="_DV_M25"/>
      <w:bookmarkEnd w:id="18"/>
      <w:r w:rsidRPr="007454C4">
        <w:rPr>
          <w:b/>
          <w:bCs/>
          <w:sz w:val="22"/>
          <w:szCs w:val="22"/>
        </w:rPr>
        <w:t>CLÁUSULA SEGUNDA – OBJETO</w:t>
      </w:r>
    </w:p>
    <w:p w:rsidR="00AF745C" w:rsidRPr="007454C4" w:rsidRDefault="00AF745C">
      <w:pPr>
        <w:keepNext/>
        <w:spacing w:line="360" w:lineRule="auto"/>
        <w:jc w:val="both"/>
        <w:rPr>
          <w:sz w:val="22"/>
          <w:szCs w:val="22"/>
        </w:rPr>
      </w:pPr>
    </w:p>
    <w:p w:rsidR="00AF745C" w:rsidRPr="007454C4" w:rsidRDefault="00024BA5">
      <w:pPr>
        <w:spacing w:line="360" w:lineRule="auto"/>
        <w:jc w:val="both"/>
        <w:rPr>
          <w:sz w:val="22"/>
          <w:szCs w:val="22"/>
        </w:rPr>
      </w:pPr>
      <w:bookmarkStart w:id="19" w:name="_DV_M26"/>
      <w:bookmarkEnd w:id="19"/>
      <w:r w:rsidRPr="007454C4">
        <w:rPr>
          <w:sz w:val="22"/>
          <w:szCs w:val="22"/>
        </w:rPr>
        <w:t>2.1.</w:t>
      </w:r>
      <w:r w:rsidRPr="007454C4">
        <w:rPr>
          <w:sz w:val="22"/>
          <w:szCs w:val="22"/>
        </w:rPr>
        <w:tab/>
        <w:t>A Emissora é a única titular dos Créditos Imobiliários oriundos das Promessas de Compra e Venda.</w:t>
      </w:r>
    </w:p>
    <w:p w:rsidR="00AF745C" w:rsidRPr="007454C4" w:rsidRDefault="00AF745C">
      <w:pPr>
        <w:spacing w:line="360" w:lineRule="auto"/>
        <w:jc w:val="both"/>
        <w:rPr>
          <w:sz w:val="22"/>
          <w:szCs w:val="22"/>
        </w:rPr>
      </w:pPr>
    </w:p>
    <w:p w:rsidR="00AF745C" w:rsidRPr="007454C4" w:rsidRDefault="00024BA5">
      <w:pPr>
        <w:spacing w:line="360" w:lineRule="auto"/>
        <w:jc w:val="both"/>
        <w:rPr>
          <w:bCs/>
          <w:sz w:val="22"/>
          <w:szCs w:val="22"/>
        </w:rPr>
      </w:pPr>
      <w:r w:rsidRPr="007454C4">
        <w:rPr>
          <w:sz w:val="22"/>
          <w:szCs w:val="22"/>
        </w:rPr>
        <w:t>2.2</w:t>
      </w:r>
      <w:r w:rsidRPr="007454C4">
        <w:rPr>
          <w:sz w:val="22"/>
          <w:szCs w:val="22"/>
        </w:rPr>
        <w:tab/>
        <w:t>Pela presente Escritura de CCI, a Emissora emite as CCIs, na forma do anexo</w:t>
      </w:r>
      <w:r w:rsidR="005E2D75" w:rsidRPr="007454C4">
        <w:rPr>
          <w:sz w:val="22"/>
          <w:szCs w:val="22"/>
        </w:rPr>
        <w:t xml:space="preserve"> I, </w:t>
      </w:r>
      <w:r w:rsidRPr="007454C4">
        <w:rPr>
          <w:sz w:val="22"/>
          <w:szCs w:val="22"/>
        </w:rPr>
        <w:t>cada qual representativa dos Créditos Imobiliários de parte de cada uma das parcelas do preço de venda das unidades do Imóvel, nos termos das Promessas de Compra e Venda.</w:t>
      </w:r>
    </w:p>
    <w:p w:rsidR="00AF745C" w:rsidRPr="007454C4" w:rsidRDefault="00AF745C">
      <w:pPr>
        <w:spacing w:line="360" w:lineRule="auto"/>
        <w:jc w:val="both"/>
        <w:rPr>
          <w:sz w:val="22"/>
          <w:szCs w:val="22"/>
        </w:rPr>
      </w:pPr>
    </w:p>
    <w:p w:rsidR="00AF745C" w:rsidRPr="007454C4" w:rsidRDefault="00024BA5">
      <w:pPr>
        <w:keepNext/>
        <w:tabs>
          <w:tab w:val="left" w:pos="0"/>
          <w:tab w:val="left" w:pos="851"/>
        </w:tabs>
        <w:spacing w:line="320" w:lineRule="atLeast"/>
        <w:ind w:right="58"/>
        <w:rPr>
          <w:b/>
          <w:bCs/>
          <w:sz w:val="22"/>
          <w:szCs w:val="22"/>
        </w:rPr>
      </w:pPr>
      <w:bookmarkStart w:id="20" w:name="_DV_M28"/>
      <w:bookmarkStart w:id="21" w:name="_DV_M29"/>
      <w:bookmarkEnd w:id="20"/>
      <w:bookmarkEnd w:id="21"/>
      <w:r w:rsidRPr="007454C4">
        <w:rPr>
          <w:b/>
          <w:bCs/>
          <w:sz w:val="22"/>
          <w:szCs w:val="22"/>
        </w:rPr>
        <w:t xml:space="preserve">CLÁUSULA TERCEIRA - </w:t>
      </w:r>
      <w:r w:rsidRPr="007454C4">
        <w:rPr>
          <w:b/>
          <w:sz w:val="22"/>
          <w:szCs w:val="22"/>
        </w:rPr>
        <w:t>CARACTERÍSTICAS</w:t>
      </w:r>
      <w:r w:rsidRPr="007454C4">
        <w:rPr>
          <w:b/>
          <w:bCs/>
          <w:sz w:val="22"/>
          <w:szCs w:val="22"/>
        </w:rPr>
        <w:t xml:space="preserve"> DAS CCIS</w:t>
      </w:r>
    </w:p>
    <w:p w:rsidR="00AF745C" w:rsidRPr="007454C4" w:rsidRDefault="00AF745C">
      <w:pPr>
        <w:keepNext/>
        <w:spacing w:line="360" w:lineRule="auto"/>
        <w:jc w:val="both"/>
        <w:rPr>
          <w:sz w:val="22"/>
          <w:szCs w:val="22"/>
        </w:rPr>
      </w:pPr>
    </w:p>
    <w:p w:rsidR="00AF745C" w:rsidRPr="007454C4" w:rsidRDefault="00024BA5">
      <w:pPr>
        <w:keepNext/>
        <w:spacing w:line="360" w:lineRule="auto"/>
        <w:jc w:val="both"/>
        <w:rPr>
          <w:sz w:val="22"/>
          <w:szCs w:val="22"/>
        </w:rPr>
      </w:pPr>
      <w:bookmarkStart w:id="22" w:name="_DV_M30"/>
      <w:bookmarkEnd w:id="22"/>
      <w:r w:rsidRPr="007454C4">
        <w:rPr>
          <w:sz w:val="22"/>
          <w:szCs w:val="22"/>
        </w:rPr>
        <w:t>3.1.</w:t>
      </w:r>
      <w:r w:rsidRPr="007454C4">
        <w:rPr>
          <w:sz w:val="22"/>
          <w:szCs w:val="22"/>
        </w:rPr>
        <w:tab/>
      </w:r>
      <w:r w:rsidRPr="007454C4">
        <w:rPr>
          <w:sz w:val="22"/>
          <w:szCs w:val="22"/>
          <w:u w:val="single"/>
        </w:rPr>
        <w:t>Quantidade</w:t>
      </w:r>
      <w:r w:rsidRPr="007454C4">
        <w:rPr>
          <w:sz w:val="22"/>
          <w:szCs w:val="22"/>
        </w:rPr>
        <w:t>:</w:t>
      </w:r>
      <w:bookmarkStart w:id="23" w:name="_DV_M31"/>
      <w:bookmarkEnd w:id="23"/>
      <w:r w:rsidRPr="007454C4">
        <w:rPr>
          <w:sz w:val="22"/>
          <w:szCs w:val="22"/>
        </w:rPr>
        <w:t xml:space="preserve"> São emitidas neste ato </w:t>
      </w:r>
      <w:r w:rsidR="00AE1F40" w:rsidRPr="007454C4">
        <w:rPr>
          <w:sz w:val="22"/>
          <w:szCs w:val="22"/>
        </w:rPr>
        <w:t>45</w:t>
      </w:r>
      <w:r w:rsidRPr="007454C4">
        <w:rPr>
          <w:sz w:val="22"/>
          <w:szCs w:val="22"/>
        </w:rPr>
        <w:t xml:space="preserve"> (</w:t>
      </w:r>
      <w:r w:rsidR="00AE1F40" w:rsidRPr="007454C4">
        <w:rPr>
          <w:sz w:val="22"/>
          <w:szCs w:val="22"/>
        </w:rPr>
        <w:t>quarenta e cinco</w:t>
      </w:r>
      <w:r w:rsidRPr="007454C4">
        <w:rPr>
          <w:sz w:val="22"/>
          <w:szCs w:val="22"/>
        </w:rPr>
        <w:t>) CCIs, representativa dos Créditos Imobiliários.</w:t>
      </w:r>
    </w:p>
    <w:p w:rsidR="00AF745C" w:rsidRPr="007454C4" w:rsidRDefault="00AF745C">
      <w:pPr>
        <w:spacing w:line="360" w:lineRule="auto"/>
        <w:ind w:right="57"/>
        <w:jc w:val="both"/>
        <w:rPr>
          <w:sz w:val="22"/>
          <w:szCs w:val="22"/>
        </w:rPr>
      </w:pPr>
    </w:p>
    <w:p w:rsidR="00AF745C" w:rsidRPr="007454C4" w:rsidRDefault="00024BA5">
      <w:pPr>
        <w:pStyle w:val="BodyText21"/>
        <w:spacing w:line="360" w:lineRule="auto"/>
        <w:ind w:left="0"/>
        <w:rPr>
          <w:sz w:val="22"/>
          <w:szCs w:val="22"/>
          <w:lang w:val="pt-BR"/>
        </w:rPr>
      </w:pPr>
      <w:bookmarkStart w:id="24" w:name="_DV_M32"/>
      <w:bookmarkEnd w:id="24"/>
      <w:r w:rsidRPr="007454C4">
        <w:rPr>
          <w:sz w:val="22"/>
          <w:szCs w:val="22"/>
          <w:lang w:val="pt-BR"/>
        </w:rPr>
        <w:t>3.2.</w:t>
      </w:r>
      <w:r w:rsidRPr="007454C4">
        <w:rPr>
          <w:sz w:val="22"/>
          <w:szCs w:val="22"/>
          <w:lang w:val="pt-BR"/>
        </w:rPr>
        <w:tab/>
      </w:r>
      <w:bookmarkStart w:id="25" w:name="_DV_M33"/>
      <w:bookmarkEnd w:id="25"/>
      <w:r w:rsidRPr="007454C4">
        <w:rPr>
          <w:sz w:val="22"/>
          <w:szCs w:val="22"/>
          <w:u w:val="single"/>
          <w:lang w:val="pt-BR"/>
        </w:rPr>
        <w:t>Série e número</w:t>
      </w:r>
      <w:r w:rsidRPr="007454C4">
        <w:rPr>
          <w:sz w:val="22"/>
          <w:szCs w:val="22"/>
          <w:lang w:val="pt-BR"/>
        </w:rPr>
        <w:t>:</w:t>
      </w:r>
      <w:bookmarkStart w:id="26" w:name="_DV_M40"/>
      <w:bookmarkEnd w:id="26"/>
      <w:r w:rsidRPr="007454C4">
        <w:rPr>
          <w:sz w:val="22"/>
          <w:szCs w:val="22"/>
          <w:lang w:val="pt-BR"/>
        </w:rPr>
        <w:t xml:space="preserve"> A Emissão é realizada em uma única série de nº 01, composta das CCIs nºs 001 a </w:t>
      </w:r>
      <w:r w:rsidR="00AE1F40" w:rsidRPr="007454C4">
        <w:rPr>
          <w:sz w:val="22"/>
          <w:szCs w:val="22"/>
          <w:lang w:val="pt-BR"/>
        </w:rPr>
        <w:t>045</w:t>
      </w:r>
      <w:r w:rsidRPr="007454C4">
        <w:rPr>
          <w:sz w:val="22"/>
          <w:szCs w:val="22"/>
          <w:lang w:val="pt-BR"/>
        </w:rPr>
        <w:t>,</w:t>
      </w:r>
      <w:r w:rsidR="00AE1F40" w:rsidRPr="007454C4">
        <w:rPr>
          <w:sz w:val="22"/>
          <w:szCs w:val="22"/>
          <w:lang w:val="pt-BR"/>
        </w:rPr>
        <w:t xml:space="preserve"> individualizadas no Anexo I </w:t>
      </w:r>
      <w:r w:rsidRPr="007454C4">
        <w:rPr>
          <w:sz w:val="22"/>
          <w:szCs w:val="22"/>
          <w:lang w:val="pt-BR"/>
        </w:rPr>
        <w:t xml:space="preserve">desta Escritura de CCI. </w:t>
      </w:r>
    </w:p>
    <w:p w:rsidR="00AF745C" w:rsidRPr="007454C4" w:rsidRDefault="00AF745C">
      <w:pPr>
        <w:pStyle w:val="BodyText21"/>
        <w:spacing w:line="360" w:lineRule="auto"/>
        <w:ind w:left="0"/>
        <w:rPr>
          <w:sz w:val="22"/>
          <w:szCs w:val="22"/>
          <w:lang w:val="pt-BR"/>
        </w:rPr>
      </w:pPr>
    </w:p>
    <w:p w:rsidR="00AF745C" w:rsidRPr="007454C4" w:rsidRDefault="00024BA5">
      <w:pPr>
        <w:pStyle w:val="BodyText21"/>
        <w:numPr>
          <w:ilvl w:val="1"/>
          <w:numId w:val="25"/>
        </w:numPr>
        <w:spacing w:line="360" w:lineRule="auto"/>
        <w:rPr>
          <w:sz w:val="22"/>
          <w:szCs w:val="22"/>
          <w:lang w:val="pt-BR"/>
        </w:rPr>
      </w:pPr>
      <w:bookmarkStart w:id="27" w:name="_DV_M37"/>
      <w:bookmarkEnd w:id="27"/>
      <w:r w:rsidRPr="007454C4">
        <w:rPr>
          <w:bCs/>
          <w:sz w:val="22"/>
          <w:szCs w:val="22"/>
          <w:u w:val="single"/>
          <w:lang w:val="pt-BR"/>
        </w:rPr>
        <w:t>Forma</w:t>
      </w:r>
      <w:r w:rsidRPr="007454C4">
        <w:rPr>
          <w:b/>
          <w:bCs/>
          <w:sz w:val="22"/>
          <w:szCs w:val="22"/>
          <w:lang w:val="pt-BR"/>
        </w:rPr>
        <w:t>:</w:t>
      </w:r>
      <w:bookmarkStart w:id="28" w:name="_DV_M38"/>
      <w:bookmarkEnd w:id="28"/>
      <w:r w:rsidRPr="007454C4">
        <w:rPr>
          <w:b/>
          <w:bCs/>
          <w:sz w:val="22"/>
          <w:szCs w:val="22"/>
          <w:lang w:val="pt-BR"/>
        </w:rPr>
        <w:t xml:space="preserve"> </w:t>
      </w:r>
      <w:r w:rsidRPr="007454C4">
        <w:rPr>
          <w:sz w:val="22"/>
          <w:szCs w:val="22"/>
          <w:lang w:val="pt-BR"/>
        </w:rPr>
        <w:t>As CCIs são fracionárias e serão emitidas sob a forma escritural.</w:t>
      </w:r>
    </w:p>
    <w:p w:rsidR="00AF745C" w:rsidRPr="007454C4" w:rsidRDefault="00AF745C">
      <w:pPr>
        <w:pStyle w:val="BodyText21"/>
        <w:spacing w:line="360" w:lineRule="auto"/>
        <w:ind w:left="0"/>
        <w:rPr>
          <w:sz w:val="22"/>
          <w:szCs w:val="22"/>
          <w:lang w:val="pt-BR"/>
        </w:rPr>
      </w:pPr>
    </w:p>
    <w:p w:rsidR="00AF745C" w:rsidRPr="007454C4" w:rsidRDefault="00024BA5">
      <w:pPr>
        <w:spacing w:line="360" w:lineRule="auto"/>
        <w:ind w:right="57"/>
        <w:jc w:val="both"/>
        <w:rPr>
          <w:rStyle w:val="DeltaViewInsertion"/>
          <w:bCs/>
          <w:color w:val="auto"/>
          <w:sz w:val="22"/>
          <w:szCs w:val="22"/>
          <w:u w:val="single"/>
        </w:rPr>
      </w:pPr>
      <w:bookmarkStart w:id="29" w:name="_DV_M39"/>
      <w:bookmarkEnd w:id="29"/>
      <w:r w:rsidRPr="007454C4">
        <w:rPr>
          <w:sz w:val="22"/>
          <w:szCs w:val="22"/>
        </w:rPr>
        <w:t>3.4.</w:t>
      </w:r>
      <w:r w:rsidRPr="007454C4">
        <w:rPr>
          <w:sz w:val="22"/>
          <w:szCs w:val="22"/>
        </w:rPr>
        <w:tab/>
      </w:r>
      <w:r w:rsidRPr="007454C4">
        <w:rPr>
          <w:sz w:val="22"/>
          <w:szCs w:val="22"/>
          <w:u w:val="single"/>
        </w:rPr>
        <w:t>Vencimento</w:t>
      </w:r>
      <w:bookmarkStart w:id="30" w:name="_DV_M34"/>
      <w:bookmarkEnd w:id="30"/>
      <w:r w:rsidRPr="007454C4">
        <w:rPr>
          <w:sz w:val="22"/>
          <w:szCs w:val="22"/>
        </w:rPr>
        <w:t>:</w:t>
      </w:r>
      <w:r w:rsidRPr="007454C4">
        <w:rPr>
          <w:rStyle w:val="DeltaViewInsertion"/>
          <w:bCs/>
          <w:color w:val="auto"/>
          <w:sz w:val="22"/>
          <w:szCs w:val="22"/>
          <w:u w:val="none"/>
        </w:rPr>
        <w:t xml:space="preserve"> As CCIs terão o prazo e a data de vencimento, inici</w:t>
      </w:r>
      <w:r w:rsidR="00AE1F40" w:rsidRPr="007454C4">
        <w:rPr>
          <w:rStyle w:val="DeltaViewInsertion"/>
          <w:bCs/>
          <w:color w:val="auto"/>
          <w:sz w:val="22"/>
          <w:szCs w:val="22"/>
          <w:u w:val="none"/>
        </w:rPr>
        <w:t>al e final, individualizados no Anexo</w:t>
      </w:r>
      <w:r w:rsidRPr="007454C4">
        <w:rPr>
          <w:rStyle w:val="DeltaViewInsertion"/>
          <w:bCs/>
          <w:color w:val="auto"/>
          <w:sz w:val="22"/>
          <w:szCs w:val="22"/>
          <w:u w:val="none"/>
        </w:rPr>
        <w:t xml:space="preserve"> I desta Escritura de CCI (“</w:t>
      </w:r>
      <w:r w:rsidRPr="007454C4">
        <w:rPr>
          <w:rStyle w:val="DeltaViewInsertion"/>
          <w:bCs/>
          <w:color w:val="auto"/>
          <w:sz w:val="22"/>
          <w:szCs w:val="22"/>
          <w:u w:val="single"/>
        </w:rPr>
        <w:t>Data de Vencimento das CCI</w:t>
      </w:r>
      <w:r w:rsidRPr="007454C4">
        <w:rPr>
          <w:rStyle w:val="DeltaViewInsertion"/>
          <w:bCs/>
          <w:color w:val="auto"/>
          <w:sz w:val="22"/>
          <w:szCs w:val="22"/>
          <w:u w:val="none"/>
        </w:rPr>
        <w:t>”).</w:t>
      </w:r>
    </w:p>
    <w:p w:rsidR="00AF745C" w:rsidRPr="007454C4" w:rsidRDefault="00AF745C">
      <w:pPr>
        <w:spacing w:line="360" w:lineRule="auto"/>
        <w:ind w:right="57"/>
        <w:jc w:val="both"/>
        <w:rPr>
          <w:rStyle w:val="DeltaViewInsertion"/>
          <w:bCs/>
          <w:color w:val="auto"/>
          <w:sz w:val="22"/>
          <w:szCs w:val="22"/>
          <w:u w:val="single"/>
        </w:rPr>
      </w:pPr>
    </w:p>
    <w:p w:rsidR="00AF745C" w:rsidRPr="007454C4" w:rsidRDefault="00024BA5">
      <w:pPr>
        <w:spacing w:line="360" w:lineRule="auto"/>
        <w:ind w:right="57"/>
        <w:jc w:val="both"/>
        <w:rPr>
          <w:sz w:val="22"/>
          <w:szCs w:val="22"/>
        </w:rPr>
      </w:pPr>
      <w:r w:rsidRPr="007454C4">
        <w:rPr>
          <w:rStyle w:val="DeltaViewInsertion"/>
          <w:bCs/>
          <w:color w:val="auto"/>
          <w:sz w:val="22"/>
          <w:szCs w:val="22"/>
          <w:u w:val="none"/>
        </w:rPr>
        <w:t>3.5</w:t>
      </w:r>
      <w:r w:rsidRPr="007454C4">
        <w:rPr>
          <w:rStyle w:val="DeltaViewInsertion"/>
          <w:bCs/>
          <w:color w:val="auto"/>
          <w:sz w:val="22"/>
          <w:szCs w:val="22"/>
          <w:u w:val="none"/>
        </w:rPr>
        <w:tab/>
      </w:r>
      <w:r w:rsidRPr="007454C4">
        <w:rPr>
          <w:rStyle w:val="DeltaViewInsertion"/>
          <w:bCs/>
          <w:color w:val="auto"/>
          <w:sz w:val="22"/>
          <w:szCs w:val="22"/>
          <w:u w:val="single"/>
        </w:rPr>
        <w:t>Valor</w:t>
      </w:r>
      <w:r w:rsidRPr="007454C4">
        <w:rPr>
          <w:rStyle w:val="DeltaViewInsertion"/>
          <w:bCs/>
          <w:color w:val="auto"/>
          <w:sz w:val="22"/>
          <w:szCs w:val="22"/>
          <w:u w:val="none"/>
        </w:rPr>
        <w:t>:</w:t>
      </w:r>
      <w:bookmarkStart w:id="31" w:name="_DV_M35"/>
      <w:bookmarkEnd w:id="31"/>
      <w:r w:rsidRPr="007454C4">
        <w:rPr>
          <w:rStyle w:val="DeltaViewInsertion"/>
          <w:b/>
          <w:bCs/>
          <w:color w:val="auto"/>
          <w:sz w:val="22"/>
          <w:szCs w:val="22"/>
          <w:u w:val="none"/>
        </w:rPr>
        <w:t xml:space="preserve"> </w:t>
      </w:r>
      <w:r w:rsidRPr="007454C4">
        <w:rPr>
          <w:sz w:val="22"/>
          <w:szCs w:val="22"/>
        </w:rPr>
        <w:t>Os valor</w:t>
      </w:r>
      <w:r w:rsidR="004257F6" w:rsidRPr="007454C4">
        <w:rPr>
          <w:sz w:val="22"/>
          <w:szCs w:val="22"/>
        </w:rPr>
        <w:t xml:space="preserve">es das CCIs são os dispostos no Anexo I </w:t>
      </w:r>
      <w:r w:rsidRPr="007454C4">
        <w:rPr>
          <w:sz w:val="22"/>
          <w:szCs w:val="22"/>
        </w:rPr>
        <w:t xml:space="preserve">desta Escritura de CCI. </w:t>
      </w:r>
    </w:p>
    <w:p w:rsidR="00AF745C" w:rsidRPr="007454C4" w:rsidRDefault="00AF745C">
      <w:pPr>
        <w:spacing w:line="360" w:lineRule="auto"/>
        <w:ind w:right="57"/>
        <w:jc w:val="both"/>
        <w:rPr>
          <w:sz w:val="22"/>
          <w:szCs w:val="22"/>
        </w:rPr>
      </w:pPr>
    </w:p>
    <w:p w:rsidR="00AF745C" w:rsidRPr="007454C4" w:rsidRDefault="00024BA5">
      <w:pPr>
        <w:spacing w:line="360" w:lineRule="auto"/>
        <w:ind w:right="57"/>
        <w:jc w:val="both"/>
        <w:rPr>
          <w:b/>
          <w:bCs/>
          <w:sz w:val="22"/>
          <w:szCs w:val="22"/>
        </w:rPr>
      </w:pPr>
      <w:r w:rsidRPr="007454C4">
        <w:rPr>
          <w:bCs/>
          <w:sz w:val="22"/>
          <w:szCs w:val="22"/>
        </w:rPr>
        <w:t>3.6</w:t>
      </w:r>
      <w:r w:rsidRPr="007454C4">
        <w:rPr>
          <w:bCs/>
          <w:sz w:val="22"/>
          <w:szCs w:val="22"/>
        </w:rPr>
        <w:tab/>
      </w:r>
      <w:r w:rsidRPr="007454C4">
        <w:rPr>
          <w:bCs/>
          <w:sz w:val="22"/>
          <w:szCs w:val="22"/>
          <w:u w:val="single"/>
        </w:rPr>
        <w:t>Registro e Negociação</w:t>
      </w:r>
      <w:r w:rsidRPr="007454C4">
        <w:rPr>
          <w:bCs/>
          <w:sz w:val="22"/>
          <w:szCs w:val="22"/>
        </w:rPr>
        <w:t xml:space="preserve">: </w:t>
      </w:r>
      <w:r w:rsidRPr="007454C4">
        <w:rPr>
          <w:sz w:val="22"/>
          <w:szCs w:val="22"/>
        </w:rPr>
        <w:t xml:space="preserve">As CCIs serão registradas para negociação na CETIP ou em </w:t>
      </w:r>
      <w:r w:rsidRPr="007454C4">
        <w:rPr>
          <w:rStyle w:val="DeltaViewInsertion"/>
          <w:color w:val="auto"/>
          <w:sz w:val="22"/>
          <w:szCs w:val="22"/>
          <w:u w:val="none"/>
        </w:rPr>
        <w:t>qualquer</w:t>
      </w:r>
      <w:r w:rsidRPr="007454C4">
        <w:rPr>
          <w:sz w:val="22"/>
          <w:szCs w:val="22"/>
        </w:rPr>
        <w:t xml:space="preserve"> outro sistema de registro e liquidação de ativos privados autorizado a funcionar pelo Banco Central do Brasil que venha a ser contratado pela Emissora.</w:t>
      </w:r>
    </w:p>
    <w:p w:rsidR="00AF745C" w:rsidRPr="007454C4" w:rsidRDefault="00AF745C">
      <w:pPr>
        <w:spacing w:line="360" w:lineRule="auto"/>
        <w:ind w:right="57"/>
        <w:jc w:val="both"/>
        <w:rPr>
          <w:sz w:val="22"/>
          <w:szCs w:val="22"/>
        </w:rPr>
      </w:pPr>
    </w:p>
    <w:p w:rsidR="00AF745C" w:rsidRPr="007454C4" w:rsidRDefault="00024BA5">
      <w:pPr>
        <w:spacing w:line="360" w:lineRule="auto"/>
        <w:ind w:right="57"/>
        <w:jc w:val="both"/>
        <w:rPr>
          <w:sz w:val="22"/>
          <w:szCs w:val="22"/>
        </w:rPr>
      </w:pPr>
      <w:r w:rsidRPr="007454C4">
        <w:rPr>
          <w:bCs/>
          <w:sz w:val="22"/>
          <w:szCs w:val="22"/>
        </w:rPr>
        <w:t>3.7.</w:t>
      </w:r>
      <w:r w:rsidRPr="007454C4">
        <w:rPr>
          <w:bCs/>
          <w:sz w:val="22"/>
          <w:szCs w:val="22"/>
        </w:rPr>
        <w:tab/>
      </w:r>
      <w:r w:rsidRPr="007454C4">
        <w:rPr>
          <w:bCs/>
          <w:sz w:val="22"/>
          <w:szCs w:val="22"/>
          <w:u w:val="single"/>
        </w:rPr>
        <w:t>Custódia</w:t>
      </w:r>
      <w:r w:rsidRPr="007454C4">
        <w:rPr>
          <w:bCs/>
          <w:sz w:val="22"/>
          <w:szCs w:val="22"/>
        </w:rPr>
        <w:t>:</w:t>
      </w:r>
      <w:r w:rsidRPr="007454C4">
        <w:rPr>
          <w:b/>
          <w:bCs/>
          <w:sz w:val="22"/>
          <w:szCs w:val="22"/>
        </w:rPr>
        <w:t xml:space="preserve"> </w:t>
      </w:r>
      <w:r w:rsidRPr="007454C4">
        <w:rPr>
          <w:sz w:val="22"/>
          <w:szCs w:val="22"/>
        </w:rPr>
        <w:t>A presente Escritura de CCI será custodiada na Instituição Custodiante, que será responsável pelo lançamento dos dados das CCIs contidas neste documento no sistema da CETIP.</w:t>
      </w:r>
    </w:p>
    <w:p w:rsidR="00AF745C" w:rsidRPr="007454C4" w:rsidRDefault="00AF745C">
      <w:pPr>
        <w:spacing w:line="360" w:lineRule="auto"/>
        <w:ind w:right="57"/>
        <w:jc w:val="both"/>
        <w:rPr>
          <w:sz w:val="22"/>
          <w:szCs w:val="22"/>
        </w:rPr>
      </w:pPr>
    </w:p>
    <w:p w:rsidR="00AF745C" w:rsidRPr="007454C4" w:rsidRDefault="00024BA5">
      <w:pPr>
        <w:spacing w:line="360" w:lineRule="auto"/>
        <w:ind w:right="57"/>
        <w:jc w:val="both"/>
        <w:rPr>
          <w:sz w:val="22"/>
        </w:rPr>
      </w:pPr>
      <w:r w:rsidRPr="007454C4">
        <w:rPr>
          <w:bCs/>
          <w:sz w:val="22"/>
          <w:szCs w:val="22"/>
        </w:rPr>
        <w:t xml:space="preserve">3.8. </w:t>
      </w:r>
      <w:r w:rsidRPr="007454C4">
        <w:rPr>
          <w:bCs/>
          <w:sz w:val="22"/>
          <w:szCs w:val="22"/>
        </w:rPr>
        <w:tab/>
      </w:r>
      <w:r w:rsidRPr="007454C4">
        <w:rPr>
          <w:bCs/>
          <w:sz w:val="22"/>
          <w:szCs w:val="22"/>
          <w:u w:val="single"/>
        </w:rPr>
        <w:t>Local de Pagamento</w:t>
      </w:r>
      <w:r w:rsidRPr="007454C4">
        <w:rPr>
          <w:bCs/>
          <w:sz w:val="22"/>
          <w:szCs w:val="22"/>
        </w:rPr>
        <w:t>:</w:t>
      </w:r>
      <w:r w:rsidRPr="007454C4">
        <w:rPr>
          <w:b/>
          <w:bCs/>
          <w:sz w:val="22"/>
          <w:szCs w:val="22"/>
        </w:rPr>
        <w:t xml:space="preserve"> </w:t>
      </w:r>
      <w:r w:rsidRPr="007454C4">
        <w:rPr>
          <w:sz w:val="22"/>
          <w:szCs w:val="22"/>
        </w:rPr>
        <w:t>Os Créditos Imobiliários representados pelas CCIs deverão ser pagos por meio de boleto bancário ou depósito bancário em conta corrente a ser indicada pela Emissora.</w:t>
      </w:r>
    </w:p>
    <w:p w:rsidR="00AF745C" w:rsidRPr="007454C4" w:rsidRDefault="00AF745C">
      <w:pPr>
        <w:spacing w:line="360" w:lineRule="auto"/>
        <w:ind w:right="57"/>
        <w:jc w:val="both"/>
        <w:rPr>
          <w:b/>
          <w:bCs/>
          <w:sz w:val="22"/>
          <w:szCs w:val="22"/>
        </w:rPr>
      </w:pPr>
    </w:p>
    <w:p w:rsidR="00AF745C" w:rsidRPr="007454C4" w:rsidRDefault="00024BA5">
      <w:pPr>
        <w:spacing w:line="360" w:lineRule="auto"/>
        <w:ind w:right="57"/>
        <w:jc w:val="both"/>
        <w:rPr>
          <w:sz w:val="22"/>
        </w:rPr>
      </w:pPr>
      <w:r w:rsidRPr="007454C4">
        <w:rPr>
          <w:sz w:val="22"/>
        </w:rPr>
        <w:t>3.9.</w:t>
      </w:r>
      <w:r w:rsidRPr="007454C4">
        <w:rPr>
          <w:sz w:val="22"/>
        </w:rPr>
        <w:tab/>
      </w:r>
      <w:r w:rsidRPr="007454C4">
        <w:rPr>
          <w:sz w:val="22"/>
          <w:u w:val="single"/>
        </w:rPr>
        <w:t>Encargos Moratórios</w:t>
      </w:r>
      <w:r w:rsidRPr="007454C4">
        <w:rPr>
          <w:sz w:val="22"/>
        </w:rPr>
        <w:t>: Encargos moratórios constantes das Promessas de Compra e Venda, conforme descritos nas CCIs.</w:t>
      </w:r>
    </w:p>
    <w:p w:rsidR="00AF745C" w:rsidRPr="007454C4" w:rsidRDefault="00AF745C">
      <w:pPr>
        <w:spacing w:line="360" w:lineRule="auto"/>
        <w:ind w:right="57"/>
        <w:jc w:val="both"/>
        <w:rPr>
          <w:sz w:val="22"/>
          <w:szCs w:val="22"/>
        </w:rPr>
      </w:pPr>
    </w:p>
    <w:p w:rsidR="00AF745C" w:rsidRPr="007454C4" w:rsidRDefault="00024BA5">
      <w:pPr>
        <w:spacing w:line="360" w:lineRule="auto"/>
        <w:ind w:right="57"/>
        <w:jc w:val="both"/>
        <w:rPr>
          <w:sz w:val="22"/>
          <w:szCs w:val="22"/>
        </w:rPr>
      </w:pPr>
      <w:r w:rsidRPr="007454C4">
        <w:rPr>
          <w:bCs/>
          <w:sz w:val="22"/>
          <w:szCs w:val="22"/>
        </w:rPr>
        <w:t>3.10.</w:t>
      </w:r>
      <w:r w:rsidRPr="007454C4">
        <w:rPr>
          <w:bCs/>
          <w:sz w:val="22"/>
          <w:szCs w:val="22"/>
        </w:rPr>
        <w:tab/>
      </w:r>
      <w:r w:rsidRPr="007454C4">
        <w:rPr>
          <w:bCs/>
          <w:sz w:val="22"/>
          <w:szCs w:val="22"/>
          <w:u w:val="single"/>
        </w:rPr>
        <w:t>Forma de Reajuste</w:t>
      </w:r>
      <w:r w:rsidRPr="007454C4">
        <w:rPr>
          <w:bCs/>
          <w:sz w:val="22"/>
          <w:szCs w:val="22"/>
        </w:rPr>
        <w:t>:</w:t>
      </w:r>
      <w:r w:rsidRPr="007454C4">
        <w:rPr>
          <w:b/>
          <w:bCs/>
          <w:sz w:val="22"/>
          <w:szCs w:val="22"/>
        </w:rPr>
        <w:t xml:space="preserve"> </w:t>
      </w:r>
      <w:r w:rsidRPr="007454C4">
        <w:rPr>
          <w:bCs/>
          <w:sz w:val="22"/>
          <w:szCs w:val="22"/>
        </w:rPr>
        <w:t xml:space="preserve">Forma de reajuste </w:t>
      </w:r>
      <w:r w:rsidRPr="007454C4">
        <w:rPr>
          <w:sz w:val="22"/>
        </w:rPr>
        <w:t>constante das Promessas de Compra e Venda, conforme descritos nas CCIs.</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right="57"/>
        <w:jc w:val="both"/>
        <w:rPr>
          <w:sz w:val="22"/>
          <w:szCs w:val="22"/>
        </w:rPr>
      </w:pPr>
      <w:r w:rsidRPr="007454C4">
        <w:rPr>
          <w:bCs/>
          <w:sz w:val="22"/>
          <w:szCs w:val="22"/>
        </w:rPr>
        <w:t>3.11.</w:t>
      </w:r>
      <w:r w:rsidRPr="007454C4">
        <w:rPr>
          <w:bCs/>
          <w:sz w:val="22"/>
          <w:szCs w:val="22"/>
        </w:rPr>
        <w:tab/>
      </w:r>
      <w:r w:rsidRPr="007454C4">
        <w:rPr>
          <w:bCs/>
          <w:sz w:val="22"/>
          <w:szCs w:val="22"/>
          <w:u w:val="single"/>
        </w:rPr>
        <w:t>Garantias</w:t>
      </w:r>
      <w:r w:rsidRPr="007454C4">
        <w:rPr>
          <w:bCs/>
          <w:sz w:val="22"/>
          <w:szCs w:val="22"/>
        </w:rPr>
        <w:t xml:space="preserve">: </w:t>
      </w:r>
      <w:r w:rsidRPr="007454C4">
        <w:rPr>
          <w:sz w:val="22"/>
          <w:szCs w:val="22"/>
        </w:rPr>
        <w:t>As CCIs, representativas dos Créditos Imobiliários, são emitidas com garantia fidejussória, nos termos do § 3º do artigo 18 da Lei nº 10.931/04.</w:t>
      </w:r>
    </w:p>
    <w:p w:rsidR="00AF745C" w:rsidRPr="007454C4" w:rsidRDefault="00AF745C">
      <w:pPr>
        <w:spacing w:line="360" w:lineRule="auto"/>
        <w:ind w:left="709" w:right="57"/>
        <w:jc w:val="both"/>
        <w:rPr>
          <w:sz w:val="22"/>
          <w:szCs w:val="22"/>
        </w:rPr>
      </w:pPr>
      <w:bookmarkStart w:id="32" w:name="_DV_M67"/>
      <w:bookmarkStart w:id="33" w:name="_DV_M70"/>
      <w:bookmarkEnd w:id="32"/>
      <w:bookmarkEnd w:id="33"/>
    </w:p>
    <w:p w:rsidR="00AF745C" w:rsidRPr="007454C4" w:rsidRDefault="00024BA5">
      <w:pPr>
        <w:spacing w:line="360" w:lineRule="auto"/>
        <w:ind w:left="709" w:right="57"/>
        <w:jc w:val="both"/>
        <w:rPr>
          <w:sz w:val="22"/>
          <w:szCs w:val="22"/>
        </w:rPr>
      </w:pPr>
      <w:r w:rsidRPr="007454C4">
        <w:rPr>
          <w:sz w:val="22"/>
          <w:szCs w:val="22"/>
        </w:rPr>
        <w:t>3.11.1. As Obrigações Afiançadas da Escritura de CCI serão garantidas pelos Fiadores, na forma estabelecida nos subitens abaixo.</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3.11.2. Os Fiadores, nos termos aqui estipulados, constituem-se, de forma irrevogável e irretratável, perante o Adquirente, como fiadores e principais pagadores, em caráter solidário, das Obrigações Afiançadas da Escritura de CCI, cujos respectivos valores serão apurados nos termos das Promessas de Compra e Venda ou desta Escritura de CCI, garantindo o pronto e integral cumprimento de todas as Obrigações Afiançadas da Escritura de CCI.</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3.11.3.</w:t>
      </w:r>
      <w:r w:rsidRPr="007454C4">
        <w:rPr>
          <w:sz w:val="22"/>
          <w:szCs w:val="22"/>
        </w:rPr>
        <w:tab/>
        <w:t>A responsabilidade solidária dos Fiadores abrange toda e qualquer Obrigação Afiançada da Escritura de CCI que, nos termos das Promessas de Compra e Venda ou desta Escritura de CCI, torne-se exigível, a qualquer tempo.</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3.11.4.</w:t>
      </w:r>
      <w:r w:rsidRPr="007454C4">
        <w:rPr>
          <w:sz w:val="22"/>
          <w:szCs w:val="22"/>
        </w:rPr>
        <w:tab/>
        <w:t>A fiança constitui uma promessa de pagamento, autônoma e abstrata, cuja validade e efeitos independem da validade, efeitos e formalização das Promessas de Compra e Venda, desta Escritura de CCI, das CCIs e de qualquer outro documento relativo às respectivas operações neles contempladas, ou, ainda, da existência ou exigibilidade das Obrigações Afiançadas da Escritura de CCI, devendo os Fiadores cumprirem com todas as suas obrigações decorrentes desta fiança sem oposição de qualquer exceção ou objeção.</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3.11.5.</w:t>
      </w:r>
      <w:r w:rsidRPr="007454C4">
        <w:rPr>
          <w:sz w:val="22"/>
          <w:szCs w:val="22"/>
        </w:rPr>
        <w:tab/>
        <w:t>No caso de invalidade ou ineficácia, total ou parcial, desta Escritura de CCI, das Promessas de Compra e Venda ou das CCIs, ou da inexistência ou inexigibilidade de qualquer das Obrigações Afiançadas da Escritura de CCI, por qualquer razão, os Fiadores responderão, como uma obrigação independente, pelo pagamento do valor total, que se encontre pendente de liquidação, na data da ocorrência de qualquer um dos eventos acima indicados, dos Créditos Imobiliários e quaisquer demais encargos e penalidades a eles relacionados.</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3.11.6.</w:t>
      </w:r>
      <w:r w:rsidRPr="007454C4">
        <w:rPr>
          <w:sz w:val="22"/>
          <w:szCs w:val="22"/>
        </w:rPr>
        <w:tab/>
        <w:t>As obrigações dos Fiadores decorrentes desta fiança não serão afetadas por qualquer direito dos Fiadores contra a Emissora ou o Adquirente e/ou da Emissora contra a Adquirente ou vice-versa.</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3.11.7. Os Fiadores deverão cumprir integralmente todas as Obrigações Afiançadas da Escritura de CCI vencidas, mesmo que o adimplemento dessas não seja exigível da Emissora ou dos Devedores em razão da existência de procedimentos de falência, recuperação judicial ou extrajudicial ou procedimento similar envolvendo a Emissora ou qualquer um dos Devedores.</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 xml:space="preserve">3.11.8. Os Fiadores responderão até o montante das Obrigações Afiançadas da Escritura de CCI, nos termos desta Escritura de CCI. </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3.11.9. Os Fiadores deverão cumprir com todas as suas obrigações decorrentes desta fiança no Brasil, no lugar indicado pelo Adquirente, e conforme as instruções por escrito por ele dadas, indicando as razões que originaram a execução da fiança, em moeda corrente nacional, sem qualquer contestação ou compensação, líquidos de quaisquer taxas, impostos, despesas, retenções ou responsabilidades presentes ou futuras, acrescidos dos encargos e despesas incidentes, em até 2 (dois) Dias Úteis contados do recebimento de notificação pelos Fiadores, enviada pelo Adquirente, por meio de correspondência ou fax, informando o valor a ser pago pelos Fiadores (“</w:t>
      </w:r>
      <w:r w:rsidRPr="007454C4">
        <w:rPr>
          <w:sz w:val="22"/>
          <w:szCs w:val="22"/>
          <w:u w:val="single"/>
        </w:rPr>
        <w:t>Valor Solicitado</w:t>
      </w:r>
      <w:r w:rsidRPr="007454C4">
        <w:rPr>
          <w:sz w:val="22"/>
          <w:szCs w:val="22"/>
        </w:rPr>
        <w:t>”).</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3.11.10. Os Fiadores poderão ser demandados até o cumprimento total e integral das Obrigações Afiançadas da Escritura de CCI.</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 xml:space="preserve">3.11.11. Sobre os Valores Solicitados nos termos aqui previstos incidirão juros, reajuste monetário pelo IGP-M/FGV, ou por outro índice que venha a substituí-lo, multas e encargos moratórios previstos nas Promessas de Compra e Venda e nesta Escritura de CCI para as Obrigações Afiançadas da Escritura de CCI, tudo computado </w:t>
      </w:r>
      <w:r w:rsidRPr="007454C4">
        <w:rPr>
          <w:i/>
          <w:sz w:val="22"/>
          <w:szCs w:val="22"/>
        </w:rPr>
        <w:t xml:space="preserve">pro-rata die </w:t>
      </w:r>
      <w:r w:rsidRPr="007454C4">
        <w:rPr>
          <w:sz w:val="22"/>
          <w:szCs w:val="22"/>
        </w:rPr>
        <w:t>a partir da data em que tais Obrigações Afiançadas da Escritura de CCI tenham se tornado originalmente devidas e até a data em que forem integralmente pagas.</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 xml:space="preserve">3.11.12. Uma ou mais ações em separado poderão ser propostas contra os Fiadores para execução da presente fiança, independentemente de qualquer medida judicial ou extrajudicial a ser proposta contra a Emissora, ou na hipótese desta ser parte em qualquer das aludidas ações. A fiança ora outorgada é sem prejuízo de e adicional à fiança outorgada pelos Fiadores, no Contrato de Cessão. </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3.11.13. A presente fiança somente extinguir-se-á mediante o total e final adimplemento válido e eficaz de todas as Obrigações Afiançadas da Escritura de CCI, o que se dará com a comprovação do pagamento apresentado pela Emissora e emissão do termo de liberação de garantias mencionado no item 6.1, “c”, do Contrato de Cessão, no prazo lá estabelecido.</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3.11.14. Os Fiadores renunciam expressamente aos direitos e prerrogativas que lhes conferem os artigos 365, 366, 827, 834, 835, 837, 838 e 839 do Código Civil e 595 do Código de Processo Civil, reiterando assim o caráter autônomo e abstrato desta fiança.</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3.11.15. Os Fiadores declaram expressamente que tem pleno conhecimento e concordam com todas as cláusulas, dispositivos, termos e condições das Promessas de Compra e Venda, razão pela qual renunciam expressamente ao direito de exonerar-se da fiança ora prestada na hipótese de cessão ou transferência pela Adquirente dos seus direitos e obrigações decorrentes das Promessas de Compra e Venda, no todo ou em parte, a terceiros, e independentemente de tal cessão ou transferência ter, ou não, sido autorizada pelos Fiadores, Emissora e/ou Adquirente.</w:t>
      </w:r>
    </w:p>
    <w:p w:rsidR="00AF745C" w:rsidRPr="007454C4" w:rsidRDefault="00AF745C">
      <w:pPr>
        <w:spacing w:line="360" w:lineRule="auto"/>
        <w:ind w:left="709" w:right="57"/>
        <w:jc w:val="both"/>
        <w:rPr>
          <w:b/>
          <w:sz w:val="22"/>
          <w:szCs w:val="22"/>
        </w:rPr>
      </w:pPr>
    </w:p>
    <w:p w:rsidR="00AF745C" w:rsidRPr="007454C4" w:rsidRDefault="00024BA5">
      <w:pPr>
        <w:spacing w:line="360" w:lineRule="auto"/>
        <w:ind w:right="57"/>
        <w:jc w:val="both"/>
        <w:rPr>
          <w:sz w:val="22"/>
          <w:szCs w:val="22"/>
        </w:rPr>
      </w:pPr>
      <w:bookmarkStart w:id="34" w:name="_DV_M71"/>
      <w:bookmarkEnd w:id="34"/>
      <w:r w:rsidRPr="007454C4">
        <w:rPr>
          <w:sz w:val="22"/>
          <w:szCs w:val="22"/>
        </w:rPr>
        <w:t>3.12.</w:t>
      </w:r>
      <w:r w:rsidRPr="007454C4">
        <w:rPr>
          <w:sz w:val="22"/>
          <w:szCs w:val="22"/>
        </w:rPr>
        <w:tab/>
      </w:r>
      <w:r w:rsidRPr="007454C4">
        <w:rPr>
          <w:sz w:val="22"/>
          <w:szCs w:val="22"/>
          <w:u w:val="single"/>
        </w:rPr>
        <w:t>Cobrança da CCI</w:t>
      </w:r>
      <w:r w:rsidRPr="007454C4">
        <w:rPr>
          <w:b/>
          <w:sz w:val="22"/>
        </w:rPr>
        <w:t>:</w:t>
      </w:r>
      <w:r w:rsidRPr="007454C4">
        <w:rPr>
          <w:b/>
          <w:sz w:val="22"/>
          <w:szCs w:val="22"/>
        </w:rPr>
        <w:t xml:space="preserve"> </w:t>
      </w:r>
      <w:r w:rsidRPr="007454C4">
        <w:rPr>
          <w:sz w:val="22"/>
          <w:szCs w:val="22"/>
        </w:rPr>
        <w:t>A cobrança dos créditos representados pelas CCIs obedecerá à forma estabelecida nas respectivas Promessas de Compra e Venda. A Instituição Custodiante não será responsável pela localização dos pagamentos devidos à Adquirente. A Instituição Custodiante será responsável pelo acompanhamento, mediante consulta à CETIP, da titularidade das CCIs.</w:t>
      </w:r>
    </w:p>
    <w:p w:rsidR="00AF745C" w:rsidRPr="007454C4" w:rsidRDefault="00AF745C">
      <w:pPr>
        <w:tabs>
          <w:tab w:val="left" w:pos="851"/>
        </w:tabs>
        <w:spacing w:line="360" w:lineRule="auto"/>
        <w:ind w:right="57"/>
        <w:jc w:val="both"/>
        <w:rPr>
          <w:bCs/>
          <w:sz w:val="22"/>
          <w:szCs w:val="22"/>
        </w:rPr>
      </w:pPr>
    </w:p>
    <w:p w:rsidR="00AF745C" w:rsidRPr="007454C4" w:rsidRDefault="00024BA5">
      <w:pPr>
        <w:tabs>
          <w:tab w:val="left" w:pos="851"/>
        </w:tabs>
        <w:spacing w:line="360" w:lineRule="auto"/>
        <w:ind w:right="57"/>
        <w:jc w:val="both"/>
        <w:rPr>
          <w:sz w:val="22"/>
          <w:szCs w:val="22"/>
        </w:rPr>
      </w:pPr>
      <w:r w:rsidRPr="007454C4">
        <w:rPr>
          <w:bCs/>
          <w:sz w:val="22"/>
          <w:szCs w:val="22"/>
        </w:rPr>
        <w:t>3.13</w:t>
      </w:r>
      <w:r w:rsidRPr="007454C4">
        <w:rPr>
          <w:bCs/>
          <w:sz w:val="22"/>
          <w:szCs w:val="22"/>
        </w:rPr>
        <w:tab/>
      </w:r>
      <w:r w:rsidRPr="007454C4">
        <w:rPr>
          <w:bCs/>
          <w:sz w:val="22"/>
          <w:szCs w:val="22"/>
          <w:u w:val="single"/>
        </w:rPr>
        <w:t>Registro</w:t>
      </w:r>
      <w:r w:rsidRPr="007454C4">
        <w:rPr>
          <w:bCs/>
          <w:sz w:val="22"/>
          <w:szCs w:val="22"/>
        </w:rPr>
        <w:t xml:space="preserve">: A presente Escritura de CCI será registrada em até 20 (vinte) dias, contados da sua </w:t>
      </w:r>
      <w:r w:rsidR="00753C0B" w:rsidRPr="007454C4">
        <w:rPr>
          <w:bCs/>
          <w:sz w:val="22"/>
          <w:szCs w:val="22"/>
        </w:rPr>
        <w:t>solicitação feita pelo Adquirente neste sentido</w:t>
      </w:r>
      <w:r w:rsidRPr="007454C4">
        <w:rPr>
          <w:bCs/>
          <w:sz w:val="22"/>
          <w:szCs w:val="22"/>
        </w:rPr>
        <w:t>, junto ao Cartório de Registro de Títulos e Documentos da Cidade das Partes, às expensas da Emissora. Uma via original, devidamente registrada, será remetida à Instituição Custodiante e ao Adquirente.</w:t>
      </w:r>
    </w:p>
    <w:p w:rsidR="00AF745C" w:rsidRPr="007454C4" w:rsidRDefault="00AF745C">
      <w:pPr>
        <w:tabs>
          <w:tab w:val="left" w:pos="851"/>
        </w:tabs>
        <w:spacing w:line="360" w:lineRule="auto"/>
        <w:ind w:right="57"/>
        <w:jc w:val="both"/>
        <w:rPr>
          <w:sz w:val="22"/>
          <w:szCs w:val="22"/>
        </w:rPr>
      </w:pPr>
    </w:p>
    <w:p w:rsidR="00AF745C" w:rsidRPr="007454C4" w:rsidRDefault="00024BA5">
      <w:pPr>
        <w:keepNext/>
        <w:tabs>
          <w:tab w:val="left" w:pos="851"/>
        </w:tabs>
        <w:spacing w:line="320" w:lineRule="atLeast"/>
        <w:ind w:left="706" w:right="58" w:hanging="706"/>
        <w:rPr>
          <w:b/>
          <w:sz w:val="22"/>
          <w:szCs w:val="22"/>
        </w:rPr>
      </w:pPr>
      <w:r w:rsidRPr="007454C4">
        <w:rPr>
          <w:b/>
          <w:sz w:val="22"/>
          <w:szCs w:val="22"/>
        </w:rPr>
        <w:t>CLÁUSULA QUARTA – CESSÃO DA CCI PELA EMISSORA</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709"/>
        </w:tabs>
        <w:spacing w:line="360" w:lineRule="auto"/>
        <w:ind w:right="57"/>
        <w:jc w:val="both"/>
        <w:rPr>
          <w:sz w:val="22"/>
          <w:szCs w:val="22"/>
        </w:rPr>
      </w:pPr>
      <w:r w:rsidRPr="007454C4">
        <w:rPr>
          <w:sz w:val="22"/>
          <w:szCs w:val="22"/>
        </w:rPr>
        <w:t>4.1.</w:t>
      </w:r>
      <w:r w:rsidRPr="007454C4">
        <w:rPr>
          <w:sz w:val="22"/>
          <w:szCs w:val="22"/>
        </w:rPr>
        <w:tab/>
      </w:r>
      <w:r w:rsidRPr="007454C4">
        <w:rPr>
          <w:sz w:val="22"/>
          <w:szCs w:val="22"/>
          <w:u w:val="single"/>
        </w:rPr>
        <w:t>Formalização da Cessão</w:t>
      </w:r>
      <w:r w:rsidRPr="007454C4">
        <w:rPr>
          <w:sz w:val="22"/>
          <w:szCs w:val="22"/>
        </w:rPr>
        <w:t xml:space="preserve">: Mediante a celebração do Contrato de Cessão e cumprimento das Condições Precedentes ali previstas, a Emissora alienará ao Adquirente as CCIs descritas na Cláusula Terceira desta Escritura de CCI </w:t>
      </w:r>
      <w:r w:rsidRPr="007454C4">
        <w:rPr>
          <w:rStyle w:val="DeltaViewInsertion"/>
          <w:color w:val="auto"/>
          <w:sz w:val="22"/>
          <w:szCs w:val="22"/>
          <w:u w:val="none"/>
        </w:rPr>
        <w:t>através do sistema de negociação da CETIP, ou de qualquer outra câmara que mantenha sistemas de registro e liquidação financeira de títulos privados, devidamente autorizada a funcionar pelo Banco Central do Brasil.</w:t>
      </w:r>
    </w:p>
    <w:p w:rsidR="00AF745C" w:rsidRPr="007454C4" w:rsidRDefault="00AF745C">
      <w:pPr>
        <w:tabs>
          <w:tab w:val="left" w:pos="709"/>
        </w:tabs>
        <w:spacing w:line="360" w:lineRule="auto"/>
        <w:ind w:right="57"/>
        <w:jc w:val="both"/>
        <w:rPr>
          <w:sz w:val="22"/>
          <w:szCs w:val="22"/>
        </w:rPr>
      </w:pPr>
    </w:p>
    <w:p w:rsidR="00AF745C" w:rsidRPr="007454C4" w:rsidRDefault="00024BA5">
      <w:pPr>
        <w:tabs>
          <w:tab w:val="left" w:pos="709"/>
        </w:tabs>
        <w:spacing w:line="360" w:lineRule="auto"/>
        <w:ind w:right="57"/>
        <w:jc w:val="both"/>
        <w:rPr>
          <w:sz w:val="22"/>
          <w:szCs w:val="22"/>
        </w:rPr>
      </w:pPr>
      <w:r w:rsidRPr="007454C4">
        <w:rPr>
          <w:sz w:val="22"/>
          <w:szCs w:val="22"/>
        </w:rPr>
        <w:t>4.2.</w:t>
      </w:r>
      <w:r w:rsidRPr="007454C4">
        <w:rPr>
          <w:sz w:val="22"/>
          <w:szCs w:val="22"/>
        </w:rPr>
        <w:tab/>
      </w:r>
      <w:r w:rsidRPr="007454C4">
        <w:rPr>
          <w:sz w:val="22"/>
          <w:szCs w:val="22"/>
          <w:u w:val="single"/>
        </w:rPr>
        <w:t>Abrangência da Cessão</w:t>
      </w:r>
      <w:r w:rsidRPr="007454C4">
        <w:rPr>
          <w:sz w:val="22"/>
          <w:szCs w:val="22"/>
        </w:rPr>
        <w:t xml:space="preserve">: A cessão de créditos prevista acima abrange todos os direitos, acessórios e </w:t>
      </w:r>
      <w:r w:rsidRPr="007454C4">
        <w:rPr>
          <w:rStyle w:val="DeltaViewInsertion"/>
          <w:color w:val="auto"/>
          <w:sz w:val="22"/>
          <w:szCs w:val="22"/>
          <w:u w:val="none"/>
        </w:rPr>
        <w:t>garantias</w:t>
      </w:r>
      <w:r w:rsidRPr="007454C4">
        <w:rPr>
          <w:sz w:val="22"/>
          <w:szCs w:val="22"/>
        </w:rPr>
        <w:t xml:space="preserve"> assegurados à Emissora, na forma das Promessas de Compra e Venda, e os outorgados por esta Escritura de CCI ou nela previstos, ficando o Adquirente sub-rogado em todos os direitos, acessórios, seguros e garantias representados pela CCI, sendo certo que tal cessão está sujeita a determinados termos e condições, previstos no Contrato de Cessão. </w:t>
      </w:r>
    </w:p>
    <w:p w:rsidR="00AF745C" w:rsidRPr="007454C4" w:rsidRDefault="00AF745C">
      <w:pPr>
        <w:tabs>
          <w:tab w:val="left" w:pos="709"/>
        </w:tabs>
        <w:spacing w:line="360" w:lineRule="auto"/>
        <w:ind w:right="57"/>
        <w:jc w:val="both"/>
        <w:rPr>
          <w:sz w:val="22"/>
          <w:szCs w:val="22"/>
        </w:rPr>
      </w:pPr>
    </w:p>
    <w:p w:rsidR="00AF745C" w:rsidRPr="007454C4" w:rsidRDefault="00024BA5">
      <w:pPr>
        <w:tabs>
          <w:tab w:val="left" w:pos="709"/>
        </w:tabs>
        <w:spacing w:line="360" w:lineRule="auto"/>
        <w:ind w:left="709" w:right="57"/>
        <w:jc w:val="both"/>
        <w:rPr>
          <w:sz w:val="22"/>
          <w:szCs w:val="22"/>
        </w:rPr>
      </w:pPr>
      <w:r w:rsidRPr="007454C4">
        <w:rPr>
          <w:sz w:val="22"/>
          <w:szCs w:val="22"/>
        </w:rPr>
        <w:t xml:space="preserve">4.2.1 Na hipótese de cessão da CCI pelo Adquirente, os termos do Contrato de Cessão deverão ser observados e vincularão todo e qualquer futuro titular da CCI. </w:t>
      </w:r>
    </w:p>
    <w:p w:rsidR="00AF745C" w:rsidRPr="007454C4" w:rsidRDefault="00AF745C">
      <w:pPr>
        <w:tabs>
          <w:tab w:val="left" w:pos="709"/>
        </w:tabs>
        <w:spacing w:line="360" w:lineRule="auto"/>
        <w:ind w:left="709" w:right="57"/>
        <w:jc w:val="both"/>
        <w:rPr>
          <w:sz w:val="22"/>
          <w:szCs w:val="22"/>
        </w:rPr>
      </w:pPr>
    </w:p>
    <w:p w:rsidR="00AF745C" w:rsidRPr="007454C4" w:rsidRDefault="00024BA5">
      <w:pPr>
        <w:tabs>
          <w:tab w:val="left" w:pos="709"/>
        </w:tabs>
        <w:spacing w:line="360" w:lineRule="auto"/>
        <w:ind w:left="709" w:right="57"/>
        <w:jc w:val="both"/>
        <w:rPr>
          <w:sz w:val="22"/>
          <w:szCs w:val="22"/>
        </w:rPr>
      </w:pPr>
      <w:r w:rsidRPr="007454C4">
        <w:rPr>
          <w:sz w:val="22"/>
          <w:szCs w:val="22"/>
        </w:rPr>
        <w:t>4.2.2 A Instituição Custodiante não fica responsável pela conferência do adimplemento das Condições Precedentes quando da transferência da CCI para o Adquirente na CETIP.</w:t>
      </w:r>
    </w:p>
    <w:p w:rsidR="00AF745C" w:rsidRPr="007454C4" w:rsidRDefault="00AF745C">
      <w:pPr>
        <w:tabs>
          <w:tab w:val="left" w:pos="709"/>
        </w:tabs>
        <w:spacing w:line="360" w:lineRule="auto"/>
        <w:ind w:left="709" w:right="57"/>
        <w:jc w:val="both"/>
        <w:rPr>
          <w:sz w:val="22"/>
          <w:szCs w:val="22"/>
        </w:rPr>
      </w:pPr>
    </w:p>
    <w:p w:rsidR="00AF745C" w:rsidRPr="007454C4" w:rsidRDefault="00024BA5">
      <w:pPr>
        <w:tabs>
          <w:tab w:val="left" w:pos="709"/>
        </w:tabs>
        <w:spacing w:line="360" w:lineRule="auto"/>
        <w:ind w:left="709" w:right="57"/>
        <w:jc w:val="both"/>
        <w:rPr>
          <w:sz w:val="22"/>
          <w:szCs w:val="22"/>
        </w:rPr>
      </w:pPr>
      <w:r w:rsidRPr="007454C4">
        <w:rPr>
          <w:sz w:val="22"/>
          <w:szCs w:val="22"/>
        </w:rPr>
        <w:t>4.2.3. Caso as Condições Precedentes não tenham sido integralmente adimplidas, o Adquirente somente poderá alienar a CCI mediante declaração expressa do futuro titular da CCI (i) atestando que tem ciência de não estarem adimplidas as Condições Precedentes; e (ii) se comprometendo a não negociar a CCI até que as Condições Precedentes sejam adimplidas ou seja obtida a mesma declaração referida no item (i) do próximo Adquirente.</w:t>
      </w:r>
    </w:p>
    <w:p w:rsidR="00AF745C" w:rsidRPr="007454C4" w:rsidRDefault="00AF745C">
      <w:pPr>
        <w:tabs>
          <w:tab w:val="left" w:pos="709"/>
        </w:tabs>
        <w:spacing w:line="360" w:lineRule="auto"/>
        <w:ind w:right="57"/>
        <w:jc w:val="both"/>
        <w:rPr>
          <w:sz w:val="22"/>
          <w:szCs w:val="22"/>
        </w:rPr>
      </w:pPr>
    </w:p>
    <w:p w:rsidR="00AF745C" w:rsidRPr="007454C4" w:rsidRDefault="00024BA5">
      <w:pPr>
        <w:tabs>
          <w:tab w:val="left" w:pos="0"/>
          <w:tab w:val="left" w:pos="851"/>
        </w:tabs>
        <w:spacing w:line="360" w:lineRule="auto"/>
        <w:ind w:right="57"/>
        <w:jc w:val="both"/>
        <w:rPr>
          <w:sz w:val="22"/>
          <w:szCs w:val="22"/>
        </w:rPr>
      </w:pPr>
      <w:r w:rsidRPr="007454C4">
        <w:rPr>
          <w:sz w:val="22"/>
          <w:szCs w:val="22"/>
        </w:rPr>
        <w:t xml:space="preserve">4.3. </w:t>
      </w:r>
      <w:r w:rsidRPr="007454C4">
        <w:rPr>
          <w:sz w:val="22"/>
          <w:szCs w:val="22"/>
          <w:u w:val="single"/>
        </w:rPr>
        <w:t>Existência dos Créditos Imobiliários</w:t>
      </w:r>
      <w:r w:rsidRPr="007454C4">
        <w:rPr>
          <w:sz w:val="22"/>
          <w:szCs w:val="22"/>
        </w:rPr>
        <w:t>: A Emissora se responsabiliza, neste ato, perante o Adquirente, pela existência dos Créditos Imobiliários, validade e eficácia das Promessas de Compra e Venda, declarando que estes se encontram constituídos na forma e substância em que foram descritos nesta Escrit</w:t>
      </w:r>
      <w:r w:rsidR="004257F6" w:rsidRPr="007454C4">
        <w:rPr>
          <w:sz w:val="22"/>
          <w:szCs w:val="22"/>
        </w:rPr>
        <w:t>ura de CCI e seu Anexo I</w:t>
      </w:r>
      <w:r w:rsidRPr="007454C4">
        <w:rPr>
          <w:sz w:val="22"/>
          <w:szCs w:val="22"/>
        </w:rPr>
        <w:t>.</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spacing w:line="360" w:lineRule="auto"/>
        <w:jc w:val="both"/>
        <w:rPr>
          <w:sz w:val="22"/>
          <w:szCs w:val="22"/>
        </w:rPr>
      </w:pPr>
      <w:r w:rsidRPr="007454C4">
        <w:rPr>
          <w:sz w:val="22"/>
          <w:szCs w:val="22"/>
        </w:rPr>
        <w:t xml:space="preserve">4.4. </w:t>
      </w:r>
      <w:r w:rsidRPr="007454C4">
        <w:rPr>
          <w:sz w:val="22"/>
          <w:szCs w:val="22"/>
          <w:u w:val="single"/>
        </w:rPr>
        <w:t>Da Transferência da CCI:</w:t>
      </w:r>
      <w:r w:rsidRPr="007454C4">
        <w:rPr>
          <w:sz w:val="22"/>
          <w:szCs w:val="22"/>
        </w:rPr>
        <w:t xml:space="preserve"> Toda e qualquer cessão ou alienação da CCI feita pelo Adquirente deverá, necessariamente, sob pena de nulidade do negócio, ser efetuada por meio do sistema da CETIP, devendo-se observar o previsto nos itens 4.2.1, 4.2.2 e 4.2.3 acima. </w:t>
      </w:r>
    </w:p>
    <w:p w:rsidR="00AF745C" w:rsidRPr="007454C4" w:rsidRDefault="00AF745C">
      <w:pPr>
        <w:spacing w:line="360" w:lineRule="auto"/>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4.4.1.</w:t>
      </w:r>
      <w:r w:rsidRPr="007454C4">
        <w:rPr>
          <w:sz w:val="22"/>
          <w:szCs w:val="22"/>
        </w:rPr>
        <w:tab/>
        <w:t>Sempre que houver troca de titularidade da CCI, o Adquirente deverá adotar todos os procedimentos necessários junto à CETIP para troca de titularidade, bem como comunicar à Instituição Custodiante da negociação, informando, inclusive, os dados cadastrais do novo titular da CCI.</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spacing w:line="360" w:lineRule="auto"/>
        <w:ind w:left="709"/>
        <w:jc w:val="both"/>
        <w:rPr>
          <w:sz w:val="22"/>
          <w:szCs w:val="22"/>
        </w:rPr>
      </w:pPr>
      <w:r w:rsidRPr="007454C4">
        <w:rPr>
          <w:sz w:val="22"/>
          <w:szCs w:val="22"/>
        </w:rPr>
        <w:t>4.4.2.</w:t>
      </w:r>
      <w:r w:rsidRPr="007454C4">
        <w:rPr>
          <w:sz w:val="22"/>
          <w:szCs w:val="22"/>
        </w:rPr>
        <w:tab/>
        <w:t xml:space="preserve">A cessão da CCI implica automática transmissão dos direitos e obrigações dela decorrentes ao cessionário da CCI, nos termos previstos nesta Escritura de CCI e em lei. </w:t>
      </w:r>
    </w:p>
    <w:p w:rsidR="00AF745C" w:rsidRPr="007454C4" w:rsidRDefault="00AF745C">
      <w:pPr>
        <w:keepNext/>
        <w:tabs>
          <w:tab w:val="left" w:pos="0"/>
          <w:tab w:val="left" w:pos="851"/>
        </w:tabs>
        <w:spacing w:line="320" w:lineRule="atLeast"/>
        <w:ind w:right="58"/>
        <w:rPr>
          <w:b/>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QUINTA – OBRIGAÇÕES DA EMISSORA</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0"/>
          <w:tab w:val="left" w:pos="851"/>
        </w:tabs>
        <w:spacing w:line="360" w:lineRule="auto"/>
        <w:ind w:right="57"/>
        <w:jc w:val="both"/>
        <w:rPr>
          <w:sz w:val="22"/>
          <w:szCs w:val="22"/>
        </w:rPr>
      </w:pPr>
      <w:r w:rsidRPr="007454C4">
        <w:rPr>
          <w:sz w:val="22"/>
          <w:szCs w:val="22"/>
        </w:rPr>
        <w:t>5.1.</w:t>
      </w:r>
      <w:r w:rsidRPr="007454C4">
        <w:rPr>
          <w:sz w:val="22"/>
          <w:szCs w:val="22"/>
        </w:rPr>
        <w:tab/>
        <w:t xml:space="preserve">A cobrança dos Créditos Imobiliários será de responsabilidade do Adquirente, que tomará as medidas necessárias à sua boa manutenção, principalmente no que se refere aos fluxos de pagamento e eventuais multas e encargos moratórios, conforme previstos nas Promessas de Compra e Venda.  </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tabs>
          <w:tab w:val="left" w:pos="0"/>
          <w:tab w:val="left" w:pos="851"/>
        </w:tabs>
        <w:spacing w:line="360" w:lineRule="auto"/>
        <w:ind w:right="57"/>
        <w:jc w:val="both"/>
        <w:rPr>
          <w:rStyle w:val="DeltaViewDeletion"/>
          <w:color w:val="auto"/>
          <w:sz w:val="22"/>
          <w:szCs w:val="22"/>
        </w:rPr>
      </w:pPr>
      <w:r w:rsidRPr="007454C4">
        <w:rPr>
          <w:sz w:val="22"/>
          <w:szCs w:val="22"/>
        </w:rPr>
        <w:t>5.2.</w:t>
      </w:r>
      <w:r w:rsidRPr="007454C4">
        <w:rPr>
          <w:sz w:val="22"/>
          <w:szCs w:val="22"/>
        </w:rPr>
        <w:tab/>
        <w:t>Após a transferência da CCI para o Adquirente, a Emissora deverá proceder à notificação dos Devedores com o objetivo de informá-la sobre a nova titularidade dos Créditos Imobiliários, bem como sobre as novas instruções para seu pagamento, nos termos do Contrato de Cessão.</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tabs>
          <w:tab w:val="left" w:pos="0"/>
          <w:tab w:val="left" w:pos="851"/>
        </w:tabs>
        <w:spacing w:line="360" w:lineRule="auto"/>
        <w:ind w:right="57"/>
        <w:jc w:val="both"/>
        <w:rPr>
          <w:sz w:val="22"/>
          <w:szCs w:val="22"/>
        </w:rPr>
      </w:pPr>
      <w:r w:rsidRPr="007454C4">
        <w:rPr>
          <w:sz w:val="22"/>
          <w:szCs w:val="22"/>
        </w:rPr>
        <w:t>5.3.</w:t>
      </w:r>
      <w:r w:rsidRPr="007454C4">
        <w:rPr>
          <w:sz w:val="22"/>
          <w:szCs w:val="22"/>
        </w:rPr>
        <w:tab/>
        <w:t xml:space="preserve">A partir do registro da CCI junto à CETIP, a presente Escritura de CCI passará a ser custodiada pela Instituição Custodiante. </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tabs>
          <w:tab w:val="left" w:pos="0"/>
          <w:tab w:val="left" w:pos="851"/>
        </w:tabs>
        <w:spacing w:line="360" w:lineRule="auto"/>
        <w:ind w:right="57"/>
        <w:jc w:val="both"/>
        <w:rPr>
          <w:sz w:val="22"/>
          <w:szCs w:val="22"/>
        </w:rPr>
      </w:pPr>
      <w:r w:rsidRPr="007454C4">
        <w:rPr>
          <w:sz w:val="22"/>
          <w:szCs w:val="22"/>
        </w:rPr>
        <w:t>5.4.</w:t>
      </w:r>
      <w:r w:rsidRPr="007454C4">
        <w:rPr>
          <w:sz w:val="22"/>
          <w:szCs w:val="22"/>
        </w:rPr>
        <w:tab/>
        <w:t>A Instituição Custodiante não será responsável por nenhuma obrigação dos Devedores.</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SEXTA – DECLARAÇÕES DA EMISSORA</w:t>
      </w:r>
    </w:p>
    <w:p w:rsidR="00AF745C" w:rsidRPr="007454C4" w:rsidRDefault="00AF745C">
      <w:pPr>
        <w:keepNext/>
        <w:tabs>
          <w:tab w:val="left" w:pos="0"/>
          <w:tab w:val="left" w:pos="851"/>
        </w:tabs>
        <w:spacing w:line="360" w:lineRule="auto"/>
        <w:ind w:right="57"/>
        <w:jc w:val="both"/>
        <w:rPr>
          <w:sz w:val="22"/>
          <w:szCs w:val="22"/>
        </w:rPr>
      </w:pPr>
    </w:p>
    <w:p w:rsidR="00AF745C" w:rsidRPr="007454C4" w:rsidRDefault="00024BA5">
      <w:pPr>
        <w:tabs>
          <w:tab w:val="left" w:pos="0"/>
          <w:tab w:val="left" w:pos="709"/>
        </w:tabs>
        <w:spacing w:line="360" w:lineRule="auto"/>
        <w:ind w:right="57"/>
        <w:jc w:val="both"/>
        <w:rPr>
          <w:sz w:val="22"/>
          <w:szCs w:val="22"/>
        </w:rPr>
      </w:pPr>
      <w:r w:rsidRPr="007454C4">
        <w:rPr>
          <w:sz w:val="22"/>
          <w:szCs w:val="22"/>
        </w:rPr>
        <w:t>6.1.</w:t>
      </w:r>
      <w:r w:rsidRPr="007454C4">
        <w:rPr>
          <w:sz w:val="22"/>
          <w:szCs w:val="22"/>
        </w:rPr>
        <w:tab/>
        <w:t>A Emissora declara expressamente que:</w:t>
      </w:r>
      <w:bookmarkStart w:id="35" w:name="_DV_M95"/>
      <w:bookmarkEnd w:id="35"/>
    </w:p>
    <w:p w:rsidR="00AF745C" w:rsidRPr="007454C4" w:rsidRDefault="00AF745C">
      <w:pPr>
        <w:tabs>
          <w:tab w:val="left" w:pos="0"/>
          <w:tab w:val="left" w:pos="709"/>
        </w:tabs>
        <w:spacing w:line="360" w:lineRule="auto"/>
        <w:ind w:right="57"/>
        <w:jc w:val="both"/>
        <w:rPr>
          <w:sz w:val="22"/>
          <w:szCs w:val="22"/>
        </w:rPr>
      </w:pPr>
    </w:p>
    <w:p w:rsidR="00AF745C" w:rsidRPr="007454C4" w:rsidRDefault="00024BA5">
      <w:pPr>
        <w:tabs>
          <w:tab w:val="left" w:pos="0"/>
          <w:tab w:val="left" w:pos="851"/>
        </w:tabs>
        <w:spacing w:line="360" w:lineRule="auto"/>
        <w:ind w:left="709" w:right="57" w:hanging="709"/>
        <w:jc w:val="both"/>
        <w:rPr>
          <w:sz w:val="22"/>
          <w:szCs w:val="22"/>
        </w:rPr>
      </w:pPr>
      <w:bookmarkStart w:id="36" w:name="_DV_M96"/>
      <w:bookmarkEnd w:id="36"/>
      <w:r w:rsidRPr="007454C4">
        <w:rPr>
          <w:sz w:val="22"/>
          <w:szCs w:val="22"/>
        </w:rPr>
        <w:tab/>
        <w:t>a)</w:t>
      </w:r>
      <w:r w:rsidRPr="007454C4">
        <w:rPr>
          <w:sz w:val="22"/>
          <w:szCs w:val="22"/>
        </w:rPr>
        <w:tab/>
        <w:t>é legítima proprietária da fração ideal de 0,0841826 do Imóvel, que se encontra livre e desembaraçado de quaisquer ônus reais ou pessoais, não tendo sido objeto de ação de penhora, arresto, sequestro ou qualquer ônus ou gravame de qualquer natureza e a qualquer título;</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0"/>
          <w:tab w:val="left" w:pos="851"/>
        </w:tabs>
        <w:spacing w:line="360" w:lineRule="auto"/>
        <w:ind w:left="709" w:right="57" w:hanging="709"/>
        <w:jc w:val="both"/>
        <w:rPr>
          <w:sz w:val="22"/>
          <w:szCs w:val="22"/>
        </w:rPr>
      </w:pPr>
      <w:bookmarkStart w:id="37" w:name="_DV_M99"/>
      <w:bookmarkEnd w:id="37"/>
      <w:r w:rsidRPr="007454C4">
        <w:rPr>
          <w:sz w:val="22"/>
          <w:szCs w:val="22"/>
        </w:rPr>
        <w:tab/>
        <w:t>b)</w:t>
      </w:r>
      <w:r w:rsidRPr="007454C4">
        <w:rPr>
          <w:sz w:val="22"/>
          <w:szCs w:val="22"/>
        </w:rPr>
        <w:tab/>
        <w:t>os Créditos Imobiliários não estão sujeitos a qualquer ônus, real ou pessoal, ou gravames, não tendo sido objeto de ação, penhora, arresto, penhor, seqüestro, caução ou ônus de qualquer natureza e a qualquer título;</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tabs>
          <w:tab w:val="left" w:pos="0"/>
          <w:tab w:val="left" w:pos="720"/>
        </w:tabs>
        <w:spacing w:line="360" w:lineRule="auto"/>
        <w:ind w:left="709" w:right="57" w:hanging="709"/>
        <w:jc w:val="both"/>
        <w:rPr>
          <w:sz w:val="22"/>
          <w:szCs w:val="22"/>
        </w:rPr>
      </w:pPr>
      <w:bookmarkStart w:id="38" w:name="_DV_M105"/>
      <w:bookmarkEnd w:id="38"/>
      <w:r w:rsidRPr="007454C4">
        <w:rPr>
          <w:sz w:val="22"/>
          <w:szCs w:val="22"/>
        </w:rPr>
        <w:tab/>
        <w:t>c)</w:t>
      </w:r>
      <w:r w:rsidRPr="007454C4">
        <w:rPr>
          <w:sz w:val="22"/>
          <w:szCs w:val="22"/>
        </w:rPr>
        <w:tab/>
        <w:t>não há qualquer direito ou ação contra a Emissora ou qualquer acordo firmado que tenha dado ou possa dar lugar a qualquer argüição de compensação ou outra forma de extinção, redução ou mudança de condição de pagamento com relação aos Créditos Imobiliários;</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0"/>
          <w:tab w:val="left" w:pos="851"/>
        </w:tabs>
        <w:spacing w:line="360" w:lineRule="auto"/>
        <w:ind w:left="709" w:right="57" w:hanging="709"/>
        <w:jc w:val="both"/>
        <w:rPr>
          <w:sz w:val="22"/>
          <w:szCs w:val="22"/>
        </w:rPr>
      </w:pPr>
      <w:bookmarkStart w:id="39" w:name="_DV_M106"/>
      <w:bookmarkEnd w:id="39"/>
      <w:r w:rsidRPr="007454C4">
        <w:rPr>
          <w:sz w:val="22"/>
          <w:szCs w:val="22"/>
        </w:rPr>
        <w:tab/>
        <w:t>d)</w:t>
      </w:r>
      <w:r w:rsidRPr="007454C4">
        <w:rPr>
          <w:sz w:val="22"/>
          <w:szCs w:val="22"/>
        </w:rPr>
        <w:tab/>
        <w:t>não há Créditos Imobiliários vencidos sem que o respectivo pagamento tenha sido efetuado, e os Devedores encontram-se adimplentes com relação a todas as demais obrigações decorrentes das Promessas de Compra e Venda;</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0"/>
          <w:tab w:val="left" w:pos="851"/>
        </w:tabs>
        <w:spacing w:line="360" w:lineRule="auto"/>
        <w:ind w:left="709" w:right="57" w:hanging="709"/>
        <w:jc w:val="both"/>
        <w:rPr>
          <w:sz w:val="22"/>
          <w:szCs w:val="22"/>
        </w:rPr>
      </w:pPr>
      <w:bookmarkStart w:id="40" w:name="_DV_M107"/>
      <w:bookmarkEnd w:id="40"/>
      <w:r w:rsidRPr="007454C4">
        <w:rPr>
          <w:sz w:val="22"/>
          <w:szCs w:val="22"/>
        </w:rPr>
        <w:tab/>
        <w:t>e)</w:t>
      </w:r>
      <w:r w:rsidRPr="007454C4">
        <w:rPr>
          <w:sz w:val="22"/>
          <w:szCs w:val="22"/>
        </w:rPr>
        <w:tab/>
        <w:t>nenhum valor relacionado nos Anexos desta Escritura de CCI foi pago antecipadamente pelos Devedores, não havendo, na presente data, nenhum acordo ou proposta neste sentido;</w:t>
      </w:r>
    </w:p>
    <w:p w:rsidR="00AF745C" w:rsidRPr="007454C4" w:rsidRDefault="00AF745C">
      <w:pPr>
        <w:tabs>
          <w:tab w:val="left" w:pos="0"/>
          <w:tab w:val="left" w:pos="851"/>
        </w:tabs>
        <w:spacing w:line="360" w:lineRule="auto"/>
        <w:ind w:left="709" w:right="57" w:hanging="709"/>
        <w:jc w:val="both"/>
        <w:rPr>
          <w:sz w:val="22"/>
          <w:szCs w:val="22"/>
        </w:rPr>
      </w:pPr>
      <w:bookmarkStart w:id="41" w:name="_DV_M108"/>
      <w:bookmarkEnd w:id="41"/>
    </w:p>
    <w:p w:rsidR="00AF745C" w:rsidRPr="007454C4" w:rsidRDefault="00024BA5">
      <w:pPr>
        <w:spacing w:line="360" w:lineRule="auto"/>
        <w:ind w:left="705"/>
        <w:jc w:val="both"/>
        <w:rPr>
          <w:sz w:val="22"/>
          <w:szCs w:val="22"/>
        </w:rPr>
      </w:pPr>
      <w:bookmarkStart w:id="42" w:name="_DV_M109"/>
      <w:bookmarkEnd w:id="42"/>
      <w:r w:rsidRPr="007454C4">
        <w:rPr>
          <w:sz w:val="22"/>
          <w:szCs w:val="22"/>
        </w:rPr>
        <w:t>f)</w:t>
      </w:r>
      <w:r w:rsidRPr="007454C4">
        <w:rPr>
          <w:sz w:val="22"/>
          <w:szCs w:val="22"/>
        </w:rPr>
        <w:tab/>
        <w:t xml:space="preserve">não </w:t>
      </w:r>
      <w:bookmarkStart w:id="43" w:name="_DV_M110"/>
      <w:bookmarkEnd w:id="43"/>
      <w:r w:rsidRPr="007454C4">
        <w:rPr>
          <w:sz w:val="22"/>
          <w:szCs w:val="22"/>
        </w:rPr>
        <w:t xml:space="preserve">tem conhecimento </w:t>
      </w:r>
      <w:bookmarkStart w:id="44" w:name="_DV_M111"/>
      <w:bookmarkEnd w:id="44"/>
      <w:r w:rsidRPr="007454C4">
        <w:rPr>
          <w:sz w:val="22"/>
          <w:szCs w:val="22"/>
        </w:rPr>
        <w:t>de qualquer reclamação ou procedimento judicial, coletivo ou individual, que seja relativo à propriedade do Imóvel ou aos Créditos Imobiliários;</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709"/>
        </w:tabs>
        <w:spacing w:line="360" w:lineRule="auto"/>
        <w:ind w:left="705" w:right="57"/>
        <w:jc w:val="both"/>
        <w:rPr>
          <w:sz w:val="22"/>
          <w:szCs w:val="22"/>
        </w:rPr>
      </w:pPr>
      <w:bookmarkStart w:id="45" w:name="_DV_M113"/>
      <w:bookmarkEnd w:id="45"/>
      <w:r w:rsidRPr="007454C4">
        <w:rPr>
          <w:sz w:val="22"/>
          <w:szCs w:val="22"/>
        </w:rPr>
        <w:t>g)</w:t>
      </w:r>
      <w:r w:rsidRPr="007454C4">
        <w:rPr>
          <w:sz w:val="22"/>
          <w:szCs w:val="22"/>
        </w:rPr>
        <w:tab/>
        <w:t>esta emissão de CCI é legítima em todos os seus aspectos, respeitando os termos da Lei n.º 10.931/04 e demais normas aplicáveis às obrigações desta Escritura de CCI;</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bookmarkStart w:id="46" w:name="_DV_M114"/>
      <w:bookmarkEnd w:id="46"/>
      <w:r w:rsidRPr="007454C4">
        <w:rPr>
          <w:sz w:val="22"/>
          <w:szCs w:val="22"/>
        </w:rPr>
        <w:tab/>
        <w:t>h)</w:t>
      </w:r>
      <w:r w:rsidRPr="007454C4">
        <w:rPr>
          <w:sz w:val="22"/>
          <w:szCs w:val="22"/>
        </w:rPr>
        <w:tab/>
        <w:t xml:space="preserve">está integralmente em dia com suas obrigações de natureza tributária, previdenciária, trabalhista e social; </w:t>
      </w: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 xml:space="preserve">i) </w:t>
      </w:r>
      <w:r w:rsidRPr="007454C4">
        <w:rPr>
          <w:sz w:val="22"/>
          <w:szCs w:val="22"/>
        </w:rPr>
        <w:tab/>
        <w:t>possui plena capacidade e legitimidade para celebrar a presente Escritura de CCI, realizar todas as operações aqui previstas e cumprir todas as obrigações aqui assumidas, tendo tomado todas as medidas de natureza societária e outras eventualmente necessárias para autorizar a sua celebração, implementar todas as operações nela previstas e cumprir todas as obrigações nela assumidas;</w:t>
      </w: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r>
      <w:r w:rsidRPr="007454C4">
        <w:rPr>
          <w:sz w:val="22"/>
          <w:szCs w:val="22"/>
        </w:rPr>
        <w:tab/>
      </w: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 xml:space="preserve">j) </w:t>
      </w:r>
      <w:r w:rsidRPr="007454C4">
        <w:rPr>
          <w:sz w:val="22"/>
          <w:szCs w:val="22"/>
        </w:rPr>
        <w:tab/>
        <w:t>esta Escritura de CCI é validamente celebrada e constitui obrigação legal, válida, vinculante e exequível, de acordo com os seus termos;</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spacing w:line="360" w:lineRule="auto"/>
        <w:ind w:left="705" w:right="57" w:hanging="705"/>
        <w:jc w:val="both"/>
        <w:rPr>
          <w:sz w:val="22"/>
          <w:szCs w:val="22"/>
        </w:rPr>
      </w:pPr>
      <w:r w:rsidRPr="007454C4">
        <w:rPr>
          <w:sz w:val="22"/>
          <w:szCs w:val="22"/>
        </w:rPr>
        <w:tab/>
        <w:t>k)</w:t>
      </w:r>
      <w:r w:rsidRPr="007454C4">
        <w:rPr>
          <w:sz w:val="22"/>
          <w:szCs w:val="22"/>
        </w:rPr>
        <w:tab/>
        <w:t>a celebração da presente Escritura de CCI e o cumprimento de suas obrigações (i) não violam qualquer disposição contida em seus documentos societários; (ii) não violam qualquer lei, regulamento, decisão judicial, administrativa ou arbitral, a que esteja vinculada; (iii) não exige consentimento, ação ou autorização de qualquer natureza; e (iv) foram aprovados, na data da celebração da presente Escritura, pelos órgãos societários competentes, nos termos dos Contratos Sociais da Emissora;</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1440"/>
        </w:tabs>
        <w:spacing w:line="360" w:lineRule="auto"/>
        <w:ind w:left="705" w:right="57" w:hanging="705"/>
        <w:jc w:val="both"/>
        <w:rPr>
          <w:sz w:val="22"/>
          <w:szCs w:val="22"/>
        </w:rPr>
      </w:pPr>
      <w:r w:rsidRPr="007454C4">
        <w:rPr>
          <w:sz w:val="22"/>
          <w:szCs w:val="22"/>
        </w:rPr>
        <w:tab/>
        <w:t>l)</w:t>
      </w:r>
      <w:r w:rsidRPr="007454C4">
        <w:rPr>
          <w:sz w:val="22"/>
          <w:szCs w:val="22"/>
        </w:rPr>
        <w:tab/>
        <w:t>está apta a cumprir as obrigações previstas nesta Escritura de CCI e agirá em relação a ela com boa-fé, probidade e lealdade;</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m)</w:t>
      </w:r>
      <w:r w:rsidRPr="007454C4">
        <w:rPr>
          <w:sz w:val="22"/>
          <w:szCs w:val="22"/>
        </w:rPr>
        <w:tab/>
        <w:t>não depende economicamente de qualquer das Partes;</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n)</w:t>
      </w:r>
      <w:r w:rsidRPr="007454C4">
        <w:rPr>
          <w:sz w:val="22"/>
          <w:szCs w:val="22"/>
        </w:rPr>
        <w:tab/>
        <w:t>não se encontra em estado de necessidade ou sob coação para celebrar a presente Escritura de CCI, quaisquer outros contratos e/ou documentos a ela relacionados, tampouco tem urgência em celebrá-los;</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o)</w:t>
      </w:r>
      <w:r w:rsidRPr="007454C4">
        <w:rPr>
          <w:sz w:val="22"/>
          <w:szCs w:val="22"/>
        </w:rPr>
        <w:tab/>
        <w:t>as discussões sobre o objeto desta Escritura de CCI foram feitas, conduzidas e implementadas por sua livre iniciativa;</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p)</w:t>
      </w:r>
      <w:r w:rsidRPr="007454C4">
        <w:rPr>
          <w:sz w:val="22"/>
          <w:szCs w:val="22"/>
        </w:rPr>
        <w:tab/>
        <w:t>é uma sociedade sofisticada e tem experiência em instrumentos semelhantes a este e/ou outros relacionados; e</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q)</w:t>
      </w:r>
      <w:r w:rsidRPr="007454C4">
        <w:rPr>
          <w:sz w:val="22"/>
          <w:szCs w:val="22"/>
        </w:rPr>
        <w:tab/>
        <w:t>foi informada e avisada de todas as condições e circunstâncias envolvidas na negociação objeto desta Escritura de CCI e que poderiam influenciar a capacidade de expressar a sua vontade, tendo sido assistida por advogados durante toda a referida negociação.</w:t>
      </w:r>
    </w:p>
    <w:p w:rsidR="00AF745C" w:rsidRPr="007454C4" w:rsidRDefault="00AF745C">
      <w:pPr>
        <w:tabs>
          <w:tab w:val="left" w:pos="0"/>
          <w:tab w:val="left" w:pos="709"/>
        </w:tabs>
        <w:spacing w:line="360" w:lineRule="auto"/>
        <w:ind w:right="57"/>
        <w:jc w:val="both"/>
        <w:rPr>
          <w:sz w:val="22"/>
          <w:szCs w:val="22"/>
        </w:rPr>
      </w:pPr>
      <w:bookmarkStart w:id="47" w:name="_DV_M97"/>
      <w:bookmarkEnd w:id="47"/>
    </w:p>
    <w:p w:rsidR="00AF745C" w:rsidRPr="007454C4" w:rsidRDefault="00024BA5">
      <w:pPr>
        <w:tabs>
          <w:tab w:val="left" w:pos="0"/>
          <w:tab w:val="left" w:pos="709"/>
        </w:tabs>
        <w:spacing w:line="360" w:lineRule="auto"/>
        <w:ind w:right="57"/>
        <w:jc w:val="both"/>
        <w:rPr>
          <w:sz w:val="22"/>
          <w:szCs w:val="22"/>
        </w:rPr>
      </w:pPr>
      <w:r w:rsidRPr="007454C4">
        <w:rPr>
          <w:sz w:val="22"/>
          <w:szCs w:val="22"/>
        </w:rPr>
        <w:t>6.2.</w:t>
      </w:r>
      <w:r w:rsidRPr="007454C4">
        <w:rPr>
          <w:sz w:val="22"/>
          <w:szCs w:val="22"/>
        </w:rPr>
        <w:tab/>
        <w:t>Os Fiadores declaram expressamente, de forma individual e, conforme aplicável, que:</w:t>
      </w:r>
    </w:p>
    <w:p w:rsidR="00AF745C" w:rsidRPr="007454C4" w:rsidRDefault="00AF745C">
      <w:pPr>
        <w:tabs>
          <w:tab w:val="left" w:pos="0"/>
          <w:tab w:val="left" w:pos="709"/>
        </w:tabs>
        <w:spacing w:line="360" w:lineRule="auto"/>
        <w:ind w:right="57"/>
        <w:jc w:val="both"/>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possui plena capacidade e legitimidade para celebrar a presente Escritura de CCI, realizar todas as operações aqui previstas e cumprir todas as obrigações aqui assumidas, tendo tomado todas as medidas de natureza societária e outras eventualmente necessárias para autorizar a sua celebração, implementar todas as operações nela previstas e cumprir todas as obrigações nela assumidas;</w:t>
      </w:r>
    </w:p>
    <w:p w:rsidR="00AF745C" w:rsidRPr="007454C4" w:rsidRDefault="00AF745C">
      <w:pPr>
        <w:tabs>
          <w:tab w:val="left" w:pos="709"/>
        </w:tabs>
        <w:spacing w:line="360" w:lineRule="auto"/>
        <w:ind w:right="57"/>
        <w:jc w:val="both"/>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a fiança prevista nos termos desta Escritura de CCI constitui obrigação legal, válida, vinculante e exequível, de acordo com os seus termos;</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a celebração da presente Escritura de CCI e o cumprimento de suas obrigações (i) não violam qualquer disposição contida em seus documentos societários, quando aplicável; (ii) não violam qualquer lei, regulamento, decisão judicial, administrativa ou arbitral, a que estejam vinculados; (iii) não exigem consentimento, ação ou autorização de qualquer natureza; e (iv) foram aprovados, na data da celebração da presente Escritura, pelos órgãos societários competentes, nos termos do Contrato Social da CFL em vigor nesta data;</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 xml:space="preserve">estão aptos a cumprir as obrigações previstas nesta Escritura de CCI e agirão em relação a ela com boa-fé, probidade e lealdade; </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não depende economicamente de qualquer das Partes;</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não se encontra em estado de necessidade ou sob coação para celebrar a presente Escritura de CCI e conceder a fiança outorgada nos termos desta Escritura de CCI, quaisquer outros contratos e/ou documentos a ela relacionados, tampouco tem urgência em celebrá-los;</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as discussões sobre o objeto desta Escritura de CCI e a outorga da fiança nos termos desta Escritura de CCI foram feitas, conduzidas e implementadas por sua livre iniciativa;</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têm experiência em instrumentos semelhantes a este e/ou outros relacionados;</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foram informados e avisados de todas as condições e circunstâncias envolvidas na negociação objeto desta Escritura de CCI e que poderiam influenciar a capacidade de expressar a sua vontade, tendo sido assistida por advogados durante toda a referida negociação; e</w:t>
      </w:r>
    </w:p>
    <w:p w:rsidR="00AF745C" w:rsidRPr="007454C4" w:rsidRDefault="00AF745C">
      <w:pPr>
        <w:tabs>
          <w:tab w:val="left" w:pos="709"/>
        </w:tabs>
        <w:spacing w:line="360" w:lineRule="auto"/>
        <w:ind w:left="720" w:right="57"/>
        <w:jc w:val="both"/>
        <w:rPr>
          <w:sz w:val="22"/>
          <w:szCs w:val="22"/>
        </w:rPr>
      </w:pPr>
    </w:p>
    <w:p w:rsidR="00AF745C" w:rsidRPr="007454C4" w:rsidRDefault="00024BA5">
      <w:pPr>
        <w:numPr>
          <w:ilvl w:val="0"/>
          <w:numId w:val="39"/>
        </w:numPr>
        <w:tabs>
          <w:tab w:val="left" w:pos="709"/>
          <w:tab w:val="left" w:pos="900"/>
        </w:tabs>
        <w:autoSpaceDE/>
        <w:autoSpaceDN/>
        <w:adjustRightInd/>
        <w:spacing w:line="360" w:lineRule="auto"/>
        <w:ind w:left="720" w:right="57" w:hanging="15"/>
        <w:jc w:val="both"/>
        <w:rPr>
          <w:sz w:val="22"/>
          <w:szCs w:val="22"/>
        </w:rPr>
      </w:pPr>
      <w:r w:rsidRPr="007454C4">
        <w:rPr>
          <w:sz w:val="22"/>
          <w:szCs w:val="22"/>
        </w:rPr>
        <w:t>as pessoas físicas que assinam a presente Escritura de CCI são pessoas capazes da prática de todos os atos na vida civil, não estão impedidas de celebrar esta Escritura de CCI e nem de assumir as obrigações aqui previstas, inclusive em razão de qualquer processo ou procedimento que vise a declaração de sua incapacidade, definitiva ou temporária, interdição ou insolvência civil.</w:t>
      </w:r>
    </w:p>
    <w:p w:rsidR="00AF745C" w:rsidRPr="007454C4" w:rsidRDefault="00AF745C">
      <w:pPr>
        <w:tabs>
          <w:tab w:val="left" w:pos="0"/>
          <w:tab w:val="left" w:pos="720"/>
        </w:tabs>
        <w:spacing w:line="360" w:lineRule="auto"/>
        <w:ind w:right="57"/>
        <w:jc w:val="both"/>
        <w:rPr>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SÉTIMA – TRANSFERÊNCIA DE DIREITOS E OBRIGAÇÕES</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7.1.</w:t>
      </w:r>
      <w:r w:rsidRPr="007454C4">
        <w:rPr>
          <w:sz w:val="22"/>
          <w:szCs w:val="22"/>
        </w:rPr>
        <w:tab/>
        <w:t>Observado o disposto nos itens 4.2.1 4.2.2 e 4.2.3 acima, a Adquirente desde já está autorizada a negociar a CCI de sua titularidade, cedendo e transferindo a terceiros os Créditos Imobiliários por ela representados, sendo facultada, ainda, a emissão de Certificados de Recebíveis Imobiliários com lastro na CCI.</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7.2.</w:t>
      </w:r>
      <w:r w:rsidRPr="007454C4">
        <w:rPr>
          <w:sz w:val="22"/>
          <w:szCs w:val="22"/>
        </w:rPr>
        <w:tab/>
        <w:t>A cessão dos Créditos Imobiliários representados pela CCI implica na transmissão automática das garantias relativas aos Créditos Imobiliários previstos no Contrato de Cessão, nesta Escritura de CCI e em qualquer outro documento.</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7.3.</w:t>
      </w:r>
      <w:r w:rsidRPr="007454C4">
        <w:rPr>
          <w:sz w:val="22"/>
          <w:szCs w:val="22"/>
        </w:rPr>
        <w:tab/>
        <w:t xml:space="preserve">A negociação da CCI independe da autorização da Emissora, Fiadores e da Instituição Custodiante e será feita por meio da CETIP ou outra entidade autorizada.  </w:t>
      </w:r>
    </w:p>
    <w:p w:rsidR="00AF745C" w:rsidRPr="007454C4" w:rsidRDefault="00AF745C">
      <w:pPr>
        <w:tabs>
          <w:tab w:val="left" w:pos="851"/>
        </w:tabs>
        <w:spacing w:line="360" w:lineRule="auto"/>
        <w:ind w:right="57"/>
        <w:jc w:val="both"/>
        <w:rPr>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OITAVA – CUSTOS E DESPESAS</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0"/>
          <w:tab w:val="left" w:pos="851"/>
        </w:tabs>
        <w:spacing w:line="360" w:lineRule="auto"/>
        <w:ind w:right="57"/>
        <w:jc w:val="both"/>
        <w:rPr>
          <w:sz w:val="22"/>
          <w:szCs w:val="22"/>
        </w:rPr>
      </w:pPr>
      <w:r w:rsidRPr="007454C4">
        <w:rPr>
          <w:sz w:val="22"/>
          <w:szCs w:val="22"/>
        </w:rPr>
        <w:t>8.1.</w:t>
      </w:r>
      <w:r w:rsidRPr="007454C4">
        <w:rPr>
          <w:sz w:val="22"/>
          <w:szCs w:val="22"/>
        </w:rPr>
        <w:tab/>
        <w:t>São de responsabilidade da Emissora todas as despesas relativas ao registro e custódia desta Escritura de CCI, assim como de quaisquer outros documentos a ela relativos ou dela oriundos.</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NONA – INDENIZAÇÃO AO ADQUIRENTE</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9.1.</w:t>
      </w:r>
      <w:r w:rsidRPr="007454C4">
        <w:rPr>
          <w:sz w:val="22"/>
          <w:szCs w:val="22"/>
        </w:rPr>
        <w:tab/>
        <w:t>Observado o previsto no Contrato de Cessão, a Emissora se obriga a indenizar o Adquirente, se, por qualquer razão, qualquer das declarações e garantias constantes nesta Escritura de CCI seja, ou se torne, comprovadamente falsa ou incorreta, a qualquer momento enquanto os Créditos Imobiliários estiverem pendentes de pagamento, acrescido dos reajustes e encargos moratórios, quando aplicável, previstos na CCI e nesta Escritura.</w:t>
      </w:r>
    </w:p>
    <w:p w:rsidR="00AF745C" w:rsidRPr="007454C4" w:rsidRDefault="00AF745C">
      <w:pPr>
        <w:tabs>
          <w:tab w:val="left" w:pos="851"/>
        </w:tabs>
        <w:spacing w:line="360" w:lineRule="auto"/>
        <w:ind w:right="57"/>
        <w:jc w:val="both"/>
        <w:rPr>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DÉCIMA – DISPOSIÇÕES GERAIS</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10.1.</w:t>
      </w:r>
      <w:r w:rsidRPr="007454C4">
        <w:rPr>
          <w:sz w:val="22"/>
          <w:szCs w:val="22"/>
        </w:rPr>
        <w:tab/>
      </w:r>
      <w:r w:rsidRPr="007454C4">
        <w:rPr>
          <w:sz w:val="22"/>
          <w:szCs w:val="22"/>
          <w:u w:val="single"/>
        </w:rPr>
        <w:t>Nulidade, Invalidade ou Ineficácia</w:t>
      </w:r>
      <w:r w:rsidRPr="007454C4">
        <w:rPr>
          <w:sz w:val="22"/>
          <w:szCs w:val="22"/>
        </w:rPr>
        <w:t>: A nulidade, invalidade ou ineficácia de qualquer disposição contida nesta Escritura de CCI não prejudicará a validade e eficácia das demais, que serão integralmente cumpridas, obrigando-se a Emissora a envidar seus melhores esforços para validamente obter os mesmos efeitos da avença que tiver sido anulada, invalidada ou declarada ineficaz.</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10.2.</w:t>
      </w:r>
      <w:r w:rsidRPr="007454C4">
        <w:rPr>
          <w:sz w:val="22"/>
          <w:szCs w:val="22"/>
        </w:rPr>
        <w:tab/>
      </w:r>
      <w:r w:rsidRPr="007454C4">
        <w:rPr>
          <w:sz w:val="22"/>
          <w:szCs w:val="22"/>
          <w:u w:val="single"/>
        </w:rPr>
        <w:t>Caráter Irrevogável e Irretratável</w:t>
      </w:r>
      <w:r w:rsidRPr="007454C4">
        <w:rPr>
          <w:sz w:val="22"/>
          <w:szCs w:val="22"/>
        </w:rPr>
        <w:t>: A presente Escritura de CCI é celebrada em caráter irrevogável e irretratável, obrigando a Emissora e seus sucessores a qualquer título, inclusive ao seu integral cumprimento.</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10.3.</w:t>
      </w:r>
      <w:r w:rsidRPr="007454C4">
        <w:rPr>
          <w:sz w:val="22"/>
          <w:szCs w:val="22"/>
        </w:rPr>
        <w:tab/>
      </w:r>
      <w:r w:rsidRPr="007454C4">
        <w:rPr>
          <w:sz w:val="22"/>
          <w:szCs w:val="22"/>
          <w:u w:val="single"/>
        </w:rPr>
        <w:t>Título Executivo</w:t>
      </w:r>
      <w:r w:rsidRPr="007454C4">
        <w:rPr>
          <w:sz w:val="22"/>
          <w:szCs w:val="22"/>
        </w:rPr>
        <w:t>: Para os fins da execução dos Créditos Imobiliários representados pela CCI, bem como as obrigações dela decorrentes e garantias a ela pertinentes, considera-se que a CCI é título executivo extrajudicial, de acordo com o artigo 585 do Código de Processo Civil e 20 da Lei nº 10.931/04, exigível pelo valor apurado de acordo com as cláusulas e condições pactuadas nesta Escritura de CCI e nas Promessas de Compra e Venda.</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10.4</w:t>
      </w:r>
      <w:r w:rsidRPr="007454C4">
        <w:rPr>
          <w:sz w:val="22"/>
          <w:szCs w:val="22"/>
        </w:rPr>
        <w:tab/>
      </w:r>
      <w:r w:rsidRPr="007454C4">
        <w:rPr>
          <w:sz w:val="22"/>
          <w:szCs w:val="22"/>
          <w:u w:val="single"/>
        </w:rPr>
        <w:t>Novação</w:t>
      </w:r>
      <w:r w:rsidRPr="007454C4">
        <w:rPr>
          <w:sz w:val="22"/>
          <w:szCs w:val="22"/>
        </w:rPr>
        <w:t>: Eventual tolerância, concessão ou liberalidade da Emissora ou do Adquirente, conforme o caso, no exercício de qualquer direito que lhe for conferido, não importará alteração contratual ou novação, tampouco o impedirá de exercer, a qualquer momento, todos os direitos que lhe são assegurados na presente Escritura de CCI ou na lei.</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jc w:val="both"/>
        <w:rPr>
          <w:sz w:val="22"/>
          <w:szCs w:val="22"/>
        </w:rPr>
      </w:pPr>
      <w:r w:rsidRPr="007454C4">
        <w:rPr>
          <w:sz w:val="22"/>
          <w:szCs w:val="22"/>
        </w:rPr>
        <w:t>10.5.</w:t>
      </w:r>
      <w:r w:rsidRPr="007454C4">
        <w:rPr>
          <w:sz w:val="22"/>
          <w:szCs w:val="22"/>
        </w:rPr>
        <w:tab/>
      </w:r>
      <w:r w:rsidRPr="007454C4">
        <w:rPr>
          <w:sz w:val="22"/>
          <w:szCs w:val="22"/>
          <w:u w:val="single"/>
        </w:rPr>
        <w:t>Legislação e Foro de Eleição</w:t>
      </w:r>
      <w:r w:rsidRPr="007454C4">
        <w:rPr>
          <w:sz w:val="22"/>
          <w:szCs w:val="22"/>
        </w:rPr>
        <w:t>: Esta Escritura de CCI é regida pelas Leis da República Federativa do Brasil. Para dirimir quaisquer questões que se originarem desta Escritura de CCI, fica eleito o Foro da Comarca de São Paulo, Estado de São Paulo, com renúncia expressa a qualquer outro, por mais privilegiado que seja ou venha a ser.</w:t>
      </w:r>
    </w:p>
    <w:p w:rsidR="00AF745C" w:rsidRPr="007454C4" w:rsidRDefault="00AF745C">
      <w:pPr>
        <w:spacing w:line="360" w:lineRule="auto"/>
        <w:rPr>
          <w:sz w:val="22"/>
          <w:szCs w:val="22"/>
        </w:rPr>
      </w:pPr>
    </w:p>
    <w:p w:rsidR="00AF745C" w:rsidRPr="007454C4" w:rsidRDefault="00024BA5">
      <w:pPr>
        <w:widowControl w:val="0"/>
        <w:spacing w:line="360" w:lineRule="auto"/>
        <w:jc w:val="both"/>
        <w:rPr>
          <w:sz w:val="22"/>
          <w:szCs w:val="22"/>
        </w:rPr>
      </w:pPr>
      <w:r w:rsidRPr="007454C4">
        <w:rPr>
          <w:sz w:val="22"/>
          <w:szCs w:val="22"/>
        </w:rPr>
        <w:t>10.6.</w:t>
      </w:r>
      <w:r w:rsidRPr="007454C4">
        <w:rPr>
          <w:sz w:val="22"/>
          <w:szCs w:val="22"/>
        </w:rPr>
        <w:tab/>
      </w:r>
      <w:r w:rsidRPr="007454C4">
        <w:rPr>
          <w:sz w:val="22"/>
          <w:szCs w:val="22"/>
          <w:u w:val="single"/>
        </w:rPr>
        <w:t>Comunicações</w:t>
      </w:r>
      <w:r w:rsidRPr="007454C4">
        <w:rPr>
          <w:sz w:val="22"/>
          <w:szCs w:val="22"/>
        </w:rPr>
        <w:t>: Todas as comunicações entre as Partes serão realizadas por escrito, mediante entrega pessoal, serviço de entrega especial ou carta registrada ou por email, sempre com comprovante de recebimento e serão válidas e consideradas efetivas na data do recebimento das mesmas nos endereços constantes desta Escritura de CCI, ou em outros que as Partes eventualmente venham a indicar, por escrito, no curso da presente Escritura de Emissão.</w:t>
      </w:r>
    </w:p>
    <w:p w:rsidR="004257F6" w:rsidRPr="007454C4" w:rsidRDefault="004257F6">
      <w:pPr>
        <w:spacing w:line="360" w:lineRule="auto"/>
        <w:ind w:left="57" w:right="57"/>
        <w:jc w:val="center"/>
        <w:rPr>
          <w:sz w:val="22"/>
          <w:szCs w:val="22"/>
        </w:rPr>
      </w:pPr>
      <w:bookmarkStart w:id="48" w:name="_DV_M41"/>
      <w:bookmarkStart w:id="49" w:name="_DV_M132"/>
      <w:bookmarkEnd w:id="48"/>
      <w:bookmarkEnd w:id="49"/>
    </w:p>
    <w:p w:rsidR="00AF745C" w:rsidRPr="007454C4" w:rsidRDefault="00024BA5">
      <w:pPr>
        <w:spacing w:line="360" w:lineRule="auto"/>
        <w:ind w:left="57" w:right="57"/>
        <w:jc w:val="center"/>
        <w:rPr>
          <w:sz w:val="22"/>
          <w:szCs w:val="22"/>
        </w:rPr>
      </w:pPr>
      <w:r w:rsidRPr="007454C4">
        <w:rPr>
          <w:sz w:val="22"/>
          <w:szCs w:val="22"/>
        </w:rPr>
        <w:t>Porto Alegre,</w:t>
      </w:r>
      <w:r w:rsidR="00324BF5" w:rsidRPr="007454C4">
        <w:rPr>
          <w:sz w:val="22"/>
          <w:szCs w:val="22"/>
        </w:rPr>
        <w:t xml:space="preserve"> </w:t>
      </w:r>
      <w:r w:rsidR="00545F40" w:rsidRPr="007454C4">
        <w:rPr>
          <w:sz w:val="22"/>
          <w:szCs w:val="22"/>
        </w:rPr>
        <w:t>10 de Setembro</w:t>
      </w:r>
      <w:r w:rsidRPr="007454C4">
        <w:rPr>
          <w:sz w:val="22"/>
          <w:szCs w:val="22"/>
        </w:rPr>
        <w:t xml:space="preserve"> de 2011.</w:t>
      </w:r>
    </w:p>
    <w:p w:rsidR="00AF745C" w:rsidRPr="007454C4" w:rsidRDefault="00AF745C">
      <w:pPr>
        <w:pStyle w:val="Recuodecorpodetexto"/>
        <w:tabs>
          <w:tab w:val="clear" w:pos="567"/>
        </w:tabs>
        <w:spacing w:line="360" w:lineRule="auto"/>
        <w:ind w:left="57" w:right="57" w:firstLine="0"/>
        <w:jc w:val="center"/>
        <w:rPr>
          <w:b/>
          <w:bCs/>
          <w:sz w:val="22"/>
          <w:szCs w:val="22"/>
        </w:rPr>
      </w:pPr>
      <w:bookmarkStart w:id="50" w:name="_DV_M133"/>
      <w:bookmarkEnd w:id="50"/>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rsidP="00753C0B">
      <w:pPr>
        <w:spacing w:line="320" w:lineRule="atLeast"/>
        <w:jc w:val="center"/>
        <w:rPr>
          <w:i/>
          <w:sz w:val="22"/>
          <w:szCs w:val="22"/>
        </w:rPr>
      </w:pPr>
      <w:r w:rsidRPr="007454C4">
        <w:rPr>
          <w:i/>
          <w:sz w:val="22"/>
          <w:szCs w:val="22"/>
        </w:rPr>
        <w:t>Página de assinaturas do Instrumento Particular de Escritura de Emissão de Cédula de Crédito Imobiliário, com Garantia Fidejussória, sob a forma escritural, datado de 10</w:t>
      </w:r>
      <w:r w:rsidRPr="007454C4">
        <w:rPr>
          <w:sz w:val="22"/>
          <w:szCs w:val="22"/>
        </w:rPr>
        <w:t xml:space="preserve"> </w:t>
      </w:r>
      <w:r w:rsidRPr="007454C4">
        <w:rPr>
          <w:i/>
          <w:sz w:val="22"/>
          <w:szCs w:val="22"/>
        </w:rPr>
        <w:t>de setembro de 2011.</w:t>
      </w: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324BF5" w:rsidRPr="007454C4" w:rsidRDefault="00324BF5">
      <w:pPr>
        <w:pStyle w:val="Recuodecorpodetexto"/>
        <w:tabs>
          <w:tab w:val="clear" w:pos="567"/>
        </w:tabs>
        <w:spacing w:line="360" w:lineRule="auto"/>
        <w:ind w:left="57" w:right="57" w:firstLine="0"/>
        <w:jc w:val="center"/>
        <w:rPr>
          <w:b/>
          <w:bCs/>
          <w:sz w:val="22"/>
          <w:szCs w:val="22"/>
        </w:rPr>
      </w:pPr>
    </w:p>
    <w:p w:rsidR="004257F6" w:rsidRPr="007454C4" w:rsidRDefault="004257F6" w:rsidP="004257F6">
      <w:pPr>
        <w:spacing w:line="280" w:lineRule="atLeast"/>
        <w:jc w:val="center"/>
        <w:rPr>
          <w:sz w:val="22"/>
          <w:szCs w:val="22"/>
        </w:rPr>
      </w:pPr>
      <w:r w:rsidRPr="007454C4">
        <w:rPr>
          <w:sz w:val="22"/>
          <w:szCs w:val="22"/>
        </w:rPr>
        <w:t>_______________________________________________________</w:t>
      </w:r>
    </w:p>
    <w:p w:rsidR="00AF745C" w:rsidRPr="007454C4" w:rsidRDefault="00024BA5">
      <w:pPr>
        <w:pStyle w:val="Recuodecorpodetexto"/>
        <w:tabs>
          <w:tab w:val="clear" w:pos="567"/>
        </w:tabs>
        <w:ind w:left="57" w:right="57" w:firstLine="0"/>
        <w:jc w:val="center"/>
        <w:rPr>
          <w:b/>
          <w:sz w:val="22"/>
          <w:szCs w:val="22"/>
        </w:rPr>
      </w:pPr>
      <w:r w:rsidRPr="007454C4">
        <w:rPr>
          <w:b/>
          <w:bCs/>
          <w:sz w:val="22"/>
          <w:szCs w:val="22"/>
        </w:rPr>
        <w:t>PROJETO IMOBILIÁRIO CARLOS GOMES SPE 68 LTDA.</w:t>
      </w:r>
    </w:p>
    <w:p w:rsidR="00AF745C" w:rsidRPr="007454C4" w:rsidRDefault="00AF745C">
      <w:pPr>
        <w:pStyle w:val="Recuodecorpodetexto"/>
        <w:tabs>
          <w:tab w:val="clear" w:pos="567"/>
        </w:tabs>
        <w:ind w:left="2070" w:right="57" w:firstLine="0"/>
        <w:jc w:val="left"/>
        <w:rPr>
          <w:b/>
          <w:sz w:val="22"/>
          <w:szCs w:val="22"/>
        </w:rPr>
      </w:pPr>
    </w:p>
    <w:p w:rsidR="00324BF5" w:rsidRPr="007454C4" w:rsidRDefault="00324BF5">
      <w:pPr>
        <w:pStyle w:val="Recuodecorpodetexto"/>
        <w:tabs>
          <w:tab w:val="clear" w:pos="567"/>
        </w:tabs>
        <w:ind w:left="2070" w:right="57" w:firstLine="0"/>
        <w:jc w:val="left"/>
        <w:rPr>
          <w:b/>
          <w:sz w:val="22"/>
          <w:szCs w:val="22"/>
        </w:rPr>
      </w:pPr>
    </w:p>
    <w:p w:rsidR="00AF745C" w:rsidRPr="007454C4" w:rsidRDefault="00AF745C">
      <w:pPr>
        <w:pStyle w:val="Recuodecorpodetexto"/>
        <w:tabs>
          <w:tab w:val="clear" w:pos="567"/>
        </w:tabs>
        <w:ind w:left="2070" w:right="57" w:firstLine="0"/>
        <w:jc w:val="left"/>
        <w:rPr>
          <w:b/>
          <w:sz w:val="22"/>
          <w:szCs w:val="22"/>
        </w:rPr>
      </w:pPr>
    </w:p>
    <w:p w:rsidR="00753C0B" w:rsidRPr="007454C4" w:rsidRDefault="00753C0B">
      <w:pPr>
        <w:pStyle w:val="Recuodecorpodetexto"/>
        <w:tabs>
          <w:tab w:val="clear" w:pos="567"/>
        </w:tabs>
        <w:ind w:left="2070" w:right="57" w:firstLine="0"/>
        <w:jc w:val="left"/>
        <w:rPr>
          <w:b/>
          <w:sz w:val="22"/>
          <w:szCs w:val="22"/>
        </w:rPr>
      </w:pPr>
    </w:p>
    <w:p w:rsidR="004257F6" w:rsidRPr="007454C4" w:rsidRDefault="004257F6" w:rsidP="004257F6">
      <w:pPr>
        <w:spacing w:line="280" w:lineRule="atLeast"/>
        <w:jc w:val="center"/>
        <w:rPr>
          <w:sz w:val="22"/>
          <w:szCs w:val="22"/>
        </w:rPr>
      </w:pPr>
      <w:r w:rsidRPr="007454C4">
        <w:rPr>
          <w:sz w:val="22"/>
          <w:szCs w:val="22"/>
        </w:rPr>
        <w:t>_______________________________________________________</w:t>
      </w:r>
    </w:p>
    <w:p w:rsidR="00AF745C" w:rsidRPr="007454C4" w:rsidRDefault="00024BA5">
      <w:pPr>
        <w:pStyle w:val="Recuodecorpodetexto"/>
        <w:tabs>
          <w:tab w:val="clear" w:pos="567"/>
        </w:tabs>
        <w:ind w:left="57" w:right="57" w:firstLine="0"/>
        <w:jc w:val="center"/>
        <w:rPr>
          <w:b/>
          <w:sz w:val="22"/>
          <w:szCs w:val="22"/>
        </w:rPr>
      </w:pPr>
      <w:r w:rsidRPr="007454C4">
        <w:rPr>
          <w:b/>
          <w:bCs/>
          <w:sz w:val="22"/>
          <w:szCs w:val="22"/>
        </w:rPr>
        <w:t>CFL PARTICIPAÇÕES E INCORPORAÇÕES LTDA.</w:t>
      </w:r>
    </w:p>
    <w:p w:rsidR="00AF745C" w:rsidRPr="007454C4" w:rsidRDefault="00AF745C">
      <w:pPr>
        <w:spacing w:line="360" w:lineRule="auto"/>
        <w:ind w:left="57" w:right="57"/>
        <w:jc w:val="center"/>
        <w:rPr>
          <w:b/>
          <w:sz w:val="22"/>
          <w:szCs w:val="22"/>
        </w:rPr>
      </w:pPr>
    </w:p>
    <w:p w:rsidR="00324BF5" w:rsidRPr="007454C4" w:rsidRDefault="00324BF5">
      <w:pPr>
        <w:spacing w:line="360" w:lineRule="auto"/>
        <w:ind w:left="57" w:right="57"/>
        <w:jc w:val="center"/>
        <w:rPr>
          <w:b/>
          <w:sz w:val="22"/>
          <w:szCs w:val="22"/>
        </w:rPr>
      </w:pPr>
    </w:p>
    <w:p w:rsidR="00753C0B" w:rsidRPr="007454C4" w:rsidRDefault="00753C0B">
      <w:pPr>
        <w:spacing w:line="360" w:lineRule="auto"/>
        <w:ind w:left="57" w:right="57"/>
        <w:jc w:val="center"/>
        <w:rPr>
          <w:b/>
          <w:sz w:val="22"/>
          <w:szCs w:val="22"/>
        </w:rPr>
      </w:pPr>
    </w:p>
    <w:p w:rsidR="004257F6" w:rsidRPr="007454C4" w:rsidRDefault="004257F6" w:rsidP="004257F6">
      <w:pPr>
        <w:spacing w:line="280" w:lineRule="atLeast"/>
        <w:jc w:val="center"/>
        <w:rPr>
          <w:sz w:val="22"/>
          <w:szCs w:val="22"/>
        </w:rPr>
      </w:pPr>
      <w:r w:rsidRPr="007454C4">
        <w:rPr>
          <w:sz w:val="22"/>
          <w:szCs w:val="22"/>
        </w:rPr>
        <w:t>_______________________________________________________</w:t>
      </w:r>
    </w:p>
    <w:p w:rsidR="00AF745C" w:rsidRPr="007454C4" w:rsidRDefault="00024BA5">
      <w:pPr>
        <w:pStyle w:val="Corpodetexto"/>
        <w:tabs>
          <w:tab w:val="left" w:pos="8647"/>
        </w:tabs>
        <w:spacing w:line="280" w:lineRule="atLeast"/>
        <w:jc w:val="center"/>
        <w:rPr>
          <w:sz w:val="22"/>
          <w:szCs w:val="22"/>
          <w:lang w:val="pt-BR"/>
        </w:rPr>
      </w:pPr>
      <w:r w:rsidRPr="007454C4">
        <w:rPr>
          <w:b/>
          <w:sz w:val="22"/>
          <w:szCs w:val="22"/>
          <w:lang w:val="pt-BR"/>
        </w:rPr>
        <w:t>FABIANO BOCORNY CORRÊA</w:t>
      </w:r>
    </w:p>
    <w:p w:rsidR="00AF745C" w:rsidRPr="007454C4" w:rsidRDefault="00AF745C">
      <w:pPr>
        <w:pStyle w:val="Corpodetexto"/>
        <w:tabs>
          <w:tab w:val="left" w:pos="8647"/>
        </w:tabs>
        <w:spacing w:line="280" w:lineRule="atLeast"/>
        <w:jc w:val="center"/>
        <w:rPr>
          <w:sz w:val="22"/>
          <w:szCs w:val="22"/>
          <w:lang w:val="pt-BR"/>
        </w:rPr>
      </w:pPr>
    </w:p>
    <w:p w:rsidR="00AF745C" w:rsidRPr="007454C4" w:rsidRDefault="00AF745C">
      <w:pPr>
        <w:pStyle w:val="Corpodetexto"/>
        <w:tabs>
          <w:tab w:val="left" w:pos="8647"/>
        </w:tabs>
        <w:spacing w:line="280" w:lineRule="atLeast"/>
        <w:jc w:val="center"/>
        <w:rPr>
          <w:sz w:val="22"/>
          <w:szCs w:val="22"/>
          <w:lang w:val="pt-BR"/>
        </w:rPr>
      </w:pPr>
    </w:p>
    <w:p w:rsidR="00753C0B" w:rsidRPr="007454C4" w:rsidRDefault="00753C0B">
      <w:pPr>
        <w:pStyle w:val="Corpodetexto"/>
        <w:tabs>
          <w:tab w:val="left" w:pos="8647"/>
        </w:tabs>
        <w:spacing w:line="280" w:lineRule="atLeast"/>
        <w:jc w:val="center"/>
        <w:rPr>
          <w:sz w:val="22"/>
          <w:szCs w:val="22"/>
          <w:lang w:val="pt-BR"/>
        </w:rPr>
      </w:pPr>
    </w:p>
    <w:p w:rsidR="00AF745C" w:rsidRPr="007454C4" w:rsidRDefault="00AF745C">
      <w:pPr>
        <w:pStyle w:val="Corpodetexto"/>
        <w:tabs>
          <w:tab w:val="left" w:pos="8647"/>
        </w:tabs>
        <w:spacing w:line="280" w:lineRule="atLeast"/>
        <w:jc w:val="center"/>
        <w:rPr>
          <w:sz w:val="22"/>
          <w:szCs w:val="22"/>
          <w:lang w:val="pt-BR"/>
        </w:rPr>
      </w:pPr>
    </w:p>
    <w:p w:rsidR="00AF745C" w:rsidRPr="007454C4" w:rsidRDefault="00024BA5">
      <w:pPr>
        <w:spacing w:line="280" w:lineRule="atLeast"/>
        <w:jc w:val="center"/>
        <w:rPr>
          <w:sz w:val="22"/>
          <w:szCs w:val="22"/>
        </w:rPr>
      </w:pPr>
      <w:r w:rsidRPr="007454C4">
        <w:rPr>
          <w:sz w:val="22"/>
          <w:szCs w:val="22"/>
        </w:rPr>
        <w:t>_______________________________________________________</w:t>
      </w:r>
    </w:p>
    <w:p w:rsidR="00AF745C" w:rsidRPr="007454C4" w:rsidRDefault="00024BA5">
      <w:pPr>
        <w:pStyle w:val="Corpodetexto"/>
        <w:tabs>
          <w:tab w:val="left" w:pos="8647"/>
        </w:tabs>
        <w:spacing w:line="280" w:lineRule="atLeast"/>
        <w:jc w:val="center"/>
        <w:rPr>
          <w:b/>
          <w:sz w:val="22"/>
          <w:szCs w:val="22"/>
          <w:lang w:val="pt-BR"/>
        </w:rPr>
      </w:pPr>
      <w:r w:rsidRPr="007454C4">
        <w:rPr>
          <w:b/>
          <w:sz w:val="22"/>
          <w:szCs w:val="22"/>
          <w:lang w:val="pt-BR"/>
        </w:rPr>
        <w:t>LUCIANO BOCORNY CORRÊA</w:t>
      </w:r>
    </w:p>
    <w:p w:rsidR="00AF745C" w:rsidRPr="007454C4" w:rsidRDefault="00AF745C">
      <w:pPr>
        <w:pStyle w:val="Corpodetexto"/>
        <w:tabs>
          <w:tab w:val="left" w:pos="8647"/>
        </w:tabs>
        <w:spacing w:line="280" w:lineRule="atLeast"/>
        <w:rPr>
          <w:b/>
          <w:sz w:val="22"/>
          <w:szCs w:val="22"/>
          <w:lang w:val="pt-BR"/>
        </w:rPr>
      </w:pPr>
    </w:p>
    <w:p w:rsidR="00753C0B" w:rsidRPr="007454C4" w:rsidRDefault="00753C0B">
      <w:pPr>
        <w:pStyle w:val="Corpodetexto"/>
        <w:tabs>
          <w:tab w:val="left" w:pos="8647"/>
        </w:tabs>
        <w:spacing w:line="280" w:lineRule="atLeast"/>
        <w:rPr>
          <w:b/>
          <w:sz w:val="22"/>
          <w:szCs w:val="22"/>
          <w:lang w:val="pt-BR"/>
        </w:rPr>
      </w:pPr>
    </w:p>
    <w:p w:rsidR="00AF745C" w:rsidRPr="007454C4" w:rsidRDefault="00AF745C">
      <w:pPr>
        <w:spacing w:line="360" w:lineRule="auto"/>
        <w:ind w:left="57" w:right="57"/>
        <w:jc w:val="center"/>
        <w:rPr>
          <w:b/>
          <w:sz w:val="22"/>
          <w:szCs w:val="22"/>
        </w:rPr>
      </w:pPr>
    </w:p>
    <w:p w:rsidR="004257F6" w:rsidRPr="007454C4" w:rsidRDefault="004257F6" w:rsidP="004257F6">
      <w:pPr>
        <w:spacing w:line="280" w:lineRule="atLeast"/>
        <w:jc w:val="center"/>
        <w:rPr>
          <w:sz w:val="22"/>
          <w:szCs w:val="22"/>
        </w:rPr>
      </w:pPr>
      <w:r w:rsidRPr="007454C4">
        <w:rPr>
          <w:sz w:val="22"/>
          <w:szCs w:val="22"/>
        </w:rPr>
        <w:t>_______________________________________________________</w:t>
      </w:r>
    </w:p>
    <w:p w:rsidR="00AF745C" w:rsidRPr="007454C4" w:rsidRDefault="00024BA5">
      <w:pPr>
        <w:spacing w:line="360" w:lineRule="auto"/>
        <w:ind w:left="57" w:right="57"/>
        <w:jc w:val="center"/>
        <w:rPr>
          <w:b/>
          <w:sz w:val="22"/>
          <w:szCs w:val="22"/>
        </w:rPr>
      </w:pPr>
      <w:r w:rsidRPr="007454C4">
        <w:rPr>
          <w:b/>
          <w:sz w:val="22"/>
          <w:szCs w:val="22"/>
        </w:rPr>
        <w:t xml:space="preserve">OLIVEIRA TRUST DISTRIBUIDORA DE TÍTULOS E VALORES MOBILIÁRIOS S.A. </w:t>
      </w:r>
    </w:p>
    <w:p w:rsidR="00AF745C" w:rsidRPr="007454C4" w:rsidRDefault="00AF745C">
      <w:pPr>
        <w:ind w:left="57" w:right="57"/>
        <w:rPr>
          <w:sz w:val="22"/>
          <w:szCs w:val="22"/>
        </w:rPr>
      </w:pPr>
    </w:p>
    <w:p w:rsidR="004257F6" w:rsidRPr="007454C4" w:rsidRDefault="00024BA5">
      <w:pPr>
        <w:spacing w:line="360" w:lineRule="auto"/>
        <w:ind w:left="57" w:right="57"/>
        <w:rPr>
          <w:b/>
          <w:sz w:val="22"/>
          <w:szCs w:val="22"/>
        </w:rPr>
      </w:pPr>
      <w:bookmarkStart w:id="51" w:name="_DV_M134"/>
      <w:bookmarkEnd w:id="51"/>
      <w:r w:rsidRPr="007454C4">
        <w:rPr>
          <w:b/>
          <w:sz w:val="22"/>
          <w:szCs w:val="22"/>
        </w:rPr>
        <w:t>TESTEMUNHAS:</w:t>
      </w:r>
    </w:p>
    <w:p w:rsidR="00753C0B" w:rsidRPr="007454C4" w:rsidRDefault="00753C0B">
      <w:pPr>
        <w:spacing w:line="360" w:lineRule="auto"/>
        <w:ind w:left="57" w:right="57"/>
        <w:rPr>
          <w:b/>
          <w:sz w:val="22"/>
          <w:szCs w:val="22"/>
        </w:rPr>
      </w:pPr>
    </w:p>
    <w:p w:rsidR="00324BF5" w:rsidRPr="007454C4" w:rsidRDefault="00324BF5">
      <w:pPr>
        <w:spacing w:line="360" w:lineRule="auto"/>
        <w:ind w:left="57" w:right="57"/>
        <w:rPr>
          <w:b/>
          <w:sz w:val="22"/>
          <w:szCs w:val="22"/>
        </w:rPr>
      </w:pPr>
    </w:p>
    <w:tbl>
      <w:tblPr>
        <w:tblW w:w="0" w:type="auto"/>
        <w:tblInd w:w="57" w:type="dxa"/>
        <w:tblLayout w:type="fixed"/>
        <w:tblCellMar>
          <w:left w:w="70" w:type="dxa"/>
          <w:right w:w="70" w:type="dxa"/>
        </w:tblCellMar>
        <w:tblLook w:val="0000" w:firstRow="0" w:lastRow="0" w:firstColumn="0" w:lastColumn="0" w:noHBand="0" w:noVBand="0"/>
      </w:tblPr>
      <w:tblGrid>
        <w:gridCol w:w="4490"/>
        <w:gridCol w:w="4490"/>
      </w:tblGrid>
      <w:tr w:rsidR="00AF745C" w:rsidRPr="007454C4">
        <w:tc>
          <w:tcPr>
            <w:tcW w:w="4490" w:type="dxa"/>
            <w:tcBorders>
              <w:top w:val="nil"/>
              <w:left w:val="nil"/>
              <w:bottom w:val="nil"/>
              <w:right w:val="nil"/>
            </w:tcBorders>
          </w:tcPr>
          <w:p w:rsidR="00AF745C" w:rsidRPr="007454C4" w:rsidRDefault="00024BA5" w:rsidP="007E5AF2">
            <w:pPr>
              <w:pStyle w:val="Recuodecorpodetexto"/>
              <w:numPr>
                <w:ilvl w:val="0"/>
                <w:numId w:val="98"/>
              </w:numPr>
              <w:tabs>
                <w:tab w:val="clear" w:pos="567"/>
              </w:tabs>
              <w:spacing w:line="360" w:lineRule="auto"/>
              <w:ind w:right="57"/>
              <w:rPr>
                <w:sz w:val="22"/>
                <w:szCs w:val="22"/>
              </w:rPr>
            </w:pPr>
            <w:r w:rsidRPr="007454C4">
              <w:rPr>
                <w:sz w:val="22"/>
                <w:szCs w:val="22"/>
              </w:rPr>
              <w:t>________________________</w:t>
            </w:r>
          </w:p>
          <w:p w:rsidR="007E5AF2" w:rsidRPr="007454C4" w:rsidRDefault="007E5AF2" w:rsidP="007E5AF2">
            <w:pPr>
              <w:pStyle w:val="Recuodecorpodetexto"/>
              <w:tabs>
                <w:tab w:val="clear" w:pos="567"/>
              </w:tabs>
              <w:spacing w:line="360" w:lineRule="auto"/>
              <w:ind w:left="0" w:right="57" w:firstLine="0"/>
              <w:rPr>
                <w:sz w:val="22"/>
                <w:szCs w:val="22"/>
              </w:rPr>
            </w:pPr>
            <w:r w:rsidRPr="007454C4">
              <w:rPr>
                <w:sz w:val="22"/>
                <w:szCs w:val="22"/>
              </w:rPr>
              <w:t>Nome:</w:t>
            </w:r>
          </w:p>
          <w:p w:rsidR="007E5AF2" w:rsidRPr="007454C4" w:rsidRDefault="007E5AF2" w:rsidP="007E5AF2">
            <w:pPr>
              <w:pStyle w:val="Recuodecorpodetexto"/>
              <w:tabs>
                <w:tab w:val="clear" w:pos="567"/>
              </w:tabs>
              <w:spacing w:line="360" w:lineRule="auto"/>
              <w:ind w:left="0" w:right="57" w:firstLine="0"/>
              <w:rPr>
                <w:sz w:val="22"/>
                <w:szCs w:val="22"/>
              </w:rPr>
            </w:pPr>
            <w:r w:rsidRPr="007454C4">
              <w:rPr>
                <w:sz w:val="22"/>
                <w:szCs w:val="22"/>
              </w:rPr>
              <w:t>CPF:</w:t>
            </w:r>
          </w:p>
        </w:tc>
        <w:tc>
          <w:tcPr>
            <w:tcW w:w="4490" w:type="dxa"/>
            <w:tcBorders>
              <w:top w:val="nil"/>
              <w:left w:val="nil"/>
              <w:bottom w:val="nil"/>
              <w:right w:val="nil"/>
            </w:tcBorders>
          </w:tcPr>
          <w:p w:rsidR="00AF745C" w:rsidRPr="007454C4" w:rsidRDefault="00024BA5" w:rsidP="007E5AF2">
            <w:pPr>
              <w:pStyle w:val="Recuodecorpodetexto"/>
              <w:numPr>
                <w:ilvl w:val="0"/>
                <w:numId w:val="98"/>
              </w:numPr>
              <w:tabs>
                <w:tab w:val="clear" w:pos="567"/>
              </w:tabs>
              <w:spacing w:line="360" w:lineRule="auto"/>
              <w:ind w:right="57"/>
              <w:rPr>
                <w:sz w:val="22"/>
                <w:szCs w:val="22"/>
              </w:rPr>
            </w:pPr>
            <w:r w:rsidRPr="007454C4">
              <w:rPr>
                <w:sz w:val="22"/>
                <w:szCs w:val="22"/>
              </w:rPr>
              <w:t>________________________</w:t>
            </w:r>
          </w:p>
          <w:p w:rsidR="007E5AF2" w:rsidRPr="007454C4" w:rsidRDefault="007E5AF2" w:rsidP="007E5AF2">
            <w:pPr>
              <w:pStyle w:val="Recuodecorpodetexto"/>
              <w:tabs>
                <w:tab w:val="clear" w:pos="567"/>
              </w:tabs>
              <w:spacing w:line="360" w:lineRule="auto"/>
              <w:ind w:left="0" w:right="57" w:firstLine="0"/>
              <w:rPr>
                <w:sz w:val="22"/>
                <w:szCs w:val="22"/>
              </w:rPr>
            </w:pPr>
            <w:r w:rsidRPr="007454C4">
              <w:rPr>
                <w:sz w:val="22"/>
                <w:szCs w:val="22"/>
              </w:rPr>
              <w:t>Nome:</w:t>
            </w:r>
          </w:p>
          <w:p w:rsidR="007E5AF2" w:rsidRPr="007454C4" w:rsidRDefault="007E5AF2" w:rsidP="007E5AF2">
            <w:pPr>
              <w:pStyle w:val="Recuodecorpodetexto"/>
              <w:tabs>
                <w:tab w:val="clear" w:pos="567"/>
              </w:tabs>
              <w:spacing w:line="360" w:lineRule="auto"/>
              <w:ind w:left="0" w:right="57" w:firstLine="0"/>
              <w:rPr>
                <w:sz w:val="22"/>
                <w:szCs w:val="22"/>
              </w:rPr>
            </w:pPr>
            <w:r w:rsidRPr="007454C4">
              <w:rPr>
                <w:sz w:val="22"/>
                <w:szCs w:val="22"/>
              </w:rPr>
              <w:t>CPF:</w:t>
            </w:r>
          </w:p>
        </w:tc>
      </w:tr>
    </w:tbl>
    <w:p w:rsidR="00AF745C" w:rsidRPr="007454C4" w:rsidRDefault="00024BA5">
      <w:pPr>
        <w:pStyle w:val="Ttulo"/>
        <w:spacing w:line="360" w:lineRule="auto"/>
        <w:rPr>
          <w:b w:val="0"/>
          <w:bCs w:val="0"/>
          <w:sz w:val="22"/>
          <w:szCs w:val="22"/>
          <w:u w:val="none"/>
        </w:rPr>
      </w:pPr>
      <w:bookmarkStart w:id="52" w:name="_DV_M135"/>
      <w:bookmarkStart w:id="53" w:name="_DV_M136"/>
      <w:bookmarkStart w:id="54" w:name="_DV_M137"/>
      <w:bookmarkEnd w:id="52"/>
      <w:bookmarkEnd w:id="53"/>
      <w:bookmarkEnd w:id="54"/>
      <w:r w:rsidRPr="007454C4">
        <w:rPr>
          <w:b w:val="0"/>
          <w:bCs w:val="0"/>
          <w:sz w:val="22"/>
          <w:szCs w:val="22"/>
          <w:u w:val="none"/>
        </w:rPr>
        <w:br w:type="page"/>
      </w:r>
    </w:p>
    <w:p w:rsidR="00236BFE" w:rsidRPr="007454C4" w:rsidRDefault="00236BFE" w:rsidP="00236BFE">
      <w:pPr>
        <w:pStyle w:val="Ttulo"/>
        <w:spacing w:line="360" w:lineRule="auto"/>
        <w:rPr>
          <w:sz w:val="22"/>
          <w:szCs w:val="22"/>
          <w:u w:val="none"/>
        </w:rPr>
      </w:pPr>
      <w:r w:rsidRPr="007454C4">
        <w:rPr>
          <w:sz w:val="22"/>
          <w:szCs w:val="22"/>
          <w:u w:val="none"/>
        </w:rPr>
        <w:t xml:space="preserve">ANEXO I </w:t>
      </w:r>
    </w:p>
    <w:p w:rsidR="00236BFE" w:rsidRPr="007454C4" w:rsidRDefault="00236BFE" w:rsidP="00236BFE">
      <w:pPr>
        <w:pStyle w:val="Ttulo"/>
        <w:spacing w:line="360" w:lineRule="auto"/>
        <w:rPr>
          <w:sz w:val="22"/>
          <w:szCs w:val="22"/>
          <w:u w:val="none"/>
        </w:rPr>
      </w:pPr>
    </w:p>
    <w:p w:rsidR="00236BFE" w:rsidRPr="007454C4" w:rsidRDefault="00236BFE" w:rsidP="00236BFE">
      <w:pPr>
        <w:pStyle w:val="Ttulo"/>
        <w:spacing w:line="360" w:lineRule="auto"/>
        <w:rPr>
          <w:sz w:val="22"/>
          <w:szCs w:val="22"/>
          <w:u w:val="none"/>
          <w:lang w:eastAsia="en-US"/>
        </w:rPr>
      </w:pPr>
      <w:r w:rsidRPr="007454C4">
        <w:rPr>
          <w:sz w:val="22"/>
          <w:szCs w:val="22"/>
          <w:u w:val="none"/>
        </w:rPr>
        <w:t>CCI 001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Fabiana Buffe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899.524.130-68</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André Puente, 105</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202</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90035-150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rFonts w:ascii="Arial" w:hAnsi="Arial" w:cs="Arial"/>
              </w:rPr>
              <w:t>05/11/2009</w:t>
            </w:r>
            <w:r w:rsidRPr="007454C4">
              <w:rPr>
                <w:bCs/>
                <w:sz w:val="22"/>
                <w:szCs w:val="22"/>
              </w:rPr>
              <w:t xml:space="preserve">, entre Projeto Imobiliário Carlos Gomes SPE 68 Ltda. e </w:t>
            </w:r>
            <w:r w:rsidRPr="007454C4">
              <w:rPr>
                <w:b/>
                <w:sz w:val="22"/>
                <w:szCs w:val="22"/>
              </w:rPr>
              <w:t>Fabiana Buffe</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Pr>
                <w:rFonts w:ascii="Calibri" w:hAnsi="Calibri" w:cs="Calibri"/>
                <w:color w:val="000000"/>
                <w:sz w:val="22"/>
                <w:szCs w:val="22"/>
              </w:rPr>
              <w:t>168.883,77</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302 e box de estacionamento nº 2014</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37"/>
              </w:numPr>
              <w:tabs>
                <w:tab w:val="clear" w:pos="720"/>
                <w:tab w:val="left" w:pos="540"/>
              </w:tabs>
              <w:autoSpaceDE/>
              <w:autoSpaceDN/>
              <w:adjustRightInd/>
              <w:spacing w:line="360" w:lineRule="auto"/>
              <w:ind w:left="0" w:firstLine="0"/>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50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37"/>
              </w:numPr>
              <w:tabs>
                <w:tab w:val="clear" w:pos="720"/>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369.990,00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37"/>
              </w:numPr>
              <w:tabs>
                <w:tab w:val="clear" w:pos="720"/>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37"/>
              </w:numPr>
              <w:tabs>
                <w:tab w:val="clear" w:pos="720"/>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rFonts w:ascii="Arial" w:hAnsi="Arial" w:cs="Arial"/>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37"/>
              </w:numPr>
              <w:tabs>
                <w:tab w:val="clear" w:pos="720"/>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w:t>
            </w:r>
            <w:r>
              <w:rPr>
                <w:bCs/>
                <w:sz w:val="22"/>
                <w:szCs w:val="22"/>
              </w:rPr>
              <w:t>5</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37"/>
              </w:numPr>
              <w:tabs>
                <w:tab w:val="clear" w:pos="720"/>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Pr>
          <w:p w:rsidR="00236BFE" w:rsidRPr="007454C4" w:rsidRDefault="00236BFE" w:rsidP="00004395">
            <w:pPr>
              <w:tabs>
                <w:tab w:val="left" w:pos="540"/>
              </w:tabs>
              <w:spacing w:line="360" w:lineRule="auto"/>
              <w:contextualSpacing/>
              <w:jc w:val="both"/>
              <w:rPr>
                <w:bCs/>
                <w:sz w:val="22"/>
                <w:szCs w:val="22"/>
              </w:rPr>
            </w:pPr>
            <w:r w:rsidRPr="007454C4">
              <w:rPr>
                <w:bCs/>
                <w:sz w:val="22"/>
                <w:szCs w:val="22"/>
              </w:rPr>
              <w:t>7.</w:t>
            </w:r>
            <w:r>
              <w:rPr>
                <w:bCs/>
                <w:sz w:val="22"/>
                <w:szCs w:val="22"/>
              </w:rPr>
              <w:t>7</w:t>
            </w:r>
            <w:r w:rsidRPr="007454C4">
              <w:rPr>
                <w:bCs/>
                <w:sz w:val="22"/>
                <w:szCs w:val="22"/>
              </w:rPr>
              <w:t>. PERIODICIDADE DE PAGAMENTO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w:t>
            </w:r>
            <w:r>
              <w:rPr>
                <w:bCs/>
                <w:sz w:val="22"/>
                <w:szCs w:val="22"/>
              </w:rPr>
              <w:t>8</w:t>
            </w:r>
            <w:r w:rsidRPr="007454C4">
              <w:rPr>
                <w:bCs/>
                <w:sz w:val="22"/>
                <w:szCs w:val="22"/>
              </w:rPr>
              <w:t>.</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45,65% do crédito na data de sua constituição, conforme item 5 acima, e, </w:t>
            </w:r>
            <w:r w:rsidRPr="007454C4">
              <w:rPr>
                <w:bCs/>
                <w:sz w:val="22"/>
                <w:szCs w:val="22"/>
              </w:rPr>
              <w:t>consequentemente, o seu primeiro pagamento ocorrerá em 05/11/201</w:t>
            </w:r>
            <w:ins w:id="55" w:author="Luana Faria" w:date="2011-09-27T17:31:00Z">
              <w:r w:rsidR="00004395">
                <w:rPr>
                  <w:bCs/>
                  <w:sz w:val="22"/>
                  <w:szCs w:val="22"/>
                </w:rPr>
                <w:t>2</w:t>
              </w:r>
            </w:ins>
            <w:del w:id="56" w:author="Luana Faria" w:date="2011-09-27T17:31: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 w:rsidR="00236BFE" w:rsidRPr="007454C4" w:rsidRDefault="00236BFE" w:rsidP="00236BFE">
      <w:pPr>
        <w:pStyle w:val="Ttulo"/>
        <w:spacing w:line="360" w:lineRule="auto"/>
      </w:pPr>
      <w:r w:rsidRPr="007454C4">
        <w:rPr>
          <w:sz w:val="22"/>
          <w:szCs w:val="22"/>
          <w:u w:val="none"/>
        </w:rPr>
        <w:t>CCI 002</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002</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Diehl &amp; Xavier Adm e Part Ltda</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CNPJ/MF: 09.487.478/0001-62</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Santo Inácio, 530</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90570-150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Instrumento Particular de Promessa de Compra e Venda, celebrado em 05/11/2009</w:t>
            </w:r>
            <w:r w:rsidRPr="007454C4">
              <w:rPr>
                <w:bCs/>
                <w:sz w:val="22"/>
                <w:szCs w:val="22"/>
              </w:rPr>
              <w:t xml:space="preserve">, entre Projeto Imobiliário Carlos Gomes SPE 68 Ltda. e </w:t>
            </w:r>
            <w:r w:rsidRPr="007454C4">
              <w:rPr>
                <w:b/>
                <w:sz w:val="22"/>
                <w:szCs w:val="22"/>
              </w:rPr>
              <w:t>Diehl &amp; Xavier Adm e Part Ltda</w:t>
            </w:r>
            <w:r w:rsidRPr="007454C4" w:rsidDel="00BC0F78">
              <w:rPr>
                <w:bCs/>
                <w:sz w:val="22"/>
                <w:szCs w:val="22"/>
              </w:rPr>
              <w:t xml:space="preserve"> </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5. VALOR DO CRÉDITO IMOBILIÁRIO: R</w:t>
            </w:r>
            <w:r w:rsidRPr="00FF746A">
              <w:rPr>
                <w:sz w:val="22"/>
                <w:szCs w:val="22"/>
              </w:rPr>
              <w:t>$ 118.262,88</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304 e box de estacionamento nº 216</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52"/>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52"/>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406.240,00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2"/>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2"/>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2"/>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2"/>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53"/>
        </w:trPr>
        <w:tc>
          <w:tcPr>
            <w:tcW w:w="4156" w:type="dxa"/>
            <w:gridSpan w:val="10"/>
          </w:tcPr>
          <w:p w:rsidR="00236BFE" w:rsidRPr="007454C4" w:rsidRDefault="00236BFE" w:rsidP="00004395">
            <w:pPr>
              <w:tabs>
                <w:tab w:val="left" w:pos="540"/>
              </w:tabs>
              <w:spacing w:line="360" w:lineRule="auto"/>
              <w:contextualSpacing/>
              <w:jc w:val="both"/>
              <w:rPr>
                <w:bCs/>
                <w:sz w:val="22"/>
                <w:szCs w:val="22"/>
              </w:rPr>
            </w:pPr>
            <w:r w:rsidRPr="007454C4">
              <w:rPr>
                <w:bCs/>
                <w:sz w:val="22"/>
                <w:szCs w:val="22"/>
              </w:rPr>
              <w:t>7.7. PERIODICIDADE DE PAGAMENTO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29,11% do crédito na data de sua constituição, conforme item 5 acima, e, </w:t>
            </w:r>
            <w:r w:rsidRPr="007454C4">
              <w:rPr>
                <w:bCs/>
                <w:sz w:val="22"/>
                <w:szCs w:val="22"/>
              </w:rPr>
              <w:t>consequentemente, o seu primeiro pagamento ocorrerá em 05/11/201</w:t>
            </w:r>
            <w:ins w:id="57" w:author="Luana Faria" w:date="2011-09-27T17:31:00Z">
              <w:r w:rsidR="00004395">
                <w:rPr>
                  <w:bCs/>
                  <w:sz w:val="22"/>
                  <w:szCs w:val="22"/>
                </w:rPr>
                <w:t>2</w:t>
              </w:r>
            </w:ins>
            <w:del w:id="58" w:author="Luana Faria" w:date="2011-09-27T17:31: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 w:rsidR="00236BFE" w:rsidRPr="007454C4" w:rsidRDefault="00236BFE" w:rsidP="00236BFE">
      <w:pPr>
        <w:pStyle w:val="Ttulo"/>
        <w:spacing w:line="360" w:lineRule="auto"/>
      </w:pPr>
      <w:r w:rsidRPr="007454C4">
        <w:rPr>
          <w:sz w:val="22"/>
          <w:szCs w:val="22"/>
          <w:u w:val="none"/>
        </w:rPr>
        <w:t>CCI 003</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003</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Alexandre Kalil Nader</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469.429.200-53</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Tauphik Saadi, 121</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501</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90470-040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rFonts w:ascii="Arial" w:hAnsi="Arial" w:cs="Arial"/>
              </w:rPr>
              <w:t>26/01/2010</w:t>
            </w:r>
            <w:r w:rsidRPr="007454C4">
              <w:rPr>
                <w:bCs/>
                <w:sz w:val="22"/>
                <w:szCs w:val="22"/>
              </w:rPr>
              <w:t xml:space="preserve">, entre Projeto Imobiliário Carlos Gomes SPE 68 Ltda. e </w:t>
            </w:r>
            <w:r w:rsidRPr="007454C4">
              <w:rPr>
                <w:b/>
                <w:sz w:val="22"/>
                <w:szCs w:val="22"/>
              </w:rPr>
              <w:t>Alexandre Kalil Nader</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101.011,33</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306 e box de estacionamento nº 44</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45"/>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17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45"/>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292.880,00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45"/>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45"/>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05/03/2010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45"/>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05/02/2013</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45"/>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Pr>
          <w:p w:rsidR="00236BFE" w:rsidRPr="007454C4" w:rsidRDefault="00236BFE" w:rsidP="00004395">
            <w:pPr>
              <w:tabs>
                <w:tab w:val="left" w:pos="540"/>
              </w:tabs>
              <w:spacing w:line="360" w:lineRule="auto"/>
              <w:contextualSpacing/>
              <w:jc w:val="both"/>
              <w:rPr>
                <w:bCs/>
                <w:sz w:val="22"/>
                <w:szCs w:val="22"/>
              </w:rPr>
            </w:pPr>
            <w:r w:rsidRPr="007454C4">
              <w:rPr>
                <w:bCs/>
                <w:sz w:val="22"/>
                <w:szCs w:val="22"/>
              </w:rPr>
              <w:t>7.7. PERIODICIDADE DE PAGAMENTO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34,49% do crédito na data de sua constituição, conforme item 5 acima, e, </w:t>
            </w:r>
            <w:r w:rsidRPr="007454C4">
              <w:rPr>
                <w:bCs/>
                <w:sz w:val="22"/>
                <w:szCs w:val="22"/>
              </w:rPr>
              <w:t>consequentemente, o seu primeiro pagamento ocorrerá em 05/11/</w:t>
            </w:r>
            <w:del w:id="59" w:author="Luana Faria" w:date="2011-09-27T17:31:00Z">
              <w:r w:rsidRPr="007454C4" w:rsidDel="00004395">
                <w:rPr>
                  <w:bCs/>
                  <w:sz w:val="22"/>
                  <w:szCs w:val="22"/>
                </w:rPr>
                <w:delText>2011</w:delText>
              </w:r>
            </w:del>
            <w:ins w:id="60" w:author="Luana Faria" w:date="2011-09-27T17:31:00Z">
              <w:r w:rsidR="00004395" w:rsidRPr="007454C4">
                <w:rPr>
                  <w:bCs/>
                  <w:sz w:val="22"/>
                  <w:szCs w:val="22"/>
                </w:rPr>
                <w:t>201</w:t>
              </w:r>
              <w:r w:rsidR="00004395">
                <w:rPr>
                  <w:bCs/>
                  <w:sz w:val="22"/>
                  <w:szCs w:val="22"/>
                </w:rPr>
                <w:t>2</w:t>
              </w:r>
            </w:ins>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004</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004</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Sigfried Max Boettcher</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237.164.520-68</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Costa, 30</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201</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90110-270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13/11/2009, entre Projeto Imobiliário Carlos Gomes SPE 68 Ltda. e </w:t>
            </w:r>
            <w:r w:rsidRPr="007454C4">
              <w:rPr>
                <w:b/>
                <w:sz w:val="22"/>
                <w:szCs w:val="22"/>
              </w:rPr>
              <w:t>Sigfried Max Boettcher</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87.420,84</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307 e box de estacionamento nº 45</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4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16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46"/>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299.970,00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46"/>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46"/>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46"/>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w:t>
            </w:r>
            <w:r>
              <w:rPr>
                <w:bCs/>
                <w:sz w:val="22"/>
                <w:szCs w:val="22"/>
              </w:rPr>
              <w:t>01</w:t>
            </w:r>
            <w:r w:rsidRPr="007454C4">
              <w:rPr>
                <w:bCs/>
                <w:sz w:val="22"/>
                <w:szCs w:val="22"/>
              </w:rPr>
              <w:t>/2013</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46"/>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Pr>
          <w:p w:rsidR="00236BFE" w:rsidRPr="007454C4" w:rsidRDefault="00236BFE" w:rsidP="00004395">
            <w:pPr>
              <w:tabs>
                <w:tab w:val="left" w:pos="540"/>
              </w:tabs>
              <w:spacing w:line="360" w:lineRule="auto"/>
              <w:contextualSpacing/>
              <w:jc w:val="both"/>
              <w:rPr>
                <w:bCs/>
                <w:sz w:val="22"/>
                <w:szCs w:val="22"/>
              </w:rPr>
            </w:pPr>
            <w:r w:rsidRPr="007454C4">
              <w:rPr>
                <w:bCs/>
                <w:sz w:val="22"/>
                <w:szCs w:val="22"/>
              </w:rPr>
              <w:t>7.7. PERIODICIDADE DE PAGAMENTO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29,14% do crédito na data de sua constituição, conforme item 5 acima, e, </w:t>
            </w:r>
            <w:r w:rsidRPr="007454C4">
              <w:rPr>
                <w:bCs/>
                <w:sz w:val="22"/>
                <w:szCs w:val="22"/>
              </w:rPr>
              <w:t>consequentemente, o seu primeiro pagamento ocorrerá em 05/11/201</w:t>
            </w:r>
            <w:ins w:id="61" w:author="Luana Faria" w:date="2011-09-27T17:31:00Z">
              <w:r w:rsidR="00004395">
                <w:rPr>
                  <w:bCs/>
                  <w:sz w:val="22"/>
                  <w:szCs w:val="22"/>
                </w:rPr>
                <w:t>2</w:t>
              </w:r>
            </w:ins>
            <w:del w:id="62" w:author="Luana Faria" w:date="2011-09-27T17:31: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005</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005</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Plinio Rafael Ghisleni</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249.155.720-72</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Av.das Hortências,2017</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01</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Gramado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95670000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16/11/2009, entre Projeto Imobiliário Carlos Gomes SPE 68 Ltda. e Plinio Rafael Ghisleni</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71.010,55</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308 e box de estacionamento nº 46</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53"/>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53"/>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243.720,00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3"/>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3"/>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3"/>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05/01/201</w:t>
            </w:r>
            <w:r>
              <w:rPr>
                <w:bCs/>
                <w:sz w:val="22"/>
                <w:szCs w:val="22"/>
              </w:rPr>
              <w:t>3</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3"/>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Pr>
          <w:p w:rsidR="00236BFE" w:rsidRPr="007454C4" w:rsidRDefault="00236BFE" w:rsidP="00004395">
            <w:pPr>
              <w:tabs>
                <w:tab w:val="left" w:pos="540"/>
              </w:tabs>
              <w:spacing w:line="360" w:lineRule="auto"/>
              <w:contextualSpacing/>
              <w:jc w:val="both"/>
              <w:rPr>
                <w:bCs/>
                <w:sz w:val="22"/>
                <w:szCs w:val="22"/>
              </w:rPr>
            </w:pPr>
            <w:r w:rsidRPr="007454C4">
              <w:rPr>
                <w:bCs/>
                <w:sz w:val="22"/>
                <w:szCs w:val="22"/>
              </w:rPr>
              <w:t>7.7. PERIODICIDADE DE PAGAMENTO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29,14% do crédito na data de sua constituição, conforme item 5 acima, e, </w:t>
            </w:r>
            <w:r w:rsidRPr="007454C4">
              <w:rPr>
                <w:bCs/>
                <w:sz w:val="22"/>
                <w:szCs w:val="22"/>
              </w:rPr>
              <w:t>consequentemente, o seu primeiro pagamento ocorrerá em 05/11/201</w:t>
            </w:r>
            <w:ins w:id="63" w:author="Luana Faria" w:date="2011-09-27T17:31:00Z">
              <w:r w:rsidR="00004395">
                <w:rPr>
                  <w:bCs/>
                  <w:sz w:val="22"/>
                  <w:szCs w:val="22"/>
                </w:rPr>
                <w:t>2</w:t>
              </w:r>
            </w:ins>
            <w:del w:id="64" w:author="Luana Faria" w:date="2011-09-27T17:31: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006</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006</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Andre Luiz Kaercher Piccoli</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458.511.900-00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14 de Julho, 746</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19</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91340-430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10/11/2009, entre Projeto Imobiliário Carlos Gomes SPE 68 Ltda. e </w:t>
            </w:r>
            <w:r w:rsidRPr="007454C4">
              <w:rPr>
                <w:b/>
                <w:sz w:val="22"/>
                <w:szCs w:val="22"/>
              </w:rPr>
              <w:t>Andre Luiz K. Piccoli</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124.784,95</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309 e box de estacionamento nº 47</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50"/>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52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50"/>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250.300,00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0"/>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0"/>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24/12/2009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0"/>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24/01/2016</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0"/>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Pr>
          <w:p w:rsidR="00236BFE" w:rsidRPr="007454C4" w:rsidRDefault="00236BFE" w:rsidP="00004395">
            <w:pPr>
              <w:tabs>
                <w:tab w:val="left" w:pos="540"/>
              </w:tabs>
              <w:spacing w:line="360" w:lineRule="auto"/>
              <w:contextualSpacing/>
              <w:jc w:val="both"/>
              <w:rPr>
                <w:bCs/>
                <w:sz w:val="22"/>
                <w:szCs w:val="22"/>
              </w:rPr>
            </w:pPr>
            <w:r w:rsidRPr="007454C4">
              <w:rPr>
                <w:bCs/>
                <w:sz w:val="22"/>
                <w:szCs w:val="22"/>
              </w:rPr>
              <w:t>7.7. PERIODICIDADE DE PAGAMENTO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49,85% do crédito na data de sua constituição, conforme item 5 acima, e, </w:t>
            </w:r>
            <w:r w:rsidRPr="007454C4">
              <w:rPr>
                <w:bCs/>
                <w:sz w:val="22"/>
                <w:szCs w:val="22"/>
              </w:rPr>
              <w:t>consequentemente, o seu primeiro pagamento ocorrerá em 05/11/201</w:t>
            </w:r>
            <w:ins w:id="65" w:author="Luana Faria" w:date="2011-09-27T17:32:00Z">
              <w:r w:rsidR="00004395">
                <w:rPr>
                  <w:bCs/>
                  <w:sz w:val="22"/>
                  <w:szCs w:val="22"/>
                </w:rPr>
                <w:t>2</w:t>
              </w:r>
            </w:ins>
            <w:del w:id="66" w:author="Luana Faria" w:date="2011-09-27T17:32: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007</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007</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Marco Antonio Sá Martins</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138.971.100-59</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 Artur Rocha, 860</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401</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90450-170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Marco Antonio Sá Martins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62.099,78</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310 e box de estacionamento nº 48</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54"/>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54"/>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213.280,00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4"/>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4"/>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4"/>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4"/>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tc>
      </w:tr>
      <w:tr w:rsidR="00236BFE" w:rsidRPr="007454C4" w:rsidTr="00004395">
        <w:trPr>
          <w:gridAfter w:val="1"/>
          <w:wAfter w:w="6" w:type="dxa"/>
          <w:trHeight w:val="199"/>
        </w:trPr>
        <w:tc>
          <w:tcPr>
            <w:tcW w:w="4156" w:type="dxa"/>
            <w:gridSpan w:val="10"/>
          </w:tcPr>
          <w:p w:rsidR="00236BFE" w:rsidRPr="007454C4" w:rsidRDefault="00236BFE" w:rsidP="00004395">
            <w:pPr>
              <w:tabs>
                <w:tab w:val="left" w:pos="540"/>
              </w:tabs>
              <w:spacing w:line="360" w:lineRule="auto"/>
              <w:contextualSpacing/>
              <w:jc w:val="both"/>
              <w:rPr>
                <w:bCs/>
                <w:sz w:val="22"/>
                <w:szCs w:val="22"/>
              </w:rPr>
            </w:pPr>
            <w:r w:rsidRPr="007454C4">
              <w:rPr>
                <w:bCs/>
                <w:sz w:val="22"/>
                <w:szCs w:val="22"/>
              </w:rPr>
              <w:t>7.7. PERIODICIDADE DE PAGAMENTO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w:t>
            </w:r>
            <w:r>
              <w:rPr>
                <w:bCs/>
                <w:sz w:val="22"/>
                <w:szCs w:val="22"/>
              </w:rPr>
              <w:t xml:space="preserve"> ou seja, 29,12% do crédito na data de sua constituição, conforme item 5 acima, e, </w:t>
            </w:r>
            <w:r w:rsidRPr="007454C4">
              <w:rPr>
                <w:bCs/>
                <w:sz w:val="22"/>
                <w:szCs w:val="22"/>
              </w:rPr>
              <w:t xml:space="preserve"> consequentemente, o seu primeiro pagamento ocorrerá em 05/11/201</w:t>
            </w:r>
            <w:ins w:id="67" w:author="Luana Faria" w:date="2011-09-27T17:32:00Z">
              <w:r w:rsidR="00004395">
                <w:rPr>
                  <w:bCs/>
                  <w:sz w:val="22"/>
                  <w:szCs w:val="22"/>
                </w:rPr>
                <w:t>2</w:t>
              </w:r>
            </w:ins>
            <w:del w:id="68" w:author="Luana Faria" w:date="2011-09-27T17:32: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008</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008</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Bruno Sanson Koehler</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015.537.190-85</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Av. Cristiano Fischer, 590</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501</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91410-000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13/11/2009, entre Projeto Imobiliário Carlos Gomes SPE 68 Ltda. e Bruno Sanson Koehler</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66.095,84</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311 e box de estacionamento nº 49</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55"/>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55"/>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227.040,00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5"/>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5"/>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5"/>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5"/>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Pr>
          <w:p w:rsidR="00236BFE" w:rsidRPr="007454C4" w:rsidRDefault="00236BFE" w:rsidP="00004395">
            <w:pPr>
              <w:tabs>
                <w:tab w:val="left" w:pos="540"/>
              </w:tabs>
              <w:spacing w:line="360" w:lineRule="auto"/>
              <w:contextualSpacing/>
              <w:jc w:val="both"/>
              <w:rPr>
                <w:bCs/>
                <w:sz w:val="22"/>
                <w:szCs w:val="22"/>
              </w:rPr>
            </w:pPr>
            <w:r w:rsidRPr="007454C4">
              <w:rPr>
                <w:bCs/>
                <w:sz w:val="22"/>
                <w:szCs w:val="22"/>
              </w:rPr>
              <w:t>7.7. PERIODICIDADE DE PAGAMENTO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29,11% do crédito na data de sua constituição, conforme item 5 acima, e, </w:t>
            </w:r>
            <w:r w:rsidRPr="007454C4">
              <w:rPr>
                <w:bCs/>
                <w:sz w:val="22"/>
                <w:szCs w:val="22"/>
              </w:rPr>
              <w:t>consequentemente, o seu primeiro pagamento ocorrerá em 05/11/201</w:t>
            </w:r>
            <w:ins w:id="69" w:author="Luana Faria" w:date="2011-09-27T17:32:00Z">
              <w:r w:rsidR="00004395">
                <w:rPr>
                  <w:bCs/>
                  <w:sz w:val="22"/>
                  <w:szCs w:val="22"/>
                </w:rPr>
                <w:t>2</w:t>
              </w:r>
            </w:ins>
            <w:del w:id="70" w:author="Luana Faria" w:date="2011-09-27T17:32: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009</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009</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Gabriel Rodrigues Garcia</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640.673.190-53</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Av. Anita Garibaldi, 2120</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sz w:val="22"/>
                <w:szCs w:val="22"/>
              </w:rPr>
            </w:pPr>
            <w:r w:rsidRPr="007454C4">
              <w:rPr>
                <w:sz w:val="22"/>
                <w:szCs w:val="22"/>
              </w:rPr>
              <w:t xml:space="preserve"> 912</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90570-150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w:t>
            </w:r>
            <w:r w:rsidRPr="007454C4">
              <w:rPr>
                <w:b/>
                <w:sz w:val="22"/>
                <w:szCs w:val="22"/>
              </w:rPr>
              <w:t>Gabriel Rodrigues Garcia</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 xml:space="preserve">237.671,25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313 e box de estacionamento nº 181</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5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50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56"/>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383.400,00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6"/>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6"/>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6"/>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05/11/2015</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6"/>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Pr>
          <w:p w:rsidR="00236BFE" w:rsidRPr="007454C4" w:rsidRDefault="00236BFE" w:rsidP="00004395">
            <w:pPr>
              <w:tabs>
                <w:tab w:val="left" w:pos="540"/>
              </w:tabs>
              <w:spacing w:line="360" w:lineRule="auto"/>
              <w:contextualSpacing/>
              <w:jc w:val="both"/>
              <w:rPr>
                <w:bCs/>
                <w:sz w:val="22"/>
                <w:szCs w:val="22"/>
              </w:rPr>
            </w:pPr>
            <w:r w:rsidRPr="007454C4">
              <w:rPr>
                <w:bCs/>
                <w:sz w:val="22"/>
                <w:szCs w:val="22"/>
              </w:rPr>
              <w:t>7.7. PERIODICIDADE DE PAGAMENTO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61,99% do crédito na data de sua constituição, conforme item 5 acima, e, </w:t>
            </w:r>
            <w:r w:rsidRPr="007454C4">
              <w:rPr>
                <w:bCs/>
                <w:sz w:val="22"/>
                <w:szCs w:val="22"/>
              </w:rPr>
              <w:t>consequentemente, o seu primeiro pagamento ocorrerá em 05/11/201</w:t>
            </w:r>
            <w:ins w:id="71" w:author="Luana Faria" w:date="2011-09-27T17:33:00Z">
              <w:r w:rsidR="00004395">
                <w:rPr>
                  <w:bCs/>
                  <w:sz w:val="22"/>
                  <w:szCs w:val="22"/>
                </w:rPr>
                <w:t>2</w:t>
              </w:r>
            </w:ins>
            <w:del w:id="72" w:author="Luana Faria" w:date="2011-09-27T17:33: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010</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010</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Call Consultoria e Participações Ltda</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CNPJ: 94.452.448/0001-90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Av. Nilópolis, 543</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Adm.</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91340-330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05/11/2009, entre Projeto Imobiliário Carlos Gomes SPE 68 Ltda. e Call Consultoria e Participações Ltda</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tabs>
                <w:tab w:val="left" w:pos="5051"/>
              </w:tabs>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321.522,59</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401 e nº 402 e box de estacionamento nº 05 e nº 195</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58"/>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58"/>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660.000,00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8"/>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8"/>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8"/>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58"/>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Pr>
          <w:p w:rsidR="00236BFE" w:rsidRPr="007454C4" w:rsidRDefault="00236BFE" w:rsidP="00004395">
            <w:pPr>
              <w:tabs>
                <w:tab w:val="left" w:pos="540"/>
              </w:tabs>
              <w:spacing w:line="360" w:lineRule="auto"/>
              <w:contextualSpacing/>
              <w:jc w:val="both"/>
              <w:rPr>
                <w:bCs/>
                <w:sz w:val="22"/>
                <w:szCs w:val="22"/>
              </w:rPr>
            </w:pPr>
            <w:r w:rsidRPr="007454C4">
              <w:rPr>
                <w:bCs/>
                <w:sz w:val="22"/>
                <w:szCs w:val="22"/>
              </w:rPr>
              <w:t>7.7. PERIODICIDADE DE PAGAMENTO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48,72% do crédito na data de sua constituição, conforme item 5 acima, e, </w:t>
            </w:r>
            <w:r w:rsidRPr="007454C4">
              <w:rPr>
                <w:bCs/>
                <w:sz w:val="22"/>
                <w:szCs w:val="22"/>
              </w:rPr>
              <w:t>consequentemente, o seu primeiro pagamento ocorrerá em 05/11/201</w:t>
            </w:r>
            <w:ins w:id="73" w:author="Luana Faria" w:date="2011-09-27T17:33:00Z">
              <w:r w:rsidR="00004395">
                <w:rPr>
                  <w:bCs/>
                  <w:sz w:val="22"/>
                  <w:szCs w:val="22"/>
                </w:rPr>
                <w:t>2</w:t>
              </w:r>
            </w:ins>
            <w:del w:id="74" w:author="Luana Faria" w:date="2011-09-27T17:33: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011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011</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Milvo Luiz Bortolotto</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152.653.580-72</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Dr. Jorge Fayet, 77</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91330-330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Milvo Luiz Bortolotto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84.732,68</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403 e box de estacionamento nº 194</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60"/>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60"/>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291.040,00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0"/>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0"/>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0"/>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0"/>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Pr>
          <w:p w:rsidR="00236BFE" w:rsidRPr="007454C4" w:rsidRDefault="00236BFE" w:rsidP="00004395">
            <w:pPr>
              <w:tabs>
                <w:tab w:val="left" w:pos="540"/>
              </w:tabs>
              <w:spacing w:line="360" w:lineRule="auto"/>
              <w:contextualSpacing/>
              <w:jc w:val="both"/>
              <w:rPr>
                <w:bCs/>
                <w:sz w:val="22"/>
                <w:szCs w:val="22"/>
              </w:rPr>
            </w:pPr>
            <w:r w:rsidRPr="007454C4">
              <w:rPr>
                <w:bCs/>
                <w:sz w:val="22"/>
                <w:szCs w:val="22"/>
              </w:rPr>
              <w:t>7.7. PERIODICIDADE DE PAGAMENTO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29,11% do crédito na data de sua constituição, conforme item 5 acima, e, </w:t>
            </w:r>
            <w:r w:rsidRPr="007454C4">
              <w:rPr>
                <w:bCs/>
                <w:sz w:val="22"/>
                <w:szCs w:val="22"/>
              </w:rPr>
              <w:t>consequentemente, o seu primeiro pagamento ocorrerá em 05/11/2011.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012</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012</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Rejane Maria Berbigier</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CPF/MF: 494.661.350-15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Anita Garibaldi, 1418</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703</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90480-020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19/11/2009, entre Projeto Imobiliário Carlos Gomes SPE 68 Ltda. e Rejane Maria Berbigier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145.029,65</w:t>
            </w:r>
            <w:r>
              <w:rPr>
                <w:b/>
                <w:bCs/>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404 e box de estacionamento nº 193</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61"/>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61"/>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513.800,00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1"/>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1"/>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1"/>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1"/>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28,23% do crédito na data de sua constituição, conforme item 5 acima, e, </w:t>
            </w:r>
            <w:r w:rsidRPr="007454C4">
              <w:rPr>
                <w:bCs/>
                <w:sz w:val="22"/>
                <w:szCs w:val="22"/>
              </w:rPr>
              <w:t>consequentemente, o seu primeiro pagamento ocorrerá em 05/11/201</w:t>
            </w:r>
            <w:ins w:id="75" w:author="Luana Faria" w:date="2011-09-27T17:34:00Z">
              <w:r w:rsidR="00004395">
                <w:rPr>
                  <w:bCs/>
                  <w:sz w:val="22"/>
                  <w:szCs w:val="22"/>
                </w:rPr>
                <w:t>2</w:t>
              </w:r>
            </w:ins>
            <w:del w:id="76" w:author="Luana Faria" w:date="2011-09-27T17:34: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013</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013</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Maria Cristina Maluf Gardolinski</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222.616.990-34</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Quintino Bocaiúva, 1234</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903</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90440-050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Maria Cristina Maluf Gardolinski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74.524,33</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407 e box de estacionamento nº 53</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62"/>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62"/>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273.101,00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2"/>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2"/>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2"/>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2"/>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27,29% do crédito na data de sua constituição, conforme item 5 acima, e, </w:t>
            </w:r>
            <w:r w:rsidRPr="007454C4">
              <w:rPr>
                <w:bCs/>
                <w:sz w:val="22"/>
                <w:szCs w:val="22"/>
              </w:rPr>
              <w:t>consequentemente, o seu primeiro pagamento ocorrerá em 05/11/201</w:t>
            </w:r>
            <w:ins w:id="77" w:author="Luana Faria" w:date="2011-09-27T17:35:00Z">
              <w:r w:rsidR="00004395">
                <w:rPr>
                  <w:bCs/>
                  <w:sz w:val="22"/>
                  <w:szCs w:val="22"/>
                </w:rPr>
                <w:t>2</w:t>
              </w:r>
            </w:ins>
            <w:del w:id="78" w:author="Luana Faria" w:date="2011-09-27T17:35: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Pr>
        <w:pStyle w:val="Ttulo"/>
        <w:spacing w:line="360" w:lineRule="auto"/>
        <w:rPr>
          <w:sz w:val="22"/>
          <w:szCs w:val="22"/>
          <w:u w:val="none"/>
        </w:rPr>
      </w:pPr>
    </w:p>
    <w:p w:rsidR="00236BFE" w:rsidRPr="007454C4" w:rsidRDefault="00236BFE" w:rsidP="00236BFE">
      <w:pPr>
        <w:pStyle w:val="Ttulo"/>
        <w:spacing w:line="360" w:lineRule="auto"/>
      </w:pPr>
      <w:r w:rsidRPr="007454C4">
        <w:rPr>
          <w:sz w:val="22"/>
          <w:szCs w:val="22"/>
          <w:u w:val="none"/>
        </w:rPr>
        <w:t>CCI 014</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014</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Carlos Braga</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424.666.950-49</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1 de janeiro, 150</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304 Torre II</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90470-320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30/11/2009, entre Projeto Imobiliário Carlos Gomes SPE 68 Ltda. e </w:t>
            </w:r>
            <w:r w:rsidRPr="007454C4">
              <w:rPr>
                <w:b/>
                <w:sz w:val="22"/>
                <w:szCs w:val="22"/>
              </w:rPr>
              <w:t>Carlos Braga</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87.500,07</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408 e box de estacionamento nº 54</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63"/>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15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63"/>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244.200,00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3"/>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3"/>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05/10/2010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3"/>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05/12/2012</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3"/>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35,83% do crédito na data de sua constituição, conforme item 5 acima, e, </w:t>
            </w:r>
            <w:r w:rsidRPr="007454C4">
              <w:rPr>
                <w:bCs/>
                <w:sz w:val="22"/>
                <w:szCs w:val="22"/>
              </w:rPr>
              <w:t>consequentemente, o seu primeiro pagamento ocorrerá em 05/11/201</w:t>
            </w:r>
            <w:ins w:id="79" w:author="Luana Faria" w:date="2011-09-27T17:35:00Z">
              <w:r w:rsidR="00004395">
                <w:rPr>
                  <w:bCs/>
                  <w:sz w:val="22"/>
                  <w:szCs w:val="22"/>
                </w:rPr>
                <w:t>2</w:t>
              </w:r>
            </w:ins>
            <w:del w:id="80" w:author="Luana Faria" w:date="2011-09-27T17:35: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Pr>
        <w:pStyle w:val="Ttulo"/>
        <w:spacing w:line="360" w:lineRule="auto"/>
        <w:rPr>
          <w:sz w:val="22"/>
          <w:szCs w:val="22"/>
          <w:u w:val="none"/>
        </w:rPr>
      </w:pPr>
    </w:p>
    <w:p w:rsidR="00236BFE" w:rsidRPr="007454C4" w:rsidRDefault="00236BFE" w:rsidP="00236BFE">
      <w:pPr>
        <w:pStyle w:val="Ttulo"/>
        <w:spacing w:line="360" w:lineRule="auto"/>
      </w:pPr>
      <w:r w:rsidRPr="007454C4">
        <w:rPr>
          <w:sz w:val="22"/>
          <w:szCs w:val="22"/>
          <w:u w:val="none"/>
        </w:rPr>
        <w:t>CCI 015</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015</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Jefferson Luís Braga da Silva</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320.774.910-00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Desembargador Alves Nogueira, 180</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1101</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90470-110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22/12/2009, entre Projeto Imobiliário Carlos Gomes SPE 68 Ltda. e Jefferson Luiz Braga da Silva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74.732,01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410 e box de estacionamento nº 56</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64"/>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16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64"/>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228.396,00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4"/>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4"/>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05/02/2010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4"/>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05/01/2013</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4"/>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w:t>
            </w:r>
            <w:r>
              <w:rPr>
                <w:bCs/>
                <w:sz w:val="22"/>
                <w:szCs w:val="22"/>
              </w:rPr>
              <w:t xml:space="preserve"> ou seja, 32,72% do crédito na data de sua constituição, conforme item 5 acima, e, </w:t>
            </w:r>
            <w:r w:rsidRPr="007454C4">
              <w:rPr>
                <w:bCs/>
                <w:sz w:val="22"/>
                <w:szCs w:val="22"/>
              </w:rPr>
              <w:t xml:space="preserve"> consequentemente, o seu primeiro pagamento ocorrerá em 05/11/201</w:t>
            </w:r>
            <w:ins w:id="81" w:author="Luana Faria" w:date="2011-09-27T17:36:00Z">
              <w:r w:rsidR="00004395">
                <w:rPr>
                  <w:bCs/>
                  <w:sz w:val="22"/>
                  <w:szCs w:val="22"/>
                </w:rPr>
                <w:t>2</w:t>
              </w:r>
            </w:ins>
            <w:del w:id="82" w:author="Luana Faria" w:date="2011-09-27T17:36: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Pr>
        <w:pStyle w:val="Ttulo"/>
        <w:spacing w:line="360" w:lineRule="auto"/>
        <w:rPr>
          <w:sz w:val="22"/>
          <w:u w:val="none"/>
        </w:rPr>
      </w:pPr>
    </w:p>
    <w:p w:rsidR="00236BFE" w:rsidRPr="007454C4" w:rsidRDefault="00236BFE" w:rsidP="00236BFE">
      <w:pPr>
        <w:pStyle w:val="Ttulo"/>
        <w:spacing w:line="360" w:lineRule="auto"/>
      </w:pPr>
      <w:r w:rsidRPr="007454C4">
        <w:rPr>
          <w:sz w:val="22"/>
          <w:szCs w:val="22"/>
          <w:u w:val="none"/>
        </w:rPr>
        <w:t>CCI 016</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016</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Maria da Gloria Tellechea Cairoli</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459.735.390-91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Rua Coronel Bordini, 668 </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90440-003</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28/12/2010, entre Projeto Imobiliário Carlos Gomes SPE 68 Ltda. e Maria da Gloria Tellechea Cairoli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141.895,78</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501, box de estacionamento nº 59 e nº 60</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Nº MATRÍCULA</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65"/>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 xml:space="preserve">28 meses </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65"/>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406.770,00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5"/>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5"/>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Pr>
                <w:bCs/>
                <w:sz w:val="22"/>
                <w:szCs w:val="22"/>
              </w:rPr>
              <w:t>0</w:t>
            </w:r>
            <w:r w:rsidRPr="007454C4">
              <w:rPr>
                <w:bCs/>
                <w:sz w:val="22"/>
                <w:szCs w:val="22"/>
              </w:rPr>
              <w:t>5/</w:t>
            </w:r>
            <w:r>
              <w:rPr>
                <w:bCs/>
                <w:sz w:val="22"/>
                <w:szCs w:val="22"/>
              </w:rPr>
              <w:t>0</w:t>
            </w:r>
            <w:r w:rsidRPr="007454C4">
              <w:rPr>
                <w:bCs/>
                <w:sz w:val="22"/>
                <w:szCs w:val="22"/>
              </w:rPr>
              <w:t xml:space="preserve">3/2011 </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5"/>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Pr>
                <w:bCs/>
                <w:sz w:val="22"/>
                <w:szCs w:val="22"/>
              </w:rPr>
              <w:t>0</w:t>
            </w:r>
            <w:r w:rsidRPr="007454C4">
              <w:rPr>
                <w:bCs/>
                <w:sz w:val="22"/>
                <w:szCs w:val="22"/>
              </w:rPr>
              <w:t>5/</w:t>
            </w:r>
            <w:r>
              <w:rPr>
                <w:bCs/>
                <w:sz w:val="22"/>
                <w:szCs w:val="22"/>
              </w:rPr>
              <w:t>0</w:t>
            </w:r>
            <w:r w:rsidRPr="007454C4">
              <w:rPr>
                <w:bCs/>
                <w:sz w:val="22"/>
                <w:szCs w:val="22"/>
              </w:rPr>
              <w:t xml:space="preserve">1/2014 </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5"/>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34,88% do crédito na data de sua constituição, conforme item 5 acima, e, </w:t>
            </w:r>
            <w:r w:rsidRPr="007454C4">
              <w:rPr>
                <w:bCs/>
                <w:sz w:val="22"/>
                <w:szCs w:val="22"/>
              </w:rPr>
              <w:t>consequentemente, o seu primeiro pagamento ocorrerá em 05/11/201</w:t>
            </w:r>
            <w:ins w:id="83" w:author="Luana Faria" w:date="2011-09-27T17:36:00Z">
              <w:r w:rsidR="00004395">
                <w:rPr>
                  <w:bCs/>
                  <w:sz w:val="22"/>
                  <w:szCs w:val="22"/>
                </w:rPr>
                <w:t>2</w:t>
              </w:r>
            </w:ins>
            <w:del w:id="84" w:author="Luana Faria" w:date="2011-09-27T17:36: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Pr>
        <w:pStyle w:val="Ttulo"/>
        <w:spacing w:line="360" w:lineRule="auto"/>
        <w:rPr>
          <w:sz w:val="22"/>
          <w:szCs w:val="22"/>
          <w:u w:val="none"/>
        </w:rPr>
      </w:pPr>
    </w:p>
    <w:p w:rsidR="00236BFE" w:rsidRPr="007454C4" w:rsidRDefault="00236BFE" w:rsidP="00236BFE">
      <w:pPr>
        <w:pStyle w:val="Ttulo"/>
        <w:spacing w:line="360" w:lineRule="auto"/>
      </w:pPr>
      <w:r w:rsidRPr="007454C4">
        <w:rPr>
          <w:sz w:val="22"/>
          <w:szCs w:val="22"/>
          <w:u w:val="none"/>
        </w:rPr>
        <w:t>CCI 017</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20"/>
        <w:gridCol w:w="501"/>
        <w:gridCol w:w="446"/>
        <w:gridCol w:w="140"/>
        <w:gridCol w:w="425"/>
        <w:gridCol w:w="286"/>
        <w:gridCol w:w="283"/>
        <w:gridCol w:w="79"/>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5"/>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4"/>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017</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4"/>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4"/>
          </w:tcPr>
          <w:p w:rsidR="00236BFE" w:rsidRPr="007454C4" w:rsidRDefault="00236BFE" w:rsidP="00004395">
            <w:pPr>
              <w:spacing w:line="360" w:lineRule="auto"/>
              <w:contextualSpacing/>
              <w:jc w:val="both"/>
              <w:rPr>
                <w:bCs/>
                <w:sz w:val="22"/>
                <w:szCs w:val="22"/>
              </w:rPr>
            </w:pPr>
            <w:r w:rsidRPr="007454C4">
              <w:rPr>
                <w:bCs/>
                <w:sz w:val="22"/>
                <w:szCs w:val="22"/>
              </w:rPr>
              <w:t>NOME: PROJETO IMOBILIÁRIO CARLOS GOMES SPE 68 LTDA.</w:t>
            </w:r>
          </w:p>
        </w:tc>
      </w:tr>
      <w:tr w:rsidR="00236BFE" w:rsidRPr="007454C4" w:rsidTr="00004395">
        <w:trPr>
          <w:gridAfter w:val="2"/>
          <w:wAfter w:w="25" w:type="dxa"/>
        </w:trPr>
        <w:tc>
          <w:tcPr>
            <w:tcW w:w="9209" w:type="dxa"/>
            <w:gridSpan w:val="34"/>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4"/>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4"/>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5"/>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5"/>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5"/>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5"/>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5"/>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5"/>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5"/>
          </w:tcPr>
          <w:p w:rsidR="00236BFE" w:rsidRPr="007454C4" w:rsidRDefault="00236BFE" w:rsidP="00004395">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VIP Assessoria e Consultoria Ltda</w:t>
            </w:r>
          </w:p>
        </w:tc>
      </w:tr>
      <w:tr w:rsidR="00236BFE" w:rsidRPr="007454C4" w:rsidTr="00004395">
        <w:trPr>
          <w:gridAfter w:val="1"/>
          <w:wAfter w:w="6" w:type="dxa"/>
        </w:trPr>
        <w:tc>
          <w:tcPr>
            <w:tcW w:w="9228" w:type="dxa"/>
            <w:gridSpan w:val="35"/>
          </w:tcPr>
          <w:p w:rsidR="00236BFE" w:rsidRPr="007454C4" w:rsidRDefault="00236BFE" w:rsidP="00004395">
            <w:pPr>
              <w:spacing w:line="360" w:lineRule="auto"/>
              <w:contextualSpacing/>
              <w:jc w:val="both"/>
              <w:rPr>
                <w:bCs/>
                <w:sz w:val="22"/>
                <w:szCs w:val="22"/>
              </w:rPr>
            </w:pPr>
            <w:r w:rsidRPr="007454C4">
              <w:rPr>
                <w:bCs/>
                <w:sz w:val="22"/>
                <w:szCs w:val="22"/>
              </w:rPr>
              <w:t>CPF/MF: 04.993.090/0001-10</w:t>
            </w:r>
          </w:p>
        </w:tc>
      </w:tr>
      <w:tr w:rsidR="00236BFE" w:rsidRPr="007454C4" w:rsidTr="00004395">
        <w:trPr>
          <w:gridAfter w:val="1"/>
          <w:wAfter w:w="6" w:type="dxa"/>
        </w:trPr>
        <w:tc>
          <w:tcPr>
            <w:tcW w:w="9228" w:type="dxa"/>
            <w:gridSpan w:val="35"/>
          </w:tcPr>
          <w:p w:rsidR="00236BFE" w:rsidRPr="007454C4" w:rsidRDefault="00236BFE" w:rsidP="00004395">
            <w:pPr>
              <w:spacing w:line="360" w:lineRule="auto"/>
              <w:contextualSpacing/>
              <w:jc w:val="both"/>
              <w:rPr>
                <w:bCs/>
                <w:sz w:val="22"/>
                <w:szCs w:val="22"/>
              </w:rPr>
            </w:pPr>
            <w:r w:rsidRPr="007454C4">
              <w:rPr>
                <w:bCs/>
                <w:sz w:val="22"/>
                <w:szCs w:val="22"/>
              </w:rPr>
              <w:t>ENDEREÇO: R. Maques do Pombal,783</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4"/>
          </w:tcPr>
          <w:p w:rsidR="00236BFE" w:rsidRPr="007454C4" w:rsidRDefault="00236BFE" w:rsidP="00004395">
            <w:pPr>
              <w:spacing w:line="360" w:lineRule="auto"/>
              <w:contextualSpacing/>
              <w:jc w:val="both"/>
              <w:rPr>
                <w:bCs/>
                <w:sz w:val="22"/>
                <w:szCs w:val="22"/>
              </w:rPr>
            </w:pPr>
            <w:r w:rsidRPr="007454C4">
              <w:rPr>
                <w:sz w:val="22"/>
                <w:szCs w:val="22"/>
              </w:rPr>
              <w:t xml:space="preserve"> 706</w:t>
            </w:r>
          </w:p>
        </w:tc>
        <w:tc>
          <w:tcPr>
            <w:tcW w:w="1134"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90540000</w:t>
            </w:r>
          </w:p>
        </w:tc>
      </w:tr>
      <w:tr w:rsidR="00236BFE" w:rsidRPr="007454C4" w:rsidTr="00004395">
        <w:trPr>
          <w:gridAfter w:val="1"/>
          <w:wAfter w:w="6" w:type="dxa"/>
        </w:trPr>
        <w:tc>
          <w:tcPr>
            <w:tcW w:w="9228" w:type="dxa"/>
            <w:gridSpan w:val="35"/>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5"/>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02/03/2011, entre Projeto Imobiliário Carlos Gomes SPE 68 Ltda. e VIP Assessoria e Consultoria Ltda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5"/>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194.433,12</w:t>
            </w:r>
          </w:p>
        </w:tc>
      </w:tr>
      <w:tr w:rsidR="00236BFE" w:rsidRPr="007454C4" w:rsidTr="00004395">
        <w:trPr>
          <w:gridAfter w:val="1"/>
          <w:wAfter w:w="6" w:type="dxa"/>
        </w:trPr>
        <w:tc>
          <w:tcPr>
            <w:tcW w:w="9228" w:type="dxa"/>
            <w:gridSpan w:val="35"/>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8"/>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6"/>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5"/>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507 e nº 508 e box de estacionamento nº 103 e nº 104</w:t>
            </w:r>
          </w:p>
        </w:tc>
      </w:tr>
      <w:tr w:rsidR="00236BFE" w:rsidRPr="007454C4" w:rsidTr="00004395">
        <w:trPr>
          <w:gridAfter w:val="1"/>
          <w:wAfter w:w="6" w:type="dxa"/>
        </w:trPr>
        <w:tc>
          <w:tcPr>
            <w:tcW w:w="9228" w:type="dxa"/>
            <w:gridSpan w:val="35"/>
          </w:tcPr>
          <w:p w:rsidR="00236BFE" w:rsidRPr="007454C4" w:rsidRDefault="00236BFE" w:rsidP="00004395">
            <w:pPr>
              <w:keepNext/>
              <w:spacing w:line="360" w:lineRule="auto"/>
              <w:contextualSpacing/>
              <w:jc w:val="both"/>
              <w:rPr>
                <w:bCs/>
                <w:sz w:val="22"/>
                <w:szCs w:val="22"/>
              </w:rPr>
            </w:pPr>
            <w:r w:rsidRPr="007454C4">
              <w:rPr>
                <w:bCs/>
                <w:sz w:val="22"/>
                <w:szCs w:val="22"/>
              </w:rPr>
              <w:t>ENDEREÇO: Av. Carlos Gomes nº 700 box 103 e 104</w:t>
            </w:r>
          </w:p>
        </w:tc>
      </w:tr>
      <w:tr w:rsidR="00236BFE" w:rsidRPr="007454C4" w:rsidTr="00004395">
        <w:trPr>
          <w:gridAfter w:val="1"/>
          <w:wAfter w:w="6" w:type="dxa"/>
        </w:trPr>
        <w:tc>
          <w:tcPr>
            <w:tcW w:w="1996" w:type="dxa"/>
            <w:gridSpan w:val="6"/>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947" w:type="dxa"/>
            <w:gridSpan w:val="2"/>
          </w:tcPr>
          <w:p w:rsidR="00236BFE" w:rsidRPr="007454C4" w:rsidRDefault="00236BFE" w:rsidP="00004395">
            <w:pPr>
              <w:spacing w:line="360" w:lineRule="auto"/>
              <w:contextualSpacing/>
              <w:jc w:val="both"/>
              <w:rPr>
                <w:bCs/>
                <w:sz w:val="22"/>
                <w:szCs w:val="22"/>
              </w:rPr>
            </w:pPr>
            <w:r w:rsidRPr="007454C4">
              <w:rPr>
                <w:bCs/>
                <w:sz w:val="22"/>
                <w:szCs w:val="22"/>
              </w:rPr>
              <w:t>507/508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902" w:type="dxa"/>
            <w:gridSpan w:val="8"/>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93" w:type="dxa"/>
            <w:gridSpan w:val="3"/>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32"/>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32"/>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3"/>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3"/>
          </w:tcPr>
          <w:p w:rsidR="00236BFE" w:rsidRPr="007454C4" w:rsidRDefault="00236BFE" w:rsidP="00004395">
            <w:pPr>
              <w:numPr>
                <w:ilvl w:val="0"/>
                <w:numId w:val="6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 xml:space="preserve">19 meses </w:t>
            </w:r>
          </w:p>
        </w:tc>
      </w:tr>
      <w:tr w:rsidR="00236BFE" w:rsidRPr="007454C4" w:rsidTr="00004395">
        <w:trPr>
          <w:gridAfter w:val="1"/>
          <w:wAfter w:w="6" w:type="dxa"/>
        </w:trPr>
        <w:tc>
          <w:tcPr>
            <w:tcW w:w="4156" w:type="dxa"/>
            <w:gridSpan w:val="13"/>
          </w:tcPr>
          <w:p w:rsidR="00236BFE" w:rsidRPr="007454C4" w:rsidRDefault="00236BFE" w:rsidP="00004395">
            <w:pPr>
              <w:numPr>
                <w:ilvl w:val="0"/>
                <w:numId w:val="66"/>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363.446,96</w:t>
            </w:r>
          </w:p>
        </w:tc>
      </w:tr>
      <w:tr w:rsidR="00236BFE" w:rsidRPr="007454C4" w:rsidTr="00004395">
        <w:trPr>
          <w:gridAfter w:val="1"/>
          <w:wAfter w:w="6" w:type="dxa"/>
          <w:trHeight w:val="199"/>
        </w:trPr>
        <w:tc>
          <w:tcPr>
            <w:tcW w:w="4156" w:type="dxa"/>
            <w:gridSpan w:val="13"/>
          </w:tcPr>
          <w:p w:rsidR="00236BFE" w:rsidRPr="007454C4" w:rsidRDefault="00236BFE" w:rsidP="00004395">
            <w:pPr>
              <w:numPr>
                <w:ilvl w:val="0"/>
                <w:numId w:val="66"/>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3"/>
          </w:tcPr>
          <w:p w:rsidR="00236BFE" w:rsidRPr="007454C4" w:rsidRDefault="00236BFE" w:rsidP="00004395">
            <w:pPr>
              <w:numPr>
                <w:ilvl w:val="0"/>
                <w:numId w:val="66"/>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05/03/2011</w:t>
            </w:r>
          </w:p>
        </w:tc>
      </w:tr>
      <w:tr w:rsidR="00236BFE" w:rsidRPr="007454C4" w:rsidTr="00004395">
        <w:trPr>
          <w:gridAfter w:val="1"/>
          <w:wAfter w:w="6" w:type="dxa"/>
          <w:trHeight w:val="199"/>
        </w:trPr>
        <w:tc>
          <w:tcPr>
            <w:tcW w:w="4156" w:type="dxa"/>
            <w:gridSpan w:val="13"/>
          </w:tcPr>
          <w:p w:rsidR="00236BFE" w:rsidRPr="007454C4" w:rsidRDefault="00236BFE" w:rsidP="00004395">
            <w:pPr>
              <w:numPr>
                <w:ilvl w:val="0"/>
                <w:numId w:val="66"/>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05/04/2013</w:t>
            </w:r>
          </w:p>
        </w:tc>
      </w:tr>
      <w:tr w:rsidR="00236BFE" w:rsidRPr="007454C4" w:rsidTr="00004395">
        <w:trPr>
          <w:gridAfter w:val="1"/>
          <w:wAfter w:w="6" w:type="dxa"/>
          <w:trHeight w:val="199"/>
        </w:trPr>
        <w:tc>
          <w:tcPr>
            <w:tcW w:w="4156" w:type="dxa"/>
            <w:gridSpan w:val="13"/>
          </w:tcPr>
          <w:p w:rsidR="00236BFE" w:rsidRPr="007454C4" w:rsidRDefault="00236BFE" w:rsidP="00004395">
            <w:pPr>
              <w:numPr>
                <w:ilvl w:val="0"/>
                <w:numId w:val="66"/>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3"/>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5"/>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ins w:id="85" w:author="Luana Faria" w:date="2011-09-27T17:36:00Z">
              <w:r w:rsidR="00004395">
                <w:rPr>
                  <w:bCs/>
                  <w:sz w:val="22"/>
                  <w:szCs w:val="22"/>
                </w:rPr>
                <w:t>2</w:t>
              </w:r>
            </w:ins>
            <w:del w:id="86" w:author="Luana Faria" w:date="2011-09-27T17:36:00Z">
              <w:r w:rsidRPr="007454C4" w:rsidDel="00004395">
                <w:rPr>
                  <w:bCs/>
                  <w:sz w:val="22"/>
                  <w:szCs w:val="22"/>
                </w:rPr>
                <w:delText>1</w:delText>
              </w:r>
            </w:del>
            <w:r w:rsidRPr="007454C4">
              <w:rPr>
                <w:bCs/>
                <w:sz w:val="22"/>
                <w:szCs w:val="22"/>
              </w:rPr>
              <w:t xml:space="preserve"> da Promessa de Compra e Venda, </w:t>
            </w:r>
            <w:r>
              <w:rPr>
                <w:bCs/>
                <w:sz w:val="22"/>
                <w:szCs w:val="22"/>
              </w:rPr>
              <w:t xml:space="preserve">ou seja, 53,50% do crédito na data de sua constituição, conforme item 5 acima, e, </w:t>
            </w:r>
            <w:r w:rsidRPr="007454C4">
              <w:rPr>
                <w:bCs/>
                <w:sz w:val="22"/>
                <w:szCs w:val="22"/>
              </w:rPr>
              <w:t>consequentemente, o seu primeiro pagamento ocorrerá em 05/11/2011.</w:t>
            </w:r>
          </w:p>
        </w:tc>
      </w:tr>
      <w:tr w:rsidR="00236BFE" w:rsidRPr="007454C4" w:rsidTr="00004395">
        <w:trPr>
          <w:gridAfter w:val="1"/>
          <w:wAfter w:w="6" w:type="dxa"/>
        </w:trPr>
        <w:tc>
          <w:tcPr>
            <w:tcW w:w="9228" w:type="dxa"/>
            <w:gridSpan w:val="35"/>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5"/>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Pr>
        <w:pStyle w:val="Ttulo"/>
        <w:spacing w:line="360" w:lineRule="auto"/>
        <w:rPr>
          <w:sz w:val="22"/>
          <w:szCs w:val="22"/>
          <w:u w:val="none"/>
        </w:rPr>
      </w:pPr>
    </w:p>
    <w:p w:rsidR="00236BFE" w:rsidRPr="007454C4" w:rsidRDefault="00236BFE" w:rsidP="00236BFE">
      <w:pPr>
        <w:pStyle w:val="Ttulo"/>
        <w:spacing w:line="360" w:lineRule="auto"/>
      </w:pPr>
      <w:r w:rsidRPr="007454C4">
        <w:rPr>
          <w:sz w:val="22"/>
          <w:szCs w:val="22"/>
          <w:u w:val="none"/>
        </w:rPr>
        <w:t>CCI 018</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018</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NOME: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Renato S. Saraiva</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463.351.370-20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Conde da Figueira, 712</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91330-590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21/11/2010, entre Projeto Imobiliário Carlos Gomes SPE 68 Ltda. e </w:t>
            </w:r>
            <w:r w:rsidRPr="007454C4">
              <w:rPr>
                <w:b/>
                <w:sz w:val="22"/>
                <w:szCs w:val="22"/>
              </w:rPr>
              <w:t>Renato S. Saraiva</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113.189,71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509 e box de estacionamento nº 63</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66"/>
              </w:numPr>
              <w:tabs>
                <w:tab w:val="left" w:pos="540"/>
              </w:tabs>
              <w:autoSpaceDE/>
              <w:autoSpaceDN/>
              <w:adjustRightInd/>
              <w:spacing w:line="360" w:lineRule="auto"/>
              <w:ind w:left="0" w:firstLine="0"/>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 xml:space="preserve">30 meses </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67"/>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315.759,36</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7"/>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7"/>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 xml:space="preserve">5/12/2010 </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7"/>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05/03/2014</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7"/>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Pr>
                <w:bCs/>
                <w:sz w:val="22"/>
                <w:szCs w:val="22"/>
              </w:rPr>
              <w:t xml:space="preserve">ou seja, 35,85% do crédito na data de sua constituição, conforme item 5 acima, e, </w:t>
            </w:r>
            <w:r w:rsidRPr="007454C4">
              <w:rPr>
                <w:bCs/>
                <w:sz w:val="22"/>
                <w:szCs w:val="22"/>
              </w:rPr>
              <w:t>consequentemente, o seu primeiro pagamento ocorrerá em 05/11/2011.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Pr>
        <w:pStyle w:val="Ttulo"/>
        <w:spacing w:line="360" w:lineRule="auto"/>
        <w:rPr>
          <w:sz w:val="22"/>
          <w:szCs w:val="22"/>
          <w:u w:val="none"/>
        </w:rPr>
      </w:pPr>
    </w:p>
    <w:p w:rsidR="00236BFE" w:rsidRPr="007454C4" w:rsidRDefault="00236BFE" w:rsidP="00236BFE">
      <w:pPr>
        <w:pStyle w:val="Ttulo"/>
        <w:spacing w:line="360" w:lineRule="auto"/>
      </w:pPr>
      <w:r w:rsidRPr="007454C4">
        <w:rPr>
          <w:sz w:val="22"/>
          <w:szCs w:val="22"/>
          <w:u w:val="none"/>
        </w:rPr>
        <w:t>CCI 019</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019</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Ciber Com e Repres Ltda</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CNPJ: 02.357.477/0001-48</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Dario Pederneiras, 498</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91330-590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03/03/2011, entre Projeto Imobiliário Carlos Gomes SPE 68 Ltda. e </w:t>
            </w:r>
            <w:r w:rsidRPr="007454C4">
              <w:rPr>
                <w:b/>
                <w:sz w:val="22"/>
                <w:szCs w:val="22"/>
              </w:rPr>
              <w:t>Ciber Com e Repres Ltda</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73.876,81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510 e box de estacionamento nº 64</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68"/>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 xml:space="preserve">15 meses </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68"/>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220.000,00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8"/>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8"/>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05/05/2011</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8"/>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05/12/2012</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68"/>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w:t>
            </w:r>
            <w:r>
              <w:rPr>
                <w:bCs/>
                <w:sz w:val="22"/>
                <w:szCs w:val="22"/>
              </w:rPr>
              <w:t xml:space="preserve"> ou seja, 33,58% do crédito na data de sua constituição, conforme item 5 acima, e, </w:t>
            </w:r>
            <w:r w:rsidRPr="007454C4">
              <w:rPr>
                <w:bCs/>
                <w:sz w:val="22"/>
                <w:szCs w:val="22"/>
              </w:rPr>
              <w:t xml:space="preserve"> consequentemente, o seu primeiro pagamento ocorrerá em 05/11/201</w:t>
            </w:r>
            <w:del w:id="87" w:author="Luana Faria" w:date="2011-09-27T17:37:00Z">
              <w:r w:rsidRPr="007454C4" w:rsidDel="00004395">
                <w:rPr>
                  <w:bCs/>
                  <w:sz w:val="22"/>
                  <w:szCs w:val="22"/>
                </w:rPr>
                <w:delText>1</w:delText>
              </w:r>
            </w:del>
            <w:ins w:id="88" w:author="Luana Faria" w:date="2011-09-27T17:37:00Z">
              <w:r w:rsidR="00004395">
                <w:rPr>
                  <w:bCs/>
                  <w:sz w:val="22"/>
                  <w:szCs w:val="22"/>
                </w:rPr>
                <w:t>2</w:t>
              </w:r>
            </w:ins>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Pr>
        <w:pStyle w:val="Ttulo"/>
        <w:spacing w:line="360" w:lineRule="auto"/>
        <w:rPr>
          <w:sz w:val="22"/>
          <w:szCs w:val="22"/>
          <w:u w:val="none"/>
        </w:rPr>
      </w:pPr>
    </w:p>
    <w:p w:rsidR="00236BFE" w:rsidRPr="007454C4" w:rsidRDefault="00236BFE" w:rsidP="00236BFE">
      <w:pPr>
        <w:pStyle w:val="Ttulo"/>
        <w:spacing w:line="360" w:lineRule="auto"/>
      </w:pPr>
      <w:r w:rsidRPr="007454C4">
        <w:rPr>
          <w:sz w:val="22"/>
          <w:szCs w:val="22"/>
          <w:u w:val="none"/>
        </w:rPr>
        <w:t>CCI 020</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4"/>
        <w:gridCol w:w="514"/>
        <w:gridCol w:w="282"/>
        <w:gridCol w:w="97"/>
        <w:gridCol w:w="72"/>
        <w:gridCol w:w="521"/>
        <w:gridCol w:w="588"/>
        <w:gridCol w:w="427"/>
        <w:gridCol w:w="282"/>
        <w:gridCol w:w="362"/>
        <w:gridCol w:w="65"/>
        <w:gridCol w:w="55"/>
        <w:gridCol w:w="372"/>
        <w:gridCol w:w="845"/>
        <w:gridCol w:w="17"/>
        <w:gridCol w:w="448"/>
        <w:gridCol w:w="25"/>
        <w:gridCol w:w="67"/>
        <w:gridCol w:w="16"/>
        <w:gridCol w:w="432"/>
        <w:gridCol w:w="25"/>
        <w:gridCol w:w="67"/>
        <w:gridCol w:w="43"/>
        <w:gridCol w:w="461"/>
        <w:gridCol w:w="25"/>
        <w:gridCol w:w="79"/>
        <w:gridCol w:w="112"/>
        <w:gridCol w:w="504"/>
        <w:gridCol w:w="25"/>
        <w:gridCol w:w="68"/>
        <w:gridCol w:w="1305"/>
        <w:gridCol w:w="23"/>
        <w:gridCol w:w="6"/>
      </w:tblGrid>
      <w:tr w:rsidR="00236BFE" w:rsidRPr="007454C4" w:rsidTr="00004395">
        <w:tc>
          <w:tcPr>
            <w:tcW w:w="4269"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5"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4"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6"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020</w:t>
            </w:r>
          </w:p>
        </w:tc>
        <w:tc>
          <w:tcPr>
            <w:tcW w:w="1705"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7"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9" w:type="dxa"/>
        </w:trPr>
        <w:tc>
          <w:tcPr>
            <w:tcW w:w="9205"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9" w:type="dxa"/>
        </w:trPr>
        <w:tc>
          <w:tcPr>
            <w:tcW w:w="9205"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9" w:type="dxa"/>
        </w:trPr>
        <w:tc>
          <w:tcPr>
            <w:tcW w:w="9205"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9" w:type="dxa"/>
        </w:trPr>
        <w:tc>
          <w:tcPr>
            <w:tcW w:w="9205"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9" w:type="dxa"/>
        </w:trPr>
        <w:tc>
          <w:tcPr>
            <w:tcW w:w="1969"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9"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6"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2"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897"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81"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6"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1"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Jacintha Gay da Silva</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810.082.280-87</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Av. Itajaí, 466</w:t>
            </w:r>
          </w:p>
        </w:tc>
      </w:tr>
      <w:tr w:rsidR="00236BFE" w:rsidRPr="007454C4" w:rsidTr="00004395">
        <w:trPr>
          <w:gridAfter w:val="1"/>
          <w:wAfter w:w="6" w:type="dxa"/>
        </w:trPr>
        <w:tc>
          <w:tcPr>
            <w:tcW w:w="1969"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9"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w:t>
            </w:r>
          </w:p>
        </w:tc>
        <w:tc>
          <w:tcPr>
            <w:tcW w:w="1136"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90470-140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11/11/2010, entre Projeto Imobiliário Carlos Gomes SPE 68 Ltda. e </w:t>
            </w:r>
            <w:r w:rsidRPr="007454C4">
              <w:rPr>
                <w:b/>
                <w:sz w:val="22"/>
                <w:szCs w:val="22"/>
              </w:rPr>
              <w:t>Jacintha Gay da Silva</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444.463,11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18"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7"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8"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511, nº 512, nº 513 e nº 514 e box de estacionamento nº 65, nº 66, nº196 e nº 197</w:t>
            </w:r>
          </w:p>
        </w:tc>
      </w:tr>
      <w:tr w:rsidR="00236BFE" w:rsidRPr="007454C4" w:rsidTr="00004395">
        <w:trPr>
          <w:gridAfter w:val="1"/>
          <w:wAfter w:w="6" w:type="dxa"/>
        </w:trPr>
        <w:tc>
          <w:tcPr>
            <w:tcW w:w="1800"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8"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0"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MAE</w:t>
            </w:r>
          </w:p>
        </w:tc>
        <w:tc>
          <w:tcPr>
            <w:tcW w:w="7428"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49"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9"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49" w:type="dxa"/>
            <w:gridSpan w:val="10"/>
          </w:tcPr>
          <w:p w:rsidR="00236BFE" w:rsidRPr="007454C4" w:rsidRDefault="00236BFE" w:rsidP="00004395">
            <w:pPr>
              <w:numPr>
                <w:ilvl w:val="0"/>
                <w:numId w:val="69"/>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9"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6" w:type="dxa"/>
        </w:trPr>
        <w:tc>
          <w:tcPr>
            <w:tcW w:w="4149" w:type="dxa"/>
            <w:gridSpan w:val="10"/>
          </w:tcPr>
          <w:p w:rsidR="00236BFE" w:rsidRPr="007454C4" w:rsidRDefault="00236BFE" w:rsidP="00004395">
            <w:pPr>
              <w:numPr>
                <w:ilvl w:val="0"/>
                <w:numId w:val="69"/>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9" w:type="dxa"/>
            <w:gridSpan w:val="22"/>
          </w:tcPr>
          <w:p w:rsidR="00236BFE" w:rsidRPr="007454C4" w:rsidRDefault="00236BFE" w:rsidP="00004395">
            <w:pPr>
              <w:spacing w:line="360" w:lineRule="auto"/>
              <w:contextualSpacing/>
              <w:jc w:val="both"/>
              <w:rPr>
                <w:bCs/>
                <w:sz w:val="22"/>
                <w:szCs w:val="22"/>
              </w:rPr>
            </w:pPr>
            <w:r w:rsidRPr="007454C4">
              <w:rPr>
                <w:b/>
                <w:sz w:val="22"/>
                <w:szCs w:val="22"/>
              </w:rPr>
              <w:t>1.564.000,00</w:t>
            </w:r>
          </w:p>
        </w:tc>
      </w:tr>
      <w:tr w:rsidR="00236BFE" w:rsidRPr="007454C4" w:rsidTr="00004395">
        <w:trPr>
          <w:gridAfter w:val="1"/>
          <w:wAfter w:w="6" w:type="dxa"/>
          <w:trHeight w:val="199"/>
        </w:trPr>
        <w:tc>
          <w:tcPr>
            <w:tcW w:w="4149" w:type="dxa"/>
            <w:gridSpan w:val="10"/>
          </w:tcPr>
          <w:p w:rsidR="00236BFE" w:rsidRPr="007454C4" w:rsidRDefault="00236BFE" w:rsidP="00004395">
            <w:pPr>
              <w:numPr>
                <w:ilvl w:val="0"/>
                <w:numId w:val="69"/>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9"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49" w:type="dxa"/>
            <w:gridSpan w:val="10"/>
          </w:tcPr>
          <w:p w:rsidR="00236BFE" w:rsidRPr="007454C4" w:rsidRDefault="00236BFE" w:rsidP="00004395">
            <w:pPr>
              <w:numPr>
                <w:ilvl w:val="0"/>
                <w:numId w:val="69"/>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9"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05/01/2011</w:t>
            </w:r>
          </w:p>
        </w:tc>
      </w:tr>
      <w:tr w:rsidR="00236BFE" w:rsidRPr="007454C4" w:rsidTr="00004395">
        <w:trPr>
          <w:gridAfter w:val="1"/>
          <w:wAfter w:w="6" w:type="dxa"/>
          <w:trHeight w:val="199"/>
        </w:trPr>
        <w:tc>
          <w:tcPr>
            <w:tcW w:w="4149" w:type="dxa"/>
            <w:gridSpan w:val="10"/>
          </w:tcPr>
          <w:p w:rsidR="00236BFE" w:rsidRPr="007454C4" w:rsidRDefault="00236BFE" w:rsidP="00004395">
            <w:pPr>
              <w:numPr>
                <w:ilvl w:val="0"/>
                <w:numId w:val="69"/>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9"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w:t>
            </w:r>
            <w:r>
              <w:rPr>
                <w:bCs/>
                <w:sz w:val="22"/>
                <w:szCs w:val="22"/>
              </w:rPr>
              <w:t>11</w:t>
            </w:r>
            <w:r w:rsidRPr="007454C4">
              <w:rPr>
                <w:bCs/>
                <w:sz w:val="22"/>
                <w:szCs w:val="22"/>
              </w:rPr>
              <w:t>/2012</w:t>
            </w:r>
          </w:p>
        </w:tc>
      </w:tr>
      <w:tr w:rsidR="00236BFE" w:rsidRPr="007454C4" w:rsidTr="00004395">
        <w:trPr>
          <w:gridAfter w:val="1"/>
          <w:wAfter w:w="6" w:type="dxa"/>
          <w:trHeight w:val="199"/>
        </w:trPr>
        <w:tc>
          <w:tcPr>
            <w:tcW w:w="4149" w:type="dxa"/>
            <w:gridSpan w:val="10"/>
          </w:tcPr>
          <w:p w:rsidR="00236BFE" w:rsidRPr="007454C4" w:rsidRDefault="00236BFE" w:rsidP="00004395">
            <w:pPr>
              <w:numPr>
                <w:ilvl w:val="0"/>
                <w:numId w:val="69"/>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9"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49"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9"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28,42% do crédito na data de sua constituição, conforme item 5 acima, e, </w:t>
            </w:r>
            <w:r w:rsidRPr="007454C4">
              <w:rPr>
                <w:bCs/>
                <w:sz w:val="22"/>
                <w:szCs w:val="22"/>
              </w:rPr>
              <w:t>consequentemente, o seu primeiro pagamento ocorrerá em 05/11/2011.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021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0"/>
        <w:gridCol w:w="288"/>
        <w:gridCol w:w="97"/>
        <w:gridCol w:w="72"/>
        <w:gridCol w:w="521"/>
        <w:gridCol w:w="586"/>
        <w:gridCol w:w="422"/>
        <w:gridCol w:w="289"/>
        <w:gridCol w:w="362"/>
        <w:gridCol w:w="61"/>
        <w:gridCol w:w="59"/>
        <w:gridCol w:w="365"/>
        <w:gridCol w:w="852"/>
        <w:gridCol w:w="13"/>
        <w:gridCol w:w="448"/>
        <w:gridCol w:w="25"/>
        <w:gridCol w:w="67"/>
        <w:gridCol w:w="13"/>
        <w:gridCol w:w="435"/>
        <w:gridCol w:w="25"/>
        <w:gridCol w:w="67"/>
        <w:gridCol w:w="40"/>
        <w:gridCol w:w="464"/>
        <w:gridCol w:w="25"/>
        <w:gridCol w:w="79"/>
        <w:gridCol w:w="112"/>
        <w:gridCol w:w="504"/>
        <w:gridCol w:w="25"/>
        <w:gridCol w:w="68"/>
        <w:gridCol w:w="1306"/>
        <w:gridCol w:w="22"/>
        <w:gridCol w:w="6"/>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021</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7"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8"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1"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Runner Participações Ltda</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CNPJ: 92.905.264/0001-02</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Av. Iguaçu, 525</w:t>
            </w:r>
          </w:p>
        </w:tc>
      </w:tr>
      <w:tr w:rsidR="00236BFE" w:rsidRPr="007454C4" w:rsidTr="00004395">
        <w:trPr>
          <w:gridAfter w:val="1"/>
          <w:wAfter w:w="6"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90470-430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Carlos Biedermann </w:t>
            </w:r>
            <w:r w:rsidRPr="007454C4">
              <w:rPr>
                <w:sz w:val="22"/>
                <w:szCs w:val="22"/>
              </w:rPr>
              <w:t>(“</w:t>
            </w:r>
            <w:r w:rsidRPr="007454C4">
              <w:rPr>
                <w:sz w:val="22"/>
                <w:szCs w:val="22"/>
                <w:u w:val="single"/>
              </w:rPr>
              <w:t>Promessa de Compra e Venda</w:t>
            </w:r>
            <w:r w:rsidRPr="007454C4">
              <w:rPr>
                <w:sz w:val="22"/>
                <w:szCs w:val="22"/>
              </w:rPr>
              <w:t>”), posteriormente cedida à Runner Participações Ltda. através do Contrato de Cessão e Transferência de Direitos e Obrigações Sobre Bens Imóveis celebrado em 20/07/2010.</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391.585,71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16"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6"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8"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8"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601 e nº 602 e box de estacionamento nº 01 e nº 200</w:t>
            </w:r>
          </w:p>
        </w:tc>
      </w:tr>
      <w:tr w:rsidR="00236BFE" w:rsidRPr="007454C4" w:rsidTr="00004395">
        <w:trPr>
          <w:gridAfter w:val="1"/>
          <w:wAfter w:w="6"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4"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4"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5"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3" w:type="dxa"/>
            <w:gridSpan w:val="10"/>
          </w:tcPr>
          <w:p w:rsidR="00236BFE" w:rsidRDefault="00236BFE" w:rsidP="00004395">
            <w:pPr>
              <w:numPr>
                <w:ilvl w:val="0"/>
                <w:numId w:val="99"/>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5" w:type="dxa"/>
            <w:gridSpan w:val="22"/>
          </w:tcPr>
          <w:p w:rsidR="00236BFE" w:rsidRPr="007454C4" w:rsidRDefault="00236BFE" w:rsidP="00004395">
            <w:pPr>
              <w:spacing w:line="360" w:lineRule="auto"/>
              <w:contextualSpacing/>
              <w:rPr>
                <w:bCs/>
                <w:sz w:val="22"/>
                <w:szCs w:val="22"/>
              </w:rPr>
            </w:pPr>
            <w:r w:rsidRPr="007454C4">
              <w:rPr>
                <w:bCs/>
                <w:sz w:val="22"/>
                <w:szCs w:val="22"/>
              </w:rPr>
              <w:t xml:space="preserve">20 meses </w:t>
            </w:r>
          </w:p>
        </w:tc>
      </w:tr>
      <w:tr w:rsidR="00236BFE" w:rsidRPr="007454C4" w:rsidTr="00004395">
        <w:trPr>
          <w:gridAfter w:val="1"/>
          <w:wAfter w:w="6" w:type="dxa"/>
        </w:trPr>
        <w:tc>
          <w:tcPr>
            <w:tcW w:w="4153" w:type="dxa"/>
            <w:gridSpan w:val="10"/>
          </w:tcPr>
          <w:p w:rsidR="00236BFE" w:rsidRDefault="00236BFE" w:rsidP="00004395">
            <w:pPr>
              <w:numPr>
                <w:ilvl w:val="0"/>
                <w:numId w:val="99"/>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5" w:type="dxa"/>
            <w:gridSpan w:val="22"/>
          </w:tcPr>
          <w:p w:rsidR="00236BFE" w:rsidRPr="007454C4" w:rsidRDefault="00236BFE" w:rsidP="00004395">
            <w:pPr>
              <w:spacing w:line="360" w:lineRule="auto"/>
              <w:contextualSpacing/>
              <w:jc w:val="both"/>
              <w:rPr>
                <w:bCs/>
                <w:sz w:val="22"/>
                <w:szCs w:val="22"/>
              </w:rPr>
            </w:pPr>
            <w:r w:rsidRPr="007454C4">
              <w:rPr>
                <w:b/>
                <w:sz w:val="22"/>
                <w:szCs w:val="22"/>
              </w:rPr>
              <w:t>708.670,00</w:t>
            </w:r>
          </w:p>
        </w:tc>
      </w:tr>
      <w:tr w:rsidR="00236BFE" w:rsidRPr="007454C4" w:rsidTr="00004395">
        <w:trPr>
          <w:gridAfter w:val="1"/>
          <w:wAfter w:w="6" w:type="dxa"/>
          <w:trHeight w:val="199"/>
        </w:trPr>
        <w:tc>
          <w:tcPr>
            <w:tcW w:w="4153" w:type="dxa"/>
            <w:gridSpan w:val="10"/>
          </w:tcPr>
          <w:p w:rsidR="00236BFE" w:rsidRDefault="00236BFE" w:rsidP="00004395">
            <w:pPr>
              <w:numPr>
                <w:ilvl w:val="0"/>
                <w:numId w:val="99"/>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3" w:type="dxa"/>
            <w:gridSpan w:val="10"/>
          </w:tcPr>
          <w:p w:rsidR="00236BFE" w:rsidRDefault="00236BFE" w:rsidP="00004395">
            <w:pPr>
              <w:numPr>
                <w:ilvl w:val="0"/>
                <w:numId w:val="99"/>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3" w:type="dxa"/>
            <w:gridSpan w:val="10"/>
          </w:tcPr>
          <w:p w:rsidR="00236BFE" w:rsidRDefault="00236BFE" w:rsidP="00004395">
            <w:pPr>
              <w:numPr>
                <w:ilvl w:val="0"/>
                <w:numId w:val="99"/>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05/05/2013</w:t>
            </w:r>
          </w:p>
        </w:tc>
      </w:tr>
      <w:tr w:rsidR="00236BFE" w:rsidRPr="007454C4" w:rsidTr="00004395">
        <w:trPr>
          <w:gridAfter w:val="1"/>
          <w:wAfter w:w="6" w:type="dxa"/>
          <w:trHeight w:val="199"/>
        </w:trPr>
        <w:tc>
          <w:tcPr>
            <w:tcW w:w="4153" w:type="dxa"/>
            <w:gridSpan w:val="10"/>
          </w:tcPr>
          <w:p w:rsidR="00236BFE" w:rsidRDefault="00236BFE" w:rsidP="00004395">
            <w:pPr>
              <w:numPr>
                <w:ilvl w:val="0"/>
                <w:numId w:val="99"/>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5"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5"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Pr>
                <w:bCs/>
                <w:sz w:val="22"/>
                <w:szCs w:val="22"/>
              </w:rPr>
              <w:t xml:space="preserve">ou seja, 55,26% do crédito na data de sua constituição, conforme item 5 acima, e, </w:t>
            </w:r>
            <w:r w:rsidRPr="007454C4">
              <w:rPr>
                <w:bCs/>
                <w:sz w:val="22"/>
                <w:szCs w:val="22"/>
              </w:rPr>
              <w:t>consequentemente, o seu primeiro pagamento ocorrerá em 05/11/2011.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022</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8"/>
        <w:gridCol w:w="290"/>
        <w:gridCol w:w="97"/>
        <w:gridCol w:w="72"/>
        <w:gridCol w:w="521"/>
        <w:gridCol w:w="586"/>
        <w:gridCol w:w="419"/>
        <w:gridCol w:w="292"/>
        <w:gridCol w:w="362"/>
        <w:gridCol w:w="61"/>
        <w:gridCol w:w="59"/>
        <w:gridCol w:w="362"/>
        <w:gridCol w:w="855"/>
        <w:gridCol w:w="13"/>
        <w:gridCol w:w="448"/>
        <w:gridCol w:w="25"/>
        <w:gridCol w:w="67"/>
        <w:gridCol w:w="10"/>
        <w:gridCol w:w="438"/>
        <w:gridCol w:w="25"/>
        <w:gridCol w:w="67"/>
        <w:gridCol w:w="37"/>
        <w:gridCol w:w="467"/>
        <w:gridCol w:w="25"/>
        <w:gridCol w:w="79"/>
        <w:gridCol w:w="112"/>
        <w:gridCol w:w="504"/>
        <w:gridCol w:w="25"/>
        <w:gridCol w:w="68"/>
        <w:gridCol w:w="1306"/>
        <w:gridCol w:w="22"/>
        <w:gridCol w:w="6"/>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022</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7"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8"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1"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Alexandre Devicenzi do Prado</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741.666.030-00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Francisco Petucco, 45</w:t>
            </w:r>
          </w:p>
        </w:tc>
      </w:tr>
      <w:tr w:rsidR="00236BFE" w:rsidRPr="007454C4" w:rsidTr="00004395">
        <w:trPr>
          <w:gridAfter w:val="1"/>
          <w:wAfter w:w="6"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1302</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90620-520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10/11/2009, entre Projeto Imobiliário Carlos Gomes SPE 68 Ltda. e </w:t>
            </w:r>
            <w:r w:rsidRPr="007454C4">
              <w:rPr>
                <w:b/>
                <w:sz w:val="22"/>
                <w:szCs w:val="22"/>
              </w:rPr>
              <w:t>Alexandre Devicenzi do Prado</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175.286,98</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14"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5"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71"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8"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605 e box de estacionamento nº 35</w:t>
            </w:r>
          </w:p>
        </w:tc>
      </w:tr>
      <w:tr w:rsidR="00236BFE" w:rsidRPr="007454C4" w:rsidTr="00004395">
        <w:trPr>
          <w:gridAfter w:val="1"/>
          <w:wAfter w:w="6"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4"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4"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5"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3" w:type="dxa"/>
            <w:gridSpan w:val="10"/>
          </w:tcPr>
          <w:p w:rsidR="00236BFE" w:rsidRPr="007454C4" w:rsidRDefault="00236BFE" w:rsidP="00004395">
            <w:pPr>
              <w:numPr>
                <w:ilvl w:val="0"/>
                <w:numId w:val="71"/>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5" w:type="dxa"/>
            <w:gridSpan w:val="22"/>
          </w:tcPr>
          <w:p w:rsidR="00236BFE" w:rsidRPr="007454C4" w:rsidRDefault="00236BFE" w:rsidP="00004395">
            <w:pPr>
              <w:spacing w:line="360" w:lineRule="auto"/>
              <w:contextualSpacing/>
              <w:rPr>
                <w:bCs/>
                <w:sz w:val="22"/>
                <w:szCs w:val="22"/>
              </w:rPr>
            </w:pPr>
            <w:r w:rsidRPr="007454C4">
              <w:rPr>
                <w:bCs/>
                <w:sz w:val="22"/>
                <w:szCs w:val="22"/>
              </w:rPr>
              <w:t xml:space="preserve">50 meses </w:t>
            </w:r>
          </w:p>
        </w:tc>
      </w:tr>
      <w:tr w:rsidR="00236BFE" w:rsidRPr="007454C4" w:rsidTr="00004395">
        <w:trPr>
          <w:gridAfter w:val="1"/>
          <w:wAfter w:w="6" w:type="dxa"/>
        </w:trPr>
        <w:tc>
          <w:tcPr>
            <w:tcW w:w="4153" w:type="dxa"/>
            <w:gridSpan w:val="10"/>
          </w:tcPr>
          <w:p w:rsidR="00236BFE" w:rsidRPr="007454C4" w:rsidRDefault="00236BFE" w:rsidP="00004395">
            <w:pPr>
              <w:numPr>
                <w:ilvl w:val="0"/>
                <w:numId w:val="71"/>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5" w:type="dxa"/>
            <w:gridSpan w:val="22"/>
          </w:tcPr>
          <w:p w:rsidR="00236BFE" w:rsidRPr="007454C4" w:rsidRDefault="00236BFE" w:rsidP="00004395">
            <w:pPr>
              <w:spacing w:line="360" w:lineRule="auto"/>
              <w:contextualSpacing/>
              <w:jc w:val="both"/>
              <w:rPr>
                <w:bCs/>
                <w:sz w:val="22"/>
                <w:szCs w:val="22"/>
              </w:rPr>
            </w:pPr>
            <w:r w:rsidRPr="007454C4">
              <w:rPr>
                <w:b/>
                <w:sz w:val="22"/>
                <w:szCs w:val="22"/>
              </w:rPr>
              <w:t>264.940,00</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1"/>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1"/>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1"/>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05/11/2015</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1"/>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5"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5"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66,16% do crédito na data de sua constituição, conforme item 5 acima, e, </w:t>
            </w:r>
            <w:r w:rsidRPr="007454C4">
              <w:rPr>
                <w:bCs/>
                <w:sz w:val="22"/>
                <w:szCs w:val="22"/>
              </w:rPr>
              <w:t>consequentemente, o seu primeiro pagamento ocorrerá em 05/11/201</w:t>
            </w:r>
            <w:ins w:id="89" w:author="Luana Faria" w:date="2011-09-27T17:37:00Z">
              <w:r w:rsidR="00004395">
                <w:rPr>
                  <w:bCs/>
                  <w:sz w:val="22"/>
                  <w:szCs w:val="22"/>
                </w:rPr>
                <w:t>2</w:t>
              </w:r>
            </w:ins>
            <w:del w:id="90" w:author="Luana Faria" w:date="2011-09-27T17:37: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023</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6"/>
        <w:gridCol w:w="292"/>
        <w:gridCol w:w="97"/>
        <w:gridCol w:w="72"/>
        <w:gridCol w:w="521"/>
        <w:gridCol w:w="586"/>
        <w:gridCol w:w="416"/>
        <w:gridCol w:w="295"/>
        <w:gridCol w:w="362"/>
        <w:gridCol w:w="61"/>
        <w:gridCol w:w="59"/>
        <w:gridCol w:w="359"/>
        <w:gridCol w:w="858"/>
        <w:gridCol w:w="13"/>
        <w:gridCol w:w="448"/>
        <w:gridCol w:w="25"/>
        <w:gridCol w:w="67"/>
        <w:gridCol w:w="7"/>
        <w:gridCol w:w="441"/>
        <w:gridCol w:w="25"/>
        <w:gridCol w:w="67"/>
        <w:gridCol w:w="34"/>
        <w:gridCol w:w="470"/>
        <w:gridCol w:w="25"/>
        <w:gridCol w:w="79"/>
        <w:gridCol w:w="112"/>
        <w:gridCol w:w="504"/>
        <w:gridCol w:w="25"/>
        <w:gridCol w:w="68"/>
        <w:gridCol w:w="1306"/>
        <w:gridCol w:w="22"/>
        <w:gridCol w:w="6"/>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023</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7"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8"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1"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Luciane Maria Jaenisch Pinto</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606.850.260-00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15 de Novembro, 1668</w:t>
            </w:r>
          </w:p>
        </w:tc>
      </w:tr>
      <w:tr w:rsidR="00236BFE" w:rsidRPr="007454C4" w:rsidTr="00004395">
        <w:trPr>
          <w:gridAfter w:val="1"/>
          <w:wAfter w:w="6"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Uruguaiana</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97500-970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07/02/2010, entre Projeto Imobiliário Carlos Gomes SPE 68 Ltda. e </w:t>
            </w:r>
            <w:r w:rsidRPr="007454C4">
              <w:rPr>
                <w:b/>
                <w:sz w:val="22"/>
                <w:szCs w:val="22"/>
              </w:rPr>
              <w:t>Luciane Maria Jaenisch Pinto</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83.734,72</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12"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4"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74"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8"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609 e box de estacionamento nº 39</w:t>
            </w:r>
          </w:p>
        </w:tc>
      </w:tr>
      <w:tr w:rsidR="00236BFE" w:rsidRPr="007454C4" w:rsidTr="00004395">
        <w:trPr>
          <w:gridAfter w:val="1"/>
          <w:wAfter w:w="6"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4"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Nº MATRÍCULA</w:t>
            </w:r>
          </w:p>
        </w:tc>
        <w:tc>
          <w:tcPr>
            <w:tcW w:w="7424"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5"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3" w:type="dxa"/>
            <w:gridSpan w:val="10"/>
          </w:tcPr>
          <w:p w:rsidR="00236BFE" w:rsidRPr="007454C4" w:rsidRDefault="00236BFE" w:rsidP="00004395">
            <w:pPr>
              <w:numPr>
                <w:ilvl w:val="0"/>
                <w:numId w:val="72"/>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5" w:type="dxa"/>
            <w:gridSpan w:val="22"/>
          </w:tcPr>
          <w:p w:rsidR="00236BFE" w:rsidRPr="007454C4" w:rsidRDefault="00236BFE" w:rsidP="00004395">
            <w:pPr>
              <w:spacing w:line="360" w:lineRule="auto"/>
              <w:contextualSpacing/>
              <w:rPr>
                <w:bCs/>
                <w:sz w:val="22"/>
                <w:szCs w:val="22"/>
              </w:rPr>
            </w:pPr>
            <w:r w:rsidRPr="007454C4">
              <w:rPr>
                <w:bCs/>
                <w:sz w:val="22"/>
                <w:szCs w:val="22"/>
              </w:rPr>
              <w:t xml:space="preserve">17 meses </w:t>
            </w:r>
          </w:p>
        </w:tc>
      </w:tr>
      <w:tr w:rsidR="00236BFE" w:rsidRPr="007454C4" w:rsidTr="00004395">
        <w:trPr>
          <w:gridAfter w:val="1"/>
          <w:wAfter w:w="6" w:type="dxa"/>
        </w:trPr>
        <w:tc>
          <w:tcPr>
            <w:tcW w:w="4153" w:type="dxa"/>
            <w:gridSpan w:val="10"/>
          </w:tcPr>
          <w:p w:rsidR="00236BFE" w:rsidRPr="007454C4" w:rsidRDefault="00236BFE" w:rsidP="00004395">
            <w:pPr>
              <w:numPr>
                <w:ilvl w:val="0"/>
                <w:numId w:val="72"/>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5" w:type="dxa"/>
            <w:gridSpan w:val="22"/>
          </w:tcPr>
          <w:p w:rsidR="00236BFE" w:rsidRPr="007454C4" w:rsidRDefault="00236BFE" w:rsidP="00004395">
            <w:pPr>
              <w:spacing w:line="360" w:lineRule="auto"/>
              <w:contextualSpacing/>
              <w:jc w:val="both"/>
              <w:rPr>
                <w:bCs/>
                <w:sz w:val="22"/>
                <w:szCs w:val="22"/>
              </w:rPr>
            </w:pPr>
            <w:r w:rsidRPr="007454C4">
              <w:rPr>
                <w:b/>
                <w:sz w:val="22"/>
                <w:szCs w:val="22"/>
              </w:rPr>
              <w:t>244.080,00</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2"/>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2"/>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05/03/2010</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2"/>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05/02/2013</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2"/>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5"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5"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34,31% do crédito na data de sua constituição, conforme item 5 acima, e, </w:t>
            </w:r>
            <w:r w:rsidRPr="007454C4">
              <w:rPr>
                <w:bCs/>
                <w:sz w:val="22"/>
                <w:szCs w:val="22"/>
              </w:rPr>
              <w:t>consequentemente, o seu primeiro pagamento ocorrerá em 05/11/201</w:t>
            </w:r>
            <w:ins w:id="91" w:author="Luana Faria" w:date="2011-09-27T17:38:00Z">
              <w:r w:rsidR="00004395">
                <w:rPr>
                  <w:bCs/>
                  <w:sz w:val="22"/>
                  <w:szCs w:val="22"/>
                </w:rPr>
                <w:t>2</w:t>
              </w:r>
            </w:ins>
            <w:del w:id="92" w:author="Luana Faria" w:date="2011-09-27T17:38:00Z">
              <w:r w:rsidRPr="007454C4" w:rsidDel="00004395">
                <w:rPr>
                  <w:bCs/>
                  <w:sz w:val="22"/>
                  <w:szCs w:val="22"/>
                </w:rPr>
                <w:delText>1</w:delText>
              </w:r>
            </w:del>
            <w:r w:rsidRPr="007454C4">
              <w:rPr>
                <w:bCs/>
                <w:sz w:val="22"/>
                <w:szCs w:val="22"/>
              </w:rPr>
              <w:t>.</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024</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6"/>
        <w:gridCol w:w="292"/>
        <w:gridCol w:w="97"/>
        <w:gridCol w:w="72"/>
        <w:gridCol w:w="521"/>
        <w:gridCol w:w="586"/>
        <w:gridCol w:w="416"/>
        <w:gridCol w:w="295"/>
        <w:gridCol w:w="362"/>
        <w:gridCol w:w="61"/>
        <w:gridCol w:w="59"/>
        <w:gridCol w:w="359"/>
        <w:gridCol w:w="858"/>
        <w:gridCol w:w="13"/>
        <w:gridCol w:w="448"/>
        <w:gridCol w:w="25"/>
        <w:gridCol w:w="67"/>
        <w:gridCol w:w="7"/>
        <w:gridCol w:w="441"/>
        <w:gridCol w:w="25"/>
        <w:gridCol w:w="67"/>
        <w:gridCol w:w="34"/>
        <w:gridCol w:w="470"/>
        <w:gridCol w:w="25"/>
        <w:gridCol w:w="79"/>
        <w:gridCol w:w="112"/>
        <w:gridCol w:w="504"/>
        <w:gridCol w:w="25"/>
        <w:gridCol w:w="68"/>
        <w:gridCol w:w="1306"/>
        <w:gridCol w:w="22"/>
        <w:gridCol w:w="6"/>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024</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7"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8" w:type="dxa"/>
        </w:trPr>
        <w:tc>
          <w:tcPr>
            <w:tcW w:w="9206"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8"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1"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José Keniger</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047.198.405-15</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Felicíssimo de Azevedo, 290</w:t>
            </w:r>
          </w:p>
        </w:tc>
      </w:tr>
      <w:tr w:rsidR="00236BFE" w:rsidRPr="007454C4" w:rsidTr="00004395">
        <w:trPr>
          <w:gridAfter w:val="1"/>
          <w:wAfter w:w="6"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701</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90540-110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21/10/2009, entre Projeto Imobiliário Carlos Gomes SPE 68 Ltda. e </w:t>
            </w:r>
            <w:r w:rsidRPr="007454C4">
              <w:rPr>
                <w:b/>
                <w:sz w:val="22"/>
                <w:szCs w:val="22"/>
              </w:rPr>
              <w:t>José Keniger</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140.274,23</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12"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4"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74"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8"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610 e nº 612 e box de estacionamento nº 40, nº 42 e nº 116</w:t>
            </w:r>
          </w:p>
        </w:tc>
      </w:tr>
      <w:tr w:rsidR="00236BFE" w:rsidRPr="007454C4" w:rsidTr="00004395">
        <w:trPr>
          <w:gridAfter w:val="1"/>
          <w:wAfter w:w="6"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4"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 xml:space="preserve"> MATRÍCULA MÃE</w:t>
            </w:r>
          </w:p>
        </w:tc>
        <w:tc>
          <w:tcPr>
            <w:tcW w:w="7424"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5"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3" w:type="dxa"/>
            <w:gridSpan w:val="10"/>
          </w:tcPr>
          <w:p w:rsidR="00236BFE" w:rsidRPr="007454C4" w:rsidRDefault="00236BFE" w:rsidP="00004395">
            <w:pPr>
              <w:numPr>
                <w:ilvl w:val="0"/>
                <w:numId w:val="73"/>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5" w:type="dxa"/>
            <w:gridSpan w:val="22"/>
          </w:tcPr>
          <w:p w:rsidR="00236BFE" w:rsidRPr="007454C4" w:rsidRDefault="00236BFE" w:rsidP="00004395">
            <w:pPr>
              <w:spacing w:line="360" w:lineRule="auto"/>
              <w:contextualSpacing/>
              <w:rPr>
                <w:bCs/>
                <w:sz w:val="22"/>
                <w:szCs w:val="22"/>
              </w:rPr>
            </w:pPr>
            <w:r w:rsidRPr="007454C4">
              <w:rPr>
                <w:bCs/>
                <w:sz w:val="22"/>
                <w:szCs w:val="22"/>
              </w:rPr>
              <w:t>13 meses</w:t>
            </w:r>
          </w:p>
        </w:tc>
      </w:tr>
      <w:tr w:rsidR="00236BFE" w:rsidRPr="007454C4" w:rsidTr="00004395">
        <w:trPr>
          <w:gridAfter w:val="1"/>
          <w:wAfter w:w="6" w:type="dxa"/>
        </w:trPr>
        <w:tc>
          <w:tcPr>
            <w:tcW w:w="4153" w:type="dxa"/>
            <w:gridSpan w:val="10"/>
          </w:tcPr>
          <w:p w:rsidR="00236BFE" w:rsidRPr="007454C4" w:rsidRDefault="00236BFE" w:rsidP="00004395">
            <w:pPr>
              <w:numPr>
                <w:ilvl w:val="0"/>
                <w:numId w:val="73"/>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5" w:type="dxa"/>
            <w:gridSpan w:val="22"/>
          </w:tcPr>
          <w:p w:rsidR="00236BFE" w:rsidRPr="007454C4" w:rsidRDefault="00236BFE" w:rsidP="00004395">
            <w:pPr>
              <w:spacing w:line="360" w:lineRule="auto"/>
              <w:contextualSpacing/>
              <w:jc w:val="both"/>
              <w:rPr>
                <w:bCs/>
                <w:sz w:val="22"/>
                <w:szCs w:val="22"/>
              </w:rPr>
            </w:pPr>
            <w:r w:rsidRPr="007454C4">
              <w:rPr>
                <w:b/>
                <w:sz w:val="22"/>
                <w:szCs w:val="22"/>
              </w:rPr>
              <w:t>266.000,00</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3"/>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3"/>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05/11/2009</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3"/>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5"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w:t>
            </w:r>
            <w:r>
              <w:rPr>
                <w:bCs/>
                <w:sz w:val="22"/>
                <w:szCs w:val="22"/>
              </w:rPr>
              <w:t>1</w:t>
            </w:r>
            <w:r w:rsidRPr="007454C4">
              <w:rPr>
                <w:bCs/>
                <w:sz w:val="22"/>
                <w:szCs w:val="22"/>
              </w:rPr>
              <w:t>/2012</w:t>
            </w:r>
          </w:p>
        </w:tc>
      </w:tr>
      <w:tr w:rsidR="00236BFE" w:rsidRPr="007454C4" w:rsidTr="00004395">
        <w:trPr>
          <w:gridAfter w:val="1"/>
          <w:wAfter w:w="6" w:type="dxa"/>
          <w:trHeight w:val="199"/>
        </w:trPr>
        <w:tc>
          <w:tcPr>
            <w:tcW w:w="4153" w:type="dxa"/>
            <w:gridSpan w:val="10"/>
          </w:tcPr>
          <w:p w:rsidR="00236BFE" w:rsidRPr="007454C4" w:rsidRDefault="00236BFE" w:rsidP="00004395">
            <w:pPr>
              <w:numPr>
                <w:ilvl w:val="0"/>
                <w:numId w:val="73"/>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5"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5"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Pr>
                <w:bCs/>
                <w:sz w:val="22"/>
                <w:szCs w:val="22"/>
              </w:rPr>
              <w:t xml:space="preserve">ou seja, 52,73% do crédito na data de sua constituição, conforme item 5 acima, e, </w:t>
            </w:r>
            <w:r w:rsidRPr="007454C4">
              <w:rPr>
                <w:bCs/>
                <w:sz w:val="22"/>
                <w:szCs w:val="22"/>
              </w:rPr>
              <w:t>consequentemente, o seu primeiro pagamento ocorrerá em 05/11/2011.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6" w:type="dxa"/>
          <w:trHeight w:val="122"/>
        </w:trPr>
        <w:tc>
          <w:tcPr>
            <w:tcW w:w="9228"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025</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4"/>
        <w:gridCol w:w="294"/>
        <w:gridCol w:w="97"/>
        <w:gridCol w:w="72"/>
        <w:gridCol w:w="521"/>
        <w:gridCol w:w="586"/>
        <w:gridCol w:w="413"/>
        <w:gridCol w:w="298"/>
        <w:gridCol w:w="362"/>
        <w:gridCol w:w="61"/>
        <w:gridCol w:w="59"/>
        <w:gridCol w:w="356"/>
        <w:gridCol w:w="861"/>
        <w:gridCol w:w="13"/>
        <w:gridCol w:w="448"/>
        <w:gridCol w:w="25"/>
        <w:gridCol w:w="71"/>
        <w:gridCol w:w="444"/>
        <w:gridCol w:w="25"/>
        <w:gridCol w:w="71"/>
        <w:gridCol w:w="27"/>
        <w:gridCol w:w="473"/>
        <w:gridCol w:w="25"/>
        <w:gridCol w:w="79"/>
        <w:gridCol w:w="116"/>
        <w:gridCol w:w="500"/>
        <w:gridCol w:w="25"/>
        <w:gridCol w:w="68"/>
        <w:gridCol w:w="1309"/>
        <w:gridCol w:w="18"/>
        <w:gridCol w:w="7"/>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025</w:t>
            </w:r>
          </w:p>
        </w:tc>
        <w:tc>
          <w:tcPr>
            <w:tcW w:w="1701" w:type="dxa"/>
            <w:gridSpan w:val="11"/>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6"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0"/>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0"/>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4"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2"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1"/>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Carlos Felipe dos Santos Rocha</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CPF/MF: 905.362.740-53</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ENDEREÇO: Rua Olavo Nunes, 250</w:t>
            </w:r>
          </w:p>
        </w:tc>
      </w:tr>
      <w:tr w:rsidR="00236BFE" w:rsidRPr="007454C4" w:rsidTr="00004395">
        <w:trPr>
          <w:gridAfter w:val="1"/>
          <w:wAfter w:w="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202</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5"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90440-170</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30/11/2009, entre Projeto Imobiliário Carlos Gomes SPE 68 Ltda. e </w:t>
            </w:r>
            <w:r w:rsidRPr="007454C4">
              <w:rPr>
                <w:b/>
                <w:sz w:val="22"/>
                <w:szCs w:val="22"/>
              </w:rPr>
              <w:t>Runner Participações Ltda</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1"/>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409.897,43</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3"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5"/>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77"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7"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1"/>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701 e nº 702 e box de estacionamento nº 02 e nº 203</w:t>
            </w:r>
          </w:p>
        </w:tc>
      </w:tr>
      <w:tr w:rsidR="00236BFE" w:rsidRPr="007454C4" w:rsidTr="00004395">
        <w:trPr>
          <w:gridAfter w:val="1"/>
          <w:wAfter w:w="7"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3" w:type="dxa"/>
            <w:gridSpan w:val="28"/>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3" w:type="dxa"/>
            <w:gridSpan w:val="28"/>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4" w:type="dxa"/>
            <w:gridSpan w:val="21"/>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3" w:type="dxa"/>
            <w:gridSpan w:val="10"/>
          </w:tcPr>
          <w:p w:rsidR="00236BFE" w:rsidRPr="007454C4" w:rsidRDefault="00236BFE" w:rsidP="00004395">
            <w:pPr>
              <w:numPr>
                <w:ilvl w:val="0"/>
                <w:numId w:val="75"/>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236BFE" w:rsidRPr="007454C4" w:rsidRDefault="00236BFE" w:rsidP="00004395">
            <w:pPr>
              <w:spacing w:line="360" w:lineRule="auto"/>
              <w:contextualSpacing/>
              <w:rPr>
                <w:bCs/>
                <w:sz w:val="22"/>
                <w:szCs w:val="22"/>
              </w:rPr>
            </w:pPr>
            <w:r w:rsidRPr="007454C4">
              <w:rPr>
                <w:bCs/>
                <w:sz w:val="22"/>
                <w:szCs w:val="22"/>
              </w:rPr>
              <w:t>51 meses</w:t>
            </w:r>
          </w:p>
        </w:tc>
      </w:tr>
      <w:tr w:rsidR="00236BFE" w:rsidRPr="007454C4" w:rsidTr="00004395">
        <w:trPr>
          <w:gridAfter w:val="1"/>
          <w:wAfter w:w="7" w:type="dxa"/>
        </w:trPr>
        <w:tc>
          <w:tcPr>
            <w:tcW w:w="4153" w:type="dxa"/>
            <w:gridSpan w:val="10"/>
          </w:tcPr>
          <w:p w:rsidR="00236BFE" w:rsidRPr="007454C4" w:rsidRDefault="00236BFE" w:rsidP="00004395">
            <w:pPr>
              <w:numPr>
                <w:ilvl w:val="0"/>
                <w:numId w:val="75"/>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236BFE" w:rsidRPr="007454C4" w:rsidRDefault="00236BFE" w:rsidP="00004395">
            <w:pPr>
              <w:spacing w:line="360" w:lineRule="auto"/>
              <w:contextualSpacing/>
              <w:jc w:val="both"/>
              <w:rPr>
                <w:bCs/>
                <w:sz w:val="22"/>
                <w:szCs w:val="22"/>
              </w:rPr>
            </w:pPr>
            <w:r w:rsidRPr="007454C4">
              <w:rPr>
                <w:b/>
                <w:sz w:val="22"/>
                <w:szCs w:val="22"/>
              </w:rPr>
              <w:t>721.697,00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5"/>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5"/>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05/01/2010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5"/>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05/12/2015</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5"/>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1"/>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56,80% do crédito na data de sua constituição, conforme item 5 acima, e, </w:t>
            </w:r>
            <w:r w:rsidRPr="007454C4">
              <w:rPr>
                <w:bCs/>
                <w:sz w:val="22"/>
                <w:szCs w:val="22"/>
              </w:rPr>
              <w:t>consequentemente, o seu primeiro pagamento ocorrerá em 05/11/201</w:t>
            </w:r>
            <w:ins w:id="93" w:author="Luana Faria" w:date="2011-09-27T17:38:00Z">
              <w:r w:rsidR="00004395">
                <w:rPr>
                  <w:bCs/>
                  <w:sz w:val="22"/>
                  <w:szCs w:val="22"/>
                </w:rPr>
                <w:t>2</w:t>
              </w:r>
            </w:ins>
            <w:del w:id="94" w:author="Luana Faria" w:date="2011-09-27T17:38:00Z">
              <w:r w:rsidRPr="007454C4" w:rsidDel="00004395">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1"/>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026</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4"/>
        <w:gridCol w:w="294"/>
        <w:gridCol w:w="97"/>
        <w:gridCol w:w="72"/>
        <w:gridCol w:w="521"/>
        <w:gridCol w:w="586"/>
        <w:gridCol w:w="413"/>
        <w:gridCol w:w="298"/>
        <w:gridCol w:w="362"/>
        <w:gridCol w:w="61"/>
        <w:gridCol w:w="59"/>
        <w:gridCol w:w="356"/>
        <w:gridCol w:w="861"/>
        <w:gridCol w:w="13"/>
        <w:gridCol w:w="448"/>
        <w:gridCol w:w="25"/>
        <w:gridCol w:w="71"/>
        <w:gridCol w:w="444"/>
        <w:gridCol w:w="25"/>
        <w:gridCol w:w="71"/>
        <w:gridCol w:w="27"/>
        <w:gridCol w:w="473"/>
        <w:gridCol w:w="25"/>
        <w:gridCol w:w="79"/>
        <w:gridCol w:w="116"/>
        <w:gridCol w:w="500"/>
        <w:gridCol w:w="25"/>
        <w:gridCol w:w="68"/>
        <w:gridCol w:w="1309"/>
        <w:gridCol w:w="18"/>
        <w:gridCol w:w="7"/>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026</w:t>
            </w:r>
          </w:p>
        </w:tc>
        <w:tc>
          <w:tcPr>
            <w:tcW w:w="1701" w:type="dxa"/>
            <w:gridSpan w:val="11"/>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6"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0"/>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0"/>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4"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2"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1"/>
          </w:tcPr>
          <w:p w:rsidR="00236BFE" w:rsidRPr="007454C4" w:rsidRDefault="00236BFE" w:rsidP="00004395">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Bestgroup Serv, Transp &amp; Tecnologia Ltda</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CNPJ: 09.537.653/0001-89</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ENDEREÇO: Rua Doutor João Inácio, 505</w:t>
            </w:r>
          </w:p>
        </w:tc>
      </w:tr>
      <w:tr w:rsidR="00236BFE" w:rsidRPr="007454C4" w:rsidTr="00004395">
        <w:trPr>
          <w:gridAfter w:val="1"/>
          <w:wAfter w:w="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5"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90230-180</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23/11/2009, entre Projeto Imobiliário Carlos Gomes SPE 68 Ltda. e Bestgroup Serv, Transp &amp; Tecnologia Ltda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1"/>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195.801,23</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3"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5"/>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77"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7"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1"/>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703 e box de estacionamento nº 204</w:t>
            </w:r>
          </w:p>
        </w:tc>
      </w:tr>
      <w:tr w:rsidR="00236BFE" w:rsidRPr="007454C4" w:rsidTr="00004395">
        <w:trPr>
          <w:gridAfter w:val="1"/>
          <w:wAfter w:w="7"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3" w:type="dxa"/>
            <w:gridSpan w:val="28"/>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3" w:type="dxa"/>
            <w:gridSpan w:val="28"/>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4" w:type="dxa"/>
            <w:gridSpan w:val="21"/>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3" w:type="dxa"/>
            <w:gridSpan w:val="10"/>
          </w:tcPr>
          <w:p w:rsidR="00236BFE" w:rsidRPr="007454C4" w:rsidRDefault="00236BFE" w:rsidP="00004395">
            <w:pPr>
              <w:numPr>
                <w:ilvl w:val="0"/>
                <w:numId w:val="7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236BFE" w:rsidRPr="007454C4" w:rsidRDefault="00236BFE" w:rsidP="00004395">
            <w:pPr>
              <w:spacing w:line="360" w:lineRule="auto"/>
              <w:contextualSpacing/>
              <w:rPr>
                <w:bCs/>
                <w:sz w:val="22"/>
                <w:szCs w:val="22"/>
              </w:rPr>
            </w:pPr>
            <w:r w:rsidRPr="007454C4">
              <w:rPr>
                <w:bCs/>
                <w:sz w:val="22"/>
                <w:szCs w:val="22"/>
              </w:rPr>
              <w:t xml:space="preserve">51 meses </w:t>
            </w:r>
          </w:p>
        </w:tc>
      </w:tr>
      <w:tr w:rsidR="00236BFE" w:rsidRPr="007454C4" w:rsidTr="00004395">
        <w:trPr>
          <w:gridAfter w:val="1"/>
          <w:wAfter w:w="7" w:type="dxa"/>
        </w:trPr>
        <w:tc>
          <w:tcPr>
            <w:tcW w:w="4153" w:type="dxa"/>
            <w:gridSpan w:val="10"/>
          </w:tcPr>
          <w:p w:rsidR="00236BFE" w:rsidRPr="007454C4" w:rsidRDefault="00236BFE" w:rsidP="00004395">
            <w:pPr>
              <w:numPr>
                <w:ilvl w:val="0"/>
                <w:numId w:val="76"/>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236BFE" w:rsidRPr="007454C4" w:rsidRDefault="00236BFE" w:rsidP="00004395">
            <w:pPr>
              <w:spacing w:line="360" w:lineRule="auto"/>
              <w:contextualSpacing/>
              <w:jc w:val="both"/>
              <w:rPr>
                <w:bCs/>
                <w:sz w:val="22"/>
                <w:szCs w:val="22"/>
              </w:rPr>
            </w:pPr>
            <w:r w:rsidRPr="007454C4">
              <w:rPr>
                <w:b/>
                <w:sz w:val="22"/>
                <w:szCs w:val="22"/>
              </w:rPr>
              <w:t>363.510,00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6"/>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6"/>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05/01/2010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6"/>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05/12/2015</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6"/>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1"/>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53,86% do crédito na data de sua constituição, conforme item 5 acima, e, </w:t>
            </w:r>
            <w:r w:rsidRPr="007454C4">
              <w:rPr>
                <w:bCs/>
                <w:sz w:val="22"/>
                <w:szCs w:val="22"/>
              </w:rPr>
              <w:t>consequentemente, o seu primeiro pagamento ocorrerá em 05/11/201</w:t>
            </w:r>
            <w:ins w:id="95" w:author="Luana Faria" w:date="2011-09-27T17:38:00Z">
              <w:r w:rsidR="00004395">
                <w:rPr>
                  <w:bCs/>
                  <w:sz w:val="22"/>
                  <w:szCs w:val="22"/>
                </w:rPr>
                <w:t>2</w:t>
              </w:r>
            </w:ins>
            <w:del w:id="96" w:author="Luana Faria" w:date="2011-09-27T17:38:00Z">
              <w:r w:rsidRPr="007454C4" w:rsidDel="00004395">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1"/>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027</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03"/>
        <w:gridCol w:w="296"/>
        <w:gridCol w:w="97"/>
        <w:gridCol w:w="72"/>
        <w:gridCol w:w="521"/>
        <w:gridCol w:w="586"/>
        <w:gridCol w:w="411"/>
        <w:gridCol w:w="300"/>
        <w:gridCol w:w="362"/>
        <w:gridCol w:w="61"/>
        <w:gridCol w:w="59"/>
        <w:gridCol w:w="354"/>
        <w:gridCol w:w="863"/>
        <w:gridCol w:w="13"/>
        <w:gridCol w:w="448"/>
        <w:gridCol w:w="25"/>
        <w:gridCol w:w="69"/>
        <w:gridCol w:w="446"/>
        <w:gridCol w:w="25"/>
        <w:gridCol w:w="69"/>
        <w:gridCol w:w="27"/>
        <w:gridCol w:w="475"/>
        <w:gridCol w:w="25"/>
        <w:gridCol w:w="79"/>
        <w:gridCol w:w="114"/>
        <w:gridCol w:w="502"/>
        <w:gridCol w:w="25"/>
        <w:gridCol w:w="68"/>
        <w:gridCol w:w="1308"/>
        <w:gridCol w:w="19"/>
        <w:gridCol w:w="7"/>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5"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027</w:t>
            </w:r>
          </w:p>
        </w:tc>
        <w:tc>
          <w:tcPr>
            <w:tcW w:w="1701" w:type="dxa"/>
            <w:gridSpan w:val="11"/>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6"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6" w:type="dxa"/>
        </w:trPr>
        <w:tc>
          <w:tcPr>
            <w:tcW w:w="9208" w:type="dxa"/>
            <w:gridSpan w:val="30"/>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6" w:type="dxa"/>
        </w:trPr>
        <w:tc>
          <w:tcPr>
            <w:tcW w:w="9208" w:type="dxa"/>
            <w:gridSpan w:val="30"/>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6" w:type="dxa"/>
        </w:trPr>
        <w:tc>
          <w:tcPr>
            <w:tcW w:w="9208"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6" w:type="dxa"/>
        </w:trPr>
        <w:tc>
          <w:tcPr>
            <w:tcW w:w="9208"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6"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2"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1"/>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Susana Sefidvash Zaman</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CPF/MF: 004.838.830-00</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ENDEREÇO: R. Primeiro de Janeiro,</w:t>
            </w:r>
            <w:r>
              <w:rPr>
                <w:bCs/>
                <w:sz w:val="22"/>
                <w:szCs w:val="22"/>
              </w:rPr>
              <w:t xml:space="preserve"> </w:t>
            </w:r>
            <w:r w:rsidRPr="007454C4">
              <w:rPr>
                <w:bCs/>
                <w:sz w:val="22"/>
                <w:szCs w:val="22"/>
              </w:rPr>
              <w:t>150</w:t>
            </w:r>
          </w:p>
        </w:tc>
      </w:tr>
      <w:tr w:rsidR="00236BFE" w:rsidRPr="007454C4" w:rsidTr="00004395">
        <w:trPr>
          <w:gridAfter w:val="1"/>
          <w:wAfter w:w="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1404 T2</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5"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90470-320</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w:t>
            </w:r>
            <w:r w:rsidRPr="007454C4">
              <w:rPr>
                <w:b/>
                <w:sz w:val="22"/>
                <w:szCs w:val="22"/>
              </w:rPr>
              <w:t xml:space="preserve">Susana Sefidvash Zaman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1"/>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39.222,93</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08"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3"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5"/>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79"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7"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1"/>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705 e box de estacionamento nº 27</w:t>
            </w:r>
          </w:p>
        </w:tc>
      </w:tr>
      <w:tr w:rsidR="00236BFE" w:rsidRPr="007454C4" w:rsidTr="00004395">
        <w:trPr>
          <w:gridAfter w:val="1"/>
          <w:wAfter w:w="7"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3" w:type="dxa"/>
            <w:gridSpan w:val="28"/>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3" w:type="dxa"/>
            <w:gridSpan w:val="28"/>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4" w:type="dxa"/>
            <w:gridSpan w:val="21"/>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3" w:type="dxa"/>
            <w:gridSpan w:val="10"/>
          </w:tcPr>
          <w:p w:rsidR="00236BFE" w:rsidRPr="007454C4" w:rsidRDefault="00236BFE" w:rsidP="00004395">
            <w:pPr>
              <w:numPr>
                <w:ilvl w:val="0"/>
                <w:numId w:val="77"/>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236BFE" w:rsidRPr="007454C4" w:rsidRDefault="00236BFE" w:rsidP="00004395">
            <w:pPr>
              <w:spacing w:line="360" w:lineRule="auto"/>
              <w:contextualSpacing/>
              <w:rPr>
                <w:bCs/>
                <w:sz w:val="22"/>
                <w:szCs w:val="22"/>
              </w:rPr>
            </w:pPr>
            <w:r w:rsidRPr="007454C4">
              <w:rPr>
                <w:bCs/>
                <w:sz w:val="22"/>
                <w:szCs w:val="22"/>
              </w:rPr>
              <w:t xml:space="preserve">14 meses </w:t>
            </w:r>
          </w:p>
        </w:tc>
      </w:tr>
      <w:tr w:rsidR="00236BFE" w:rsidRPr="007454C4" w:rsidTr="00004395">
        <w:trPr>
          <w:gridAfter w:val="1"/>
          <w:wAfter w:w="7" w:type="dxa"/>
        </w:trPr>
        <w:tc>
          <w:tcPr>
            <w:tcW w:w="4153" w:type="dxa"/>
            <w:gridSpan w:val="10"/>
          </w:tcPr>
          <w:p w:rsidR="00236BFE" w:rsidRPr="007454C4" w:rsidRDefault="00236BFE" w:rsidP="00004395">
            <w:pPr>
              <w:numPr>
                <w:ilvl w:val="0"/>
                <w:numId w:val="77"/>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236BFE" w:rsidRPr="007454C4" w:rsidRDefault="00236BFE" w:rsidP="00004395">
            <w:pPr>
              <w:spacing w:line="360" w:lineRule="auto"/>
              <w:contextualSpacing/>
              <w:jc w:val="both"/>
              <w:rPr>
                <w:bCs/>
                <w:sz w:val="22"/>
                <w:szCs w:val="22"/>
              </w:rPr>
            </w:pPr>
            <w:r w:rsidRPr="007454C4">
              <w:rPr>
                <w:b/>
                <w:sz w:val="22"/>
                <w:szCs w:val="22"/>
              </w:rPr>
              <w:t>210.000,00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7"/>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7"/>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10/12/2009</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7"/>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10/11/2012</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7"/>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1"/>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18,68% do crédito na data de sua constituição, conforme item 5 acima, e, </w:t>
            </w:r>
            <w:r w:rsidRPr="007454C4">
              <w:rPr>
                <w:bCs/>
                <w:sz w:val="22"/>
                <w:szCs w:val="22"/>
              </w:rPr>
              <w:t>consequentemente, o seu primeiro pagamento ocorrerá em 05/11/201</w:t>
            </w:r>
            <w:ins w:id="97" w:author="Luana Faria" w:date="2011-09-27T17:38:00Z">
              <w:r w:rsidR="00004395">
                <w:rPr>
                  <w:bCs/>
                  <w:sz w:val="22"/>
                  <w:szCs w:val="22"/>
                </w:rPr>
                <w:t>2</w:t>
              </w:r>
            </w:ins>
            <w:del w:id="98" w:author="Luana Faria" w:date="2011-09-27T17:38:00Z">
              <w:r w:rsidRPr="007454C4" w:rsidDel="00004395">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1"/>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028</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2"/>
        <w:gridCol w:w="296"/>
        <w:gridCol w:w="97"/>
        <w:gridCol w:w="72"/>
        <w:gridCol w:w="521"/>
        <w:gridCol w:w="586"/>
        <w:gridCol w:w="410"/>
        <w:gridCol w:w="301"/>
        <w:gridCol w:w="362"/>
        <w:gridCol w:w="61"/>
        <w:gridCol w:w="59"/>
        <w:gridCol w:w="353"/>
        <w:gridCol w:w="864"/>
        <w:gridCol w:w="13"/>
        <w:gridCol w:w="448"/>
        <w:gridCol w:w="25"/>
        <w:gridCol w:w="68"/>
        <w:gridCol w:w="447"/>
        <w:gridCol w:w="25"/>
        <w:gridCol w:w="68"/>
        <w:gridCol w:w="27"/>
        <w:gridCol w:w="476"/>
        <w:gridCol w:w="25"/>
        <w:gridCol w:w="79"/>
        <w:gridCol w:w="113"/>
        <w:gridCol w:w="503"/>
        <w:gridCol w:w="25"/>
        <w:gridCol w:w="68"/>
        <w:gridCol w:w="1307"/>
        <w:gridCol w:w="20"/>
        <w:gridCol w:w="7"/>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028</w:t>
            </w:r>
          </w:p>
        </w:tc>
        <w:tc>
          <w:tcPr>
            <w:tcW w:w="1701" w:type="dxa"/>
            <w:gridSpan w:val="11"/>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6"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7" w:type="dxa"/>
        </w:trPr>
        <w:tc>
          <w:tcPr>
            <w:tcW w:w="9207" w:type="dxa"/>
            <w:gridSpan w:val="30"/>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7" w:type="dxa"/>
        </w:trPr>
        <w:tc>
          <w:tcPr>
            <w:tcW w:w="9207" w:type="dxa"/>
            <w:gridSpan w:val="30"/>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7" w:type="dxa"/>
        </w:trPr>
        <w:tc>
          <w:tcPr>
            <w:tcW w:w="9207"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7" w:type="dxa"/>
        </w:trPr>
        <w:tc>
          <w:tcPr>
            <w:tcW w:w="9207"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1"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004395" w:rsidTr="00004395">
        <w:trPr>
          <w:gridAfter w:val="1"/>
          <w:wAfter w:w="7" w:type="dxa"/>
        </w:trPr>
        <w:tc>
          <w:tcPr>
            <w:tcW w:w="9227" w:type="dxa"/>
            <w:gridSpan w:val="31"/>
          </w:tcPr>
          <w:p w:rsidR="00236BFE" w:rsidRPr="007454C4" w:rsidRDefault="00236BFE" w:rsidP="00004395">
            <w:pPr>
              <w:tabs>
                <w:tab w:val="num" w:pos="0"/>
              </w:tabs>
              <w:spacing w:line="360" w:lineRule="auto"/>
              <w:contextualSpacing/>
              <w:jc w:val="both"/>
              <w:rPr>
                <w:sz w:val="22"/>
                <w:szCs w:val="22"/>
                <w:lang w:val="en-US"/>
              </w:rPr>
            </w:pPr>
            <w:r w:rsidRPr="007454C4">
              <w:rPr>
                <w:bCs/>
                <w:sz w:val="22"/>
                <w:szCs w:val="22"/>
                <w:lang w:val="en-US"/>
              </w:rPr>
              <w:t>NOME:</w:t>
            </w:r>
            <w:r w:rsidRPr="007454C4">
              <w:rPr>
                <w:b/>
                <w:sz w:val="22"/>
                <w:szCs w:val="22"/>
                <w:lang w:val="en-US"/>
              </w:rPr>
              <w:t xml:space="preserve"> Soraya Jean Maluf Abbud</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CPF/MF: 267.542.918-00</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ENDEREÇO: Rua Moema, 443</w:t>
            </w:r>
          </w:p>
        </w:tc>
      </w:tr>
      <w:tr w:rsidR="00236BFE" w:rsidRPr="007454C4" w:rsidTr="00004395">
        <w:trPr>
          <w:gridAfter w:val="1"/>
          <w:wAfter w:w="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5" w:type="dxa"/>
            <w:gridSpan w:val="3"/>
          </w:tcPr>
          <w:p w:rsidR="00236BFE" w:rsidRPr="007454C4" w:rsidRDefault="00236BFE" w:rsidP="00004395">
            <w:pPr>
              <w:spacing w:line="360" w:lineRule="auto"/>
              <w:contextualSpacing/>
              <w:jc w:val="both"/>
              <w:rPr>
                <w:bCs/>
                <w:sz w:val="22"/>
                <w:szCs w:val="22"/>
              </w:rPr>
            </w:pPr>
            <w:r w:rsidRPr="007454C4">
              <w:rPr>
                <w:bCs/>
                <w:sz w:val="22"/>
                <w:szCs w:val="22"/>
              </w:rPr>
              <w:t>91330500</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10/11/2009, entre Projeto Imobiliário Carlos Gomes SPE 68 Ltda. e Soraya Jean Maluf Abbud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1"/>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169.735,02</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08"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2"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5"/>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80"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7"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1"/>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706 e box de estacionamento nº 28</w:t>
            </w:r>
          </w:p>
        </w:tc>
      </w:tr>
      <w:tr w:rsidR="00236BFE" w:rsidRPr="007454C4" w:rsidTr="00004395">
        <w:trPr>
          <w:gridAfter w:val="1"/>
          <w:wAfter w:w="7"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3" w:type="dxa"/>
            <w:gridSpan w:val="28"/>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3" w:type="dxa"/>
            <w:gridSpan w:val="28"/>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4" w:type="dxa"/>
            <w:gridSpan w:val="21"/>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3" w:type="dxa"/>
            <w:gridSpan w:val="10"/>
          </w:tcPr>
          <w:p w:rsidR="00236BFE" w:rsidRPr="007454C4" w:rsidRDefault="00236BFE" w:rsidP="00004395">
            <w:pPr>
              <w:numPr>
                <w:ilvl w:val="0"/>
                <w:numId w:val="78"/>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236BFE" w:rsidRPr="007454C4" w:rsidRDefault="00236BFE" w:rsidP="00004395">
            <w:pPr>
              <w:spacing w:line="360" w:lineRule="auto"/>
              <w:contextualSpacing/>
              <w:rPr>
                <w:bCs/>
                <w:sz w:val="22"/>
                <w:szCs w:val="22"/>
              </w:rPr>
            </w:pPr>
            <w:r w:rsidRPr="007454C4">
              <w:rPr>
                <w:bCs/>
                <w:sz w:val="22"/>
                <w:szCs w:val="22"/>
              </w:rPr>
              <w:t xml:space="preserve">50 meses </w:t>
            </w:r>
          </w:p>
        </w:tc>
      </w:tr>
      <w:tr w:rsidR="00236BFE" w:rsidRPr="007454C4" w:rsidTr="00004395">
        <w:trPr>
          <w:gridAfter w:val="1"/>
          <w:wAfter w:w="7" w:type="dxa"/>
        </w:trPr>
        <w:tc>
          <w:tcPr>
            <w:tcW w:w="4153" w:type="dxa"/>
            <w:gridSpan w:val="10"/>
          </w:tcPr>
          <w:p w:rsidR="00236BFE" w:rsidRPr="007454C4" w:rsidRDefault="00236BFE" w:rsidP="00004395">
            <w:pPr>
              <w:numPr>
                <w:ilvl w:val="0"/>
                <w:numId w:val="78"/>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236BFE" w:rsidRPr="007454C4" w:rsidRDefault="00236BFE" w:rsidP="00004395">
            <w:pPr>
              <w:spacing w:line="360" w:lineRule="auto"/>
              <w:contextualSpacing/>
              <w:jc w:val="both"/>
              <w:rPr>
                <w:bCs/>
                <w:sz w:val="22"/>
                <w:szCs w:val="22"/>
              </w:rPr>
            </w:pPr>
            <w:r w:rsidRPr="007454C4">
              <w:rPr>
                <w:b/>
                <w:sz w:val="22"/>
                <w:szCs w:val="22"/>
              </w:rPr>
              <w:t>320.790,00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8"/>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8"/>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8"/>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05/11/2015</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8"/>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1"/>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52,91% do crédito na data de sua constituição, conforme item 5 acima, e, </w:t>
            </w:r>
            <w:r w:rsidRPr="007454C4">
              <w:rPr>
                <w:bCs/>
                <w:sz w:val="22"/>
                <w:szCs w:val="22"/>
              </w:rPr>
              <w:t>consequentemente, o seu primeiro pagamento ocorrerá em 05/11/201</w:t>
            </w:r>
            <w:ins w:id="99" w:author="Luana Faria" w:date="2011-09-27T17:38:00Z">
              <w:r w:rsidR="00004395">
                <w:rPr>
                  <w:bCs/>
                  <w:sz w:val="22"/>
                  <w:szCs w:val="22"/>
                </w:rPr>
                <w:t>2</w:t>
              </w:r>
            </w:ins>
            <w:del w:id="100" w:author="Luana Faria" w:date="2011-09-27T17:39:00Z">
              <w:r w:rsidRPr="007454C4" w:rsidDel="00004395">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1"/>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029</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01"/>
        <w:gridCol w:w="298"/>
        <w:gridCol w:w="97"/>
        <w:gridCol w:w="72"/>
        <w:gridCol w:w="521"/>
        <w:gridCol w:w="586"/>
        <w:gridCol w:w="408"/>
        <w:gridCol w:w="303"/>
        <w:gridCol w:w="362"/>
        <w:gridCol w:w="61"/>
        <w:gridCol w:w="59"/>
        <w:gridCol w:w="351"/>
        <w:gridCol w:w="866"/>
        <w:gridCol w:w="13"/>
        <w:gridCol w:w="448"/>
        <w:gridCol w:w="25"/>
        <w:gridCol w:w="67"/>
        <w:gridCol w:w="448"/>
        <w:gridCol w:w="25"/>
        <w:gridCol w:w="67"/>
        <w:gridCol w:w="27"/>
        <w:gridCol w:w="477"/>
        <w:gridCol w:w="25"/>
        <w:gridCol w:w="79"/>
        <w:gridCol w:w="112"/>
        <w:gridCol w:w="504"/>
        <w:gridCol w:w="25"/>
        <w:gridCol w:w="68"/>
        <w:gridCol w:w="1306"/>
        <w:gridCol w:w="21"/>
        <w:gridCol w:w="7"/>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5"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029</w:t>
            </w:r>
          </w:p>
        </w:tc>
        <w:tc>
          <w:tcPr>
            <w:tcW w:w="1701" w:type="dxa"/>
            <w:gridSpan w:val="11"/>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6"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8" w:type="dxa"/>
        </w:trPr>
        <w:tc>
          <w:tcPr>
            <w:tcW w:w="9206" w:type="dxa"/>
            <w:gridSpan w:val="30"/>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8" w:type="dxa"/>
        </w:trPr>
        <w:tc>
          <w:tcPr>
            <w:tcW w:w="9206" w:type="dxa"/>
            <w:gridSpan w:val="30"/>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8" w:type="dxa"/>
        </w:trPr>
        <w:tc>
          <w:tcPr>
            <w:tcW w:w="9206"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8" w:type="dxa"/>
        </w:trPr>
        <w:tc>
          <w:tcPr>
            <w:tcW w:w="9206"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8"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1"/>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Joel José Paes de Figueiredo Freitas</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CPF/MF: 757.933.778-91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ENDEREÇO: Rua Conde de Porto Alegre, 281</w:t>
            </w:r>
          </w:p>
        </w:tc>
      </w:tr>
      <w:tr w:rsidR="00236BFE" w:rsidRPr="007454C4" w:rsidTr="00004395">
        <w:trPr>
          <w:gridAfter w:val="1"/>
          <w:wAfter w:w="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1101</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5"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90470-430</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05/01/2010, entre Projeto Imobiliário Carlos Gomes SPE 68 Ltda. e Joel José Paes de Figueiredo Freitas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1"/>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148.514,73</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06"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2"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9" w:type="dxa"/>
            <w:gridSpan w:val="5"/>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81"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7"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1"/>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707 e nº 708 e box de estacionamento nº 29 e nº 30</w:t>
            </w:r>
          </w:p>
        </w:tc>
      </w:tr>
      <w:tr w:rsidR="00236BFE" w:rsidRPr="007454C4" w:rsidTr="00004395">
        <w:trPr>
          <w:gridAfter w:val="1"/>
          <w:wAfter w:w="7"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3" w:type="dxa"/>
            <w:gridSpan w:val="28"/>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3" w:type="dxa"/>
            <w:gridSpan w:val="28"/>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4" w:type="dxa"/>
            <w:gridSpan w:val="21"/>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3" w:type="dxa"/>
            <w:gridSpan w:val="10"/>
          </w:tcPr>
          <w:p w:rsidR="00236BFE" w:rsidRPr="007454C4" w:rsidRDefault="00236BFE" w:rsidP="00004395">
            <w:pPr>
              <w:numPr>
                <w:ilvl w:val="0"/>
                <w:numId w:val="79"/>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236BFE" w:rsidRPr="007454C4" w:rsidRDefault="00236BFE" w:rsidP="00004395">
            <w:pPr>
              <w:spacing w:line="360" w:lineRule="auto"/>
              <w:contextualSpacing/>
              <w:rPr>
                <w:bCs/>
                <w:sz w:val="22"/>
                <w:szCs w:val="22"/>
              </w:rPr>
            </w:pPr>
            <w:r w:rsidRPr="007454C4">
              <w:rPr>
                <w:bCs/>
                <w:sz w:val="22"/>
                <w:szCs w:val="22"/>
              </w:rPr>
              <w:t xml:space="preserve">11 meses </w:t>
            </w:r>
          </w:p>
        </w:tc>
      </w:tr>
      <w:tr w:rsidR="00236BFE" w:rsidRPr="007454C4" w:rsidTr="00004395">
        <w:trPr>
          <w:gridAfter w:val="1"/>
          <w:wAfter w:w="7" w:type="dxa"/>
        </w:trPr>
        <w:tc>
          <w:tcPr>
            <w:tcW w:w="4153" w:type="dxa"/>
            <w:gridSpan w:val="10"/>
          </w:tcPr>
          <w:p w:rsidR="00236BFE" w:rsidRPr="007454C4" w:rsidRDefault="00236BFE" w:rsidP="00004395">
            <w:pPr>
              <w:numPr>
                <w:ilvl w:val="0"/>
                <w:numId w:val="79"/>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236BFE" w:rsidRPr="007454C4" w:rsidRDefault="00236BFE" w:rsidP="00004395">
            <w:pPr>
              <w:spacing w:line="360" w:lineRule="auto"/>
              <w:contextualSpacing/>
              <w:jc w:val="both"/>
              <w:rPr>
                <w:bCs/>
                <w:sz w:val="22"/>
                <w:szCs w:val="22"/>
              </w:rPr>
            </w:pPr>
            <w:r w:rsidRPr="007454C4">
              <w:rPr>
                <w:b/>
                <w:sz w:val="22"/>
                <w:szCs w:val="22"/>
              </w:rPr>
              <w:t>530.000,00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9"/>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9"/>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 xml:space="preserve">28/2/2011 </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9"/>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28/</w:t>
            </w:r>
            <w:r>
              <w:rPr>
                <w:bCs/>
                <w:sz w:val="22"/>
                <w:szCs w:val="22"/>
              </w:rPr>
              <w:t>11</w:t>
            </w:r>
            <w:r w:rsidRPr="007454C4">
              <w:rPr>
                <w:bCs/>
                <w:sz w:val="22"/>
                <w:szCs w:val="22"/>
              </w:rPr>
              <w:t xml:space="preserve">/2012 </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79"/>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1"/>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28,02% do crédito na data de sua constituição, conforme item 5 acima, e, </w:t>
            </w:r>
            <w:r w:rsidRPr="007454C4">
              <w:rPr>
                <w:bCs/>
                <w:sz w:val="22"/>
                <w:szCs w:val="22"/>
              </w:rPr>
              <w:t>consequentemente, o seu primeiro pagamento ocorrerá em 05/11/201</w:t>
            </w:r>
            <w:ins w:id="101" w:author="Luana Faria" w:date="2011-09-27T17:39:00Z">
              <w:r w:rsidR="00004395">
                <w:rPr>
                  <w:bCs/>
                  <w:sz w:val="22"/>
                  <w:szCs w:val="22"/>
                </w:rPr>
                <w:t>2</w:t>
              </w:r>
            </w:ins>
            <w:del w:id="102" w:author="Luana Faria" w:date="2011-09-27T17:39:00Z">
              <w:r w:rsidRPr="007454C4" w:rsidDel="00004395">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1"/>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030</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0"/>
        <w:gridCol w:w="298"/>
        <w:gridCol w:w="97"/>
        <w:gridCol w:w="72"/>
        <w:gridCol w:w="521"/>
        <w:gridCol w:w="586"/>
        <w:gridCol w:w="407"/>
        <w:gridCol w:w="304"/>
        <w:gridCol w:w="362"/>
        <w:gridCol w:w="61"/>
        <w:gridCol w:w="59"/>
        <w:gridCol w:w="350"/>
        <w:gridCol w:w="867"/>
        <w:gridCol w:w="13"/>
        <w:gridCol w:w="448"/>
        <w:gridCol w:w="25"/>
        <w:gridCol w:w="67"/>
        <w:gridCol w:w="448"/>
        <w:gridCol w:w="25"/>
        <w:gridCol w:w="67"/>
        <w:gridCol w:w="27"/>
        <w:gridCol w:w="477"/>
        <w:gridCol w:w="25"/>
        <w:gridCol w:w="79"/>
        <w:gridCol w:w="112"/>
        <w:gridCol w:w="504"/>
        <w:gridCol w:w="25"/>
        <w:gridCol w:w="68"/>
        <w:gridCol w:w="1306"/>
        <w:gridCol w:w="21"/>
        <w:gridCol w:w="7"/>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030</w:t>
            </w:r>
          </w:p>
        </w:tc>
        <w:tc>
          <w:tcPr>
            <w:tcW w:w="1701" w:type="dxa"/>
            <w:gridSpan w:val="11"/>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6"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8" w:type="dxa"/>
        </w:trPr>
        <w:tc>
          <w:tcPr>
            <w:tcW w:w="9206" w:type="dxa"/>
            <w:gridSpan w:val="30"/>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8" w:type="dxa"/>
        </w:trPr>
        <w:tc>
          <w:tcPr>
            <w:tcW w:w="9206" w:type="dxa"/>
            <w:gridSpan w:val="30"/>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8" w:type="dxa"/>
        </w:trPr>
        <w:tc>
          <w:tcPr>
            <w:tcW w:w="9206"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8" w:type="dxa"/>
        </w:trPr>
        <w:tc>
          <w:tcPr>
            <w:tcW w:w="9206" w:type="dxa"/>
            <w:gridSpan w:val="30"/>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8"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1"/>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Celso João Todeschato</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CPF/MF: 200.047.020-34</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Cs/>
                <w:sz w:val="22"/>
                <w:szCs w:val="22"/>
              </w:rPr>
              <w:t>ENDEREÇO: Rua Luiz Woelcker, 860</w:t>
            </w:r>
          </w:p>
        </w:tc>
      </w:tr>
      <w:tr w:rsidR="00236BFE" w:rsidRPr="007454C4" w:rsidTr="00004395">
        <w:trPr>
          <w:gridAfter w:val="1"/>
          <w:wAfter w:w="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5" w:type="dxa"/>
            <w:gridSpan w:val="3"/>
          </w:tcPr>
          <w:p w:rsidR="00236BFE" w:rsidRPr="007454C4" w:rsidRDefault="00236BFE" w:rsidP="00004395">
            <w:pPr>
              <w:spacing w:line="360" w:lineRule="auto"/>
              <w:contextualSpacing/>
              <w:jc w:val="both"/>
              <w:rPr>
                <w:bCs/>
                <w:sz w:val="22"/>
                <w:szCs w:val="22"/>
              </w:rPr>
            </w:pPr>
            <w:r w:rsidRPr="007454C4">
              <w:rPr>
                <w:bCs/>
                <w:sz w:val="22"/>
                <w:szCs w:val="22"/>
              </w:rPr>
              <w:t>91330-190</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1"/>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13/11/2009, entre Projeto Imobiliário Carlos Gomes SPE 68 Ltda. e Celso João Todeschato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1"/>
          </w:tcPr>
          <w:p w:rsidR="00236BFE" w:rsidRPr="00802447" w:rsidRDefault="00236BFE" w:rsidP="00004395">
            <w:pPr>
              <w:spacing w:line="360" w:lineRule="auto"/>
              <w:contextualSpacing/>
              <w:jc w:val="both"/>
              <w:rPr>
                <w:b/>
                <w:bCs/>
                <w:sz w:val="22"/>
                <w:szCs w:val="22"/>
              </w:rPr>
            </w:pPr>
            <w:r w:rsidRPr="007454C4">
              <w:rPr>
                <w:b/>
                <w:bCs/>
                <w:sz w:val="22"/>
                <w:szCs w:val="22"/>
              </w:rPr>
              <w:t xml:space="preserve">5. VALOR DO CRÉDITO IMOBILIÁRIO: R$ </w:t>
            </w:r>
          </w:p>
          <w:p w:rsidR="00236BFE" w:rsidRDefault="00236BFE" w:rsidP="00004395">
            <w:pPr>
              <w:jc w:val="both"/>
              <w:rPr>
                <w:rFonts w:ascii="Calibri" w:hAnsi="Calibri" w:cs="Calibri"/>
                <w:color w:val="000000"/>
              </w:rPr>
            </w:pPr>
            <w:r>
              <w:rPr>
                <w:rFonts w:ascii="Calibri" w:hAnsi="Calibri" w:cs="Calibri"/>
                <w:color w:val="000000"/>
              </w:rPr>
              <w:t>182.429,52</w:t>
            </w:r>
          </w:p>
          <w:p w:rsidR="00236BFE" w:rsidRDefault="00236BFE" w:rsidP="00004395">
            <w:pPr>
              <w:spacing w:line="360" w:lineRule="auto"/>
              <w:contextualSpacing/>
              <w:jc w:val="both"/>
              <w:rPr>
                <w:b/>
                <w:bCs/>
                <w:sz w:val="22"/>
                <w:szCs w:val="22"/>
              </w:rPr>
            </w:pP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06"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1"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81"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7"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1"/>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710 e box de estacionamento nº 32</w:t>
            </w:r>
          </w:p>
        </w:tc>
      </w:tr>
      <w:tr w:rsidR="00236BFE" w:rsidRPr="007454C4" w:rsidTr="00004395">
        <w:trPr>
          <w:gridAfter w:val="1"/>
          <w:wAfter w:w="7"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3" w:type="dxa"/>
            <w:gridSpan w:val="28"/>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3" w:type="dxa"/>
            <w:gridSpan w:val="28"/>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4" w:type="dxa"/>
            <w:gridSpan w:val="21"/>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3" w:type="dxa"/>
            <w:gridSpan w:val="10"/>
          </w:tcPr>
          <w:p w:rsidR="00236BFE" w:rsidRPr="007454C4" w:rsidRDefault="00236BFE" w:rsidP="00004395">
            <w:pPr>
              <w:numPr>
                <w:ilvl w:val="0"/>
                <w:numId w:val="80"/>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236BFE" w:rsidRPr="007454C4" w:rsidRDefault="00236BFE" w:rsidP="00004395">
            <w:pPr>
              <w:spacing w:line="360" w:lineRule="auto"/>
              <w:contextualSpacing/>
              <w:rPr>
                <w:bCs/>
                <w:sz w:val="22"/>
                <w:szCs w:val="22"/>
              </w:rPr>
            </w:pPr>
            <w:r w:rsidRPr="007454C4">
              <w:rPr>
                <w:bCs/>
                <w:sz w:val="22"/>
                <w:szCs w:val="22"/>
              </w:rPr>
              <w:t xml:space="preserve">50 meses </w:t>
            </w:r>
          </w:p>
        </w:tc>
      </w:tr>
      <w:tr w:rsidR="00236BFE" w:rsidRPr="007454C4" w:rsidTr="00004395">
        <w:trPr>
          <w:gridAfter w:val="1"/>
          <w:wAfter w:w="7" w:type="dxa"/>
        </w:trPr>
        <w:tc>
          <w:tcPr>
            <w:tcW w:w="4153" w:type="dxa"/>
            <w:gridSpan w:val="10"/>
          </w:tcPr>
          <w:p w:rsidR="00236BFE" w:rsidRPr="007454C4" w:rsidRDefault="00236BFE" w:rsidP="00004395">
            <w:pPr>
              <w:numPr>
                <w:ilvl w:val="0"/>
                <w:numId w:val="80"/>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236BFE" w:rsidRPr="007454C4" w:rsidRDefault="00236BFE" w:rsidP="00004395">
            <w:pPr>
              <w:spacing w:line="360" w:lineRule="auto"/>
              <w:contextualSpacing/>
              <w:jc w:val="both"/>
              <w:rPr>
                <w:bCs/>
                <w:sz w:val="22"/>
                <w:szCs w:val="22"/>
              </w:rPr>
            </w:pPr>
            <w:r w:rsidRPr="007454C4">
              <w:rPr>
                <w:b/>
                <w:sz w:val="22"/>
                <w:szCs w:val="22"/>
              </w:rPr>
              <w:t>271.620,00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0"/>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0"/>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0"/>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236BFE" w:rsidRPr="007454C4" w:rsidRDefault="00236BFE" w:rsidP="00004395">
            <w:pPr>
              <w:spacing w:line="360" w:lineRule="auto"/>
              <w:contextualSpacing/>
              <w:jc w:val="both"/>
              <w:rPr>
                <w:bCs/>
                <w:sz w:val="22"/>
                <w:szCs w:val="22"/>
              </w:rPr>
            </w:pPr>
            <w:r w:rsidRPr="007454C4">
              <w:rPr>
                <w:bCs/>
                <w:sz w:val="22"/>
                <w:szCs w:val="22"/>
              </w:rPr>
              <w:t>05/11/2015</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0"/>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1"/>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67,16% do crédito na data de sua constituição, conforme item 5 acima, e, </w:t>
            </w:r>
            <w:r w:rsidRPr="007454C4">
              <w:rPr>
                <w:bCs/>
                <w:sz w:val="22"/>
                <w:szCs w:val="22"/>
              </w:rPr>
              <w:t>consequentemente, o seu primeiro pagamento ocorrerá em 05/11/201</w:t>
            </w:r>
            <w:ins w:id="103" w:author="Luana Faria" w:date="2011-09-27T17:40:00Z">
              <w:r w:rsidR="00004395">
                <w:rPr>
                  <w:bCs/>
                  <w:sz w:val="22"/>
                  <w:szCs w:val="22"/>
                </w:rPr>
                <w:t>2</w:t>
              </w:r>
            </w:ins>
            <w:del w:id="104" w:author="Luana Faria" w:date="2011-09-27T17:40:00Z">
              <w:r w:rsidRPr="007454C4" w:rsidDel="00004395">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1"/>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1"/>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 w:rsidR="00236BFE" w:rsidRPr="007454C4" w:rsidRDefault="00236BFE" w:rsidP="00236BFE">
      <w:pPr>
        <w:pStyle w:val="Ttulo"/>
        <w:spacing w:line="360" w:lineRule="auto"/>
      </w:pPr>
      <w:r w:rsidRPr="007454C4">
        <w:rPr>
          <w:sz w:val="22"/>
          <w:szCs w:val="22"/>
          <w:u w:val="none"/>
        </w:rPr>
        <w:t>CCI 031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4"/>
        <w:gridCol w:w="517"/>
        <w:gridCol w:w="281"/>
        <w:gridCol w:w="97"/>
        <w:gridCol w:w="72"/>
        <w:gridCol w:w="521"/>
        <w:gridCol w:w="588"/>
        <w:gridCol w:w="429"/>
        <w:gridCol w:w="280"/>
        <w:gridCol w:w="362"/>
        <w:gridCol w:w="65"/>
        <w:gridCol w:w="55"/>
        <w:gridCol w:w="372"/>
        <w:gridCol w:w="845"/>
        <w:gridCol w:w="17"/>
        <w:gridCol w:w="448"/>
        <w:gridCol w:w="25"/>
        <w:gridCol w:w="67"/>
        <w:gridCol w:w="448"/>
        <w:gridCol w:w="25"/>
        <w:gridCol w:w="67"/>
        <w:gridCol w:w="504"/>
        <w:gridCol w:w="25"/>
        <w:gridCol w:w="75"/>
        <w:gridCol w:w="116"/>
        <w:gridCol w:w="504"/>
        <w:gridCol w:w="25"/>
        <w:gridCol w:w="1374"/>
        <w:gridCol w:w="19"/>
        <w:gridCol w:w="7"/>
      </w:tblGrid>
      <w:tr w:rsidR="00236BFE" w:rsidRPr="007454C4" w:rsidTr="00004395">
        <w:tc>
          <w:tcPr>
            <w:tcW w:w="4272"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2" w:type="dxa"/>
            <w:gridSpan w:val="18"/>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5"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031</w:t>
            </w:r>
          </w:p>
        </w:tc>
        <w:tc>
          <w:tcPr>
            <w:tcW w:w="1701" w:type="dxa"/>
            <w:gridSpan w:val="10"/>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28"/>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28"/>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28"/>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28"/>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2"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9"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6"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3"/>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29"/>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29"/>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29"/>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29"/>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81"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6"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3"/>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29"/>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29"/>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Odilon Cesário de Oliveira Neto</w:t>
            </w:r>
          </w:p>
        </w:tc>
      </w:tr>
      <w:tr w:rsidR="00236BFE" w:rsidRPr="007454C4" w:rsidTr="00004395">
        <w:trPr>
          <w:gridAfter w:val="1"/>
          <w:wAfter w:w="6" w:type="dxa"/>
        </w:trPr>
        <w:tc>
          <w:tcPr>
            <w:tcW w:w="9228" w:type="dxa"/>
            <w:gridSpan w:val="29"/>
          </w:tcPr>
          <w:p w:rsidR="00236BFE" w:rsidRPr="007454C4" w:rsidRDefault="00236BFE" w:rsidP="00004395">
            <w:pPr>
              <w:spacing w:line="360" w:lineRule="auto"/>
              <w:contextualSpacing/>
              <w:jc w:val="both"/>
              <w:rPr>
                <w:bCs/>
                <w:sz w:val="22"/>
                <w:szCs w:val="22"/>
              </w:rPr>
            </w:pPr>
            <w:r w:rsidRPr="007454C4">
              <w:rPr>
                <w:bCs/>
                <w:sz w:val="22"/>
                <w:szCs w:val="22"/>
              </w:rPr>
              <w:t>CPF/MF: 103.377.838-96</w:t>
            </w:r>
          </w:p>
        </w:tc>
      </w:tr>
      <w:tr w:rsidR="00236BFE" w:rsidRPr="007454C4" w:rsidTr="00004395">
        <w:trPr>
          <w:gridAfter w:val="1"/>
          <w:wAfter w:w="6" w:type="dxa"/>
        </w:trPr>
        <w:tc>
          <w:tcPr>
            <w:tcW w:w="9228" w:type="dxa"/>
            <w:gridSpan w:val="29"/>
          </w:tcPr>
          <w:p w:rsidR="00236BFE" w:rsidRPr="007454C4" w:rsidRDefault="00236BFE" w:rsidP="00004395">
            <w:pPr>
              <w:spacing w:line="360" w:lineRule="auto"/>
              <w:contextualSpacing/>
              <w:jc w:val="both"/>
              <w:rPr>
                <w:bCs/>
                <w:sz w:val="22"/>
                <w:szCs w:val="22"/>
              </w:rPr>
            </w:pPr>
            <w:r w:rsidRPr="007454C4">
              <w:rPr>
                <w:bCs/>
                <w:sz w:val="22"/>
                <w:szCs w:val="22"/>
              </w:rPr>
              <w:t>ENDEREÇO: Rua Santo Inácio, 139</w:t>
            </w:r>
          </w:p>
        </w:tc>
      </w:tr>
      <w:tr w:rsidR="00236BFE" w:rsidRPr="007454C4" w:rsidTr="00004395">
        <w:trPr>
          <w:gridAfter w:val="1"/>
          <w:wAfter w:w="6" w:type="dxa"/>
        </w:trPr>
        <w:tc>
          <w:tcPr>
            <w:tcW w:w="1972"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9"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302</w:t>
            </w:r>
          </w:p>
        </w:tc>
        <w:tc>
          <w:tcPr>
            <w:tcW w:w="1136"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2"/>
          </w:tcPr>
          <w:p w:rsidR="00236BFE" w:rsidRPr="007454C4" w:rsidRDefault="00236BFE" w:rsidP="00004395">
            <w:pPr>
              <w:spacing w:line="360" w:lineRule="auto"/>
              <w:contextualSpacing/>
              <w:jc w:val="both"/>
              <w:rPr>
                <w:bCs/>
                <w:sz w:val="22"/>
                <w:szCs w:val="22"/>
              </w:rPr>
            </w:pPr>
            <w:r w:rsidRPr="007454C4">
              <w:rPr>
                <w:bCs/>
                <w:sz w:val="22"/>
                <w:szCs w:val="22"/>
              </w:rPr>
              <w:t>90570-150</w:t>
            </w:r>
          </w:p>
        </w:tc>
      </w:tr>
      <w:tr w:rsidR="00236BFE" w:rsidRPr="007454C4" w:rsidTr="00004395">
        <w:trPr>
          <w:gridAfter w:val="1"/>
          <w:wAfter w:w="6" w:type="dxa"/>
        </w:trPr>
        <w:tc>
          <w:tcPr>
            <w:tcW w:w="9228" w:type="dxa"/>
            <w:gridSpan w:val="29"/>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29"/>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w:t>
            </w:r>
            <w:r w:rsidRPr="007454C4">
              <w:rPr>
                <w:b/>
                <w:sz w:val="22"/>
                <w:szCs w:val="22"/>
              </w:rPr>
              <w:t>Odilon Cesário de Oliveira Neto</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29"/>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278.693,95</w:t>
            </w:r>
          </w:p>
        </w:tc>
      </w:tr>
      <w:tr w:rsidR="00236BFE" w:rsidRPr="007454C4" w:rsidTr="00004395">
        <w:trPr>
          <w:gridAfter w:val="1"/>
          <w:wAfter w:w="6" w:type="dxa"/>
        </w:trPr>
        <w:tc>
          <w:tcPr>
            <w:tcW w:w="9228" w:type="dxa"/>
            <w:gridSpan w:val="29"/>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2"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4"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335"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93"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29"/>
          </w:tcPr>
          <w:p w:rsidR="00236BFE" w:rsidRPr="007454C4" w:rsidRDefault="00236BFE" w:rsidP="00004395">
            <w:pPr>
              <w:pStyle w:val="Recuodecorpodetexto2"/>
              <w:spacing w:line="360" w:lineRule="auto"/>
              <w:ind w:left="0"/>
              <w:jc w:val="both"/>
              <w:rPr>
                <w:bCs/>
                <w:sz w:val="22"/>
                <w:szCs w:val="22"/>
              </w:rPr>
            </w:pPr>
            <w:r w:rsidRPr="007454C4">
              <w:rPr>
                <w:bCs/>
                <w:sz w:val="22"/>
                <w:szCs w:val="22"/>
              </w:rPr>
              <w:t xml:space="preserve">UNIDADES: conjuntos nº 714 e </w:t>
            </w:r>
          </w:p>
        </w:tc>
      </w:tr>
      <w:tr w:rsidR="00236BFE" w:rsidRPr="007454C4" w:rsidTr="00004395">
        <w:trPr>
          <w:gridAfter w:val="1"/>
          <w:wAfter w:w="6" w:type="dxa"/>
        </w:trPr>
        <w:tc>
          <w:tcPr>
            <w:tcW w:w="1803"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5" w:type="dxa"/>
            <w:gridSpan w:val="26"/>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3"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5" w:type="dxa"/>
            <w:gridSpan w:val="26"/>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2"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6" w:type="dxa"/>
            <w:gridSpan w:val="19"/>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2" w:type="dxa"/>
            <w:gridSpan w:val="10"/>
          </w:tcPr>
          <w:p w:rsidR="00236BFE" w:rsidRPr="007454C4" w:rsidRDefault="00236BFE" w:rsidP="00004395">
            <w:pPr>
              <w:tabs>
                <w:tab w:val="left" w:pos="540"/>
              </w:tabs>
              <w:autoSpaceDE/>
              <w:autoSpaceDN/>
              <w:adjustRightInd/>
              <w:spacing w:line="360" w:lineRule="auto"/>
              <w:contextualSpacing/>
              <w:jc w:val="both"/>
              <w:rPr>
                <w:bCs/>
                <w:sz w:val="22"/>
                <w:szCs w:val="22"/>
              </w:rPr>
            </w:pPr>
            <w:r w:rsidRPr="007454C4">
              <w:rPr>
                <w:bCs/>
                <w:sz w:val="22"/>
                <w:szCs w:val="22"/>
              </w:rPr>
              <w:t>7.1.</w:t>
            </w:r>
            <w:r w:rsidRPr="007454C4">
              <w:rPr>
                <w:bCs/>
                <w:sz w:val="22"/>
                <w:szCs w:val="22"/>
              </w:rPr>
              <w:tab/>
              <w:t>PRAZO REMANESCENTE</w:t>
            </w:r>
          </w:p>
        </w:tc>
        <w:tc>
          <w:tcPr>
            <w:tcW w:w="5076" w:type="dxa"/>
            <w:gridSpan w:val="19"/>
          </w:tcPr>
          <w:p w:rsidR="00236BFE" w:rsidRPr="007454C4" w:rsidRDefault="00236BFE" w:rsidP="00004395">
            <w:pPr>
              <w:pStyle w:val="PargrafodaLista"/>
              <w:numPr>
                <w:ilvl w:val="0"/>
                <w:numId w:val="89"/>
              </w:numPr>
              <w:spacing w:line="360" w:lineRule="auto"/>
              <w:contextualSpacing/>
              <w:rPr>
                <w:bCs/>
                <w:sz w:val="22"/>
                <w:szCs w:val="22"/>
              </w:rPr>
            </w:pPr>
            <w:r w:rsidRPr="007454C4">
              <w:rPr>
                <w:bCs/>
                <w:sz w:val="22"/>
                <w:szCs w:val="22"/>
              </w:rPr>
              <w:t>meses</w:t>
            </w:r>
          </w:p>
        </w:tc>
      </w:tr>
      <w:tr w:rsidR="00236BFE" w:rsidRPr="007454C4" w:rsidTr="00004395">
        <w:trPr>
          <w:gridAfter w:val="1"/>
          <w:wAfter w:w="6" w:type="dxa"/>
        </w:trPr>
        <w:tc>
          <w:tcPr>
            <w:tcW w:w="4152" w:type="dxa"/>
            <w:gridSpan w:val="10"/>
          </w:tcPr>
          <w:p w:rsidR="00236BFE" w:rsidRPr="007454C4" w:rsidRDefault="00236BFE" w:rsidP="00004395">
            <w:pPr>
              <w:tabs>
                <w:tab w:val="left" w:pos="540"/>
              </w:tabs>
              <w:autoSpaceDE/>
              <w:autoSpaceDN/>
              <w:adjustRightInd/>
              <w:spacing w:line="360" w:lineRule="auto"/>
              <w:ind w:left="360"/>
              <w:contextualSpacing/>
              <w:jc w:val="both"/>
              <w:rPr>
                <w:bCs/>
                <w:sz w:val="22"/>
                <w:szCs w:val="22"/>
              </w:rPr>
            </w:pPr>
            <w:r w:rsidRPr="007454C4">
              <w:rPr>
                <w:bCs/>
                <w:sz w:val="22"/>
                <w:szCs w:val="22"/>
              </w:rPr>
              <w:t>7.2.</w:t>
            </w:r>
            <w:r w:rsidRPr="007454C4">
              <w:rPr>
                <w:bCs/>
                <w:sz w:val="22"/>
                <w:szCs w:val="22"/>
              </w:rPr>
              <w:tab/>
              <w:t>VALOR TOTAL DO CRÉDITO</w:t>
            </w:r>
          </w:p>
        </w:tc>
        <w:tc>
          <w:tcPr>
            <w:tcW w:w="5076" w:type="dxa"/>
            <w:gridSpan w:val="19"/>
          </w:tcPr>
          <w:p w:rsidR="00236BFE" w:rsidRPr="007454C4" w:rsidRDefault="00236BFE" w:rsidP="00004395">
            <w:pPr>
              <w:spacing w:line="360" w:lineRule="auto"/>
              <w:contextualSpacing/>
              <w:jc w:val="both"/>
              <w:rPr>
                <w:b/>
                <w:bCs/>
                <w:sz w:val="22"/>
                <w:szCs w:val="22"/>
              </w:rPr>
            </w:pPr>
            <w:r w:rsidRPr="007454C4">
              <w:rPr>
                <w:b/>
                <w:sz w:val="22"/>
                <w:szCs w:val="22"/>
              </w:rPr>
              <w:t>414.960,00</w:t>
            </w:r>
          </w:p>
        </w:tc>
      </w:tr>
      <w:tr w:rsidR="00236BFE" w:rsidRPr="007454C4" w:rsidTr="00004395">
        <w:trPr>
          <w:gridAfter w:val="1"/>
          <w:wAfter w:w="6" w:type="dxa"/>
          <w:trHeight w:val="199"/>
        </w:trPr>
        <w:tc>
          <w:tcPr>
            <w:tcW w:w="4152" w:type="dxa"/>
            <w:gridSpan w:val="10"/>
          </w:tcPr>
          <w:p w:rsidR="00236BFE" w:rsidRPr="007454C4" w:rsidRDefault="00236BFE" w:rsidP="00004395">
            <w:pPr>
              <w:tabs>
                <w:tab w:val="left" w:pos="540"/>
              </w:tabs>
              <w:autoSpaceDE/>
              <w:autoSpaceDN/>
              <w:adjustRightInd/>
              <w:spacing w:line="360" w:lineRule="auto"/>
              <w:ind w:left="360"/>
              <w:contextualSpacing/>
              <w:jc w:val="both"/>
              <w:rPr>
                <w:bCs/>
                <w:sz w:val="22"/>
                <w:szCs w:val="22"/>
              </w:rPr>
            </w:pPr>
            <w:r w:rsidRPr="007454C4">
              <w:rPr>
                <w:bCs/>
                <w:sz w:val="22"/>
                <w:szCs w:val="22"/>
              </w:rPr>
              <w:t>7.3.</w:t>
            </w:r>
            <w:r w:rsidRPr="007454C4">
              <w:rPr>
                <w:bCs/>
                <w:sz w:val="22"/>
                <w:szCs w:val="22"/>
              </w:rPr>
              <w:tab/>
              <w:t xml:space="preserve">FORMA DE REAJUSTE </w:t>
            </w:r>
          </w:p>
        </w:tc>
        <w:tc>
          <w:tcPr>
            <w:tcW w:w="5076" w:type="dxa"/>
            <w:gridSpan w:val="19"/>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2" w:type="dxa"/>
            <w:gridSpan w:val="10"/>
          </w:tcPr>
          <w:p w:rsidR="00236BFE" w:rsidRPr="007454C4" w:rsidRDefault="00236BFE" w:rsidP="00004395">
            <w:pPr>
              <w:pStyle w:val="PargrafodaLista"/>
              <w:numPr>
                <w:ilvl w:val="1"/>
                <w:numId w:val="90"/>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6" w:type="dxa"/>
            <w:gridSpan w:val="19"/>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2" w:type="dxa"/>
            <w:gridSpan w:val="10"/>
          </w:tcPr>
          <w:p w:rsidR="00236BFE" w:rsidRPr="007454C4" w:rsidRDefault="00236BFE" w:rsidP="00004395">
            <w:pPr>
              <w:pStyle w:val="PargrafodaLista"/>
              <w:numPr>
                <w:ilvl w:val="1"/>
                <w:numId w:val="90"/>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6" w:type="dxa"/>
            <w:gridSpan w:val="19"/>
          </w:tcPr>
          <w:p w:rsidR="00236BFE" w:rsidRPr="007454C4" w:rsidRDefault="00236BFE" w:rsidP="00004395">
            <w:pPr>
              <w:spacing w:line="360" w:lineRule="auto"/>
              <w:contextualSpacing/>
              <w:jc w:val="both"/>
              <w:rPr>
                <w:bCs/>
                <w:sz w:val="22"/>
                <w:szCs w:val="22"/>
              </w:rPr>
            </w:pPr>
            <w:r w:rsidRPr="007454C4">
              <w:rPr>
                <w:bCs/>
                <w:sz w:val="22"/>
                <w:szCs w:val="22"/>
              </w:rPr>
              <w:t>05/11/2015</w:t>
            </w:r>
          </w:p>
        </w:tc>
      </w:tr>
      <w:tr w:rsidR="00236BFE" w:rsidRPr="007454C4" w:rsidTr="00004395">
        <w:trPr>
          <w:gridAfter w:val="1"/>
          <w:wAfter w:w="6" w:type="dxa"/>
          <w:trHeight w:val="199"/>
        </w:trPr>
        <w:tc>
          <w:tcPr>
            <w:tcW w:w="4152" w:type="dxa"/>
            <w:gridSpan w:val="10"/>
          </w:tcPr>
          <w:p w:rsidR="00236BFE" w:rsidRPr="007454C4" w:rsidRDefault="00236BFE" w:rsidP="00004395">
            <w:pPr>
              <w:pStyle w:val="PargrafodaLista"/>
              <w:numPr>
                <w:ilvl w:val="1"/>
                <w:numId w:val="90"/>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6" w:type="dxa"/>
            <w:gridSpan w:val="19"/>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2"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6" w:type="dxa"/>
            <w:gridSpan w:val="19"/>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29"/>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seja,67,16% do crédito na data de sua constituição, conforme item 5 acima, e, </w:t>
            </w:r>
            <w:r w:rsidRPr="007454C4">
              <w:rPr>
                <w:bCs/>
                <w:sz w:val="22"/>
                <w:szCs w:val="22"/>
              </w:rPr>
              <w:t>consequentemente, o seu primeiro pagamento ocorrerá em 05/11/201</w:t>
            </w:r>
            <w:ins w:id="105" w:author="Luana Faria" w:date="2011-09-27T17:40:00Z">
              <w:r w:rsidR="00004395">
                <w:rPr>
                  <w:bCs/>
                  <w:sz w:val="22"/>
                  <w:szCs w:val="22"/>
                </w:rPr>
                <w:t>2</w:t>
              </w:r>
            </w:ins>
            <w:del w:id="106" w:author="Luana Faria" w:date="2011-09-27T17:40:00Z">
              <w:r w:rsidRPr="007454C4" w:rsidDel="00004395">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29"/>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29"/>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Pr>
        <w:pStyle w:val="Ttulo"/>
        <w:spacing w:line="360" w:lineRule="auto"/>
        <w:rPr>
          <w:sz w:val="22"/>
          <w:szCs w:val="22"/>
          <w:u w:val="none"/>
        </w:rPr>
      </w:pPr>
    </w:p>
    <w:p w:rsidR="00236BFE" w:rsidRPr="007454C4" w:rsidRDefault="00236BFE" w:rsidP="00236BFE">
      <w:pPr>
        <w:pStyle w:val="Ttulo"/>
        <w:spacing w:line="360" w:lineRule="auto"/>
      </w:pPr>
      <w:r w:rsidRPr="007454C4">
        <w:rPr>
          <w:sz w:val="22"/>
          <w:szCs w:val="22"/>
          <w:u w:val="none"/>
        </w:rPr>
        <w:t>CCI 032</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4"/>
        <w:gridCol w:w="513"/>
        <w:gridCol w:w="285"/>
        <w:gridCol w:w="97"/>
        <w:gridCol w:w="72"/>
        <w:gridCol w:w="521"/>
        <w:gridCol w:w="586"/>
        <w:gridCol w:w="427"/>
        <w:gridCol w:w="284"/>
        <w:gridCol w:w="362"/>
        <w:gridCol w:w="61"/>
        <w:gridCol w:w="59"/>
        <w:gridCol w:w="370"/>
        <w:gridCol w:w="847"/>
        <w:gridCol w:w="13"/>
        <w:gridCol w:w="448"/>
        <w:gridCol w:w="25"/>
        <w:gridCol w:w="67"/>
        <w:gridCol w:w="18"/>
        <w:gridCol w:w="430"/>
        <w:gridCol w:w="25"/>
        <w:gridCol w:w="67"/>
        <w:gridCol w:w="45"/>
        <w:gridCol w:w="459"/>
        <w:gridCol w:w="25"/>
        <w:gridCol w:w="81"/>
        <w:gridCol w:w="110"/>
        <w:gridCol w:w="504"/>
        <w:gridCol w:w="25"/>
        <w:gridCol w:w="70"/>
        <w:gridCol w:w="1304"/>
        <w:gridCol w:w="23"/>
        <w:gridCol w:w="7"/>
      </w:tblGrid>
      <w:tr w:rsidR="00236BFE" w:rsidRPr="007454C4" w:rsidTr="00004395">
        <w:tc>
          <w:tcPr>
            <w:tcW w:w="427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3"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4"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032</w:t>
            </w:r>
          </w:p>
        </w:tc>
        <w:tc>
          <w:tcPr>
            <w:tcW w:w="170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6"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30" w:type="dxa"/>
        </w:trPr>
        <w:tc>
          <w:tcPr>
            <w:tcW w:w="1971"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899"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2"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Tania Ferreira Cestari</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199.421.330-20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Santo Inacio, 500</w:t>
            </w:r>
          </w:p>
        </w:tc>
      </w:tr>
      <w:tr w:rsidR="00236BFE" w:rsidRPr="007454C4" w:rsidTr="00004395">
        <w:trPr>
          <w:gridAfter w:val="1"/>
          <w:wAfter w:w="7" w:type="dxa"/>
        </w:trPr>
        <w:tc>
          <w:tcPr>
            <w:tcW w:w="1971"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1002</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7"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90570-150</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Tania Ferreira Cestari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74.283,19</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7"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7"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 nº 905 e box de estacionamento nº 98</w:t>
            </w:r>
          </w:p>
        </w:tc>
      </w:tr>
      <w:tr w:rsidR="00236BFE" w:rsidRPr="007454C4" w:rsidTr="00004395">
        <w:trPr>
          <w:gridAfter w:val="1"/>
          <w:wAfter w:w="7" w:type="dxa"/>
        </w:trPr>
        <w:tc>
          <w:tcPr>
            <w:tcW w:w="1802"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5"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2"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5"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7. CONDIÇÕES DE EMISSÃO</w:t>
            </w:r>
          </w:p>
        </w:tc>
      </w:tr>
      <w:tr w:rsidR="00236BFE" w:rsidRPr="007454C4" w:rsidTr="00004395">
        <w:trPr>
          <w:gridAfter w:val="1"/>
          <w:wAfter w:w="7" w:type="dxa"/>
          <w:trHeight w:val="247"/>
        </w:trPr>
        <w:tc>
          <w:tcPr>
            <w:tcW w:w="4151" w:type="dxa"/>
            <w:gridSpan w:val="10"/>
          </w:tcPr>
          <w:p w:rsidR="00236BFE" w:rsidRPr="007454C4" w:rsidRDefault="00236BFE" w:rsidP="00004395">
            <w:pPr>
              <w:numPr>
                <w:ilvl w:val="0"/>
                <w:numId w:val="81"/>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6" w:type="dxa"/>
            <w:gridSpan w:val="22"/>
          </w:tcPr>
          <w:p w:rsidR="00236BFE" w:rsidRPr="007454C4" w:rsidRDefault="00236BFE" w:rsidP="00004395">
            <w:pPr>
              <w:spacing w:line="360" w:lineRule="auto"/>
              <w:contextualSpacing/>
              <w:rPr>
                <w:bCs/>
                <w:sz w:val="22"/>
                <w:szCs w:val="22"/>
              </w:rPr>
            </w:pPr>
            <w:r w:rsidRPr="007454C4">
              <w:rPr>
                <w:bCs/>
                <w:sz w:val="22"/>
                <w:szCs w:val="22"/>
              </w:rPr>
              <w:t>145 meses</w:t>
            </w:r>
          </w:p>
        </w:tc>
      </w:tr>
      <w:tr w:rsidR="00236BFE" w:rsidRPr="007454C4" w:rsidTr="00004395">
        <w:trPr>
          <w:gridAfter w:val="1"/>
          <w:wAfter w:w="7" w:type="dxa"/>
        </w:trPr>
        <w:tc>
          <w:tcPr>
            <w:tcW w:w="4151" w:type="dxa"/>
            <w:gridSpan w:val="10"/>
          </w:tcPr>
          <w:p w:rsidR="00236BFE" w:rsidRPr="007454C4" w:rsidRDefault="00236BFE" w:rsidP="00004395">
            <w:pPr>
              <w:numPr>
                <w:ilvl w:val="0"/>
                <w:numId w:val="81"/>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6" w:type="dxa"/>
            <w:gridSpan w:val="22"/>
          </w:tcPr>
          <w:p w:rsidR="00236BFE" w:rsidRPr="007454C4" w:rsidRDefault="00236BFE" w:rsidP="00004395">
            <w:pPr>
              <w:spacing w:line="360" w:lineRule="auto"/>
              <w:contextualSpacing/>
              <w:jc w:val="both"/>
              <w:rPr>
                <w:bCs/>
                <w:sz w:val="22"/>
                <w:szCs w:val="22"/>
              </w:rPr>
            </w:pPr>
            <w:r w:rsidRPr="007454C4">
              <w:rPr>
                <w:b/>
                <w:sz w:val="22"/>
                <w:szCs w:val="22"/>
              </w:rPr>
              <w:t>255.200,00</w:t>
            </w:r>
          </w:p>
        </w:tc>
      </w:tr>
      <w:tr w:rsidR="00236BFE" w:rsidRPr="007454C4" w:rsidTr="00004395">
        <w:trPr>
          <w:gridAfter w:val="1"/>
          <w:wAfter w:w="7" w:type="dxa"/>
          <w:trHeight w:val="199"/>
        </w:trPr>
        <w:tc>
          <w:tcPr>
            <w:tcW w:w="4151" w:type="dxa"/>
            <w:gridSpan w:val="10"/>
          </w:tcPr>
          <w:p w:rsidR="00236BFE" w:rsidRPr="007454C4" w:rsidRDefault="00236BFE" w:rsidP="00004395">
            <w:pPr>
              <w:numPr>
                <w:ilvl w:val="0"/>
                <w:numId w:val="81"/>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6"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1" w:type="dxa"/>
            <w:gridSpan w:val="10"/>
          </w:tcPr>
          <w:p w:rsidR="00236BFE" w:rsidRPr="007454C4" w:rsidRDefault="00236BFE" w:rsidP="00004395">
            <w:pPr>
              <w:numPr>
                <w:ilvl w:val="0"/>
                <w:numId w:val="81"/>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6"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7" w:type="dxa"/>
          <w:trHeight w:val="199"/>
        </w:trPr>
        <w:tc>
          <w:tcPr>
            <w:tcW w:w="4151" w:type="dxa"/>
            <w:gridSpan w:val="10"/>
          </w:tcPr>
          <w:p w:rsidR="00236BFE" w:rsidRPr="007454C4" w:rsidRDefault="00236BFE" w:rsidP="00004395">
            <w:pPr>
              <w:numPr>
                <w:ilvl w:val="0"/>
                <w:numId w:val="81"/>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6"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7" w:type="dxa"/>
          <w:trHeight w:val="199"/>
        </w:trPr>
        <w:tc>
          <w:tcPr>
            <w:tcW w:w="4151" w:type="dxa"/>
            <w:gridSpan w:val="10"/>
          </w:tcPr>
          <w:p w:rsidR="00236BFE" w:rsidRPr="007454C4" w:rsidRDefault="00236BFE" w:rsidP="00004395">
            <w:pPr>
              <w:numPr>
                <w:ilvl w:val="0"/>
                <w:numId w:val="81"/>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6"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1"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6"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6912FD">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29,11% do crédito na data de sua constituição, conforme item 5 acima, e, </w:t>
            </w:r>
            <w:r w:rsidRPr="007454C4">
              <w:rPr>
                <w:bCs/>
                <w:sz w:val="22"/>
                <w:szCs w:val="22"/>
              </w:rPr>
              <w:t>consequentemente, o seu primeiro pagamento ocorrerá em 05/11/201</w:t>
            </w:r>
            <w:ins w:id="107" w:author="Luana Faria" w:date="2011-09-27T17:40:00Z">
              <w:r w:rsidR="006912FD">
                <w:rPr>
                  <w:bCs/>
                  <w:sz w:val="22"/>
                  <w:szCs w:val="22"/>
                </w:rPr>
                <w:t>2</w:t>
              </w:r>
            </w:ins>
            <w:del w:id="108" w:author="Luana Faria" w:date="2011-09-27T17:40:00Z">
              <w:r w:rsidRPr="007454C4" w:rsidDel="006912FD">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033</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12"/>
        <w:gridCol w:w="287"/>
        <w:gridCol w:w="97"/>
        <w:gridCol w:w="72"/>
        <w:gridCol w:w="521"/>
        <w:gridCol w:w="586"/>
        <w:gridCol w:w="425"/>
        <w:gridCol w:w="286"/>
        <w:gridCol w:w="362"/>
        <w:gridCol w:w="61"/>
        <w:gridCol w:w="59"/>
        <w:gridCol w:w="368"/>
        <w:gridCol w:w="848"/>
        <w:gridCol w:w="13"/>
        <w:gridCol w:w="448"/>
        <w:gridCol w:w="25"/>
        <w:gridCol w:w="67"/>
        <w:gridCol w:w="16"/>
        <w:gridCol w:w="432"/>
        <w:gridCol w:w="25"/>
        <w:gridCol w:w="67"/>
        <w:gridCol w:w="43"/>
        <w:gridCol w:w="461"/>
        <w:gridCol w:w="25"/>
        <w:gridCol w:w="79"/>
        <w:gridCol w:w="112"/>
        <w:gridCol w:w="504"/>
        <w:gridCol w:w="25"/>
        <w:gridCol w:w="68"/>
        <w:gridCol w:w="1305"/>
        <w:gridCol w:w="23"/>
        <w:gridCol w:w="7"/>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5"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033</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7"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30"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8"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2"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1"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Paulo Cesar de Cesar</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665.600.710-49</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Av. Bagé, 1292</w:t>
            </w:r>
          </w:p>
        </w:tc>
      </w:tr>
      <w:tr w:rsidR="00236BFE" w:rsidRPr="007454C4" w:rsidTr="00004395">
        <w:trPr>
          <w:gridAfter w:val="1"/>
          <w:wAfter w:w="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601</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1"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90460-080</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03/12/2009, entre Projeto Imobiliário Carlos Gomes SPE 68 Ltda. e Paulo Cesar de Cesar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36.214,37</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7"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7"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8"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 nº 910 e box de estacionamento nº 130</w:t>
            </w:r>
          </w:p>
        </w:tc>
      </w:tr>
      <w:tr w:rsidR="00236BFE" w:rsidRPr="007454C4" w:rsidTr="00004395">
        <w:trPr>
          <w:gridAfter w:val="1"/>
          <w:wAfter w:w="7"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3"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3"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4"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3" w:type="dxa"/>
            <w:gridSpan w:val="10"/>
          </w:tcPr>
          <w:p w:rsidR="00236BFE" w:rsidRPr="007454C4" w:rsidRDefault="00236BFE" w:rsidP="00004395">
            <w:pPr>
              <w:numPr>
                <w:ilvl w:val="0"/>
                <w:numId w:val="82"/>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2"/>
          </w:tcPr>
          <w:p w:rsidR="00236BFE" w:rsidRPr="007454C4" w:rsidRDefault="00236BFE" w:rsidP="00004395">
            <w:pPr>
              <w:spacing w:line="360" w:lineRule="auto"/>
              <w:contextualSpacing/>
              <w:rPr>
                <w:bCs/>
                <w:sz w:val="22"/>
                <w:szCs w:val="22"/>
              </w:rPr>
            </w:pPr>
            <w:r w:rsidRPr="007454C4">
              <w:rPr>
                <w:bCs/>
                <w:sz w:val="22"/>
                <w:szCs w:val="22"/>
              </w:rPr>
              <w:t>15 meses</w:t>
            </w:r>
          </w:p>
        </w:tc>
      </w:tr>
      <w:tr w:rsidR="00236BFE" w:rsidRPr="007454C4" w:rsidTr="00004395">
        <w:trPr>
          <w:gridAfter w:val="1"/>
          <w:wAfter w:w="7" w:type="dxa"/>
        </w:trPr>
        <w:tc>
          <w:tcPr>
            <w:tcW w:w="4153" w:type="dxa"/>
            <w:gridSpan w:val="10"/>
          </w:tcPr>
          <w:p w:rsidR="00236BFE" w:rsidRPr="007454C4" w:rsidRDefault="00236BFE" w:rsidP="00004395">
            <w:pPr>
              <w:numPr>
                <w:ilvl w:val="0"/>
                <w:numId w:val="82"/>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4" w:type="dxa"/>
            <w:gridSpan w:val="22"/>
          </w:tcPr>
          <w:p w:rsidR="00236BFE" w:rsidRPr="007454C4" w:rsidRDefault="00236BFE" w:rsidP="00004395">
            <w:pPr>
              <w:spacing w:line="360" w:lineRule="auto"/>
              <w:contextualSpacing/>
              <w:jc w:val="both"/>
              <w:rPr>
                <w:bCs/>
                <w:sz w:val="22"/>
                <w:szCs w:val="22"/>
              </w:rPr>
            </w:pPr>
            <w:r w:rsidRPr="007454C4">
              <w:rPr>
                <w:b/>
                <w:sz w:val="22"/>
                <w:szCs w:val="22"/>
              </w:rPr>
              <w:t>209.000,16</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2"/>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2"/>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05/01/2010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2"/>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05/12/2012</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2"/>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4"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6912FD">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17,33% do crédito na data de sua constituição, conforme item 5 acima, e, </w:t>
            </w:r>
            <w:r w:rsidRPr="007454C4">
              <w:rPr>
                <w:bCs/>
                <w:sz w:val="22"/>
                <w:szCs w:val="22"/>
              </w:rPr>
              <w:t>consequentemente, o seu primeiro pagamento ocorrerá em 05/11/201</w:t>
            </w:r>
            <w:ins w:id="109" w:author="Luana Faria" w:date="2011-09-27T17:40:00Z">
              <w:r w:rsidR="006912FD">
                <w:rPr>
                  <w:bCs/>
                  <w:sz w:val="22"/>
                  <w:szCs w:val="22"/>
                </w:rPr>
                <w:t>2</w:t>
              </w:r>
            </w:ins>
            <w:del w:id="110" w:author="Luana Faria" w:date="2011-09-27T17:40:00Z">
              <w:r w:rsidRPr="007454C4" w:rsidDel="006912FD">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034</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12"/>
        <w:gridCol w:w="287"/>
        <w:gridCol w:w="97"/>
        <w:gridCol w:w="72"/>
        <w:gridCol w:w="521"/>
        <w:gridCol w:w="586"/>
        <w:gridCol w:w="425"/>
        <w:gridCol w:w="286"/>
        <w:gridCol w:w="362"/>
        <w:gridCol w:w="61"/>
        <w:gridCol w:w="59"/>
        <w:gridCol w:w="368"/>
        <w:gridCol w:w="848"/>
        <w:gridCol w:w="13"/>
        <w:gridCol w:w="448"/>
        <w:gridCol w:w="25"/>
        <w:gridCol w:w="67"/>
        <w:gridCol w:w="16"/>
        <w:gridCol w:w="432"/>
        <w:gridCol w:w="25"/>
        <w:gridCol w:w="67"/>
        <w:gridCol w:w="43"/>
        <w:gridCol w:w="461"/>
        <w:gridCol w:w="25"/>
        <w:gridCol w:w="79"/>
        <w:gridCol w:w="112"/>
        <w:gridCol w:w="504"/>
        <w:gridCol w:w="25"/>
        <w:gridCol w:w="68"/>
        <w:gridCol w:w="1305"/>
        <w:gridCol w:w="23"/>
        <w:gridCol w:w="7"/>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5"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034</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7"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30"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8"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2"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1"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Ruthner &amp; Galia Ortop e Traumatologia Ltda</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CNPJ: 02.850.555/0001-58</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Marquês do Pombal, 250</w:t>
            </w:r>
          </w:p>
        </w:tc>
      </w:tr>
      <w:tr w:rsidR="00236BFE" w:rsidRPr="007454C4" w:rsidTr="00004395">
        <w:trPr>
          <w:gridAfter w:val="1"/>
          <w:wAfter w:w="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502</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1"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90540-000</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01/12/2009, entre Projeto Imobiliário Carlos Gomes SPE 68 Ltda. e Ruthner &amp; Galia Ortop e Traumatologia Ltda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74.686,17</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7"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7"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8"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 nº 912 e box de estacionamento nº 132</w:t>
            </w:r>
          </w:p>
        </w:tc>
      </w:tr>
      <w:tr w:rsidR="00236BFE" w:rsidRPr="007454C4" w:rsidTr="00004395">
        <w:trPr>
          <w:gridAfter w:val="1"/>
          <w:wAfter w:w="7"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3"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3"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4"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3" w:type="dxa"/>
            <w:gridSpan w:val="10"/>
          </w:tcPr>
          <w:p w:rsidR="00236BFE" w:rsidRPr="007454C4" w:rsidRDefault="00236BFE" w:rsidP="00004395">
            <w:pPr>
              <w:numPr>
                <w:ilvl w:val="0"/>
                <w:numId w:val="83"/>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2"/>
          </w:tcPr>
          <w:p w:rsidR="00236BFE" w:rsidRPr="007454C4" w:rsidRDefault="00236BFE" w:rsidP="00004395">
            <w:pPr>
              <w:spacing w:line="360" w:lineRule="auto"/>
              <w:contextualSpacing/>
              <w:rPr>
                <w:bCs/>
                <w:sz w:val="22"/>
                <w:szCs w:val="22"/>
              </w:rPr>
            </w:pPr>
            <w:r w:rsidRPr="007454C4">
              <w:rPr>
                <w:bCs/>
                <w:sz w:val="22"/>
                <w:szCs w:val="22"/>
              </w:rPr>
              <w:t>15 meses</w:t>
            </w:r>
          </w:p>
        </w:tc>
      </w:tr>
      <w:tr w:rsidR="00236BFE" w:rsidRPr="007454C4" w:rsidTr="00004395">
        <w:trPr>
          <w:gridAfter w:val="1"/>
          <w:wAfter w:w="7" w:type="dxa"/>
        </w:trPr>
        <w:tc>
          <w:tcPr>
            <w:tcW w:w="4153" w:type="dxa"/>
            <w:gridSpan w:val="10"/>
          </w:tcPr>
          <w:p w:rsidR="00236BFE" w:rsidRPr="007454C4" w:rsidRDefault="00236BFE" w:rsidP="0000439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4" w:type="dxa"/>
            <w:gridSpan w:val="22"/>
          </w:tcPr>
          <w:p w:rsidR="00236BFE" w:rsidRPr="007454C4" w:rsidRDefault="00236BFE" w:rsidP="00004395">
            <w:pPr>
              <w:spacing w:line="360" w:lineRule="auto"/>
              <w:contextualSpacing/>
              <w:jc w:val="both"/>
              <w:rPr>
                <w:bCs/>
                <w:sz w:val="22"/>
                <w:szCs w:val="22"/>
              </w:rPr>
            </w:pPr>
            <w:r w:rsidRPr="007454C4">
              <w:rPr>
                <w:b/>
                <w:sz w:val="22"/>
                <w:szCs w:val="22"/>
              </w:rPr>
              <w:t>270.347,00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3"/>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05/01/2010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05/12/2012</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4"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6912FD">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27,63% do crédito na data de sua constituição, conforme item 5 acima, e, </w:t>
            </w:r>
            <w:r w:rsidRPr="007454C4">
              <w:rPr>
                <w:bCs/>
                <w:sz w:val="22"/>
                <w:szCs w:val="22"/>
              </w:rPr>
              <w:t>consequentemente, o seu primeiro pagamento ocorrerá em 05/11/201</w:t>
            </w:r>
            <w:ins w:id="111" w:author="Luana Faria" w:date="2011-09-27T17:40:00Z">
              <w:r w:rsidR="006912FD">
                <w:rPr>
                  <w:bCs/>
                  <w:sz w:val="22"/>
                  <w:szCs w:val="22"/>
                </w:rPr>
                <w:t>2</w:t>
              </w:r>
            </w:ins>
            <w:del w:id="112" w:author="Luana Faria" w:date="2011-09-27T17:40:00Z">
              <w:r w:rsidRPr="007454C4" w:rsidDel="006912FD">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035</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12"/>
        <w:gridCol w:w="287"/>
        <w:gridCol w:w="97"/>
        <w:gridCol w:w="72"/>
        <w:gridCol w:w="20"/>
        <w:gridCol w:w="501"/>
        <w:gridCol w:w="446"/>
        <w:gridCol w:w="140"/>
        <w:gridCol w:w="425"/>
        <w:gridCol w:w="286"/>
        <w:gridCol w:w="283"/>
        <w:gridCol w:w="79"/>
        <w:gridCol w:w="61"/>
        <w:gridCol w:w="59"/>
        <w:gridCol w:w="368"/>
        <w:gridCol w:w="848"/>
        <w:gridCol w:w="13"/>
        <w:gridCol w:w="448"/>
        <w:gridCol w:w="25"/>
        <w:gridCol w:w="67"/>
        <w:gridCol w:w="16"/>
        <w:gridCol w:w="432"/>
        <w:gridCol w:w="25"/>
        <w:gridCol w:w="67"/>
        <w:gridCol w:w="43"/>
        <w:gridCol w:w="461"/>
        <w:gridCol w:w="25"/>
        <w:gridCol w:w="79"/>
        <w:gridCol w:w="112"/>
        <w:gridCol w:w="504"/>
        <w:gridCol w:w="25"/>
        <w:gridCol w:w="68"/>
        <w:gridCol w:w="1305"/>
        <w:gridCol w:w="23"/>
        <w:gridCol w:w="7"/>
      </w:tblGrid>
      <w:tr w:rsidR="00236BFE" w:rsidRPr="007454C4" w:rsidTr="00004395">
        <w:tc>
          <w:tcPr>
            <w:tcW w:w="4273" w:type="dxa"/>
            <w:gridSpan w:val="15"/>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5"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9"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4"/>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8"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035</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7"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30" w:type="dxa"/>
        </w:trPr>
        <w:tc>
          <w:tcPr>
            <w:tcW w:w="9204" w:type="dxa"/>
            <w:gridSpan w:val="34"/>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30" w:type="dxa"/>
        </w:trPr>
        <w:tc>
          <w:tcPr>
            <w:tcW w:w="9204" w:type="dxa"/>
            <w:gridSpan w:val="34"/>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30" w:type="dxa"/>
        </w:trPr>
        <w:tc>
          <w:tcPr>
            <w:tcW w:w="9204" w:type="dxa"/>
            <w:gridSpan w:val="34"/>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30" w:type="dxa"/>
        </w:trPr>
        <w:tc>
          <w:tcPr>
            <w:tcW w:w="9204" w:type="dxa"/>
            <w:gridSpan w:val="34"/>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30"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4"/>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8"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2"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5"/>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5"/>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5"/>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5"/>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5"/>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1"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5"/>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5"/>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Adalberto Broecker Neto</w:t>
            </w:r>
          </w:p>
        </w:tc>
      </w:tr>
      <w:tr w:rsidR="00236BFE" w:rsidRPr="007454C4" w:rsidTr="00004395">
        <w:trPr>
          <w:gridAfter w:val="1"/>
          <w:wAfter w:w="7" w:type="dxa"/>
        </w:trPr>
        <w:tc>
          <w:tcPr>
            <w:tcW w:w="9227" w:type="dxa"/>
            <w:gridSpan w:val="35"/>
          </w:tcPr>
          <w:p w:rsidR="00236BFE" w:rsidRPr="007454C4" w:rsidRDefault="00236BFE" w:rsidP="00004395">
            <w:pPr>
              <w:spacing w:line="360" w:lineRule="auto"/>
              <w:contextualSpacing/>
              <w:jc w:val="both"/>
              <w:rPr>
                <w:bCs/>
                <w:sz w:val="22"/>
                <w:szCs w:val="22"/>
              </w:rPr>
            </w:pPr>
            <w:r w:rsidRPr="007454C4">
              <w:rPr>
                <w:bCs/>
                <w:sz w:val="22"/>
                <w:szCs w:val="22"/>
              </w:rPr>
              <w:t>CPF/MF: 054.995.500-34</w:t>
            </w:r>
          </w:p>
        </w:tc>
      </w:tr>
      <w:tr w:rsidR="00236BFE" w:rsidRPr="007454C4" w:rsidTr="00004395">
        <w:trPr>
          <w:gridAfter w:val="1"/>
          <w:wAfter w:w="7" w:type="dxa"/>
        </w:trPr>
        <w:tc>
          <w:tcPr>
            <w:tcW w:w="9227" w:type="dxa"/>
            <w:gridSpan w:val="35"/>
          </w:tcPr>
          <w:p w:rsidR="00236BFE" w:rsidRPr="007454C4" w:rsidRDefault="00236BFE" w:rsidP="00004395">
            <w:pPr>
              <w:spacing w:line="360" w:lineRule="auto"/>
              <w:contextualSpacing/>
              <w:jc w:val="both"/>
              <w:rPr>
                <w:bCs/>
                <w:sz w:val="22"/>
                <w:szCs w:val="22"/>
              </w:rPr>
            </w:pPr>
            <w:r w:rsidRPr="007454C4">
              <w:rPr>
                <w:bCs/>
                <w:sz w:val="22"/>
                <w:szCs w:val="22"/>
              </w:rPr>
              <w:t>ENDEREÇO: R. Arthur Rocha, 860</w:t>
            </w:r>
          </w:p>
        </w:tc>
      </w:tr>
      <w:tr w:rsidR="00236BFE" w:rsidRPr="007454C4" w:rsidTr="00004395">
        <w:trPr>
          <w:gridAfter w:val="1"/>
          <w:wAfter w:w="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4"/>
          </w:tcPr>
          <w:p w:rsidR="00236BFE" w:rsidRPr="007454C4" w:rsidRDefault="00236BFE" w:rsidP="00004395">
            <w:pPr>
              <w:spacing w:line="360" w:lineRule="auto"/>
              <w:contextualSpacing/>
              <w:jc w:val="both"/>
              <w:rPr>
                <w:bCs/>
                <w:sz w:val="22"/>
                <w:szCs w:val="22"/>
              </w:rPr>
            </w:pPr>
            <w:r w:rsidRPr="007454C4">
              <w:rPr>
                <w:sz w:val="22"/>
                <w:szCs w:val="22"/>
              </w:rPr>
              <w:t xml:space="preserve"> 601</w:t>
            </w:r>
          </w:p>
        </w:tc>
        <w:tc>
          <w:tcPr>
            <w:tcW w:w="1134"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1"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90430-170</w:t>
            </w:r>
          </w:p>
        </w:tc>
      </w:tr>
      <w:tr w:rsidR="00236BFE" w:rsidRPr="007454C4" w:rsidTr="00004395">
        <w:trPr>
          <w:gridAfter w:val="1"/>
          <w:wAfter w:w="7" w:type="dxa"/>
        </w:trPr>
        <w:tc>
          <w:tcPr>
            <w:tcW w:w="9227" w:type="dxa"/>
            <w:gridSpan w:val="35"/>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5"/>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Adalberto Broecker Neto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5"/>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 xml:space="preserve">497.165,61 </w:t>
            </w:r>
          </w:p>
        </w:tc>
      </w:tr>
      <w:tr w:rsidR="00236BFE" w:rsidRPr="007454C4" w:rsidTr="00004395">
        <w:trPr>
          <w:gridAfter w:val="1"/>
          <w:wAfter w:w="7" w:type="dxa"/>
        </w:trPr>
        <w:tc>
          <w:tcPr>
            <w:tcW w:w="9227" w:type="dxa"/>
            <w:gridSpan w:val="35"/>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7"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8"/>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6"/>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7"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8"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5"/>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1002 e nº 1004 e box de estacionamento nº 114, nº 115, nº 172 e nº173</w:t>
            </w:r>
          </w:p>
        </w:tc>
      </w:tr>
      <w:tr w:rsidR="00236BFE" w:rsidRPr="007454C4" w:rsidTr="00004395">
        <w:trPr>
          <w:gridAfter w:val="1"/>
          <w:wAfter w:w="7" w:type="dxa"/>
        </w:trPr>
        <w:tc>
          <w:tcPr>
            <w:tcW w:w="9227" w:type="dxa"/>
            <w:gridSpan w:val="35"/>
          </w:tcPr>
          <w:p w:rsidR="00236BFE" w:rsidRPr="007454C4" w:rsidRDefault="00236BFE" w:rsidP="00004395">
            <w:pPr>
              <w:keepNext/>
              <w:spacing w:line="360" w:lineRule="auto"/>
              <w:contextualSpacing/>
              <w:jc w:val="both"/>
              <w:rPr>
                <w:bCs/>
                <w:sz w:val="22"/>
                <w:szCs w:val="22"/>
              </w:rPr>
            </w:pPr>
            <w:r w:rsidRPr="007454C4">
              <w:rPr>
                <w:bCs/>
                <w:sz w:val="22"/>
                <w:szCs w:val="22"/>
              </w:rPr>
              <w:t>ENDEREÇO: Av. Carlos Gomes nº 700</w:t>
            </w:r>
          </w:p>
        </w:tc>
      </w:tr>
      <w:tr w:rsidR="00236BFE" w:rsidRPr="007454C4" w:rsidTr="00004395">
        <w:trPr>
          <w:gridAfter w:val="1"/>
          <w:wAfter w:w="7" w:type="dxa"/>
        </w:trPr>
        <w:tc>
          <w:tcPr>
            <w:tcW w:w="1993" w:type="dxa"/>
            <w:gridSpan w:val="6"/>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94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1002/</w:t>
            </w:r>
          </w:p>
          <w:p w:rsidR="00236BFE" w:rsidRPr="007454C4" w:rsidRDefault="00236BFE" w:rsidP="00004395">
            <w:pPr>
              <w:spacing w:line="360" w:lineRule="auto"/>
              <w:contextualSpacing/>
              <w:jc w:val="both"/>
              <w:rPr>
                <w:bCs/>
                <w:sz w:val="22"/>
                <w:szCs w:val="22"/>
              </w:rPr>
            </w:pPr>
            <w:r w:rsidRPr="007454C4">
              <w:rPr>
                <w:bCs/>
                <w:sz w:val="22"/>
                <w:szCs w:val="22"/>
              </w:rPr>
              <w:t>1004</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901" w:type="dxa"/>
            <w:gridSpan w:val="8"/>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96" w:type="dxa"/>
            <w:gridSpan w:val="3"/>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3" w:type="dxa"/>
            <w:gridSpan w:val="32"/>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3" w:type="dxa"/>
            <w:gridSpan w:val="32"/>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3" w:type="dxa"/>
            <w:gridSpan w:val="13"/>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4"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3" w:type="dxa"/>
            <w:gridSpan w:val="13"/>
          </w:tcPr>
          <w:p w:rsidR="00236BFE" w:rsidRPr="007454C4" w:rsidRDefault="00236BFE" w:rsidP="0000439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PRAZO REMANESCENTE</w:t>
            </w:r>
          </w:p>
        </w:tc>
        <w:tc>
          <w:tcPr>
            <w:tcW w:w="5074" w:type="dxa"/>
            <w:gridSpan w:val="22"/>
          </w:tcPr>
          <w:p w:rsidR="00236BFE" w:rsidRPr="007454C4" w:rsidRDefault="00236BFE" w:rsidP="00004395">
            <w:pPr>
              <w:spacing w:line="360" w:lineRule="auto"/>
              <w:contextualSpacing/>
              <w:rPr>
                <w:bCs/>
                <w:sz w:val="22"/>
                <w:szCs w:val="22"/>
              </w:rPr>
            </w:pPr>
            <w:r w:rsidRPr="007454C4">
              <w:rPr>
                <w:bCs/>
                <w:sz w:val="22"/>
                <w:szCs w:val="22"/>
              </w:rPr>
              <w:t>50 meses</w:t>
            </w:r>
          </w:p>
        </w:tc>
      </w:tr>
      <w:tr w:rsidR="00236BFE" w:rsidRPr="007454C4" w:rsidTr="00004395">
        <w:trPr>
          <w:gridAfter w:val="1"/>
          <w:wAfter w:w="7" w:type="dxa"/>
        </w:trPr>
        <w:tc>
          <w:tcPr>
            <w:tcW w:w="4153" w:type="dxa"/>
            <w:gridSpan w:val="13"/>
          </w:tcPr>
          <w:p w:rsidR="00236BFE" w:rsidRPr="007454C4" w:rsidRDefault="00236BFE" w:rsidP="0000439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4" w:type="dxa"/>
            <w:gridSpan w:val="22"/>
          </w:tcPr>
          <w:p w:rsidR="00236BFE" w:rsidRPr="007454C4" w:rsidRDefault="00236BFE" w:rsidP="00004395">
            <w:pPr>
              <w:spacing w:line="360" w:lineRule="auto"/>
              <w:contextualSpacing/>
              <w:jc w:val="both"/>
              <w:rPr>
                <w:bCs/>
                <w:sz w:val="22"/>
                <w:szCs w:val="22"/>
              </w:rPr>
            </w:pPr>
            <w:r w:rsidRPr="007454C4">
              <w:rPr>
                <w:b/>
                <w:sz w:val="22"/>
                <w:szCs w:val="22"/>
              </w:rPr>
              <w:t>974.160,00</w:t>
            </w:r>
          </w:p>
        </w:tc>
      </w:tr>
      <w:tr w:rsidR="00236BFE" w:rsidRPr="007454C4" w:rsidTr="00004395">
        <w:trPr>
          <w:gridAfter w:val="1"/>
          <w:wAfter w:w="7" w:type="dxa"/>
          <w:trHeight w:val="199"/>
        </w:trPr>
        <w:tc>
          <w:tcPr>
            <w:tcW w:w="4153" w:type="dxa"/>
            <w:gridSpan w:val="13"/>
          </w:tcPr>
          <w:p w:rsidR="00236BFE" w:rsidRPr="007454C4" w:rsidRDefault="00236BFE" w:rsidP="0000439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3" w:type="dxa"/>
            <w:gridSpan w:val="13"/>
          </w:tcPr>
          <w:p w:rsidR="00236BFE" w:rsidRPr="007454C4" w:rsidRDefault="00236BFE" w:rsidP="00004395">
            <w:pPr>
              <w:numPr>
                <w:ilvl w:val="0"/>
                <w:numId w:val="83"/>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7" w:type="dxa"/>
          <w:trHeight w:val="199"/>
        </w:trPr>
        <w:tc>
          <w:tcPr>
            <w:tcW w:w="4153" w:type="dxa"/>
            <w:gridSpan w:val="13"/>
          </w:tcPr>
          <w:p w:rsidR="00236BFE" w:rsidRPr="007454C4" w:rsidRDefault="00236BFE" w:rsidP="00004395">
            <w:pPr>
              <w:numPr>
                <w:ilvl w:val="0"/>
                <w:numId w:val="84"/>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05/11/2015</w:t>
            </w:r>
          </w:p>
        </w:tc>
      </w:tr>
      <w:tr w:rsidR="00236BFE" w:rsidRPr="007454C4" w:rsidTr="00004395">
        <w:trPr>
          <w:gridAfter w:val="1"/>
          <w:wAfter w:w="7" w:type="dxa"/>
          <w:trHeight w:val="199"/>
        </w:trPr>
        <w:tc>
          <w:tcPr>
            <w:tcW w:w="4153" w:type="dxa"/>
            <w:gridSpan w:val="13"/>
          </w:tcPr>
          <w:p w:rsidR="00236BFE" w:rsidRPr="007454C4" w:rsidRDefault="00236BFE" w:rsidP="00004395">
            <w:pPr>
              <w:numPr>
                <w:ilvl w:val="0"/>
                <w:numId w:val="84"/>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4"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3" w:type="dxa"/>
            <w:gridSpan w:val="13"/>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5"/>
          </w:tcPr>
          <w:p w:rsidR="00236BFE" w:rsidRDefault="00236BFE" w:rsidP="006912FD">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51,04% do crédito na data de sua constituição, conforme item 5 acima, e, </w:t>
            </w:r>
            <w:r w:rsidRPr="007454C4">
              <w:rPr>
                <w:bCs/>
                <w:sz w:val="22"/>
                <w:szCs w:val="22"/>
              </w:rPr>
              <w:t>consequentemente, o seu primeiro pagamento ocorrerá em 05/11/201</w:t>
            </w:r>
            <w:ins w:id="113" w:author="Luana Faria" w:date="2011-09-27T17:40:00Z">
              <w:r w:rsidR="006912FD">
                <w:rPr>
                  <w:bCs/>
                  <w:sz w:val="22"/>
                  <w:szCs w:val="22"/>
                </w:rPr>
                <w:t>2</w:t>
              </w:r>
            </w:ins>
            <w:del w:id="114" w:author="Luana Faria" w:date="2011-09-27T17:40:00Z">
              <w:r w:rsidRPr="007454C4" w:rsidDel="006912FD">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5"/>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5"/>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036</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12"/>
        <w:gridCol w:w="287"/>
        <w:gridCol w:w="97"/>
        <w:gridCol w:w="72"/>
        <w:gridCol w:w="521"/>
        <w:gridCol w:w="586"/>
        <w:gridCol w:w="425"/>
        <w:gridCol w:w="286"/>
        <w:gridCol w:w="362"/>
        <w:gridCol w:w="61"/>
        <w:gridCol w:w="59"/>
        <w:gridCol w:w="368"/>
        <w:gridCol w:w="848"/>
        <w:gridCol w:w="13"/>
        <w:gridCol w:w="448"/>
        <w:gridCol w:w="25"/>
        <w:gridCol w:w="67"/>
        <w:gridCol w:w="16"/>
        <w:gridCol w:w="432"/>
        <w:gridCol w:w="25"/>
        <w:gridCol w:w="67"/>
        <w:gridCol w:w="43"/>
        <w:gridCol w:w="461"/>
        <w:gridCol w:w="25"/>
        <w:gridCol w:w="79"/>
        <w:gridCol w:w="112"/>
        <w:gridCol w:w="504"/>
        <w:gridCol w:w="25"/>
        <w:gridCol w:w="68"/>
        <w:gridCol w:w="1305"/>
        <w:gridCol w:w="23"/>
        <w:gridCol w:w="7"/>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5"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036</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7"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30"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8"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2"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1"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Martin Mello</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734.862.560-68</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Av. Eçá de Queiroz, 350</w:t>
            </w:r>
          </w:p>
        </w:tc>
      </w:tr>
      <w:tr w:rsidR="00236BFE" w:rsidRPr="007454C4" w:rsidTr="00004395">
        <w:trPr>
          <w:gridAfter w:val="1"/>
          <w:wAfter w:w="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1302</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1"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90670-020</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Martin Mello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167.852,01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7"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7"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8"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1003 e nº 1005 e box de estacionamento nº 117, nº 118 e nº 119</w:t>
            </w:r>
          </w:p>
        </w:tc>
      </w:tr>
      <w:tr w:rsidR="00236BFE" w:rsidRPr="007454C4" w:rsidTr="00004395">
        <w:trPr>
          <w:gridAfter w:val="1"/>
          <w:wAfter w:w="7"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3"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3"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4"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3" w:type="dxa"/>
            <w:gridSpan w:val="10"/>
          </w:tcPr>
          <w:p w:rsidR="00236BFE" w:rsidRPr="007454C4" w:rsidRDefault="00236BFE" w:rsidP="00004395">
            <w:pPr>
              <w:numPr>
                <w:ilvl w:val="0"/>
                <w:numId w:val="87"/>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7" w:type="dxa"/>
        </w:trPr>
        <w:tc>
          <w:tcPr>
            <w:tcW w:w="4153" w:type="dxa"/>
            <w:gridSpan w:val="10"/>
          </w:tcPr>
          <w:p w:rsidR="00236BFE" w:rsidRPr="007454C4" w:rsidRDefault="00236BFE" w:rsidP="00004395">
            <w:pPr>
              <w:numPr>
                <w:ilvl w:val="0"/>
                <w:numId w:val="87"/>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4" w:type="dxa"/>
            <w:gridSpan w:val="22"/>
          </w:tcPr>
          <w:p w:rsidR="00236BFE" w:rsidRPr="007454C4" w:rsidRDefault="00236BFE" w:rsidP="00004395">
            <w:pPr>
              <w:spacing w:line="360" w:lineRule="auto"/>
              <w:contextualSpacing/>
              <w:jc w:val="both"/>
              <w:rPr>
                <w:bCs/>
                <w:sz w:val="22"/>
                <w:szCs w:val="22"/>
              </w:rPr>
            </w:pPr>
            <w:r w:rsidRPr="007454C4">
              <w:rPr>
                <w:b/>
                <w:sz w:val="22"/>
                <w:szCs w:val="22"/>
              </w:rPr>
              <w:t>576.560,00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7"/>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7"/>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7"/>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87"/>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4"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Pr>
                <w:bCs/>
                <w:sz w:val="22"/>
                <w:szCs w:val="22"/>
              </w:rPr>
              <w:t xml:space="preserve">ou seja, 29,11% do crédito na data de sua constituição, conforme item 5 acima, e, </w:t>
            </w:r>
            <w:r w:rsidRPr="007454C4">
              <w:rPr>
                <w:bCs/>
                <w:sz w:val="22"/>
                <w:szCs w:val="22"/>
              </w:rPr>
              <w:t>consequentemente, o seu primeiro pagamento ocorrerá em 05/11/2011.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rPr>
          <w:sz w:val="22"/>
          <w:szCs w:val="22"/>
          <w:u w:val="none"/>
        </w:rPr>
      </w:pPr>
    </w:p>
    <w:p w:rsidR="00236BFE" w:rsidRPr="007454C4" w:rsidRDefault="00236BFE" w:rsidP="00236BFE">
      <w:pPr>
        <w:pStyle w:val="Ttulo"/>
        <w:spacing w:line="360" w:lineRule="auto"/>
      </w:pPr>
      <w:r w:rsidRPr="007454C4">
        <w:rPr>
          <w:sz w:val="22"/>
          <w:szCs w:val="22"/>
          <w:u w:val="none"/>
        </w:rPr>
        <w:t>CCI 037</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7"/>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037</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Danilo Knijnik</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575.714.490-49</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Pedro Ivo, 245</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502</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90450-050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03/02/2010, entre Projeto Imobiliário Carlos Gomes SPE 68 Ltda. e Danilo Knijnik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280.955,52</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1010 e nº 1012 e box de estacionamento nº 105 e nº 113</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8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17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86"/>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555.520,00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86"/>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86"/>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05/04/2010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86"/>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05/02/2013</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86"/>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6912FD">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50,58% do crédito na data de sua constituição, conforme item 5 acima, e, </w:t>
            </w:r>
            <w:r w:rsidRPr="007454C4">
              <w:rPr>
                <w:bCs/>
                <w:sz w:val="22"/>
                <w:szCs w:val="22"/>
              </w:rPr>
              <w:t>consequentemente, o seu primeiro pagamento ocorrerá em 05/11/201</w:t>
            </w:r>
            <w:ins w:id="115" w:author="Luana Faria" w:date="2011-09-27T17:41:00Z">
              <w:r w:rsidR="006912FD">
                <w:rPr>
                  <w:bCs/>
                  <w:sz w:val="22"/>
                  <w:szCs w:val="22"/>
                </w:rPr>
                <w:t>2</w:t>
              </w:r>
            </w:ins>
            <w:del w:id="116" w:author="Luana Faria" w:date="2011-09-27T17:41:00Z">
              <w:r w:rsidRPr="007454C4" w:rsidDel="006912FD">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038</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4"/>
        <w:gridCol w:w="513"/>
        <w:gridCol w:w="284"/>
        <w:gridCol w:w="97"/>
        <w:gridCol w:w="72"/>
        <w:gridCol w:w="521"/>
        <w:gridCol w:w="586"/>
        <w:gridCol w:w="427"/>
        <w:gridCol w:w="284"/>
        <w:gridCol w:w="362"/>
        <w:gridCol w:w="61"/>
        <w:gridCol w:w="59"/>
        <w:gridCol w:w="370"/>
        <w:gridCol w:w="846"/>
        <w:gridCol w:w="13"/>
        <w:gridCol w:w="448"/>
        <w:gridCol w:w="25"/>
        <w:gridCol w:w="67"/>
        <w:gridCol w:w="19"/>
        <w:gridCol w:w="429"/>
        <w:gridCol w:w="25"/>
        <w:gridCol w:w="67"/>
        <w:gridCol w:w="46"/>
        <w:gridCol w:w="458"/>
        <w:gridCol w:w="25"/>
        <w:gridCol w:w="82"/>
        <w:gridCol w:w="109"/>
        <w:gridCol w:w="504"/>
        <w:gridCol w:w="25"/>
        <w:gridCol w:w="71"/>
        <w:gridCol w:w="1302"/>
        <w:gridCol w:w="26"/>
        <w:gridCol w:w="7"/>
      </w:tblGrid>
      <w:tr w:rsidR="00236BFE" w:rsidRPr="007454C4" w:rsidTr="00004395">
        <w:tc>
          <w:tcPr>
            <w:tcW w:w="4270"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4"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4"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7"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704"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7"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33" w:type="dxa"/>
        </w:trPr>
        <w:tc>
          <w:tcPr>
            <w:tcW w:w="9201"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33" w:type="dxa"/>
        </w:trPr>
        <w:tc>
          <w:tcPr>
            <w:tcW w:w="9201"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33" w:type="dxa"/>
        </w:trPr>
        <w:tc>
          <w:tcPr>
            <w:tcW w:w="9201"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33" w:type="dxa"/>
        </w:trPr>
        <w:tc>
          <w:tcPr>
            <w:tcW w:w="9201"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33" w:type="dxa"/>
        </w:trPr>
        <w:tc>
          <w:tcPr>
            <w:tcW w:w="197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8"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2"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898"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4"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Joel Picinini</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904.639.600-25</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Coronel Lucas de Oliveira, 1255</w:t>
            </w:r>
          </w:p>
        </w:tc>
      </w:tr>
      <w:tr w:rsidR="00236BFE" w:rsidRPr="007454C4" w:rsidTr="00004395">
        <w:trPr>
          <w:gridAfter w:val="1"/>
          <w:wAfter w:w="7" w:type="dxa"/>
        </w:trPr>
        <w:tc>
          <w:tcPr>
            <w:tcW w:w="197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403</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1"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9"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90440-011</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10/11/2009, entre Projeto Imobiliário Carlos Gomes SPE 68 Ltda. e Joel Picinini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654.528,14</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7"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7"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8"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1013 e nº 1014 e box de estacionamento nº 206 e nº 207</w:t>
            </w:r>
          </w:p>
        </w:tc>
      </w:tr>
      <w:tr w:rsidR="00236BFE" w:rsidRPr="007454C4" w:rsidTr="00004395">
        <w:trPr>
          <w:gridAfter w:val="1"/>
          <w:wAfter w:w="7" w:type="dxa"/>
        </w:trPr>
        <w:tc>
          <w:tcPr>
            <w:tcW w:w="1801"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6"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1"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6"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0"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7"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0" w:type="dxa"/>
            <w:gridSpan w:val="10"/>
          </w:tcPr>
          <w:p w:rsidR="00236BFE" w:rsidRPr="007454C4" w:rsidRDefault="00236BFE" w:rsidP="00004395">
            <w:pPr>
              <w:numPr>
                <w:ilvl w:val="0"/>
                <w:numId w:val="91"/>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7" w:type="dxa"/>
            <w:gridSpan w:val="22"/>
          </w:tcPr>
          <w:p w:rsidR="00236BFE" w:rsidRPr="007454C4" w:rsidRDefault="00236BFE" w:rsidP="00004395">
            <w:pPr>
              <w:spacing w:line="360" w:lineRule="auto"/>
              <w:contextualSpacing/>
              <w:rPr>
                <w:bCs/>
                <w:sz w:val="22"/>
                <w:szCs w:val="22"/>
              </w:rPr>
            </w:pPr>
            <w:r w:rsidRPr="007454C4">
              <w:rPr>
                <w:bCs/>
                <w:sz w:val="22"/>
                <w:szCs w:val="22"/>
              </w:rPr>
              <w:t>50 meses</w:t>
            </w:r>
          </w:p>
        </w:tc>
      </w:tr>
      <w:tr w:rsidR="00236BFE" w:rsidRPr="007454C4" w:rsidTr="00004395">
        <w:trPr>
          <w:gridAfter w:val="1"/>
          <w:wAfter w:w="7" w:type="dxa"/>
        </w:trPr>
        <w:tc>
          <w:tcPr>
            <w:tcW w:w="4150" w:type="dxa"/>
            <w:gridSpan w:val="10"/>
          </w:tcPr>
          <w:p w:rsidR="00236BFE" w:rsidRPr="007454C4" w:rsidRDefault="00236BFE" w:rsidP="00004395">
            <w:pPr>
              <w:numPr>
                <w:ilvl w:val="0"/>
                <w:numId w:val="91"/>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7" w:type="dxa"/>
            <w:gridSpan w:val="22"/>
          </w:tcPr>
          <w:p w:rsidR="00236BFE" w:rsidRPr="007454C4" w:rsidRDefault="00236BFE" w:rsidP="00004395">
            <w:pPr>
              <w:spacing w:line="360" w:lineRule="auto"/>
              <w:contextualSpacing/>
              <w:jc w:val="both"/>
              <w:rPr>
                <w:bCs/>
                <w:sz w:val="22"/>
                <w:szCs w:val="22"/>
              </w:rPr>
            </w:pPr>
            <w:r w:rsidRPr="007454C4">
              <w:rPr>
                <w:b/>
                <w:sz w:val="22"/>
                <w:szCs w:val="22"/>
              </w:rPr>
              <w:t>800.000,00</w:t>
            </w:r>
          </w:p>
        </w:tc>
      </w:tr>
      <w:tr w:rsidR="00236BFE" w:rsidRPr="007454C4" w:rsidTr="00004395">
        <w:trPr>
          <w:gridAfter w:val="1"/>
          <w:wAfter w:w="7" w:type="dxa"/>
          <w:trHeight w:val="199"/>
        </w:trPr>
        <w:tc>
          <w:tcPr>
            <w:tcW w:w="4150" w:type="dxa"/>
            <w:gridSpan w:val="10"/>
          </w:tcPr>
          <w:p w:rsidR="00236BFE" w:rsidRPr="007454C4" w:rsidRDefault="00236BFE" w:rsidP="00004395">
            <w:pPr>
              <w:numPr>
                <w:ilvl w:val="0"/>
                <w:numId w:val="91"/>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7"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0" w:type="dxa"/>
            <w:gridSpan w:val="10"/>
          </w:tcPr>
          <w:p w:rsidR="00236BFE" w:rsidRPr="007454C4" w:rsidRDefault="00236BFE" w:rsidP="00004395">
            <w:pPr>
              <w:numPr>
                <w:ilvl w:val="0"/>
                <w:numId w:val="91"/>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7"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7" w:type="dxa"/>
          <w:trHeight w:val="199"/>
        </w:trPr>
        <w:tc>
          <w:tcPr>
            <w:tcW w:w="4150" w:type="dxa"/>
            <w:gridSpan w:val="10"/>
          </w:tcPr>
          <w:p w:rsidR="00236BFE" w:rsidRPr="007454C4" w:rsidRDefault="00236BFE" w:rsidP="00004395">
            <w:pPr>
              <w:numPr>
                <w:ilvl w:val="0"/>
                <w:numId w:val="91"/>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7"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05/11/2015</w:t>
            </w:r>
          </w:p>
        </w:tc>
      </w:tr>
      <w:tr w:rsidR="00236BFE" w:rsidRPr="007454C4" w:rsidTr="00004395">
        <w:trPr>
          <w:gridAfter w:val="1"/>
          <w:wAfter w:w="7" w:type="dxa"/>
          <w:trHeight w:val="199"/>
        </w:trPr>
        <w:tc>
          <w:tcPr>
            <w:tcW w:w="4150" w:type="dxa"/>
            <w:gridSpan w:val="10"/>
          </w:tcPr>
          <w:p w:rsidR="00236BFE" w:rsidRPr="007454C4" w:rsidRDefault="00236BFE" w:rsidP="00004395">
            <w:pPr>
              <w:tabs>
                <w:tab w:val="left" w:pos="540"/>
              </w:tabs>
              <w:autoSpaceDE/>
              <w:autoSpaceDN/>
              <w:adjustRightInd/>
              <w:spacing w:line="360" w:lineRule="auto"/>
              <w:ind w:left="360"/>
              <w:contextualSpacing/>
              <w:jc w:val="both"/>
              <w:rPr>
                <w:bCs/>
                <w:sz w:val="22"/>
                <w:szCs w:val="22"/>
              </w:rPr>
            </w:pPr>
            <w:r w:rsidRPr="007454C4">
              <w:rPr>
                <w:bCs/>
                <w:sz w:val="22"/>
                <w:szCs w:val="22"/>
              </w:rPr>
              <w:t>7.6.</w:t>
            </w:r>
            <w:r w:rsidRPr="007454C4">
              <w:rPr>
                <w:bCs/>
                <w:sz w:val="22"/>
                <w:szCs w:val="22"/>
              </w:rPr>
              <w:tab/>
              <w:t>MULTA E ENCARGOS MORATÓRIOS:</w:t>
            </w:r>
          </w:p>
        </w:tc>
        <w:tc>
          <w:tcPr>
            <w:tcW w:w="5077"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0"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7"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Pr>
                <w:bCs/>
                <w:sz w:val="22"/>
                <w:szCs w:val="22"/>
              </w:rPr>
              <w:t xml:space="preserve">ou seja, 81,82% do crédito na data de sua constituição, conforme item 5 acima, e, </w:t>
            </w:r>
            <w:r w:rsidRPr="007454C4">
              <w:rPr>
                <w:bCs/>
                <w:sz w:val="22"/>
                <w:szCs w:val="22"/>
              </w:rPr>
              <w:t>consequentemente, o seu primeiro pagamento ocorrerá em 05/11/2011.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039</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12"/>
        <w:gridCol w:w="287"/>
        <w:gridCol w:w="97"/>
        <w:gridCol w:w="72"/>
        <w:gridCol w:w="521"/>
        <w:gridCol w:w="586"/>
        <w:gridCol w:w="425"/>
        <w:gridCol w:w="286"/>
        <w:gridCol w:w="362"/>
        <w:gridCol w:w="61"/>
        <w:gridCol w:w="59"/>
        <w:gridCol w:w="368"/>
        <w:gridCol w:w="848"/>
        <w:gridCol w:w="13"/>
        <w:gridCol w:w="448"/>
        <w:gridCol w:w="25"/>
        <w:gridCol w:w="67"/>
        <w:gridCol w:w="16"/>
        <w:gridCol w:w="432"/>
        <w:gridCol w:w="25"/>
        <w:gridCol w:w="67"/>
        <w:gridCol w:w="43"/>
        <w:gridCol w:w="461"/>
        <w:gridCol w:w="25"/>
        <w:gridCol w:w="79"/>
        <w:gridCol w:w="112"/>
        <w:gridCol w:w="504"/>
        <w:gridCol w:w="25"/>
        <w:gridCol w:w="68"/>
        <w:gridCol w:w="1305"/>
        <w:gridCol w:w="23"/>
        <w:gridCol w:w="7"/>
      </w:tblGrid>
      <w:tr w:rsidR="00236BFE" w:rsidRPr="007454C4" w:rsidTr="00004395">
        <w:tc>
          <w:tcPr>
            <w:tcW w:w="4273"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5"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8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8"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039</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7"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30" w:type="dxa"/>
        </w:trPr>
        <w:tc>
          <w:tcPr>
            <w:tcW w:w="9204"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30"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8"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2"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1"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21"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Danielle de Almeida Vier</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015.103.050-25</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Av. Coronel Lucas de Oliveira, 1035</w:t>
            </w:r>
          </w:p>
        </w:tc>
      </w:tr>
      <w:tr w:rsidR="00236BFE" w:rsidRPr="007454C4" w:rsidTr="00004395">
        <w:trPr>
          <w:gridAfter w:val="1"/>
          <w:wAfter w:w="7" w:type="dxa"/>
        </w:trPr>
        <w:tc>
          <w:tcPr>
            <w:tcW w:w="1973"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11 andar</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1"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90440-011</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Danielle de Almeida Vier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73.898,51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7"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7"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8"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1105 e box de estacionamento nº 99</w:t>
            </w:r>
          </w:p>
        </w:tc>
      </w:tr>
      <w:tr w:rsidR="00236BFE" w:rsidRPr="007454C4" w:rsidTr="00004395">
        <w:trPr>
          <w:gridAfter w:val="1"/>
          <w:wAfter w:w="7" w:type="dxa"/>
        </w:trPr>
        <w:tc>
          <w:tcPr>
            <w:tcW w:w="1804"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3"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3"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3"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4"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3" w:type="dxa"/>
            <w:gridSpan w:val="10"/>
          </w:tcPr>
          <w:p w:rsidR="00236BFE" w:rsidRPr="007454C4" w:rsidRDefault="00236BFE" w:rsidP="00004395">
            <w:pPr>
              <w:numPr>
                <w:ilvl w:val="0"/>
                <w:numId w:val="92"/>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7" w:type="dxa"/>
        </w:trPr>
        <w:tc>
          <w:tcPr>
            <w:tcW w:w="4153" w:type="dxa"/>
            <w:gridSpan w:val="10"/>
          </w:tcPr>
          <w:p w:rsidR="00236BFE" w:rsidRPr="007454C4" w:rsidRDefault="00236BFE" w:rsidP="00004395">
            <w:pPr>
              <w:numPr>
                <w:ilvl w:val="0"/>
                <w:numId w:val="92"/>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4" w:type="dxa"/>
            <w:gridSpan w:val="22"/>
          </w:tcPr>
          <w:p w:rsidR="00236BFE" w:rsidRPr="007454C4" w:rsidRDefault="00236BFE" w:rsidP="00004395">
            <w:pPr>
              <w:spacing w:line="360" w:lineRule="auto"/>
              <w:contextualSpacing/>
              <w:jc w:val="both"/>
              <w:rPr>
                <w:bCs/>
                <w:sz w:val="22"/>
                <w:szCs w:val="22"/>
              </w:rPr>
            </w:pPr>
            <w:r w:rsidRPr="007454C4">
              <w:rPr>
                <w:b/>
                <w:sz w:val="22"/>
                <w:szCs w:val="22"/>
              </w:rPr>
              <w:t>253.840,00</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92"/>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92"/>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92"/>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4"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7" w:type="dxa"/>
          <w:trHeight w:val="199"/>
        </w:trPr>
        <w:tc>
          <w:tcPr>
            <w:tcW w:w="4153" w:type="dxa"/>
            <w:gridSpan w:val="10"/>
          </w:tcPr>
          <w:p w:rsidR="00236BFE" w:rsidRPr="007454C4" w:rsidRDefault="00236BFE" w:rsidP="00004395">
            <w:pPr>
              <w:numPr>
                <w:ilvl w:val="0"/>
                <w:numId w:val="92"/>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4"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6912FD">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29,11% do crédito na data de sua constituição, conforme item 5 acima, e, </w:t>
            </w:r>
            <w:r w:rsidRPr="007454C4">
              <w:rPr>
                <w:bCs/>
                <w:sz w:val="22"/>
                <w:szCs w:val="22"/>
              </w:rPr>
              <w:t>consequentemente, o seu primeiro pagamento ocorrerá em 05/11/201</w:t>
            </w:r>
            <w:ins w:id="117" w:author="Luana Faria" w:date="2011-09-27T17:41:00Z">
              <w:r w:rsidR="006912FD">
                <w:rPr>
                  <w:bCs/>
                  <w:sz w:val="22"/>
                  <w:szCs w:val="22"/>
                </w:rPr>
                <w:t>2</w:t>
              </w:r>
            </w:ins>
            <w:del w:id="118" w:author="Luana Faria" w:date="2011-09-27T17:41:00Z">
              <w:r w:rsidRPr="007454C4" w:rsidDel="006912FD">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040</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7"/>
      </w:tblGrid>
      <w:tr w:rsidR="00236BFE" w:rsidRPr="007454C4" w:rsidTr="00004395">
        <w:tc>
          <w:tcPr>
            <w:tcW w:w="4276"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6" w:type="dxa"/>
        </w:trPr>
        <w:tc>
          <w:tcPr>
            <w:tcW w:w="1007"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040</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5" w:type="dxa"/>
        </w:trPr>
        <w:tc>
          <w:tcPr>
            <w:tcW w:w="9209"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5"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6" w:type="dxa"/>
        </w:trPr>
        <w:tc>
          <w:tcPr>
            <w:tcW w:w="190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6" w:type="dxa"/>
        </w:trPr>
        <w:tc>
          <w:tcPr>
            <w:tcW w:w="9228"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Márcio de Souza Pires</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506.149.910-72</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Tomaz Gonzaga, 900</w:t>
            </w:r>
          </w:p>
        </w:tc>
      </w:tr>
      <w:tr w:rsidR="00236BFE" w:rsidRPr="007454C4" w:rsidTr="00004395">
        <w:trPr>
          <w:gridAfter w:val="1"/>
          <w:wAfter w:w="6" w:type="dxa"/>
        </w:trPr>
        <w:tc>
          <w:tcPr>
            <w:tcW w:w="197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404A</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91340-360</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6" w:type="dxa"/>
        </w:trPr>
        <w:tc>
          <w:tcPr>
            <w:tcW w:w="9228"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10/11/2009, entre Projeto Imobiliário Carlos Gomes SPE 68 Ltda. e Márcio de Souza Pires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6" w:type="dxa"/>
        </w:trPr>
        <w:tc>
          <w:tcPr>
            <w:tcW w:w="9228"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67.672,46</w:t>
            </w:r>
          </w:p>
        </w:tc>
      </w:tr>
      <w:tr w:rsidR="00236BFE" w:rsidRPr="007454C4" w:rsidTr="00004395">
        <w:trPr>
          <w:gridAfter w:val="1"/>
          <w:wAfter w:w="6" w:type="dxa"/>
        </w:trPr>
        <w:tc>
          <w:tcPr>
            <w:tcW w:w="9228"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6"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5"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6" w:type="dxa"/>
        </w:trPr>
        <w:tc>
          <w:tcPr>
            <w:tcW w:w="9228"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1109 e box de estacionamento nº 71</w:t>
            </w:r>
          </w:p>
        </w:tc>
      </w:tr>
      <w:tr w:rsidR="00236BFE" w:rsidRPr="007454C4" w:rsidTr="00004395">
        <w:trPr>
          <w:gridAfter w:val="1"/>
          <w:wAfter w:w="6" w:type="dxa"/>
        </w:trPr>
        <w:tc>
          <w:tcPr>
            <w:tcW w:w="1807"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Nº MATRÍCULA</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6" w:type="dxa"/>
        </w:trPr>
        <w:tc>
          <w:tcPr>
            <w:tcW w:w="4156"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6" w:type="dxa"/>
          <w:trHeight w:val="247"/>
        </w:trPr>
        <w:tc>
          <w:tcPr>
            <w:tcW w:w="4156" w:type="dxa"/>
            <w:gridSpan w:val="10"/>
          </w:tcPr>
          <w:p w:rsidR="00236BFE" w:rsidRPr="007454C4" w:rsidRDefault="00236BFE" w:rsidP="00004395">
            <w:pPr>
              <w:numPr>
                <w:ilvl w:val="0"/>
                <w:numId w:val="93"/>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6" w:type="dxa"/>
        </w:trPr>
        <w:tc>
          <w:tcPr>
            <w:tcW w:w="4156" w:type="dxa"/>
            <w:gridSpan w:val="10"/>
          </w:tcPr>
          <w:p w:rsidR="00236BFE" w:rsidRPr="007454C4" w:rsidRDefault="00236BFE" w:rsidP="00004395">
            <w:pPr>
              <w:numPr>
                <w:ilvl w:val="0"/>
                <w:numId w:val="93"/>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232.388,00</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93"/>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93"/>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93"/>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6" w:type="dxa"/>
          <w:trHeight w:val="199"/>
        </w:trPr>
        <w:tc>
          <w:tcPr>
            <w:tcW w:w="4156" w:type="dxa"/>
            <w:gridSpan w:val="10"/>
          </w:tcPr>
          <w:p w:rsidR="00236BFE" w:rsidRPr="007454C4" w:rsidRDefault="00236BFE" w:rsidP="00004395">
            <w:pPr>
              <w:numPr>
                <w:ilvl w:val="0"/>
                <w:numId w:val="93"/>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6912FD">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29,12% do crédito na data de sua constituição, conforme item 5 acima, e, </w:t>
            </w:r>
            <w:r w:rsidRPr="007454C4">
              <w:rPr>
                <w:bCs/>
                <w:sz w:val="22"/>
                <w:szCs w:val="22"/>
              </w:rPr>
              <w:t>consequentemente, o seu primeiro pagamento ocorrerá em 05/11/201</w:t>
            </w:r>
            <w:ins w:id="119" w:author="Luana Faria" w:date="2011-09-27T17:41:00Z">
              <w:r w:rsidR="006912FD">
                <w:rPr>
                  <w:bCs/>
                  <w:sz w:val="22"/>
                  <w:szCs w:val="22"/>
                </w:rPr>
                <w:t>2</w:t>
              </w:r>
            </w:ins>
            <w:del w:id="120" w:author="Luana Faria" w:date="2011-09-27T17:41:00Z">
              <w:r w:rsidRPr="007454C4" w:rsidDel="006912FD">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041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2"/>
        <w:gridCol w:w="288"/>
        <w:gridCol w:w="97"/>
        <w:gridCol w:w="72"/>
        <w:gridCol w:w="521"/>
        <w:gridCol w:w="586"/>
        <w:gridCol w:w="424"/>
        <w:gridCol w:w="287"/>
        <w:gridCol w:w="362"/>
        <w:gridCol w:w="61"/>
        <w:gridCol w:w="59"/>
        <w:gridCol w:w="367"/>
        <w:gridCol w:w="850"/>
        <w:gridCol w:w="13"/>
        <w:gridCol w:w="448"/>
        <w:gridCol w:w="25"/>
        <w:gridCol w:w="67"/>
        <w:gridCol w:w="15"/>
        <w:gridCol w:w="433"/>
        <w:gridCol w:w="25"/>
        <w:gridCol w:w="67"/>
        <w:gridCol w:w="42"/>
        <w:gridCol w:w="462"/>
        <w:gridCol w:w="25"/>
        <w:gridCol w:w="79"/>
        <w:gridCol w:w="112"/>
        <w:gridCol w:w="504"/>
        <w:gridCol w:w="25"/>
        <w:gridCol w:w="68"/>
        <w:gridCol w:w="1306"/>
        <w:gridCol w:w="19"/>
        <w:gridCol w:w="7"/>
      </w:tblGrid>
      <w:tr w:rsidR="00236BFE" w:rsidRPr="007454C4" w:rsidTr="00004395">
        <w:tc>
          <w:tcPr>
            <w:tcW w:w="4275"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9"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041</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Nilo Peçanha, nº 2.825</w:t>
            </w:r>
          </w:p>
        </w:tc>
      </w:tr>
      <w:tr w:rsidR="00236BFE" w:rsidRPr="007454C4" w:rsidTr="00004395">
        <w:trPr>
          <w:gridAfter w:val="2"/>
          <w:wAfter w:w="26" w:type="dxa"/>
        </w:trPr>
        <w:tc>
          <w:tcPr>
            <w:tcW w:w="1975"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3"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Marcelo Boeira de Barcelos</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884.443.250-15</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Av. Tulio de Rose, 330</w:t>
            </w:r>
          </w:p>
        </w:tc>
      </w:tr>
      <w:tr w:rsidR="00236BFE" w:rsidRPr="007454C4" w:rsidTr="00004395">
        <w:trPr>
          <w:gridAfter w:val="1"/>
          <w:wAfter w:w="7" w:type="dxa"/>
        </w:trPr>
        <w:tc>
          <w:tcPr>
            <w:tcW w:w="1975"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1703C</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91340-110</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02/12/2009, entre Projeto Imobiliário Carlos Gomes SPE 68 Ltda. e Marcelo Boeira de Barcelos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163.497,34</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8"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6"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111</w:t>
            </w:r>
            <w:r>
              <w:rPr>
                <w:bCs/>
                <w:sz w:val="22"/>
                <w:szCs w:val="22"/>
              </w:rPr>
              <w:t>1</w:t>
            </w:r>
            <w:r w:rsidRPr="007454C4">
              <w:rPr>
                <w:bCs/>
                <w:sz w:val="22"/>
                <w:szCs w:val="22"/>
              </w:rPr>
              <w:t xml:space="preserve"> e box de estacionamento nº 73</w:t>
            </w:r>
          </w:p>
        </w:tc>
      </w:tr>
      <w:tr w:rsidR="00236BFE" w:rsidRPr="007454C4" w:rsidTr="00004395">
        <w:trPr>
          <w:gridAfter w:val="1"/>
          <w:wAfter w:w="7" w:type="dxa"/>
        </w:trPr>
        <w:tc>
          <w:tcPr>
            <w:tcW w:w="1806"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6"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5"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5" w:type="dxa"/>
            <w:gridSpan w:val="10"/>
          </w:tcPr>
          <w:p w:rsidR="00236BFE" w:rsidRPr="007454C4" w:rsidRDefault="00236BFE" w:rsidP="00004395">
            <w:pPr>
              <w:numPr>
                <w:ilvl w:val="0"/>
                <w:numId w:val="94"/>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51 meses</w:t>
            </w:r>
          </w:p>
        </w:tc>
      </w:tr>
      <w:tr w:rsidR="00236BFE" w:rsidRPr="007454C4" w:rsidTr="00004395">
        <w:trPr>
          <w:gridAfter w:val="1"/>
          <w:wAfter w:w="7" w:type="dxa"/>
        </w:trPr>
        <w:tc>
          <w:tcPr>
            <w:tcW w:w="4155" w:type="dxa"/>
            <w:gridSpan w:val="10"/>
          </w:tcPr>
          <w:p w:rsidR="00236BFE" w:rsidRPr="007454C4" w:rsidRDefault="00236BFE" w:rsidP="00004395">
            <w:pPr>
              <w:numPr>
                <w:ilvl w:val="0"/>
                <w:numId w:val="94"/>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313.110,00</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4"/>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4"/>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05/01/2010</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4"/>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05/12/2015</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4"/>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5"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6912FD">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52,22% do crédito na data de sua constituição, conforme item 5 acima, e, </w:t>
            </w:r>
            <w:r w:rsidRPr="007454C4">
              <w:rPr>
                <w:bCs/>
                <w:sz w:val="22"/>
                <w:szCs w:val="22"/>
              </w:rPr>
              <w:t>consequentemente, o seu primeiro pagamento ocorrerá em 05/11/201</w:t>
            </w:r>
            <w:ins w:id="121" w:author="Luana Faria" w:date="2011-09-27T17:41:00Z">
              <w:r w:rsidR="006912FD">
                <w:rPr>
                  <w:bCs/>
                  <w:sz w:val="22"/>
                  <w:szCs w:val="22"/>
                </w:rPr>
                <w:t>2</w:t>
              </w:r>
            </w:ins>
            <w:del w:id="122" w:author="Luana Faria" w:date="2011-09-27T17:41:00Z">
              <w:r w:rsidRPr="007454C4" w:rsidDel="006912FD">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042</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1"/>
        <w:gridCol w:w="289"/>
        <w:gridCol w:w="97"/>
        <w:gridCol w:w="72"/>
        <w:gridCol w:w="521"/>
        <w:gridCol w:w="586"/>
        <w:gridCol w:w="423"/>
        <w:gridCol w:w="288"/>
        <w:gridCol w:w="362"/>
        <w:gridCol w:w="61"/>
        <w:gridCol w:w="59"/>
        <w:gridCol w:w="366"/>
        <w:gridCol w:w="851"/>
        <w:gridCol w:w="13"/>
        <w:gridCol w:w="448"/>
        <w:gridCol w:w="25"/>
        <w:gridCol w:w="67"/>
        <w:gridCol w:w="14"/>
        <w:gridCol w:w="434"/>
        <w:gridCol w:w="25"/>
        <w:gridCol w:w="67"/>
        <w:gridCol w:w="41"/>
        <w:gridCol w:w="463"/>
        <w:gridCol w:w="25"/>
        <w:gridCol w:w="79"/>
        <w:gridCol w:w="112"/>
        <w:gridCol w:w="504"/>
        <w:gridCol w:w="25"/>
        <w:gridCol w:w="68"/>
        <w:gridCol w:w="1306"/>
        <w:gridCol w:w="19"/>
        <w:gridCol w:w="7"/>
      </w:tblGrid>
      <w:tr w:rsidR="00236BFE" w:rsidRPr="007454C4" w:rsidTr="00004395">
        <w:tc>
          <w:tcPr>
            <w:tcW w:w="4275"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9"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042</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6" w:type="dxa"/>
        </w:trPr>
        <w:tc>
          <w:tcPr>
            <w:tcW w:w="1975"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3"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Luiz Fernando L. Laser</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433.073.020-00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Travessa Aurora, 100</w:t>
            </w:r>
          </w:p>
        </w:tc>
      </w:tr>
      <w:tr w:rsidR="00236BFE" w:rsidRPr="007454C4" w:rsidTr="00004395">
        <w:trPr>
          <w:gridAfter w:val="1"/>
          <w:wAfter w:w="7" w:type="dxa"/>
        </w:trPr>
        <w:tc>
          <w:tcPr>
            <w:tcW w:w="1975"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91330-300</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17/11/2009, entre Projeto Imobiliário Carlos Gomes SPE 68 Ltda. e </w:t>
            </w:r>
            <w:r w:rsidRPr="007454C4">
              <w:rPr>
                <w:b/>
                <w:sz w:val="22"/>
                <w:szCs w:val="22"/>
              </w:rPr>
              <w:t>Luiz Fernando L.Laser</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111.097,52</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7"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7"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1113 e box de estacionamento nº 75 e nº 76</w:t>
            </w:r>
          </w:p>
        </w:tc>
      </w:tr>
      <w:tr w:rsidR="00236BFE" w:rsidRPr="007454C4" w:rsidTr="00004395">
        <w:trPr>
          <w:gridAfter w:val="1"/>
          <w:wAfter w:w="7" w:type="dxa"/>
        </w:trPr>
        <w:tc>
          <w:tcPr>
            <w:tcW w:w="1806"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6"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5"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5" w:type="dxa"/>
            <w:gridSpan w:val="10"/>
          </w:tcPr>
          <w:p w:rsidR="00236BFE" w:rsidRPr="007454C4" w:rsidRDefault="00236BFE" w:rsidP="00004395">
            <w:pPr>
              <w:numPr>
                <w:ilvl w:val="0"/>
                <w:numId w:val="95"/>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7" w:type="dxa"/>
        </w:trPr>
        <w:tc>
          <w:tcPr>
            <w:tcW w:w="4155" w:type="dxa"/>
            <w:gridSpan w:val="10"/>
          </w:tcPr>
          <w:p w:rsidR="00236BFE" w:rsidRPr="007454C4" w:rsidRDefault="00236BFE" w:rsidP="00004395">
            <w:pPr>
              <w:numPr>
                <w:ilvl w:val="0"/>
                <w:numId w:val="95"/>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384.000,00</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5"/>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5"/>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5"/>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5"/>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5"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6912FD">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28,93% do crédito na data de sua constituição, conforme item 5 acima, e, </w:t>
            </w:r>
            <w:r w:rsidRPr="007454C4">
              <w:rPr>
                <w:bCs/>
                <w:sz w:val="22"/>
                <w:szCs w:val="22"/>
              </w:rPr>
              <w:t>consequentemente, o seu primeiro pagamento ocorrerá em 05/11/201</w:t>
            </w:r>
            <w:ins w:id="123" w:author="Luana Faria" w:date="2011-09-27T17:42:00Z">
              <w:r w:rsidR="006912FD">
                <w:rPr>
                  <w:bCs/>
                  <w:sz w:val="22"/>
                  <w:szCs w:val="22"/>
                </w:rPr>
                <w:t>2</w:t>
              </w:r>
            </w:ins>
            <w:del w:id="124" w:author="Luana Faria" w:date="2011-09-27T17:42:00Z">
              <w:r w:rsidRPr="007454C4" w:rsidDel="006912FD">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043</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0"/>
        <w:gridCol w:w="290"/>
        <w:gridCol w:w="97"/>
        <w:gridCol w:w="72"/>
        <w:gridCol w:w="521"/>
        <w:gridCol w:w="586"/>
        <w:gridCol w:w="422"/>
        <w:gridCol w:w="289"/>
        <w:gridCol w:w="362"/>
        <w:gridCol w:w="61"/>
        <w:gridCol w:w="59"/>
        <w:gridCol w:w="365"/>
        <w:gridCol w:w="852"/>
        <w:gridCol w:w="13"/>
        <w:gridCol w:w="448"/>
        <w:gridCol w:w="25"/>
        <w:gridCol w:w="67"/>
        <w:gridCol w:w="13"/>
        <w:gridCol w:w="435"/>
        <w:gridCol w:w="25"/>
        <w:gridCol w:w="67"/>
        <w:gridCol w:w="40"/>
        <w:gridCol w:w="464"/>
        <w:gridCol w:w="25"/>
        <w:gridCol w:w="79"/>
        <w:gridCol w:w="112"/>
        <w:gridCol w:w="504"/>
        <w:gridCol w:w="25"/>
        <w:gridCol w:w="68"/>
        <w:gridCol w:w="1306"/>
        <w:gridCol w:w="19"/>
        <w:gridCol w:w="7"/>
      </w:tblGrid>
      <w:tr w:rsidR="00236BFE" w:rsidRPr="007454C4" w:rsidTr="00004395">
        <w:tc>
          <w:tcPr>
            <w:tcW w:w="4275"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9"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043</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6" w:type="dxa"/>
        </w:trPr>
        <w:tc>
          <w:tcPr>
            <w:tcW w:w="1975"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3"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Tasilio Luiz Pires</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CPF/MF: 480.666.640-87</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Honorio Silveira Dias,1529</w:t>
            </w:r>
          </w:p>
        </w:tc>
      </w:tr>
      <w:tr w:rsidR="00236BFE" w:rsidRPr="007454C4" w:rsidTr="00004395">
        <w:trPr>
          <w:gridAfter w:val="1"/>
          <w:wAfter w:w="7" w:type="dxa"/>
        </w:trPr>
        <w:tc>
          <w:tcPr>
            <w:tcW w:w="1975"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701</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90540070</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30/11/2009, entre Projeto Imobiliário Carlos Gomes SPE 68 Ltda. e </w:t>
            </w:r>
            <w:r w:rsidRPr="007454C4">
              <w:rPr>
                <w:b/>
                <w:sz w:val="22"/>
                <w:szCs w:val="22"/>
              </w:rPr>
              <w:t xml:space="preserve">Tasilio Luiz Pires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188.299,10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6"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8"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1112 e nº 1114 e box de estacionamento nº 74 nº 77 e nº 78</w:t>
            </w:r>
          </w:p>
        </w:tc>
      </w:tr>
      <w:tr w:rsidR="00236BFE" w:rsidRPr="007454C4" w:rsidTr="00004395">
        <w:trPr>
          <w:gridAfter w:val="1"/>
          <w:wAfter w:w="7" w:type="dxa"/>
        </w:trPr>
        <w:tc>
          <w:tcPr>
            <w:tcW w:w="1806"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9"/>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6"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5"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5" w:type="dxa"/>
            <w:gridSpan w:val="10"/>
          </w:tcPr>
          <w:p w:rsidR="00236BFE" w:rsidRPr="007454C4" w:rsidRDefault="00236BFE" w:rsidP="00004395">
            <w:pPr>
              <w:numPr>
                <w:ilvl w:val="0"/>
                <w:numId w:val="9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7" w:type="dxa"/>
        </w:trPr>
        <w:tc>
          <w:tcPr>
            <w:tcW w:w="4155" w:type="dxa"/>
            <w:gridSpan w:val="10"/>
          </w:tcPr>
          <w:p w:rsidR="00236BFE" w:rsidRPr="007454C4" w:rsidRDefault="00236BFE" w:rsidP="00004395">
            <w:pPr>
              <w:numPr>
                <w:ilvl w:val="0"/>
                <w:numId w:val="96"/>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637.336,00</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6"/>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6"/>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05/01/2010</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6"/>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05/11/2012</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6"/>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5"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6912FD">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29,54% do crédito na data de sua constituição, conforme item 5 acima, e, </w:t>
            </w:r>
            <w:r w:rsidRPr="007454C4">
              <w:rPr>
                <w:bCs/>
                <w:sz w:val="22"/>
                <w:szCs w:val="22"/>
              </w:rPr>
              <w:t>consequentemente, o seu primeiro pagamento ocorrerá em 05/11/201</w:t>
            </w:r>
            <w:ins w:id="125" w:author="Luana Faria" w:date="2011-09-27T17:42:00Z">
              <w:r w:rsidR="006912FD">
                <w:rPr>
                  <w:bCs/>
                  <w:sz w:val="22"/>
                  <w:szCs w:val="22"/>
                </w:rPr>
                <w:t>2</w:t>
              </w:r>
            </w:ins>
            <w:del w:id="126" w:author="Luana Faria" w:date="2011-09-27T17:42:00Z">
              <w:r w:rsidRPr="007454C4" w:rsidDel="006912FD">
                <w:rPr>
                  <w:bCs/>
                  <w:sz w:val="22"/>
                  <w:szCs w:val="22"/>
                </w:rPr>
                <w:delText>1</w:delText>
              </w:r>
            </w:del>
            <w:r w:rsidRPr="007454C4">
              <w:rPr>
                <w:bCs/>
                <w:sz w:val="22"/>
                <w:szCs w:val="22"/>
              </w:rPr>
              <w:t>.</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044</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9"/>
        <w:gridCol w:w="291"/>
        <w:gridCol w:w="97"/>
        <w:gridCol w:w="72"/>
        <w:gridCol w:w="521"/>
        <w:gridCol w:w="586"/>
        <w:gridCol w:w="421"/>
        <w:gridCol w:w="290"/>
        <w:gridCol w:w="362"/>
        <w:gridCol w:w="61"/>
        <w:gridCol w:w="59"/>
        <w:gridCol w:w="364"/>
        <w:gridCol w:w="853"/>
        <w:gridCol w:w="13"/>
        <w:gridCol w:w="448"/>
        <w:gridCol w:w="25"/>
        <w:gridCol w:w="67"/>
        <w:gridCol w:w="12"/>
        <w:gridCol w:w="436"/>
        <w:gridCol w:w="25"/>
        <w:gridCol w:w="67"/>
        <w:gridCol w:w="39"/>
        <w:gridCol w:w="465"/>
        <w:gridCol w:w="25"/>
        <w:gridCol w:w="79"/>
        <w:gridCol w:w="112"/>
        <w:gridCol w:w="504"/>
        <w:gridCol w:w="25"/>
        <w:gridCol w:w="68"/>
        <w:gridCol w:w="1306"/>
        <w:gridCol w:w="19"/>
        <w:gridCol w:w="7"/>
      </w:tblGrid>
      <w:tr w:rsidR="00236BFE" w:rsidRPr="007454C4" w:rsidTr="00004395">
        <w:tc>
          <w:tcPr>
            <w:tcW w:w="4275"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9" w:type="dxa"/>
            <w:gridSpan w:val="21"/>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044</w:t>
            </w:r>
          </w:p>
        </w:tc>
        <w:tc>
          <w:tcPr>
            <w:tcW w:w="1701"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6"/>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6" w:type="dxa"/>
        </w:trPr>
        <w:tc>
          <w:tcPr>
            <w:tcW w:w="9208" w:type="dxa"/>
            <w:gridSpan w:val="31"/>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6" w:type="dxa"/>
        </w:trPr>
        <w:tc>
          <w:tcPr>
            <w:tcW w:w="1975"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5"/>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4"/>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3"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4"/>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32"/>
          </w:tcPr>
          <w:p w:rsidR="00236BFE" w:rsidRPr="007454C4" w:rsidRDefault="00236BFE" w:rsidP="00004395">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Almus Consultoria Empresarial Ltda</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CNPJ: 07.378.072/0001-16</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Cs/>
                <w:sz w:val="22"/>
                <w:szCs w:val="22"/>
              </w:rPr>
              <w:t>ENDEREÇO: Rua João Telles, 542</w:t>
            </w:r>
          </w:p>
        </w:tc>
      </w:tr>
      <w:tr w:rsidR="00236BFE" w:rsidRPr="007454C4" w:rsidTr="00004395">
        <w:trPr>
          <w:gridAfter w:val="1"/>
          <w:wAfter w:w="7" w:type="dxa"/>
        </w:trPr>
        <w:tc>
          <w:tcPr>
            <w:tcW w:w="1975"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703</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4"/>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3"/>
          </w:tcPr>
          <w:p w:rsidR="00236BFE" w:rsidRPr="007454C4" w:rsidRDefault="00236BFE" w:rsidP="00004395">
            <w:pPr>
              <w:spacing w:line="360" w:lineRule="auto"/>
              <w:contextualSpacing/>
              <w:jc w:val="both"/>
              <w:rPr>
                <w:bCs/>
                <w:sz w:val="22"/>
                <w:szCs w:val="22"/>
              </w:rPr>
            </w:pPr>
            <w:r w:rsidRPr="007454C4">
              <w:rPr>
                <w:bCs/>
                <w:sz w:val="22"/>
                <w:szCs w:val="22"/>
              </w:rPr>
              <w:t>90035-120</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32"/>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10/11/2009, entre Projeto Imobiliário Carlos Gomes SPE 68 Ltda. e </w:t>
            </w:r>
            <w:r w:rsidRPr="007454C4">
              <w:rPr>
                <w:b/>
                <w:sz w:val="22"/>
                <w:szCs w:val="22"/>
              </w:rPr>
              <w:t>Almus Consultoria Empresarial Ltda</w:t>
            </w:r>
            <w:r w:rsidRPr="007454C4">
              <w:rPr>
                <w:sz w:val="22"/>
                <w:szCs w:val="22"/>
              </w:rPr>
              <w:t xml:space="preserve"> (“</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68.225,88</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15"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6"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418"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67" w:type="dxa"/>
            <w:gridSpan w:val="4"/>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69"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09"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25"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32"/>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603 e box de estacionamento nº 201</w:t>
            </w:r>
          </w:p>
        </w:tc>
      </w:tr>
      <w:tr w:rsidR="00236BFE" w:rsidRPr="007454C4" w:rsidTr="00004395">
        <w:trPr>
          <w:gridAfter w:val="1"/>
          <w:wAfter w:w="7" w:type="dxa"/>
        </w:trPr>
        <w:tc>
          <w:tcPr>
            <w:tcW w:w="9227" w:type="dxa"/>
            <w:gridSpan w:val="32"/>
          </w:tcPr>
          <w:p w:rsidR="00236BFE" w:rsidRPr="007454C4" w:rsidRDefault="00236BFE" w:rsidP="00004395">
            <w:pPr>
              <w:keepNext/>
              <w:spacing w:line="360" w:lineRule="auto"/>
              <w:contextualSpacing/>
              <w:jc w:val="both"/>
              <w:rPr>
                <w:bCs/>
                <w:sz w:val="22"/>
                <w:szCs w:val="22"/>
              </w:rPr>
            </w:pPr>
            <w:r w:rsidRPr="007454C4">
              <w:rPr>
                <w:bCs/>
                <w:sz w:val="22"/>
                <w:szCs w:val="22"/>
              </w:rPr>
              <w:t>ENDEREÇO: Av. Carlos Gomes nº 700</w:t>
            </w:r>
          </w:p>
        </w:tc>
      </w:tr>
      <w:tr w:rsidR="00236BFE" w:rsidRPr="007454C4" w:rsidTr="00004395">
        <w:trPr>
          <w:gridAfter w:val="1"/>
          <w:wAfter w:w="7" w:type="dxa"/>
        </w:trPr>
        <w:tc>
          <w:tcPr>
            <w:tcW w:w="1806"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5"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22"/>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5" w:type="dxa"/>
            <w:gridSpan w:val="10"/>
          </w:tcPr>
          <w:p w:rsidR="00236BFE" w:rsidRPr="007454C4" w:rsidRDefault="00236BFE" w:rsidP="00004395">
            <w:pPr>
              <w:numPr>
                <w:ilvl w:val="0"/>
                <w:numId w:val="97"/>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236BFE" w:rsidRPr="007454C4" w:rsidRDefault="00236BFE" w:rsidP="00004395">
            <w:pPr>
              <w:spacing w:line="360" w:lineRule="auto"/>
              <w:contextualSpacing/>
              <w:rPr>
                <w:bCs/>
                <w:sz w:val="22"/>
                <w:szCs w:val="22"/>
              </w:rPr>
            </w:pPr>
            <w:r w:rsidRPr="007454C4">
              <w:rPr>
                <w:bCs/>
                <w:sz w:val="22"/>
                <w:szCs w:val="22"/>
              </w:rPr>
              <w:t>14 meses</w:t>
            </w:r>
          </w:p>
        </w:tc>
      </w:tr>
      <w:tr w:rsidR="00236BFE" w:rsidRPr="007454C4" w:rsidTr="00004395">
        <w:trPr>
          <w:gridAfter w:val="1"/>
          <w:wAfter w:w="7" w:type="dxa"/>
        </w:trPr>
        <w:tc>
          <w:tcPr>
            <w:tcW w:w="4155" w:type="dxa"/>
            <w:gridSpan w:val="10"/>
          </w:tcPr>
          <w:p w:rsidR="00236BFE" w:rsidRPr="007454C4" w:rsidRDefault="00236BFE" w:rsidP="00004395">
            <w:pPr>
              <w:numPr>
                <w:ilvl w:val="0"/>
                <w:numId w:val="97"/>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236BFE" w:rsidRPr="007454C4" w:rsidRDefault="00236BFE" w:rsidP="00004395">
            <w:pPr>
              <w:spacing w:line="360" w:lineRule="auto"/>
              <w:contextualSpacing/>
              <w:jc w:val="both"/>
              <w:rPr>
                <w:bCs/>
                <w:sz w:val="22"/>
                <w:szCs w:val="22"/>
              </w:rPr>
            </w:pPr>
            <w:r w:rsidRPr="007454C4">
              <w:rPr>
                <w:b/>
                <w:sz w:val="22"/>
                <w:szCs w:val="22"/>
              </w:rPr>
              <w:t>308.440,00</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7"/>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7"/>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05/12/2010</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7"/>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236BFE" w:rsidRPr="007454C4" w:rsidRDefault="00236BFE" w:rsidP="00004395">
            <w:pPr>
              <w:spacing w:line="360" w:lineRule="auto"/>
              <w:contextualSpacing/>
              <w:jc w:val="both"/>
              <w:rPr>
                <w:bCs/>
                <w:sz w:val="22"/>
                <w:szCs w:val="22"/>
              </w:rPr>
            </w:pPr>
            <w:r w:rsidRPr="007454C4">
              <w:rPr>
                <w:bCs/>
                <w:sz w:val="22"/>
                <w:szCs w:val="22"/>
              </w:rPr>
              <w:t>05/10/2012</w:t>
            </w:r>
          </w:p>
        </w:tc>
      </w:tr>
      <w:tr w:rsidR="00236BFE" w:rsidRPr="007454C4" w:rsidTr="00004395">
        <w:trPr>
          <w:gridAfter w:val="1"/>
          <w:wAfter w:w="7" w:type="dxa"/>
          <w:trHeight w:val="199"/>
        </w:trPr>
        <w:tc>
          <w:tcPr>
            <w:tcW w:w="4155" w:type="dxa"/>
            <w:gridSpan w:val="10"/>
          </w:tcPr>
          <w:p w:rsidR="00236BFE" w:rsidRPr="007454C4" w:rsidRDefault="00236BFE" w:rsidP="00004395">
            <w:pPr>
              <w:numPr>
                <w:ilvl w:val="0"/>
                <w:numId w:val="97"/>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236BFE" w:rsidRPr="007454C4"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Pr="007454C4"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5"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32"/>
          </w:tcPr>
          <w:p w:rsidR="00236BFE" w:rsidRDefault="00236BFE" w:rsidP="00004395">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Pr>
                <w:bCs/>
                <w:sz w:val="22"/>
                <w:szCs w:val="22"/>
              </w:rPr>
              <w:t xml:space="preserve">ou seja, 21,79% do crédito na data de sua constituição, conforme item 5 acima, e, </w:t>
            </w:r>
            <w:r w:rsidRPr="007454C4">
              <w:rPr>
                <w:bCs/>
                <w:sz w:val="22"/>
                <w:szCs w:val="22"/>
              </w:rPr>
              <w:t>consequentemente, o seu primeiro pagamento ocorrerá em 05/11/2011.</w:t>
            </w:r>
          </w:p>
        </w:tc>
      </w:tr>
      <w:tr w:rsidR="00236BFE" w:rsidRPr="007454C4" w:rsidTr="00004395">
        <w:trPr>
          <w:gridAfter w:val="1"/>
          <w:wAfter w:w="7" w:type="dxa"/>
        </w:trPr>
        <w:tc>
          <w:tcPr>
            <w:tcW w:w="9227" w:type="dxa"/>
            <w:gridSpan w:val="32"/>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32"/>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Pr="007454C4" w:rsidRDefault="00236BFE" w:rsidP="00236BFE"/>
    <w:p w:rsidR="00236BFE" w:rsidRPr="007454C4" w:rsidRDefault="00236BFE" w:rsidP="00236BFE">
      <w:pPr>
        <w:pStyle w:val="Ttulo"/>
        <w:spacing w:line="360" w:lineRule="auto"/>
      </w:pPr>
      <w:r w:rsidRPr="007454C4">
        <w:rPr>
          <w:sz w:val="22"/>
          <w:szCs w:val="22"/>
          <w:u w:val="none"/>
        </w:rPr>
        <w:t>CCI 045</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4"/>
        <w:gridCol w:w="286"/>
        <w:gridCol w:w="97"/>
        <w:gridCol w:w="72"/>
        <w:gridCol w:w="521"/>
        <w:gridCol w:w="586"/>
        <w:gridCol w:w="426"/>
        <w:gridCol w:w="285"/>
        <w:gridCol w:w="362"/>
        <w:gridCol w:w="61"/>
        <w:gridCol w:w="59"/>
        <w:gridCol w:w="367"/>
        <w:gridCol w:w="850"/>
        <w:gridCol w:w="13"/>
        <w:gridCol w:w="448"/>
        <w:gridCol w:w="25"/>
        <w:gridCol w:w="67"/>
        <w:gridCol w:w="448"/>
        <w:gridCol w:w="25"/>
        <w:gridCol w:w="67"/>
        <w:gridCol w:w="504"/>
        <w:gridCol w:w="25"/>
        <w:gridCol w:w="79"/>
        <w:gridCol w:w="112"/>
        <w:gridCol w:w="504"/>
        <w:gridCol w:w="25"/>
        <w:gridCol w:w="1374"/>
        <w:gridCol w:w="19"/>
        <w:gridCol w:w="7"/>
      </w:tblGrid>
      <w:tr w:rsidR="00236BFE" w:rsidRPr="007454C4" w:rsidTr="00004395">
        <w:tc>
          <w:tcPr>
            <w:tcW w:w="4275" w:type="dxa"/>
            <w:gridSpan w:val="12"/>
          </w:tcPr>
          <w:p w:rsidR="00236BFE" w:rsidRPr="007454C4" w:rsidRDefault="00236BFE" w:rsidP="00004395">
            <w:pPr>
              <w:spacing w:line="360" w:lineRule="auto"/>
              <w:contextualSpacing/>
              <w:jc w:val="both"/>
              <w:rPr>
                <w:b/>
                <w:bCs/>
                <w:sz w:val="22"/>
                <w:szCs w:val="22"/>
              </w:rPr>
            </w:pPr>
            <w:r w:rsidRPr="007454C4">
              <w:rPr>
                <w:b/>
                <w:bCs/>
                <w:sz w:val="22"/>
                <w:szCs w:val="22"/>
              </w:rPr>
              <w:t>CÉDULA DE CRÉDITO IMOBILIÁRIO</w:t>
            </w:r>
          </w:p>
        </w:tc>
        <w:tc>
          <w:tcPr>
            <w:tcW w:w="4959" w:type="dxa"/>
            <w:gridSpan w:val="18"/>
          </w:tcPr>
          <w:p w:rsidR="00236BFE" w:rsidRPr="007454C4" w:rsidRDefault="00236BFE" w:rsidP="00004395">
            <w:pPr>
              <w:spacing w:line="360" w:lineRule="auto"/>
              <w:contextualSpacing/>
              <w:jc w:val="both"/>
              <w:rPr>
                <w:b/>
                <w:bCs/>
                <w:sz w:val="22"/>
                <w:szCs w:val="22"/>
              </w:rPr>
            </w:pPr>
            <w:r w:rsidRPr="007454C4">
              <w:rPr>
                <w:b/>
                <w:bCs/>
                <w:sz w:val="22"/>
                <w:szCs w:val="22"/>
              </w:rPr>
              <w:t>DATA DE EMISSÃO: 10/09/2011</w:t>
            </w:r>
          </w:p>
        </w:tc>
      </w:tr>
      <w:tr w:rsidR="00236BFE" w:rsidRPr="007454C4" w:rsidTr="00004395">
        <w:trPr>
          <w:gridAfter w:val="1"/>
          <w:wAfter w:w="7" w:type="dxa"/>
        </w:trPr>
        <w:tc>
          <w:tcPr>
            <w:tcW w:w="1006" w:type="dxa"/>
          </w:tcPr>
          <w:p w:rsidR="00236BFE" w:rsidRPr="007454C4" w:rsidRDefault="00236BFE" w:rsidP="00004395">
            <w:pPr>
              <w:spacing w:line="360" w:lineRule="auto"/>
              <w:contextualSpacing/>
              <w:jc w:val="both"/>
              <w:rPr>
                <w:b/>
                <w:bCs/>
                <w:sz w:val="22"/>
                <w:szCs w:val="22"/>
              </w:rPr>
            </w:pPr>
            <w:r w:rsidRPr="007454C4">
              <w:rPr>
                <w:b/>
                <w:bCs/>
                <w:sz w:val="22"/>
                <w:szCs w:val="22"/>
              </w:rPr>
              <w:t>SÉRIE</w:t>
            </w:r>
          </w:p>
        </w:tc>
        <w:tc>
          <w:tcPr>
            <w:tcW w:w="1490"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001</w:t>
            </w:r>
          </w:p>
        </w:tc>
        <w:tc>
          <w:tcPr>
            <w:tcW w:w="1297" w:type="dxa"/>
            <w:gridSpan w:val="3"/>
          </w:tcPr>
          <w:p w:rsidR="00236BFE" w:rsidRPr="007454C4" w:rsidRDefault="00236BFE" w:rsidP="00004395">
            <w:pPr>
              <w:spacing w:line="360" w:lineRule="auto"/>
              <w:contextualSpacing/>
              <w:jc w:val="both"/>
              <w:rPr>
                <w:b/>
                <w:bCs/>
                <w:sz w:val="22"/>
                <w:szCs w:val="22"/>
              </w:rPr>
            </w:pPr>
            <w:r w:rsidRPr="007454C4">
              <w:rPr>
                <w:b/>
                <w:bCs/>
                <w:sz w:val="22"/>
                <w:szCs w:val="22"/>
              </w:rPr>
              <w:t>NÚMERO</w:t>
            </w:r>
          </w:p>
        </w:tc>
        <w:tc>
          <w:tcPr>
            <w:tcW w:w="1699"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045</w:t>
            </w:r>
          </w:p>
        </w:tc>
        <w:tc>
          <w:tcPr>
            <w:tcW w:w="1701" w:type="dxa"/>
            <w:gridSpan w:val="10"/>
          </w:tcPr>
          <w:p w:rsidR="00236BFE" w:rsidRPr="007454C4" w:rsidRDefault="00236BFE" w:rsidP="00004395">
            <w:pPr>
              <w:spacing w:line="360" w:lineRule="auto"/>
              <w:contextualSpacing/>
              <w:jc w:val="both"/>
              <w:rPr>
                <w:b/>
                <w:bCs/>
                <w:sz w:val="22"/>
                <w:szCs w:val="22"/>
              </w:rPr>
            </w:pPr>
            <w:r w:rsidRPr="007454C4">
              <w:rPr>
                <w:b/>
                <w:bCs/>
                <w:sz w:val="22"/>
                <w:szCs w:val="22"/>
              </w:rPr>
              <w:t>TIPO DE CCI</w:t>
            </w:r>
          </w:p>
        </w:tc>
        <w:tc>
          <w:tcPr>
            <w:tcW w:w="2034" w:type="dxa"/>
            <w:gridSpan w:val="5"/>
          </w:tcPr>
          <w:p w:rsidR="00236BFE" w:rsidRPr="007454C4" w:rsidRDefault="00236BFE" w:rsidP="00004395">
            <w:pPr>
              <w:spacing w:line="360" w:lineRule="auto"/>
              <w:contextualSpacing/>
              <w:jc w:val="both"/>
              <w:rPr>
                <w:b/>
                <w:bCs/>
                <w:sz w:val="22"/>
                <w:szCs w:val="22"/>
              </w:rPr>
            </w:pPr>
            <w:r w:rsidRPr="007454C4">
              <w:rPr>
                <w:b/>
                <w:bCs/>
                <w:sz w:val="22"/>
                <w:szCs w:val="22"/>
              </w:rPr>
              <w:t>FRACIONÁRIA</w:t>
            </w:r>
          </w:p>
        </w:tc>
      </w:tr>
      <w:tr w:rsidR="00236BFE" w:rsidRPr="007454C4" w:rsidTr="00004395">
        <w:trPr>
          <w:gridAfter w:val="2"/>
          <w:wAfter w:w="26" w:type="dxa"/>
        </w:trPr>
        <w:tc>
          <w:tcPr>
            <w:tcW w:w="9208" w:type="dxa"/>
            <w:gridSpan w:val="28"/>
          </w:tcPr>
          <w:p w:rsidR="00236BFE" w:rsidRPr="007454C4" w:rsidRDefault="00236BFE" w:rsidP="00004395">
            <w:pPr>
              <w:spacing w:line="360" w:lineRule="auto"/>
              <w:contextualSpacing/>
              <w:jc w:val="both"/>
              <w:rPr>
                <w:b/>
                <w:bCs/>
                <w:sz w:val="22"/>
                <w:szCs w:val="22"/>
              </w:rPr>
            </w:pPr>
            <w:r w:rsidRPr="007454C4">
              <w:rPr>
                <w:b/>
                <w:bCs/>
                <w:sz w:val="22"/>
                <w:szCs w:val="22"/>
              </w:rPr>
              <w:t xml:space="preserve">1. EMISSORA: </w:t>
            </w:r>
          </w:p>
        </w:tc>
      </w:tr>
      <w:tr w:rsidR="00236BFE" w:rsidRPr="007454C4" w:rsidTr="00004395">
        <w:trPr>
          <w:gridAfter w:val="2"/>
          <w:wAfter w:w="26" w:type="dxa"/>
        </w:trPr>
        <w:tc>
          <w:tcPr>
            <w:tcW w:w="9208" w:type="dxa"/>
            <w:gridSpan w:val="28"/>
          </w:tcPr>
          <w:p w:rsidR="00236BFE" w:rsidRPr="007454C4" w:rsidRDefault="00236BFE" w:rsidP="00004395">
            <w:pPr>
              <w:spacing w:line="360" w:lineRule="auto"/>
              <w:contextualSpacing/>
              <w:jc w:val="both"/>
              <w:rPr>
                <w:bCs/>
                <w:sz w:val="22"/>
                <w:szCs w:val="22"/>
              </w:rPr>
            </w:pPr>
            <w:r w:rsidRPr="007454C4">
              <w:rPr>
                <w:bCs/>
                <w:sz w:val="22"/>
                <w:szCs w:val="22"/>
              </w:rPr>
              <w:t>RAZÃO SOCIAL: PROJETO IMOBILIÁRIO CARLOS GOMES SPE 68 LTDA.</w:t>
            </w:r>
          </w:p>
        </w:tc>
      </w:tr>
      <w:tr w:rsidR="00236BFE" w:rsidRPr="007454C4" w:rsidTr="00004395">
        <w:trPr>
          <w:gridAfter w:val="2"/>
          <w:wAfter w:w="26" w:type="dxa"/>
        </w:trPr>
        <w:tc>
          <w:tcPr>
            <w:tcW w:w="9208" w:type="dxa"/>
            <w:gridSpan w:val="28"/>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236BFE" w:rsidRPr="007454C4" w:rsidTr="00004395">
        <w:trPr>
          <w:gridAfter w:val="2"/>
          <w:wAfter w:w="26" w:type="dxa"/>
        </w:trPr>
        <w:tc>
          <w:tcPr>
            <w:tcW w:w="9208" w:type="dxa"/>
            <w:gridSpan w:val="28"/>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236BFE" w:rsidRPr="007454C4" w:rsidTr="00004395">
        <w:trPr>
          <w:gridAfter w:val="2"/>
          <w:wAfter w:w="26" w:type="dxa"/>
        </w:trPr>
        <w:tc>
          <w:tcPr>
            <w:tcW w:w="1975"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bCs/>
                <w:sz w:val="22"/>
                <w:szCs w:val="22"/>
              </w:rPr>
              <w:t>10º andar</w:t>
            </w:r>
          </w:p>
          <w:p w:rsidR="00236BFE" w:rsidRPr="007454C4" w:rsidRDefault="00236BFE" w:rsidP="00004395">
            <w:pPr>
              <w:spacing w:line="360" w:lineRule="auto"/>
              <w:contextualSpacing/>
              <w:jc w:val="both"/>
              <w:rPr>
                <w:bCs/>
                <w:sz w:val="22"/>
                <w:szCs w:val="22"/>
              </w:rPr>
            </w:pPr>
            <w:r w:rsidRPr="007454C4">
              <w:rPr>
                <w:bCs/>
                <w:sz w:val="22"/>
                <w:szCs w:val="22"/>
              </w:rPr>
              <w:t>Cj. 1008</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289"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903" w:type="dxa"/>
            <w:gridSpan w:val="3"/>
          </w:tcPr>
          <w:p w:rsidR="00236BFE" w:rsidRPr="007454C4" w:rsidRDefault="00236BFE" w:rsidP="00004395">
            <w:pPr>
              <w:spacing w:line="360" w:lineRule="auto"/>
              <w:contextualSpacing/>
              <w:jc w:val="both"/>
              <w:rPr>
                <w:bCs/>
                <w:sz w:val="22"/>
                <w:szCs w:val="22"/>
              </w:rPr>
            </w:pPr>
            <w:r w:rsidRPr="007454C4">
              <w:rPr>
                <w:sz w:val="22"/>
                <w:szCs w:val="22"/>
              </w:rPr>
              <w:t>91330-001</w:t>
            </w:r>
          </w:p>
        </w:tc>
      </w:tr>
      <w:tr w:rsidR="00236BFE" w:rsidRPr="007454C4" w:rsidTr="00004395">
        <w:trPr>
          <w:gridAfter w:val="1"/>
          <w:wAfter w:w="7" w:type="dxa"/>
        </w:trPr>
        <w:tc>
          <w:tcPr>
            <w:tcW w:w="9227" w:type="dxa"/>
            <w:gridSpan w:val="29"/>
          </w:tcPr>
          <w:p w:rsidR="00236BFE" w:rsidRPr="007454C4" w:rsidRDefault="00236BFE" w:rsidP="00004395">
            <w:pPr>
              <w:spacing w:line="360" w:lineRule="auto"/>
              <w:contextualSpacing/>
              <w:jc w:val="both"/>
              <w:rPr>
                <w:b/>
                <w:bCs/>
                <w:sz w:val="22"/>
                <w:szCs w:val="22"/>
              </w:rPr>
            </w:pPr>
            <w:r w:rsidRPr="007454C4">
              <w:rPr>
                <w:b/>
                <w:bCs/>
                <w:sz w:val="22"/>
                <w:szCs w:val="22"/>
              </w:rPr>
              <w:t>2. INSTITUIÇÃO CUSTODIANTE:</w:t>
            </w:r>
          </w:p>
        </w:tc>
      </w:tr>
      <w:tr w:rsidR="00236BFE" w:rsidRPr="007454C4" w:rsidTr="00004395">
        <w:trPr>
          <w:gridAfter w:val="1"/>
          <w:wAfter w:w="7" w:type="dxa"/>
        </w:trPr>
        <w:tc>
          <w:tcPr>
            <w:tcW w:w="9227" w:type="dxa"/>
            <w:gridSpan w:val="29"/>
          </w:tcPr>
          <w:p w:rsidR="00236BFE" w:rsidRPr="007454C4" w:rsidRDefault="00236BFE" w:rsidP="0000439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236BFE" w:rsidRPr="007454C4" w:rsidTr="00004395">
        <w:trPr>
          <w:gridAfter w:val="1"/>
          <w:wAfter w:w="7" w:type="dxa"/>
        </w:trPr>
        <w:tc>
          <w:tcPr>
            <w:tcW w:w="9227" w:type="dxa"/>
            <w:gridSpan w:val="29"/>
          </w:tcPr>
          <w:p w:rsidR="00236BFE" w:rsidRPr="007454C4" w:rsidRDefault="00236BFE" w:rsidP="0000439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236BFE" w:rsidRPr="007454C4" w:rsidTr="00004395">
        <w:trPr>
          <w:gridAfter w:val="1"/>
          <w:wAfter w:w="7" w:type="dxa"/>
        </w:trPr>
        <w:tc>
          <w:tcPr>
            <w:tcW w:w="9227" w:type="dxa"/>
            <w:gridSpan w:val="29"/>
          </w:tcPr>
          <w:p w:rsidR="00236BFE" w:rsidRPr="007454C4" w:rsidRDefault="00236BFE" w:rsidP="0000439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236BFE" w:rsidRPr="007454C4" w:rsidTr="00004395">
        <w:trPr>
          <w:gridAfter w:val="1"/>
          <w:wAfter w:w="7" w:type="dxa"/>
        </w:trPr>
        <w:tc>
          <w:tcPr>
            <w:tcW w:w="1903" w:type="dxa"/>
            <w:gridSpan w:val="4"/>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79" w:type="dxa"/>
            <w:gridSpan w:val="3"/>
          </w:tcPr>
          <w:p w:rsidR="00236BFE" w:rsidRPr="007454C4" w:rsidRDefault="00236BFE" w:rsidP="00004395">
            <w:pPr>
              <w:spacing w:line="360" w:lineRule="auto"/>
              <w:contextualSpacing/>
              <w:jc w:val="both"/>
              <w:rPr>
                <w:bCs/>
                <w:sz w:val="22"/>
                <w:szCs w:val="22"/>
              </w:rPr>
            </w:pPr>
            <w:r w:rsidRPr="007454C4">
              <w:rPr>
                <w:sz w:val="22"/>
                <w:szCs w:val="22"/>
              </w:rPr>
              <w:t>Bloco 13, grupo 205</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37" w:type="dxa"/>
            <w:gridSpan w:val="5"/>
          </w:tcPr>
          <w:p w:rsidR="00236BFE" w:rsidRPr="007454C4" w:rsidRDefault="00236BFE" w:rsidP="00004395">
            <w:pPr>
              <w:spacing w:line="360" w:lineRule="auto"/>
              <w:contextualSpacing/>
              <w:jc w:val="both"/>
              <w:rPr>
                <w:bCs/>
                <w:sz w:val="22"/>
                <w:szCs w:val="22"/>
              </w:rPr>
            </w:pPr>
            <w:r w:rsidRPr="007454C4">
              <w:rPr>
                <w:bCs/>
                <w:sz w:val="22"/>
                <w:szCs w:val="22"/>
              </w:rPr>
              <w:t>Rio de Janeiro</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RJ</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418" w:type="dxa"/>
            <w:gridSpan w:val="3"/>
          </w:tcPr>
          <w:p w:rsidR="00236BFE" w:rsidRPr="007454C4" w:rsidRDefault="00236BFE" w:rsidP="00004395">
            <w:pPr>
              <w:spacing w:line="360" w:lineRule="auto"/>
              <w:contextualSpacing/>
              <w:jc w:val="both"/>
              <w:rPr>
                <w:bCs/>
                <w:sz w:val="22"/>
                <w:szCs w:val="22"/>
              </w:rPr>
            </w:pPr>
            <w:r w:rsidRPr="007454C4">
              <w:rPr>
                <w:bCs/>
                <w:sz w:val="22"/>
                <w:szCs w:val="22"/>
              </w:rPr>
              <w:t>22640-100</w:t>
            </w:r>
          </w:p>
        </w:tc>
      </w:tr>
      <w:tr w:rsidR="00236BFE" w:rsidRPr="007454C4" w:rsidTr="00004395">
        <w:trPr>
          <w:gridAfter w:val="1"/>
          <w:wAfter w:w="7" w:type="dxa"/>
        </w:trPr>
        <w:tc>
          <w:tcPr>
            <w:tcW w:w="9227" w:type="dxa"/>
            <w:gridSpan w:val="29"/>
          </w:tcPr>
          <w:p w:rsidR="00236BFE" w:rsidRPr="007454C4" w:rsidRDefault="00236BFE" w:rsidP="00004395">
            <w:pPr>
              <w:spacing w:line="360" w:lineRule="auto"/>
              <w:contextualSpacing/>
              <w:jc w:val="both"/>
              <w:rPr>
                <w:b/>
                <w:bCs/>
                <w:sz w:val="22"/>
                <w:szCs w:val="22"/>
              </w:rPr>
            </w:pPr>
            <w:r w:rsidRPr="007454C4">
              <w:rPr>
                <w:b/>
                <w:bCs/>
                <w:sz w:val="22"/>
                <w:szCs w:val="22"/>
              </w:rPr>
              <w:t xml:space="preserve">3. DEVEDORA: </w:t>
            </w:r>
          </w:p>
        </w:tc>
      </w:tr>
      <w:tr w:rsidR="00236BFE" w:rsidRPr="007454C4" w:rsidTr="00004395">
        <w:trPr>
          <w:gridAfter w:val="1"/>
          <w:wAfter w:w="7" w:type="dxa"/>
        </w:trPr>
        <w:tc>
          <w:tcPr>
            <w:tcW w:w="9227" w:type="dxa"/>
            <w:gridSpan w:val="29"/>
          </w:tcPr>
          <w:p w:rsidR="00236BFE" w:rsidRPr="007454C4" w:rsidRDefault="00236BFE" w:rsidP="00004395">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Roberta Barcellos Venturella</w:t>
            </w:r>
          </w:p>
        </w:tc>
      </w:tr>
      <w:tr w:rsidR="00236BFE" w:rsidRPr="007454C4" w:rsidTr="00004395">
        <w:trPr>
          <w:gridAfter w:val="1"/>
          <w:wAfter w:w="7" w:type="dxa"/>
        </w:trPr>
        <w:tc>
          <w:tcPr>
            <w:tcW w:w="9227" w:type="dxa"/>
            <w:gridSpan w:val="29"/>
          </w:tcPr>
          <w:p w:rsidR="00236BFE" w:rsidRPr="007454C4" w:rsidRDefault="00236BFE" w:rsidP="00004395">
            <w:pPr>
              <w:spacing w:line="360" w:lineRule="auto"/>
              <w:contextualSpacing/>
              <w:jc w:val="both"/>
              <w:rPr>
                <w:bCs/>
                <w:sz w:val="22"/>
                <w:szCs w:val="22"/>
              </w:rPr>
            </w:pPr>
            <w:r w:rsidRPr="007454C4">
              <w:rPr>
                <w:bCs/>
                <w:sz w:val="22"/>
                <w:szCs w:val="22"/>
              </w:rPr>
              <w:t>CPF/MF: 670.874.690-53</w:t>
            </w:r>
          </w:p>
        </w:tc>
      </w:tr>
      <w:tr w:rsidR="00236BFE" w:rsidRPr="007454C4" w:rsidTr="00004395">
        <w:trPr>
          <w:gridAfter w:val="1"/>
          <w:wAfter w:w="7" w:type="dxa"/>
        </w:trPr>
        <w:tc>
          <w:tcPr>
            <w:tcW w:w="9227" w:type="dxa"/>
            <w:gridSpan w:val="29"/>
          </w:tcPr>
          <w:p w:rsidR="00236BFE" w:rsidRPr="007454C4" w:rsidRDefault="00236BFE" w:rsidP="00004395">
            <w:pPr>
              <w:spacing w:line="360" w:lineRule="auto"/>
              <w:contextualSpacing/>
              <w:jc w:val="both"/>
              <w:rPr>
                <w:bCs/>
                <w:sz w:val="22"/>
                <w:szCs w:val="22"/>
              </w:rPr>
            </w:pPr>
            <w:r w:rsidRPr="007454C4">
              <w:rPr>
                <w:bCs/>
                <w:sz w:val="22"/>
                <w:szCs w:val="22"/>
              </w:rPr>
              <w:t>ENDEREÇO: Rua Itororó, 81</w:t>
            </w:r>
          </w:p>
        </w:tc>
      </w:tr>
      <w:tr w:rsidR="00236BFE" w:rsidRPr="007454C4" w:rsidTr="00004395">
        <w:trPr>
          <w:gridAfter w:val="1"/>
          <w:wAfter w:w="7" w:type="dxa"/>
        </w:trPr>
        <w:tc>
          <w:tcPr>
            <w:tcW w:w="1975" w:type="dxa"/>
            <w:gridSpan w:val="5"/>
          </w:tcPr>
          <w:p w:rsidR="00236BFE" w:rsidRPr="007454C4" w:rsidRDefault="00236BFE" w:rsidP="00004395">
            <w:pPr>
              <w:spacing w:line="360" w:lineRule="auto"/>
              <w:contextualSpacing/>
              <w:jc w:val="both"/>
              <w:rPr>
                <w:bCs/>
                <w:sz w:val="22"/>
                <w:szCs w:val="22"/>
              </w:rPr>
            </w:pPr>
            <w:r w:rsidRPr="007454C4">
              <w:rPr>
                <w:bCs/>
                <w:sz w:val="22"/>
                <w:szCs w:val="22"/>
              </w:rPr>
              <w:t>COMPLEMENTO</w:t>
            </w:r>
          </w:p>
        </w:tc>
        <w:tc>
          <w:tcPr>
            <w:tcW w:w="1107" w:type="dxa"/>
            <w:gridSpan w:val="2"/>
          </w:tcPr>
          <w:p w:rsidR="00236BFE" w:rsidRPr="007454C4" w:rsidRDefault="00236BFE" w:rsidP="00004395">
            <w:pPr>
              <w:spacing w:line="360" w:lineRule="auto"/>
              <w:contextualSpacing/>
              <w:jc w:val="both"/>
              <w:rPr>
                <w:bCs/>
                <w:sz w:val="22"/>
                <w:szCs w:val="22"/>
              </w:rPr>
            </w:pPr>
            <w:r w:rsidRPr="007454C4">
              <w:rPr>
                <w:sz w:val="22"/>
                <w:szCs w:val="22"/>
              </w:rPr>
              <w:t xml:space="preserve"> 503</w:t>
            </w:r>
          </w:p>
        </w:tc>
        <w:tc>
          <w:tcPr>
            <w:tcW w:w="1134" w:type="dxa"/>
            <w:gridSpan w:val="4"/>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762" w:type="dxa"/>
            <w:gridSpan w:val="6"/>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bCs/>
                <w:sz w:val="22"/>
                <w:szCs w:val="22"/>
              </w:rPr>
            </w:pPr>
            <w:r w:rsidRPr="007454C4">
              <w:rPr>
                <w:bCs/>
                <w:sz w:val="22"/>
                <w:szCs w:val="22"/>
              </w:rPr>
              <w:t>CEP</w:t>
            </w:r>
          </w:p>
        </w:tc>
        <w:tc>
          <w:tcPr>
            <w:tcW w:w="1393" w:type="dxa"/>
            <w:gridSpan w:val="2"/>
          </w:tcPr>
          <w:p w:rsidR="00236BFE" w:rsidRPr="007454C4" w:rsidRDefault="00236BFE" w:rsidP="00004395">
            <w:pPr>
              <w:spacing w:line="360" w:lineRule="auto"/>
              <w:contextualSpacing/>
              <w:jc w:val="both"/>
              <w:rPr>
                <w:bCs/>
                <w:sz w:val="22"/>
                <w:szCs w:val="22"/>
              </w:rPr>
            </w:pPr>
            <w:r w:rsidRPr="007454C4">
              <w:rPr>
                <w:bCs/>
                <w:sz w:val="22"/>
                <w:szCs w:val="22"/>
              </w:rPr>
              <w:t>90110-290</w:t>
            </w:r>
          </w:p>
        </w:tc>
      </w:tr>
      <w:tr w:rsidR="00236BFE" w:rsidRPr="007454C4" w:rsidTr="00004395">
        <w:trPr>
          <w:gridAfter w:val="1"/>
          <w:wAfter w:w="7" w:type="dxa"/>
        </w:trPr>
        <w:tc>
          <w:tcPr>
            <w:tcW w:w="9227" w:type="dxa"/>
            <w:gridSpan w:val="29"/>
            <w:tcBorders>
              <w:bottom w:val="single" w:sz="4" w:space="0" w:color="auto"/>
            </w:tcBorders>
          </w:tcPr>
          <w:p w:rsidR="00236BFE" w:rsidRPr="007454C4" w:rsidRDefault="00236BFE" w:rsidP="00004395">
            <w:pPr>
              <w:spacing w:line="360" w:lineRule="auto"/>
              <w:contextualSpacing/>
              <w:jc w:val="both"/>
              <w:rPr>
                <w:b/>
                <w:bCs/>
                <w:sz w:val="22"/>
                <w:szCs w:val="22"/>
              </w:rPr>
            </w:pPr>
            <w:r w:rsidRPr="007454C4">
              <w:rPr>
                <w:b/>
                <w:bCs/>
                <w:sz w:val="22"/>
                <w:szCs w:val="22"/>
              </w:rPr>
              <w:t>4. TÍTULO</w:t>
            </w:r>
          </w:p>
        </w:tc>
      </w:tr>
      <w:tr w:rsidR="00236BFE" w:rsidRPr="007454C4" w:rsidTr="00004395">
        <w:trPr>
          <w:gridAfter w:val="1"/>
          <w:wAfter w:w="7" w:type="dxa"/>
        </w:trPr>
        <w:tc>
          <w:tcPr>
            <w:tcW w:w="9227" w:type="dxa"/>
            <w:gridSpan w:val="29"/>
            <w:tcBorders>
              <w:bottom w:val="single" w:sz="4" w:space="0" w:color="auto"/>
            </w:tcBorders>
          </w:tcPr>
          <w:p w:rsidR="00236BFE" w:rsidRPr="007454C4" w:rsidRDefault="00236BFE" w:rsidP="00004395">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w:t>
            </w:r>
            <w:r w:rsidRPr="007454C4">
              <w:rPr>
                <w:b/>
                <w:sz w:val="22"/>
                <w:szCs w:val="22"/>
              </w:rPr>
              <w:t>Roberta Barcellos Venturella</w:t>
            </w:r>
            <w:r w:rsidRPr="007454C4" w:rsidDel="003867B0">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236BFE" w:rsidRPr="007454C4" w:rsidTr="00004395">
        <w:trPr>
          <w:gridAfter w:val="1"/>
          <w:wAfter w:w="7" w:type="dxa"/>
        </w:trPr>
        <w:tc>
          <w:tcPr>
            <w:tcW w:w="9227" w:type="dxa"/>
            <w:gridSpan w:val="29"/>
          </w:tcPr>
          <w:p w:rsidR="00236BFE" w:rsidRDefault="00236BFE" w:rsidP="00004395">
            <w:pPr>
              <w:spacing w:line="360" w:lineRule="auto"/>
              <w:contextualSpacing/>
              <w:jc w:val="both"/>
              <w:rPr>
                <w:b/>
                <w:bCs/>
                <w:sz w:val="22"/>
                <w:szCs w:val="22"/>
              </w:rPr>
            </w:pPr>
            <w:r w:rsidRPr="007454C4">
              <w:rPr>
                <w:b/>
                <w:bCs/>
                <w:sz w:val="22"/>
                <w:szCs w:val="22"/>
              </w:rPr>
              <w:t xml:space="preserve">5. VALOR DO CRÉDITO IMOBILIÁRIO: R$ </w:t>
            </w:r>
            <w:r w:rsidRPr="00FF746A">
              <w:rPr>
                <w:b/>
                <w:bCs/>
                <w:sz w:val="22"/>
                <w:szCs w:val="22"/>
              </w:rPr>
              <w:t xml:space="preserve">278.693,99 </w:t>
            </w:r>
          </w:p>
        </w:tc>
      </w:tr>
      <w:tr w:rsidR="00236BFE" w:rsidRPr="007454C4" w:rsidTr="00004395">
        <w:trPr>
          <w:gridAfter w:val="1"/>
          <w:wAfter w:w="7" w:type="dxa"/>
        </w:trPr>
        <w:tc>
          <w:tcPr>
            <w:tcW w:w="9227" w:type="dxa"/>
            <w:gridSpan w:val="29"/>
          </w:tcPr>
          <w:p w:rsidR="00236BFE" w:rsidRPr="007454C4" w:rsidRDefault="00236BFE" w:rsidP="00004395">
            <w:pPr>
              <w:spacing w:line="360" w:lineRule="auto"/>
              <w:contextualSpacing/>
              <w:jc w:val="both"/>
              <w:rPr>
                <w:b/>
                <w:bCs/>
                <w:sz w:val="22"/>
                <w:szCs w:val="22"/>
              </w:rPr>
            </w:pPr>
            <w:r w:rsidRPr="007454C4">
              <w:rPr>
                <w:b/>
                <w:bCs/>
                <w:sz w:val="22"/>
                <w:szCs w:val="22"/>
              </w:rPr>
              <w:t>6. IDENTIFICAÇÃO DO IMÓVEL:</w:t>
            </w:r>
          </w:p>
        </w:tc>
      </w:tr>
      <w:tr w:rsidR="00236BFE" w:rsidRPr="007454C4" w:rsidTr="00004395">
        <w:trPr>
          <w:gridAfter w:val="1"/>
          <w:wAfter w:w="7" w:type="dxa"/>
        </w:trPr>
        <w:tc>
          <w:tcPr>
            <w:tcW w:w="1520" w:type="dxa"/>
            <w:gridSpan w:val="2"/>
          </w:tcPr>
          <w:p w:rsidR="00236BFE" w:rsidRPr="007454C4" w:rsidRDefault="00236BFE" w:rsidP="00004395">
            <w:pPr>
              <w:spacing w:line="360" w:lineRule="auto"/>
              <w:contextualSpacing/>
              <w:jc w:val="both"/>
              <w:rPr>
                <w:bCs/>
                <w:sz w:val="22"/>
                <w:szCs w:val="22"/>
              </w:rPr>
            </w:pPr>
            <w:r w:rsidRPr="007454C4">
              <w:rPr>
                <w:bCs/>
                <w:sz w:val="22"/>
                <w:szCs w:val="22"/>
              </w:rPr>
              <w:t>ENDEREÇO</w:t>
            </w:r>
          </w:p>
        </w:tc>
        <w:tc>
          <w:tcPr>
            <w:tcW w:w="1988" w:type="dxa"/>
            <w:gridSpan w:val="6"/>
          </w:tcPr>
          <w:p w:rsidR="00236BFE" w:rsidRPr="007454C4" w:rsidRDefault="00236BFE" w:rsidP="00004395">
            <w:pPr>
              <w:spacing w:line="360" w:lineRule="auto"/>
              <w:contextualSpacing/>
              <w:jc w:val="both"/>
              <w:rPr>
                <w:bCs/>
                <w:sz w:val="22"/>
                <w:szCs w:val="22"/>
              </w:rPr>
            </w:pPr>
            <w:r w:rsidRPr="007454C4">
              <w:rPr>
                <w:bCs/>
                <w:sz w:val="22"/>
                <w:szCs w:val="22"/>
              </w:rPr>
              <w:t>Av. Carlos Gomes nº 700</w:t>
            </w:r>
          </w:p>
        </w:tc>
        <w:tc>
          <w:tcPr>
            <w:tcW w:w="1134" w:type="dxa"/>
            <w:gridSpan w:val="5"/>
          </w:tcPr>
          <w:p w:rsidR="00236BFE" w:rsidRPr="007454C4" w:rsidRDefault="00236BFE" w:rsidP="00004395">
            <w:pPr>
              <w:spacing w:line="360" w:lineRule="auto"/>
              <w:contextualSpacing/>
              <w:jc w:val="both"/>
              <w:rPr>
                <w:bCs/>
                <w:sz w:val="22"/>
                <w:szCs w:val="22"/>
              </w:rPr>
            </w:pPr>
            <w:r w:rsidRPr="007454C4">
              <w:rPr>
                <w:bCs/>
                <w:sz w:val="22"/>
                <w:szCs w:val="22"/>
              </w:rPr>
              <w:t>CIDADE</w:t>
            </w:r>
          </w:p>
        </w:tc>
        <w:tc>
          <w:tcPr>
            <w:tcW w:w="1336" w:type="dxa"/>
            <w:gridSpan w:val="4"/>
          </w:tcPr>
          <w:p w:rsidR="00236BFE" w:rsidRPr="007454C4" w:rsidRDefault="00236BFE" w:rsidP="00004395">
            <w:pPr>
              <w:spacing w:line="360" w:lineRule="auto"/>
              <w:contextualSpacing/>
              <w:jc w:val="both"/>
              <w:rPr>
                <w:bCs/>
                <w:sz w:val="22"/>
                <w:szCs w:val="22"/>
              </w:rPr>
            </w:pPr>
            <w:r w:rsidRPr="007454C4">
              <w:rPr>
                <w:bCs/>
                <w:sz w:val="22"/>
                <w:szCs w:val="22"/>
              </w:rPr>
              <w:t>Porto Alegre</w:t>
            </w:r>
          </w:p>
        </w:tc>
        <w:tc>
          <w:tcPr>
            <w:tcW w:w="540" w:type="dxa"/>
            <w:gridSpan w:val="3"/>
          </w:tcPr>
          <w:p w:rsidR="00236BFE" w:rsidRPr="007454C4" w:rsidRDefault="00236BFE" w:rsidP="00004395">
            <w:pPr>
              <w:spacing w:line="360" w:lineRule="auto"/>
              <w:contextualSpacing/>
              <w:jc w:val="both"/>
              <w:rPr>
                <w:bCs/>
                <w:sz w:val="22"/>
                <w:szCs w:val="22"/>
              </w:rPr>
            </w:pPr>
            <w:r w:rsidRPr="007454C4">
              <w:rPr>
                <w:bCs/>
                <w:sz w:val="22"/>
                <w:szCs w:val="22"/>
              </w:rPr>
              <w:t>UF</w:t>
            </w:r>
          </w:p>
        </w:tc>
        <w:tc>
          <w:tcPr>
            <w:tcW w:w="596" w:type="dxa"/>
            <w:gridSpan w:val="3"/>
          </w:tcPr>
          <w:p w:rsidR="00236BFE" w:rsidRPr="007454C4" w:rsidRDefault="00236BFE" w:rsidP="00004395">
            <w:pPr>
              <w:spacing w:line="360" w:lineRule="auto"/>
              <w:contextualSpacing/>
              <w:jc w:val="both"/>
              <w:rPr>
                <w:bCs/>
                <w:sz w:val="22"/>
                <w:szCs w:val="22"/>
              </w:rPr>
            </w:pPr>
            <w:r w:rsidRPr="007454C4">
              <w:rPr>
                <w:bCs/>
                <w:sz w:val="22"/>
                <w:szCs w:val="22"/>
              </w:rPr>
              <w:t>RS</w:t>
            </w:r>
          </w:p>
        </w:tc>
        <w:tc>
          <w:tcPr>
            <w:tcW w:w="720" w:type="dxa"/>
            <w:gridSpan w:val="4"/>
          </w:tcPr>
          <w:p w:rsidR="00236BFE" w:rsidRPr="007454C4" w:rsidRDefault="00236BFE" w:rsidP="00004395">
            <w:pPr>
              <w:spacing w:line="360" w:lineRule="auto"/>
              <w:contextualSpacing/>
              <w:jc w:val="both"/>
              <w:rPr>
                <w:sz w:val="22"/>
                <w:szCs w:val="22"/>
              </w:rPr>
            </w:pPr>
            <w:r w:rsidRPr="007454C4">
              <w:rPr>
                <w:sz w:val="22"/>
                <w:szCs w:val="22"/>
              </w:rPr>
              <w:t>CEP</w:t>
            </w:r>
          </w:p>
        </w:tc>
        <w:tc>
          <w:tcPr>
            <w:tcW w:w="1393" w:type="dxa"/>
            <w:gridSpan w:val="2"/>
          </w:tcPr>
          <w:p w:rsidR="00236BFE" w:rsidRPr="007454C4" w:rsidRDefault="00236BFE" w:rsidP="00004395">
            <w:pPr>
              <w:spacing w:line="360" w:lineRule="auto"/>
              <w:contextualSpacing/>
              <w:jc w:val="both"/>
              <w:rPr>
                <w:sz w:val="22"/>
                <w:szCs w:val="22"/>
              </w:rPr>
            </w:pPr>
            <w:r w:rsidRPr="007454C4">
              <w:rPr>
                <w:sz w:val="22"/>
                <w:szCs w:val="22"/>
              </w:rPr>
              <w:t>90.480-000</w:t>
            </w:r>
          </w:p>
        </w:tc>
      </w:tr>
      <w:tr w:rsidR="00236BFE" w:rsidRPr="007454C4" w:rsidTr="00004395">
        <w:trPr>
          <w:gridAfter w:val="1"/>
          <w:wAfter w:w="7" w:type="dxa"/>
        </w:trPr>
        <w:tc>
          <w:tcPr>
            <w:tcW w:w="9227" w:type="dxa"/>
            <w:gridSpan w:val="29"/>
          </w:tcPr>
          <w:p w:rsidR="00236BFE" w:rsidRPr="007454C4" w:rsidRDefault="00236BFE" w:rsidP="00004395">
            <w:pPr>
              <w:pStyle w:val="Recuodecorpodetexto2"/>
              <w:spacing w:line="360" w:lineRule="auto"/>
              <w:ind w:left="0"/>
              <w:jc w:val="both"/>
              <w:rPr>
                <w:bCs/>
                <w:sz w:val="22"/>
                <w:szCs w:val="22"/>
              </w:rPr>
            </w:pPr>
            <w:r w:rsidRPr="007454C4">
              <w:rPr>
                <w:bCs/>
                <w:sz w:val="22"/>
                <w:szCs w:val="22"/>
              </w:rPr>
              <w:t>UNIDADES: conjuntos nº 713 e box de estacionamento nº 165</w:t>
            </w:r>
          </w:p>
        </w:tc>
      </w:tr>
      <w:tr w:rsidR="00236BFE" w:rsidRPr="007454C4" w:rsidTr="00004395">
        <w:trPr>
          <w:gridAfter w:val="1"/>
          <w:wAfter w:w="7" w:type="dxa"/>
        </w:trPr>
        <w:tc>
          <w:tcPr>
            <w:tcW w:w="1806" w:type="dxa"/>
            <w:gridSpan w:val="3"/>
          </w:tcPr>
          <w:p w:rsidR="00236BFE" w:rsidRPr="007454C4" w:rsidRDefault="00236BFE" w:rsidP="00004395">
            <w:pPr>
              <w:spacing w:line="360" w:lineRule="auto"/>
              <w:contextualSpacing/>
              <w:jc w:val="both"/>
              <w:rPr>
                <w:bCs/>
                <w:sz w:val="22"/>
                <w:szCs w:val="22"/>
              </w:rPr>
            </w:pPr>
            <w:r w:rsidRPr="007454C4">
              <w:rPr>
                <w:bCs/>
                <w:sz w:val="22"/>
                <w:szCs w:val="22"/>
              </w:rPr>
              <w:t>CARTÓRIO</w:t>
            </w:r>
          </w:p>
        </w:tc>
        <w:tc>
          <w:tcPr>
            <w:tcW w:w="7421" w:type="dxa"/>
            <w:gridSpan w:val="26"/>
          </w:tcPr>
          <w:p w:rsidR="00236BFE" w:rsidRPr="007454C4" w:rsidRDefault="00236BFE" w:rsidP="0000439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236BFE" w:rsidRPr="007454C4" w:rsidTr="00004395">
        <w:trPr>
          <w:gridAfter w:val="1"/>
          <w:wAfter w:w="7" w:type="dxa"/>
        </w:trPr>
        <w:tc>
          <w:tcPr>
            <w:tcW w:w="1806" w:type="dxa"/>
            <w:gridSpan w:val="3"/>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Nº MATRÍCULA</w:t>
            </w:r>
          </w:p>
        </w:tc>
        <w:tc>
          <w:tcPr>
            <w:tcW w:w="7421" w:type="dxa"/>
            <w:gridSpan w:val="26"/>
            <w:tcBorders>
              <w:top w:val="single" w:sz="4" w:space="0" w:color="auto"/>
              <w:left w:val="single" w:sz="4" w:space="0" w:color="auto"/>
              <w:bottom w:val="single" w:sz="4" w:space="0" w:color="auto"/>
              <w:right w:val="single" w:sz="4" w:space="0" w:color="auto"/>
            </w:tcBorders>
          </w:tcPr>
          <w:p w:rsidR="00236BFE" w:rsidRPr="007454C4" w:rsidRDefault="00236BFE" w:rsidP="00004395">
            <w:pPr>
              <w:spacing w:line="360" w:lineRule="auto"/>
              <w:contextualSpacing/>
              <w:jc w:val="both"/>
              <w:rPr>
                <w:bCs/>
                <w:sz w:val="22"/>
                <w:szCs w:val="22"/>
              </w:rPr>
            </w:pPr>
            <w:r w:rsidRPr="007454C4">
              <w:rPr>
                <w:bCs/>
                <w:sz w:val="22"/>
                <w:szCs w:val="22"/>
              </w:rPr>
              <w:t>153.575</w:t>
            </w:r>
          </w:p>
        </w:tc>
      </w:tr>
      <w:tr w:rsidR="00236BFE" w:rsidRPr="007454C4" w:rsidTr="00004395">
        <w:trPr>
          <w:gridAfter w:val="1"/>
          <w:wAfter w:w="7" w:type="dxa"/>
        </w:trPr>
        <w:tc>
          <w:tcPr>
            <w:tcW w:w="4155" w:type="dxa"/>
            <w:gridSpan w:val="10"/>
          </w:tcPr>
          <w:p w:rsidR="00236BFE" w:rsidRPr="007454C4" w:rsidRDefault="00236BFE" w:rsidP="00004395">
            <w:pPr>
              <w:contextualSpacing/>
              <w:jc w:val="both"/>
              <w:rPr>
                <w:b/>
                <w:bCs/>
                <w:sz w:val="22"/>
                <w:szCs w:val="22"/>
              </w:rPr>
            </w:pPr>
            <w:r w:rsidRPr="007454C4">
              <w:rPr>
                <w:b/>
                <w:bCs/>
                <w:sz w:val="22"/>
                <w:szCs w:val="22"/>
              </w:rPr>
              <w:t>7. CONDIÇÕES DE EMISSÃO</w:t>
            </w:r>
          </w:p>
        </w:tc>
        <w:tc>
          <w:tcPr>
            <w:tcW w:w="5072" w:type="dxa"/>
            <w:gridSpan w:val="19"/>
          </w:tcPr>
          <w:p w:rsidR="00236BFE" w:rsidRPr="007454C4" w:rsidRDefault="00236BFE" w:rsidP="00004395">
            <w:pPr>
              <w:spacing w:line="360" w:lineRule="auto"/>
              <w:contextualSpacing/>
              <w:jc w:val="both"/>
              <w:rPr>
                <w:b/>
                <w:bCs/>
                <w:sz w:val="22"/>
                <w:szCs w:val="22"/>
              </w:rPr>
            </w:pPr>
          </w:p>
        </w:tc>
      </w:tr>
      <w:tr w:rsidR="00236BFE" w:rsidRPr="007454C4" w:rsidTr="00004395">
        <w:trPr>
          <w:gridAfter w:val="1"/>
          <w:wAfter w:w="7" w:type="dxa"/>
          <w:trHeight w:val="247"/>
        </w:trPr>
        <w:tc>
          <w:tcPr>
            <w:tcW w:w="4155" w:type="dxa"/>
            <w:gridSpan w:val="10"/>
          </w:tcPr>
          <w:p w:rsidR="00236BFE" w:rsidRDefault="00236BFE" w:rsidP="00004395">
            <w:pPr>
              <w:numPr>
                <w:ilvl w:val="0"/>
                <w:numId w:val="100"/>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19"/>
          </w:tcPr>
          <w:p w:rsidR="00236BFE" w:rsidRPr="007454C4" w:rsidRDefault="00236BFE" w:rsidP="00004395">
            <w:pPr>
              <w:spacing w:line="360" w:lineRule="auto"/>
              <w:contextualSpacing/>
              <w:rPr>
                <w:bCs/>
                <w:sz w:val="22"/>
                <w:szCs w:val="22"/>
              </w:rPr>
            </w:pPr>
            <w:r w:rsidRPr="007454C4">
              <w:rPr>
                <w:bCs/>
                <w:sz w:val="22"/>
                <w:szCs w:val="22"/>
              </w:rPr>
              <w:t>50 meses</w:t>
            </w:r>
          </w:p>
        </w:tc>
      </w:tr>
      <w:tr w:rsidR="00236BFE" w:rsidRPr="007454C4" w:rsidTr="00004395">
        <w:trPr>
          <w:gridAfter w:val="1"/>
          <w:wAfter w:w="7" w:type="dxa"/>
        </w:trPr>
        <w:tc>
          <w:tcPr>
            <w:tcW w:w="4155" w:type="dxa"/>
            <w:gridSpan w:val="10"/>
          </w:tcPr>
          <w:p w:rsidR="00236BFE" w:rsidRDefault="00236BFE" w:rsidP="00004395">
            <w:pPr>
              <w:numPr>
                <w:ilvl w:val="0"/>
                <w:numId w:val="100"/>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19"/>
          </w:tcPr>
          <w:p w:rsidR="00236BFE" w:rsidRPr="007454C4" w:rsidRDefault="00236BFE" w:rsidP="00004395">
            <w:pPr>
              <w:spacing w:line="360" w:lineRule="auto"/>
              <w:contextualSpacing/>
              <w:jc w:val="both"/>
              <w:rPr>
                <w:bCs/>
                <w:sz w:val="22"/>
                <w:szCs w:val="22"/>
              </w:rPr>
            </w:pPr>
            <w:r w:rsidRPr="007454C4">
              <w:rPr>
                <w:b/>
                <w:sz w:val="22"/>
                <w:szCs w:val="22"/>
              </w:rPr>
              <w:t>414.960,00</w:t>
            </w:r>
          </w:p>
        </w:tc>
      </w:tr>
      <w:tr w:rsidR="00236BFE" w:rsidRPr="007454C4" w:rsidTr="00004395">
        <w:trPr>
          <w:gridAfter w:val="1"/>
          <w:wAfter w:w="7" w:type="dxa"/>
          <w:trHeight w:val="199"/>
        </w:trPr>
        <w:tc>
          <w:tcPr>
            <w:tcW w:w="4155" w:type="dxa"/>
            <w:gridSpan w:val="10"/>
          </w:tcPr>
          <w:p w:rsidR="00236BFE" w:rsidRDefault="00236BFE" w:rsidP="00004395">
            <w:pPr>
              <w:numPr>
                <w:ilvl w:val="0"/>
                <w:numId w:val="100"/>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19"/>
          </w:tcPr>
          <w:p w:rsidR="00236BFE" w:rsidRPr="007454C4" w:rsidRDefault="00236BFE" w:rsidP="00004395">
            <w:pPr>
              <w:spacing w:line="360" w:lineRule="auto"/>
              <w:contextualSpacing/>
              <w:jc w:val="both"/>
              <w:rPr>
                <w:bCs/>
                <w:sz w:val="22"/>
                <w:szCs w:val="22"/>
              </w:rPr>
            </w:pPr>
            <w:r w:rsidRPr="007454C4">
              <w:rPr>
                <w:bCs/>
                <w:sz w:val="22"/>
                <w:szCs w:val="22"/>
              </w:rPr>
              <w:t>INCC até a entrega das chaves. Após a entrega das chaves IGPM + 1% a.m.</w:t>
            </w:r>
          </w:p>
        </w:tc>
      </w:tr>
      <w:tr w:rsidR="00236BFE" w:rsidRPr="007454C4" w:rsidTr="00004395">
        <w:trPr>
          <w:gridAfter w:val="1"/>
          <w:wAfter w:w="7" w:type="dxa"/>
          <w:trHeight w:val="199"/>
        </w:trPr>
        <w:tc>
          <w:tcPr>
            <w:tcW w:w="4155" w:type="dxa"/>
            <w:gridSpan w:val="10"/>
          </w:tcPr>
          <w:p w:rsidR="00236BFE" w:rsidRDefault="00236BFE" w:rsidP="00004395">
            <w:pPr>
              <w:numPr>
                <w:ilvl w:val="0"/>
                <w:numId w:val="100"/>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19"/>
          </w:tcPr>
          <w:p w:rsidR="00236BFE" w:rsidRPr="007454C4" w:rsidRDefault="00236BFE" w:rsidP="00004395">
            <w:pPr>
              <w:spacing w:line="360" w:lineRule="auto"/>
              <w:contextualSpacing/>
              <w:jc w:val="both"/>
              <w:rPr>
                <w:bCs/>
                <w:sz w:val="22"/>
                <w:szCs w:val="22"/>
              </w:rPr>
            </w:pPr>
            <w:r w:rsidRPr="007454C4">
              <w:rPr>
                <w:bCs/>
                <w:sz w:val="22"/>
                <w:szCs w:val="22"/>
              </w:rPr>
              <w:t>05/12/2009</w:t>
            </w:r>
          </w:p>
        </w:tc>
      </w:tr>
      <w:tr w:rsidR="00236BFE" w:rsidRPr="007454C4" w:rsidTr="00004395">
        <w:trPr>
          <w:gridAfter w:val="1"/>
          <w:wAfter w:w="7" w:type="dxa"/>
          <w:trHeight w:val="199"/>
        </w:trPr>
        <w:tc>
          <w:tcPr>
            <w:tcW w:w="4155" w:type="dxa"/>
            <w:gridSpan w:val="10"/>
          </w:tcPr>
          <w:p w:rsidR="00236BFE" w:rsidRDefault="00236BFE" w:rsidP="00004395">
            <w:pPr>
              <w:numPr>
                <w:ilvl w:val="0"/>
                <w:numId w:val="100"/>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19"/>
          </w:tcPr>
          <w:p w:rsidR="00236BFE" w:rsidRPr="007454C4" w:rsidRDefault="00236BFE" w:rsidP="00004395">
            <w:pPr>
              <w:spacing w:line="360" w:lineRule="auto"/>
              <w:contextualSpacing/>
              <w:jc w:val="both"/>
              <w:rPr>
                <w:bCs/>
                <w:sz w:val="22"/>
                <w:szCs w:val="22"/>
              </w:rPr>
            </w:pPr>
            <w:r w:rsidRPr="007454C4">
              <w:rPr>
                <w:bCs/>
                <w:sz w:val="22"/>
                <w:szCs w:val="22"/>
              </w:rPr>
              <w:t>05/11/2015</w:t>
            </w:r>
          </w:p>
        </w:tc>
      </w:tr>
      <w:tr w:rsidR="00236BFE" w:rsidTr="00004395">
        <w:trPr>
          <w:gridAfter w:val="1"/>
          <w:wAfter w:w="7" w:type="dxa"/>
          <w:trHeight w:val="199"/>
        </w:trPr>
        <w:tc>
          <w:tcPr>
            <w:tcW w:w="4155" w:type="dxa"/>
            <w:gridSpan w:val="10"/>
          </w:tcPr>
          <w:p w:rsidR="00236BFE" w:rsidRDefault="00236BFE" w:rsidP="00004395">
            <w:pPr>
              <w:numPr>
                <w:ilvl w:val="0"/>
                <w:numId w:val="100"/>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19"/>
          </w:tcPr>
          <w:p w:rsidR="00236BFE" w:rsidRDefault="00236BFE" w:rsidP="00004395">
            <w:pPr>
              <w:autoSpaceDE/>
              <w:autoSpaceDN/>
              <w:adjustRightInd/>
              <w:spacing w:line="360" w:lineRule="auto"/>
              <w:jc w:val="both"/>
              <w:rPr>
                <w:bCs/>
                <w:sz w:val="22"/>
                <w:szCs w:val="22"/>
              </w:rPr>
            </w:pPr>
            <w:r w:rsidRPr="007454C4">
              <w:rPr>
                <w:bCs/>
                <w:sz w:val="22"/>
                <w:szCs w:val="22"/>
              </w:rPr>
              <w:t>Multa de 2% e mora de 1% a.m.</w:t>
            </w:r>
          </w:p>
          <w:p w:rsidR="00236BFE" w:rsidRDefault="00236BFE" w:rsidP="00004395">
            <w:pPr>
              <w:autoSpaceDE/>
              <w:autoSpaceDN/>
              <w:adjustRightInd/>
              <w:spacing w:line="360" w:lineRule="auto"/>
              <w:jc w:val="both"/>
              <w:rPr>
                <w:bCs/>
                <w:sz w:val="22"/>
                <w:szCs w:val="22"/>
              </w:rPr>
            </w:pPr>
          </w:p>
        </w:tc>
      </w:tr>
      <w:tr w:rsidR="00236BFE" w:rsidRPr="007454C4" w:rsidTr="00004395">
        <w:trPr>
          <w:gridAfter w:val="1"/>
          <w:wAfter w:w="7" w:type="dxa"/>
          <w:trHeight w:val="199"/>
        </w:trPr>
        <w:tc>
          <w:tcPr>
            <w:tcW w:w="4155" w:type="dxa"/>
            <w:gridSpan w:val="10"/>
            <w:tcBorders>
              <w:top w:val="single" w:sz="4" w:space="0" w:color="auto"/>
              <w:left w:val="single" w:sz="4" w:space="0" w:color="auto"/>
              <w:bottom w:val="single" w:sz="4" w:space="0" w:color="auto"/>
              <w:right w:val="single" w:sz="4" w:space="0" w:color="auto"/>
            </w:tcBorders>
          </w:tcPr>
          <w:p w:rsidR="00236BFE" w:rsidRPr="007454C4" w:rsidRDefault="00236BFE" w:rsidP="0000439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19"/>
            <w:tcBorders>
              <w:top w:val="single" w:sz="4" w:space="0" w:color="auto"/>
              <w:left w:val="single" w:sz="4" w:space="0" w:color="auto"/>
              <w:bottom w:val="single" w:sz="4" w:space="0" w:color="auto"/>
              <w:right w:val="single" w:sz="4" w:space="0" w:color="auto"/>
            </w:tcBorders>
          </w:tcPr>
          <w:p w:rsidR="00236BFE" w:rsidRPr="007454C4" w:rsidRDefault="00236BFE" w:rsidP="00004395">
            <w:pPr>
              <w:autoSpaceDE/>
              <w:autoSpaceDN/>
              <w:adjustRightInd/>
              <w:spacing w:line="360" w:lineRule="auto"/>
              <w:jc w:val="both"/>
              <w:rPr>
                <w:bCs/>
                <w:sz w:val="22"/>
                <w:szCs w:val="22"/>
              </w:rPr>
            </w:pPr>
            <w:r w:rsidRPr="007454C4">
              <w:rPr>
                <w:bCs/>
                <w:sz w:val="22"/>
                <w:szCs w:val="22"/>
              </w:rPr>
              <w:t>mensal</w:t>
            </w:r>
          </w:p>
        </w:tc>
      </w:tr>
      <w:tr w:rsidR="00236BFE" w:rsidRPr="007454C4" w:rsidTr="00004395">
        <w:trPr>
          <w:gridAfter w:val="1"/>
          <w:wAfter w:w="7" w:type="dxa"/>
        </w:trPr>
        <w:tc>
          <w:tcPr>
            <w:tcW w:w="9227" w:type="dxa"/>
            <w:gridSpan w:val="29"/>
          </w:tcPr>
          <w:p w:rsidR="00236BFE" w:rsidRDefault="00236BFE" w:rsidP="006912FD">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Pr>
                <w:bCs/>
                <w:sz w:val="22"/>
                <w:szCs w:val="22"/>
              </w:rPr>
              <w:t>2</w:t>
            </w:r>
            <w:r w:rsidRPr="007454C4">
              <w:rPr>
                <w:bCs/>
                <w:sz w:val="22"/>
                <w:szCs w:val="22"/>
              </w:rPr>
              <w:t xml:space="preserve"> da Promessa de Compra e Venda, </w:t>
            </w:r>
            <w:r>
              <w:rPr>
                <w:bCs/>
                <w:sz w:val="22"/>
                <w:szCs w:val="22"/>
              </w:rPr>
              <w:t xml:space="preserve">ou seja, 67,16% do crédito na data de sua constituição, conforme item 5 acima, e, </w:t>
            </w:r>
            <w:r w:rsidRPr="007454C4">
              <w:rPr>
                <w:bCs/>
                <w:sz w:val="22"/>
                <w:szCs w:val="22"/>
              </w:rPr>
              <w:t>consequentemente, o seu primeiro pagamento ocorrerá em 05/11/201</w:t>
            </w:r>
            <w:ins w:id="127" w:author="Luana Faria" w:date="2011-09-27T17:42:00Z">
              <w:r w:rsidR="006912FD">
                <w:rPr>
                  <w:bCs/>
                  <w:sz w:val="22"/>
                  <w:szCs w:val="22"/>
                </w:rPr>
                <w:t>2</w:t>
              </w:r>
            </w:ins>
            <w:del w:id="128" w:author="Luana Faria" w:date="2011-09-27T17:42:00Z">
              <w:r w:rsidRPr="007454C4" w:rsidDel="006912FD">
                <w:rPr>
                  <w:bCs/>
                  <w:sz w:val="22"/>
                  <w:szCs w:val="22"/>
                </w:rPr>
                <w:delText>1</w:delText>
              </w:r>
            </w:del>
            <w:bookmarkStart w:id="129" w:name="_GoBack"/>
            <w:bookmarkEnd w:id="129"/>
            <w:r w:rsidRPr="007454C4">
              <w:rPr>
                <w:bCs/>
                <w:sz w:val="22"/>
                <w:szCs w:val="22"/>
              </w:rPr>
              <w:t>.</w:t>
            </w:r>
          </w:p>
        </w:tc>
      </w:tr>
      <w:tr w:rsidR="00236BFE" w:rsidRPr="007454C4" w:rsidTr="00004395">
        <w:trPr>
          <w:gridAfter w:val="1"/>
          <w:wAfter w:w="7" w:type="dxa"/>
        </w:trPr>
        <w:tc>
          <w:tcPr>
            <w:tcW w:w="9227" w:type="dxa"/>
            <w:gridSpan w:val="29"/>
          </w:tcPr>
          <w:p w:rsidR="00236BFE" w:rsidRPr="007454C4" w:rsidRDefault="00236BFE" w:rsidP="0000439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236BFE" w:rsidRPr="007454C4" w:rsidTr="00004395">
        <w:trPr>
          <w:gridAfter w:val="1"/>
          <w:wAfter w:w="7" w:type="dxa"/>
          <w:trHeight w:val="122"/>
        </w:trPr>
        <w:tc>
          <w:tcPr>
            <w:tcW w:w="9227" w:type="dxa"/>
            <w:gridSpan w:val="29"/>
          </w:tcPr>
          <w:p w:rsidR="00236BFE" w:rsidRPr="007454C4" w:rsidRDefault="00236BFE" w:rsidP="0000439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236BFE" w:rsidRDefault="00236BFE" w:rsidP="00236BFE"/>
    <w:p w:rsidR="00E84E85" w:rsidRDefault="00E84E85" w:rsidP="003867B0"/>
    <w:sectPr w:rsidR="00E84E85" w:rsidSect="00F246A2">
      <w:footerReference w:type="even" r:id="rId16"/>
      <w:footerReference w:type="default" r:id="rId17"/>
      <w:footerReference w:type="first" r:id="rId18"/>
      <w:pgSz w:w="12242" w:h="15842" w:code="1"/>
      <w:pgMar w:top="1418" w:right="1134" w:bottom="1418" w:left="1985" w:header="720" w:footer="59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395" w:rsidRDefault="00004395">
      <w:r>
        <w:separator/>
      </w:r>
    </w:p>
  </w:endnote>
  <w:endnote w:type="continuationSeparator" w:id="0">
    <w:p w:rsidR="00004395" w:rsidRDefault="00004395">
      <w:r>
        <w:continuationSeparator/>
      </w:r>
    </w:p>
  </w:endnote>
  <w:endnote w:type="continuationNotice" w:id="1">
    <w:p w:rsidR="00004395" w:rsidRDefault="00004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395" w:rsidRDefault="0000439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4395" w:rsidRDefault="00004395">
    <w:pPr>
      <w:pStyle w:val="Rodap"/>
    </w:pPr>
    <w:fldSimple w:instr=" DOCVARIABLE #DNDocID \* MERGEFORMAT ">
      <w:r w:rsidRPr="001D198D">
        <w:rPr>
          <w:sz w:val="16"/>
        </w:rPr>
        <w:t>AMECURRENT 700412568.18 08-set-11 13:46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395" w:rsidRDefault="00004395">
    <w:pPr>
      <w:pStyle w:val="Rodap"/>
      <w:jc w:val="center"/>
      <w:rPr>
        <w:color w:val="FFFFFF"/>
        <w:sz w:val="12"/>
      </w:rPr>
    </w:pPr>
  </w:p>
  <w:p w:rsidR="00004395" w:rsidRPr="005E2D75" w:rsidRDefault="00004395" w:rsidP="005E2D75">
    <w:pPr>
      <w:pStyle w:val="Rodap"/>
      <w:tabs>
        <w:tab w:val="clear" w:pos="8838"/>
      </w:tabs>
      <w:jc w:val="center"/>
    </w:pPr>
    <w:r>
      <w:fldChar w:fldCharType="begin"/>
    </w:r>
    <w:r>
      <w:instrText xml:space="preserve"> PAGE   \* MERGEFORMAT </w:instrText>
    </w:r>
    <w:r>
      <w:fldChar w:fldCharType="separate"/>
    </w:r>
    <w:r w:rsidR="006912FD">
      <w:rPr>
        <w:noProof/>
      </w:rPr>
      <w:t>87</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395" w:rsidRDefault="00004395">
    <w:pPr>
      <w:pStyle w:val="Rodap"/>
      <w:rPr>
        <w:sz w:val="12"/>
      </w:rPr>
    </w:pPr>
    <w:fldSimple w:instr=" DOCVARIABLE #DNDocID \* MERGEFORMAT ">
      <w:r w:rsidRPr="001D198D">
        <w:rPr>
          <w:sz w:val="16"/>
        </w:rPr>
        <w:t>AMECURRENT 700412568.18 08-set-11 13:46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395" w:rsidRDefault="00004395">
      <w:r>
        <w:separator/>
      </w:r>
    </w:p>
  </w:footnote>
  <w:footnote w:type="continuationSeparator" w:id="0">
    <w:p w:rsidR="00004395" w:rsidRDefault="00004395">
      <w:r>
        <w:continuationSeparator/>
      </w:r>
    </w:p>
  </w:footnote>
  <w:footnote w:type="continuationNotice" w:id="1">
    <w:p w:rsidR="00004395" w:rsidRDefault="0000439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534F254"/>
    <w:lvl w:ilvl="0" w:tplc="6066A1CE">
      <w:start w:val="1"/>
      <w:numFmt w:val="lowerRoman"/>
      <w:lvlText w:val="(%1)"/>
      <w:lvlJc w:val="left"/>
      <w:pPr>
        <w:tabs>
          <w:tab w:val="num" w:pos="1080"/>
        </w:tabs>
        <w:ind w:left="1080" w:hanging="720"/>
      </w:pPr>
      <w:rPr>
        <w:rFonts w:hint="eastAsia"/>
        <w:color w:val="auto"/>
        <w:spacing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nsid w:val="00000002"/>
    <w:multiLevelType w:val="hybridMultilevel"/>
    <w:tmpl w:val="F08A88BC"/>
    <w:lvl w:ilvl="0" w:tplc="6066A1CE">
      <w:start w:val="1"/>
      <w:numFmt w:val="lowerRoman"/>
      <w:lvlText w:val="(%1)"/>
      <w:lvlJc w:val="left"/>
      <w:pPr>
        <w:tabs>
          <w:tab w:val="num" w:pos="1080"/>
        </w:tabs>
        <w:ind w:left="1080" w:hanging="720"/>
      </w:pPr>
      <w:rPr>
        <w:rFonts w:hint="eastAsia"/>
        <w:color w:val="auto"/>
        <w:spacing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
    <w:nsid w:val="00000003"/>
    <w:multiLevelType w:val="hybridMultilevel"/>
    <w:tmpl w:val="82A0AAC8"/>
    <w:lvl w:ilvl="0" w:tplc="A7CCD478">
      <w:start w:val="1"/>
      <w:numFmt w:val="lowerLetter"/>
      <w:lvlText w:val="%1)"/>
      <w:lvlJc w:val="left"/>
      <w:pPr>
        <w:tabs>
          <w:tab w:val="num" w:pos="1069"/>
        </w:tabs>
        <w:ind w:left="1069" w:hanging="360"/>
      </w:pPr>
      <w:rPr>
        <w:rFonts w:hint="eastAsia"/>
      </w:rPr>
    </w:lvl>
    <w:lvl w:ilvl="1" w:tplc="04160019">
      <w:start w:val="1"/>
      <w:numFmt w:val="lowerLetter"/>
      <w:lvlText w:val="%2."/>
      <w:lvlJc w:val="left"/>
      <w:pPr>
        <w:tabs>
          <w:tab w:val="num" w:pos="1789"/>
        </w:tabs>
        <w:ind w:left="1789" w:hanging="360"/>
      </w:pPr>
    </w:lvl>
    <w:lvl w:ilvl="2" w:tplc="0416001B">
      <w:start w:val="1"/>
      <w:numFmt w:val="lowerRoman"/>
      <w:lvlText w:val="%3."/>
      <w:lvlJc w:val="right"/>
      <w:pPr>
        <w:tabs>
          <w:tab w:val="num" w:pos="2509"/>
        </w:tabs>
        <w:ind w:left="2509" w:hanging="180"/>
      </w:pPr>
    </w:lvl>
    <w:lvl w:ilvl="3" w:tplc="0416000F">
      <w:start w:val="1"/>
      <w:numFmt w:val="decimal"/>
      <w:lvlText w:val="%4."/>
      <w:lvlJc w:val="left"/>
      <w:pPr>
        <w:tabs>
          <w:tab w:val="num" w:pos="3229"/>
        </w:tabs>
        <w:ind w:left="3229" w:hanging="360"/>
      </w:pPr>
    </w:lvl>
    <w:lvl w:ilvl="4" w:tplc="04160019">
      <w:start w:val="1"/>
      <w:numFmt w:val="lowerLetter"/>
      <w:lvlText w:val="%5."/>
      <w:lvlJc w:val="left"/>
      <w:pPr>
        <w:tabs>
          <w:tab w:val="num" w:pos="3949"/>
        </w:tabs>
        <w:ind w:left="3949" w:hanging="360"/>
      </w:pPr>
    </w:lvl>
    <w:lvl w:ilvl="5" w:tplc="0416001B">
      <w:start w:val="1"/>
      <w:numFmt w:val="lowerRoman"/>
      <w:lvlText w:val="%6."/>
      <w:lvlJc w:val="right"/>
      <w:pPr>
        <w:tabs>
          <w:tab w:val="num" w:pos="4669"/>
        </w:tabs>
        <w:ind w:left="4669" w:hanging="180"/>
      </w:pPr>
    </w:lvl>
    <w:lvl w:ilvl="6" w:tplc="0416000F">
      <w:start w:val="1"/>
      <w:numFmt w:val="decimal"/>
      <w:lvlText w:val="%7."/>
      <w:lvlJc w:val="left"/>
      <w:pPr>
        <w:tabs>
          <w:tab w:val="num" w:pos="5389"/>
        </w:tabs>
        <w:ind w:left="5389" w:hanging="360"/>
      </w:pPr>
    </w:lvl>
    <w:lvl w:ilvl="7" w:tplc="04160019">
      <w:start w:val="1"/>
      <w:numFmt w:val="lowerLetter"/>
      <w:lvlText w:val="%8."/>
      <w:lvlJc w:val="left"/>
      <w:pPr>
        <w:tabs>
          <w:tab w:val="num" w:pos="6109"/>
        </w:tabs>
        <w:ind w:left="6109" w:hanging="360"/>
      </w:pPr>
    </w:lvl>
    <w:lvl w:ilvl="8" w:tplc="0416001B">
      <w:start w:val="1"/>
      <w:numFmt w:val="lowerRoman"/>
      <w:lvlText w:val="%9."/>
      <w:lvlJc w:val="right"/>
      <w:pPr>
        <w:tabs>
          <w:tab w:val="num" w:pos="6829"/>
        </w:tabs>
        <w:ind w:left="6829" w:hanging="180"/>
      </w:pPr>
    </w:lvl>
  </w:abstractNum>
  <w:abstractNum w:abstractNumId="3">
    <w:nsid w:val="00000004"/>
    <w:multiLevelType w:val="hybridMultilevel"/>
    <w:tmpl w:val="47B42392"/>
    <w:lvl w:ilvl="0" w:tplc="DC8A5284">
      <w:start w:val="1"/>
      <w:numFmt w:val="lowerRoman"/>
      <w:lvlText w:val="(%1)"/>
      <w:lvlJc w:val="left"/>
      <w:pPr>
        <w:tabs>
          <w:tab w:val="num" w:pos="1800"/>
        </w:tabs>
        <w:ind w:left="1800" w:hanging="720"/>
      </w:pPr>
      <w:rPr>
        <w:rFonts w:hint="eastAsia"/>
      </w:rPr>
    </w:lvl>
    <w:lvl w:ilvl="1" w:tplc="04160019">
      <w:start w:val="1"/>
      <w:numFmt w:val="lowerLetter"/>
      <w:lvlText w:val="%2."/>
      <w:lvlJc w:val="left"/>
      <w:pPr>
        <w:tabs>
          <w:tab w:val="num" w:pos="2160"/>
        </w:tabs>
        <w:ind w:left="2160" w:hanging="360"/>
      </w:pPr>
    </w:lvl>
    <w:lvl w:ilvl="2" w:tplc="0416001B">
      <w:start w:val="1"/>
      <w:numFmt w:val="lowerRoman"/>
      <w:lvlText w:val="%3."/>
      <w:lvlJc w:val="right"/>
      <w:pPr>
        <w:tabs>
          <w:tab w:val="num" w:pos="2880"/>
        </w:tabs>
        <w:ind w:left="2880" w:hanging="180"/>
      </w:p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4">
    <w:nsid w:val="00000005"/>
    <w:multiLevelType w:val="singleLevel"/>
    <w:tmpl w:val="5B8460CE"/>
    <w:lvl w:ilvl="0">
      <w:start w:val="1"/>
      <w:numFmt w:val="lowerRoman"/>
      <w:lvlText w:val="(%1)"/>
      <w:lvlJc w:val="left"/>
      <w:pPr>
        <w:tabs>
          <w:tab w:val="num" w:pos="720"/>
        </w:tabs>
        <w:ind w:left="720" w:hanging="720"/>
      </w:pPr>
      <w:rPr>
        <w:b w:val="0"/>
        <w:bCs w:val="0"/>
        <w:i w:val="0"/>
        <w:iCs w:val="0"/>
        <w:spacing w:val="0"/>
      </w:rPr>
    </w:lvl>
  </w:abstractNum>
  <w:abstractNum w:abstractNumId="5">
    <w:nsid w:val="00000006"/>
    <w:multiLevelType w:val="multilevel"/>
    <w:tmpl w:val="7CF8B84E"/>
    <w:lvl w:ilvl="0">
      <w:start w:val="3"/>
      <w:numFmt w:val="decimal"/>
      <w:lvlText w:val="%1."/>
      <w:lvlJc w:val="left"/>
      <w:pPr>
        <w:tabs>
          <w:tab w:val="num" w:pos="450"/>
        </w:tabs>
        <w:ind w:left="450" w:hanging="450"/>
      </w:pPr>
      <w:rPr>
        <w:rFonts w:hint="default"/>
      </w:rPr>
    </w:lvl>
    <w:lvl w:ilvl="1">
      <w:start w:val="5"/>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440"/>
        </w:tabs>
        <w:ind w:left="1440" w:hanging="144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520"/>
        </w:tabs>
        <w:ind w:left="2520" w:hanging="2520"/>
      </w:pPr>
      <w:rPr>
        <w:rFonts w:hint="eastAsia"/>
      </w:rPr>
    </w:lvl>
    <w:lvl w:ilvl="8">
      <w:start w:val="1"/>
      <w:numFmt w:val="decimal"/>
      <w:lvlText w:val="%1.%2.%3.%4.%5.%6.%7.%8.%9."/>
      <w:lvlJc w:val="left"/>
      <w:pPr>
        <w:tabs>
          <w:tab w:val="num" w:pos="2520"/>
        </w:tabs>
        <w:ind w:left="2520" w:hanging="2520"/>
      </w:pPr>
      <w:rPr>
        <w:rFonts w:hint="eastAsia"/>
      </w:rPr>
    </w:lvl>
  </w:abstractNum>
  <w:abstractNum w:abstractNumId="6">
    <w:nsid w:val="00000007"/>
    <w:multiLevelType w:val="hybridMultilevel"/>
    <w:tmpl w:val="6B6EC0C6"/>
    <w:lvl w:ilvl="0" w:tplc="04160017">
      <w:start w:val="1"/>
      <w:numFmt w:val="lowerLetter"/>
      <w:lvlText w:val="%1)"/>
      <w:lvlJc w:val="left"/>
      <w:pPr>
        <w:tabs>
          <w:tab w:val="num" w:pos="1069"/>
        </w:tabs>
        <w:ind w:left="1069" w:hanging="360"/>
      </w:pPr>
      <w:rPr>
        <w:rFonts w:hint="eastAsia"/>
      </w:rPr>
    </w:lvl>
    <w:lvl w:ilvl="1" w:tplc="04160019">
      <w:start w:val="1"/>
      <w:numFmt w:val="lowerLetter"/>
      <w:lvlText w:val="%2."/>
      <w:lvlJc w:val="left"/>
      <w:pPr>
        <w:tabs>
          <w:tab w:val="num" w:pos="1789"/>
        </w:tabs>
        <w:ind w:left="1789" w:hanging="360"/>
      </w:pPr>
    </w:lvl>
    <w:lvl w:ilvl="2" w:tplc="0416001B">
      <w:start w:val="1"/>
      <w:numFmt w:val="lowerRoman"/>
      <w:lvlText w:val="%3."/>
      <w:lvlJc w:val="right"/>
      <w:pPr>
        <w:tabs>
          <w:tab w:val="num" w:pos="2509"/>
        </w:tabs>
        <w:ind w:left="2509" w:hanging="180"/>
      </w:pPr>
    </w:lvl>
    <w:lvl w:ilvl="3" w:tplc="0416000F">
      <w:start w:val="1"/>
      <w:numFmt w:val="decimal"/>
      <w:lvlText w:val="%4."/>
      <w:lvlJc w:val="left"/>
      <w:pPr>
        <w:tabs>
          <w:tab w:val="num" w:pos="3229"/>
        </w:tabs>
        <w:ind w:left="3229" w:hanging="360"/>
      </w:pPr>
    </w:lvl>
    <w:lvl w:ilvl="4" w:tplc="04160019">
      <w:start w:val="1"/>
      <w:numFmt w:val="lowerLetter"/>
      <w:lvlText w:val="%5."/>
      <w:lvlJc w:val="left"/>
      <w:pPr>
        <w:tabs>
          <w:tab w:val="num" w:pos="3949"/>
        </w:tabs>
        <w:ind w:left="3949" w:hanging="360"/>
      </w:pPr>
    </w:lvl>
    <w:lvl w:ilvl="5" w:tplc="0416001B">
      <w:start w:val="1"/>
      <w:numFmt w:val="lowerRoman"/>
      <w:lvlText w:val="%6."/>
      <w:lvlJc w:val="right"/>
      <w:pPr>
        <w:tabs>
          <w:tab w:val="num" w:pos="4669"/>
        </w:tabs>
        <w:ind w:left="4669" w:hanging="180"/>
      </w:pPr>
    </w:lvl>
    <w:lvl w:ilvl="6" w:tplc="0416000F">
      <w:start w:val="1"/>
      <w:numFmt w:val="decimal"/>
      <w:lvlText w:val="%7."/>
      <w:lvlJc w:val="left"/>
      <w:pPr>
        <w:tabs>
          <w:tab w:val="num" w:pos="5389"/>
        </w:tabs>
        <w:ind w:left="5389" w:hanging="360"/>
      </w:pPr>
    </w:lvl>
    <w:lvl w:ilvl="7" w:tplc="04160019">
      <w:start w:val="1"/>
      <w:numFmt w:val="lowerLetter"/>
      <w:lvlText w:val="%8."/>
      <w:lvlJc w:val="left"/>
      <w:pPr>
        <w:tabs>
          <w:tab w:val="num" w:pos="6109"/>
        </w:tabs>
        <w:ind w:left="6109" w:hanging="360"/>
      </w:pPr>
    </w:lvl>
    <w:lvl w:ilvl="8" w:tplc="0416001B">
      <w:start w:val="1"/>
      <w:numFmt w:val="lowerRoman"/>
      <w:lvlText w:val="%9."/>
      <w:lvlJc w:val="right"/>
      <w:pPr>
        <w:tabs>
          <w:tab w:val="num" w:pos="6829"/>
        </w:tabs>
        <w:ind w:left="6829" w:hanging="180"/>
      </w:pPr>
    </w:lvl>
  </w:abstractNum>
  <w:abstractNum w:abstractNumId="7">
    <w:nsid w:val="00000008"/>
    <w:multiLevelType w:val="multilevel"/>
    <w:tmpl w:val="B2F87898"/>
    <w:lvl w:ilvl="0">
      <w:start w:val="1"/>
      <w:numFmt w:val="lowerRoman"/>
      <w:lvlText w:val="(%1)"/>
      <w:lvlJc w:val="left"/>
      <w:pPr>
        <w:tabs>
          <w:tab w:val="num" w:pos="1080"/>
        </w:tabs>
        <w:ind w:left="1080" w:hanging="72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9BF0B362"/>
    <w:lvl w:ilvl="0">
      <w:start w:val="20"/>
      <w:numFmt w:val="decimal"/>
      <w:lvlText w:val="%1."/>
      <w:lvlJc w:val="left"/>
      <w:pPr>
        <w:tabs>
          <w:tab w:val="num" w:pos="765"/>
        </w:tabs>
        <w:ind w:left="765" w:hanging="765"/>
      </w:pPr>
      <w:rPr>
        <w:rFonts w:hint="default"/>
      </w:rPr>
    </w:lvl>
    <w:lvl w:ilvl="1">
      <w:start w:val="1"/>
      <w:numFmt w:val="decimal"/>
      <w:lvlText w:val="%1.%2."/>
      <w:lvlJc w:val="left"/>
      <w:pPr>
        <w:tabs>
          <w:tab w:val="num" w:pos="760"/>
        </w:tabs>
        <w:ind w:left="760" w:hanging="765"/>
      </w:pPr>
      <w:rPr>
        <w:rFonts w:hint="eastAsia"/>
      </w:rPr>
    </w:lvl>
    <w:lvl w:ilvl="2">
      <w:start w:val="1"/>
      <w:numFmt w:val="decimal"/>
      <w:lvlText w:val="%1.%2.%3."/>
      <w:lvlJc w:val="left"/>
      <w:pPr>
        <w:tabs>
          <w:tab w:val="num" w:pos="755"/>
        </w:tabs>
        <w:ind w:left="755" w:hanging="765"/>
      </w:pPr>
      <w:rPr>
        <w:rFonts w:hint="eastAsia"/>
      </w:rPr>
    </w:lvl>
    <w:lvl w:ilvl="3">
      <w:start w:val="1"/>
      <w:numFmt w:val="decimal"/>
      <w:lvlText w:val="%1.%2.%3.%4."/>
      <w:lvlJc w:val="left"/>
      <w:pPr>
        <w:tabs>
          <w:tab w:val="num" w:pos="1065"/>
        </w:tabs>
        <w:ind w:left="1065" w:hanging="1080"/>
      </w:pPr>
      <w:rPr>
        <w:rFonts w:hint="eastAsia"/>
      </w:rPr>
    </w:lvl>
    <w:lvl w:ilvl="4">
      <w:start w:val="1"/>
      <w:numFmt w:val="decimal"/>
      <w:lvlText w:val="%1.%2.%3.%4.%5."/>
      <w:lvlJc w:val="left"/>
      <w:pPr>
        <w:tabs>
          <w:tab w:val="num" w:pos="1420"/>
        </w:tabs>
        <w:ind w:left="1420" w:hanging="1440"/>
      </w:pPr>
      <w:rPr>
        <w:rFonts w:hint="eastAsia"/>
      </w:rPr>
    </w:lvl>
    <w:lvl w:ilvl="5">
      <w:start w:val="1"/>
      <w:numFmt w:val="decimal"/>
      <w:lvlText w:val="%1.%2.%3.%4.%5.%6."/>
      <w:lvlJc w:val="left"/>
      <w:pPr>
        <w:tabs>
          <w:tab w:val="num" w:pos="1415"/>
        </w:tabs>
        <w:ind w:left="1415" w:hanging="1440"/>
      </w:pPr>
      <w:rPr>
        <w:rFonts w:hint="eastAsia"/>
      </w:rPr>
    </w:lvl>
    <w:lvl w:ilvl="6">
      <w:start w:val="1"/>
      <w:numFmt w:val="decimal"/>
      <w:lvlText w:val="%1.%2.%3.%4.%5.%6.%7."/>
      <w:lvlJc w:val="left"/>
      <w:pPr>
        <w:tabs>
          <w:tab w:val="num" w:pos="1770"/>
        </w:tabs>
        <w:ind w:left="1770" w:hanging="1800"/>
      </w:pPr>
      <w:rPr>
        <w:rFonts w:hint="eastAsia"/>
      </w:rPr>
    </w:lvl>
    <w:lvl w:ilvl="7">
      <w:start w:val="1"/>
      <w:numFmt w:val="decimal"/>
      <w:lvlText w:val="%1.%2.%3.%4.%5.%6.%7.%8."/>
      <w:lvlJc w:val="left"/>
      <w:pPr>
        <w:tabs>
          <w:tab w:val="num" w:pos="1765"/>
        </w:tabs>
        <w:ind w:left="1765" w:hanging="1800"/>
      </w:pPr>
      <w:rPr>
        <w:rFonts w:hint="eastAsia"/>
      </w:rPr>
    </w:lvl>
    <w:lvl w:ilvl="8">
      <w:start w:val="1"/>
      <w:numFmt w:val="decimal"/>
      <w:lvlText w:val="%1.%2.%3.%4.%5.%6.%7.%8.%9."/>
      <w:lvlJc w:val="left"/>
      <w:pPr>
        <w:tabs>
          <w:tab w:val="num" w:pos="2120"/>
        </w:tabs>
        <w:ind w:left="2120" w:hanging="2160"/>
      </w:pPr>
      <w:rPr>
        <w:rFonts w:hint="eastAsia"/>
      </w:rPr>
    </w:lvl>
  </w:abstractNum>
  <w:abstractNum w:abstractNumId="9">
    <w:nsid w:val="0000000A"/>
    <w:multiLevelType w:val="singleLevel"/>
    <w:tmpl w:val="27BEF732"/>
    <w:lvl w:ilvl="0">
      <w:start w:val="1"/>
      <w:numFmt w:val="decimal"/>
      <w:pStyle w:val="MF2"/>
      <w:lvlText w:val="%1."/>
      <w:lvlJc w:val="left"/>
      <w:pPr>
        <w:tabs>
          <w:tab w:val="num" w:pos="360"/>
        </w:tabs>
        <w:ind w:left="360" w:hanging="360"/>
      </w:pPr>
      <w:rPr>
        <w:rFonts w:hint="eastAsia"/>
      </w:rPr>
    </w:lvl>
  </w:abstractNum>
  <w:abstractNum w:abstractNumId="10">
    <w:nsid w:val="0000000B"/>
    <w:multiLevelType w:val="hybridMultilevel"/>
    <w:tmpl w:val="6D0E23DA"/>
    <w:lvl w:ilvl="0" w:tplc="D930B16E">
      <w:start w:val="1"/>
      <w:numFmt w:val="lowerLetter"/>
      <w:lvlText w:val="(%1)"/>
      <w:lvlJc w:val="left"/>
      <w:pPr>
        <w:tabs>
          <w:tab w:val="num" w:pos="855"/>
        </w:tabs>
        <w:ind w:left="855" w:hanging="495"/>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1">
    <w:nsid w:val="0000000C"/>
    <w:multiLevelType w:val="hybridMultilevel"/>
    <w:tmpl w:val="0784B616"/>
    <w:lvl w:ilvl="0" w:tplc="AF54D308">
      <w:start w:val="1"/>
      <w:numFmt w:val="lowerRoman"/>
      <w:lvlText w:val="(%1)"/>
      <w:lvlJc w:val="left"/>
      <w:pPr>
        <w:tabs>
          <w:tab w:val="num" w:pos="1080"/>
        </w:tabs>
        <w:ind w:left="1080" w:hanging="72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0000000D"/>
    <w:multiLevelType w:val="hybridMultilevel"/>
    <w:tmpl w:val="B0123A0C"/>
    <w:lvl w:ilvl="0" w:tplc="DC8A5284">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3">
    <w:nsid w:val="0000000E"/>
    <w:multiLevelType w:val="hybridMultilevel"/>
    <w:tmpl w:val="8254778C"/>
    <w:lvl w:ilvl="0" w:tplc="DC8A5284">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4">
    <w:nsid w:val="0000000F"/>
    <w:multiLevelType w:val="hybridMultilevel"/>
    <w:tmpl w:val="F3EEA35A"/>
    <w:lvl w:ilvl="0" w:tplc="1160FD16">
      <w:start w:val="10"/>
      <w:numFmt w:val="lowerLetter"/>
      <w:lvlText w:val="%1)"/>
      <w:lvlJc w:val="left"/>
      <w:pPr>
        <w:tabs>
          <w:tab w:val="num" w:pos="1065"/>
        </w:tabs>
        <w:ind w:left="1065" w:hanging="360"/>
      </w:pPr>
      <w:rPr>
        <w:rFonts w:hint="default"/>
      </w:rPr>
    </w:lvl>
    <w:lvl w:ilvl="1" w:tplc="04160019">
      <w:start w:val="1"/>
      <w:numFmt w:val="lowerLetter"/>
      <w:lvlText w:val="%2."/>
      <w:lvlJc w:val="left"/>
      <w:pPr>
        <w:tabs>
          <w:tab w:val="num" w:pos="1785"/>
        </w:tabs>
        <w:ind w:left="1785" w:hanging="360"/>
      </w:pPr>
    </w:lvl>
    <w:lvl w:ilvl="2" w:tplc="0416001B">
      <w:start w:val="1"/>
      <w:numFmt w:val="lowerRoman"/>
      <w:lvlText w:val="%3."/>
      <w:lvlJc w:val="right"/>
      <w:pPr>
        <w:tabs>
          <w:tab w:val="num" w:pos="2505"/>
        </w:tabs>
        <w:ind w:left="2505" w:hanging="180"/>
      </w:pPr>
    </w:lvl>
    <w:lvl w:ilvl="3" w:tplc="0416000F">
      <w:start w:val="1"/>
      <w:numFmt w:val="decimal"/>
      <w:lvlText w:val="%4."/>
      <w:lvlJc w:val="left"/>
      <w:pPr>
        <w:tabs>
          <w:tab w:val="num" w:pos="3225"/>
        </w:tabs>
        <w:ind w:left="3225" w:hanging="360"/>
      </w:pPr>
    </w:lvl>
    <w:lvl w:ilvl="4" w:tplc="04160019">
      <w:start w:val="1"/>
      <w:numFmt w:val="lowerLetter"/>
      <w:lvlText w:val="%5."/>
      <w:lvlJc w:val="left"/>
      <w:pPr>
        <w:tabs>
          <w:tab w:val="num" w:pos="3945"/>
        </w:tabs>
        <w:ind w:left="3945" w:hanging="360"/>
      </w:pPr>
    </w:lvl>
    <w:lvl w:ilvl="5" w:tplc="0416001B">
      <w:start w:val="1"/>
      <w:numFmt w:val="lowerRoman"/>
      <w:lvlText w:val="%6."/>
      <w:lvlJc w:val="right"/>
      <w:pPr>
        <w:tabs>
          <w:tab w:val="num" w:pos="4665"/>
        </w:tabs>
        <w:ind w:left="4665" w:hanging="180"/>
      </w:pPr>
    </w:lvl>
    <w:lvl w:ilvl="6" w:tplc="0416000F">
      <w:start w:val="1"/>
      <w:numFmt w:val="decimal"/>
      <w:lvlText w:val="%7."/>
      <w:lvlJc w:val="left"/>
      <w:pPr>
        <w:tabs>
          <w:tab w:val="num" w:pos="5385"/>
        </w:tabs>
        <w:ind w:left="5385" w:hanging="360"/>
      </w:pPr>
    </w:lvl>
    <w:lvl w:ilvl="7" w:tplc="04160019">
      <w:start w:val="1"/>
      <w:numFmt w:val="lowerLetter"/>
      <w:lvlText w:val="%8."/>
      <w:lvlJc w:val="left"/>
      <w:pPr>
        <w:tabs>
          <w:tab w:val="num" w:pos="6105"/>
        </w:tabs>
        <w:ind w:left="6105" w:hanging="360"/>
      </w:pPr>
    </w:lvl>
    <w:lvl w:ilvl="8" w:tplc="0416001B">
      <w:start w:val="1"/>
      <w:numFmt w:val="lowerRoman"/>
      <w:lvlText w:val="%9."/>
      <w:lvlJc w:val="right"/>
      <w:pPr>
        <w:tabs>
          <w:tab w:val="num" w:pos="6825"/>
        </w:tabs>
        <w:ind w:left="6825" w:hanging="180"/>
      </w:pPr>
    </w:lvl>
  </w:abstractNum>
  <w:abstractNum w:abstractNumId="15">
    <w:nsid w:val="00000010"/>
    <w:multiLevelType w:val="hybridMultilevel"/>
    <w:tmpl w:val="E5A2137C"/>
    <w:lvl w:ilvl="0" w:tplc="31FAAE36">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nsid w:val="00000011"/>
    <w:multiLevelType w:val="hybridMultilevel"/>
    <w:tmpl w:val="5936D8DE"/>
    <w:lvl w:ilvl="0" w:tplc="DC8A5284">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7">
    <w:nsid w:val="00000012"/>
    <w:multiLevelType w:val="multilevel"/>
    <w:tmpl w:val="69427978"/>
    <w:lvl w:ilvl="0">
      <w:start w:val="3"/>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440"/>
        </w:tabs>
        <w:ind w:left="1440" w:hanging="144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520"/>
        </w:tabs>
        <w:ind w:left="2520" w:hanging="2520"/>
      </w:pPr>
      <w:rPr>
        <w:rFonts w:hint="eastAsia"/>
      </w:rPr>
    </w:lvl>
    <w:lvl w:ilvl="8">
      <w:start w:val="1"/>
      <w:numFmt w:val="decimal"/>
      <w:lvlText w:val="%1.%2.%3.%4.%5.%6.%7.%8.%9."/>
      <w:lvlJc w:val="left"/>
      <w:pPr>
        <w:tabs>
          <w:tab w:val="num" w:pos="2520"/>
        </w:tabs>
        <w:ind w:left="2520" w:hanging="2520"/>
      </w:pPr>
      <w:rPr>
        <w:rFonts w:hint="eastAsia"/>
      </w:rPr>
    </w:lvl>
  </w:abstractNum>
  <w:abstractNum w:abstractNumId="18">
    <w:nsid w:val="00000013"/>
    <w:multiLevelType w:val="singleLevel"/>
    <w:tmpl w:val="C01C9666"/>
    <w:lvl w:ilvl="0">
      <w:start w:val="1"/>
      <w:numFmt w:val="lowerRoman"/>
      <w:lvlText w:val="(%1)"/>
      <w:lvlJc w:val="left"/>
      <w:pPr>
        <w:tabs>
          <w:tab w:val="num" w:pos="720"/>
        </w:tabs>
        <w:ind w:left="720" w:hanging="720"/>
      </w:pPr>
      <w:rPr>
        <w:rFonts w:hint="eastAsia"/>
      </w:rPr>
    </w:lvl>
  </w:abstractNum>
  <w:abstractNum w:abstractNumId="19">
    <w:nsid w:val="00000014"/>
    <w:multiLevelType w:val="multilevel"/>
    <w:tmpl w:val="16F8964A"/>
    <w:lvl w:ilvl="0">
      <w:start w:val="1"/>
      <w:numFmt w:val="lowerLetter"/>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hybridMultilevel"/>
    <w:tmpl w:val="5606BBB4"/>
    <w:lvl w:ilvl="0" w:tplc="DC8A5284">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nsid w:val="00000016"/>
    <w:multiLevelType w:val="hybridMultilevel"/>
    <w:tmpl w:val="6CCC2910"/>
    <w:lvl w:ilvl="0" w:tplc="5B8460CE">
      <w:start w:val="1"/>
      <w:numFmt w:val="lowerRoman"/>
      <w:lvlText w:val="(%1)"/>
      <w:lvlJc w:val="left"/>
      <w:pPr>
        <w:tabs>
          <w:tab w:val="num" w:pos="720"/>
        </w:tabs>
        <w:ind w:left="720" w:hanging="720"/>
      </w:pPr>
      <w:rPr>
        <w:b w:val="0"/>
        <w:bCs w:val="0"/>
        <w:i w:val="0"/>
        <w:iCs w:val="0"/>
        <w:spacing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nsid w:val="00000017"/>
    <w:multiLevelType w:val="hybridMultilevel"/>
    <w:tmpl w:val="3A204A46"/>
    <w:lvl w:ilvl="0" w:tplc="D930B16E">
      <w:start w:val="1"/>
      <w:numFmt w:val="lowerLetter"/>
      <w:lvlText w:val="(%1)"/>
      <w:lvlJc w:val="left"/>
      <w:pPr>
        <w:tabs>
          <w:tab w:val="num" w:pos="855"/>
        </w:tabs>
        <w:ind w:left="855" w:hanging="495"/>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3">
    <w:nsid w:val="00000018"/>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eastAsia"/>
      </w:rPr>
    </w:lvl>
    <w:lvl w:ilvl="2">
      <w:start w:val="1"/>
      <w:numFmt w:val="upperLetter"/>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4">
    <w:nsid w:val="00000019"/>
    <w:multiLevelType w:val="multilevel"/>
    <w:tmpl w:val="75049B88"/>
    <w:lvl w:ilvl="0">
      <w:start w:val="3"/>
      <w:numFmt w:val="decimal"/>
      <w:lvlText w:val="%1."/>
      <w:lvlJc w:val="left"/>
      <w:pPr>
        <w:tabs>
          <w:tab w:val="num" w:pos="855"/>
        </w:tabs>
        <w:ind w:left="855" w:hanging="855"/>
      </w:pPr>
      <w:rPr>
        <w:rFonts w:hint="default"/>
      </w:rPr>
    </w:lvl>
    <w:lvl w:ilvl="1">
      <w:start w:val="14"/>
      <w:numFmt w:val="decimal"/>
      <w:lvlText w:val="%1.%2."/>
      <w:lvlJc w:val="left"/>
      <w:pPr>
        <w:tabs>
          <w:tab w:val="num" w:pos="855"/>
        </w:tabs>
        <w:ind w:left="855" w:hanging="855"/>
      </w:pPr>
      <w:rPr>
        <w:rFonts w:hint="default"/>
      </w:rPr>
    </w:lvl>
    <w:lvl w:ilvl="2">
      <w:start w:val="2"/>
      <w:numFmt w:val="decimal"/>
      <w:lvlText w:val="%1.%2.%3."/>
      <w:lvlJc w:val="left"/>
      <w:pPr>
        <w:tabs>
          <w:tab w:val="num" w:pos="1080"/>
        </w:tabs>
        <w:ind w:left="1080" w:hanging="1080"/>
      </w:pPr>
      <w:rPr>
        <w:rFonts w:hint="cs"/>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5">
    <w:nsid w:val="0000001A"/>
    <w:multiLevelType w:val="hybridMultilevel"/>
    <w:tmpl w:val="8FBEF3D2"/>
    <w:lvl w:ilvl="0" w:tplc="8BCEEDBA">
      <w:start w:val="8"/>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6">
    <w:nsid w:val="0000001B"/>
    <w:multiLevelType w:val="hybridMultilevel"/>
    <w:tmpl w:val="3EC4361A"/>
    <w:lvl w:ilvl="0" w:tplc="5A002A92">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7">
    <w:nsid w:val="0000001C"/>
    <w:multiLevelType w:val="singleLevel"/>
    <w:tmpl w:val="5B8460CE"/>
    <w:lvl w:ilvl="0">
      <w:start w:val="1"/>
      <w:numFmt w:val="lowerRoman"/>
      <w:lvlText w:val="(%1)"/>
      <w:lvlJc w:val="left"/>
      <w:pPr>
        <w:tabs>
          <w:tab w:val="num" w:pos="720"/>
        </w:tabs>
        <w:ind w:left="720" w:hanging="720"/>
      </w:pPr>
      <w:rPr>
        <w:b w:val="0"/>
        <w:bCs w:val="0"/>
        <w:i w:val="0"/>
        <w:iCs w:val="0"/>
        <w:spacing w:val="0"/>
      </w:rPr>
    </w:lvl>
  </w:abstractNum>
  <w:abstractNum w:abstractNumId="28">
    <w:nsid w:val="0000001D"/>
    <w:multiLevelType w:val="hybridMultilevel"/>
    <w:tmpl w:val="45DA4F5C"/>
    <w:lvl w:ilvl="0" w:tplc="AF54D308">
      <w:start w:val="1"/>
      <w:numFmt w:val="lowerRoman"/>
      <w:lvlText w:val="(%1)"/>
      <w:lvlJc w:val="left"/>
      <w:pPr>
        <w:tabs>
          <w:tab w:val="num" w:pos="1080"/>
        </w:tabs>
        <w:ind w:left="1080" w:hanging="72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0000001E"/>
    <w:multiLevelType w:val="hybridMultilevel"/>
    <w:tmpl w:val="13109C1E"/>
    <w:lvl w:ilvl="0" w:tplc="DC8A5284">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30">
    <w:nsid w:val="0000001F"/>
    <w:multiLevelType w:val="multilevel"/>
    <w:tmpl w:val="CAD0086C"/>
    <w:lvl w:ilvl="0">
      <w:start w:val="2"/>
      <w:numFmt w:val="decimal"/>
      <w:lvlText w:val="%1."/>
      <w:lvlJc w:val="left"/>
      <w:pPr>
        <w:tabs>
          <w:tab w:val="num" w:pos="705"/>
        </w:tabs>
        <w:ind w:left="705" w:hanging="705"/>
      </w:pPr>
      <w:rPr>
        <w:rFonts w:hint="cs"/>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1">
    <w:nsid w:val="00000020"/>
    <w:multiLevelType w:val="multilevel"/>
    <w:tmpl w:val="87565A3A"/>
    <w:lvl w:ilvl="0">
      <w:start w:val="3"/>
      <w:numFmt w:val="decimal"/>
      <w:lvlText w:val="%1."/>
      <w:lvlJc w:val="left"/>
      <w:pPr>
        <w:tabs>
          <w:tab w:val="num" w:pos="450"/>
        </w:tabs>
        <w:ind w:left="450" w:hanging="45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440"/>
        </w:tabs>
        <w:ind w:left="1440" w:hanging="144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520"/>
        </w:tabs>
        <w:ind w:left="2520" w:hanging="2520"/>
      </w:pPr>
      <w:rPr>
        <w:rFonts w:hint="eastAsia"/>
      </w:rPr>
    </w:lvl>
    <w:lvl w:ilvl="8">
      <w:start w:val="1"/>
      <w:numFmt w:val="decimal"/>
      <w:lvlText w:val="%1.%2.%3.%4.%5.%6.%7.%8.%9."/>
      <w:lvlJc w:val="left"/>
      <w:pPr>
        <w:tabs>
          <w:tab w:val="num" w:pos="2520"/>
        </w:tabs>
        <w:ind w:left="2520" w:hanging="2520"/>
      </w:pPr>
      <w:rPr>
        <w:rFonts w:hint="eastAsia"/>
      </w:rPr>
    </w:lvl>
  </w:abstractNum>
  <w:abstractNum w:abstractNumId="32">
    <w:nsid w:val="00000021"/>
    <w:multiLevelType w:val="multilevel"/>
    <w:tmpl w:val="86B658A4"/>
    <w:lvl w:ilvl="0">
      <w:start w:val="7"/>
      <w:numFmt w:val="decimal"/>
      <w:lvlText w:val="%1."/>
      <w:lvlJc w:val="left"/>
      <w:pPr>
        <w:tabs>
          <w:tab w:val="num" w:pos="855"/>
        </w:tabs>
        <w:ind w:left="855" w:hanging="855"/>
      </w:pPr>
      <w:rPr>
        <w:rFonts w:hint="default"/>
      </w:rPr>
    </w:lvl>
    <w:lvl w:ilvl="1">
      <w:start w:val="4"/>
      <w:numFmt w:val="decimal"/>
      <w:lvlText w:val="%1.%2."/>
      <w:lvlJc w:val="left"/>
      <w:pPr>
        <w:tabs>
          <w:tab w:val="num" w:pos="855"/>
        </w:tabs>
        <w:ind w:left="855" w:hanging="855"/>
      </w:pPr>
      <w:rPr>
        <w:rFonts w:hint="default"/>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3">
    <w:nsid w:val="00000042"/>
    <w:multiLevelType w:val="multilevel"/>
    <w:tmpl w:val="86B658A4"/>
    <w:lvl w:ilvl="0">
      <w:start w:val="7"/>
      <w:numFmt w:val="decimal"/>
      <w:lvlText w:val="%1."/>
      <w:lvlJc w:val="left"/>
      <w:pPr>
        <w:tabs>
          <w:tab w:val="num" w:pos="855"/>
        </w:tabs>
        <w:ind w:left="855" w:hanging="855"/>
      </w:pPr>
      <w:rPr>
        <w:rFonts w:cs="Times New Roman" w:hint="default"/>
        <w:spacing w:val="0"/>
      </w:rPr>
    </w:lvl>
    <w:lvl w:ilvl="1">
      <w:start w:val="4"/>
      <w:numFmt w:val="decimal"/>
      <w:lvlText w:val="%1.%2."/>
      <w:lvlJc w:val="left"/>
      <w:pPr>
        <w:tabs>
          <w:tab w:val="num" w:pos="855"/>
        </w:tabs>
        <w:ind w:left="855" w:hanging="855"/>
      </w:pPr>
      <w:rPr>
        <w:rFonts w:cs="Times New Roman" w:hint="default"/>
        <w:spacing w:val="0"/>
      </w:rPr>
    </w:lvl>
    <w:lvl w:ilvl="2">
      <w:start w:val="1"/>
      <w:numFmt w:val="decimal"/>
      <w:lvlText w:val="%1.%2.%3."/>
      <w:lvlJc w:val="left"/>
      <w:pPr>
        <w:tabs>
          <w:tab w:val="num" w:pos="1080"/>
        </w:tabs>
        <w:ind w:left="1080" w:hanging="1080"/>
      </w:pPr>
      <w:rPr>
        <w:rFonts w:cs="Times New Roman" w:hint="eastAsia"/>
        <w:spacing w:val="0"/>
      </w:rPr>
    </w:lvl>
    <w:lvl w:ilvl="3">
      <w:start w:val="1"/>
      <w:numFmt w:val="decimal"/>
      <w:lvlText w:val="%1.%2.%3.%4."/>
      <w:lvlJc w:val="left"/>
      <w:pPr>
        <w:tabs>
          <w:tab w:val="num" w:pos="1080"/>
        </w:tabs>
        <w:ind w:left="1080" w:hanging="1080"/>
      </w:pPr>
      <w:rPr>
        <w:rFonts w:cs="Times New Roman" w:hint="eastAsia"/>
        <w:spacing w:val="0"/>
      </w:rPr>
    </w:lvl>
    <w:lvl w:ilvl="4">
      <w:start w:val="1"/>
      <w:numFmt w:val="decimal"/>
      <w:lvlText w:val="%1.%2.%3.%4.%5."/>
      <w:lvlJc w:val="left"/>
      <w:pPr>
        <w:tabs>
          <w:tab w:val="num" w:pos="1440"/>
        </w:tabs>
        <w:ind w:left="1440" w:hanging="1440"/>
      </w:pPr>
      <w:rPr>
        <w:rFonts w:cs="Times New Roman" w:hint="eastAsia"/>
        <w:spacing w:val="0"/>
      </w:rPr>
    </w:lvl>
    <w:lvl w:ilvl="5">
      <w:start w:val="1"/>
      <w:numFmt w:val="decimal"/>
      <w:lvlText w:val="%1.%2.%3.%4.%5.%6."/>
      <w:lvlJc w:val="left"/>
      <w:pPr>
        <w:tabs>
          <w:tab w:val="num" w:pos="1800"/>
        </w:tabs>
        <w:ind w:left="1800" w:hanging="1800"/>
      </w:pPr>
      <w:rPr>
        <w:rFonts w:cs="Times New Roman" w:hint="eastAsia"/>
        <w:spacing w:val="0"/>
      </w:rPr>
    </w:lvl>
    <w:lvl w:ilvl="6">
      <w:start w:val="1"/>
      <w:numFmt w:val="decimal"/>
      <w:lvlText w:val="%1.%2.%3.%4.%5.%6.%7."/>
      <w:lvlJc w:val="left"/>
      <w:pPr>
        <w:tabs>
          <w:tab w:val="num" w:pos="1800"/>
        </w:tabs>
        <w:ind w:left="1800" w:hanging="1800"/>
      </w:pPr>
      <w:rPr>
        <w:rFonts w:cs="Times New Roman" w:hint="eastAsia"/>
        <w:spacing w:val="0"/>
      </w:rPr>
    </w:lvl>
    <w:lvl w:ilvl="7">
      <w:start w:val="1"/>
      <w:numFmt w:val="decimal"/>
      <w:lvlText w:val="%1.%2.%3.%4.%5.%6.%7.%8."/>
      <w:lvlJc w:val="left"/>
      <w:pPr>
        <w:tabs>
          <w:tab w:val="num" w:pos="2160"/>
        </w:tabs>
        <w:ind w:left="2160" w:hanging="2160"/>
      </w:pPr>
      <w:rPr>
        <w:rFonts w:cs="Times New Roman" w:hint="eastAsia"/>
        <w:spacing w:val="0"/>
      </w:rPr>
    </w:lvl>
    <w:lvl w:ilvl="8">
      <w:start w:val="1"/>
      <w:numFmt w:val="decimal"/>
      <w:lvlText w:val="%1.%2.%3.%4.%5.%6.%7.%8.%9."/>
      <w:lvlJc w:val="left"/>
      <w:pPr>
        <w:tabs>
          <w:tab w:val="num" w:pos="2520"/>
        </w:tabs>
        <w:ind w:left="2520" w:hanging="2520"/>
      </w:pPr>
      <w:rPr>
        <w:rFonts w:cs="Times New Roman" w:hint="eastAsia"/>
        <w:spacing w:val="0"/>
      </w:rPr>
    </w:lvl>
  </w:abstractNum>
  <w:abstractNum w:abstractNumId="34">
    <w:nsid w:val="03476459"/>
    <w:multiLevelType w:val="multilevel"/>
    <w:tmpl w:val="55EA6ED2"/>
    <w:lvl w:ilvl="0">
      <w:start w:val="7"/>
      <w:numFmt w:val="decimal"/>
      <w:lvlText w:val="%1."/>
      <w:lvlJc w:val="left"/>
      <w:pPr>
        <w:tabs>
          <w:tab w:val="num" w:pos="855"/>
        </w:tabs>
        <w:ind w:left="855" w:hanging="855"/>
      </w:pPr>
      <w:rPr>
        <w:rFonts w:hint="default"/>
      </w:rPr>
    </w:lvl>
    <w:lvl w:ilvl="1">
      <w:start w:val="4"/>
      <w:numFmt w:val="decimal"/>
      <w:lvlText w:val="%1.%2."/>
      <w:lvlJc w:val="left"/>
      <w:pPr>
        <w:tabs>
          <w:tab w:val="num" w:pos="855"/>
        </w:tabs>
        <w:ind w:left="855" w:hanging="855"/>
      </w:pPr>
      <w:rPr>
        <w:rFonts w:hint="default"/>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5">
    <w:nsid w:val="05971279"/>
    <w:multiLevelType w:val="hybridMultilevel"/>
    <w:tmpl w:val="DB2EF248"/>
    <w:lvl w:ilvl="0" w:tplc="4F0E473A">
      <w:start w:val="10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068D04C4"/>
    <w:multiLevelType w:val="hybridMultilevel"/>
    <w:tmpl w:val="2280CAC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0EC13587"/>
    <w:multiLevelType w:val="multilevel"/>
    <w:tmpl w:val="7E3AD5CA"/>
    <w:lvl w:ilvl="0">
      <w:start w:val="3"/>
      <w:numFmt w:val="decimal"/>
      <w:lvlText w:val="%1."/>
      <w:lvlJc w:val="left"/>
      <w:pPr>
        <w:tabs>
          <w:tab w:val="num" w:pos="855"/>
        </w:tabs>
        <w:ind w:left="855" w:hanging="855"/>
      </w:pPr>
      <w:rPr>
        <w:rFonts w:hint="default"/>
      </w:rPr>
    </w:lvl>
    <w:lvl w:ilvl="1">
      <w:start w:val="12"/>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11B62E6E"/>
    <w:multiLevelType w:val="hybridMultilevel"/>
    <w:tmpl w:val="30324536"/>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nsid w:val="14ED7F86"/>
    <w:multiLevelType w:val="hybridMultilevel"/>
    <w:tmpl w:val="7DF46B0A"/>
    <w:lvl w:ilvl="0" w:tplc="0C22FAA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0">
    <w:nsid w:val="15453BE4"/>
    <w:multiLevelType w:val="hybridMultilevel"/>
    <w:tmpl w:val="F24E4D1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nsid w:val="15517F81"/>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nsid w:val="15AA5A79"/>
    <w:multiLevelType w:val="hybridMultilevel"/>
    <w:tmpl w:val="E1121F1E"/>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18203C02"/>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nsid w:val="19B1602F"/>
    <w:multiLevelType w:val="multilevel"/>
    <w:tmpl w:val="1080706A"/>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5">
    <w:nsid w:val="1AF723A6"/>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1C437ED3"/>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nsid w:val="1FE37F82"/>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209E041C"/>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nsid w:val="21707973"/>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nsid w:val="22FF4F8C"/>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nsid w:val="252E17F6"/>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nsid w:val="26507259"/>
    <w:multiLevelType w:val="hybridMultilevel"/>
    <w:tmpl w:val="F24E4D1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nsid w:val="291A75A4"/>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nsid w:val="2AD9117F"/>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
    <w:nsid w:val="2B627A09"/>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nsid w:val="2E436E2D"/>
    <w:multiLevelType w:val="hybridMultilevel"/>
    <w:tmpl w:val="FD24EE54"/>
    <w:lvl w:ilvl="0" w:tplc="C60AEC02">
      <w:start w:val="1"/>
      <w:numFmt w:val="lowerLetter"/>
      <w:lvlText w:val="%1)"/>
      <w:lvlJc w:val="left"/>
      <w:pPr>
        <w:tabs>
          <w:tab w:val="num" w:pos="720"/>
        </w:tabs>
        <w:ind w:left="720" w:hanging="180"/>
      </w:pPr>
      <w:rPr>
        <w:rFonts w:hint="default"/>
      </w:rPr>
    </w:lvl>
    <w:lvl w:ilvl="1" w:tplc="04160019">
      <w:start w:val="1"/>
      <w:numFmt w:val="lowerLetter"/>
      <w:lvlText w:val="%2."/>
      <w:lvlJc w:val="left"/>
      <w:pPr>
        <w:tabs>
          <w:tab w:val="num" w:pos="1440"/>
        </w:tabs>
        <w:ind w:left="1440" w:hanging="360"/>
      </w:pPr>
    </w:lvl>
    <w:lvl w:ilvl="2" w:tplc="AF84091E">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7">
    <w:nsid w:val="2F8B2E85"/>
    <w:multiLevelType w:val="hybridMultilevel"/>
    <w:tmpl w:val="0BA06074"/>
    <w:lvl w:ilvl="0" w:tplc="B928A58C">
      <w:start w:val="1"/>
      <w:numFmt w:val="lowerLetter"/>
      <w:lvlText w:val="(%1)"/>
      <w:lvlJc w:val="left"/>
      <w:pPr>
        <w:tabs>
          <w:tab w:val="num" w:pos="1065"/>
        </w:tabs>
        <w:ind w:left="1065" w:hanging="360"/>
      </w:pPr>
      <w:rPr>
        <w:rFonts w:ascii="Times New Roman" w:hAnsi="Times New Roman" w:cs="Times New Roman" w:hint="default"/>
        <w:b w:val="0"/>
      </w:rPr>
    </w:lvl>
    <w:lvl w:ilvl="1" w:tplc="1AB605FC">
      <w:start w:val="1"/>
      <w:numFmt w:val="lowerLetter"/>
      <w:lvlText w:val="%2."/>
      <w:lvlJc w:val="left"/>
      <w:pPr>
        <w:tabs>
          <w:tab w:val="num" w:pos="1785"/>
        </w:tabs>
        <w:ind w:left="1785" w:hanging="360"/>
      </w:pPr>
    </w:lvl>
    <w:lvl w:ilvl="2" w:tplc="E27AE324">
      <w:start w:val="1"/>
      <w:numFmt w:val="lowerRoman"/>
      <w:lvlText w:val="%3."/>
      <w:lvlJc w:val="right"/>
      <w:pPr>
        <w:tabs>
          <w:tab w:val="num" w:pos="2505"/>
        </w:tabs>
        <w:ind w:left="2505" w:hanging="180"/>
      </w:pPr>
    </w:lvl>
    <w:lvl w:ilvl="3" w:tplc="6A1E5808">
      <w:start w:val="1"/>
      <w:numFmt w:val="decimal"/>
      <w:lvlText w:val="%4."/>
      <w:lvlJc w:val="left"/>
      <w:pPr>
        <w:tabs>
          <w:tab w:val="num" w:pos="3225"/>
        </w:tabs>
        <w:ind w:left="3225" w:hanging="360"/>
      </w:pPr>
    </w:lvl>
    <w:lvl w:ilvl="4" w:tplc="9FAABB5C">
      <w:start w:val="1"/>
      <w:numFmt w:val="lowerLetter"/>
      <w:lvlText w:val="%5."/>
      <w:lvlJc w:val="left"/>
      <w:pPr>
        <w:tabs>
          <w:tab w:val="num" w:pos="3945"/>
        </w:tabs>
        <w:ind w:left="3945" w:hanging="360"/>
      </w:pPr>
    </w:lvl>
    <w:lvl w:ilvl="5" w:tplc="57F6FB84">
      <w:start w:val="1"/>
      <w:numFmt w:val="lowerRoman"/>
      <w:lvlText w:val="%6."/>
      <w:lvlJc w:val="right"/>
      <w:pPr>
        <w:tabs>
          <w:tab w:val="num" w:pos="4665"/>
        </w:tabs>
        <w:ind w:left="4665" w:hanging="180"/>
      </w:pPr>
    </w:lvl>
    <w:lvl w:ilvl="6" w:tplc="9DF66D90">
      <w:start w:val="1"/>
      <w:numFmt w:val="decimal"/>
      <w:lvlText w:val="%7."/>
      <w:lvlJc w:val="left"/>
      <w:pPr>
        <w:tabs>
          <w:tab w:val="num" w:pos="5385"/>
        </w:tabs>
        <w:ind w:left="5385" w:hanging="360"/>
      </w:pPr>
    </w:lvl>
    <w:lvl w:ilvl="7" w:tplc="B6348BDA">
      <w:start w:val="1"/>
      <w:numFmt w:val="lowerLetter"/>
      <w:lvlText w:val="%8."/>
      <w:lvlJc w:val="left"/>
      <w:pPr>
        <w:tabs>
          <w:tab w:val="num" w:pos="6105"/>
        </w:tabs>
        <w:ind w:left="6105" w:hanging="360"/>
      </w:pPr>
    </w:lvl>
    <w:lvl w:ilvl="8" w:tplc="A69C459E">
      <w:start w:val="1"/>
      <w:numFmt w:val="lowerRoman"/>
      <w:lvlText w:val="%9."/>
      <w:lvlJc w:val="right"/>
      <w:pPr>
        <w:tabs>
          <w:tab w:val="num" w:pos="6825"/>
        </w:tabs>
        <w:ind w:left="6825" w:hanging="180"/>
      </w:pPr>
    </w:lvl>
  </w:abstractNum>
  <w:abstractNum w:abstractNumId="58">
    <w:nsid w:val="31525932"/>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9">
    <w:nsid w:val="31DB678F"/>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0">
    <w:nsid w:val="3215094C"/>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1">
    <w:nsid w:val="38804E1B"/>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2">
    <w:nsid w:val="396645FD"/>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nsid w:val="3BEE4EA8"/>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4">
    <w:nsid w:val="3D384620"/>
    <w:multiLevelType w:val="hybridMultilevel"/>
    <w:tmpl w:val="F24E4D1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5">
    <w:nsid w:val="3DBE64EE"/>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6">
    <w:nsid w:val="3EAC14D1"/>
    <w:multiLevelType w:val="hybridMultilevel"/>
    <w:tmpl w:val="E1121F1E"/>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nsid w:val="3F0D1B5E"/>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8">
    <w:nsid w:val="40541FA9"/>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42A61E58"/>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0">
    <w:nsid w:val="440A7DA4"/>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1">
    <w:nsid w:val="49AA4D57"/>
    <w:multiLevelType w:val="multilevel"/>
    <w:tmpl w:val="ACA4A448"/>
    <w:lvl w:ilvl="0">
      <w:start w:val="7"/>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2">
    <w:nsid w:val="4D5614A2"/>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3">
    <w:nsid w:val="4D975216"/>
    <w:multiLevelType w:val="hybridMultilevel"/>
    <w:tmpl w:val="F24E4D1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4">
    <w:nsid w:val="4E997D83"/>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5">
    <w:nsid w:val="4FCB643C"/>
    <w:multiLevelType w:val="hybridMultilevel"/>
    <w:tmpl w:val="F24E4D1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6">
    <w:nsid w:val="50411D2B"/>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7">
    <w:nsid w:val="51F442B9"/>
    <w:multiLevelType w:val="hybridMultilevel"/>
    <w:tmpl w:val="572805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nsid w:val="528F0096"/>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9">
    <w:nsid w:val="542902E7"/>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0">
    <w:nsid w:val="547A1C4D"/>
    <w:multiLevelType w:val="hybridMultilevel"/>
    <w:tmpl w:val="E1121F1E"/>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1">
    <w:nsid w:val="56C51976"/>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2">
    <w:nsid w:val="58410135"/>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3">
    <w:nsid w:val="59706C9A"/>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4">
    <w:nsid w:val="5A6B77F2"/>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5">
    <w:nsid w:val="5C283949"/>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6">
    <w:nsid w:val="613A3987"/>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7">
    <w:nsid w:val="69DE290A"/>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8">
    <w:nsid w:val="6B13106E"/>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9">
    <w:nsid w:val="6BE863F6"/>
    <w:multiLevelType w:val="hybridMultilevel"/>
    <w:tmpl w:val="491890A2"/>
    <w:lvl w:ilvl="0" w:tplc="6F7076C8">
      <w:start w:val="5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nsid w:val="6D872312"/>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1">
    <w:nsid w:val="71756D59"/>
    <w:multiLevelType w:val="multilevel"/>
    <w:tmpl w:val="B53A25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723D6059"/>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3">
    <w:nsid w:val="75EF2399"/>
    <w:multiLevelType w:val="hybridMultilevel"/>
    <w:tmpl w:val="E1121F1E"/>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4">
    <w:nsid w:val="77D45534"/>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5">
    <w:nsid w:val="79615060"/>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6">
    <w:nsid w:val="7A86458A"/>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7">
    <w:nsid w:val="7BD57908"/>
    <w:multiLevelType w:val="hybridMultilevel"/>
    <w:tmpl w:val="2CCC1BC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8">
    <w:nsid w:val="7C5472AF"/>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8"/>
  </w:num>
  <w:num w:numId="2">
    <w:abstractNumId w:val="23"/>
  </w:num>
  <w:num w:numId="3">
    <w:abstractNumId w:val="27"/>
  </w:num>
  <w:num w:numId="4">
    <w:abstractNumId w:val="4"/>
  </w:num>
  <w:num w:numId="5">
    <w:abstractNumId w:val="25"/>
  </w:num>
  <w:num w:numId="6">
    <w:abstractNumId w:val="15"/>
  </w:num>
  <w:num w:numId="7">
    <w:abstractNumId w:val="1"/>
  </w:num>
  <w:num w:numId="8">
    <w:abstractNumId w:val="9"/>
  </w:num>
  <w:num w:numId="9">
    <w:abstractNumId w:val="0"/>
  </w:num>
  <w:num w:numId="10">
    <w:abstractNumId w:val="21"/>
  </w:num>
  <w:num w:numId="11">
    <w:abstractNumId w:val="16"/>
  </w:num>
  <w:num w:numId="12">
    <w:abstractNumId w:val="20"/>
  </w:num>
  <w:num w:numId="13">
    <w:abstractNumId w:val="29"/>
  </w:num>
  <w:num w:numId="14">
    <w:abstractNumId w:val="3"/>
  </w:num>
  <w:num w:numId="15">
    <w:abstractNumId w:val="8"/>
  </w:num>
  <w:num w:numId="16">
    <w:abstractNumId w:val="12"/>
  </w:num>
  <w:num w:numId="17">
    <w:abstractNumId w:val="13"/>
  </w:num>
  <w:num w:numId="18">
    <w:abstractNumId w:val="28"/>
  </w:num>
  <w:num w:numId="19">
    <w:abstractNumId w:val="11"/>
  </w:num>
  <w:num w:numId="20">
    <w:abstractNumId w:val="22"/>
  </w:num>
  <w:num w:numId="21">
    <w:abstractNumId w:val="10"/>
  </w:num>
  <w:num w:numId="22">
    <w:abstractNumId w:val="7"/>
  </w:num>
  <w:num w:numId="23">
    <w:abstractNumId w:val="30"/>
  </w:num>
  <w:num w:numId="24">
    <w:abstractNumId w:val="19"/>
  </w:num>
  <w:num w:numId="25">
    <w:abstractNumId w:val="17"/>
  </w:num>
  <w:num w:numId="26">
    <w:abstractNumId w:val="5"/>
  </w:num>
  <w:num w:numId="27">
    <w:abstractNumId w:val="31"/>
  </w:num>
  <w:num w:numId="28">
    <w:abstractNumId w:val="24"/>
  </w:num>
  <w:num w:numId="29">
    <w:abstractNumId w:val="14"/>
  </w:num>
  <w:num w:numId="30">
    <w:abstractNumId w:val="26"/>
  </w:num>
  <w:num w:numId="31">
    <w:abstractNumId w:val="6"/>
  </w:num>
  <w:num w:numId="32">
    <w:abstractNumId w:val="2"/>
  </w:num>
  <w:num w:numId="33">
    <w:abstractNumId w:val="32"/>
  </w:num>
  <w:num w:numId="34">
    <w:abstractNumId w:val="32"/>
    <w:lvlOverride w:ilvl="0">
      <w:lvl w:ilvl="0">
        <w:start w:val="7"/>
        <w:numFmt w:val="decimal"/>
        <w:lvlText w:val="%1."/>
        <w:lvlJc w:val="left"/>
        <w:pPr>
          <w:tabs>
            <w:tab w:val="num" w:pos="855"/>
          </w:tabs>
          <w:ind w:left="855" w:hanging="855"/>
        </w:pPr>
        <w:rPr>
          <w:rFonts w:hint="default"/>
          <w:color w:val="0000FF"/>
          <w:spacing w:val="0"/>
          <w:u w:val="double"/>
        </w:rPr>
      </w:lvl>
    </w:lvlOverride>
    <w:lvlOverride w:ilvl="1">
      <w:lvl w:ilvl="1">
        <w:start w:val="4"/>
        <w:numFmt w:val="decimal"/>
        <w:lvlText w:val="%1.%2."/>
        <w:lvlJc w:val="left"/>
        <w:pPr>
          <w:tabs>
            <w:tab w:val="num" w:pos="855"/>
          </w:tabs>
          <w:ind w:left="855" w:hanging="855"/>
        </w:pPr>
        <w:rPr>
          <w:rFonts w:hint="default"/>
          <w:color w:val="000000"/>
          <w:spacing w:val="0"/>
          <w:u w:val="none"/>
        </w:rPr>
      </w:lvl>
    </w:lvlOverride>
    <w:lvlOverride w:ilvl="2">
      <w:lvl w:ilvl="2">
        <w:start w:val="1"/>
        <w:numFmt w:val="decimal"/>
        <w:lvlText w:val="%1.%2.%3."/>
        <w:lvlJc w:val="left"/>
        <w:pPr>
          <w:tabs>
            <w:tab w:val="num" w:pos="1080"/>
          </w:tabs>
          <w:ind w:left="1080" w:hanging="1080"/>
        </w:pPr>
        <w:rPr>
          <w:rFonts w:hint="eastAsia"/>
          <w:color w:val="0000FF"/>
          <w:spacing w:val="0"/>
          <w:u w:val="double"/>
        </w:rPr>
      </w:lvl>
    </w:lvlOverride>
    <w:lvlOverride w:ilvl="3">
      <w:lvl w:ilvl="3">
        <w:start w:val="1"/>
        <w:numFmt w:val="decimal"/>
        <w:lvlText w:val="%1.%2.%3.%4."/>
        <w:lvlJc w:val="left"/>
        <w:pPr>
          <w:tabs>
            <w:tab w:val="num" w:pos="1080"/>
          </w:tabs>
          <w:ind w:left="1080" w:hanging="1080"/>
        </w:pPr>
        <w:rPr>
          <w:rFonts w:hint="eastAsia"/>
          <w:color w:val="0000FF"/>
          <w:spacing w:val="0"/>
          <w:u w:val="double"/>
        </w:rPr>
      </w:lvl>
    </w:lvlOverride>
    <w:lvlOverride w:ilvl="4">
      <w:lvl w:ilvl="4">
        <w:start w:val="1"/>
        <w:numFmt w:val="decimal"/>
        <w:lvlText w:val="%1.%2.%3.%4.%5."/>
        <w:lvlJc w:val="left"/>
        <w:pPr>
          <w:tabs>
            <w:tab w:val="num" w:pos="1440"/>
          </w:tabs>
          <w:ind w:left="1440" w:hanging="1440"/>
        </w:pPr>
        <w:rPr>
          <w:rFonts w:hint="eastAsia"/>
          <w:color w:val="0000FF"/>
          <w:spacing w:val="0"/>
          <w:u w:val="double"/>
        </w:rPr>
      </w:lvl>
    </w:lvlOverride>
    <w:lvlOverride w:ilvl="5">
      <w:lvl w:ilvl="5">
        <w:start w:val="1"/>
        <w:numFmt w:val="decimal"/>
        <w:lvlText w:val="%1.%2.%3.%4.%5.%6."/>
        <w:lvlJc w:val="left"/>
        <w:pPr>
          <w:tabs>
            <w:tab w:val="num" w:pos="1800"/>
          </w:tabs>
          <w:ind w:left="1800" w:hanging="1800"/>
        </w:pPr>
        <w:rPr>
          <w:rFonts w:hint="eastAsia"/>
          <w:color w:val="0000FF"/>
          <w:spacing w:val="0"/>
          <w:u w:val="double"/>
        </w:rPr>
      </w:lvl>
    </w:lvlOverride>
    <w:lvlOverride w:ilvl="6">
      <w:lvl w:ilvl="6">
        <w:start w:val="1"/>
        <w:numFmt w:val="decimal"/>
        <w:lvlText w:val="%1.%2.%3.%4.%5.%6.%7."/>
        <w:lvlJc w:val="left"/>
        <w:pPr>
          <w:tabs>
            <w:tab w:val="num" w:pos="1800"/>
          </w:tabs>
          <w:ind w:left="1800" w:hanging="1800"/>
        </w:pPr>
        <w:rPr>
          <w:rFonts w:hint="eastAsia"/>
          <w:color w:val="0000FF"/>
          <w:spacing w:val="0"/>
          <w:u w:val="double"/>
        </w:rPr>
      </w:lvl>
    </w:lvlOverride>
    <w:lvlOverride w:ilvl="7">
      <w:lvl w:ilvl="7">
        <w:start w:val="1"/>
        <w:numFmt w:val="decimal"/>
        <w:lvlText w:val="%1.%2.%3.%4.%5.%6.%7.%8."/>
        <w:lvlJc w:val="left"/>
        <w:pPr>
          <w:tabs>
            <w:tab w:val="num" w:pos="2160"/>
          </w:tabs>
          <w:ind w:left="2160" w:hanging="2160"/>
        </w:pPr>
        <w:rPr>
          <w:rFonts w:hint="eastAsia"/>
          <w:color w:val="0000FF"/>
          <w:spacing w:val="0"/>
          <w:u w:val="double"/>
        </w:rPr>
      </w:lvl>
    </w:lvlOverride>
    <w:lvlOverride w:ilvl="8">
      <w:lvl w:ilvl="8">
        <w:start w:val="1"/>
        <w:numFmt w:val="decimal"/>
        <w:lvlText w:val="%1.%2.%3.%4.%5.%6.%7.%8.%9."/>
        <w:lvlJc w:val="left"/>
        <w:pPr>
          <w:tabs>
            <w:tab w:val="num" w:pos="2520"/>
          </w:tabs>
          <w:ind w:left="2520" w:hanging="2520"/>
        </w:pPr>
        <w:rPr>
          <w:rFonts w:hint="eastAsia"/>
          <w:color w:val="0000FF"/>
          <w:spacing w:val="0"/>
          <w:u w:val="double"/>
        </w:rPr>
      </w:lvl>
    </w:lvlOverride>
  </w:num>
  <w:num w:numId="35">
    <w:abstractNumId w:val="34"/>
  </w:num>
  <w:num w:numId="36">
    <w:abstractNumId w:val="33"/>
    <w:lvlOverride w:ilvl="0">
      <w:lvl w:ilvl="0">
        <w:start w:val="7"/>
        <w:numFmt w:val="decimal"/>
        <w:lvlText w:val="%1."/>
        <w:lvlJc w:val="left"/>
        <w:pPr>
          <w:tabs>
            <w:tab w:val="num" w:pos="855"/>
          </w:tabs>
          <w:ind w:left="855" w:hanging="855"/>
        </w:pPr>
        <w:rPr>
          <w:rFonts w:cs="Times New Roman" w:hint="default"/>
          <w:color w:val="0000FF"/>
          <w:spacing w:val="0"/>
          <w:u w:val="double"/>
        </w:rPr>
      </w:lvl>
    </w:lvlOverride>
    <w:lvlOverride w:ilvl="1">
      <w:lvl w:ilvl="1">
        <w:start w:val="4"/>
        <w:numFmt w:val="decimal"/>
        <w:lvlText w:val="%1.%2."/>
        <w:lvlJc w:val="left"/>
        <w:pPr>
          <w:tabs>
            <w:tab w:val="num" w:pos="855"/>
          </w:tabs>
          <w:ind w:left="855" w:hanging="855"/>
        </w:pPr>
        <w:rPr>
          <w:rFonts w:cs="Times New Roman" w:hint="default"/>
          <w:color w:val="000000"/>
          <w:spacing w:val="0"/>
          <w:u w:val="none"/>
        </w:rPr>
      </w:lvl>
    </w:lvlOverride>
    <w:lvlOverride w:ilvl="2">
      <w:lvl w:ilvl="2">
        <w:start w:val="1"/>
        <w:numFmt w:val="decimal"/>
        <w:lvlText w:val="%1.%2.%3."/>
        <w:lvlJc w:val="left"/>
        <w:pPr>
          <w:tabs>
            <w:tab w:val="num" w:pos="1080"/>
          </w:tabs>
          <w:ind w:left="1080" w:hanging="1080"/>
        </w:pPr>
        <w:rPr>
          <w:rFonts w:cs="Times New Roman" w:hint="eastAsia"/>
          <w:color w:val="0000FF"/>
          <w:spacing w:val="0"/>
          <w:u w:val="double"/>
        </w:rPr>
      </w:lvl>
    </w:lvlOverride>
    <w:lvlOverride w:ilvl="3">
      <w:lvl w:ilvl="3">
        <w:start w:val="1"/>
        <w:numFmt w:val="decimal"/>
        <w:lvlText w:val="%1.%2.%3.%4."/>
        <w:lvlJc w:val="left"/>
        <w:pPr>
          <w:tabs>
            <w:tab w:val="num" w:pos="1080"/>
          </w:tabs>
          <w:ind w:left="1080" w:hanging="1080"/>
        </w:pPr>
        <w:rPr>
          <w:rFonts w:cs="Times New Roman" w:hint="eastAsia"/>
          <w:color w:val="0000FF"/>
          <w:spacing w:val="0"/>
          <w:u w:val="double"/>
        </w:rPr>
      </w:lvl>
    </w:lvlOverride>
    <w:lvlOverride w:ilvl="4">
      <w:lvl w:ilvl="4">
        <w:start w:val="1"/>
        <w:numFmt w:val="decimal"/>
        <w:lvlText w:val="%1.%2.%3.%4.%5."/>
        <w:lvlJc w:val="left"/>
        <w:pPr>
          <w:tabs>
            <w:tab w:val="num" w:pos="1440"/>
          </w:tabs>
          <w:ind w:left="1440" w:hanging="1440"/>
        </w:pPr>
        <w:rPr>
          <w:rFonts w:cs="Times New Roman" w:hint="eastAsia"/>
          <w:color w:val="0000FF"/>
          <w:spacing w:val="0"/>
          <w:u w:val="double"/>
        </w:rPr>
      </w:lvl>
    </w:lvlOverride>
    <w:lvlOverride w:ilvl="5">
      <w:lvl w:ilvl="5">
        <w:start w:val="1"/>
        <w:numFmt w:val="decimal"/>
        <w:lvlText w:val="%1.%2.%3.%4.%5.%6."/>
        <w:lvlJc w:val="left"/>
        <w:pPr>
          <w:tabs>
            <w:tab w:val="num" w:pos="1800"/>
          </w:tabs>
          <w:ind w:left="1800" w:hanging="1800"/>
        </w:pPr>
        <w:rPr>
          <w:rFonts w:cs="Times New Roman" w:hint="eastAsia"/>
          <w:color w:val="0000FF"/>
          <w:spacing w:val="0"/>
          <w:u w:val="double"/>
        </w:rPr>
      </w:lvl>
    </w:lvlOverride>
    <w:lvlOverride w:ilvl="6">
      <w:lvl w:ilvl="6">
        <w:start w:val="1"/>
        <w:numFmt w:val="decimal"/>
        <w:lvlText w:val="%1.%2.%3.%4.%5.%6.%7."/>
        <w:lvlJc w:val="left"/>
        <w:pPr>
          <w:tabs>
            <w:tab w:val="num" w:pos="1800"/>
          </w:tabs>
          <w:ind w:left="1800" w:hanging="1800"/>
        </w:pPr>
        <w:rPr>
          <w:rFonts w:cs="Times New Roman" w:hint="eastAsia"/>
          <w:color w:val="0000FF"/>
          <w:spacing w:val="0"/>
          <w:u w:val="double"/>
        </w:rPr>
      </w:lvl>
    </w:lvlOverride>
    <w:lvlOverride w:ilvl="7">
      <w:lvl w:ilvl="7">
        <w:start w:val="1"/>
        <w:numFmt w:val="decimal"/>
        <w:lvlText w:val="%1.%2.%3.%4.%5.%6.%7.%8."/>
        <w:lvlJc w:val="left"/>
        <w:pPr>
          <w:tabs>
            <w:tab w:val="num" w:pos="2160"/>
          </w:tabs>
          <w:ind w:left="2160" w:hanging="2160"/>
        </w:pPr>
        <w:rPr>
          <w:rFonts w:cs="Times New Roman" w:hint="eastAsia"/>
          <w:color w:val="0000FF"/>
          <w:spacing w:val="0"/>
          <w:u w:val="double"/>
        </w:rPr>
      </w:lvl>
    </w:lvlOverride>
    <w:lvlOverride w:ilvl="8">
      <w:lvl w:ilvl="8">
        <w:start w:val="1"/>
        <w:numFmt w:val="decimal"/>
        <w:lvlText w:val="%1.%2.%3.%4.%5.%6.%7.%8.%9."/>
        <w:lvlJc w:val="left"/>
        <w:pPr>
          <w:tabs>
            <w:tab w:val="num" w:pos="2520"/>
          </w:tabs>
          <w:ind w:left="2520" w:hanging="2520"/>
        </w:pPr>
        <w:rPr>
          <w:rFonts w:cs="Times New Roman" w:hint="eastAsia"/>
          <w:color w:val="0000FF"/>
          <w:spacing w:val="0"/>
          <w:u w:val="double"/>
        </w:rPr>
      </w:lvl>
    </w:lvlOverride>
  </w:num>
  <w:num w:numId="37">
    <w:abstractNumId w:val="98"/>
  </w:num>
  <w:num w:numId="38">
    <w:abstractNumId w:val="37"/>
  </w:num>
  <w:num w:numId="39">
    <w:abstractNumId w:val="39"/>
  </w:num>
  <w:num w:numId="40">
    <w:abstractNumId w:val="44"/>
  </w:num>
  <w:num w:numId="41">
    <w:abstractNumId w:val="35"/>
  </w:num>
  <w:num w:numId="42">
    <w:abstractNumId w:val="57"/>
  </w:num>
  <w:num w:numId="43">
    <w:abstractNumId w:val="56"/>
  </w:num>
  <w:num w:numId="44">
    <w:abstractNumId w:val="91"/>
  </w:num>
  <w:num w:numId="45">
    <w:abstractNumId w:val="43"/>
  </w:num>
  <w:num w:numId="46">
    <w:abstractNumId w:val="48"/>
  </w:num>
  <w:num w:numId="47">
    <w:abstractNumId w:val="69"/>
  </w:num>
  <w:num w:numId="48">
    <w:abstractNumId w:val="51"/>
  </w:num>
  <w:num w:numId="49">
    <w:abstractNumId w:val="58"/>
  </w:num>
  <w:num w:numId="50">
    <w:abstractNumId w:val="36"/>
  </w:num>
  <w:num w:numId="51">
    <w:abstractNumId w:val="97"/>
  </w:num>
  <w:num w:numId="52">
    <w:abstractNumId w:val="41"/>
  </w:num>
  <w:num w:numId="53">
    <w:abstractNumId w:val="38"/>
  </w:num>
  <w:num w:numId="54">
    <w:abstractNumId w:val="73"/>
  </w:num>
  <w:num w:numId="55">
    <w:abstractNumId w:val="52"/>
  </w:num>
  <w:num w:numId="56">
    <w:abstractNumId w:val="64"/>
  </w:num>
  <w:num w:numId="57">
    <w:abstractNumId w:val="75"/>
  </w:num>
  <w:num w:numId="58">
    <w:abstractNumId w:val="87"/>
  </w:num>
  <w:num w:numId="59">
    <w:abstractNumId w:val="40"/>
  </w:num>
  <w:num w:numId="60">
    <w:abstractNumId w:val="49"/>
  </w:num>
  <w:num w:numId="61">
    <w:abstractNumId w:val="47"/>
  </w:num>
  <w:num w:numId="62">
    <w:abstractNumId w:val="83"/>
  </w:num>
  <w:num w:numId="63">
    <w:abstractNumId w:val="78"/>
  </w:num>
  <w:num w:numId="64">
    <w:abstractNumId w:val="68"/>
  </w:num>
  <w:num w:numId="65">
    <w:abstractNumId w:val="85"/>
  </w:num>
  <w:num w:numId="66">
    <w:abstractNumId w:val="70"/>
  </w:num>
  <w:num w:numId="67">
    <w:abstractNumId w:val="82"/>
  </w:num>
  <w:num w:numId="68">
    <w:abstractNumId w:val="63"/>
  </w:num>
  <w:num w:numId="69">
    <w:abstractNumId w:val="94"/>
  </w:num>
  <w:num w:numId="70">
    <w:abstractNumId w:val="60"/>
  </w:num>
  <w:num w:numId="71">
    <w:abstractNumId w:val="80"/>
  </w:num>
  <w:num w:numId="72">
    <w:abstractNumId w:val="42"/>
  </w:num>
  <w:num w:numId="73">
    <w:abstractNumId w:val="93"/>
  </w:num>
  <w:num w:numId="74">
    <w:abstractNumId w:val="66"/>
  </w:num>
  <w:num w:numId="75">
    <w:abstractNumId w:val="61"/>
  </w:num>
  <w:num w:numId="76">
    <w:abstractNumId w:val="59"/>
  </w:num>
  <w:num w:numId="77">
    <w:abstractNumId w:val="72"/>
  </w:num>
  <w:num w:numId="78">
    <w:abstractNumId w:val="96"/>
  </w:num>
  <w:num w:numId="79">
    <w:abstractNumId w:val="62"/>
  </w:num>
  <w:num w:numId="80">
    <w:abstractNumId w:val="84"/>
  </w:num>
  <w:num w:numId="81">
    <w:abstractNumId w:val="76"/>
  </w:num>
  <w:num w:numId="82">
    <w:abstractNumId w:val="53"/>
  </w:num>
  <w:num w:numId="83">
    <w:abstractNumId w:val="81"/>
  </w:num>
  <w:num w:numId="84">
    <w:abstractNumId w:val="65"/>
  </w:num>
  <w:num w:numId="85">
    <w:abstractNumId w:val="46"/>
  </w:num>
  <w:num w:numId="86">
    <w:abstractNumId w:val="90"/>
  </w:num>
  <w:num w:numId="87">
    <w:abstractNumId w:val="67"/>
  </w:num>
  <w:num w:numId="88">
    <w:abstractNumId w:val="45"/>
  </w:num>
  <w:num w:numId="89">
    <w:abstractNumId w:val="89"/>
  </w:num>
  <w:num w:numId="90">
    <w:abstractNumId w:val="71"/>
  </w:num>
  <w:num w:numId="91">
    <w:abstractNumId w:val="95"/>
  </w:num>
  <w:num w:numId="92">
    <w:abstractNumId w:val="55"/>
  </w:num>
  <w:num w:numId="93">
    <w:abstractNumId w:val="92"/>
  </w:num>
  <w:num w:numId="94">
    <w:abstractNumId w:val="86"/>
  </w:num>
  <w:num w:numId="95">
    <w:abstractNumId w:val="54"/>
  </w:num>
  <w:num w:numId="96">
    <w:abstractNumId w:val="74"/>
  </w:num>
  <w:num w:numId="97">
    <w:abstractNumId w:val="88"/>
  </w:num>
  <w:num w:numId="98">
    <w:abstractNumId w:val="77"/>
  </w:num>
  <w:num w:numId="99">
    <w:abstractNumId w:val="79"/>
  </w:num>
  <w:num w:numId="100">
    <w:abstractNumId w:val="5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hyphenationZone w:val="425"/>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NDateTime" w:val="-1"/>
    <w:docVar w:name="#DNDocDBase" w:val="-1"/>
    <w:docVar w:name="#DNDocID" w:val="AMECURRENT 700412568.18 08-set-11 13:46"/>
    <w:docVar w:name="#DNDocMatterNo" w:val="0"/>
    <w:docVar w:name="#DNDocVer" w:val="-1"/>
    <w:docVar w:name="#DNFOpts" w:val="optFooter0"/>
    <w:docVar w:name="#DNLine2Chk" w:val="0"/>
    <w:docVar w:name="#DNPlacement" w:val="optAllPages"/>
    <w:docVar w:name="didIDFlag" w:val="8/9/2011 19:10:57"/>
  </w:docVars>
  <w:rsids>
    <w:rsidRoot w:val="00AF745C"/>
    <w:rsid w:val="000008CE"/>
    <w:rsid w:val="00004395"/>
    <w:rsid w:val="00024BA5"/>
    <w:rsid w:val="000940EF"/>
    <w:rsid w:val="000C245A"/>
    <w:rsid w:val="000E21D8"/>
    <w:rsid w:val="000F26C8"/>
    <w:rsid w:val="0010326C"/>
    <w:rsid w:val="00110F9B"/>
    <w:rsid w:val="001540DE"/>
    <w:rsid w:val="00161F00"/>
    <w:rsid w:val="00162392"/>
    <w:rsid w:val="00172003"/>
    <w:rsid w:val="00175774"/>
    <w:rsid w:val="001B7000"/>
    <w:rsid w:val="001D198D"/>
    <w:rsid w:val="00232A04"/>
    <w:rsid w:val="00236BFE"/>
    <w:rsid w:val="002409C9"/>
    <w:rsid w:val="0024119F"/>
    <w:rsid w:val="00246E54"/>
    <w:rsid w:val="0027628C"/>
    <w:rsid w:val="00282B27"/>
    <w:rsid w:val="002963FC"/>
    <w:rsid w:val="002D13A2"/>
    <w:rsid w:val="002E5573"/>
    <w:rsid w:val="00314BA5"/>
    <w:rsid w:val="00324BF5"/>
    <w:rsid w:val="00324C52"/>
    <w:rsid w:val="003410CF"/>
    <w:rsid w:val="003862C7"/>
    <w:rsid w:val="003867B0"/>
    <w:rsid w:val="00394719"/>
    <w:rsid w:val="003975D6"/>
    <w:rsid w:val="003B01A3"/>
    <w:rsid w:val="003F4158"/>
    <w:rsid w:val="00400687"/>
    <w:rsid w:val="00410CFE"/>
    <w:rsid w:val="00423383"/>
    <w:rsid w:val="004257F6"/>
    <w:rsid w:val="00440542"/>
    <w:rsid w:val="00485EA5"/>
    <w:rsid w:val="0049241B"/>
    <w:rsid w:val="004A2CEF"/>
    <w:rsid w:val="004B5A45"/>
    <w:rsid w:val="004D435C"/>
    <w:rsid w:val="004E267A"/>
    <w:rsid w:val="004E4EB7"/>
    <w:rsid w:val="0050744C"/>
    <w:rsid w:val="00514170"/>
    <w:rsid w:val="005264F3"/>
    <w:rsid w:val="005350D8"/>
    <w:rsid w:val="00545EBA"/>
    <w:rsid w:val="00545F40"/>
    <w:rsid w:val="00550B4B"/>
    <w:rsid w:val="005616D0"/>
    <w:rsid w:val="00566E92"/>
    <w:rsid w:val="00570D4F"/>
    <w:rsid w:val="00571413"/>
    <w:rsid w:val="005D4B8F"/>
    <w:rsid w:val="005E004D"/>
    <w:rsid w:val="005E1908"/>
    <w:rsid w:val="005E2D75"/>
    <w:rsid w:val="005F1005"/>
    <w:rsid w:val="006050B2"/>
    <w:rsid w:val="00607B34"/>
    <w:rsid w:val="00653E16"/>
    <w:rsid w:val="00654A45"/>
    <w:rsid w:val="006912FD"/>
    <w:rsid w:val="006A3E0D"/>
    <w:rsid w:val="006E5444"/>
    <w:rsid w:val="00713306"/>
    <w:rsid w:val="007170DD"/>
    <w:rsid w:val="00735688"/>
    <w:rsid w:val="00744282"/>
    <w:rsid w:val="007454C4"/>
    <w:rsid w:val="0075094F"/>
    <w:rsid w:val="00753C0B"/>
    <w:rsid w:val="007606BB"/>
    <w:rsid w:val="0077325D"/>
    <w:rsid w:val="00781119"/>
    <w:rsid w:val="00783560"/>
    <w:rsid w:val="00790FC0"/>
    <w:rsid w:val="007B4AC5"/>
    <w:rsid w:val="007E3B66"/>
    <w:rsid w:val="007E5AF2"/>
    <w:rsid w:val="007F7AF3"/>
    <w:rsid w:val="0080135D"/>
    <w:rsid w:val="00802447"/>
    <w:rsid w:val="008054F8"/>
    <w:rsid w:val="008324ED"/>
    <w:rsid w:val="00833AA0"/>
    <w:rsid w:val="008C398C"/>
    <w:rsid w:val="009136AD"/>
    <w:rsid w:val="00916371"/>
    <w:rsid w:val="00926725"/>
    <w:rsid w:val="009842CA"/>
    <w:rsid w:val="00991F0D"/>
    <w:rsid w:val="009A42BD"/>
    <w:rsid w:val="009C6687"/>
    <w:rsid w:val="009D354E"/>
    <w:rsid w:val="009E3573"/>
    <w:rsid w:val="009E581A"/>
    <w:rsid w:val="009F472E"/>
    <w:rsid w:val="009F7C41"/>
    <w:rsid w:val="00A05296"/>
    <w:rsid w:val="00A069C7"/>
    <w:rsid w:val="00A331E5"/>
    <w:rsid w:val="00A645EA"/>
    <w:rsid w:val="00A701EA"/>
    <w:rsid w:val="00A90A77"/>
    <w:rsid w:val="00AA3F5E"/>
    <w:rsid w:val="00AD7907"/>
    <w:rsid w:val="00AE1F40"/>
    <w:rsid w:val="00AF56FE"/>
    <w:rsid w:val="00AF745C"/>
    <w:rsid w:val="00B210B6"/>
    <w:rsid w:val="00B32B8B"/>
    <w:rsid w:val="00B669D5"/>
    <w:rsid w:val="00B90FE1"/>
    <w:rsid w:val="00BA3929"/>
    <w:rsid w:val="00BB649D"/>
    <w:rsid w:val="00BC0F78"/>
    <w:rsid w:val="00BC6F52"/>
    <w:rsid w:val="00BE048A"/>
    <w:rsid w:val="00C124BE"/>
    <w:rsid w:val="00C15FEC"/>
    <w:rsid w:val="00C52F98"/>
    <w:rsid w:val="00C56BD0"/>
    <w:rsid w:val="00C6410B"/>
    <w:rsid w:val="00C95A04"/>
    <w:rsid w:val="00CC676B"/>
    <w:rsid w:val="00D0241F"/>
    <w:rsid w:val="00D14272"/>
    <w:rsid w:val="00D37578"/>
    <w:rsid w:val="00D51F8D"/>
    <w:rsid w:val="00D52E06"/>
    <w:rsid w:val="00D8515A"/>
    <w:rsid w:val="00DA37CC"/>
    <w:rsid w:val="00DA6FED"/>
    <w:rsid w:val="00DB0B4B"/>
    <w:rsid w:val="00DB156D"/>
    <w:rsid w:val="00DC1B5C"/>
    <w:rsid w:val="00DD7DA0"/>
    <w:rsid w:val="00DF2E53"/>
    <w:rsid w:val="00E13FCF"/>
    <w:rsid w:val="00E41BFD"/>
    <w:rsid w:val="00E6530C"/>
    <w:rsid w:val="00E73925"/>
    <w:rsid w:val="00E76E9C"/>
    <w:rsid w:val="00E84E85"/>
    <w:rsid w:val="00EB0E0E"/>
    <w:rsid w:val="00EB0F37"/>
    <w:rsid w:val="00EB22B0"/>
    <w:rsid w:val="00EB6DA1"/>
    <w:rsid w:val="00EC2B8B"/>
    <w:rsid w:val="00EC3485"/>
    <w:rsid w:val="00EE0E9D"/>
    <w:rsid w:val="00F246A2"/>
    <w:rsid w:val="00F52F8E"/>
    <w:rsid w:val="00F64D66"/>
    <w:rsid w:val="00F77D01"/>
    <w:rsid w:val="00FA0D93"/>
    <w:rsid w:val="00FD6EB2"/>
    <w:rsid w:val="00FF74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6A2"/>
    <w:pPr>
      <w:autoSpaceDE w:val="0"/>
      <w:autoSpaceDN w:val="0"/>
      <w:adjustRightInd w:val="0"/>
    </w:pPr>
    <w:rPr>
      <w:rFonts w:ascii="Times New Roman" w:eastAsia="Times New Roman" w:hAnsi="Times New Roman"/>
    </w:rPr>
  </w:style>
  <w:style w:type="paragraph" w:styleId="Ttulo1">
    <w:name w:val="heading 1"/>
    <w:basedOn w:val="Normal"/>
    <w:next w:val="Normal"/>
    <w:link w:val="Ttulo1Char"/>
    <w:qFormat/>
    <w:rsid w:val="00F246A2"/>
    <w:pPr>
      <w:keepNext/>
      <w:spacing w:line="360" w:lineRule="auto"/>
      <w:jc w:val="both"/>
      <w:outlineLvl w:val="0"/>
    </w:pPr>
    <w:rPr>
      <w:b/>
      <w:bCs/>
    </w:rPr>
  </w:style>
  <w:style w:type="paragraph" w:styleId="Ttulo2">
    <w:name w:val="heading 2"/>
    <w:basedOn w:val="Normal"/>
    <w:next w:val="Normal"/>
    <w:link w:val="Ttulo2Char"/>
    <w:qFormat/>
    <w:rsid w:val="00F246A2"/>
    <w:pPr>
      <w:keepNext/>
      <w:widowControl w:val="0"/>
      <w:jc w:val="center"/>
      <w:outlineLvl w:val="1"/>
    </w:pPr>
    <w:rPr>
      <w:b/>
      <w:bCs/>
      <w:sz w:val="24"/>
      <w:szCs w:val="24"/>
    </w:rPr>
  </w:style>
  <w:style w:type="paragraph" w:styleId="Ttulo3">
    <w:name w:val="heading 3"/>
    <w:basedOn w:val="Normal"/>
    <w:next w:val="Normal"/>
    <w:link w:val="Ttulo3Char"/>
    <w:qFormat/>
    <w:rsid w:val="00F246A2"/>
    <w:pPr>
      <w:keepNext/>
      <w:tabs>
        <w:tab w:val="left" w:pos="426"/>
        <w:tab w:val="left" w:pos="709"/>
        <w:tab w:val="left" w:pos="1560"/>
      </w:tabs>
      <w:jc w:val="both"/>
      <w:outlineLvl w:val="2"/>
    </w:pPr>
    <w:rPr>
      <w:b/>
      <w:bCs/>
      <w:sz w:val="24"/>
      <w:szCs w:val="24"/>
    </w:rPr>
  </w:style>
  <w:style w:type="paragraph" w:styleId="Ttulo4">
    <w:name w:val="heading 4"/>
    <w:basedOn w:val="Normal"/>
    <w:next w:val="Normal"/>
    <w:link w:val="Ttulo4Char"/>
    <w:qFormat/>
    <w:rsid w:val="00F246A2"/>
    <w:pPr>
      <w:keepNext/>
      <w:spacing w:line="320" w:lineRule="exact"/>
      <w:ind w:right="57"/>
      <w:jc w:val="center"/>
      <w:outlineLvl w:val="3"/>
    </w:pPr>
    <w:rPr>
      <w:b/>
      <w:bCs/>
      <w:color w:val="000000"/>
      <w:sz w:val="24"/>
      <w:szCs w:val="24"/>
    </w:rPr>
  </w:style>
  <w:style w:type="paragraph" w:styleId="Ttulo5">
    <w:name w:val="heading 5"/>
    <w:basedOn w:val="Normal"/>
    <w:next w:val="Normal"/>
    <w:link w:val="Ttulo5Char"/>
    <w:qFormat/>
    <w:rsid w:val="00F246A2"/>
    <w:pPr>
      <w:keepNext/>
      <w:spacing w:line="320" w:lineRule="exact"/>
      <w:ind w:left="57" w:right="57"/>
      <w:jc w:val="center"/>
      <w:outlineLvl w:val="4"/>
    </w:pPr>
    <w:rPr>
      <w:b/>
      <w:bCs/>
      <w:color w:val="000000"/>
      <w:sz w:val="24"/>
      <w:szCs w:val="24"/>
    </w:rPr>
  </w:style>
  <w:style w:type="paragraph" w:styleId="Ttulo6">
    <w:name w:val="heading 6"/>
    <w:basedOn w:val="Normal"/>
    <w:next w:val="Normal"/>
    <w:link w:val="Ttulo6Char"/>
    <w:qFormat/>
    <w:rsid w:val="00F246A2"/>
    <w:pPr>
      <w:keepNext/>
      <w:spacing w:line="240" w:lineRule="exact"/>
      <w:ind w:left="708"/>
      <w:jc w:val="center"/>
      <w:outlineLvl w:val="5"/>
    </w:pPr>
    <w:rPr>
      <w:b/>
      <w:bCs/>
      <w:sz w:val="24"/>
      <w:szCs w:val="24"/>
    </w:rPr>
  </w:style>
  <w:style w:type="paragraph" w:styleId="Ttulo7">
    <w:name w:val="heading 7"/>
    <w:basedOn w:val="Normal"/>
    <w:next w:val="Normal"/>
    <w:link w:val="Ttulo7Char"/>
    <w:qFormat/>
    <w:rsid w:val="00F246A2"/>
    <w:pPr>
      <w:keepNext/>
      <w:spacing w:line="320" w:lineRule="exact"/>
      <w:ind w:right="57"/>
      <w:jc w:val="center"/>
      <w:outlineLvl w:val="6"/>
    </w:pPr>
    <w:rPr>
      <w:color w:val="000000"/>
      <w:sz w:val="24"/>
      <w:szCs w:val="24"/>
    </w:rPr>
  </w:style>
  <w:style w:type="paragraph" w:styleId="Ttulo8">
    <w:name w:val="heading 8"/>
    <w:basedOn w:val="Normal"/>
    <w:next w:val="Normal"/>
    <w:link w:val="Ttulo8Char"/>
    <w:qFormat/>
    <w:rsid w:val="00F246A2"/>
    <w:pPr>
      <w:keepNext/>
      <w:spacing w:line="320" w:lineRule="exact"/>
      <w:ind w:left="57" w:right="57"/>
      <w:jc w:val="center"/>
      <w:outlineLvl w:val="7"/>
    </w:pPr>
    <w:rPr>
      <w:color w:val="000000"/>
      <w:sz w:val="24"/>
      <w:szCs w:val="24"/>
    </w:rPr>
  </w:style>
  <w:style w:type="paragraph" w:styleId="Ttulo9">
    <w:name w:val="heading 9"/>
    <w:basedOn w:val="Normal"/>
    <w:next w:val="Normal"/>
    <w:link w:val="Ttulo9Char"/>
    <w:qFormat/>
    <w:rsid w:val="00F246A2"/>
    <w:pPr>
      <w:keepNext/>
      <w:spacing w:line="320" w:lineRule="atLeast"/>
      <w:ind w:right="57"/>
      <w:jc w:val="center"/>
      <w:outlineLvl w:val="8"/>
    </w:pPr>
    <w:rPr>
      <w:rFonts w:ascii="Frutiger Light" w:hAnsi="Frutiger Light" w:cs="Frutiger Light"/>
      <w:b/>
      <w:bCs/>
      <w:color w:val="00000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246A2"/>
    <w:rPr>
      <w:rFonts w:ascii="Times New Roman" w:eastAsia="Times New Roman" w:hAnsi="Times New Roman" w:cs="Times New Roman"/>
      <w:b/>
      <w:bCs/>
      <w:sz w:val="20"/>
      <w:szCs w:val="20"/>
      <w:lang w:val="pt-BR" w:eastAsia="pt-BR"/>
    </w:rPr>
  </w:style>
  <w:style w:type="character" w:customStyle="1" w:styleId="Ttulo2Char">
    <w:name w:val="Título 2 Char"/>
    <w:basedOn w:val="Fontepargpadro"/>
    <w:link w:val="Ttulo2"/>
    <w:rsid w:val="00F246A2"/>
    <w:rPr>
      <w:rFonts w:ascii="Times New Roman" w:eastAsia="Times New Roman" w:hAnsi="Times New Roman" w:cs="Times New Roman"/>
      <w:b/>
      <w:bCs/>
      <w:sz w:val="24"/>
      <w:szCs w:val="24"/>
      <w:lang w:val="pt-BR" w:eastAsia="pt-BR"/>
    </w:rPr>
  </w:style>
  <w:style w:type="character" w:customStyle="1" w:styleId="Ttulo3Char">
    <w:name w:val="Título 3 Char"/>
    <w:basedOn w:val="Fontepargpadro"/>
    <w:link w:val="Ttulo3"/>
    <w:rsid w:val="00F246A2"/>
    <w:rPr>
      <w:rFonts w:ascii="Times New Roman" w:eastAsia="Times New Roman" w:hAnsi="Times New Roman" w:cs="Times New Roman"/>
      <w:b/>
      <w:bCs/>
      <w:sz w:val="24"/>
      <w:szCs w:val="24"/>
      <w:lang w:val="pt-BR" w:eastAsia="pt-BR"/>
    </w:rPr>
  </w:style>
  <w:style w:type="character" w:customStyle="1" w:styleId="Ttulo4Char">
    <w:name w:val="Título 4 Char"/>
    <w:basedOn w:val="Fontepargpadro"/>
    <w:link w:val="Ttulo4"/>
    <w:rsid w:val="00F246A2"/>
    <w:rPr>
      <w:rFonts w:ascii="Times New Roman" w:eastAsia="Times New Roman" w:hAnsi="Times New Roman" w:cs="Times New Roman"/>
      <w:b/>
      <w:bCs/>
      <w:color w:val="000000"/>
      <w:sz w:val="24"/>
      <w:szCs w:val="24"/>
      <w:lang w:val="pt-BR" w:eastAsia="pt-BR"/>
    </w:rPr>
  </w:style>
  <w:style w:type="character" w:customStyle="1" w:styleId="Ttulo5Char">
    <w:name w:val="Título 5 Char"/>
    <w:basedOn w:val="Fontepargpadro"/>
    <w:link w:val="Ttulo5"/>
    <w:rsid w:val="00F246A2"/>
    <w:rPr>
      <w:rFonts w:ascii="Times New Roman" w:eastAsia="Times New Roman" w:hAnsi="Times New Roman" w:cs="Times New Roman"/>
      <w:b/>
      <w:bCs/>
      <w:color w:val="000000"/>
      <w:sz w:val="24"/>
      <w:szCs w:val="24"/>
      <w:lang w:val="pt-BR" w:eastAsia="pt-BR"/>
    </w:rPr>
  </w:style>
  <w:style w:type="character" w:customStyle="1" w:styleId="Ttulo6Char">
    <w:name w:val="Título 6 Char"/>
    <w:basedOn w:val="Fontepargpadro"/>
    <w:link w:val="Ttulo6"/>
    <w:rsid w:val="00F246A2"/>
    <w:rPr>
      <w:rFonts w:ascii="Times New Roman" w:eastAsia="Times New Roman" w:hAnsi="Times New Roman" w:cs="Times New Roman"/>
      <w:b/>
      <w:bCs/>
      <w:sz w:val="24"/>
      <w:szCs w:val="24"/>
      <w:lang w:val="pt-BR" w:eastAsia="pt-BR"/>
    </w:rPr>
  </w:style>
  <w:style w:type="character" w:customStyle="1" w:styleId="Ttulo7Char">
    <w:name w:val="Título 7 Char"/>
    <w:basedOn w:val="Fontepargpadro"/>
    <w:link w:val="Ttulo7"/>
    <w:rsid w:val="00F246A2"/>
    <w:rPr>
      <w:rFonts w:ascii="Times New Roman" w:eastAsia="Times New Roman" w:hAnsi="Times New Roman" w:cs="Times New Roman"/>
      <w:color w:val="000000"/>
      <w:sz w:val="24"/>
      <w:szCs w:val="24"/>
      <w:lang w:val="pt-BR" w:eastAsia="pt-BR"/>
    </w:rPr>
  </w:style>
  <w:style w:type="character" w:customStyle="1" w:styleId="Ttulo8Char">
    <w:name w:val="Título 8 Char"/>
    <w:basedOn w:val="Fontepargpadro"/>
    <w:link w:val="Ttulo8"/>
    <w:rsid w:val="00F246A2"/>
    <w:rPr>
      <w:rFonts w:ascii="Times New Roman" w:eastAsia="Times New Roman" w:hAnsi="Times New Roman" w:cs="Times New Roman"/>
      <w:color w:val="000000"/>
      <w:sz w:val="24"/>
      <w:szCs w:val="24"/>
      <w:lang w:val="pt-BR" w:eastAsia="pt-BR"/>
    </w:rPr>
  </w:style>
  <w:style w:type="character" w:customStyle="1" w:styleId="Ttulo9Char">
    <w:name w:val="Título 9 Char"/>
    <w:basedOn w:val="Fontepargpadro"/>
    <w:link w:val="Ttulo9"/>
    <w:rsid w:val="00F246A2"/>
    <w:rPr>
      <w:rFonts w:ascii="Frutiger Light" w:eastAsia="Times New Roman" w:hAnsi="Frutiger Light" w:cs="Frutiger Light"/>
      <w:b/>
      <w:bCs/>
      <w:color w:val="000000"/>
      <w:sz w:val="26"/>
      <w:szCs w:val="26"/>
      <w:lang w:val="pt-BR" w:eastAsia="pt-BR"/>
    </w:rPr>
  </w:style>
  <w:style w:type="paragraph" w:styleId="Recuodecorpodetexto">
    <w:name w:val="Body Text Indent"/>
    <w:aliases w:val="Body Text Bold Indent,bti"/>
    <w:basedOn w:val="Normal"/>
    <w:link w:val="RecuodecorpodetextoChar"/>
    <w:rsid w:val="00F246A2"/>
    <w:pPr>
      <w:tabs>
        <w:tab w:val="left" w:pos="567"/>
      </w:tabs>
      <w:ind w:left="1134" w:hanging="426"/>
      <w:jc w:val="both"/>
    </w:pPr>
    <w:rPr>
      <w:sz w:val="24"/>
      <w:szCs w:val="24"/>
    </w:rPr>
  </w:style>
  <w:style w:type="character" w:customStyle="1" w:styleId="RecuodecorpodetextoChar">
    <w:name w:val="Recuo de corpo de texto Char"/>
    <w:aliases w:val="Body Text Bold Indent Char,bti Char"/>
    <w:basedOn w:val="Fontepargpadro"/>
    <w:link w:val="Recuodecorpodetexto"/>
    <w:rsid w:val="00F246A2"/>
    <w:rPr>
      <w:rFonts w:ascii="Times New Roman" w:eastAsia="Times New Roman" w:hAnsi="Times New Roman" w:cs="Times New Roman"/>
      <w:sz w:val="24"/>
      <w:szCs w:val="24"/>
      <w:lang w:val="pt-BR" w:eastAsia="pt-BR"/>
    </w:rPr>
  </w:style>
  <w:style w:type="paragraph" w:customStyle="1" w:styleId="p0">
    <w:name w:val="p0"/>
    <w:basedOn w:val="Normal"/>
    <w:rsid w:val="00F246A2"/>
    <w:pPr>
      <w:widowControl w:val="0"/>
      <w:tabs>
        <w:tab w:val="left" w:pos="720"/>
      </w:tabs>
      <w:spacing w:line="240" w:lineRule="atLeast"/>
      <w:jc w:val="both"/>
    </w:pPr>
    <w:rPr>
      <w:rFonts w:ascii="Times" w:hAnsi="Times" w:cs="Times"/>
      <w:sz w:val="24"/>
      <w:szCs w:val="24"/>
    </w:rPr>
  </w:style>
  <w:style w:type="paragraph" w:customStyle="1" w:styleId="Societrio">
    <w:name w:val="Societário"/>
    <w:basedOn w:val="Normal"/>
    <w:rsid w:val="00F246A2"/>
    <w:rPr>
      <w:rFonts w:ascii="Courier" w:hAnsi="Courier" w:cs="Courier"/>
      <w:sz w:val="24"/>
      <w:szCs w:val="24"/>
    </w:rPr>
  </w:style>
  <w:style w:type="paragraph" w:styleId="Corpodetexto">
    <w:name w:val="Body Text"/>
    <w:aliases w:val="bt,BT,bt wide,body text"/>
    <w:basedOn w:val="Normal"/>
    <w:link w:val="CorpodetextoChar"/>
    <w:rsid w:val="00F246A2"/>
    <w:rPr>
      <w:sz w:val="18"/>
      <w:szCs w:val="18"/>
      <w:lang w:val="en-US"/>
    </w:rPr>
  </w:style>
  <w:style w:type="character" w:customStyle="1" w:styleId="CorpodetextoChar">
    <w:name w:val="Corpo de texto Char"/>
    <w:aliases w:val="bt Char,BT Char,bt wide Char,body text Char"/>
    <w:basedOn w:val="Fontepargpadro"/>
    <w:link w:val="Corpodetexto"/>
    <w:rsid w:val="00F246A2"/>
    <w:rPr>
      <w:rFonts w:ascii="Times New Roman" w:eastAsia="Times New Roman" w:hAnsi="Times New Roman" w:cs="Times New Roman"/>
      <w:sz w:val="18"/>
      <w:szCs w:val="18"/>
      <w:lang w:eastAsia="pt-BR"/>
    </w:rPr>
  </w:style>
  <w:style w:type="paragraph" w:styleId="Recuodecorpodetexto3">
    <w:name w:val="Body Text Indent 3"/>
    <w:basedOn w:val="Normal"/>
    <w:link w:val="Recuodecorpodetexto3Char"/>
    <w:rsid w:val="00F246A2"/>
    <w:pPr>
      <w:widowControl w:val="0"/>
      <w:tabs>
        <w:tab w:val="left" w:pos="709"/>
      </w:tabs>
      <w:ind w:left="709" w:hanging="709"/>
      <w:jc w:val="both"/>
    </w:pPr>
    <w:rPr>
      <w:sz w:val="24"/>
      <w:szCs w:val="24"/>
    </w:rPr>
  </w:style>
  <w:style w:type="character" w:customStyle="1" w:styleId="Recuodecorpodetexto3Char">
    <w:name w:val="Recuo de corpo de texto 3 Char"/>
    <w:basedOn w:val="Fontepargpadro"/>
    <w:link w:val="Recuodecorpodetexto3"/>
    <w:rsid w:val="00F246A2"/>
    <w:rPr>
      <w:rFonts w:ascii="Times New Roman" w:eastAsia="Times New Roman" w:hAnsi="Times New Roman" w:cs="Times New Roman"/>
      <w:sz w:val="24"/>
      <w:szCs w:val="24"/>
      <w:lang w:val="pt-BR" w:eastAsia="pt-BR"/>
    </w:rPr>
  </w:style>
  <w:style w:type="paragraph" w:styleId="Recuodecorpodetexto2">
    <w:name w:val="Body Text Indent 2"/>
    <w:basedOn w:val="Normal"/>
    <w:link w:val="Recuodecorpodetexto2Char"/>
    <w:rsid w:val="00F246A2"/>
    <w:pPr>
      <w:ind w:left="708"/>
    </w:pPr>
    <w:rPr>
      <w:sz w:val="24"/>
      <w:szCs w:val="24"/>
    </w:rPr>
  </w:style>
  <w:style w:type="character" w:customStyle="1" w:styleId="Recuodecorpodetexto2Char">
    <w:name w:val="Recuo de corpo de texto 2 Char"/>
    <w:basedOn w:val="Fontepargpadro"/>
    <w:link w:val="Recuodecorpodetexto2"/>
    <w:rsid w:val="00F246A2"/>
    <w:rPr>
      <w:rFonts w:ascii="Times New Roman" w:eastAsia="Times New Roman" w:hAnsi="Times New Roman" w:cs="Times New Roman"/>
      <w:sz w:val="24"/>
      <w:szCs w:val="24"/>
      <w:lang w:val="pt-BR" w:eastAsia="pt-BR"/>
    </w:rPr>
  </w:style>
  <w:style w:type="paragraph" w:styleId="Textoembloco">
    <w:name w:val="Block Text"/>
    <w:basedOn w:val="Normal"/>
    <w:rsid w:val="00F246A2"/>
    <w:pPr>
      <w:ind w:left="57" w:right="57"/>
      <w:jc w:val="both"/>
    </w:pPr>
    <w:rPr>
      <w:color w:val="000000"/>
      <w:sz w:val="24"/>
      <w:szCs w:val="24"/>
    </w:rPr>
  </w:style>
  <w:style w:type="character" w:styleId="Nmerodepgina">
    <w:name w:val="page number"/>
    <w:basedOn w:val="Fontepargpadro"/>
    <w:rsid w:val="00F246A2"/>
  </w:style>
  <w:style w:type="paragraph" w:styleId="Cabealho">
    <w:name w:val="header"/>
    <w:basedOn w:val="Normal"/>
    <w:link w:val="CabealhoChar"/>
    <w:rsid w:val="00F246A2"/>
    <w:pPr>
      <w:widowControl w:val="0"/>
      <w:tabs>
        <w:tab w:val="center" w:pos="4419"/>
        <w:tab w:val="right" w:pos="8838"/>
      </w:tabs>
    </w:pPr>
  </w:style>
  <w:style w:type="character" w:customStyle="1" w:styleId="CabealhoChar">
    <w:name w:val="Cabeçalho Char"/>
    <w:basedOn w:val="Fontepargpadro"/>
    <w:link w:val="Cabealho"/>
    <w:rsid w:val="00F246A2"/>
    <w:rPr>
      <w:rFonts w:ascii="Times New Roman" w:eastAsia="Times New Roman" w:hAnsi="Times New Roman" w:cs="Times New Roman"/>
      <w:sz w:val="20"/>
      <w:szCs w:val="20"/>
      <w:lang w:val="pt-BR" w:eastAsia="pt-BR"/>
    </w:rPr>
  </w:style>
  <w:style w:type="paragraph" w:styleId="Rodap">
    <w:name w:val="footer"/>
    <w:basedOn w:val="Normal"/>
    <w:link w:val="RodapChar"/>
    <w:uiPriority w:val="99"/>
    <w:rsid w:val="00F246A2"/>
    <w:pPr>
      <w:widowControl w:val="0"/>
      <w:tabs>
        <w:tab w:val="center" w:pos="4419"/>
        <w:tab w:val="right" w:pos="8838"/>
      </w:tabs>
    </w:pPr>
  </w:style>
  <w:style w:type="character" w:customStyle="1" w:styleId="RodapChar">
    <w:name w:val="Rodapé Char"/>
    <w:basedOn w:val="Fontepargpadro"/>
    <w:link w:val="Rodap"/>
    <w:uiPriority w:val="99"/>
    <w:rsid w:val="00F246A2"/>
    <w:rPr>
      <w:rFonts w:ascii="Times New Roman" w:eastAsia="Times New Roman" w:hAnsi="Times New Roman" w:cs="Times New Roman"/>
      <w:sz w:val="20"/>
      <w:szCs w:val="20"/>
      <w:lang w:val="pt-BR" w:eastAsia="pt-BR"/>
    </w:rPr>
  </w:style>
  <w:style w:type="paragraph" w:customStyle="1" w:styleId="BodyText21">
    <w:name w:val="Body Text 21"/>
    <w:basedOn w:val="Normal"/>
    <w:rsid w:val="00F246A2"/>
    <w:pPr>
      <w:widowControl w:val="0"/>
      <w:ind w:left="567"/>
      <w:jc w:val="both"/>
    </w:pPr>
    <w:rPr>
      <w:sz w:val="24"/>
      <w:szCs w:val="24"/>
      <w:lang w:val="en-AU"/>
    </w:rPr>
  </w:style>
  <w:style w:type="paragraph" w:styleId="Corpodetexto3">
    <w:name w:val="Body Text 3"/>
    <w:basedOn w:val="Normal"/>
    <w:link w:val="Corpodetexto3Char"/>
    <w:rsid w:val="00F246A2"/>
    <w:pPr>
      <w:tabs>
        <w:tab w:val="left" w:pos="9792"/>
      </w:tabs>
      <w:spacing w:line="360" w:lineRule="auto"/>
      <w:jc w:val="both"/>
    </w:pPr>
    <w:rPr>
      <w:color w:val="000000"/>
      <w:sz w:val="24"/>
      <w:szCs w:val="24"/>
    </w:rPr>
  </w:style>
  <w:style w:type="character" w:customStyle="1" w:styleId="Corpodetexto3Char">
    <w:name w:val="Corpo de texto 3 Char"/>
    <w:basedOn w:val="Fontepargpadro"/>
    <w:link w:val="Corpodetexto3"/>
    <w:rsid w:val="00F246A2"/>
    <w:rPr>
      <w:rFonts w:ascii="Times New Roman" w:eastAsia="Times New Roman" w:hAnsi="Times New Roman" w:cs="Times New Roman"/>
      <w:color w:val="000000"/>
      <w:sz w:val="24"/>
      <w:szCs w:val="24"/>
      <w:lang w:val="pt-BR" w:eastAsia="pt-BR"/>
    </w:rPr>
  </w:style>
  <w:style w:type="paragraph" w:customStyle="1" w:styleId="para">
    <w:name w:val="para"/>
    <w:rsid w:val="00F246A2"/>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w:sz w:val="24"/>
      <w:szCs w:val="24"/>
    </w:rPr>
  </w:style>
  <w:style w:type="paragraph" w:customStyle="1" w:styleId="p3">
    <w:name w:val="p3"/>
    <w:basedOn w:val="Normal"/>
    <w:rsid w:val="00F246A2"/>
    <w:pPr>
      <w:tabs>
        <w:tab w:val="left" w:pos="720"/>
      </w:tabs>
      <w:spacing w:line="240" w:lineRule="atLeast"/>
      <w:jc w:val="both"/>
    </w:pPr>
    <w:rPr>
      <w:rFonts w:ascii="Times" w:hAnsi="Times" w:cs="Times"/>
      <w:sz w:val="24"/>
      <w:szCs w:val="24"/>
    </w:rPr>
  </w:style>
  <w:style w:type="paragraph" w:customStyle="1" w:styleId="TEXTO">
    <w:name w:val="TEXTO"/>
    <w:autoRedefine/>
    <w:rsid w:val="00F246A2"/>
    <w:pPr>
      <w:keepNext/>
      <w:keepLines/>
      <w:widowControl w:val="0"/>
      <w:numPr>
        <w:ilvl w:val="1"/>
        <w:numId w:val="2"/>
      </w:numPr>
      <w:autoSpaceDE w:val="0"/>
      <w:autoSpaceDN w:val="0"/>
      <w:adjustRightInd w:val="0"/>
      <w:spacing w:line="300" w:lineRule="exact"/>
      <w:ind w:left="707" w:hanging="707"/>
      <w:jc w:val="both"/>
    </w:pPr>
    <w:rPr>
      <w:rFonts w:ascii="Frutiger Light" w:eastAsia="Times New Roman" w:hAnsi="Frutiger Light" w:cs="Frutiger Light"/>
      <w:sz w:val="26"/>
      <w:szCs w:val="26"/>
    </w:rPr>
  </w:style>
  <w:style w:type="paragraph" w:customStyle="1" w:styleId="BalloonText1">
    <w:name w:val="Balloon Text1"/>
    <w:basedOn w:val="Normal"/>
    <w:rsid w:val="00F246A2"/>
    <w:rPr>
      <w:rFonts w:ascii="Tahoma" w:hAnsi="Tahoma" w:cs="Tahoma"/>
      <w:sz w:val="16"/>
      <w:szCs w:val="16"/>
    </w:rPr>
  </w:style>
  <w:style w:type="paragraph" w:customStyle="1" w:styleId="times">
    <w:name w:val="times"/>
    <w:basedOn w:val="Normal"/>
    <w:rsid w:val="00F246A2"/>
    <w:pPr>
      <w:jc w:val="both"/>
    </w:pPr>
    <w:rPr>
      <w:sz w:val="24"/>
      <w:szCs w:val="24"/>
      <w:lang w:val="en-US"/>
    </w:rPr>
  </w:style>
  <w:style w:type="paragraph" w:styleId="Textodebalo">
    <w:name w:val="Balloon Text"/>
    <w:basedOn w:val="Normal"/>
    <w:link w:val="TextodebaloChar"/>
    <w:semiHidden/>
    <w:rsid w:val="00F246A2"/>
    <w:rPr>
      <w:rFonts w:ascii="Tahoma" w:hAnsi="Tahoma" w:cs="Tahoma"/>
      <w:sz w:val="16"/>
      <w:szCs w:val="16"/>
    </w:rPr>
  </w:style>
  <w:style w:type="character" w:customStyle="1" w:styleId="TextodebaloChar">
    <w:name w:val="Texto de balão Char"/>
    <w:basedOn w:val="Fontepargpadro"/>
    <w:link w:val="Textodebalo"/>
    <w:semiHidden/>
    <w:rsid w:val="00F246A2"/>
    <w:rPr>
      <w:rFonts w:ascii="Tahoma" w:eastAsia="Times New Roman" w:hAnsi="Tahoma" w:cs="Tahoma"/>
      <w:sz w:val="16"/>
      <w:szCs w:val="16"/>
      <w:lang w:val="pt-BR" w:eastAsia="pt-BR"/>
    </w:rPr>
  </w:style>
  <w:style w:type="paragraph" w:customStyle="1" w:styleId="Corpo">
    <w:name w:val="Corpo"/>
    <w:rsid w:val="00F246A2"/>
    <w:pPr>
      <w:autoSpaceDE w:val="0"/>
      <w:autoSpaceDN w:val="0"/>
      <w:adjustRightInd w:val="0"/>
    </w:pPr>
    <w:rPr>
      <w:rFonts w:ascii="CG Times (WN)" w:eastAsia="Times New Roman" w:hAnsi="CG Times (WN)" w:cs="CG Times (WN)"/>
      <w:color w:val="000000"/>
      <w:sz w:val="28"/>
      <w:szCs w:val="28"/>
      <w:lang w:val="en-US"/>
    </w:rPr>
  </w:style>
  <w:style w:type="character" w:customStyle="1" w:styleId="DeltaViewInsertion">
    <w:name w:val="DeltaView Insertion"/>
    <w:rsid w:val="00F246A2"/>
    <w:rPr>
      <w:color w:val="0000FF"/>
      <w:spacing w:val="0"/>
      <w:u w:val="double"/>
    </w:rPr>
  </w:style>
  <w:style w:type="paragraph" w:customStyle="1" w:styleId="RecuodecorpodetextoBodyTextBoldIndentbti">
    <w:name w:val="Recuo de corpo de texto.Body Text Bold Indent.bti"/>
    <w:basedOn w:val="Normal"/>
    <w:rsid w:val="00F246A2"/>
    <w:pPr>
      <w:tabs>
        <w:tab w:val="left" w:pos="1134"/>
      </w:tabs>
      <w:spacing w:after="240"/>
      <w:jc w:val="both"/>
    </w:pPr>
    <w:rPr>
      <w:b/>
      <w:bCs/>
      <w:i/>
      <w:iCs/>
      <w:u w:val="single"/>
    </w:rPr>
  </w:style>
  <w:style w:type="character" w:customStyle="1" w:styleId="Normal1">
    <w:name w:val="Normal1"/>
    <w:rsid w:val="00F246A2"/>
    <w:rPr>
      <w:rFonts w:ascii="Helvetica" w:hAnsi="Helvetica" w:cs="Helvetica"/>
      <w:spacing w:val="0"/>
      <w:sz w:val="24"/>
      <w:szCs w:val="24"/>
    </w:rPr>
  </w:style>
  <w:style w:type="character" w:styleId="Hyperlink">
    <w:name w:val="Hyperlink"/>
    <w:basedOn w:val="Fontepargpadro"/>
    <w:rsid w:val="00F246A2"/>
    <w:rPr>
      <w:color w:val="0000FF"/>
      <w:spacing w:val="0"/>
      <w:u w:val="single"/>
    </w:rPr>
  </w:style>
  <w:style w:type="paragraph" w:customStyle="1" w:styleId="Corpodetexto21">
    <w:name w:val="Corpo de texto 21"/>
    <w:aliases w:val="bt2"/>
    <w:basedOn w:val="Normal"/>
    <w:rsid w:val="00F246A2"/>
    <w:pPr>
      <w:widowControl w:val="0"/>
      <w:jc w:val="both"/>
    </w:pPr>
  </w:style>
  <w:style w:type="character" w:styleId="HiperlinkVisitado">
    <w:name w:val="FollowedHyperlink"/>
    <w:basedOn w:val="Fontepargpadro"/>
    <w:rsid w:val="00F246A2"/>
    <w:rPr>
      <w:color w:val="800080"/>
      <w:spacing w:val="0"/>
      <w:u w:val="single"/>
    </w:rPr>
  </w:style>
  <w:style w:type="paragraph" w:customStyle="1" w:styleId="MF2">
    <w:name w:val="MF2"/>
    <w:basedOn w:val="Normal"/>
    <w:autoRedefine/>
    <w:rsid w:val="00F246A2"/>
    <w:pPr>
      <w:numPr>
        <w:numId w:val="8"/>
      </w:numPr>
      <w:spacing w:line="320" w:lineRule="exact"/>
      <w:jc w:val="both"/>
    </w:pPr>
    <w:rPr>
      <w:b/>
      <w:bCs/>
    </w:rPr>
  </w:style>
  <w:style w:type="character" w:customStyle="1" w:styleId="DeltaViewMoveDestination">
    <w:name w:val="DeltaView Move Destination"/>
    <w:rsid w:val="00F246A2"/>
    <w:rPr>
      <w:color w:val="00C000"/>
      <w:spacing w:val="0"/>
      <w:u w:val="double"/>
    </w:rPr>
  </w:style>
  <w:style w:type="paragraph" w:customStyle="1" w:styleId="sub">
    <w:name w:val="sub"/>
    <w:rsid w:val="00F246A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Swiss"/>
      <w:sz w:val="22"/>
      <w:szCs w:val="22"/>
    </w:rPr>
  </w:style>
  <w:style w:type="paragraph" w:customStyle="1" w:styleId="CharCharCharCharCharCharCharChar">
    <w:name w:val="Char Char Char Char Char Char Char Char"/>
    <w:basedOn w:val="Normal"/>
    <w:rsid w:val="00F246A2"/>
    <w:pPr>
      <w:spacing w:after="160" w:line="240" w:lineRule="exact"/>
    </w:pPr>
    <w:rPr>
      <w:rFonts w:ascii="Verdana" w:hAnsi="Verdana" w:cs="Verdana"/>
      <w:lang w:val="en-US"/>
    </w:rPr>
  </w:style>
  <w:style w:type="character" w:customStyle="1" w:styleId="deltaviewinsertion0">
    <w:name w:val="deltaviewinsertion"/>
    <w:basedOn w:val="Fontepargpadro"/>
    <w:rsid w:val="00F246A2"/>
  </w:style>
  <w:style w:type="paragraph" w:customStyle="1" w:styleId="PARAGRAFONORMAL">
    <w:name w:val="PARAGRAFO NORMAL"/>
    <w:rsid w:val="00F246A2"/>
    <w:pPr>
      <w:autoSpaceDE w:val="0"/>
      <w:autoSpaceDN w:val="0"/>
      <w:adjustRightInd w:val="0"/>
      <w:spacing w:line="240" w:lineRule="exact"/>
      <w:jc w:val="both"/>
    </w:pPr>
    <w:rPr>
      <w:rFonts w:ascii="Courier" w:eastAsia="Times New Roman" w:hAnsi="Courier" w:cs="Courier"/>
      <w:sz w:val="24"/>
      <w:szCs w:val="24"/>
    </w:rPr>
  </w:style>
  <w:style w:type="paragraph" w:customStyle="1" w:styleId="c4">
    <w:name w:val="c4"/>
    <w:basedOn w:val="Normal"/>
    <w:rsid w:val="00F246A2"/>
    <w:pPr>
      <w:widowControl w:val="0"/>
      <w:jc w:val="center"/>
    </w:pPr>
    <w:rPr>
      <w:rFonts w:ascii="Times" w:hAnsi="Times" w:cs="Times"/>
      <w:sz w:val="24"/>
      <w:szCs w:val="24"/>
    </w:rPr>
  </w:style>
  <w:style w:type="paragraph" w:customStyle="1" w:styleId="CharChar1">
    <w:name w:val="Char Char1"/>
    <w:basedOn w:val="Normal"/>
    <w:rsid w:val="00F246A2"/>
    <w:pPr>
      <w:spacing w:after="160" w:line="240" w:lineRule="exact"/>
    </w:pPr>
    <w:rPr>
      <w:rFonts w:ascii="Verdana" w:eastAsia="MS Mincho" w:hAnsi="Verdana" w:cs="Verdana"/>
      <w:lang w:val="en-US"/>
    </w:rPr>
  </w:style>
  <w:style w:type="paragraph" w:customStyle="1" w:styleId="CharChar1Char">
    <w:name w:val="Char Char1 Char"/>
    <w:basedOn w:val="Normal"/>
    <w:rsid w:val="00F246A2"/>
    <w:pPr>
      <w:spacing w:after="160" w:line="240" w:lineRule="exact"/>
    </w:pPr>
    <w:rPr>
      <w:rFonts w:ascii="Verdana" w:eastAsia="MS Mincho" w:hAnsi="Verdana" w:cs="Verdana"/>
      <w:lang w:val="en-US"/>
    </w:rPr>
  </w:style>
  <w:style w:type="paragraph" w:customStyle="1" w:styleId="CharCharCharCharCharCharCharCharChar">
    <w:name w:val="Char Char Char Char Char Char Char Char Char"/>
    <w:basedOn w:val="Normal"/>
    <w:rsid w:val="00F246A2"/>
    <w:pPr>
      <w:spacing w:after="160" w:line="240" w:lineRule="exact"/>
    </w:pPr>
    <w:rPr>
      <w:rFonts w:ascii="Verdana" w:hAnsi="Verdana" w:cs="Verdana"/>
      <w:lang w:val="en-US"/>
    </w:rPr>
  </w:style>
  <w:style w:type="paragraph" w:styleId="Ttulo">
    <w:name w:val="Title"/>
    <w:basedOn w:val="Normal"/>
    <w:link w:val="TtuloChar"/>
    <w:qFormat/>
    <w:rsid w:val="00F246A2"/>
    <w:pPr>
      <w:jc w:val="center"/>
    </w:pPr>
    <w:rPr>
      <w:b/>
      <w:bCs/>
      <w:sz w:val="28"/>
      <w:szCs w:val="28"/>
      <w:u w:val="single"/>
    </w:rPr>
  </w:style>
  <w:style w:type="character" w:customStyle="1" w:styleId="TtuloChar">
    <w:name w:val="Título Char"/>
    <w:basedOn w:val="Fontepargpadro"/>
    <w:link w:val="Ttulo"/>
    <w:rsid w:val="00F246A2"/>
    <w:rPr>
      <w:rFonts w:ascii="Times New Roman" w:eastAsia="Times New Roman" w:hAnsi="Times New Roman" w:cs="Times New Roman"/>
      <w:b/>
      <w:bCs/>
      <w:sz w:val="28"/>
      <w:szCs w:val="28"/>
      <w:u w:val="single"/>
      <w:lang w:val="pt-BR" w:eastAsia="pt-BR"/>
    </w:rPr>
  </w:style>
  <w:style w:type="paragraph" w:customStyle="1" w:styleId="DefaultParagraphFont1">
    <w:name w:val="Default Paragraph Font1"/>
    <w:next w:val="Normal"/>
    <w:rsid w:val="00F246A2"/>
    <w:pPr>
      <w:autoSpaceDE w:val="0"/>
      <w:autoSpaceDN w:val="0"/>
      <w:adjustRightInd w:val="0"/>
    </w:pPr>
    <w:rPr>
      <w:rFonts w:ascii="CG Times" w:eastAsia="Times New Roman" w:hAnsi="CG Times" w:cs="CG Times"/>
    </w:rPr>
  </w:style>
  <w:style w:type="paragraph" w:customStyle="1" w:styleId="CharCharCharCharCharCharCharCharChar1Char">
    <w:name w:val="Char Char Char Char Char Char Char Char Char1 Char"/>
    <w:basedOn w:val="Normal"/>
    <w:rsid w:val="00F246A2"/>
    <w:pPr>
      <w:spacing w:after="160" w:line="240" w:lineRule="exact"/>
    </w:pPr>
    <w:rPr>
      <w:rFonts w:ascii="Verdana" w:eastAsia="MS Mincho" w:hAnsi="Verdana" w:cs="Verdana"/>
      <w:lang w:val="en-US"/>
    </w:rPr>
  </w:style>
  <w:style w:type="paragraph" w:customStyle="1" w:styleId="CharChar">
    <w:name w:val="Char Char"/>
    <w:basedOn w:val="Normal"/>
    <w:rsid w:val="00F246A2"/>
    <w:pPr>
      <w:spacing w:after="160" w:line="240" w:lineRule="exact"/>
    </w:pPr>
    <w:rPr>
      <w:rFonts w:ascii="Verdana" w:eastAsia="MS Mincho" w:hAnsi="Verdana" w:cs="Verdana"/>
      <w:lang w:val="en-US"/>
    </w:rPr>
  </w:style>
  <w:style w:type="paragraph" w:customStyle="1" w:styleId="DeltaViewTableHeading">
    <w:name w:val="DeltaView Table Heading"/>
    <w:basedOn w:val="Normal"/>
    <w:rsid w:val="00F246A2"/>
    <w:pPr>
      <w:spacing w:after="120"/>
    </w:pPr>
    <w:rPr>
      <w:rFonts w:ascii="Arial" w:hAnsi="Arial" w:cs="Arial"/>
      <w:b/>
      <w:bCs/>
      <w:sz w:val="24"/>
      <w:szCs w:val="24"/>
      <w:lang w:val="en-US"/>
    </w:rPr>
  </w:style>
  <w:style w:type="paragraph" w:customStyle="1" w:styleId="DeltaViewTableBody">
    <w:name w:val="DeltaView Table Body"/>
    <w:basedOn w:val="Normal"/>
    <w:rsid w:val="00F246A2"/>
    <w:rPr>
      <w:rFonts w:ascii="Arial" w:hAnsi="Arial" w:cs="Arial"/>
      <w:sz w:val="24"/>
      <w:szCs w:val="24"/>
      <w:lang w:val="en-US"/>
    </w:rPr>
  </w:style>
  <w:style w:type="paragraph" w:customStyle="1" w:styleId="DeltaViewAnnounce">
    <w:name w:val="DeltaView Announce"/>
    <w:rsid w:val="00F246A2"/>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styleId="Refdecomentrio">
    <w:name w:val="annotation reference"/>
    <w:basedOn w:val="Fontepargpadro"/>
    <w:semiHidden/>
    <w:rsid w:val="00F246A2"/>
    <w:rPr>
      <w:spacing w:val="0"/>
      <w:sz w:val="16"/>
      <w:szCs w:val="16"/>
    </w:rPr>
  </w:style>
  <w:style w:type="character" w:customStyle="1" w:styleId="DeltaViewDeletion">
    <w:name w:val="DeltaView Deletion"/>
    <w:rsid w:val="00F246A2"/>
    <w:rPr>
      <w:strike/>
      <w:color w:val="FF0000"/>
      <w:spacing w:val="0"/>
    </w:rPr>
  </w:style>
  <w:style w:type="character" w:customStyle="1" w:styleId="DeltaViewMoveSource">
    <w:name w:val="DeltaView Move Source"/>
    <w:rsid w:val="00F246A2"/>
    <w:rPr>
      <w:strike/>
      <w:color w:val="00C000"/>
      <w:spacing w:val="0"/>
    </w:rPr>
  </w:style>
  <w:style w:type="paragraph" w:styleId="Textodecomentrio">
    <w:name w:val="annotation text"/>
    <w:basedOn w:val="Normal"/>
    <w:link w:val="TextodecomentrioChar"/>
    <w:semiHidden/>
    <w:rsid w:val="00F246A2"/>
    <w:rPr>
      <w:lang w:val="en-US"/>
    </w:rPr>
  </w:style>
  <w:style w:type="character" w:customStyle="1" w:styleId="TextodecomentrioChar">
    <w:name w:val="Texto de comentário Char"/>
    <w:basedOn w:val="Fontepargpadro"/>
    <w:link w:val="Textodecomentrio"/>
    <w:semiHidden/>
    <w:rsid w:val="00F246A2"/>
    <w:rPr>
      <w:rFonts w:ascii="Times New Roman" w:eastAsia="Times New Roman" w:hAnsi="Times New Roman" w:cs="Times New Roman"/>
      <w:sz w:val="20"/>
      <w:szCs w:val="20"/>
      <w:lang w:eastAsia="pt-BR"/>
    </w:rPr>
  </w:style>
  <w:style w:type="character" w:customStyle="1" w:styleId="DeltaViewChangeNumber">
    <w:name w:val="DeltaView Change Number"/>
    <w:rsid w:val="00F246A2"/>
    <w:rPr>
      <w:color w:val="000000"/>
      <w:spacing w:val="0"/>
      <w:vertAlign w:val="superscript"/>
    </w:rPr>
  </w:style>
  <w:style w:type="character" w:customStyle="1" w:styleId="DeltaViewDelimiter">
    <w:name w:val="DeltaView Delimiter"/>
    <w:rsid w:val="00F246A2"/>
    <w:rPr>
      <w:spacing w:val="0"/>
    </w:rPr>
  </w:style>
  <w:style w:type="paragraph" w:styleId="MapadoDocumento">
    <w:name w:val="Document Map"/>
    <w:basedOn w:val="Normal"/>
    <w:link w:val="MapadoDocumentoChar"/>
    <w:semiHidden/>
    <w:rsid w:val="00F246A2"/>
    <w:pPr>
      <w:shd w:val="clear" w:color="auto" w:fill="000080"/>
    </w:pPr>
    <w:rPr>
      <w:rFonts w:ascii="Tahoma" w:hAnsi="Tahoma" w:cs="Tahoma"/>
      <w:sz w:val="24"/>
      <w:szCs w:val="24"/>
      <w:lang w:val="en-US"/>
    </w:rPr>
  </w:style>
  <w:style w:type="character" w:customStyle="1" w:styleId="MapadoDocumentoChar">
    <w:name w:val="Mapa do Documento Char"/>
    <w:basedOn w:val="Fontepargpadro"/>
    <w:link w:val="MapadoDocumento"/>
    <w:semiHidden/>
    <w:rsid w:val="00F246A2"/>
    <w:rPr>
      <w:rFonts w:ascii="Tahoma" w:eastAsia="Times New Roman" w:hAnsi="Tahoma" w:cs="Tahoma"/>
      <w:sz w:val="24"/>
      <w:szCs w:val="24"/>
      <w:shd w:val="clear" w:color="auto" w:fill="000080"/>
      <w:lang w:eastAsia="pt-BR"/>
    </w:rPr>
  </w:style>
  <w:style w:type="character" w:customStyle="1" w:styleId="DeltaViewFormatChange">
    <w:name w:val="DeltaView Format Change"/>
    <w:rsid w:val="00F246A2"/>
    <w:rPr>
      <w:color w:val="000000"/>
      <w:spacing w:val="0"/>
    </w:rPr>
  </w:style>
  <w:style w:type="character" w:customStyle="1" w:styleId="DeltaViewMovedDeletion">
    <w:name w:val="DeltaView Moved Deletion"/>
    <w:rsid w:val="00F246A2"/>
    <w:rPr>
      <w:strike/>
      <w:color w:val="C08080"/>
      <w:spacing w:val="0"/>
    </w:rPr>
  </w:style>
  <w:style w:type="character" w:customStyle="1" w:styleId="DeltaViewEditorComment">
    <w:name w:val="DeltaView Editor Comment"/>
    <w:basedOn w:val="Fontepargpadro"/>
    <w:rsid w:val="00F246A2"/>
    <w:rPr>
      <w:color w:val="0000FF"/>
      <w:spacing w:val="0"/>
      <w:u w:val="double"/>
    </w:rPr>
  </w:style>
  <w:style w:type="character" w:customStyle="1" w:styleId="DeltaViewStyleChangeText">
    <w:name w:val="DeltaView Style Change Text"/>
    <w:rsid w:val="00F246A2"/>
    <w:rPr>
      <w:color w:val="000000"/>
      <w:spacing w:val="0"/>
      <w:u w:val="double"/>
    </w:rPr>
  </w:style>
  <w:style w:type="character" w:customStyle="1" w:styleId="DeltaViewStyleChangeLabel">
    <w:name w:val="DeltaView Style Change Label"/>
    <w:rsid w:val="00F246A2"/>
    <w:rPr>
      <w:color w:val="000000"/>
      <w:spacing w:val="0"/>
    </w:rPr>
  </w:style>
  <w:style w:type="paragraph" w:customStyle="1" w:styleId="CharCharCharCharCharCharCharChar1">
    <w:name w:val="Char Char Char Char Char Char Char Char1"/>
    <w:basedOn w:val="Normal"/>
    <w:rsid w:val="00F246A2"/>
    <w:pPr>
      <w:spacing w:after="160" w:line="240" w:lineRule="exact"/>
    </w:pPr>
    <w:rPr>
      <w:rFonts w:ascii="Verdana" w:hAnsi="Verdana" w:cs="Verdana"/>
      <w:lang w:val="en-US"/>
    </w:rPr>
  </w:style>
  <w:style w:type="paragraph" w:customStyle="1" w:styleId="CharChar11">
    <w:name w:val="Char Char11"/>
    <w:basedOn w:val="Normal"/>
    <w:rsid w:val="00F246A2"/>
    <w:pPr>
      <w:spacing w:after="160" w:line="240" w:lineRule="exact"/>
    </w:pPr>
    <w:rPr>
      <w:rFonts w:ascii="Verdana" w:eastAsia="MS Mincho" w:hAnsi="Verdana" w:cs="Verdana"/>
      <w:lang w:val="en-US"/>
    </w:rPr>
  </w:style>
  <w:style w:type="paragraph" w:customStyle="1" w:styleId="CharChar1Char1">
    <w:name w:val="Char Char1 Char1"/>
    <w:basedOn w:val="Normal"/>
    <w:rsid w:val="00F246A2"/>
    <w:pPr>
      <w:spacing w:after="160" w:line="240" w:lineRule="exact"/>
    </w:pPr>
    <w:rPr>
      <w:rFonts w:ascii="Verdana" w:eastAsia="MS Mincho" w:hAnsi="Verdana" w:cs="Verdana"/>
      <w:lang w:val="en-US"/>
    </w:rPr>
  </w:style>
  <w:style w:type="paragraph" w:customStyle="1" w:styleId="CharCharCharCharCharCharCharCharChar2">
    <w:name w:val="Char Char Char Char Char Char Char Char Char2"/>
    <w:basedOn w:val="Normal"/>
    <w:rsid w:val="00F246A2"/>
    <w:pPr>
      <w:spacing w:after="160" w:line="240" w:lineRule="exact"/>
    </w:pPr>
    <w:rPr>
      <w:rFonts w:ascii="Verdana" w:hAnsi="Verdana" w:cs="Verdana"/>
      <w:lang w:val="en-US"/>
    </w:rPr>
  </w:style>
  <w:style w:type="paragraph" w:customStyle="1" w:styleId="CharCharCharCharCharCharCharCharChar1">
    <w:name w:val="Char Char Char Char Char Char Char Char Char1"/>
    <w:basedOn w:val="Normal"/>
    <w:rsid w:val="00F246A2"/>
    <w:pPr>
      <w:spacing w:after="160" w:line="240" w:lineRule="exact"/>
    </w:pPr>
    <w:rPr>
      <w:rFonts w:ascii="Verdana" w:eastAsia="MS Mincho" w:hAnsi="Verdana" w:cs="Verdana"/>
      <w:lang w:val="en-US"/>
    </w:rPr>
  </w:style>
  <w:style w:type="paragraph" w:customStyle="1" w:styleId="CharCharCharCharCharCharCharCharChar1Char1CharCharCharChar">
    <w:name w:val="Char Char Char Char Char Char Char Char Char1 Char1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1CharCharCharCharCharCharChar">
    <w:name w:val="Char1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CharCharCharCharCharChar">
    <w:name w:val="Char Char Char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Default">
    <w:name w:val="Default"/>
    <w:rsid w:val="00F246A2"/>
    <w:pPr>
      <w:widowControl w:val="0"/>
      <w:autoSpaceDE w:val="0"/>
      <w:autoSpaceDN w:val="0"/>
      <w:adjustRightInd w:val="0"/>
    </w:pPr>
    <w:rPr>
      <w:rFonts w:ascii="Arial" w:eastAsia="Times New Roman" w:hAnsi="Arial" w:cs="Arial"/>
      <w:color w:val="000000"/>
      <w:sz w:val="24"/>
      <w:szCs w:val="24"/>
    </w:rPr>
  </w:style>
  <w:style w:type="paragraph" w:customStyle="1" w:styleId="PARAGRAFOJURAMENTADO">
    <w:name w:val="PARAGRAFO JURAMENTADO"/>
    <w:basedOn w:val="Default"/>
    <w:next w:val="Default"/>
    <w:rsid w:val="00F246A2"/>
    <w:rPr>
      <w:color w:val="auto"/>
    </w:rPr>
  </w:style>
  <w:style w:type="paragraph" w:customStyle="1" w:styleId="CharCharCharCharCharCharCharCharChar1Char1CharCharCharCharCharCharChar">
    <w:name w:val="Char Char Char Char Char Char Char Char Char1 Char1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10">
    <w:name w:val="Char Char1"/>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
    <w:name w:val="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CharCharCharCharChar1Char1CharCharCharCharCharCharCharChar">
    <w:name w:val="Char Char Char Char Char Char Char Char Char1 Char1 Char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table" w:styleId="Tabelacomgrade">
    <w:name w:val="Table Grid"/>
    <w:basedOn w:val="Tabelanormal"/>
    <w:rsid w:val="00F246A2"/>
    <w:pPr>
      <w:autoSpaceDE w:val="0"/>
      <w:autoSpaceDN w:val="0"/>
      <w:adjustRightInd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31">
    <w:name w:val="Título 31"/>
    <w:aliases w:val="h3"/>
    <w:basedOn w:val="Normal"/>
    <w:next w:val="Normal"/>
    <w:rsid w:val="00F246A2"/>
    <w:pPr>
      <w:widowControl w:val="0"/>
      <w:ind w:left="354"/>
    </w:pPr>
    <w:rPr>
      <w:rFonts w:ascii="Tms Rmn" w:hAnsi="Tms Rmn" w:cs="Tms Rmn"/>
      <w:b/>
      <w:bCs/>
      <w:sz w:val="24"/>
      <w:szCs w:val="24"/>
      <w:lang w:val="en-US"/>
    </w:rPr>
  </w:style>
  <w:style w:type="paragraph" w:customStyle="1" w:styleId="Recuodecorpodetexto21">
    <w:name w:val="Recuo de corpo de texto 21"/>
    <w:basedOn w:val="Normal"/>
    <w:rsid w:val="00F246A2"/>
    <w:pPr>
      <w:widowControl w:val="0"/>
      <w:suppressAutoHyphens/>
      <w:spacing w:after="120" w:line="480" w:lineRule="auto"/>
      <w:ind w:left="283"/>
    </w:pPr>
  </w:style>
  <w:style w:type="paragraph" w:customStyle="1" w:styleId="CharCharCharChar0">
    <w:name w:val="Char Char Char Char"/>
    <w:basedOn w:val="Normal"/>
    <w:rsid w:val="00F246A2"/>
    <w:pPr>
      <w:autoSpaceDE/>
      <w:autoSpaceDN/>
      <w:adjustRightInd/>
      <w:spacing w:after="160" w:line="240" w:lineRule="exact"/>
    </w:pPr>
    <w:rPr>
      <w:rFonts w:ascii="Verdana" w:eastAsia="MS Mincho" w:hAnsi="Verdana"/>
      <w:lang w:val="en-US" w:eastAsia="en-US"/>
    </w:rPr>
  </w:style>
  <w:style w:type="paragraph" w:styleId="PargrafodaLista">
    <w:name w:val="List Paragraph"/>
    <w:basedOn w:val="Normal"/>
    <w:uiPriority w:val="34"/>
    <w:qFormat/>
    <w:rsid w:val="00F246A2"/>
    <w:pPr>
      <w:ind w:left="708"/>
    </w:pPr>
  </w:style>
  <w:style w:type="paragraph" w:styleId="Textodenotaderodap">
    <w:name w:val="footnote text"/>
    <w:basedOn w:val="Normal"/>
    <w:link w:val="TextodenotaderodapChar"/>
    <w:uiPriority w:val="99"/>
    <w:semiHidden/>
    <w:unhideWhenUsed/>
    <w:rsid w:val="00F246A2"/>
  </w:style>
  <w:style w:type="character" w:customStyle="1" w:styleId="TextodenotaderodapChar">
    <w:name w:val="Texto de nota de rodapé Char"/>
    <w:basedOn w:val="Fontepargpadro"/>
    <w:link w:val="Textodenotaderodap"/>
    <w:uiPriority w:val="99"/>
    <w:semiHidden/>
    <w:rsid w:val="00F246A2"/>
    <w:rPr>
      <w:rFonts w:ascii="Times New Roman" w:eastAsia="Times New Roman" w:hAnsi="Times New Roman" w:cs="Times New Roman"/>
      <w:sz w:val="20"/>
      <w:szCs w:val="20"/>
      <w:lang w:val="pt-BR" w:eastAsia="pt-BR"/>
    </w:rPr>
  </w:style>
  <w:style w:type="character" w:styleId="Refdenotaderodap">
    <w:name w:val="footnote reference"/>
    <w:basedOn w:val="Fontepargpadro"/>
    <w:uiPriority w:val="99"/>
    <w:semiHidden/>
    <w:unhideWhenUsed/>
    <w:rsid w:val="00F246A2"/>
    <w:rPr>
      <w:vertAlign w:val="superscript"/>
    </w:rPr>
  </w:style>
  <w:style w:type="paragraph" w:styleId="Reviso">
    <w:name w:val="Revision"/>
    <w:hidden/>
    <w:uiPriority w:val="99"/>
    <w:semiHidden/>
    <w:rsid w:val="00F246A2"/>
    <w:rPr>
      <w:rFonts w:ascii="Times New Roman" w:eastAsia="Times New Roman" w:hAnsi="Times New Roman"/>
    </w:rPr>
  </w:style>
  <w:style w:type="character" w:customStyle="1" w:styleId="AssuntodocomentrioChar">
    <w:name w:val="Assunto do comentário Char"/>
    <w:basedOn w:val="TextodecomentrioChar"/>
    <w:link w:val="Assuntodocomentrio"/>
    <w:uiPriority w:val="99"/>
    <w:semiHidden/>
    <w:rsid w:val="00F246A2"/>
    <w:rPr>
      <w:rFonts w:ascii="Times New Roman" w:eastAsia="Times New Roman" w:hAnsi="Times New Roman" w:cs="Times New Roman"/>
      <w:b/>
      <w:bCs/>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F246A2"/>
    <w:rPr>
      <w:b/>
      <w:bCs/>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6A2"/>
    <w:pPr>
      <w:autoSpaceDE w:val="0"/>
      <w:autoSpaceDN w:val="0"/>
      <w:adjustRightInd w:val="0"/>
    </w:pPr>
    <w:rPr>
      <w:rFonts w:ascii="Times New Roman" w:eastAsia="Times New Roman" w:hAnsi="Times New Roman"/>
    </w:rPr>
  </w:style>
  <w:style w:type="paragraph" w:styleId="Ttulo1">
    <w:name w:val="heading 1"/>
    <w:basedOn w:val="Normal"/>
    <w:next w:val="Normal"/>
    <w:link w:val="Ttulo1Char"/>
    <w:qFormat/>
    <w:rsid w:val="00F246A2"/>
    <w:pPr>
      <w:keepNext/>
      <w:spacing w:line="360" w:lineRule="auto"/>
      <w:jc w:val="both"/>
      <w:outlineLvl w:val="0"/>
    </w:pPr>
    <w:rPr>
      <w:b/>
      <w:bCs/>
    </w:rPr>
  </w:style>
  <w:style w:type="paragraph" w:styleId="Ttulo2">
    <w:name w:val="heading 2"/>
    <w:basedOn w:val="Normal"/>
    <w:next w:val="Normal"/>
    <w:link w:val="Ttulo2Char"/>
    <w:qFormat/>
    <w:rsid w:val="00F246A2"/>
    <w:pPr>
      <w:keepNext/>
      <w:widowControl w:val="0"/>
      <w:jc w:val="center"/>
      <w:outlineLvl w:val="1"/>
    </w:pPr>
    <w:rPr>
      <w:b/>
      <w:bCs/>
      <w:sz w:val="24"/>
      <w:szCs w:val="24"/>
    </w:rPr>
  </w:style>
  <w:style w:type="paragraph" w:styleId="Ttulo3">
    <w:name w:val="heading 3"/>
    <w:basedOn w:val="Normal"/>
    <w:next w:val="Normal"/>
    <w:link w:val="Ttulo3Char"/>
    <w:qFormat/>
    <w:rsid w:val="00F246A2"/>
    <w:pPr>
      <w:keepNext/>
      <w:tabs>
        <w:tab w:val="left" w:pos="426"/>
        <w:tab w:val="left" w:pos="709"/>
        <w:tab w:val="left" w:pos="1560"/>
      </w:tabs>
      <w:jc w:val="both"/>
      <w:outlineLvl w:val="2"/>
    </w:pPr>
    <w:rPr>
      <w:b/>
      <w:bCs/>
      <w:sz w:val="24"/>
      <w:szCs w:val="24"/>
    </w:rPr>
  </w:style>
  <w:style w:type="paragraph" w:styleId="Ttulo4">
    <w:name w:val="heading 4"/>
    <w:basedOn w:val="Normal"/>
    <w:next w:val="Normal"/>
    <w:link w:val="Ttulo4Char"/>
    <w:qFormat/>
    <w:rsid w:val="00F246A2"/>
    <w:pPr>
      <w:keepNext/>
      <w:spacing w:line="320" w:lineRule="exact"/>
      <w:ind w:right="57"/>
      <w:jc w:val="center"/>
      <w:outlineLvl w:val="3"/>
    </w:pPr>
    <w:rPr>
      <w:b/>
      <w:bCs/>
      <w:color w:val="000000"/>
      <w:sz w:val="24"/>
      <w:szCs w:val="24"/>
    </w:rPr>
  </w:style>
  <w:style w:type="paragraph" w:styleId="Ttulo5">
    <w:name w:val="heading 5"/>
    <w:basedOn w:val="Normal"/>
    <w:next w:val="Normal"/>
    <w:link w:val="Ttulo5Char"/>
    <w:qFormat/>
    <w:rsid w:val="00F246A2"/>
    <w:pPr>
      <w:keepNext/>
      <w:spacing w:line="320" w:lineRule="exact"/>
      <w:ind w:left="57" w:right="57"/>
      <w:jc w:val="center"/>
      <w:outlineLvl w:val="4"/>
    </w:pPr>
    <w:rPr>
      <w:b/>
      <w:bCs/>
      <w:color w:val="000000"/>
      <w:sz w:val="24"/>
      <w:szCs w:val="24"/>
    </w:rPr>
  </w:style>
  <w:style w:type="paragraph" w:styleId="Ttulo6">
    <w:name w:val="heading 6"/>
    <w:basedOn w:val="Normal"/>
    <w:next w:val="Normal"/>
    <w:link w:val="Ttulo6Char"/>
    <w:qFormat/>
    <w:rsid w:val="00F246A2"/>
    <w:pPr>
      <w:keepNext/>
      <w:spacing w:line="240" w:lineRule="exact"/>
      <w:ind w:left="708"/>
      <w:jc w:val="center"/>
      <w:outlineLvl w:val="5"/>
    </w:pPr>
    <w:rPr>
      <w:b/>
      <w:bCs/>
      <w:sz w:val="24"/>
      <w:szCs w:val="24"/>
    </w:rPr>
  </w:style>
  <w:style w:type="paragraph" w:styleId="Ttulo7">
    <w:name w:val="heading 7"/>
    <w:basedOn w:val="Normal"/>
    <w:next w:val="Normal"/>
    <w:link w:val="Ttulo7Char"/>
    <w:qFormat/>
    <w:rsid w:val="00F246A2"/>
    <w:pPr>
      <w:keepNext/>
      <w:spacing w:line="320" w:lineRule="exact"/>
      <w:ind w:right="57"/>
      <w:jc w:val="center"/>
      <w:outlineLvl w:val="6"/>
    </w:pPr>
    <w:rPr>
      <w:color w:val="000000"/>
      <w:sz w:val="24"/>
      <w:szCs w:val="24"/>
    </w:rPr>
  </w:style>
  <w:style w:type="paragraph" w:styleId="Ttulo8">
    <w:name w:val="heading 8"/>
    <w:basedOn w:val="Normal"/>
    <w:next w:val="Normal"/>
    <w:link w:val="Ttulo8Char"/>
    <w:qFormat/>
    <w:rsid w:val="00F246A2"/>
    <w:pPr>
      <w:keepNext/>
      <w:spacing w:line="320" w:lineRule="exact"/>
      <w:ind w:left="57" w:right="57"/>
      <w:jc w:val="center"/>
      <w:outlineLvl w:val="7"/>
    </w:pPr>
    <w:rPr>
      <w:color w:val="000000"/>
      <w:sz w:val="24"/>
      <w:szCs w:val="24"/>
    </w:rPr>
  </w:style>
  <w:style w:type="paragraph" w:styleId="Ttulo9">
    <w:name w:val="heading 9"/>
    <w:basedOn w:val="Normal"/>
    <w:next w:val="Normal"/>
    <w:link w:val="Ttulo9Char"/>
    <w:qFormat/>
    <w:rsid w:val="00F246A2"/>
    <w:pPr>
      <w:keepNext/>
      <w:spacing w:line="320" w:lineRule="atLeast"/>
      <w:ind w:right="57"/>
      <w:jc w:val="center"/>
      <w:outlineLvl w:val="8"/>
    </w:pPr>
    <w:rPr>
      <w:rFonts w:ascii="Frutiger Light" w:hAnsi="Frutiger Light" w:cs="Frutiger Light"/>
      <w:b/>
      <w:bCs/>
      <w:color w:val="00000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246A2"/>
    <w:rPr>
      <w:rFonts w:ascii="Times New Roman" w:eastAsia="Times New Roman" w:hAnsi="Times New Roman" w:cs="Times New Roman"/>
      <w:b/>
      <w:bCs/>
      <w:sz w:val="20"/>
      <w:szCs w:val="20"/>
      <w:lang w:val="pt-BR" w:eastAsia="pt-BR"/>
    </w:rPr>
  </w:style>
  <w:style w:type="character" w:customStyle="1" w:styleId="Ttulo2Char">
    <w:name w:val="Título 2 Char"/>
    <w:basedOn w:val="Fontepargpadro"/>
    <w:link w:val="Ttulo2"/>
    <w:rsid w:val="00F246A2"/>
    <w:rPr>
      <w:rFonts w:ascii="Times New Roman" w:eastAsia="Times New Roman" w:hAnsi="Times New Roman" w:cs="Times New Roman"/>
      <w:b/>
      <w:bCs/>
      <w:sz w:val="24"/>
      <w:szCs w:val="24"/>
      <w:lang w:val="pt-BR" w:eastAsia="pt-BR"/>
    </w:rPr>
  </w:style>
  <w:style w:type="character" w:customStyle="1" w:styleId="Ttulo3Char">
    <w:name w:val="Título 3 Char"/>
    <w:basedOn w:val="Fontepargpadro"/>
    <w:link w:val="Ttulo3"/>
    <w:rsid w:val="00F246A2"/>
    <w:rPr>
      <w:rFonts w:ascii="Times New Roman" w:eastAsia="Times New Roman" w:hAnsi="Times New Roman" w:cs="Times New Roman"/>
      <w:b/>
      <w:bCs/>
      <w:sz w:val="24"/>
      <w:szCs w:val="24"/>
      <w:lang w:val="pt-BR" w:eastAsia="pt-BR"/>
    </w:rPr>
  </w:style>
  <w:style w:type="character" w:customStyle="1" w:styleId="Ttulo4Char">
    <w:name w:val="Título 4 Char"/>
    <w:basedOn w:val="Fontepargpadro"/>
    <w:link w:val="Ttulo4"/>
    <w:rsid w:val="00F246A2"/>
    <w:rPr>
      <w:rFonts w:ascii="Times New Roman" w:eastAsia="Times New Roman" w:hAnsi="Times New Roman" w:cs="Times New Roman"/>
      <w:b/>
      <w:bCs/>
      <w:color w:val="000000"/>
      <w:sz w:val="24"/>
      <w:szCs w:val="24"/>
      <w:lang w:val="pt-BR" w:eastAsia="pt-BR"/>
    </w:rPr>
  </w:style>
  <w:style w:type="character" w:customStyle="1" w:styleId="Ttulo5Char">
    <w:name w:val="Título 5 Char"/>
    <w:basedOn w:val="Fontepargpadro"/>
    <w:link w:val="Ttulo5"/>
    <w:rsid w:val="00F246A2"/>
    <w:rPr>
      <w:rFonts w:ascii="Times New Roman" w:eastAsia="Times New Roman" w:hAnsi="Times New Roman" w:cs="Times New Roman"/>
      <w:b/>
      <w:bCs/>
      <w:color w:val="000000"/>
      <w:sz w:val="24"/>
      <w:szCs w:val="24"/>
      <w:lang w:val="pt-BR" w:eastAsia="pt-BR"/>
    </w:rPr>
  </w:style>
  <w:style w:type="character" w:customStyle="1" w:styleId="Ttulo6Char">
    <w:name w:val="Título 6 Char"/>
    <w:basedOn w:val="Fontepargpadro"/>
    <w:link w:val="Ttulo6"/>
    <w:rsid w:val="00F246A2"/>
    <w:rPr>
      <w:rFonts w:ascii="Times New Roman" w:eastAsia="Times New Roman" w:hAnsi="Times New Roman" w:cs="Times New Roman"/>
      <w:b/>
      <w:bCs/>
      <w:sz w:val="24"/>
      <w:szCs w:val="24"/>
      <w:lang w:val="pt-BR" w:eastAsia="pt-BR"/>
    </w:rPr>
  </w:style>
  <w:style w:type="character" w:customStyle="1" w:styleId="Ttulo7Char">
    <w:name w:val="Título 7 Char"/>
    <w:basedOn w:val="Fontepargpadro"/>
    <w:link w:val="Ttulo7"/>
    <w:rsid w:val="00F246A2"/>
    <w:rPr>
      <w:rFonts w:ascii="Times New Roman" w:eastAsia="Times New Roman" w:hAnsi="Times New Roman" w:cs="Times New Roman"/>
      <w:color w:val="000000"/>
      <w:sz w:val="24"/>
      <w:szCs w:val="24"/>
      <w:lang w:val="pt-BR" w:eastAsia="pt-BR"/>
    </w:rPr>
  </w:style>
  <w:style w:type="character" w:customStyle="1" w:styleId="Ttulo8Char">
    <w:name w:val="Título 8 Char"/>
    <w:basedOn w:val="Fontepargpadro"/>
    <w:link w:val="Ttulo8"/>
    <w:rsid w:val="00F246A2"/>
    <w:rPr>
      <w:rFonts w:ascii="Times New Roman" w:eastAsia="Times New Roman" w:hAnsi="Times New Roman" w:cs="Times New Roman"/>
      <w:color w:val="000000"/>
      <w:sz w:val="24"/>
      <w:szCs w:val="24"/>
      <w:lang w:val="pt-BR" w:eastAsia="pt-BR"/>
    </w:rPr>
  </w:style>
  <w:style w:type="character" w:customStyle="1" w:styleId="Ttulo9Char">
    <w:name w:val="Título 9 Char"/>
    <w:basedOn w:val="Fontepargpadro"/>
    <w:link w:val="Ttulo9"/>
    <w:rsid w:val="00F246A2"/>
    <w:rPr>
      <w:rFonts w:ascii="Frutiger Light" w:eastAsia="Times New Roman" w:hAnsi="Frutiger Light" w:cs="Frutiger Light"/>
      <w:b/>
      <w:bCs/>
      <w:color w:val="000000"/>
      <w:sz w:val="26"/>
      <w:szCs w:val="26"/>
      <w:lang w:val="pt-BR" w:eastAsia="pt-BR"/>
    </w:rPr>
  </w:style>
  <w:style w:type="paragraph" w:styleId="Recuodecorpodetexto">
    <w:name w:val="Body Text Indent"/>
    <w:aliases w:val="Body Text Bold Indent,bti"/>
    <w:basedOn w:val="Normal"/>
    <w:link w:val="RecuodecorpodetextoChar"/>
    <w:rsid w:val="00F246A2"/>
    <w:pPr>
      <w:tabs>
        <w:tab w:val="left" w:pos="567"/>
      </w:tabs>
      <w:ind w:left="1134" w:hanging="426"/>
      <w:jc w:val="both"/>
    </w:pPr>
    <w:rPr>
      <w:sz w:val="24"/>
      <w:szCs w:val="24"/>
    </w:rPr>
  </w:style>
  <w:style w:type="character" w:customStyle="1" w:styleId="RecuodecorpodetextoChar">
    <w:name w:val="Recuo de corpo de texto Char"/>
    <w:aliases w:val="Body Text Bold Indent Char,bti Char"/>
    <w:basedOn w:val="Fontepargpadro"/>
    <w:link w:val="Recuodecorpodetexto"/>
    <w:rsid w:val="00F246A2"/>
    <w:rPr>
      <w:rFonts w:ascii="Times New Roman" w:eastAsia="Times New Roman" w:hAnsi="Times New Roman" w:cs="Times New Roman"/>
      <w:sz w:val="24"/>
      <w:szCs w:val="24"/>
      <w:lang w:val="pt-BR" w:eastAsia="pt-BR"/>
    </w:rPr>
  </w:style>
  <w:style w:type="paragraph" w:customStyle="1" w:styleId="p0">
    <w:name w:val="p0"/>
    <w:basedOn w:val="Normal"/>
    <w:rsid w:val="00F246A2"/>
    <w:pPr>
      <w:widowControl w:val="0"/>
      <w:tabs>
        <w:tab w:val="left" w:pos="720"/>
      </w:tabs>
      <w:spacing w:line="240" w:lineRule="atLeast"/>
      <w:jc w:val="both"/>
    </w:pPr>
    <w:rPr>
      <w:rFonts w:ascii="Times" w:hAnsi="Times" w:cs="Times"/>
      <w:sz w:val="24"/>
      <w:szCs w:val="24"/>
    </w:rPr>
  </w:style>
  <w:style w:type="paragraph" w:customStyle="1" w:styleId="Societrio">
    <w:name w:val="Societário"/>
    <w:basedOn w:val="Normal"/>
    <w:rsid w:val="00F246A2"/>
    <w:rPr>
      <w:rFonts w:ascii="Courier" w:hAnsi="Courier" w:cs="Courier"/>
      <w:sz w:val="24"/>
      <w:szCs w:val="24"/>
    </w:rPr>
  </w:style>
  <w:style w:type="paragraph" w:styleId="Corpodetexto">
    <w:name w:val="Body Text"/>
    <w:aliases w:val="bt,BT,bt wide,body text"/>
    <w:basedOn w:val="Normal"/>
    <w:link w:val="CorpodetextoChar"/>
    <w:rsid w:val="00F246A2"/>
    <w:rPr>
      <w:sz w:val="18"/>
      <w:szCs w:val="18"/>
      <w:lang w:val="en-US"/>
    </w:rPr>
  </w:style>
  <w:style w:type="character" w:customStyle="1" w:styleId="CorpodetextoChar">
    <w:name w:val="Corpo de texto Char"/>
    <w:aliases w:val="bt Char,BT Char,bt wide Char,body text Char"/>
    <w:basedOn w:val="Fontepargpadro"/>
    <w:link w:val="Corpodetexto"/>
    <w:rsid w:val="00F246A2"/>
    <w:rPr>
      <w:rFonts w:ascii="Times New Roman" w:eastAsia="Times New Roman" w:hAnsi="Times New Roman" w:cs="Times New Roman"/>
      <w:sz w:val="18"/>
      <w:szCs w:val="18"/>
      <w:lang w:eastAsia="pt-BR"/>
    </w:rPr>
  </w:style>
  <w:style w:type="paragraph" w:styleId="Recuodecorpodetexto3">
    <w:name w:val="Body Text Indent 3"/>
    <w:basedOn w:val="Normal"/>
    <w:link w:val="Recuodecorpodetexto3Char"/>
    <w:rsid w:val="00F246A2"/>
    <w:pPr>
      <w:widowControl w:val="0"/>
      <w:tabs>
        <w:tab w:val="left" w:pos="709"/>
      </w:tabs>
      <w:ind w:left="709" w:hanging="709"/>
      <w:jc w:val="both"/>
    </w:pPr>
    <w:rPr>
      <w:sz w:val="24"/>
      <w:szCs w:val="24"/>
    </w:rPr>
  </w:style>
  <w:style w:type="character" w:customStyle="1" w:styleId="Recuodecorpodetexto3Char">
    <w:name w:val="Recuo de corpo de texto 3 Char"/>
    <w:basedOn w:val="Fontepargpadro"/>
    <w:link w:val="Recuodecorpodetexto3"/>
    <w:rsid w:val="00F246A2"/>
    <w:rPr>
      <w:rFonts w:ascii="Times New Roman" w:eastAsia="Times New Roman" w:hAnsi="Times New Roman" w:cs="Times New Roman"/>
      <w:sz w:val="24"/>
      <w:szCs w:val="24"/>
      <w:lang w:val="pt-BR" w:eastAsia="pt-BR"/>
    </w:rPr>
  </w:style>
  <w:style w:type="paragraph" w:styleId="Recuodecorpodetexto2">
    <w:name w:val="Body Text Indent 2"/>
    <w:basedOn w:val="Normal"/>
    <w:link w:val="Recuodecorpodetexto2Char"/>
    <w:rsid w:val="00F246A2"/>
    <w:pPr>
      <w:ind w:left="708"/>
    </w:pPr>
    <w:rPr>
      <w:sz w:val="24"/>
      <w:szCs w:val="24"/>
    </w:rPr>
  </w:style>
  <w:style w:type="character" w:customStyle="1" w:styleId="Recuodecorpodetexto2Char">
    <w:name w:val="Recuo de corpo de texto 2 Char"/>
    <w:basedOn w:val="Fontepargpadro"/>
    <w:link w:val="Recuodecorpodetexto2"/>
    <w:rsid w:val="00F246A2"/>
    <w:rPr>
      <w:rFonts w:ascii="Times New Roman" w:eastAsia="Times New Roman" w:hAnsi="Times New Roman" w:cs="Times New Roman"/>
      <w:sz w:val="24"/>
      <w:szCs w:val="24"/>
      <w:lang w:val="pt-BR" w:eastAsia="pt-BR"/>
    </w:rPr>
  </w:style>
  <w:style w:type="paragraph" w:styleId="Textoembloco">
    <w:name w:val="Block Text"/>
    <w:basedOn w:val="Normal"/>
    <w:rsid w:val="00F246A2"/>
    <w:pPr>
      <w:ind w:left="57" w:right="57"/>
      <w:jc w:val="both"/>
    </w:pPr>
    <w:rPr>
      <w:color w:val="000000"/>
      <w:sz w:val="24"/>
      <w:szCs w:val="24"/>
    </w:rPr>
  </w:style>
  <w:style w:type="character" w:styleId="Nmerodepgina">
    <w:name w:val="page number"/>
    <w:basedOn w:val="Fontepargpadro"/>
    <w:rsid w:val="00F246A2"/>
  </w:style>
  <w:style w:type="paragraph" w:styleId="Cabealho">
    <w:name w:val="header"/>
    <w:basedOn w:val="Normal"/>
    <w:link w:val="CabealhoChar"/>
    <w:rsid w:val="00F246A2"/>
    <w:pPr>
      <w:widowControl w:val="0"/>
      <w:tabs>
        <w:tab w:val="center" w:pos="4419"/>
        <w:tab w:val="right" w:pos="8838"/>
      </w:tabs>
    </w:pPr>
  </w:style>
  <w:style w:type="character" w:customStyle="1" w:styleId="CabealhoChar">
    <w:name w:val="Cabeçalho Char"/>
    <w:basedOn w:val="Fontepargpadro"/>
    <w:link w:val="Cabealho"/>
    <w:rsid w:val="00F246A2"/>
    <w:rPr>
      <w:rFonts w:ascii="Times New Roman" w:eastAsia="Times New Roman" w:hAnsi="Times New Roman" w:cs="Times New Roman"/>
      <w:sz w:val="20"/>
      <w:szCs w:val="20"/>
      <w:lang w:val="pt-BR" w:eastAsia="pt-BR"/>
    </w:rPr>
  </w:style>
  <w:style w:type="paragraph" w:styleId="Rodap">
    <w:name w:val="footer"/>
    <w:basedOn w:val="Normal"/>
    <w:link w:val="RodapChar"/>
    <w:uiPriority w:val="99"/>
    <w:rsid w:val="00F246A2"/>
    <w:pPr>
      <w:widowControl w:val="0"/>
      <w:tabs>
        <w:tab w:val="center" w:pos="4419"/>
        <w:tab w:val="right" w:pos="8838"/>
      </w:tabs>
    </w:pPr>
  </w:style>
  <w:style w:type="character" w:customStyle="1" w:styleId="RodapChar">
    <w:name w:val="Rodapé Char"/>
    <w:basedOn w:val="Fontepargpadro"/>
    <w:link w:val="Rodap"/>
    <w:uiPriority w:val="99"/>
    <w:rsid w:val="00F246A2"/>
    <w:rPr>
      <w:rFonts w:ascii="Times New Roman" w:eastAsia="Times New Roman" w:hAnsi="Times New Roman" w:cs="Times New Roman"/>
      <w:sz w:val="20"/>
      <w:szCs w:val="20"/>
      <w:lang w:val="pt-BR" w:eastAsia="pt-BR"/>
    </w:rPr>
  </w:style>
  <w:style w:type="paragraph" w:customStyle="1" w:styleId="BodyText21">
    <w:name w:val="Body Text 21"/>
    <w:basedOn w:val="Normal"/>
    <w:rsid w:val="00F246A2"/>
    <w:pPr>
      <w:widowControl w:val="0"/>
      <w:ind w:left="567"/>
      <w:jc w:val="both"/>
    </w:pPr>
    <w:rPr>
      <w:sz w:val="24"/>
      <w:szCs w:val="24"/>
      <w:lang w:val="en-AU"/>
    </w:rPr>
  </w:style>
  <w:style w:type="paragraph" w:styleId="Corpodetexto3">
    <w:name w:val="Body Text 3"/>
    <w:basedOn w:val="Normal"/>
    <w:link w:val="Corpodetexto3Char"/>
    <w:rsid w:val="00F246A2"/>
    <w:pPr>
      <w:tabs>
        <w:tab w:val="left" w:pos="9792"/>
      </w:tabs>
      <w:spacing w:line="360" w:lineRule="auto"/>
      <w:jc w:val="both"/>
    </w:pPr>
    <w:rPr>
      <w:color w:val="000000"/>
      <w:sz w:val="24"/>
      <w:szCs w:val="24"/>
    </w:rPr>
  </w:style>
  <w:style w:type="character" w:customStyle="1" w:styleId="Corpodetexto3Char">
    <w:name w:val="Corpo de texto 3 Char"/>
    <w:basedOn w:val="Fontepargpadro"/>
    <w:link w:val="Corpodetexto3"/>
    <w:rsid w:val="00F246A2"/>
    <w:rPr>
      <w:rFonts w:ascii="Times New Roman" w:eastAsia="Times New Roman" w:hAnsi="Times New Roman" w:cs="Times New Roman"/>
      <w:color w:val="000000"/>
      <w:sz w:val="24"/>
      <w:szCs w:val="24"/>
      <w:lang w:val="pt-BR" w:eastAsia="pt-BR"/>
    </w:rPr>
  </w:style>
  <w:style w:type="paragraph" w:customStyle="1" w:styleId="para">
    <w:name w:val="para"/>
    <w:rsid w:val="00F246A2"/>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w:sz w:val="24"/>
      <w:szCs w:val="24"/>
    </w:rPr>
  </w:style>
  <w:style w:type="paragraph" w:customStyle="1" w:styleId="p3">
    <w:name w:val="p3"/>
    <w:basedOn w:val="Normal"/>
    <w:rsid w:val="00F246A2"/>
    <w:pPr>
      <w:tabs>
        <w:tab w:val="left" w:pos="720"/>
      </w:tabs>
      <w:spacing w:line="240" w:lineRule="atLeast"/>
      <w:jc w:val="both"/>
    </w:pPr>
    <w:rPr>
      <w:rFonts w:ascii="Times" w:hAnsi="Times" w:cs="Times"/>
      <w:sz w:val="24"/>
      <w:szCs w:val="24"/>
    </w:rPr>
  </w:style>
  <w:style w:type="paragraph" w:customStyle="1" w:styleId="TEXTO">
    <w:name w:val="TEXTO"/>
    <w:autoRedefine/>
    <w:rsid w:val="00F246A2"/>
    <w:pPr>
      <w:keepNext/>
      <w:keepLines/>
      <w:widowControl w:val="0"/>
      <w:numPr>
        <w:ilvl w:val="1"/>
        <w:numId w:val="2"/>
      </w:numPr>
      <w:autoSpaceDE w:val="0"/>
      <w:autoSpaceDN w:val="0"/>
      <w:adjustRightInd w:val="0"/>
      <w:spacing w:line="300" w:lineRule="exact"/>
      <w:ind w:left="707" w:hanging="707"/>
      <w:jc w:val="both"/>
    </w:pPr>
    <w:rPr>
      <w:rFonts w:ascii="Frutiger Light" w:eastAsia="Times New Roman" w:hAnsi="Frutiger Light" w:cs="Frutiger Light"/>
      <w:sz w:val="26"/>
      <w:szCs w:val="26"/>
    </w:rPr>
  </w:style>
  <w:style w:type="paragraph" w:customStyle="1" w:styleId="BalloonText1">
    <w:name w:val="Balloon Text1"/>
    <w:basedOn w:val="Normal"/>
    <w:rsid w:val="00F246A2"/>
    <w:rPr>
      <w:rFonts w:ascii="Tahoma" w:hAnsi="Tahoma" w:cs="Tahoma"/>
      <w:sz w:val="16"/>
      <w:szCs w:val="16"/>
    </w:rPr>
  </w:style>
  <w:style w:type="paragraph" w:customStyle="1" w:styleId="times">
    <w:name w:val="times"/>
    <w:basedOn w:val="Normal"/>
    <w:rsid w:val="00F246A2"/>
    <w:pPr>
      <w:jc w:val="both"/>
    </w:pPr>
    <w:rPr>
      <w:sz w:val="24"/>
      <w:szCs w:val="24"/>
      <w:lang w:val="en-US"/>
    </w:rPr>
  </w:style>
  <w:style w:type="paragraph" w:styleId="Textodebalo">
    <w:name w:val="Balloon Text"/>
    <w:basedOn w:val="Normal"/>
    <w:link w:val="TextodebaloChar"/>
    <w:semiHidden/>
    <w:rsid w:val="00F246A2"/>
    <w:rPr>
      <w:rFonts w:ascii="Tahoma" w:hAnsi="Tahoma" w:cs="Tahoma"/>
      <w:sz w:val="16"/>
      <w:szCs w:val="16"/>
    </w:rPr>
  </w:style>
  <w:style w:type="character" w:customStyle="1" w:styleId="TextodebaloChar">
    <w:name w:val="Texto de balão Char"/>
    <w:basedOn w:val="Fontepargpadro"/>
    <w:link w:val="Textodebalo"/>
    <w:semiHidden/>
    <w:rsid w:val="00F246A2"/>
    <w:rPr>
      <w:rFonts w:ascii="Tahoma" w:eastAsia="Times New Roman" w:hAnsi="Tahoma" w:cs="Tahoma"/>
      <w:sz w:val="16"/>
      <w:szCs w:val="16"/>
      <w:lang w:val="pt-BR" w:eastAsia="pt-BR"/>
    </w:rPr>
  </w:style>
  <w:style w:type="paragraph" w:customStyle="1" w:styleId="Corpo">
    <w:name w:val="Corpo"/>
    <w:rsid w:val="00F246A2"/>
    <w:pPr>
      <w:autoSpaceDE w:val="0"/>
      <w:autoSpaceDN w:val="0"/>
      <w:adjustRightInd w:val="0"/>
    </w:pPr>
    <w:rPr>
      <w:rFonts w:ascii="CG Times (WN)" w:eastAsia="Times New Roman" w:hAnsi="CG Times (WN)" w:cs="CG Times (WN)"/>
      <w:color w:val="000000"/>
      <w:sz w:val="28"/>
      <w:szCs w:val="28"/>
      <w:lang w:val="en-US"/>
    </w:rPr>
  </w:style>
  <w:style w:type="character" w:customStyle="1" w:styleId="DeltaViewInsertion">
    <w:name w:val="DeltaView Insertion"/>
    <w:rsid w:val="00F246A2"/>
    <w:rPr>
      <w:color w:val="0000FF"/>
      <w:spacing w:val="0"/>
      <w:u w:val="double"/>
    </w:rPr>
  </w:style>
  <w:style w:type="paragraph" w:customStyle="1" w:styleId="RecuodecorpodetextoBodyTextBoldIndentbti">
    <w:name w:val="Recuo de corpo de texto.Body Text Bold Indent.bti"/>
    <w:basedOn w:val="Normal"/>
    <w:rsid w:val="00F246A2"/>
    <w:pPr>
      <w:tabs>
        <w:tab w:val="left" w:pos="1134"/>
      </w:tabs>
      <w:spacing w:after="240"/>
      <w:jc w:val="both"/>
    </w:pPr>
    <w:rPr>
      <w:b/>
      <w:bCs/>
      <w:i/>
      <w:iCs/>
      <w:u w:val="single"/>
    </w:rPr>
  </w:style>
  <w:style w:type="character" w:customStyle="1" w:styleId="Normal1">
    <w:name w:val="Normal1"/>
    <w:rsid w:val="00F246A2"/>
    <w:rPr>
      <w:rFonts w:ascii="Helvetica" w:hAnsi="Helvetica" w:cs="Helvetica"/>
      <w:spacing w:val="0"/>
      <w:sz w:val="24"/>
      <w:szCs w:val="24"/>
    </w:rPr>
  </w:style>
  <w:style w:type="character" w:styleId="Hyperlink">
    <w:name w:val="Hyperlink"/>
    <w:basedOn w:val="Fontepargpadro"/>
    <w:rsid w:val="00F246A2"/>
    <w:rPr>
      <w:color w:val="0000FF"/>
      <w:spacing w:val="0"/>
      <w:u w:val="single"/>
    </w:rPr>
  </w:style>
  <w:style w:type="paragraph" w:customStyle="1" w:styleId="Corpodetexto21">
    <w:name w:val="Corpo de texto 21"/>
    <w:aliases w:val="bt2"/>
    <w:basedOn w:val="Normal"/>
    <w:rsid w:val="00F246A2"/>
    <w:pPr>
      <w:widowControl w:val="0"/>
      <w:jc w:val="both"/>
    </w:pPr>
  </w:style>
  <w:style w:type="character" w:styleId="HiperlinkVisitado">
    <w:name w:val="FollowedHyperlink"/>
    <w:basedOn w:val="Fontepargpadro"/>
    <w:rsid w:val="00F246A2"/>
    <w:rPr>
      <w:color w:val="800080"/>
      <w:spacing w:val="0"/>
      <w:u w:val="single"/>
    </w:rPr>
  </w:style>
  <w:style w:type="paragraph" w:customStyle="1" w:styleId="MF2">
    <w:name w:val="MF2"/>
    <w:basedOn w:val="Normal"/>
    <w:autoRedefine/>
    <w:rsid w:val="00F246A2"/>
    <w:pPr>
      <w:numPr>
        <w:numId w:val="8"/>
      </w:numPr>
      <w:spacing w:line="320" w:lineRule="exact"/>
      <w:jc w:val="both"/>
    </w:pPr>
    <w:rPr>
      <w:b/>
      <w:bCs/>
    </w:rPr>
  </w:style>
  <w:style w:type="character" w:customStyle="1" w:styleId="DeltaViewMoveDestination">
    <w:name w:val="DeltaView Move Destination"/>
    <w:rsid w:val="00F246A2"/>
    <w:rPr>
      <w:color w:val="00C000"/>
      <w:spacing w:val="0"/>
      <w:u w:val="double"/>
    </w:rPr>
  </w:style>
  <w:style w:type="paragraph" w:customStyle="1" w:styleId="sub">
    <w:name w:val="sub"/>
    <w:rsid w:val="00F246A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Swiss"/>
      <w:sz w:val="22"/>
      <w:szCs w:val="22"/>
    </w:rPr>
  </w:style>
  <w:style w:type="paragraph" w:customStyle="1" w:styleId="CharCharCharCharCharCharCharChar">
    <w:name w:val="Char Char Char Char Char Char Char Char"/>
    <w:basedOn w:val="Normal"/>
    <w:rsid w:val="00F246A2"/>
    <w:pPr>
      <w:spacing w:after="160" w:line="240" w:lineRule="exact"/>
    </w:pPr>
    <w:rPr>
      <w:rFonts w:ascii="Verdana" w:hAnsi="Verdana" w:cs="Verdana"/>
      <w:lang w:val="en-US"/>
    </w:rPr>
  </w:style>
  <w:style w:type="character" w:customStyle="1" w:styleId="deltaviewinsertion0">
    <w:name w:val="deltaviewinsertion"/>
    <w:basedOn w:val="Fontepargpadro"/>
    <w:rsid w:val="00F246A2"/>
  </w:style>
  <w:style w:type="paragraph" w:customStyle="1" w:styleId="PARAGRAFONORMAL">
    <w:name w:val="PARAGRAFO NORMAL"/>
    <w:rsid w:val="00F246A2"/>
    <w:pPr>
      <w:autoSpaceDE w:val="0"/>
      <w:autoSpaceDN w:val="0"/>
      <w:adjustRightInd w:val="0"/>
      <w:spacing w:line="240" w:lineRule="exact"/>
      <w:jc w:val="both"/>
    </w:pPr>
    <w:rPr>
      <w:rFonts w:ascii="Courier" w:eastAsia="Times New Roman" w:hAnsi="Courier" w:cs="Courier"/>
      <w:sz w:val="24"/>
      <w:szCs w:val="24"/>
    </w:rPr>
  </w:style>
  <w:style w:type="paragraph" w:customStyle="1" w:styleId="c4">
    <w:name w:val="c4"/>
    <w:basedOn w:val="Normal"/>
    <w:rsid w:val="00F246A2"/>
    <w:pPr>
      <w:widowControl w:val="0"/>
      <w:jc w:val="center"/>
    </w:pPr>
    <w:rPr>
      <w:rFonts w:ascii="Times" w:hAnsi="Times" w:cs="Times"/>
      <w:sz w:val="24"/>
      <w:szCs w:val="24"/>
    </w:rPr>
  </w:style>
  <w:style w:type="paragraph" w:customStyle="1" w:styleId="CharChar1">
    <w:name w:val="Char Char1"/>
    <w:basedOn w:val="Normal"/>
    <w:rsid w:val="00F246A2"/>
    <w:pPr>
      <w:spacing w:after="160" w:line="240" w:lineRule="exact"/>
    </w:pPr>
    <w:rPr>
      <w:rFonts w:ascii="Verdana" w:eastAsia="MS Mincho" w:hAnsi="Verdana" w:cs="Verdana"/>
      <w:lang w:val="en-US"/>
    </w:rPr>
  </w:style>
  <w:style w:type="paragraph" w:customStyle="1" w:styleId="CharChar1Char">
    <w:name w:val="Char Char1 Char"/>
    <w:basedOn w:val="Normal"/>
    <w:rsid w:val="00F246A2"/>
    <w:pPr>
      <w:spacing w:after="160" w:line="240" w:lineRule="exact"/>
    </w:pPr>
    <w:rPr>
      <w:rFonts w:ascii="Verdana" w:eastAsia="MS Mincho" w:hAnsi="Verdana" w:cs="Verdana"/>
      <w:lang w:val="en-US"/>
    </w:rPr>
  </w:style>
  <w:style w:type="paragraph" w:customStyle="1" w:styleId="CharCharCharCharCharCharCharCharChar">
    <w:name w:val="Char Char Char Char Char Char Char Char Char"/>
    <w:basedOn w:val="Normal"/>
    <w:rsid w:val="00F246A2"/>
    <w:pPr>
      <w:spacing w:after="160" w:line="240" w:lineRule="exact"/>
    </w:pPr>
    <w:rPr>
      <w:rFonts w:ascii="Verdana" w:hAnsi="Verdana" w:cs="Verdana"/>
      <w:lang w:val="en-US"/>
    </w:rPr>
  </w:style>
  <w:style w:type="paragraph" w:styleId="Ttulo">
    <w:name w:val="Title"/>
    <w:basedOn w:val="Normal"/>
    <w:link w:val="TtuloChar"/>
    <w:qFormat/>
    <w:rsid w:val="00F246A2"/>
    <w:pPr>
      <w:jc w:val="center"/>
    </w:pPr>
    <w:rPr>
      <w:b/>
      <w:bCs/>
      <w:sz w:val="28"/>
      <w:szCs w:val="28"/>
      <w:u w:val="single"/>
    </w:rPr>
  </w:style>
  <w:style w:type="character" w:customStyle="1" w:styleId="TtuloChar">
    <w:name w:val="Título Char"/>
    <w:basedOn w:val="Fontepargpadro"/>
    <w:link w:val="Ttulo"/>
    <w:rsid w:val="00F246A2"/>
    <w:rPr>
      <w:rFonts w:ascii="Times New Roman" w:eastAsia="Times New Roman" w:hAnsi="Times New Roman" w:cs="Times New Roman"/>
      <w:b/>
      <w:bCs/>
      <w:sz w:val="28"/>
      <w:szCs w:val="28"/>
      <w:u w:val="single"/>
      <w:lang w:val="pt-BR" w:eastAsia="pt-BR"/>
    </w:rPr>
  </w:style>
  <w:style w:type="paragraph" w:customStyle="1" w:styleId="DefaultParagraphFont1">
    <w:name w:val="Default Paragraph Font1"/>
    <w:next w:val="Normal"/>
    <w:rsid w:val="00F246A2"/>
    <w:pPr>
      <w:autoSpaceDE w:val="0"/>
      <w:autoSpaceDN w:val="0"/>
      <w:adjustRightInd w:val="0"/>
    </w:pPr>
    <w:rPr>
      <w:rFonts w:ascii="CG Times" w:eastAsia="Times New Roman" w:hAnsi="CG Times" w:cs="CG Times"/>
    </w:rPr>
  </w:style>
  <w:style w:type="paragraph" w:customStyle="1" w:styleId="CharCharCharCharCharCharCharCharChar1Char">
    <w:name w:val="Char Char Char Char Char Char Char Char Char1 Char"/>
    <w:basedOn w:val="Normal"/>
    <w:rsid w:val="00F246A2"/>
    <w:pPr>
      <w:spacing w:after="160" w:line="240" w:lineRule="exact"/>
    </w:pPr>
    <w:rPr>
      <w:rFonts w:ascii="Verdana" w:eastAsia="MS Mincho" w:hAnsi="Verdana" w:cs="Verdana"/>
      <w:lang w:val="en-US"/>
    </w:rPr>
  </w:style>
  <w:style w:type="paragraph" w:customStyle="1" w:styleId="CharChar">
    <w:name w:val="Char Char"/>
    <w:basedOn w:val="Normal"/>
    <w:rsid w:val="00F246A2"/>
    <w:pPr>
      <w:spacing w:after="160" w:line="240" w:lineRule="exact"/>
    </w:pPr>
    <w:rPr>
      <w:rFonts w:ascii="Verdana" w:eastAsia="MS Mincho" w:hAnsi="Verdana" w:cs="Verdana"/>
      <w:lang w:val="en-US"/>
    </w:rPr>
  </w:style>
  <w:style w:type="paragraph" w:customStyle="1" w:styleId="DeltaViewTableHeading">
    <w:name w:val="DeltaView Table Heading"/>
    <w:basedOn w:val="Normal"/>
    <w:rsid w:val="00F246A2"/>
    <w:pPr>
      <w:spacing w:after="120"/>
    </w:pPr>
    <w:rPr>
      <w:rFonts w:ascii="Arial" w:hAnsi="Arial" w:cs="Arial"/>
      <w:b/>
      <w:bCs/>
      <w:sz w:val="24"/>
      <w:szCs w:val="24"/>
      <w:lang w:val="en-US"/>
    </w:rPr>
  </w:style>
  <w:style w:type="paragraph" w:customStyle="1" w:styleId="DeltaViewTableBody">
    <w:name w:val="DeltaView Table Body"/>
    <w:basedOn w:val="Normal"/>
    <w:rsid w:val="00F246A2"/>
    <w:rPr>
      <w:rFonts w:ascii="Arial" w:hAnsi="Arial" w:cs="Arial"/>
      <w:sz w:val="24"/>
      <w:szCs w:val="24"/>
      <w:lang w:val="en-US"/>
    </w:rPr>
  </w:style>
  <w:style w:type="paragraph" w:customStyle="1" w:styleId="DeltaViewAnnounce">
    <w:name w:val="DeltaView Announce"/>
    <w:rsid w:val="00F246A2"/>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styleId="Refdecomentrio">
    <w:name w:val="annotation reference"/>
    <w:basedOn w:val="Fontepargpadro"/>
    <w:semiHidden/>
    <w:rsid w:val="00F246A2"/>
    <w:rPr>
      <w:spacing w:val="0"/>
      <w:sz w:val="16"/>
      <w:szCs w:val="16"/>
    </w:rPr>
  </w:style>
  <w:style w:type="character" w:customStyle="1" w:styleId="DeltaViewDeletion">
    <w:name w:val="DeltaView Deletion"/>
    <w:rsid w:val="00F246A2"/>
    <w:rPr>
      <w:strike/>
      <w:color w:val="FF0000"/>
      <w:spacing w:val="0"/>
    </w:rPr>
  </w:style>
  <w:style w:type="character" w:customStyle="1" w:styleId="DeltaViewMoveSource">
    <w:name w:val="DeltaView Move Source"/>
    <w:rsid w:val="00F246A2"/>
    <w:rPr>
      <w:strike/>
      <w:color w:val="00C000"/>
      <w:spacing w:val="0"/>
    </w:rPr>
  </w:style>
  <w:style w:type="paragraph" w:styleId="Textodecomentrio">
    <w:name w:val="annotation text"/>
    <w:basedOn w:val="Normal"/>
    <w:link w:val="TextodecomentrioChar"/>
    <w:semiHidden/>
    <w:rsid w:val="00F246A2"/>
    <w:rPr>
      <w:lang w:val="en-US"/>
    </w:rPr>
  </w:style>
  <w:style w:type="character" w:customStyle="1" w:styleId="TextodecomentrioChar">
    <w:name w:val="Texto de comentário Char"/>
    <w:basedOn w:val="Fontepargpadro"/>
    <w:link w:val="Textodecomentrio"/>
    <w:semiHidden/>
    <w:rsid w:val="00F246A2"/>
    <w:rPr>
      <w:rFonts w:ascii="Times New Roman" w:eastAsia="Times New Roman" w:hAnsi="Times New Roman" w:cs="Times New Roman"/>
      <w:sz w:val="20"/>
      <w:szCs w:val="20"/>
      <w:lang w:eastAsia="pt-BR"/>
    </w:rPr>
  </w:style>
  <w:style w:type="character" w:customStyle="1" w:styleId="DeltaViewChangeNumber">
    <w:name w:val="DeltaView Change Number"/>
    <w:rsid w:val="00F246A2"/>
    <w:rPr>
      <w:color w:val="000000"/>
      <w:spacing w:val="0"/>
      <w:vertAlign w:val="superscript"/>
    </w:rPr>
  </w:style>
  <w:style w:type="character" w:customStyle="1" w:styleId="DeltaViewDelimiter">
    <w:name w:val="DeltaView Delimiter"/>
    <w:rsid w:val="00F246A2"/>
    <w:rPr>
      <w:spacing w:val="0"/>
    </w:rPr>
  </w:style>
  <w:style w:type="paragraph" w:styleId="MapadoDocumento">
    <w:name w:val="Document Map"/>
    <w:basedOn w:val="Normal"/>
    <w:link w:val="MapadoDocumentoChar"/>
    <w:semiHidden/>
    <w:rsid w:val="00F246A2"/>
    <w:pPr>
      <w:shd w:val="clear" w:color="auto" w:fill="000080"/>
    </w:pPr>
    <w:rPr>
      <w:rFonts w:ascii="Tahoma" w:hAnsi="Tahoma" w:cs="Tahoma"/>
      <w:sz w:val="24"/>
      <w:szCs w:val="24"/>
      <w:lang w:val="en-US"/>
    </w:rPr>
  </w:style>
  <w:style w:type="character" w:customStyle="1" w:styleId="MapadoDocumentoChar">
    <w:name w:val="Mapa do Documento Char"/>
    <w:basedOn w:val="Fontepargpadro"/>
    <w:link w:val="MapadoDocumento"/>
    <w:semiHidden/>
    <w:rsid w:val="00F246A2"/>
    <w:rPr>
      <w:rFonts w:ascii="Tahoma" w:eastAsia="Times New Roman" w:hAnsi="Tahoma" w:cs="Tahoma"/>
      <w:sz w:val="24"/>
      <w:szCs w:val="24"/>
      <w:shd w:val="clear" w:color="auto" w:fill="000080"/>
      <w:lang w:eastAsia="pt-BR"/>
    </w:rPr>
  </w:style>
  <w:style w:type="character" w:customStyle="1" w:styleId="DeltaViewFormatChange">
    <w:name w:val="DeltaView Format Change"/>
    <w:rsid w:val="00F246A2"/>
    <w:rPr>
      <w:color w:val="000000"/>
      <w:spacing w:val="0"/>
    </w:rPr>
  </w:style>
  <w:style w:type="character" w:customStyle="1" w:styleId="DeltaViewMovedDeletion">
    <w:name w:val="DeltaView Moved Deletion"/>
    <w:rsid w:val="00F246A2"/>
    <w:rPr>
      <w:strike/>
      <w:color w:val="C08080"/>
      <w:spacing w:val="0"/>
    </w:rPr>
  </w:style>
  <w:style w:type="character" w:customStyle="1" w:styleId="DeltaViewEditorComment">
    <w:name w:val="DeltaView Editor Comment"/>
    <w:basedOn w:val="Fontepargpadro"/>
    <w:rsid w:val="00F246A2"/>
    <w:rPr>
      <w:color w:val="0000FF"/>
      <w:spacing w:val="0"/>
      <w:u w:val="double"/>
    </w:rPr>
  </w:style>
  <w:style w:type="character" w:customStyle="1" w:styleId="DeltaViewStyleChangeText">
    <w:name w:val="DeltaView Style Change Text"/>
    <w:rsid w:val="00F246A2"/>
    <w:rPr>
      <w:color w:val="000000"/>
      <w:spacing w:val="0"/>
      <w:u w:val="double"/>
    </w:rPr>
  </w:style>
  <w:style w:type="character" w:customStyle="1" w:styleId="DeltaViewStyleChangeLabel">
    <w:name w:val="DeltaView Style Change Label"/>
    <w:rsid w:val="00F246A2"/>
    <w:rPr>
      <w:color w:val="000000"/>
      <w:spacing w:val="0"/>
    </w:rPr>
  </w:style>
  <w:style w:type="paragraph" w:customStyle="1" w:styleId="CharCharCharCharCharCharCharChar1">
    <w:name w:val="Char Char Char Char Char Char Char Char1"/>
    <w:basedOn w:val="Normal"/>
    <w:rsid w:val="00F246A2"/>
    <w:pPr>
      <w:spacing w:after="160" w:line="240" w:lineRule="exact"/>
    </w:pPr>
    <w:rPr>
      <w:rFonts w:ascii="Verdana" w:hAnsi="Verdana" w:cs="Verdana"/>
      <w:lang w:val="en-US"/>
    </w:rPr>
  </w:style>
  <w:style w:type="paragraph" w:customStyle="1" w:styleId="CharChar11">
    <w:name w:val="Char Char11"/>
    <w:basedOn w:val="Normal"/>
    <w:rsid w:val="00F246A2"/>
    <w:pPr>
      <w:spacing w:after="160" w:line="240" w:lineRule="exact"/>
    </w:pPr>
    <w:rPr>
      <w:rFonts w:ascii="Verdana" w:eastAsia="MS Mincho" w:hAnsi="Verdana" w:cs="Verdana"/>
      <w:lang w:val="en-US"/>
    </w:rPr>
  </w:style>
  <w:style w:type="paragraph" w:customStyle="1" w:styleId="CharChar1Char1">
    <w:name w:val="Char Char1 Char1"/>
    <w:basedOn w:val="Normal"/>
    <w:rsid w:val="00F246A2"/>
    <w:pPr>
      <w:spacing w:after="160" w:line="240" w:lineRule="exact"/>
    </w:pPr>
    <w:rPr>
      <w:rFonts w:ascii="Verdana" w:eastAsia="MS Mincho" w:hAnsi="Verdana" w:cs="Verdana"/>
      <w:lang w:val="en-US"/>
    </w:rPr>
  </w:style>
  <w:style w:type="paragraph" w:customStyle="1" w:styleId="CharCharCharCharCharCharCharCharChar2">
    <w:name w:val="Char Char Char Char Char Char Char Char Char2"/>
    <w:basedOn w:val="Normal"/>
    <w:rsid w:val="00F246A2"/>
    <w:pPr>
      <w:spacing w:after="160" w:line="240" w:lineRule="exact"/>
    </w:pPr>
    <w:rPr>
      <w:rFonts w:ascii="Verdana" w:hAnsi="Verdana" w:cs="Verdana"/>
      <w:lang w:val="en-US"/>
    </w:rPr>
  </w:style>
  <w:style w:type="paragraph" w:customStyle="1" w:styleId="CharCharCharCharCharCharCharCharChar1">
    <w:name w:val="Char Char Char Char Char Char Char Char Char1"/>
    <w:basedOn w:val="Normal"/>
    <w:rsid w:val="00F246A2"/>
    <w:pPr>
      <w:spacing w:after="160" w:line="240" w:lineRule="exact"/>
    </w:pPr>
    <w:rPr>
      <w:rFonts w:ascii="Verdana" w:eastAsia="MS Mincho" w:hAnsi="Verdana" w:cs="Verdana"/>
      <w:lang w:val="en-US"/>
    </w:rPr>
  </w:style>
  <w:style w:type="paragraph" w:customStyle="1" w:styleId="CharCharCharCharCharCharCharCharChar1Char1CharCharCharChar">
    <w:name w:val="Char Char Char Char Char Char Char Char Char1 Char1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1CharCharCharCharCharCharChar">
    <w:name w:val="Char1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CharCharCharCharCharChar">
    <w:name w:val="Char Char Char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Default">
    <w:name w:val="Default"/>
    <w:rsid w:val="00F246A2"/>
    <w:pPr>
      <w:widowControl w:val="0"/>
      <w:autoSpaceDE w:val="0"/>
      <w:autoSpaceDN w:val="0"/>
      <w:adjustRightInd w:val="0"/>
    </w:pPr>
    <w:rPr>
      <w:rFonts w:ascii="Arial" w:eastAsia="Times New Roman" w:hAnsi="Arial" w:cs="Arial"/>
      <w:color w:val="000000"/>
      <w:sz w:val="24"/>
      <w:szCs w:val="24"/>
    </w:rPr>
  </w:style>
  <w:style w:type="paragraph" w:customStyle="1" w:styleId="PARAGRAFOJURAMENTADO">
    <w:name w:val="PARAGRAFO JURAMENTADO"/>
    <w:basedOn w:val="Default"/>
    <w:next w:val="Default"/>
    <w:rsid w:val="00F246A2"/>
    <w:rPr>
      <w:color w:val="auto"/>
    </w:rPr>
  </w:style>
  <w:style w:type="paragraph" w:customStyle="1" w:styleId="CharCharCharCharCharCharCharCharChar1Char1CharCharCharCharCharCharChar">
    <w:name w:val="Char Char Char Char Char Char Char Char Char1 Char1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10">
    <w:name w:val="Char Char1"/>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
    <w:name w:val="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CharCharCharCharChar1Char1CharCharCharCharCharCharCharChar">
    <w:name w:val="Char Char Char Char Char Char Char Char Char1 Char1 Char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table" w:styleId="Tabelacomgrade">
    <w:name w:val="Table Grid"/>
    <w:basedOn w:val="Tabelanormal"/>
    <w:rsid w:val="00F246A2"/>
    <w:pPr>
      <w:autoSpaceDE w:val="0"/>
      <w:autoSpaceDN w:val="0"/>
      <w:adjustRightInd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31">
    <w:name w:val="Título 31"/>
    <w:aliases w:val="h3"/>
    <w:basedOn w:val="Normal"/>
    <w:next w:val="Normal"/>
    <w:rsid w:val="00F246A2"/>
    <w:pPr>
      <w:widowControl w:val="0"/>
      <w:ind w:left="354"/>
    </w:pPr>
    <w:rPr>
      <w:rFonts w:ascii="Tms Rmn" w:hAnsi="Tms Rmn" w:cs="Tms Rmn"/>
      <w:b/>
      <w:bCs/>
      <w:sz w:val="24"/>
      <w:szCs w:val="24"/>
      <w:lang w:val="en-US"/>
    </w:rPr>
  </w:style>
  <w:style w:type="paragraph" w:customStyle="1" w:styleId="Recuodecorpodetexto21">
    <w:name w:val="Recuo de corpo de texto 21"/>
    <w:basedOn w:val="Normal"/>
    <w:rsid w:val="00F246A2"/>
    <w:pPr>
      <w:widowControl w:val="0"/>
      <w:suppressAutoHyphens/>
      <w:spacing w:after="120" w:line="480" w:lineRule="auto"/>
      <w:ind w:left="283"/>
    </w:pPr>
  </w:style>
  <w:style w:type="paragraph" w:customStyle="1" w:styleId="CharCharCharChar0">
    <w:name w:val="Char Char Char Char"/>
    <w:basedOn w:val="Normal"/>
    <w:rsid w:val="00F246A2"/>
    <w:pPr>
      <w:autoSpaceDE/>
      <w:autoSpaceDN/>
      <w:adjustRightInd/>
      <w:spacing w:after="160" w:line="240" w:lineRule="exact"/>
    </w:pPr>
    <w:rPr>
      <w:rFonts w:ascii="Verdana" w:eastAsia="MS Mincho" w:hAnsi="Verdana"/>
      <w:lang w:val="en-US" w:eastAsia="en-US"/>
    </w:rPr>
  </w:style>
  <w:style w:type="paragraph" w:styleId="PargrafodaLista">
    <w:name w:val="List Paragraph"/>
    <w:basedOn w:val="Normal"/>
    <w:uiPriority w:val="34"/>
    <w:qFormat/>
    <w:rsid w:val="00F246A2"/>
    <w:pPr>
      <w:ind w:left="708"/>
    </w:pPr>
  </w:style>
  <w:style w:type="paragraph" w:styleId="Textodenotaderodap">
    <w:name w:val="footnote text"/>
    <w:basedOn w:val="Normal"/>
    <w:link w:val="TextodenotaderodapChar"/>
    <w:uiPriority w:val="99"/>
    <w:semiHidden/>
    <w:unhideWhenUsed/>
    <w:rsid w:val="00F246A2"/>
  </w:style>
  <w:style w:type="character" w:customStyle="1" w:styleId="TextodenotaderodapChar">
    <w:name w:val="Texto de nota de rodapé Char"/>
    <w:basedOn w:val="Fontepargpadro"/>
    <w:link w:val="Textodenotaderodap"/>
    <w:uiPriority w:val="99"/>
    <w:semiHidden/>
    <w:rsid w:val="00F246A2"/>
    <w:rPr>
      <w:rFonts w:ascii="Times New Roman" w:eastAsia="Times New Roman" w:hAnsi="Times New Roman" w:cs="Times New Roman"/>
      <w:sz w:val="20"/>
      <w:szCs w:val="20"/>
      <w:lang w:val="pt-BR" w:eastAsia="pt-BR"/>
    </w:rPr>
  </w:style>
  <w:style w:type="character" w:styleId="Refdenotaderodap">
    <w:name w:val="footnote reference"/>
    <w:basedOn w:val="Fontepargpadro"/>
    <w:uiPriority w:val="99"/>
    <w:semiHidden/>
    <w:unhideWhenUsed/>
    <w:rsid w:val="00F246A2"/>
    <w:rPr>
      <w:vertAlign w:val="superscript"/>
    </w:rPr>
  </w:style>
  <w:style w:type="paragraph" w:styleId="Reviso">
    <w:name w:val="Revision"/>
    <w:hidden/>
    <w:uiPriority w:val="99"/>
    <w:semiHidden/>
    <w:rsid w:val="00F246A2"/>
    <w:rPr>
      <w:rFonts w:ascii="Times New Roman" w:eastAsia="Times New Roman" w:hAnsi="Times New Roman"/>
    </w:rPr>
  </w:style>
  <w:style w:type="character" w:customStyle="1" w:styleId="AssuntodocomentrioChar">
    <w:name w:val="Assunto do comentário Char"/>
    <w:basedOn w:val="TextodecomentrioChar"/>
    <w:link w:val="Assuntodocomentrio"/>
    <w:uiPriority w:val="99"/>
    <w:semiHidden/>
    <w:rsid w:val="00F246A2"/>
    <w:rPr>
      <w:rFonts w:ascii="Times New Roman" w:eastAsia="Times New Roman" w:hAnsi="Times New Roman" w:cs="Times New Roman"/>
      <w:b/>
      <w:bCs/>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F246A2"/>
    <w:rPr>
      <w:b/>
      <w:bCs/>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2191">
      <w:bodyDiv w:val="1"/>
      <w:marLeft w:val="0"/>
      <w:marRight w:val="0"/>
      <w:marTop w:val="0"/>
      <w:marBottom w:val="0"/>
      <w:divBdr>
        <w:top w:val="none" w:sz="0" w:space="0" w:color="auto"/>
        <w:left w:val="none" w:sz="0" w:space="0" w:color="auto"/>
        <w:bottom w:val="none" w:sz="0" w:space="0" w:color="auto"/>
        <w:right w:val="none" w:sz="0" w:space="0" w:color="auto"/>
      </w:divBdr>
    </w:div>
    <w:div w:id="94252833">
      <w:bodyDiv w:val="1"/>
      <w:marLeft w:val="0"/>
      <w:marRight w:val="0"/>
      <w:marTop w:val="0"/>
      <w:marBottom w:val="0"/>
      <w:divBdr>
        <w:top w:val="none" w:sz="0" w:space="0" w:color="auto"/>
        <w:left w:val="none" w:sz="0" w:space="0" w:color="auto"/>
        <w:bottom w:val="none" w:sz="0" w:space="0" w:color="auto"/>
        <w:right w:val="none" w:sz="0" w:space="0" w:color="auto"/>
      </w:divBdr>
    </w:div>
    <w:div w:id="212083444">
      <w:bodyDiv w:val="1"/>
      <w:marLeft w:val="0"/>
      <w:marRight w:val="0"/>
      <w:marTop w:val="0"/>
      <w:marBottom w:val="0"/>
      <w:divBdr>
        <w:top w:val="none" w:sz="0" w:space="0" w:color="auto"/>
        <w:left w:val="none" w:sz="0" w:space="0" w:color="auto"/>
        <w:bottom w:val="none" w:sz="0" w:space="0" w:color="auto"/>
        <w:right w:val="none" w:sz="0" w:space="0" w:color="auto"/>
      </w:divBdr>
    </w:div>
    <w:div w:id="242568789">
      <w:bodyDiv w:val="1"/>
      <w:marLeft w:val="0"/>
      <w:marRight w:val="0"/>
      <w:marTop w:val="0"/>
      <w:marBottom w:val="0"/>
      <w:divBdr>
        <w:top w:val="none" w:sz="0" w:space="0" w:color="auto"/>
        <w:left w:val="none" w:sz="0" w:space="0" w:color="auto"/>
        <w:bottom w:val="none" w:sz="0" w:space="0" w:color="auto"/>
        <w:right w:val="none" w:sz="0" w:space="0" w:color="auto"/>
      </w:divBdr>
    </w:div>
    <w:div w:id="416947758">
      <w:bodyDiv w:val="1"/>
      <w:marLeft w:val="0"/>
      <w:marRight w:val="0"/>
      <w:marTop w:val="0"/>
      <w:marBottom w:val="0"/>
      <w:divBdr>
        <w:top w:val="none" w:sz="0" w:space="0" w:color="auto"/>
        <w:left w:val="none" w:sz="0" w:space="0" w:color="auto"/>
        <w:bottom w:val="none" w:sz="0" w:space="0" w:color="auto"/>
        <w:right w:val="none" w:sz="0" w:space="0" w:color="auto"/>
      </w:divBdr>
    </w:div>
    <w:div w:id="453718752">
      <w:bodyDiv w:val="1"/>
      <w:marLeft w:val="0"/>
      <w:marRight w:val="0"/>
      <w:marTop w:val="0"/>
      <w:marBottom w:val="0"/>
      <w:divBdr>
        <w:top w:val="none" w:sz="0" w:space="0" w:color="auto"/>
        <w:left w:val="none" w:sz="0" w:space="0" w:color="auto"/>
        <w:bottom w:val="none" w:sz="0" w:space="0" w:color="auto"/>
        <w:right w:val="none" w:sz="0" w:space="0" w:color="auto"/>
      </w:divBdr>
    </w:div>
    <w:div w:id="479612941">
      <w:bodyDiv w:val="1"/>
      <w:marLeft w:val="0"/>
      <w:marRight w:val="0"/>
      <w:marTop w:val="0"/>
      <w:marBottom w:val="0"/>
      <w:divBdr>
        <w:top w:val="none" w:sz="0" w:space="0" w:color="auto"/>
        <w:left w:val="none" w:sz="0" w:space="0" w:color="auto"/>
        <w:bottom w:val="none" w:sz="0" w:space="0" w:color="auto"/>
        <w:right w:val="none" w:sz="0" w:space="0" w:color="auto"/>
      </w:divBdr>
    </w:div>
    <w:div w:id="495807769">
      <w:bodyDiv w:val="1"/>
      <w:marLeft w:val="0"/>
      <w:marRight w:val="0"/>
      <w:marTop w:val="0"/>
      <w:marBottom w:val="0"/>
      <w:divBdr>
        <w:top w:val="none" w:sz="0" w:space="0" w:color="auto"/>
        <w:left w:val="none" w:sz="0" w:space="0" w:color="auto"/>
        <w:bottom w:val="none" w:sz="0" w:space="0" w:color="auto"/>
        <w:right w:val="none" w:sz="0" w:space="0" w:color="auto"/>
      </w:divBdr>
    </w:div>
    <w:div w:id="685787531">
      <w:bodyDiv w:val="1"/>
      <w:marLeft w:val="0"/>
      <w:marRight w:val="0"/>
      <w:marTop w:val="0"/>
      <w:marBottom w:val="0"/>
      <w:divBdr>
        <w:top w:val="none" w:sz="0" w:space="0" w:color="auto"/>
        <w:left w:val="none" w:sz="0" w:space="0" w:color="auto"/>
        <w:bottom w:val="none" w:sz="0" w:space="0" w:color="auto"/>
        <w:right w:val="none" w:sz="0" w:space="0" w:color="auto"/>
      </w:divBdr>
    </w:div>
    <w:div w:id="775641540">
      <w:bodyDiv w:val="1"/>
      <w:marLeft w:val="0"/>
      <w:marRight w:val="0"/>
      <w:marTop w:val="0"/>
      <w:marBottom w:val="0"/>
      <w:divBdr>
        <w:top w:val="none" w:sz="0" w:space="0" w:color="auto"/>
        <w:left w:val="none" w:sz="0" w:space="0" w:color="auto"/>
        <w:bottom w:val="none" w:sz="0" w:space="0" w:color="auto"/>
        <w:right w:val="none" w:sz="0" w:space="0" w:color="auto"/>
      </w:divBdr>
    </w:div>
    <w:div w:id="786971098">
      <w:bodyDiv w:val="1"/>
      <w:marLeft w:val="0"/>
      <w:marRight w:val="0"/>
      <w:marTop w:val="0"/>
      <w:marBottom w:val="0"/>
      <w:divBdr>
        <w:top w:val="none" w:sz="0" w:space="0" w:color="auto"/>
        <w:left w:val="none" w:sz="0" w:space="0" w:color="auto"/>
        <w:bottom w:val="none" w:sz="0" w:space="0" w:color="auto"/>
        <w:right w:val="none" w:sz="0" w:space="0" w:color="auto"/>
      </w:divBdr>
    </w:div>
    <w:div w:id="822622882">
      <w:bodyDiv w:val="1"/>
      <w:marLeft w:val="0"/>
      <w:marRight w:val="0"/>
      <w:marTop w:val="0"/>
      <w:marBottom w:val="0"/>
      <w:divBdr>
        <w:top w:val="none" w:sz="0" w:space="0" w:color="auto"/>
        <w:left w:val="none" w:sz="0" w:space="0" w:color="auto"/>
        <w:bottom w:val="none" w:sz="0" w:space="0" w:color="auto"/>
        <w:right w:val="none" w:sz="0" w:space="0" w:color="auto"/>
      </w:divBdr>
    </w:div>
    <w:div w:id="822963734">
      <w:bodyDiv w:val="1"/>
      <w:marLeft w:val="0"/>
      <w:marRight w:val="0"/>
      <w:marTop w:val="0"/>
      <w:marBottom w:val="0"/>
      <w:divBdr>
        <w:top w:val="none" w:sz="0" w:space="0" w:color="auto"/>
        <w:left w:val="none" w:sz="0" w:space="0" w:color="auto"/>
        <w:bottom w:val="none" w:sz="0" w:space="0" w:color="auto"/>
        <w:right w:val="none" w:sz="0" w:space="0" w:color="auto"/>
      </w:divBdr>
    </w:div>
    <w:div w:id="871071475">
      <w:bodyDiv w:val="1"/>
      <w:marLeft w:val="0"/>
      <w:marRight w:val="0"/>
      <w:marTop w:val="0"/>
      <w:marBottom w:val="0"/>
      <w:divBdr>
        <w:top w:val="none" w:sz="0" w:space="0" w:color="auto"/>
        <w:left w:val="none" w:sz="0" w:space="0" w:color="auto"/>
        <w:bottom w:val="none" w:sz="0" w:space="0" w:color="auto"/>
        <w:right w:val="none" w:sz="0" w:space="0" w:color="auto"/>
      </w:divBdr>
    </w:div>
    <w:div w:id="878513064">
      <w:bodyDiv w:val="1"/>
      <w:marLeft w:val="0"/>
      <w:marRight w:val="0"/>
      <w:marTop w:val="0"/>
      <w:marBottom w:val="0"/>
      <w:divBdr>
        <w:top w:val="none" w:sz="0" w:space="0" w:color="auto"/>
        <w:left w:val="none" w:sz="0" w:space="0" w:color="auto"/>
        <w:bottom w:val="none" w:sz="0" w:space="0" w:color="auto"/>
        <w:right w:val="none" w:sz="0" w:space="0" w:color="auto"/>
      </w:divBdr>
    </w:div>
    <w:div w:id="886066218">
      <w:bodyDiv w:val="1"/>
      <w:marLeft w:val="0"/>
      <w:marRight w:val="0"/>
      <w:marTop w:val="0"/>
      <w:marBottom w:val="0"/>
      <w:divBdr>
        <w:top w:val="none" w:sz="0" w:space="0" w:color="auto"/>
        <w:left w:val="none" w:sz="0" w:space="0" w:color="auto"/>
        <w:bottom w:val="none" w:sz="0" w:space="0" w:color="auto"/>
        <w:right w:val="none" w:sz="0" w:space="0" w:color="auto"/>
      </w:divBdr>
    </w:div>
    <w:div w:id="966467225">
      <w:bodyDiv w:val="1"/>
      <w:marLeft w:val="0"/>
      <w:marRight w:val="0"/>
      <w:marTop w:val="0"/>
      <w:marBottom w:val="0"/>
      <w:divBdr>
        <w:top w:val="none" w:sz="0" w:space="0" w:color="auto"/>
        <w:left w:val="none" w:sz="0" w:space="0" w:color="auto"/>
        <w:bottom w:val="none" w:sz="0" w:space="0" w:color="auto"/>
        <w:right w:val="none" w:sz="0" w:space="0" w:color="auto"/>
      </w:divBdr>
    </w:div>
    <w:div w:id="972246782">
      <w:bodyDiv w:val="1"/>
      <w:marLeft w:val="0"/>
      <w:marRight w:val="0"/>
      <w:marTop w:val="0"/>
      <w:marBottom w:val="0"/>
      <w:divBdr>
        <w:top w:val="none" w:sz="0" w:space="0" w:color="auto"/>
        <w:left w:val="none" w:sz="0" w:space="0" w:color="auto"/>
        <w:bottom w:val="none" w:sz="0" w:space="0" w:color="auto"/>
        <w:right w:val="none" w:sz="0" w:space="0" w:color="auto"/>
      </w:divBdr>
    </w:div>
    <w:div w:id="987786521">
      <w:bodyDiv w:val="1"/>
      <w:marLeft w:val="0"/>
      <w:marRight w:val="0"/>
      <w:marTop w:val="0"/>
      <w:marBottom w:val="0"/>
      <w:divBdr>
        <w:top w:val="none" w:sz="0" w:space="0" w:color="auto"/>
        <w:left w:val="none" w:sz="0" w:space="0" w:color="auto"/>
        <w:bottom w:val="none" w:sz="0" w:space="0" w:color="auto"/>
        <w:right w:val="none" w:sz="0" w:space="0" w:color="auto"/>
      </w:divBdr>
    </w:div>
    <w:div w:id="1023675886">
      <w:bodyDiv w:val="1"/>
      <w:marLeft w:val="0"/>
      <w:marRight w:val="0"/>
      <w:marTop w:val="0"/>
      <w:marBottom w:val="0"/>
      <w:divBdr>
        <w:top w:val="none" w:sz="0" w:space="0" w:color="auto"/>
        <w:left w:val="none" w:sz="0" w:space="0" w:color="auto"/>
        <w:bottom w:val="none" w:sz="0" w:space="0" w:color="auto"/>
        <w:right w:val="none" w:sz="0" w:space="0" w:color="auto"/>
      </w:divBdr>
    </w:div>
    <w:div w:id="1037003235">
      <w:bodyDiv w:val="1"/>
      <w:marLeft w:val="0"/>
      <w:marRight w:val="0"/>
      <w:marTop w:val="0"/>
      <w:marBottom w:val="0"/>
      <w:divBdr>
        <w:top w:val="none" w:sz="0" w:space="0" w:color="auto"/>
        <w:left w:val="none" w:sz="0" w:space="0" w:color="auto"/>
        <w:bottom w:val="none" w:sz="0" w:space="0" w:color="auto"/>
        <w:right w:val="none" w:sz="0" w:space="0" w:color="auto"/>
      </w:divBdr>
    </w:div>
    <w:div w:id="1045134489">
      <w:bodyDiv w:val="1"/>
      <w:marLeft w:val="0"/>
      <w:marRight w:val="0"/>
      <w:marTop w:val="0"/>
      <w:marBottom w:val="0"/>
      <w:divBdr>
        <w:top w:val="none" w:sz="0" w:space="0" w:color="auto"/>
        <w:left w:val="none" w:sz="0" w:space="0" w:color="auto"/>
        <w:bottom w:val="none" w:sz="0" w:space="0" w:color="auto"/>
        <w:right w:val="none" w:sz="0" w:space="0" w:color="auto"/>
      </w:divBdr>
    </w:div>
    <w:div w:id="1057902372">
      <w:bodyDiv w:val="1"/>
      <w:marLeft w:val="0"/>
      <w:marRight w:val="0"/>
      <w:marTop w:val="0"/>
      <w:marBottom w:val="0"/>
      <w:divBdr>
        <w:top w:val="none" w:sz="0" w:space="0" w:color="auto"/>
        <w:left w:val="none" w:sz="0" w:space="0" w:color="auto"/>
        <w:bottom w:val="none" w:sz="0" w:space="0" w:color="auto"/>
        <w:right w:val="none" w:sz="0" w:space="0" w:color="auto"/>
      </w:divBdr>
    </w:div>
    <w:div w:id="1191341592">
      <w:bodyDiv w:val="1"/>
      <w:marLeft w:val="0"/>
      <w:marRight w:val="0"/>
      <w:marTop w:val="0"/>
      <w:marBottom w:val="0"/>
      <w:divBdr>
        <w:top w:val="none" w:sz="0" w:space="0" w:color="auto"/>
        <w:left w:val="none" w:sz="0" w:space="0" w:color="auto"/>
        <w:bottom w:val="none" w:sz="0" w:space="0" w:color="auto"/>
        <w:right w:val="none" w:sz="0" w:space="0" w:color="auto"/>
      </w:divBdr>
    </w:div>
    <w:div w:id="1280458218">
      <w:bodyDiv w:val="1"/>
      <w:marLeft w:val="0"/>
      <w:marRight w:val="0"/>
      <w:marTop w:val="0"/>
      <w:marBottom w:val="0"/>
      <w:divBdr>
        <w:top w:val="none" w:sz="0" w:space="0" w:color="auto"/>
        <w:left w:val="none" w:sz="0" w:space="0" w:color="auto"/>
        <w:bottom w:val="none" w:sz="0" w:space="0" w:color="auto"/>
        <w:right w:val="none" w:sz="0" w:space="0" w:color="auto"/>
      </w:divBdr>
    </w:div>
    <w:div w:id="1285846941">
      <w:bodyDiv w:val="1"/>
      <w:marLeft w:val="0"/>
      <w:marRight w:val="0"/>
      <w:marTop w:val="0"/>
      <w:marBottom w:val="0"/>
      <w:divBdr>
        <w:top w:val="none" w:sz="0" w:space="0" w:color="auto"/>
        <w:left w:val="none" w:sz="0" w:space="0" w:color="auto"/>
        <w:bottom w:val="none" w:sz="0" w:space="0" w:color="auto"/>
        <w:right w:val="none" w:sz="0" w:space="0" w:color="auto"/>
      </w:divBdr>
    </w:div>
    <w:div w:id="1397708281">
      <w:bodyDiv w:val="1"/>
      <w:marLeft w:val="0"/>
      <w:marRight w:val="0"/>
      <w:marTop w:val="0"/>
      <w:marBottom w:val="0"/>
      <w:divBdr>
        <w:top w:val="none" w:sz="0" w:space="0" w:color="auto"/>
        <w:left w:val="none" w:sz="0" w:space="0" w:color="auto"/>
        <w:bottom w:val="none" w:sz="0" w:space="0" w:color="auto"/>
        <w:right w:val="none" w:sz="0" w:space="0" w:color="auto"/>
      </w:divBdr>
    </w:div>
    <w:div w:id="1400589635">
      <w:bodyDiv w:val="1"/>
      <w:marLeft w:val="0"/>
      <w:marRight w:val="0"/>
      <w:marTop w:val="0"/>
      <w:marBottom w:val="0"/>
      <w:divBdr>
        <w:top w:val="none" w:sz="0" w:space="0" w:color="auto"/>
        <w:left w:val="none" w:sz="0" w:space="0" w:color="auto"/>
        <w:bottom w:val="none" w:sz="0" w:space="0" w:color="auto"/>
        <w:right w:val="none" w:sz="0" w:space="0" w:color="auto"/>
      </w:divBdr>
    </w:div>
    <w:div w:id="1418476653">
      <w:bodyDiv w:val="1"/>
      <w:marLeft w:val="0"/>
      <w:marRight w:val="0"/>
      <w:marTop w:val="0"/>
      <w:marBottom w:val="0"/>
      <w:divBdr>
        <w:top w:val="none" w:sz="0" w:space="0" w:color="auto"/>
        <w:left w:val="none" w:sz="0" w:space="0" w:color="auto"/>
        <w:bottom w:val="none" w:sz="0" w:space="0" w:color="auto"/>
        <w:right w:val="none" w:sz="0" w:space="0" w:color="auto"/>
      </w:divBdr>
    </w:div>
    <w:div w:id="1427771378">
      <w:bodyDiv w:val="1"/>
      <w:marLeft w:val="0"/>
      <w:marRight w:val="0"/>
      <w:marTop w:val="0"/>
      <w:marBottom w:val="0"/>
      <w:divBdr>
        <w:top w:val="none" w:sz="0" w:space="0" w:color="auto"/>
        <w:left w:val="none" w:sz="0" w:space="0" w:color="auto"/>
        <w:bottom w:val="none" w:sz="0" w:space="0" w:color="auto"/>
        <w:right w:val="none" w:sz="0" w:space="0" w:color="auto"/>
      </w:divBdr>
    </w:div>
    <w:div w:id="1524056724">
      <w:bodyDiv w:val="1"/>
      <w:marLeft w:val="0"/>
      <w:marRight w:val="0"/>
      <w:marTop w:val="0"/>
      <w:marBottom w:val="0"/>
      <w:divBdr>
        <w:top w:val="none" w:sz="0" w:space="0" w:color="auto"/>
        <w:left w:val="none" w:sz="0" w:space="0" w:color="auto"/>
        <w:bottom w:val="none" w:sz="0" w:space="0" w:color="auto"/>
        <w:right w:val="none" w:sz="0" w:space="0" w:color="auto"/>
      </w:divBdr>
    </w:div>
    <w:div w:id="1560899811">
      <w:bodyDiv w:val="1"/>
      <w:marLeft w:val="0"/>
      <w:marRight w:val="0"/>
      <w:marTop w:val="0"/>
      <w:marBottom w:val="0"/>
      <w:divBdr>
        <w:top w:val="none" w:sz="0" w:space="0" w:color="auto"/>
        <w:left w:val="none" w:sz="0" w:space="0" w:color="auto"/>
        <w:bottom w:val="none" w:sz="0" w:space="0" w:color="auto"/>
        <w:right w:val="none" w:sz="0" w:space="0" w:color="auto"/>
      </w:divBdr>
    </w:div>
    <w:div w:id="1604608050">
      <w:bodyDiv w:val="1"/>
      <w:marLeft w:val="0"/>
      <w:marRight w:val="0"/>
      <w:marTop w:val="0"/>
      <w:marBottom w:val="0"/>
      <w:divBdr>
        <w:top w:val="none" w:sz="0" w:space="0" w:color="auto"/>
        <w:left w:val="none" w:sz="0" w:space="0" w:color="auto"/>
        <w:bottom w:val="none" w:sz="0" w:space="0" w:color="auto"/>
        <w:right w:val="none" w:sz="0" w:space="0" w:color="auto"/>
      </w:divBdr>
    </w:div>
    <w:div w:id="1687976218">
      <w:bodyDiv w:val="1"/>
      <w:marLeft w:val="0"/>
      <w:marRight w:val="0"/>
      <w:marTop w:val="0"/>
      <w:marBottom w:val="0"/>
      <w:divBdr>
        <w:top w:val="none" w:sz="0" w:space="0" w:color="auto"/>
        <w:left w:val="none" w:sz="0" w:space="0" w:color="auto"/>
        <w:bottom w:val="none" w:sz="0" w:space="0" w:color="auto"/>
        <w:right w:val="none" w:sz="0" w:space="0" w:color="auto"/>
      </w:divBdr>
    </w:div>
    <w:div w:id="1703819054">
      <w:bodyDiv w:val="1"/>
      <w:marLeft w:val="0"/>
      <w:marRight w:val="0"/>
      <w:marTop w:val="0"/>
      <w:marBottom w:val="0"/>
      <w:divBdr>
        <w:top w:val="none" w:sz="0" w:space="0" w:color="auto"/>
        <w:left w:val="none" w:sz="0" w:space="0" w:color="auto"/>
        <w:bottom w:val="none" w:sz="0" w:space="0" w:color="auto"/>
        <w:right w:val="none" w:sz="0" w:space="0" w:color="auto"/>
      </w:divBdr>
    </w:div>
    <w:div w:id="1715421141">
      <w:bodyDiv w:val="1"/>
      <w:marLeft w:val="0"/>
      <w:marRight w:val="0"/>
      <w:marTop w:val="0"/>
      <w:marBottom w:val="0"/>
      <w:divBdr>
        <w:top w:val="none" w:sz="0" w:space="0" w:color="auto"/>
        <w:left w:val="none" w:sz="0" w:space="0" w:color="auto"/>
        <w:bottom w:val="none" w:sz="0" w:space="0" w:color="auto"/>
        <w:right w:val="none" w:sz="0" w:space="0" w:color="auto"/>
      </w:divBdr>
    </w:div>
    <w:div w:id="1760710338">
      <w:bodyDiv w:val="1"/>
      <w:marLeft w:val="0"/>
      <w:marRight w:val="0"/>
      <w:marTop w:val="0"/>
      <w:marBottom w:val="0"/>
      <w:divBdr>
        <w:top w:val="none" w:sz="0" w:space="0" w:color="auto"/>
        <w:left w:val="none" w:sz="0" w:space="0" w:color="auto"/>
        <w:bottom w:val="none" w:sz="0" w:space="0" w:color="auto"/>
        <w:right w:val="none" w:sz="0" w:space="0" w:color="auto"/>
      </w:divBdr>
    </w:div>
    <w:div w:id="1769693804">
      <w:bodyDiv w:val="1"/>
      <w:marLeft w:val="0"/>
      <w:marRight w:val="0"/>
      <w:marTop w:val="0"/>
      <w:marBottom w:val="0"/>
      <w:divBdr>
        <w:top w:val="none" w:sz="0" w:space="0" w:color="auto"/>
        <w:left w:val="none" w:sz="0" w:space="0" w:color="auto"/>
        <w:bottom w:val="none" w:sz="0" w:space="0" w:color="auto"/>
        <w:right w:val="none" w:sz="0" w:space="0" w:color="auto"/>
      </w:divBdr>
    </w:div>
    <w:div w:id="1792550744">
      <w:bodyDiv w:val="1"/>
      <w:marLeft w:val="0"/>
      <w:marRight w:val="0"/>
      <w:marTop w:val="0"/>
      <w:marBottom w:val="0"/>
      <w:divBdr>
        <w:top w:val="none" w:sz="0" w:space="0" w:color="auto"/>
        <w:left w:val="none" w:sz="0" w:space="0" w:color="auto"/>
        <w:bottom w:val="none" w:sz="0" w:space="0" w:color="auto"/>
        <w:right w:val="none" w:sz="0" w:space="0" w:color="auto"/>
      </w:divBdr>
    </w:div>
    <w:div w:id="1854758145">
      <w:bodyDiv w:val="1"/>
      <w:marLeft w:val="0"/>
      <w:marRight w:val="0"/>
      <w:marTop w:val="0"/>
      <w:marBottom w:val="0"/>
      <w:divBdr>
        <w:top w:val="none" w:sz="0" w:space="0" w:color="auto"/>
        <w:left w:val="none" w:sz="0" w:space="0" w:color="auto"/>
        <w:bottom w:val="none" w:sz="0" w:space="0" w:color="auto"/>
        <w:right w:val="none" w:sz="0" w:space="0" w:color="auto"/>
      </w:divBdr>
    </w:div>
    <w:div w:id="1857233246">
      <w:bodyDiv w:val="1"/>
      <w:marLeft w:val="0"/>
      <w:marRight w:val="0"/>
      <w:marTop w:val="0"/>
      <w:marBottom w:val="0"/>
      <w:divBdr>
        <w:top w:val="none" w:sz="0" w:space="0" w:color="auto"/>
        <w:left w:val="none" w:sz="0" w:space="0" w:color="auto"/>
        <w:bottom w:val="none" w:sz="0" w:space="0" w:color="auto"/>
        <w:right w:val="none" w:sz="0" w:space="0" w:color="auto"/>
      </w:divBdr>
    </w:div>
    <w:div w:id="1860123440">
      <w:bodyDiv w:val="1"/>
      <w:marLeft w:val="0"/>
      <w:marRight w:val="0"/>
      <w:marTop w:val="0"/>
      <w:marBottom w:val="0"/>
      <w:divBdr>
        <w:top w:val="none" w:sz="0" w:space="0" w:color="auto"/>
        <w:left w:val="none" w:sz="0" w:space="0" w:color="auto"/>
        <w:bottom w:val="none" w:sz="0" w:space="0" w:color="auto"/>
        <w:right w:val="none" w:sz="0" w:space="0" w:color="auto"/>
      </w:divBdr>
    </w:div>
    <w:div w:id="1888030334">
      <w:bodyDiv w:val="1"/>
      <w:marLeft w:val="0"/>
      <w:marRight w:val="0"/>
      <w:marTop w:val="0"/>
      <w:marBottom w:val="0"/>
      <w:divBdr>
        <w:top w:val="none" w:sz="0" w:space="0" w:color="auto"/>
        <w:left w:val="none" w:sz="0" w:space="0" w:color="auto"/>
        <w:bottom w:val="none" w:sz="0" w:space="0" w:color="auto"/>
        <w:right w:val="none" w:sz="0" w:space="0" w:color="auto"/>
      </w:divBdr>
    </w:div>
    <w:div w:id="1901134813">
      <w:bodyDiv w:val="1"/>
      <w:marLeft w:val="0"/>
      <w:marRight w:val="0"/>
      <w:marTop w:val="0"/>
      <w:marBottom w:val="0"/>
      <w:divBdr>
        <w:top w:val="none" w:sz="0" w:space="0" w:color="auto"/>
        <w:left w:val="none" w:sz="0" w:space="0" w:color="auto"/>
        <w:bottom w:val="none" w:sz="0" w:space="0" w:color="auto"/>
        <w:right w:val="none" w:sz="0" w:space="0" w:color="auto"/>
      </w:divBdr>
    </w:div>
    <w:div w:id="1906717994">
      <w:bodyDiv w:val="1"/>
      <w:marLeft w:val="0"/>
      <w:marRight w:val="0"/>
      <w:marTop w:val="0"/>
      <w:marBottom w:val="0"/>
      <w:divBdr>
        <w:top w:val="none" w:sz="0" w:space="0" w:color="auto"/>
        <w:left w:val="none" w:sz="0" w:space="0" w:color="auto"/>
        <w:bottom w:val="none" w:sz="0" w:space="0" w:color="auto"/>
        <w:right w:val="none" w:sz="0" w:space="0" w:color="auto"/>
      </w:divBdr>
    </w:div>
    <w:div w:id="1933582374">
      <w:bodyDiv w:val="1"/>
      <w:marLeft w:val="0"/>
      <w:marRight w:val="0"/>
      <w:marTop w:val="0"/>
      <w:marBottom w:val="0"/>
      <w:divBdr>
        <w:top w:val="none" w:sz="0" w:space="0" w:color="auto"/>
        <w:left w:val="none" w:sz="0" w:space="0" w:color="auto"/>
        <w:bottom w:val="none" w:sz="0" w:space="0" w:color="auto"/>
        <w:right w:val="none" w:sz="0" w:space="0" w:color="auto"/>
      </w:divBdr>
    </w:div>
    <w:div w:id="1948199968">
      <w:bodyDiv w:val="1"/>
      <w:marLeft w:val="0"/>
      <w:marRight w:val="0"/>
      <w:marTop w:val="0"/>
      <w:marBottom w:val="0"/>
      <w:divBdr>
        <w:top w:val="none" w:sz="0" w:space="0" w:color="auto"/>
        <w:left w:val="none" w:sz="0" w:space="0" w:color="auto"/>
        <w:bottom w:val="none" w:sz="0" w:space="0" w:color="auto"/>
        <w:right w:val="none" w:sz="0" w:space="0" w:color="auto"/>
      </w:divBdr>
    </w:div>
    <w:div w:id="1996567114">
      <w:bodyDiv w:val="1"/>
      <w:marLeft w:val="0"/>
      <w:marRight w:val="0"/>
      <w:marTop w:val="0"/>
      <w:marBottom w:val="0"/>
      <w:divBdr>
        <w:top w:val="none" w:sz="0" w:space="0" w:color="auto"/>
        <w:left w:val="none" w:sz="0" w:space="0" w:color="auto"/>
        <w:bottom w:val="none" w:sz="0" w:space="0" w:color="auto"/>
        <w:right w:val="none" w:sz="0" w:space="0" w:color="auto"/>
      </w:divBdr>
    </w:div>
    <w:div w:id="2005205991">
      <w:bodyDiv w:val="1"/>
      <w:marLeft w:val="0"/>
      <w:marRight w:val="0"/>
      <w:marTop w:val="0"/>
      <w:marBottom w:val="0"/>
      <w:divBdr>
        <w:top w:val="none" w:sz="0" w:space="0" w:color="auto"/>
        <w:left w:val="none" w:sz="0" w:space="0" w:color="auto"/>
        <w:bottom w:val="none" w:sz="0" w:space="0" w:color="auto"/>
        <w:right w:val="none" w:sz="0" w:space="0" w:color="auto"/>
      </w:divBdr>
    </w:div>
    <w:div w:id="2079403895">
      <w:bodyDiv w:val="1"/>
      <w:marLeft w:val="0"/>
      <w:marRight w:val="0"/>
      <w:marTop w:val="0"/>
      <w:marBottom w:val="0"/>
      <w:divBdr>
        <w:top w:val="none" w:sz="0" w:space="0" w:color="auto"/>
        <w:left w:val="none" w:sz="0" w:space="0" w:color="auto"/>
        <w:bottom w:val="none" w:sz="0" w:space="0" w:color="auto"/>
        <w:right w:val="none" w:sz="0" w:space="0" w:color="auto"/>
      </w:divBdr>
    </w:div>
    <w:div w:id="214283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443C0-D5DC-4A8F-B64E-7259F0BF2000}">
  <ds:schemaRefs>
    <ds:schemaRef ds:uri="http://schemas.openxmlformats.org/officeDocument/2006/bibliography"/>
  </ds:schemaRefs>
</ds:datastoreItem>
</file>

<file path=customXml/itemProps2.xml><?xml version="1.0" encoding="utf-8"?>
<ds:datastoreItem xmlns:ds="http://schemas.openxmlformats.org/officeDocument/2006/customXml" ds:itemID="{D64C2322-0837-4AC4-AE53-93DD8D4B56A6}">
  <ds:schemaRefs>
    <ds:schemaRef ds:uri="http://schemas.openxmlformats.org/officeDocument/2006/bibliography"/>
  </ds:schemaRefs>
</ds:datastoreItem>
</file>

<file path=customXml/itemProps3.xml><?xml version="1.0" encoding="utf-8"?>
<ds:datastoreItem xmlns:ds="http://schemas.openxmlformats.org/officeDocument/2006/customXml" ds:itemID="{DA8D7B00-F0A0-40D6-A06A-B6AEAFA8A94D}">
  <ds:schemaRefs>
    <ds:schemaRef ds:uri="http://schemas.openxmlformats.org/officeDocument/2006/bibliography"/>
  </ds:schemaRefs>
</ds:datastoreItem>
</file>

<file path=customXml/itemProps4.xml><?xml version="1.0" encoding="utf-8"?>
<ds:datastoreItem xmlns:ds="http://schemas.openxmlformats.org/officeDocument/2006/customXml" ds:itemID="{73784200-E8F4-4745-9380-A61E84450714}">
  <ds:schemaRefs>
    <ds:schemaRef ds:uri="http://schemas.openxmlformats.org/officeDocument/2006/bibliography"/>
  </ds:schemaRefs>
</ds:datastoreItem>
</file>

<file path=customXml/itemProps5.xml><?xml version="1.0" encoding="utf-8"?>
<ds:datastoreItem xmlns:ds="http://schemas.openxmlformats.org/officeDocument/2006/customXml" ds:itemID="{1D14E164-EF22-4AC3-B357-284C419DF8B4}">
  <ds:schemaRefs>
    <ds:schemaRef ds:uri="http://schemas.openxmlformats.org/officeDocument/2006/bibliography"/>
  </ds:schemaRefs>
</ds:datastoreItem>
</file>

<file path=customXml/itemProps6.xml><?xml version="1.0" encoding="utf-8"?>
<ds:datastoreItem xmlns:ds="http://schemas.openxmlformats.org/officeDocument/2006/customXml" ds:itemID="{FA1E2EC2-53CA-4DA1-B20C-6732A6E1C196}">
  <ds:schemaRefs>
    <ds:schemaRef ds:uri="http://schemas.openxmlformats.org/officeDocument/2006/bibliography"/>
  </ds:schemaRefs>
</ds:datastoreItem>
</file>

<file path=customXml/itemProps7.xml><?xml version="1.0" encoding="utf-8"?>
<ds:datastoreItem xmlns:ds="http://schemas.openxmlformats.org/officeDocument/2006/customXml" ds:itemID="{5ED55B87-6EA8-405B-9883-D6D26F4E3EDB}">
  <ds:schemaRefs>
    <ds:schemaRef ds:uri="http://schemas.openxmlformats.org/officeDocument/2006/bibliography"/>
  </ds:schemaRefs>
</ds:datastoreItem>
</file>

<file path=customXml/itemProps8.xml><?xml version="1.0" encoding="utf-8"?>
<ds:datastoreItem xmlns:ds="http://schemas.openxmlformats.org/officeDocument/2006/customXml" ds:itemID="{F97BC6F6-3387-4825-9D92-EE0580E8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88</Pages>
  <Words>20121</Words>
  <Characters>108655</Characters>
  <Application>Microsoft Office Word</Application>
  <DocSecurity>0</DocSecurity>
  <Lines>905</Lines>
  <Paragraphs>257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FELSBERG</Company>
  <LinksUpToDate>false</LinksUpToDate>
  <CharactersWithSpaces>128519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dc:creator>
  <cp:lastModifiedBy>Luana Faria</cp:lastModifiedBy>
  <cp:revision>2</cp:revision>
  <cp:lastPrinted>2011-09-23T20:41:00Z</cp:lastPrinted>
  <dcterms:created xsi:type="dcterms:W3CDTF">2011-09-27T20:44:00Z</dcterms:created>
  <dcterms:modified xsi:type="dcterms:W3CDTF">2011-09-27T20:44:00Z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DOCS  2434737v1  499800/6 BES </vt:lpwstr>
  </property>
  <property fmtid="{D5CDD505-2E9C-101B-9397-08002B2CF9AE}" pid="3" name="MAIL_MSG_ID1">
    <vt:lpwstr>0FAAjvoRBjSjqEyvuL3aSukdAZZXxl7g1vC094WyKmUpDZFTvXS9YtsWYH0yepZQZ1ooVX4s3/oUVxJt_x000d_
hpr8yCMyFEZuEEbfLlD2DZfTpWdV1l88KxrMlltoiSDmK97Wi+NTsdPgNajGJ/Nthpr8yCMyFEZu_x000d_
EEbfLlD2DZfTpWdV1l88KxrMlltoiSDmK97Wi+NT0KMWVxtEC+eH1+2tMe3heW0OEqaVrKGVTmIU_x000d_
xzqGZjbupvq1p77h8</vt:lpwstr>
  </property>
  <property fmtid="{D5CDD505-2E9C-101B-9397-08002B2CF9AE}" pid="4" name="MAIL_MSG_ID2">
    <vt:lpwstr>3PVoKyQsZFfAe8hPb5kwsuhvKvYewlnlq4hRhhYZD+o2mawUpccG7D8MkqG_x000d_
FcsD124QOQnYWcjnpfUTce2HoqSZzbis+KnnLjpqhZBGjlfU3Z1tme8ryzc=</vt:lpwstr>
  </property>
  <property fmtid="{D5CDD505-2E9C-101B-9397-08002B2CF9AE}" pid="5" name="RESPONSE_SENDER_NAME">
    <vt:lpwstr>sAAAE9kkUq3pEoJOq/NiWa2YR0aJ+dsPwbvwqAYGg2H4Dys=</vt:lpwstr>
  </property>
  <property fmtid="{D5CDD505-2E9C-101B-9397-08002B2CF9AE}" pid="6" name="EMAIL_OWNER_ADDRESS">
    <vt:lpwstr>4AAA9mrMv1QjWAsSVB70PESXO55pqkjFPuozeR1x+32OJMx87TuUXfNC6Q==</vt:lpwstr>
  </property>
</Properties>
</file>
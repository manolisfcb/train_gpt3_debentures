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AD83C" w14:textId="77777777" w:rsidR="00A162DB" w:rsidRPr="005B161C" w:rsidRDefault="00A162DB" w:rsidP="005B161C">
      <w:pPr>
        <w:pStyle w:val="BodyTextContinued"/>
        <w:pBdr>
          <w:bottom w:val="double" w:sz="6" w:space="4" w:color="auto"/>
        </w:pBdr>
        <w:spacing w:after="140" w:line="290" w:lineRule="auto"/>
        <w:jc w:val="right"/>
        <w:rPr>
          <w:rFonts w:ascii="Trebuchet MS" w:hAnsi="Trebuchet MS"/>
          <w:smallCaps/>
        </w:rPr>
      </w:pPr>
    </w:p>
    <w:p w14:paraId="0E462BAC" w14:textId="77777777" w:rsidR="00B97DF5" w:rsidRPr="005B161C" w:rsidRDefault="00B97DF5" w:rsidP="0074109C">
      <w:pPr>
        <w:spacing w:after="140" w:line="290" w:lineRule="auto"/>
      </w:pPr>
      <w:r w:rsidRPr="00405DAF">
        <w:rPr>
          <w:rFonts w:ascii="Trebuchet MS" w:hAnsi="Trebuchet MS" w:cs="Arial"/>
          <w:b/>
          <w:bCs/>
        </w:rPr>
        <w:t>INSTRUMENTO PARTICULAR DE</w:t>
      </w:r>
      <w:r w:rsidRPr="00405DAF">
        <w:rPr>
          <w:rFonts w:ascii="Trebuchet MS" w:hAnsi="Trebuchet MS" w:cs="Arial"/>
          <w:b/>
          <w:smallCaps/>
        </w:rPr>
        <w:t xml:space="preserve"> </w:t>
      </w:r>
      <w:r w:rsidRPr="00405DAF">
        <w:rPr>
          <w:rFonts w:ascii="Trebuchet MS" w:hAnsi="Trebuchet MS" w:cs="Arial"/>
          <w:b/>
          <w:bCs/>
        </w:rPr>
        <w:t xml:space="preserve">ESCRITURA DA </w:t>
      </w:r>
      <w:r w:rsidR="009F38E1" w:rsidRPr="00405DAF">
        <w:rPr>
          <w:rFonts w:ascii="Trebuchet MS" w:hAnsi="Trebuchet MS" w:cs="Arial"/>
          <w:b/>
          <w:bCs/>
        </w:rPr>
        <w:t>1</w:t>
      </w:r>
      <w:r w:rsidRPr="00405DAF">
        <w:rPr>
          <w:rFonts w:ascii="Trebuchet MS" w:hAnsi="Trebuchet MS" w:cs="Arial"/>
          <w:b/>
          <w:bCs/>
        </w:rPr>
        <w:t>ª (</w:t>
      </w:r>
      <w:r w:rsidR="009F38E1" w:rsidRPr="00405DAF">
        <w:rPr>
          <w:rFonts w:ascii="Trebuchet MS" w:hAnsi="Trebuchet MS" w:cs="Arial"/>
          <w:b/>
          <w:bCs/>
        </w:rPr>
        <w:t>PRIMEIRA</w:t>
      </w:r>
      <w:r w:rsidRPr="00405DAF">
        <w:rPr>
          <w:rFonts w:ascii="Trebuchet MS" w:hAnsi="Trebuchet MS" w:cs="Arial"/>
          <w:b/>
          <w:bCs/>
        </w:rPr>
        <w:t>) EMISSÃO DE DEBÊNTURES SIMPLES, NÃO CONVERSÍVEIS EM AÇÕES, DA ESPÉCIE COM GARANTIA REAL, EM</w:t>
      </w:r>
      <w:r w:rsidR="00FA42B2" w:rsidRPr="00405DAF">
        <w:rPr>
          <w:rFonts w:ascii="Trebuchet MS" w:hAnsi="Trebuchet MS" w:cs="Arial"/>
          <w:b/>
          <w:bCs/>
        </w:rPr>
        <w:t xml:space="preserve"> </w:t>
      </w:r>
      <w:r w:rsidR="009630B6" w:rsidRPr="00405DAF">
        <w:rPr>
          <w:rFonts w:ascii="Trebuchet MS" w:hAnsi="Trebuchet MS" w:cs="Arial"/>
          <w:b/>
          <w:bCs/>
        </w:rPr>
        <w:t>2</w:t>
      </w:r>
      <w:r w:rsidRPr="00405DAF">
        <w:rPr>
          <w:rFonts w:ascii="Trebuchet MS" w:hAnsi="Trebuchet MS" w:cs="Arial"/>
          <w:b/>
          <w:bCs/>
        </w:rPr>
        <w:t xml:space="preserve"> (</w:t>
      </w:r>
      <w:r w:rsidR="009630B6" w:rsidRPr="00405DAF">
        <w:rPr>
          <w:rFonts w:ascii="Trebuchet MS" w:hAnsi="Trebuchet MS" w:cs="Arial"/>
          <w:b/>
          <w:bCs/>
        </w:rPr>
        <w:t>DUAS</w:t>
      </w:r>
      <w:r w:rsidRPr="00405DAF">
        <w:rPr>
          <w:rFonts w:ascii="Trebuchet MS" w:hAnsi="Trebuchet MS" w:cs="Arial"/>
          <w:b/>
          <w:bCs/>
        </w:rPr>
        <w:t>) SÉRIES, PARA DISTRIBUIÇÃO PÚBLICA</w:t>
      </w:r>
      <w:r w:rsidR="00CA6096" w:rsidRPr="00405DAF">
        <w:rPr>
          <w:rFonts w:ascii="Trebuchet MS" w:hAnsi="Trebuchet MS" w:cs="Arial"/>
          <w:b/>
          <w:bCs/>
        </w:rPr>
        <w:t>,</w:t>
      </w:r>
      <w:r w:rsidRPr="00405DAF">
        <w:rPr>
          <w:rFonts w:ascii="Trebuchet MS" w:hAnsi="Trebuchet MS" w:cs="Arial"/>
          <w:b/>
          <w:bCs/>
        </w:rPr>
        <w:t xml:space="preserve"> COM ESFORÇOS RESTRITOS, D</w:t>
      </w:r>
      <w:r w:rsidR="009630B6" w:rsidRPr="00405DAF">
        <w:rPr>
          <w:rFonts w:ascii="Trebuchet MS" w:hAnsi="Trebuchet MS" w:cs="Arial"/>
          <w:b/>
          <w:bCs/>
        </w:rPr>
        <w:t>A</w:t>
      </w:r>
      <w:r w:rsidRPr="00405DAF">
        <w:rPr>
          <w:rFonts w:ascii="Trebuchet MS" w:hAnsi="Trebuchet MS" w:cs="Arial"/>
          <w:b/>
          <w:bCs/>
        </w:rPr>
        <w:t xml:space="preserve"> </w:t>
      </w:r>
      <w:r w:rsidR="009630B6" w:rsidRPr="00405DAF">
        <w:rPr>
          <w:rFonts w:ascii="Trebuchet MS" w:hAnsi="Trebuchet MS" w:cs="Arial"/>
          <w:b/>
          <w:iCs/>
        </w:rPr>
        <w:t>FLEX GESTÃO DE RELACIONAMENTOS</w:t>
      </w:r>
      <w:r w:rsidR="00112F0F" w:rsidRPr="00405DAF">
        <w:rPr>
          <w:rFonts w:ascii="Trebuchet MS" w:hAnsi="Trebuchet MS" w:cs="Arial"/>
          <w:b/>
          <w:iCs/>
        </w:rPr>
        <w:t xml:space="preserve"> S.A.</w:t>
      </w:r>
      <w:r w:rsidRPr="00405DAF">
        <w:rPr>
          <w:rFonts w:ascii="Trebuchet MS" w:hAnsi="Trebuchet MS" w:cs="Arial"/>
          <w:b/>
          <w:smallCaps/>
        </w:rPr>
        <w:t xml:space="preserve"> </w:t>
      </w:r>
    </w:p>
    <w:p w14:paraId="35062FF7" w14:textId="77777777" w:rsidR="00623BE2" w:rsidRPr="00405DAF" w:rsidRDefault="00623BE2" w:rsidP="005B161C">
      <w:pPr>
        <w:pStyle w:val="Default"/>
        <w:spacing w:after="140" w:line="290" w:lineRule="auto"/>
        <w:rPr>
          <w:rFonts w:ascii="Trebuchet MS" w:hAnsi="Trebuchet MS"/>
        </w:rPr>
      </w:pPr>
    </w:p>
    <w:p w14:paraId="496ADF56" w14:textId="77777777" w:rsidR="00B97DF5" w:rsidRPr="00405DAF" w:rsidRDefault="000C719E" w:rsidP="00B638AA">
      <w:pPr>
        <w:pStyle w:val="CM13"/>
        <w:spacing w:after="140" w:line="290" w:lineRule="auto"/>
        <w:jc w:val="center"/>
        <w:rPr>
          <w:rFonts w:ascii="Trebuchet MS" w:hAnsi="Trebuchet MS" w:cs="Arial"/>
        </w:rPr>
      </w:pPr>
      <w:r>
        <w:rPr>
          <w:rFonts w:ascii="Trebuchet MS" w:hAnsi="Trebuchet MS" w:cs="Arial"/>
        </w:rPr>
        <w:t>celebrado e</w:t>
      </w:r>
      <w:r w:rsidR="00B97DF5" w:rsidRPr="00405DAF">
        <w:rPr>
          <w:rFonts w:ascii="Trebuchet MS" w:hAnsi="Trebuchet MS" w:cs="Arial"/>
        </w:rPr>
        <w:t>ntre</w:t>
      </w:r>
    </w:p>
    <w:p w14:paraId="2406C075" w14:textId="77777777" w:rsidR="005B5F49" w:rsidRPr="00405DAF" w:rsidRDefault="005B5F49" w:rsidP="00B638AA">
      <w:pPr>
        <w:pStyle w:val="Default"/>
        <w:spacing w:after="140" w:line="290" w:lineRule="auto"/>
        <w:rPr>
          <w:rFonts w:ascii="Trebuchet MS" w:hAnsi="Trebuchet MS"/>
        </w:rPr>
      </w:pPr>
    </w:p>
    <w:p w14:paraId="321216A8" w14:textId="77777777" w:rsidR="00B97DF5" w:rsidRPr="00405DAF" w:rsidRDefault="00191380" w:rsidP="00B638AA">
      <w:pPr>
        <w:pStyle w:val="CM15"/>
        <w:spacing w:after="140" w:line="290" w:lineRule="auto"/>
        <w:jc w:val="center"/>
        <w:rPr>
          <w:rFonts w:ascii="Trebuchet MS" w:hAnsi="Trebuchet MS" w:cs="Arial"/>
          <w:b/>
        </w:rPr>
      </w:pPr>
      <w:r w:rsidRPr="00405DAF">
        <w:rPr>
          <w:rFonts w:ascii="Trebuchet MS" w:hAnsi="Trebuchet MS" w:cs="Arial"/>
          <w:b/>
          <w:iCs/>
        </w:rPr>
        <w:t>FLEX GESTÃO DE RELACIONAMENTOS S.A</w:t>
      </w:r>
      <w:r w:rsidR="00112F0F" w:rsidRPr="00405DAF">
        <w:rPr>
          <w:rFonts w:ascii="Trebuchet MS" w:hAnsi="Trebuchet MS" w:cs="Arial"/>
          <w:b/>
          <w:iCs/>
        </w:rPr>
        <w:t>.</w:t>
      </w:r>
      <w:r w:rsidR="000C719E">
        <w:rPr>
          <w:rFonts w:ascii="Trebuchet MS" w:hAnsi="Trebuchet MS" w:cs="Arial"/>
          <w:b/>
          <w:iCs/>
        </w:rPr>
        <w:t>,</w:t>
      </w:r>
    </w:p>
    <w:p w14:paraId="7AFBEFD0" w14:textId="77777777" w:rsidR="005B5F49" w:rsidRPr="003B756A" w:rsidRDefault="00B97DF5" w:rsidP="003B756A">
      <w:pPr>
        <w:pStyle w:val="CM15"/>
        <w:spacing w:after="140" w:line="290" w:lineRule="auto"/>
        <w:jc w:val="center"/>
        <w:rPr>
          <w:rFonts w:ascii="Trebuchet MS" w:hAnsi="Trebuchet MS" w:cs="Arial"/>
          <w:i/>
          <w:iCs/>
        </w:rPr>
      </w:pPr>
      <w:r w:rsidRPr="00405DAF">
        <w:rPr>
          <w:rFonts w:ascii="Trebuchet MS" w:hAnsi="Trebuchet MS" w:cs="Arial"/>
          <w:i/>
          <w:iCs/>
        </w:rPr>
        <w:t>como Emissora,</w:t>
      </w:r>
    </w:p>
    <w:p w14:paraId="2E2BF507" w14:textId="77777777" w:rsidR="00191380" w:rsidRPr="00405DAF" w:rsidRDefault="00191380" w:rsidP="00B638AA">
      <w:pPr>
        <w:pStyle w:val="Default"/>
        <w:spacing w:after="140" w:line="290" w:lineRule="auto"/>
        <w:rPr>
          <w:rFonts w:ascii="Trebuchet MS" w:hAnsi="Trebuchet MS"/>
        </w:rPr>
      </w:pPr>
    </w:p>
    <w:p w14:paraId="6763C7C3" w14:textId="77777777" w:rsidR="00B97DF5" w:rsidRPr="00405DAF" w:rsidRDefault="00B97DF5" w:rsidP="00B638AA">
      <w:pPr>
        <w:pStyle w:val="CM13"/>
        <w:spacing w:after="140" w:line="290" w:lineRule="auto"/>
        <w:jc w:val="center"/>
        <w:rPr>
          <w:rFonts w:ascii="Trebuchet MS" w:hAnsi="Trebuchet MS"/>
        </w:rPr>
      </w:pPr>
    </w:p>
    <w:p w14:paraId="79F362D9" w14:textId="77777777" w:rsidR="005B5F49" w:rsidRPr="00405DAF" w:rsidRDefault="00AF1155" w:rsidP="00B638AA">
      <w:pPr>
        <w:pStyle w:val="CM16"/>
        <w:spacing w:after="140" w:line="290" w:lineRule="auto"/>
        <w:jc w:val="center"/>
        <w:rPr>
          <w:rFonts w:ascii="Trebuchet MS" w:hAnsi="Trebuchet MS" w:cs="Trebuchet MS"/>
          <w:b/>
        </w:rPr>
      </w:pPr>
      <w:r w:rsidRPr="003A2F5B">
        <w:rPr>
          <w:rFonts w:ascii="Trebuchet MS" w:hAnsi="Trebuchet MS" w:cs="Trebuchet MS"/>
          <w:b/>
        </w:rPr>
        <w:t>OLIVEIRA TRUST DISTRIBUIDORA DE TÍTULOS E VALORES MOBILIÁRIOS S.A.</w:t>
      </w:r>
      <w:r w:rsidR="000C719E">
        <w:rPr>
          <w:rFonts w:ascii="Trebuchet MS" w:hAnsi="Trebuchet MS" w:cs="Trebuchet MS"/>
          <w:b/>
        </w:rPr>
        <w:t>,</w:t>
      </w:r>
    </w:p>
    <w:p w14:paraId="092404F7" w14:textId="77777777" w:rsidR="00B97DF5" w:rsidRDefault="00B97DF5" w:rsidP="00B638AA">
      <w:pPr>
        <w:pStyle w:val="CM16"/>
        <w:spacing w:after="140" w:line="290" w:lineRule="auto"/>
        <w:jc w:val="center"/>
        <w:rPr>
          <w:rFonts w:ascii="Trebuchet MS" w:hAnsi="Trebuchet MS" w:cs="Arial"/>
          <w:i/>
          <w:iCs/>
        </w:rPr>
      </w:pPr>
      <w:r w:rsidRPr="00405DAF">
        <w:rPr>
          <w:rFonts w:ascii="Trebuchet MS" w:hAnsi="Trebuchet MS" w:cs="Arial"/>
          <w:i/>
          <w:iCs/>
        </w:rPr>
        <w:t>representando a comunhão</w:t>
      </w:r>
      <w:r w:rsidR="000C719E">
        <w:rPr>
          <w:rFonts w:ascii="Trebuchet MS" w:hAnsi="Trebuchet MS" w:cs="Arial"/>
          <w:i/>
          <w:iCs/>
        </w:rPr>
        <w:t xml:space="preserve"> de interesses</w:t>
      </w:r>
      <w:r w:rsidRPr="00405DAF">
        <w:rPr>
          <w:rFonts w:ascii="Trebuchet MS" w:hAnsi="Trebuchet MS" w:cs="Arial"/>
          <w:i/>
          <w:iCs/>
        </w:rPr>
        <w:t xml:space="preserve"> dos titulares das debêntures objeto da presente Emissão</w:t>
      </w:r>
      <w:r w:rsidR="003B756A">
        <w:rPr>
          <w:rFonts w:ascii="Trebuchet MS" w:hAnsi="Trebuchet MS" w:cs="Arial"/>
          <w:i/>
          <w:iCs/>
        </w:rPr>
        <w:t xml:space="preserve">, </w:t>
      </w:r>
    </w:p>
    <w:p w14:paraId="45DF1B06" w14:textId="77777777" w:rsidR="003B756A" w:rsidRDefault="003B756A" w:rsidP="003B756A">
      <w:pPr>
        <w:pStyle w:val="Default"/>
      </w:pPr>
    </w:p>
    <w:p w14:paraId="1B1C7DDD" w14:textId="77777777" w:rsidR="003B756A" w:rsidRPr="003B756A" w:rsidRDefault="003B756A" w:rsidP="003B756A">
      <w:pPr>
        <w:pStyle w:val="Default"/>
        <w:jc w:val="center"/>
      </w:pPr>
      <w:r>
        <w:t>e</w:t>
      </w:r>
    </w:p>
    <w:p w14:paraId="2F15421B" w14:textId="77777777" w:rsidR="00191380" w:rsidRPr="00405DAF" w:rsidRDefault="00191380" w:rsidP="00B638AA">
      <w:pPr>
        <w:pStyle w:val="Default"/>
        <w:spacing w:after="140" w:line="290" w:lineRule="auto"/>
        <w:rPr>
          <w:rFonts w:ascii="Trebuchet MS" w:hAnsi="Trebuchet MS"/>
        </w:rPr>
      </w:pPr>
    </w:p>
    <w:p w14:paraId="5D95CFD6" w14:textId="77777777" w:rsidR="00191380" w:rsidRPr="005B161C" w:rsidRDefault="003B756A" w:rsidP="003B756A">
      <w:pPr>
        <w:pStyle w:val="Default"/>
        <w:spacing w:after="140" w:line="290" w:lineRule="auto"/>
        <w:jc w:val="center"/>
        <w:rPr>
          <w:rFonts w:ascii="Trebuchet MS" w:hAnsi="Trebuchet MS"/>
        </w:rPr>
      </w:pPr>
      <w:r w:rsidRPr="005B161C">
        <w:rPr>
          <w:rFonts w:ascii="Trebuchet MS" w:hAnsi="Trebuchet MS"/>
          <w:b/>
        </w:rPr>
        <w:t>AYTY CRM BPO E SERVIÇOS DE TECNOLOGIA LTDA</w:t>
      </w:r>
      <w:r w:rsidRPr="00BF6FAC">
        <w:rPr>
          <w:rFonts w:ascii="Trebuchet MS" w:hAnsi="Trebuchet MS" w:cs="Trebuchet MS"/>
          <w:b/>
        </w:rPr>
        <w:t>.</w:t>
      </w:r>
      <w:r w:rsidRPr="00BF6FAC">
        <w:rPr>
          <w:rFonts w:ascii="Trebuchet MS" w:hAnsi="Trebuchet MS" w:cs="Trebuchet MS"/>
        </w:rPr>
        <w:t>,</w:t>
      </w:r>
    </w:p>
    <w:p w14:paraId="57533043" w14:textId="77777777" w:rsidR="003B756A" w:rsidRDefault="003B756A" w:rsidP="003B756A">
      <w:pPr>
        <w:pStyle w:val="Default"/>
        <w:spacing w:after="140" w:line="290" w:lineRule="auto"/>
        <w:jc w:val="center"/>
        <w:rPr>
          <w:rFonts w:ascii="Trebuchet MS" w:hAnsi="Trebuchet MS"/>
        </w:rPr>
      </w:pPr>
      <w:r>
        <w:rPr>
          <w:rFonts w:ascii="Trebuchet MS" w:hAnsi="Trebuchet MS"/>
        </w:rPr>
        <w:t>como Garantidora</w:t>
      </w:r>
      <w:r w:rsidR="00E661FF">
        <w:rPr>
          <w:rFonts w:ascii="Trebuchet MS" w:hAnsi="Trebuchet MS"/>
        </w:rPr>
        <w:t>.</w:t>
      </w:r>
    </w:p>
    <w:p w14:paraId="2D6F6D48" w14:textId="77777777" w:rsidR="00C11CC1" w:rsidRDefault="00C11CC1" w:rsidP="003B756A">
      <w:pPr>
        <w:pStyle w:val="Default"/>
        <w:spacing w:after="140" w:line="290" w:lineRule="auto"/>
        <w:jc w:val="center"/>
        <w:rPr>
          <w:rFonts w:ascii="Trebuchet MS" w:hAnsi="Trebuchet MS"/>
        </w:rPr>
      </w:pPr>
    </w:p>
    <w:p w14:paraId="26C02F0F" w14:textId="77777777" w:rsidR="00C11CC1" w:rsidRPr="00405DAF" w:rsidRDefault="00C11CC1" w:rsidP="003B756A">
      <w:pPr>
        <w:pStyle w:val="Default"/>
        <w:spacing w:after="140" w:line="290" w:lineRule="auto"/>
        <w:jc w:val="center"/>
        <w:rPr>
          <w:rFonts w:ascii="Trebuchet MS" w:hAnsi="Trebuchet MS"/>
        </w:rPr>
      </w:pPr>
    </w:p>
    <w:p w14:paraId="35DA2C5D" w14:textId="77777777" w:rsidR="00B97DF5" w:rsidRPr="00405DAF" w:rsidRDefault="00B97DF5" w:rsidP="00B638AA">
      <w:pPr>
        <w:pStyle w:val="CM17"/>
        <w:spacing w:after="140" w:line="290" w:lineRule="auto"/>
        <w:jc w:val="center"/>
        <w:rPr>
          <w:rFonts w:ascii="Trebuchet MS" w:hAnsi="Trebuchet MS" w:cs="Arial"/>
        </w:rPr>
      </w:pPr>
      <w:r w:rsidRPr="00405DAF">
        <w:rPr>
          <w:rFonts w:ascii="Trebuchet MS" w:hAnsi="Trebuchet MS" w:cs="Arial"/>
        </w:rPr>
        <w:t>_________________________</w:t>
      </w:r>
    </w:p>
    <w:p w14:paraId="0DE4C46E" w14:textId="77777777" w:rsidR="00B97DF5" w:rsidRPr="00405DAF" w:rsidRDefault="00B97DF5" w:rsidP="00B638AA">
      <w:pPr>
        <w:pStyle w:val="CM17"/>
        <w:spacing w:after="140" w:line="290" w:lineRule="auto"/>
        <w:jc w:val="center"/>
        <w:rPr>
          <w:rFonts w:ascii="Trebuchet MS" w:hAnsi="Trebuchet MS" w:cs="Arial"/>
        </w:rPr>
      </w:pPr>
      <w:r w:rsidRPr="00405DAF">
        <w:rPr>
          <w:rFonts w:ascii="Trebuchet MS" w:hAnsi="Trebuchet MS" w:cs="Arial"/>
        </w:rPr>
        <w:t>datada de</w:t>
      </w:r>
    </w:p>
    <w:p w14:paraId="1C505EDE" w14:textId="77777777" w:rsidR="00B97DF5" w:rsidRPr="00405DAF" w:rsidRDefault="00802F34" w:rsidP="00B638AA">
      <w:pPr>
        <w:pStyle w:val="CM17"/>
        <w:spacing w:after="140" w:line="290" w:lineRule="auto"/>
        <w:jc w:val="center"/>
        <w:rPr>
          <w:rFonts w:ascii="Trebuchet MS" w:hAnsi="Trebuchet MS" w:cs="Arial"/>
        </w:rPr>
      </w:pPr>
      <w:r>
        <w:rPr>
          <w:rFonts w:ascii="Trebuchet MS" w:hAnsi="Trebuchet MS"/>
        </w:rPr>
        <w:t xml:space="preserve">29 </w:t>
      </w:r>
      <w:r w:rsidR="00B97DF5" w:rsidRPr="00405DAF">
        <w:rPr>
          <w:rFonts w:ascii="Trebuchet MS" w:hAnsi="Trebuchet MS"/>
        </w:rPr>
        <w:t xml:space="preserve">de </w:t>
      </w:r>
      <w:r w:rsidR="003A7477">
        <w:rPr>
          <w:rFonts w:ascii="Trebuchet MS" w:hAnsi="Trebuchet MS"/>
        </w:rPr>
        <w:t>janeiro de 2020</w:t>
      </w:r>
    </w:p>
    <w:p w14:paraId="5254393F" w14:textId="77777777" w:rsidR="00B97DF5" w:rsidRDefault="00B97DF5" w:rsidP="00B638AA">
      <w:pPr>
        <w:pStyle w:val="CM17"/>
        <w:spacing w:after="140" w:line="290" w:lineRule="auto"/>
        <w:jc w:val="center"/>
        <w:rPr>
          <w:rFonts w:ascii="Trebuchet MS" w:hAnsi="Trebuchet MS" w:cs="Arial"/>
        </w:rPr>
      </w:pPr>
      <w:r w:rsidRPr="00405DAF">
        <w:rPr>
          <w:rFonts w:ascii="Trebuchet MS" w:hAnsi="Trebuchet MS" w:cs="Arial"/>
        </w:rPr>
        <w:t>_________________________</w:t>
      </w:r>
    </w:p>
    <w:p w14:paraId="0425147C" w14:textId="77777777" w:rsidR="005E0D5A" w:rsidRPr="005B161C" w:rsidRDefault="005E0D5A" w:rsidP="005B161C">
      <w:pPr>
        <w:pStyle w:val="Default"/>
      </w:pPr>
    </w:p>
    <w:p w14:paraId="1D8F906C" w14:textId="77777777" w:rsidR="00B97DF5" w:rsidRPr="00405DAF" w:rsidRDefault="00B97DF5" w:rsidP="00B638AA">
      <w:pPr>
        <w:pStyle w:val="BodyTextContinued"/>
        <w:pBdr>
          <w:bottom w:val="double" w:sz="6" w:space="4" w:color="auto"/>
        </w:pBdr>
        <w:spacing w:after="140" w:line="290" w:lineRule="auto"/>
        <w:jc w:val="right"/>
        <w:rPr>
          <w:rFonts w:ascii="Trebuchet MS" w:hAnsi="Trebuchet MS" w:cs="Arial"/>
          <w:smallCaps/>
          <w:szCs w:val="24"/>
          <w:lang w:val="pt-BR" w:eastAsia="pt-BR"/>
        </w:rPr>
      </w:pPr>
    </w:p>
    <w:p w14:paraId="27A43BA1" w14:textId="77777777" w:rsidR="00B953C3" w:rsidRPr="00405DAF" w:rsidRDefault="00B953C3" w:rsidP="00B638AA">
      <w:pPr>
        <w:widowControl/>
        <w:autoSpaceDE/>
        <w:autoSpaceDN/>
        <w:adjustRightInd/>
        <w:spacing w:after="140" w:line="290" w:lineRule="auto"/>
        <w:jc w:val="left"/>
        <w:textAlignment w:val="auto"/>
        <w:rPr>
          <w:rFonts w:ascii="Trebuchet MS" w:hAnsi="Trebuchet MS"/>
        </w:rPr>
      </w:pPr>
      <w:r w:rsidRPr="00405DAF">
        <w:rPr>
          <w:rFonts w:ascii="Trebuchet MS" w:hAnsi="Trebuchet MS"/>
        </w:rPr>
        <w:br w:type="page"/>
      </w:r>
    </w:p>
    <w:p w14:paraId="62905266" w14:textId="77777777" w:rsidR="00CF1B06" w:rsidRPr="00405DAF" w:rsidRDefault="00CF1B06" w:rsidP="00BB04B8">
      <w:pPr>
        <w:widowControl/>
        <w:autoSpaceDE/>
        <w:autoSpaceDN/>
        <w:adjustRightInd/>
        <w:spacing w:line="240" w:lineRule="auto"/>
        <w:textAlignment w:val="auto"/>
        <w:rPr>
          <w:rFonts w:ascii="Trebuchet MS" w:hAnsi="Trebuchet MS"/>
        </w:rPr>
      </w:pPr>
    </w:p>
    <w:p w14:paraId="55B5F4C3" w14:textId="77777777" w:rsidR="00D303EF" w:rsidRPr="00405DAF" w:rsidRDefault="00623BE2" w:rsidP="00B638AA">
      <w:pPr>
        <w:spacing w:after="140" w:line="290" w:lineRule="auto"/>
        <w:rPr>
          <w:rFonts w:ascii="Trebuchet MS" w:hAnsi="Trebuchet MS" w:cs="Arial"/>
          <w:b/>
        </w:rPr>
      </w:pPr>
      <w:r w:rsidRPr="00405DAF">
        <w:rPr>
          <w:rFonts w:ascii="Trebuchet MS" w:hAnsi="Trebuchet MS" w:cs="Arial"/>
          <w:b/>
          <w:bCs/>
        </w:rPr>
        <w:t>INSTRUMENTO PARTICULAR DE</w:t>
      </w:r>
      <w:r w:rsidRPr="00405DAF">
        <w:rPr>
          <w:rFonts w:ascii="Trebuchet MS" w:hAnsi="Trebuchet MS" w:cs="Arial"/>
          <w:b/>
          <w:smallCaps/>
        </w:rPr>
        <w:t xml:space="preserve"> </w:t>
      </w:r>
      <w:r w:rsidRPr="00405DAF">
        <w:rPr>
          <w:rFonts w:ascii="Trebuchet MS" w:hAnsi="Trebuchet MS" w:cs="Arial"/>
          <w:b/>
          <w:bCs/>
        </w:rPr>
        <w:t>ESCRITURA DA 1ª (PRIMEIRA) EMISSÃO DE DEBÊNTURES SIMPLES, NÃO CONVERSÍVEIS EM AÇÕES, DA</w:t>
      </w:r>
      <w:r w:rsidR="005B5F49" w:rsidRPr="00405DAF">
        <w:rPr>
          <w:rFonts w:ascii="Trebuchet MS" w:hAnsi="Trebuchet MS" w:cs="Arial"/>
          <w:b/>
          <w:bCs/>
        </w:rPr>
        <w:t xml:space="preserve"> ESPÉCIE COM GARANTIA REAL, </w:t>
      </w:r>
      <w:r w:rsidRPr="00405DAF">
        <w:rPr>
          <w:rFonts w:ascii="Trebuchet MS" w:hAnsi="Trebuchet MS" w:cs="Arial"/>
          <w:b/>
          <w:bCs/>
        </w:rPr>
        <w:t>EM</w:t>
      </w:r>
      <w:r w:rsidR="00FA42B2" w:rsidRPr="00405DAF">
        <w:rPr>
          <w:rFonts w:ascii="Trebuchet MS" w:hAnsi="Trebuchet MS" w:cs="Arial"/>
          <w:b/>
          <w:bCs/>
        </w:rPr>
        <w:t xml:space="preserve"> </w:t>
      </w:r>
      <w:r w:rsidRPr="00405DAF">
        <w:rPr>
          <w:rFonts w:ascii="Trebuchet MS" w:hAnsi="Trebuchet MS" w:cs="Arial"/>
          <w:b/>
          <w:bCs/>
        </w:rPr>
        <w:t xml:space="preserve">2 (DUAS) SÉRIES, PARA DISTRIBUIÇÃO PÚBLICA, COM ESFORÇOS RESTRITOS, DA </w:t>
      </w:r>
      <w:r w:rsidRPr="00405DAF">
        <w:rPr>
          <w:rFonts w:ascii="Trebuchet MS" w:hAnsi="Trebuchet MS" w:cs="Arial"/>
          <w:b/>
          <w:iCs/>
        </w:rPr>
        <w:t>FLEX GESTÃO DE RELACIONAMENTOS S.A.</w:t>
      </w:r>
      <w:r w:rsidRPr="00405DAF">
        <w:rPr>
          <w:rFonts w:ascii="Trebuchet MS" w:hAnsi="Trebuchet MS" w:cs="Arial"/>
          <w:b/>
          <w:smallCaps/>
        </w:rPr>
        <w:t xml:space="preserve"> </w:t>
      </w:r>
    </w:p>
    <w:p w14:paraId="407BB149" w14:textId="77777777" w:rsidR="00B97DF5" w:rsidRPr="00405DAF" w:rsidRDefault="00B97DF5" w:rsidP="00B638AA">
      <w:pPr>
        <w:spacing w:after="140" w:line="290" w:lineRule="auto"/>
        <w:rPr>
          <w:rFonts w:ascii="Trebuchet MS" w:hAnsi="Trebuchet MS" w:cs="Arial"/>
        </w:rPr>
      </w:pPr>
      <w:bookmarkStart w:id="0" w:name="_Hlk516242746"/>
      <w:r w:rsidRPr="00405DAF">
        <w:rPr>
          <w:rFonts w:ascii="Trebuchet MS" w:hAnsi="Trebuchet MS" w:cs="Arial"/>
        </w:rPr>
        <w:t xml:space="preserve">Pelo presente instrumento particular, como emissora: </w:t>
      </w:r>
    </w:p>
    <w:p w14:paraId="644D0C31" w14:textId="77777777" w:rsidR="00112F0F" w:rsidRPr="00405DAF" w:rsidRDefault="00623BE2" w:rsidP="00B638AA">
      <w:pPr>
        <w:pStyle w:val="PargrafodaLista"/>
        <w:numPr>
          <w:ilvl w:val="0"/>
          <w:numId w:val="16"/>
        </w:numPr>
        <w:autoSpaceDE/>
        <w:autoSpaceDN/>
        <w:adjustRightInd/>
        <w:spacing w:after="140" w:line="290" w:lineRule="auto"/>
        <w:textAlignment w:val="auto"/>
        <w:rPr>
          <w:rFonts w:ascii="Trebuchet MS" w:hAnsi="Trebuchet MS"/>
        </w:rPr>
      </w:pPr>
      <w:r w:rsidRPr="00405DAF">
        <w:rPr>
          <w:rFonts w:ascii="Trebuchet MS" w:hAnsi="Trebuchet MS" w:cs="Arial"/>
          <w:b/>
          <w:iCs/>
        </w:rPr>
        <w:t xml:space="preserve">FLEX GESTÃO DE RELACIONAMENTOS </w:t>
      </w:r>
      <w:r w:rsidR="00112F0F" w:rsidRPr="00405DAF">
        <w:rPr>
          <w:rFonts w:ascii="Trebuchet MS" w:hAnsi="Trebuchet MS" w:cs="Trebuchet MS"/>
          <w:b/>
          <w:bCs/>
        </w:rPr>
        <w:t>S.A.</w:t>
      </w:r>
      <w:r w:rsidR="00112F0F" w:rsidRPr="00405DAF">
        <w:rPr>
          <w:rFonts w:ascii="Trebuchet MS" w:hAnsi="Trebuchet MS" w:cs="Trebuchet MS"/>
        </w:rPr>
        <w:t xml:space="preserve">, </w:t>
      </w:r>
      <w:r w:rsidR="00112F0F" w:rsidRPr="00405DAF">
        <w:rPr>
          <w:rFonts w:ascii="Trebuchet MS" w:hAnsi="Trebuchet MS" w:cs="Arial"/>
        </w:rPr>
        <w:t xml:space="preserve">sociedade por ações </w:t>
      </w:r>
      <w:r w:rsidR="00CC06C1" w:rsidRPr="00405DAF">
        <w:rPr>
          <w:rFonts w:ascii="Trebuchet MS" w:hAnsi="Trebuchet MS" w:cs="Arial"/>
        </w:rPr>
        <w:t xml:space="preserve">com </w:t>
      </w:r>
      <w:r w:rsidR="00112F0F" w:rsidRPr="00405DAF">
        <w:rPr>
          <w:rFonts w:ascii="Trebuchet MS" w:hAnsi="Trebuchet MS" w:cs="Arial"/>
        </w:rPr>
        <w:t>registro de companhia aberta perante a Comissão de Valores Mobiliários (“</w:t>
      </w:r>
      <w:r w:rsidR="00112F0F" w:rsidRPr="00405DAF">
        <w:rPr>
          <w:rFonts w:ascii="Trebuchet MS" w:hAnsi="Trebuchet MS" w:cs="Arial"/>
          <w:u w:val="single"/>
        </w:rPr>
        <w:t>CVM</w:t>
      </w:r>
      <w:r w:rsidR="00112F0F" w:rsidRPr="00405DAF">
        <w:rPr>
          <w:rFonts w:ascii="Trebuchet MS" w:hAnsi="Trebuchet MS" w:cs="Arial"/>
        </w:rPr>
        <w:t xml:space="preserve">”), com sede na </w:t>
      </w:r>
      <w:r w:rsidR="00D235A9" w:rsidRPr="00405DAF">
        <w:rPr>
          <w:rFonts w:ascii="Trebuchet MS" w:hAnsi="Trebuchet MS" w:cs="Arial"/>
        </w:rPr>
        <w:t xml:space="preserve">cidade </w:t>
      </w:r>
      <w:r w:rsidRPr="00405DAF">
        <w:rPr>
          <w:rFonts w:ascii="Trebuchet MS" w:hAnsi="Trebuchet MS" w:cs="Arial"/>
        </w:rPr>
        <w:t>de São Paulo</w:t>
      </w:r>
      <w:r w:rsidR="00E76FEA" w:rsidRPr="00405DAF">
        <w:rPr>
          <w:rFonts w:ascii="Trebuchet MS" w:hAnsi="Trebuchet MS" w:cs="Arial"/>
        </w:rPr>
        <w:t>, e</w:t>
      </w:r>
      <w:r w:rsidR="00112F0F" w:rsidRPr="00405DAF">
        <w:rPr>
          <w:rFonts w:ascii="Trebuchet MS" w:hAnsi="Trebuchet MS" w:cs="Arial"/>
        </w:rPr>
        <w:t>stado d</w:t>
      </w:r>
      <w:r w:rsidRPr="00405DAF">
        <w:rPr>
          <w:rFonts w:ascii="Trebuchet MS" w:hAnsi="Trebuchet MS" w:cs="Arial"/>
        </w:rPr>
        <w:t>e</w:t>
      </w:r>
      <w:r w:rsidR="00112F0F" w:rsidRPr="00405DAF">
        <w:rPr>
          <w:rFonts w:ascii="Trebuchet MS" w:hAnsi="Trebuchet MS" w:cs="Arial"/>
        </w:rPr>
        <w:t xml:space="preserve"> </w:t>
      </w:r>
      <w:r w:rsidRPr="00405DAF">
        <w:rPr>
          <w:rFonts w:ascii="Trebuchet MS" w:hAnsi="Trebuchet MS" w:cs="Arial"/>
        </w:rPr>
        <w:t>São Paulo</w:t>
      </w:r>
      <w:r w:rsidR="00112F0F" w:rsidRPr="00405DAF">
        <w:rPr>
          <w:rFonts w:ascii="Trebuchet MS" w:hAnsi="Trebuchet MS" w:cs="Arial"/>
        </w:rPr>
        <w:t xml:space="preserve">, na </w:t>
      </w:r>
      <w:r w:rsidRPr="00405DAF">
        <w:rPr>
          <w:rFonts w:ascii="Trebuchet MS" w:hAnsi="Trebuchet MS" w:cs="Arial"/>
        </w:rPr>
        <w:t>Avenida Brigadeiro Faria Lima</w:t>
      </w:r>
      <w:r w:rsidR="00112F0F" w:rsidRPr="00405DAF">
        <w:rPr>
          <w:rFonts w:ascii="Trebuchet MS" w:hAnsi="Trebuchet MS" w:cs="Arial"/>
        </w:rPr>
        <w:t xml:space="preserve">, n.º </w:t>
      </w:r>
      <w:r w:rsidRPr="00405DAF">
        <w:rPr>
          <w:rFonts w:ascii="Trebuchet MS" w:hAnsi="Trebuchet MS" w:cs="Arial"/>
        </w:rPr>
        <w:t>1903</w:t>
      </w:r>
      <w:r w:rsidR="00112F0F" w:rsidRPr="00405DAF">
        <w:rPr>
          <w:rFonts w:ascii="Trebuchet MS" w:hAnsi="Trebuchet MS" w:cs="Arial"/>
        </w:rPr>
        <w:t xml:space="preserve">, </w:t>
      </w:r>
      <w:r w:rsidRPr="00405DAF">
        <w:rPr>
          <w:rFonts w:ascii="Trebuchet MS" w:hAnsi="Trebuchet MS" w:cs="Arial"/>
        </w:rPr>
        <w:t>Conj. 142, Jardim Paulistano</w:t>
      </w:r>
      <w:r w:rsidR="00112F0F" w:rsidRPr="00405DAF">
        <w:rPr>
          <w:rFonts w:ascii="Trebuchet MS" w:hAnsi="Trebuchet MS" w:cs="Arial"/>
        </w:rPr>
        <w:t xml:space="preserve">, CEP </w:t>
      </w:r>
      <w:r w:rsidRPr="00405DAF">
        <w:rPr>
          <w:rFonts w:ascii="Trebuchet MS" w:hAnsi="Trebuchet MS" w:cs="Arial"/>
        </w:rPr>
        <w:t>01.452-911</w:t>
      </w:r>
      <w:r w:rsidR="00112F0F" w:rsidRPr="00405DAF">
        <w:rPr>
          <w:rFonts w:ascii="Trebuchet MS" w:hAnsi="Trebuchet MS" w:cs="Arial"/>
        </w:rPr>
        <w:t>, inscrita no Cadastro Nacional da Pessoa Jurídica do Ministério da Economia (“</w:t>
      </w:r>
      <w:r w:rsidR="00112F0F" w:rsidRPr="00405DAF">
        <w:rPr>
          <w:rFonts w:ascii="Trebuchet MS" w:hAnsi="Trebuchet MS" w:cs="Arial"/>
          <w:u w:val="single"/>
        </w:rPr>
        <w:t>CNPJ/ME</w:t>
      </w:r>
      <w:r w:rsidR="00112F0F" w:rsidRPr="00405DAF">
        <w:rPr>
          <w:rFonts w:ascii="Trebuchet MS" w:hAnsi="Trebuchet MS" w:cs="Arial"/>
        </w:rPr>
        <w:t xml:space="preserve">”) sob o n.º </w:t>
      </w:r>
      <w:r w:rsidRPr="00405DAF">
        <w:rPr>
          <w:rFonts w:ascii="Trebuchet MS" w:hAnsi="Trebuchet MS" w:cs="Arial"/>
        </w:rPr>
        <w:t>10.851.805/0001-00</w:t>
      </w:r>
      <w:r w:rsidR="00112F0F" w:rsidRPr="00405DAF">
        <w:rPr>
          <w:rFonts w:ascii="Trebuchet MS" w:hAnsi="Trebuchet MS" w:cs="Arial"/>
        </w:rPr>
        <w:t xml:space="preserve">, com seus atos constitutivos devidamente arquivados na Junta Comercial do Estado </w:t>
      </w:r>
      <w:r w:rsidRPr="00405DAF">
        <w:rPr>
          <w:rFonts w:ascii="Trebuchet MS" w:hAnsi="Trebuchet MS" w:cs="Arial"/>
        </w:rPr>
        <w:t>de São Paulo</w:t>
      </w:r>
      <w:r w:rsidR="00112F0F" w:rsidRPr="00405DAF">
        <w:rPr>
          <w:rFonts w:ascii="Trebuchet MS" w:hAnsi="Trebuchet MS" w:cs="Arial"/>
        </w:rPr>
        <w:t xml:space="preserve"> (“</w:t>
      </w:r>
      <w:r w:rsidR="00112F0F" w:rsidRPr="00405DAF">
        <w:rPr>
          <w:rFonts w:ascii="Trebuchet MS" w:hAnsi="Trebuchet MS" w:cs="Arial"/>
          <w:u w:val="single"/>
        </w:rPr>
        <w:t>JUCE</w:t>
      </w:r>
      <w:r w:rsidRPr="00405DAF">
        <w:rPr>
          <w:rFonts w:ascii="Trebuchet MS" w:hAnsi="Trebuchet MS" w:cs="Arial"/>
          <w:u w:val="single"/>
        </w:rPr>
        <w:t>SP</w:t>
      </w:r>
      <w:r w:rsidR="00112F0F" w:rsidRPr="00405DAF">
        <w:rPr>
          <w:rFonts w:ascii="Trebuchet MS" w:hAnsi="Trebuchet MS" w:cs="Arial"/>
        </w:rPr>
        <w:t xml:space="preserve">”) sob o NIRE n.º </w:t>
      </w:r>
      <w:r w:rsidRPr="00405DAF">
        <w:rPr>
          <w:rFonts w:ascii="Trebuchet MS" w:hAnsi="Trebuchet MS" w:cs="Arial"/>
        </w:rPr>
        <w:t>3530051041-1</w:t>
      </w:r>
      <w:r w:rsidR="00112F0F" w:rsidRPr="00405DAF">
        <w:rPr>
          <w:rFonts w:ascii="Trebuchet MS" w:hAnsi="Trebuchet MS" w:cs="Arial"/>
        </w:rPr>
        <w:t>, neste ato representada na forma do seu estatuto social (“</w:t>
      </w:r>
      <w:r w:rsidR="00112F0F" w:rsidRPr="00405DAF">
        <w:rPr>
          <w:rFonts w:ascii="Trebuchet MS" w:hAnsi="Trebuchet MS" w:cs="Arial"/>
          <w:u w:val="single"/>
        </w:rPr>
        <w:t>Emissora</w:t>
      </w:r>
      <w:r w:rsidR="00112F0F" w:rsidRPr="00405DAF">
        <w:rPr>
          <w:rFonts w:ascii="Trebuchet MS" w:hAnsi="Trebuchet MS" w:cs="Arial"/>
        </w:rPr>
        <w:t>”);</w:t>
      </w:r>
    </w:p>
    <w:p w14:paraId="7AD9A95C" w14:textId="77777777" w:rsidR="00B97DF5" w:rsidRPr="00E028CE" w:rsidRDefault="00B97DF5" w:rsidP="00B638AA">
      <w:pPr>
        <w:autoSpaceDE/>
        <w:autoSpaceDN/>
        <w:adjustRightInd/>
        <w:spacing w:after="140" w:line="290" w:lineRule="auto"/>
        <w:rPr>
          <w:rFonts w:ascii="Trebuchet MS" w:hAnsi="Trebuchet MS"/>
        </w:rPr>
      </w:pPr>
      <w:r w:rsidRPr="00405DAF">
        <w:rPr>
          <w:rFonts w:ascii="Trebuchet MS" w:hAnsi="Trebuchet MS"/>
          <w:color w:val="000000"/>
        </w:rPr>
        <w:t xml:space="preserve">E, como agente fiduciário, representando a comunhão </w:t>
      </w:r>
      <w:r w:rsidR="000C719E">
        <w:rPr>
          <w:rFonts w:ascii="Trebuchet MS" w:hAnsi="Trebuchet MS"/>
          <w:color w:val="000000"/>
        </w:rPr>
        <w:t xml:space="preserve">de interesses </w:t>
      </w:r>
      <w:r w:rsidRPr="00405DAF">
        <w:rPr>
          <w:rFonts w:ascii="Trebuchet MS" w:hAnsi="Trebuchet MS"/>
          <w:color w:val="000000"/>
        </w:rPr>
        <w:t xml:space="preserve">dos titulares das debêntures da </w:t>
      </w:r>
      <w:r w:rsidR="00112F0F" w:rsidRPr="00405DAF">
        <w:rPr>
          <w:rFonts w:ascii="Trebuchet MS" w:hAnsi="Trebuchet MS"/>
          <w:color w:val="000000"/>
        </w:rPr>
        <w:t>1</w:t>
      </w:r>
      <w:r w:rsidRPr="00405DAF">
        <w:rPr>
          <w:rFonts w:ascii="Trebuchet MS" w:hAnsi="Trebuchet MS"/>
          <w:color w:val="000000"/>
        </w:rPr>
        <w:t>ª (</w:t>
      </w:r>
      <w:r w:rsidR="00112F0F" w:rsidRPr="00825992">
        <w:rPr>
          <w:rFonts w:ascii="Trebuchet MS" w:hAnsi="Trebuchet MS"/>
          <w:color w:val="000000"/>
        </w:rPr>
        <w:t>Primeira</w:t>
      </w:r>
      <w:r w:rsidRPr="00825992">
        <w:rPr>
          <w:rFonts w:ascii="Trebuchet MS" w:hAnsi="Trebuchet MS"/>
          <w:color w:val="000000"/>
        </w:rPr>
        <w:t>) emissão pública de debêntures da Emissora (“</w:t>
      </w:r>
      <w:r w:rsidRPr="00825992">
        <w:rPr>
          <w:rFonts w:ascii="Trebuchet MS" w:hAnsi="Trebuchet MS"/>
          <w:color w:val="000000"/>
          <w:u w:val="single"/>
        </w:rPr>
        <w:t>Debenturistas</w:t>
      </w:r>
      <w:r w:rsidRPr="00825992">
        <w:rPr>
          <w:rFonts w:ascii="Trebuchet MS" w:hAnsi="Trebuchet MS"/>
          <w:color w:val="000000"/>
        </w:rPr>
        <w:t xml:space="preserve">” e, </w:t>
      </w:r>
      <w:r w:rsidRPr="00E028CE">
        <w:rPr>
          <w:rFonts w:ascii="Trebuchet MS" w:hAnsi="Trebuchet MS"/>
          <w:color w:val="000000"/>
        </w:rPr>
        <w:t>individualmente, “</w:t>
      </w:r>
      <w:r w:rsidRPr="00E028CE">
        <w:rPr>
          <w:rFonts w:ascii="Trebuchet MS" w:hAnsi="Trebuchet MS"/>
          <w:color w:val="000000"/>
          <w:u w:val="single"/>
        </w:rPr>
        <w:t>Debenturista</w:t>
      </w:r>
      <w:r w:rsidRPr="00E028CE">
        <w:rPr>
          <w:rFonts w:ascii="Trebuchet MS" w:hAnsi="Trebuchet MS"/>
          <w:color w:val="000000"/>
        </w:rPr>
        <w:t>”),</w:t>
      </w:r>
    </w:p>
    <w:p w14:paraId="0B432E67" w14:textId="77777777" w:rsidR="00B97DF5" w:rsidRPr="00BF6FAC" w:rsidRDefault="00AF1155" w:rsidP="00B638AA">
      <w:pPr>
        <w:pStyle w:val="PargrafodaLista"/>
        <w:numPr>
          <w:ilvl w:val="0"/>
          <w:numId w:val="16"/>
        </w:numPr>
        <w:autoSpaceDE/>
        <w:autoSpaceDN/>
        <w:adjustRightInd/>
        <w:spacing w:after="140" w:line="290" w:lineRule="auto"/>
        <w:textAlignment w:val="auto"/>
        <w:rPr>
          <w:rFonts w:ascii="Trebuchet MS" w:hAnsi="Trebuchet MS" w:cs="Trebuchet MS"/>
        </w:rPr>
      </w:pPr>
      <w:r w:rsidRPr="00E028CE">
        <w:rPr>
          <w:rFonts w:ascii="Trebuchet MS" w:hAnsi="Trebuchet MS" w:cs="Trebuchet MS"/>
          <w:b/>
        </w:rPr>
        <w:t>OLIVEIRA TRUST DISTRIBUIDORA DE TÍTULOS E VALORES MOBILIÁRIOS S.A.</w:t>
      </w:r>
      <w:r w:rsidR="00E15FDE" w:rsidRPr="00E028CE">
        <w:rPr>
          <w:rFonts w:ascii="Trebuchet MS" w:hAnsi="Trebuchet MS" w:cs="Trebuchet MS"/>
        </w:rPr>
        <w:t xml:space="preserve">, instituição financeira com </w:t>
      </w:r>
      <w:r w:rsidR="008B64BF" w:rsidRPr="00E028CE">
        <w:rPr>
          <w:rFonts w:ascii="Trebuchet MS" w:hAnsi="Trebuchet MS" w:cs="Trebuchet MS"/>
        </w:rPr>
        <w:t>domicílio</w:t>
      </w:r>
      <w:r w:rsidR="00E15FDE" w:rsidRPr="00E028CE">
        <w:rPr>
          <w:rFonts w:ascii="Trebuchet MS" w:hAnsi="Trebuchet MS" w:cs="Trebuchet MS"/>
        </w:rPr>
        <w:t xml:space="preserve"> na </w:t>
      </w:r>
      <w:r w:rsidR="00D235A9" w:rsidRPr="00E028CE">
        <w:rPr>
          <w:rFonts w:ascii="Trebuchet MS" w:hAnsi="Trebuchet MS" w:cs="Trebuchet MS"/>
        </w:rPr>
        <w:t xml:space="preserve">cidade </w:t>
      </w:r>
      <w:r w:rsidRPr="00E028CE">
        <w:rPr>
          <w:rFonts w:ascii="Trebuchet MS" w:hAnsi="Trebuchet MS" w:cs="Trebuchet MS"/>
        </w:rPr>
        <w:t>d</w:t>
      </w:r>
      <w:r w:rsidR="008B64BF" w:rsidRPr="00E028CE">
        <w:rPr>
          <w:rFonts w:ascii="Trebuchet MS" w:hAnsi="Trebuchet MS" w:cs="Trebuchet MS"/>
        </w:rPr>
        <w:t>e</w:t>
      </w:r>
      <w:r w:rsidRPr="00E028CE">
        <w:rPr>
          <w:rFonts w:ascii="Trebuchet MS" w:hAnsi="Trebuchet MS" w:cs="Trebuchet MS"/>
        </w:rPr>
        <w:t xml:space="preserve"> </w:t>
      </w:r>
      <w:r w:rsidR="008B64BF" w:rsidRPr="00E028CE">
        <w:rPr>
          <w:rFonts w:ascii="Trebuchet MS" w:hAnsi="Trebuchet MS" w:cs="Trebuchet MS"/>
        </w:rPr>
        <w:t>São Paulo</w:t>
      </w:r>
      <w:r w:rsidR="00E76FEA" w:rsidRPr="00E028CE">
        <w:rPr>
          <w:rFonts w:ascii="Trebuchet MS" w:hAnsi="Trebuchet MS" w:cs="Trebuchet MS"/>
        </w:rPr>
        <w:t>, e</w:t>
      </w:r>
      <w:r w:rsidR="00E15FDE" w:rsidRPr="00E028CE">
        <w:rPr>
          <w:rFonts w:ascii="Trebuchet MS" w:hAnsi="Trebuchet MS" w:cs="Trebuchet MS"/>
        </w:rPr>
        <w:t xml:space="preserve">stado </w:t>
      </w:r>
      <w:r w:rsidR="000F2606" w:rsidRPr="00E028CE">
        <w:rPr>
          <w:rFonts w:ascii="Trebuchet MS" w:hAnsi="Trebuchet MS" w:cs="Trebuchet MS"/>
        </w:rPr>
        <w:t>d</w:t>
      </w:r>
      <w:r w:rsidR="008B64BF" w:rsidRPr="00E028CE">
        <w:rPr>
          <w:rFonts w:ascii="Trebuchet MS" w:hAnsi="Trebuchet MS" w:cs="Trebuchet MS"/>
        </w:rPr>
        <w:t>e</w:t>
      </w:r>
      <w:r w:rsidR="000F2606" w:rsidRPr="00E028CE">
        <w:rPr>
          <w:rFonts w:ascii="Trebuchet MS" w:hAnsi="Trebuchet MS" w:cs="Trebuchet MS"/>
        </w:rPr>
        <w:t xml:space="preserve"> </w:t>
      </w:r>
      <w:r w:rsidR="008B64BF" w:rsidRPr="00E028CE">
        <w:rPr>
          <w:rFonts w:ascii="Trebuchet MS" w:hAnsi="Trebuchet MS" w:cs="Trebuchet MS"/>
        </w:rPr>
        <w:t>São Paulo</w:t>
      </w:r>
      <w:r w:rsidR="00E15FDE" w:rsidRPr="00E028CE">
        <w:rPr>
          <w:rFonts w:ascii="Trebuchet MS" w:hAnsi="Trebuchet MS" w:cs="Trebuchet MS"/>
        </w:rPr>
        <w:t xml:space="preserve">, na </w:t>
      </w:r>
      <w:r w:rsidR="008B64BF" w:rsidRPr="00E028CE">
        <w:rPr>
          <w:rFonts w:ascii="Trebuchet MS" w:hAnsi="Trebuchet MS" w:cs="Trebuchet MS"/>
        </w:rPr>
        <w:t>Rua Joaquim Floriano, nº</w:t>
      </w:r>
      <w:r w:rsidR="00CE2029" w:rsidRPr="00E028CE">
        <w:rPr>
          <w:rFonts w:ascii="Trebuchet MS" w:hAnsi="Trebuchet MS" w:cs="Trebuchet MS"/>
        </w:rPr>
        <w:t xml:space="preserve"> </w:t>
      </w:r>
      <w:r w:rsidR="008B64BF" w:rsidRPr="00E028CE">
        <w:rPr>
          <w:rFonts w:ascii="Trebuchet MS" w:hAnsi="Trebuchet MS" w:cs="Trebuchet MS"/>
        </w:rPr>
        <w:t xml:space="preserve">1.052, 13º andar, Itaim Bibi, </w:t>
      </w:r>
      <w:r w:rsidR="00825992" w:rsidRPr="00E028CE">
        <w:rPr>
          <w:rFonts w:ascii="Trebuchet MS" w:hAnsi="Trebuchet MS" w:cs="Trebuchet MS"/>
        </w:rPr>
        <w:t xml:space="preserve">CEP </w:t>
      </w:r>
      <w:r w:rsidR="008B64BF" w:rsidRPr="00E028CE">
        <w:rPr>
          <w:rFonts w:ascii="Trebuchet MS" w:hAnsi="Trebuchet MS" w:cs="Trebuchet MS"/>
        </w:rPr>
        <w:t>04.534-004</w:t>
      </w:r>
      <w:r w:rsidR="001C0054" w:rsidRPr="00E028CE">
        <w:rPr>
          <w:rFonts w:ascii="Trebuchet MS" w:hAnsi="Trebuchet MS" w:cs="Trebuchet MS"/>
        </w:rPr>
        <w:t>,</w:t>
      </w:r>
      <w:r w:rsidR="00E15FDE" w:rsidRPr="00E028CE">
        <w:rPr>
          <w:rFonts w:ascii="Trebuchet MS" w:hAnsi="Trebuchet MS" w:cs="Trebuchet MS"/>
        </w:rPr>
        <w:t xml:space="preserve"> inscrita no CNPJ/ME sob o nº</w:t>
      </w:r>
      <w:r w:rsidR="00825992" w:rsidRPr="00E028CE">
        <w:rPr>
          <w:rFonts w:ascii="Trebuchet MS" w:hAnsi="Trebuchet MS" w:cs="Trebuchet MS"/>
          <w:b/>
        </w:rPr>
        <w:t xml:space="preserve"> </w:t>
      </w:r>
      <w:r w:rsidR="000F2606" w:rsidRPr="00E028CE">
        <w:rPr>
          <w:rFonts w:ascii="Trebuchet MS" w:hAnsi="Trebuchet MS" w:cs="Trebuchet MS"/>
        </w:rPr>
        <w:t>36.113.876/000</w:t>
      </w:r>
      <w:r w:rsidR="008B64BF" w:rsidRPr="00E028CE">
        <w:rPr>
          <w:rFonts w:ascii="Trebuchet MS" w:hAnsi="Trebuchet MS" w:cs="Trebuchet MS"/>
        </w:rPr>
        <w:t>4</w:t>
      </w:r>
      <w:r w:rsidR="000F2606" w:rsidRPr="00E028CE">
        <w:rPr>
          <w:rFonts w:ascii="Trebuchet MS" w:hAnsi="Trebuchet MS" w:cs="Trebuchet MS"/>
        </w:rPr>
        <w:t>-</w:t>
      </w:r>
      <w:r w:rsidR="008B64BF" w:rsidRPr="00E028CE">
        <w:rPr>
          <w:rFonts w:ascii="Trebuchet MS" w:hAnsi="Trebuchet MS" w:cs="Trebuchet MS"/>
        </w:rPr>
        <w:t>34</w:t>
      </w:r>
      <w:r w:rsidR="00E15FDE" w:rsidRPr="00E028CE">
        <w:rPr>
          <w:rFonts w:ascii="Trebuchet MS" w:hAnsi="Trebuchet MS" w:cs="Trebuchet MS"/>
        </w:rPr>
        <w:t xml:space="preserve">, neste ato representada </w:t>
      </w:r>
      <w:r w:rsidR="00E15FDE" w:rsidRPr="00BF6FAC">
        <w:rPr>
          <w:rFonts w:ascii="Trebuchet MS" w:hAnsi="Trebuchet MS" w:cs="Trebuchet MS"/>
        </w:rPr>
        <w:t xml:space="preserve">na forma do seu </w:t>
      </w:r>
      <w:r w:rsidR="00E76FEA" w:rsidRPr="00BF6FAC">
        <w:rPr>
          <w:rFonts w:ascii="Trebuchet MS" w:hAnsi="Trebuchet MS" w:cs="Trebuchet MS"/>
        </w:rPr>
        <w:t>estatuto social</w:t>
      </w:r>
      <w:r w:rsidR="00B97DF5" w:rsidRPr="00BF6FAC">
        <w:rPr>
          <w:rFonts w:ascii="Trebuchet MS" w:hAnsi="Trebuchet MS" w:cs="Trebuchet MS"/>
        </w:rPr>
        <w:t xml:space="preserve"> (“</w:t>
      </w:r>
      <w:r w:rsidR="00B97DF5" w:rsidRPr="00BF6FAC">
        <w:rPr>
          <w:rFonts w:ascii="Trebuchet MS" w:hAnsi="Trebuchet MS" w:cs="Trebuchet MS"/>
          <w:u w:val="single"/>
        </w:rPr>
        <w:t>Agente Fiduciário</w:t>
      </w:r>
      <w:r w:rsidR="00B97DF5" w:rsidRPr="00BF6FAC">
        <w:rPr>
          <w:rFonts w:ascii="Trebuchet MS" w:hAnsi="Trebuchet MS" w:cs="Trebuchet MS"/>
        </w:rPr>
        <w:t>”</w:t>
      </w:r>
      <w:r w:rsidR="00825992" w:rsidRPr="00BF6FAC">
        <w:rPr>
          <w:rFonts w:ascii="Trebuchet MS" w:hAnsi="Trebuchet MS" w:cs="Trebuchet MS"/>
        </w:rPr>
        <w:t xml:space="preserve"> </w:t>
      </w:r>
      <w:r w:rsidR="000727EB" w:rsidRPr="00BF6FAC">
        <w:rPr>
          <w:rFonts w:ascii="Trebuchet MS" w:hAnsi="Trebuchet MS" w:cs="Trebuchet MS"/>
        </w:rPr>
        <w:t>ou “</w:t>
      </w:r>
      <w:r w:rsidR="000727EB" w:rsidRPr="00BF6FAC">
        <w:rPr>
          <w:rFonts w:ascii="Trebuchet MS" w:hAnsi="Trebuchet MS" w:cs="Trebuchet MS"/>
          <w:u w:val="single"/>
        </w:rPr>
        <w:t>Oliveira Trust</w:t>
      </w:r>
      <w:r w:rsidR="000727EB" w:rsidRPr="00BF6FAC">
        <w:rPr>
          <w:rFonts w:ascii="Trebuchet MS" w:hAnsi="Trebuchet MS" w:cs="Trebuchet MS"/>
        </w:rPr>
        <w:t>”</w:t>
      </w:r>
      <w:r w:rsidR="00B97DF5" w:rsidRPr="00BF6FAC">
        <w:rPr>
          <w:rFonts w:ascii="Trebuchet MS" w:hAnsi="Trebuchet MS" w:cs="Trebuchet MS"/>
        </w:rPr>
        <w:t>)</w:t>
      </w:r>
      <w:r w:rsidR="00950471" w:rsidRPr="00BF6FAC">
        <w:rPr>
          <w:rFonts w:ascii="Trebuchet MS" w:hAnsi="Trebuchet MS" w:cs="Trebuchet MS"/>
        </w:rPr>
        <w:t>;</w:t>
      </w:r>
      <w:r w:rsidR="003A2F5B" w:rsidRPr="00BF6FAC">
        <w:rPr>
          <w:rFonts w:ascii="Trebuchet MS" w:hAnsi="Trebuchet MS" w:cs="Trebuchet MS"/>
        </w:rPr>
        <w:t xml:space="preserve"> </w:t>
      </w:r>
    </w:p>
    <w:p w14:paraId="2B57E230" w14:textId="77777777" w:rsidR="00345903" w:rsidRPr="005B161C" w:rsidRDefault="00345903" w:rsidP="00345903">
      <w:pPr>
        <w:autoSpaceDE/>
        <w:autoSpaceDN/>
        <w:adjustRightInd/>
        <w:spacing w:after="140" w:line="290" w:lineRule="auto"/>
        <w:textAlignment w:val="auto"/>
        <w:rPr>
          <w:rFonts w:ascii="Trebuchet MS" w:hAnsi="Trebuchet MS"/>
        </w:rPr>
      </w:pPr>
      <w:r w:rsidRPr="005B161C">
        <w:rPr>
          <w:rFonts w:ascii="Trebuchet MS" w:hAnsi="Trebuchet MS"/>
        </w:rPr>
        <w:t xml:space="preserve">E, na qualidade de garantidora, </w:t>
      </w:r>
    </w:p>
    <w:p w14:paraId="658D0AD3" w14:textId="77777777" w:rsidR="00345903" w:rsidRPr="00BF6FAC" w:rsidRDefault="00345903" w:rsidP="003E7175">
      <w:pPr>
        <w:pStyle w:val="PargrafodaLista"/>
        <w:numPr>
          <w:ilvl w:val="0"/>
          <w:numId w:val="16"/>
        </w:numPr>
        <w:autoSpaceDE/>
        <w:autoSpaceDN/>
        <w:adjustRightInd/>
        <w:spacing w:after="140" w:line="290" w:lineRule="auto"/>
        <w:textAlignment w:val="auto"/>
        <w:rPr>
          <w:rFonts w:ascii="Trebuchet MS" w:hAnsi="Trebuchet MS" w:cs="Trebuchet MS"/>
        </w:rPr>
      </w:pPr>
      <w:r w:rsidRPr="005B161C">
        <w:rPr>
          <w:rFonts w:ascii="Trebuchet MS" w:hAnsi="Trebuchet MS"/>
          <w:b/>
        </w:rPr>
        <w:t>AYTY CRM BPO E SERVIÇOS DE TECNOLOGIA LTDA.</w:t>
      </w:r>
      <w:r w:rsidRPr="005B161C">
        <w:rPr>
          <w:rFonts w:ascii="Trebuchet MS" w:hAnsi="Trebuchet MS"/>
        </w:rPr>
        <w:t xml:space="preserve">, sociedade empresária limitada, com sede na cidade de Florianópolis, Estado de Santa Catarina, na Av. Rio Branco, nº 1.051, Centro, CEP 88.015-205, inscrita no CNPJ/ME sob o nº 09.511.907/0001-90, </w:t>
      </w:r>
      <w:r w:rsidR="003E7175" w:rsidRPr="005B161C">
        <w:rPr>
          <w:rFonts w:ascii="Trebuchet MS" w:hAnsi="Trebuchet MS"/>
        </w:rPr>
        <w:t>com seus atos constitutivos devidamente arquivados na Junta Comercial do Estado de Santa Catarina (“</w:t>
      </w:r>
      <w:r w:rsidR="003E7175" w:rsidRPr="005B161C">
        <w:rPr>
          <w:rFonts w:ascii="Trebuchet MS" w:hAnsi="Trebuchet MS"/>
          <w:u w:val="single"/>
        </w:rPr>
        <w:t>JUCESC</w:t>
      </w:r>
      <w:r w:rsidR="003E7175" w:rsidRPr="005B161C">
        <w:rPr>
          <w:rFonts w:ascii="Trebuchet MS" w:hAnsi="Trebuchet MS"/>
        </w:rPr>
        <w:t xml:space="preserve">”) sob o nº 42204100211, </w:t>
      </w:r>
      <w:r w:rsidRPr="005B161C">
        <w:rPr>
          <w:rFonts w:ascii="Trebuchet MS" w:hAnsi="Trebuchet MS"/>
        </w:rPr>
        <w:t>neste ato representada na forma de seu Contrato Social (“</w:t>
      </w:r>
      <w:r w:rsidRPr="005B161C">
        <w:rPr>
          <w:rFonts w:ascii="Trebuchet MS" w:hAnsi="Trebuchet MS"/>
          <w:u w:val="single"/>
        </w:rPr>
        <w:t>Garantidora</w:t>
      </w:r>
      <w:r w:rsidR="005F542E" w:rsidRPr="00BF6FAC">
        <w:rPr>
          <w:rFonts w:ascii="Trebuchet MS" w:hAnsi="Trebuchet MS" w:cs="Trebuchet MS"/>
        </w:rPr>
        <w:t>”)</w:t>
      </w:r>
      <w:r w:rsidR="005F542E">
        <w:rPr>
          <w:rFonts w:ascii="Trebuchet MS" w:hAnsi="Trebuchet MS" w:cs="Trebuchet MS"/>
        </w:rPr>
        <w:t>.</w:t>
      </w:r>
      <w:r w:rsidR="005F542E" w:rsidRPr="00BF6FAC">
        <w:rPr>
          <w:rFonts w:ascii="Trebuchet MS" w:hAnsi="Trebuchet MS" w:cs="Trebuchet MS"/>
        </w:rPr>
        <w:t xml:space="preserve"> </w:t>
      </w:r>
    </w:p>
    <w:p w14:paraId="6EE5341D" w14:textId="77777777" w:rsidR="005B5F49" w:rsidRDefault="00B97DF5" w:rsidP="00B638AA">
      <w:pPr>
        <w:autoSpaceDE/>
        <w:autoSpaceDN/>
        <w:adjustRightInd/>
        <w:spacing w:after="140" w:line="290" w:lineRule="auto"/>
        <w:rPr>
          <w:rFonts w:ascii="Trebuchet MS" w:hAnsi="Trebuchet MS" w:cs="Arial"/>
        </w:rPr>
      </w:pPr>
      <w:r w:rsidRPr="00405DAF">
        <w:rPr>
          <w:rFonts w:ascii="Trebuchet MS" w:hAnsi="Trebuchet MS"/>
          <w:color w:val="000000"/>
        </w:rPr>
        <w:t>Sendo a Emissora</w:t>
      </w:r>
      <w:r w:rsidR="00DA5EF6">
        <w:rPr>
          <w:rFonts w:ascii="Trebuchet MS" w:hAnsi="Trebuchet MS"/>
          <w:color w:val="000000"/>
        </w:rPr>
        <w:t>,</w:t>
      </w:r>
      <w:r w:rsidR="005B5F49" w:rsidRPr="00405DAF">
        <w:rPr>
          <w:rFonts w:ascii="Trebuchet MS" w:hAnsi="Trebuchet MS"/>
          <w:color w:val="000000"/>
        </w:rPr>
        <w:t xml:space="preserve"> </w:t>
      </w:r>
      <w:r w:rsidRPr="00405DAF">
        <w:rPr>
          <w:rFonts w:ascii="Trebuchet MS" w:hAnsi="Trebuchet MS"/>
          <w:color w:val="000000"/>
        </w:rPr>
        <w:t xml:space="preserve">o Agente Fiduciário </w:t>
      </w:r>
      <w:r w:rsidR="00DA5EF6">
        <w:rPr>
          <w:rFonts w:ascii="Trebuchet MS" w:hAnsi="Trebuchet MS"/>
          <w:color w:val="000000"/>
        </w:rPr>
        <w:t xml:space="preserve">e a Garantidora </w:t>
      </w:r>
      <w:r w:rsidR="005B5F49" w:rsidRPr="00405DAF">
        <w:rPr>
          <w:rFonts w:ascii="Trebuchet MS" w:hAnsi="Trebuchet MS"/>
          <w:color w:val="000000"/>
        </w:rPr>
        <w:t>d</w:t>
      </w:r>
      <w:r w:rsidRPr="00405DAF">
        <w:rPr>
          <w:rFonts w:ascii="Trebuchet MS" w:hAnsi="Trebuchet MS"/>
          <w:color w:val="000000"/>
        </w:rPr>
        <w:t>oravante designados, em conjunto, como “</w:t>
      </w:r>
      <w:r w:rsidRPr="00405DAF">
        <w:rPr>
          <w:rFonts w:ascii="Trebuchet MS" w:hAnsi="Trebuchet MS"/>
          <w:color w:val="000000"/>
          <w:u w:val="single"/>
        </w:rPr>
        <w:t>Partes</w:t>
      </w:r>
      <w:r w:rsidRPr="00405DAF">
        <w:rPr>
          <w:rFonts w:ascii="Trebuchet MS" w:hAnsi="Trebuchet MS"/>
          <w:color w:val="000000"/>
        </w:rPr>
        <w:t>” e, individual e indistintamente, como “</w:t>
      </w:r>
      <w:r w:rsidRPr="00405DAF">
        <w:rPr>
          <w:rFonts w:ascii="Trebuchet MS" w:hAnsi="Trebuchet MS"/>
          <w:color w:val="000000"/>
          <w:u w:val="single"/>
        </w:rPr>
        <w:t>Parte</w:t>
      </w:r>
      <w:r w:rsidRPr="00405DAF">
        <w:rPr>
          <w:rFonts w:ascii="Trebuchet MS" w:hAnsi="Trebuchet MS"/>
          <w:color w:val="000000"/>
        </w:rPr>
        <w:t>”,</w:t>
      </w:r>
      <w:r w:rsidR="00EF13B1">
        <w:rPr>
          <w:rFonts w:ascii="Trebuchet MS" w:hAnsi="Trebuchet MS" w:cs="Arial"/>
        </w:rPr>
        <w:t xml:space="preserve"> </w:t>
      </w:r>
      <w:r w:rsidR="00CC06C1" w:rsidRPr="00405DAF">
        <w:rPr>
          <w:rFonts w:ascii="Trebuchet MS" w:hAnsi="Trebuchet MS" w:cs="Arial"/>
        </w:rPr>
        <w:t>v</w:t>
      </w:r>
      <w:r w:rsidRPr="00405DAF">
        <w:rPr>
          <w:rFonts w:ascii="Trebuchet MS" w:hAnsi="Trebuchet MS" w:cs="Arial"/>
        </w:rPr>
        <w:t>êm</w:t>
      </w:r>
      <w:r w:rsidR="00CC06C1" w:rsidRPr="00405DAF">
        <w:rPr>
          <w:rFonts w:ascii="Trebuchet MS" w:hAnsi="Trebuchet MS" w:cs="Arial"/>
        </w:rPr>
        <w:t>,</w:t>
      </w:r>
      <w:r w:rsidRPr="00405DAF">
        <w:rPr>
          <w:rFonts w:ascii="Trebuchet MS" w:hAnsi="Trebuchet MS" w:cs="Arial"/>
        </w:rPr>
        <w:t xml:space="preserve"> por esta e na melhor forma de direito firmar o presente “</w:t>
      </w:r>
      <w:r w:rsidRPr="00405DAF">
        <w:rPr>
          <w:rFonts w:ascii="Trebuchet MS" w:hAnsi="Trebuchet MS" w:cs="Arial"/>
          <w:i/>
        </w:rPr>
        <w:t xml:space="preserve">Instrumento Particular de Escritura da </w:t>
      </w:r>
      <w:r w:rsidR="00112F0F" w:rsidRPr="00405DAF">
        <w:rPr>
          <w:rFonts w:ascii="Trebuchet MS" w:hAnsi="Trebuchet MS" w:cs="Arial"/>
          <w:i/>
        </w:rPr>
        <w:t>1</w:t>
      </w:r>
      <w:r w:rsidRPr="00405DAF">
        <w:rPr>
          <w:rFonts w:ascii="Trebuchet MS" w:hAnsi="Trebuchet MS" w:cs="Arial"/>
          <w:i/>
        </w:rPr>
        <w:t>ª (</w:t>
      </w:r>
      <w:r w:rsidR="00112F0F" w:rsidRPr="00405DAF">
        <w:rPr>
          <w:rFonts w:ascii="Trebuchet MS" w:hAnsi="Trebuchet MS" w:cs="Arial"/>
          <w:i/>
        </w:rPr>
        <w:t>Primeira</w:t>
      </w:r>
      <w:r w:rsidRPr="00405DAF">
        <w:rPr>
          <w:rFonts w:ascii="Trebuchet MS" w:hAnsi="Trebuchet MS" w:cs="Arial"/>
          <w:i/>
        </w:rPr>
        <w:t>) Emissão de Debêntures Simples, Não Conversíveis em Ações, da Espécie com Garantia Real, em</w:t>
      </w:r>
      <w:r w:rsidR="00FA42B2" w:rsidRPr="00405DAF">
        <w:rPr>
          <w:rFonts w:ascii="Trebuchet MS" w:hAnsi="Trebuchet MS" w:cs="Arial"/>
          <w:i/>
        </w:rPr>
        <w:t xml:space="preserve"> </w:t>
      </w:r>
      <w:r w:rsidR="005B5F49" w:rsidRPr="00405DAF">
        <w:rPr>
          <w:rFonts w:ascii="Trebuchet MS" w:hAnsi="Trebuchet MS" w:cs="Arial"/>
          <w:i/>
        </w:rPr>
        <w:t>2</w:t>
      </w:r>
      <w:r w:rsidRPr="00405DAF">
        <w:rPr>
          <w:rFonts w:ascii="Trebuchet MS" w:hAnsi="Trebuchet MS" w:cs="Arial"/>
          <w:i/>
        </w:rPr>
        <w:t xml:space="preserve"> (</w:t>
      </w:r>
      <w:r w:rsidR="005B5F49" w:rsidRPr="00405DAF">
        <w:rPr>
          <w:rFonts w:ascii="Trebuchet MS" w:hAnsi="Trebuchet MS" w:cs="Arial"/>
          <w:i/>
        </w:rPr>
        <w:t>Duas</w:t>
      </w:r>
      <w:r w:rsidRPr="00405DAF">
        <w:rPr>
          <w:rFonts w:ascii="Trebuchet MS" w:hAnsi="Trebuchet MS" w:cs="Arial"/>
          <w:i/>
        </w:rPr>
        <w:t xml:space="preserve">) </w:t>
      </w:r>
      <w:r w:rsidR="0045281C" w:rsidRPr="00405DAF">
        <w:rPr>
          <w:rFonts w:ascii="Trebuchet MS" w:hAnsi="Trebuchet MS" w:cs="Arial"/>
          <w:i/>
        </w:rPr>
        <w:t>S</w:t>
      </w:r>
      <w:r w:rsidRPr="00405DAF">
        <w:rPr>
          <w:rFonts w:ascii="Trebuchet MS" w:hAnsi="Trebuchet MS" w:cs="Arial"/>
          <w:i/>
        </w:rPr>
        <w:t xml:space="preserve">éries, para Distribuição Pública, </w:t>
      </w:r>
      <w:r w:rsidRPr="00405DAF">
        <w:rPr>
          <w:rFonts w:ascii="Trebuchet MS" w:hAnsi="Trebuchet MS" w:cs="Arial"/>
          <w:i/>
        </w:rPr>
        <w:lastRenderedPageBreak/>
        <w:t>com Esforços Restritos, d</w:t>
      </w:r>
      <w:r w:rsidR="005B5F49" w:rsidRPr="00405DAF">
        <w:rPr>
          <w:rFonts w:ascii="Trebuchet MS" w:hAnsi="Trebuchet MS" w:cs="Arial"/>
          <w:i/>
        </w:rPr>
        <w:t>a</w:t>
      </w:r>
      <w:r w:rsidRPr="00405DAF">
        <w:rPr>
          <w:rFonts w:ascii="Trebuchet MS" w:hAnsi="Trebuchet MS" w:cs="Arial"/>
          <w:i/>
        </w:rPr>
        <w:t xml:space="preserve"> </w:t>
      </w:r>
      <w:r w:rsidR="005B5F49" w:rsidRPr="00405DAF">
        <w:rPr>
          <w:rFonts w:ascii="Trebuchet MS" w:hAnsi="Trebuchet MS" w:cs="Arial"/>
          <w:i/>
        </w:rPr>
        <w:t xml:space="preserve">Flex Gestão de Relacionamentos </w:t>
      </w:r>
      <w:r w:rsidRPr="00405DAF">
        <w:rPr>
          <w:rFonts w:ascii="Trebuchet MS" w:hAnsi="Trebuchet MS" w:cs="Arial"/>
          <w:i/>
        </w:rPr>
        <w:t>S.A.</w:t>
      </w:r>
      <w:r w:rsidRPr="00405DAF">
        <w:rPr>
          <w:rFonts w:ascii="Trebuchet MS" w:hAnsi="Trebuchet MS" w:cs="Arial"/>
        </w:rPr>
        <w:t>” (</w:t>
      </w:r>
      <w:r w:rsidR="004D4C1A" w:rsidRPr="00405DAF">
        <w:rPr>
          <w:rFonts w:ascii="Trebuchet MS" w:hAnsi="Trebuchet MS" w:cs="Arial"/>
        </w:rPr>
        <w:t>“</w:t>
      </w:r>
      <w:r w:rsidR="004D4C1A" w:rsidRPr="00405DAF">
        <w:rPr>
          <w:rFonts w:ascii="Trebuchet MS" w:hAnsi="Trebuchet MS" w:cs="Arial"/>
          <w:u w:val="single"/>
        </w:rPr>
        <w:t>Escritura</w:t>
      </w:r>
      <w:r w:rsidR="004D4C1A" w:rsidRPr="00405DAF">
        <w:rPr>
          <w:rFonts w:ascii="Trebuchet MS" w:hAnsi="Trebuchet MS" w:cs="Arial"/>
        </w:rPr>
        <w:t xml:space="preserve">” ou </w:t>
      </w:r>
      <w:r w:rsidRPr="00405DAF">
        <w:rPr>
          <w:rFonts w:ascii="Trebuchet MS" w:hAnsi="Trebuchet MS" w:cs="Arial"/>
        </w:rPr>
        <w:t>“</w:t>
      </w:r>
      <w:r w:rsidRPr="00405DAF">
        <w:rPr>
          <w:rFonts w:ascii="Trebuchet MS" w:hAnsi="Trebuchet MS" w:cs="Arial"/>
          <w:u w:val="single"/>
        </w:rPr>
        <w:t>Escritura de Emissão</w:t>
      </w:r>
      <w:r w:rsidRPr="00405DAF">
        <w:rPr>
          <w:rFonts w:ascii="Trebuchet MS" w:hAnsi="Trebuchet MS" w:cs="Arial"/>
        </w:rPr>
        <w:t>”), que será regido pelas seguintes cláusulas e condições:</w:t>
      </w:r>
    </w:p>
    <w:p w14:paraId="6A0D3937" w14:textId="77777777" w:rsidR="00733A35" w:rsidRPr="00405DAF" w:rsidRDefault="00733A35" w:rsidP="00B638AA">
      <w:pPr>
        <w:autoSpaceDE/>
        <w:autoSpaceDN/>
        <w:adjustRightInd/>
        <w:spacing w:after="140" w:line="290" w:lineRule="auto"/>
        <w:rPr>
          <w:rFonts w:ascii="Trebuchet MS" w:hAnsi="Trebuchet MS" w:cs="Arial"/>
        </w:rPr>
      </w:pPr>
    </w:p>
    <w:p w14:paraId="1858D66A" w14:textId="77777777" w:rsidR="00B97DF5" w:rsidRPr="00405DAF" w:rsidRDefault="00B97DF5" w:rsidP="00B638AA">
      <w:pPr>
        <w:pStyle w:val="Level1"/>
        <w:numPr>
          <w:ilvl w:val="0"/>
          <w:numId w:val="4"/>
        </w:numPr>
        <w:tabs>
          <w:tab w:val="num" w:pos="680"/>
        </w:tabs>
        <w:autoSpaceDE w:val="0"/>
        <w:autoSpaceDN w:val="0"/>
        <w:adjustRightInd w:val="0"/>
        <w:spacing w:before="0"/>
        <w:jc w:val="center"/>
        <w:rPr>
          <w:rFonts w:ascii="Trebuchet MS" w:hAnsi="Trebuchet MS"/>
          <w:sz w:val="24"/>
          <w:szCs w:val="24"/>
        </w:rPr>
      </w:pPr>
      <w:bookmarkStart w:id="1" w:name="_DV_M1"/>
      <w:bookmarkStart w:id="2" w:name="_DV_M8"/>
      <w:bookmarkEnd w:id="1"/>
      <w:bookmarkEnd w:id="2"/>
      <w:r w:rsidRPr="00405DAF">
        <w:rPr>
          <w:rFonts w:ascii="Trebuchet MS" w:hAnsi="Trebuchet MS"/>
          <w:sz w:val="24"/>
          <w:szCs w:val="24"/>
        </w:rPr>
        <w:t xml:space="preserve">CLÁUSULA PRIMEIRA </w:t>
      </w:r>
      <w:r w:rsidR="00876FF7" w:rsidRPr="00405DAF">
        <w:rPr>
          <w:rFonts w:ascii="Trebuchet MS" w:hAnsi="Trebuchet MS"/>
          <w:sz w:val="24"/>
          <w:szCs w:val="24"/>
        </w:rPr>
        <w:t>–</w:t>
      </w:r>
      <w:r w:rsidRPr="00405DAF">
        <w:rPr>
          <w:rFonts w:ascii="Trebuchet MS" w:hAnsi="Trebuchet MS"/>
          <w:sz w:val="24"/>
          <w:szCs w:val="24"/>
        </w:rPr>
        <w:t xml:space="preserve"> AUTORIZA</w:t>
      </w:r>
      <w:r w:rsidR="00876FF7" w:rsidRPr="00405DAF">
        <w:rPr>
          <w:rFonts w:ascii="Trebuchet MS" w:hAnsi="Trebuchet MS"/>
          <w:sz w:val="24"/>
          <w:szCs w:val="24"/>
        </w:rPr>
        <w:t>ÇÕES</w:t>
      </w:r>
    </w:p>
    <w:p w14:paraId="23265569" w14:textId="77777777" w:rsidR="00AF1964" w:rsidRPr="00D11AB2" w:rsidRDefault="00B97DF5" w:rsidP="00B638AA">
      <w:pPr>
        <w:pStyle w:val="Level2"/>
        <w:numPr>
          <w:ilvl w:val="1"/>
          <w:numId w:val="4"/>
        </w:numPr>
        <w:rPr>
          <w:rFonts w:ascii="Trebuchet MS" w:hAnsi="Trebuchet MS"/>
          <w:sz w:val="24"/>
          <w:szCs w:val="24"/>
        </w:rPr>
      </w:pPr>
      <w:bookmarkStart w:id="3" w:name="_DV_M9"/>
      <w:bookmarkStart w:id="4" w:name="_Hlk516241117"/>
      <w:bookmarkEnd w:id="3"/>
      <w:r w:rsidRPr="00405DAF">
        <w:rPr>
          <w:rFonts w:ascii="Trebuchet MS" w:hAnsi="Trebuchet MS"/>
          <w:sz w:val="24"/>
          <w:szCs w:val="24"/>
        </w:rPr>
        <w:t xml:space="preserve">A </w:t>
      </w:r>
      <w:r w:rsidRPr="00D11AB2">
        <w:rPr>
          <w:rFonts w:ascii="Trebuchet MS" w:hAnsi="Trebuchet MS"/>
          <w:sz w:val="24"/>
          <w:szCs w:val="24"/>
        </w:rPr>
        <w:t>presente Escritura de Emissão é celebrada com base</w:t>
      </w:r>
      <w:r w:rsidR="00C834F1" w:rsidRPr="00D11AB2">
        <w:rPr>
          <w:rFonts w:ascii="Trebuchet MS" w:hAnsi="Trebuchet MS"/>
          <w:sz w:val="24"/>
          <w:szCs w:val="24"/>
        </w:rPr>
        <w:t xml:space="preserve"> </w:t>
      </w:r>
      <w:r w:rsidRPr="00D11AB2">
        <w:rPr>
          <w:rFonts w:ascii="Trebuchet MS" w:hAnsi="Trebuchet MS"/>
          <w:sz w:val="24"/>
          <w:szCs w:val="24"/>
        </w:rPr>
        <w:t xml:space="preserve">nas deliberações tomadas pela </w:t>
      </w:r>
      <w:r w:rsidR="00C834F1" w:rsidRPr="00D11AB2">
        <w:rPr>
          <w:rFonts w:ascii="Trebuchet MS" w:hAnsi="Trebuchet MS"/>
          <w:sz w:val="24"/>
          <w:szCs w:val="24"/>
        </w:rPr>
        <w:t>Reunião do Conselho de Administração</w:t>
      </w:r>
      <w:r w:rsidRPr="00D11AB2">
        <w:rPr>
          <w:rFonts w:ascii="Trebuchet MS" w:hAnsi="Trebuchet MS"/>
          <w:sz w:val="24"/>
          <w:szCs w:val="24"/>
        </w:rPr>
        <w:t xml:space="preserve"> da Emissora, realizada em </w:t>
      </w:r>
      <w:r w:rsidR="000F0203">
        <w:rPr>
          <w:rFonts w:ascii="Trebuchet MS" w:hAnsi="Trebuchet MS"/>
          <w:sz w:val="24"/>
        </w:rPr>
        <w:t>30</w:t>
      </w:r>
      <w:r w:rsidR="000F0203" w:rsidRPr="00D11AB2">
        <w:rPr>
          <w:rFonts w:ascii="Trebuchet MS" w:hAnsi="Trebuchet MS"/>
          <w:sz w:val="24"/>
          <w:szCs w:val="24"/>
        </w:rPr>
        <w:t xml:space="preserve"> </w:t>
      </w:r>
      <w:r w:rsidRPr="00D11AB2">
        <w:rPr>
          <w:rFonts w:ascii="Trebuchet MS" w:hAnsi="Trebuchet MS"/>
          <w:sz w:val="24"/>
          <w:szCs w:val="24"/>
        </w:rPr>
        <w:t xml:space="preserve">de </w:t>
      </w:r>
      <w:r w:rsidR="00CD28E8" w:rsidRPr="000F0203">
        <w:rPr>
          <w:rFonts w:ascii="Trebuchet MS" w:hAnsi="Trebuchet MS"/>
          <w:sz w:val="24"/>
        </w:rPr>
        <w:t>dezembro</w:t>
      </w:r>
      <w:r w:rsidR="000F2606" w:rsidRPr="000F0203">
        <w:rPr>
          <w:rFonts w:ascii="Trebuchet MS" w:hAnsi="Trebuchet MS"/>
          <w:sz w:val="24"/>
        </w:rPr>
        <w:t xml:space="preserve"> </w:t>
      </w:r>
      <w:r w:rsidRPr="000F0203">
        <w:rPr>
          <w:rFonts w:ascii="Trebuchet MS" w:hAnsi="Trebuchet MS"/>
          <w:sz w:val="24"/>
        </w:rPr>
        <w:t>de 201</w:t>
      </w:r>
      <w:r w:rsidR="00112F0F" w:rsidRPr="000F0203">
        <w:rPr>
          <w:rFonts w:ascii="Trebuchet MS" w:hAnsi="Trebuchet MS"/>
          <w:sz w:val="24"/>
        </w:rPr>
        <w:t>9</w:t>
      </w:r>
      <w:r w:rsidRPr="00D11AB2">
        <w:rPr>
          <w:rFonts w:ascii="Trebuchet MS" w:hAnsi="Trebuchet MS"/>
          <w:sz w:val="24"/>
          <w:szCs w:val="24"/>
        </w:rPr>
        <w:t xml:space="preserve"> (“</w:t>
      </w:r>
      <w:r w:rsidR="00C834F1" w:rsidRPr="00D11AB2">
        <w:rPr>
          <w:rFonts w:ascii="Trebuchet MS" w:hAnsi="Trebuchet MS"/>
          <w:sz w:val="24"/>
          <w:szCs w:val="24"/>
          <w:u w:val="single"/>
        </w:rPr>
        <w:t>RCA</w:t>
      </w:r>
      <w:r w:rsidR="003A7477">
        <w:rPr>
          <w:rFonts w:ascii="Trebuchet MS" w:hAnsi="Trebuchet MS"/>
          <w:sz w:val="24"/>
          <w:szCs w:val="24"/>
          <w:u w:val="single"/>
        </w:rPr>
        <w:t xml:space="preserve"> de 30.12.19</w:t>
      </w:r>
      <w:r w:rsidRPr="00D11AB2">
        <w:rPr>
          <w:rFonts w:ascii="Trebuchet MS" w:hAnsi="Trebuchet MS"/>
          <w:sz w:val="24"/>
          <w:szCs w:val="24"/>
        </w:rPr>
        <w:t xml:space="preserve">”), </w:t>
      </w:r>
      <w:r w:rsidR="000C687B">
        <w:rPr>
          <w:rFonts w:ascii="Trebuchet MS" w:hAnsi="Trebuchet MS"/>
          <w:sz w:val="24"/>
          <w:szCs w:val="24"/>
        </w:rPr>
        <w:t xml:space="preserve">posteriormente rerratificada pela Ata de Reunião do Conselho de Administração da Emissora, realizada em </w:t>
      </w:r>
      <w:r w:rsidR="00802F34">
        <w:rPr>
          <w:rFonts w:ascii="Trebuchet MS" w:hAnsi="Trebuchet MS"/>
          <w:sz w:val="24"/>
          <w:szCs w:val="24"/>
        </w:rPr>
        <w:t xml:space="preserve">29 </w:t>
      </w:r>
      <w:r w:rsidR="000C687B">
        <w:rPr>
          <w:rFonts w:ascii="Trebuchet MS" w:hAnsi="Trebuchet MS"/>
          <w:sz w:val="24"/>
          <w:szCs w:val="24"/>
        </w:rPr>
        <w:t>de janeiro de 2020 (“</w:t>
      </w:r>
      <w:r w:rsidR="000C687B" w:rsidRPr="000C687B">
        <w:rPr>
          <w:rFonts w:ascii="Trebuchet MS" w:hAnsi="Trebuchet MS"/>
          <w:sz w:val="24"/>
          <w:szCs w:val="24"/>
          <w:u w:val="single"/>
        </w:rPr>
        <w:t xml:space="preserve">RCA de </w:t>
      </w:r>
      <w:r w:rsidR="00802F34">
        <w:rPr>
          <w:rFonts w:ascii="Trebuchet MS" w:hAnsi="Trebuchet MS"/>
          <w:sz w:val="24"/>
          <w:szCs w:val="24"/>
          <w:u w:val="single"/>
        </w:rPr>
        <w:t>29</w:t>
      </w:r>
      <w:r w:rsidR="007016F6" w:rsidRPr="000C687B">
        <w:rPr>
          <w:rFonts w:ascii="Trebuchet MS" w:hAnsi="Trebuchet MS"/>
          <w:sz w:val="24"/>
          <w:szCs w:val="24"/>
          <w:u w:val="single"/>
        </w:rPr>
        <w:t>.</w:t>
      </w:r>
      <w:r w:rsidR="000C687B" w:rsidRPr="000C687B">
        <w:rPr>
          <w:rFonts w:ascii="Trebuchet MS" w:hAnsi="Trebuchet MS"/>
          <w:sz w:val="24"/>
          <w:szCs w:val="24"/>
          <w:u w:val="single"/>
        </w:rPr>
        <w:t>01.20</w:t>
      </w:r>
      <w:r w:rsidR="000C687B">
        <w:rPr>
          <w:rFonts w:ascii="Trebuchet MS" w:hAnsi="Trebuchet MS"/>
          <w:sz w:val="24"/>
          <w:szCs w:val="24"/>
        </w:rPr>
        <w:t>” e, em conjunto com RCA de 30.12.19, “</w:t>
      </w:r>
      <w:r w:rsidR="000C687B" w:rsidRPr="00593033">
        <w:rPr>
          <w:rFonts w:ascii="Trebuchet MS" w:hAnsi="Trebuchet MS"/>
          <w:sz w:val="24"/>
          <w:szCs w:val="24"/>
          <w:u w:val="single"/>
        </w:rPr>
        <w:t>RCA’s</w:t>
      </w:r>
      <w:r w:rsidR="000C687B">
        <w:rPr>
          <w:rFonts w:ascii="Trebuchet MS" w:hAnsi="Trebuchet MS"/>
          <w:sz w:val="24"/>
          <w:szCs w:val="24"/>
        </w:rPr>
        <w:t xml:space="preserve">”), </w:t>
      </w:r>
      <w:r w:rsidRPr="00D11AB2">
        <w:rPr>
          <w:rFonts w:ascii="Trebuchet MS" w:hAnsi="Trebuchet MS"/>
          <w:sz w:val="24"/>
          <w:szCs w:val="24"/>
        </w:rPr>
        <w:t>na</w:t>
      </w:r>
      <w:r w:rsidR="000C687B">
        <w:rPr>
          <w:rFonts w:ascii="Trebuchet MS" w:hAnsi="Trebuchet MS"/>
          <w:sz w:val="24"/>
          <w:szCs w:val="24"/>
        </w:rPr>
        <w:t>s</w:t>
      </w:r>
      <w:r w:rsidRPr="00D11AB2">
        <w:rPr>
          <w:rFonts w:ascii="Trebuchet MS" w:hAnsi="Trebuchet MS"/>
          <w:sz w:val="24"/>
          <w:szCs w:val="24"/>
        </w:rPr>
        <w:t xml:space="preserve"> </w:t>
      </w:r>
      <w:r w:rsidR="000C687B" w:rsidRPr="00D11AB2">
        <w:rPr>
          <w:rFonts w:ascii="Trebuchet MS" w:hAnsi="Trebuchet MS"/>
          <w:sz w:val="24"/>
          <w:szCs w:val="24"/>
        </w:rPr>
        <w:t>qua</w:t>
      </w:r>
      <w:r w:rsidR="000C687B">
        <w:rPr>
          <w:rFonts w:ascii="Trebuchet MS" w:hAnsi="Trebuchet MS"/>
          <w:sz w:val="24"/>
          <w:szCs w:val="24"/>
        </w:rPr>
        <w:t>is</w:t>
      </w:r>
      <w:r w:rsidR="000C687B" w:rsidRPr="00D11AB2">
        <w:rPr>
          <w:rFonts w:ascii="Trebuchet MS" w:hAnsi="Trebuchet MS"/>
          <w:sz w:val="24"/>
          <w:szCs w:val="24"/>
        </w:rPr>
        <w:t xml:space="preserve"> </w:t>
      </w:r>
      <w:r w:rsidRPr="00D11AB2">
        <w:rPr>
          <w:rFonts w:ascii="Trebuchet MS" w:hAnsi="Trebuchet MS"/>
          <w:sz w:val="24"/>
          <w:szCs w:val="24"/>
        </w:rPr>
        <w:t>foram deliberados e aprovados</w:t>
      </w:r>
      <w:r w:rsidR="001C42A7" w:rsidRPr="00D11AB2">
        <w:rPr>
          <w:rFonts w:ascii="Trebuchet MS" w:hAnsi="Trebuchet MS"/>
          <w:sz w:val="24"/>
          <w:szCs w:val="24"/>
        </w:rPr>
        <w:t>:</w:t>
      </w:r>
      <w:r w:rsidRPr="00D11AB2">
        <w:rPr>
          <w:rFonts w:ascii="Trebuchet MS" w:hAnsi="Trebuchet MS"/>
          <w:sz w:val="24"/>
          <w:szCs w:val="24"/>
        </w:rPr>
        <w:t xml:space="preserve"> </w:t>
      </w:r>
      <w:r w:rsidR="00C834F1" w:rsidRPr="00D11AB2">
        <w:rPr>
          <w:rFonts w:ascii="Trebuchet MS" w:hAnsi="Trebuchet MS"/>
          <w:b/>
          <w:sz w:val="24"/>
          <w:szCs w:val="24"/>
        </w:rPr>
        <w:t>(i)</w:t>
      </w:r>
      <w:r w:rsidR="00C834F1" w:rsidRPr="00D11AB2">
        <w:rPr>
          <w:rFonts w:ascii="Trebuchet MS" w:hAnsi="Trebuchet MS"/>
          <w:sz w:val="24"/>
          <w:szCs w:val="24"/>
        </w:rPr>
        <w:t xml:space="preserve"> </w:t>
      </w:r>
      <w:r w:rsidR="000C3BDF" w:rsidRPr="00D11AB2">
        <w:rPr>
          <w:rFonts w:ascii="Trebuchet MS" w:hAnsi="Trebuchet MS"/>
          <w:sz w:val="24"/>
          <w:szCs w:val="24"/>
        </w:rPr>
        <w:t xml:space="preserve">os termos e condições da </w:t>
      </w:r>
      <w:r w:rsidR="00112F0F" w:rsidRPr="00D11AB2">
        <w:rPr>
          <w:rFonts w:ascii="Trebuchet MS" w:hAnsi="Trebuchet MS"/>
          <w:sz w:val="24"/>
          <w:szCs w:val="24"/>
        </w:rPr>
        <w:t>1</w:t>
      </w:r>
      <w:r w:rsidRPr="00D11AB2">
        <w:rPr>
          <w:rFonts w:ascii="Trebuchet MS" w:hAnsi="Trebuchet MS"/>
          <w:sz w:val="24"/>
          <w:szCs w:val="24"/>
        </w:rPr>
        <w:t>ª (</w:t>
      </w:r>
      <w:r w:rsidR="00112F0F" w:rsidRPr="00D11AB2">
        <w:rPr>
          <w:rFonts w:ascii="Trebuchet MS" w:hAnsi="Trebuchet MS"/>
          <w:sz w:val="24"/>
          <w:szCs w:val="24"/>
        </w:rPr>
        <w:t>primeira</w:t>
      </w:r>
      <w:r w:rsidRPr="00D11AB2">
        <w:rPr>
          <w:rFonts w:ascii="Trebuchet MS" w:hAnsi="Trebuchet MS"/>
          <w:sz w:val="24"/>
          <w:szCs w:val="24"/>
        </w:rPr>
        <w:t>) emissão (“</w:t>
      </w:r>
      <w:r w:rsidRPr="00D11AB2">
        <w:rPr>
          <w:rFonts w:ascii="Trebuchet MS" w:hAnsi="Trebuchet MS"/>
          <w:sz w:val="24"/>
          <w:szCs w:val="24"/>
          <w:u w:val="single"/>
        </w:rPr>
        <w:t>Emissão</w:t>
      </w:r>
      <w:r w:rsidRPr="00D11AB2">
        <w:rPr>
          <w:rFonts w:ascii="Trebuchet MS" w:hAnsi="Trebuchet MS"/>
          <w:sz w:val="24"/>
          <w:szCs w:val="24"/>
        </w:rPr>
        <w:t>”) de debêntures simples, não conversíveis em ações, da espécie</w:t>
      </w:r>
      <w:r w:rsidRPr="00405DAF">
        <w:rPr>
          <w:rFonts w:ascii="Trebuchet MS" w:hAnsi="Trebuchet MS"/>
          <w:sz w:val="24"/>
          <w:szCs w:val="24"/>
        </w:rPr>
        <w:t xml:space="preserve"> com garantia real, em</w:t>
      </w:r>
      <w:r w:rsidR="00FA42B2" w:rsidRPr="00405DAF">
        <w:rPr>
          <w:rFonts w:ascii="Trebuchet MS" w:hAnsi="Trebuchet MS"/>
          <w:sz w:val="24"/>
          <w:szCs w:val="24"/>
        </w:rPr>
        <w:t xml:space="preserve"> </w:t>
      </w:r>
      <w:r w:rsidR="00C834F1" w:rsidRPr="00405DAF">
        <w:rPr>
          <w:rFonts w:ascii="Trebuchet MS" w:hAnsi="Trebuchet MS"/>
          <w:sz w:val="24"/>
          <w:szCs w:val="24"/>
        </w:rPr>
        <w:t>2</w:t>
      </w:r>
      <w:r w:rsidRPr="00405DAF">
        <w:rPr>
          <w:rFonts w:ascii="Trebuchet MS" w:hAnsi="Trebuchet MS"/>
          <w:sz w:val="24"/>
          <w:szCs w:val="24"/>
        </w:rPr>
        <w:t xml:space="preserve"> (</w:t>
      </w:r>
      <w:r w:rsidR="00C834F1" w:rsidRPr="00405DAF">
        <w:rPr>
          <w:rFonts w:ascii="Trebuchet MS" w:hAnsi="Trebuchet MS"/>
          <w:sz w:val="24"/>
          <w:szCs w:val="24"/>
        </w:rPr>
        <w:t>duas</w:t>
      </w:r>
      <w:r w:rsidRPr="00405DAF">
        <w:rPr>
          <w:rFonts w:ascii="Trebuchet MS" w:hAnsi="Trebuchet MS"/>
          <w:sz w:val="24"/>
          <w:szCs w:val="24"/>
        </w:rPr>
        <w:t>) séries, da Emissora (“</w:t>
      </w:r>
      <w:r w:rsidRPr="00405DAF">
        <w:rPr>
          <w:rFonts w:ascii="Trebuchet MS" w:hAnsi="Trebuchet MS"/>
          <w:sz w:val="24"/>
          <w:szCs w:val="24"/>
          <w:u w:val="single"/>
        </w:rPr>
        <w:t>Debêntures</w:t>
      </w:r>
      <w:r w:rsidRPr="00405DAF">
        <w:rPr>
          <w:rFonts w:ascii="Trebuchet MS" w:hAnsi="Trebuchet MS"/>
          <w:sz w:val="24"/>
          <w:szCs w:val="24"/>
        </w:rPr>
        <w:t>”), nos termos do artigo 59</w:t>
      </w:r>
      <w:r w:rsidR="00C834F1" w:rsidRPr="00405DAF">
        <w:rPr>
          <w:rFonts w:ascii="Trebuchet MS" w:hAnsi="Trebuchet MS"/>
          <w:sz w:val="24"/>
          <w:szCs w:val="24"/>
        </w:rPr>
        <w:t xml:space="preserve">, </w:t>
      </w:r>
      <w:r w:rsidRPr="00405DAF">
        <w:rPr>
          <w:rFonts w:ascii="Trebuchet MS" w:hAnsi="Trebuchet MS"/>
          <w:sz w:val="24"/>
          <w:szCs w:val="24"/>
        </w:rPr>
        <w:t>da Lei n.º 6.404, de 15 de dezembro de 1976, conforme alterada (“</w:t>
      </w:r>
      <w:r w:rsidRPr="00405DAF">
        <w:rPr>
          <w:rFonts w:ascii="Trebuchet MS" w:hAnsi="Trebuchet MS"/>
          <w:sz w:val="24"/>
          <w:szCs w:val="24"/>
          <w:u w:val="single"/>
        </w:rPr>
        <w:t>Lei das Sociedades por Ações</w:t>
      </w:r>
      <w:r w:rsidRPr="00405DAF">
        <w:rPr>
          <w:rFonts w:ascii="Trebuchet MS" w:hAnsi="Trebuchet MS"/>
          <w:sz w:val="24"/>
          <w:szCs w:val="24"/>
        </w:rPr>
        <w:t>”), as quais serão objeto de distribuição pública</w:t>
      </w:r>
      <w:r w:rsidR="00961A2A" w:rsidRPr="00405DAF">
        <w:rPr>
          <w:rFonts w:ascii="Trebuchet MS" w:hAnsi="Trebuchet MS"/>
          <w:sz w:val="24"/>
          <w:szCs w:val="24"/>
        </w:rPr>
        <w:t xml:space="preserve"> com esforços restritos de colocação</w:t>
      </w:r>
      <w:r w:rsidRPr="00405DAF">
        <w:rPr>
          <w:rFonts w:ascii="Trebuchet MS" w:hAnsi="Trebuchet MS"/>
          <w:sz w:val="24"/>
          <w:szCs w:val="24"/>
        </w:rPr>
        <w:t xml:space="preserve">, nos termos </w:t>
      </w:r>
      <w:r w:rsidRPr="00405DAF">
        <w:rPr>
          <w:rFonts w:ascii="Trebuchet MS" w:hAnsi="Trebuchet MS"/>
          <w:color w:val="000000"/>
          <w:sz w:val="24"/>
          <w:szCs w:val="24"/>
        </w:rPr>
        <w:t xml:space="preserve">da Lei n.º 6.385, de 7 de dezembro de </w:t>
      </w:r>
      <w:r w:rsidRPr="00D11AB2">
        <w:rPr>
          <w:rFonts w:ascii="Trebuchet MS" w:hAnsi="Trebuchet MS"/>
          <w:color w:val="000000"/>
          <w:sz w:val="24"/>
          <w:szCs w:val="24"/>
        </w:rPr>
        <w:t>1976, conforme alterada (“</w:t>
      </w:r>
      <w:r w:rsidRPr="00D11AB2">
        <w:rPr>
          <w:rFonts w:ascii="Trebuchet MS" w:hAnsi="Trebuchet MS"/>
          <w:color w:val="000000"/>
          <w:sz w:val="24"/>
          <w:szCs w:val="24"/>
          <w:u w:val="single"/>
        </w:rPr>
        <w:t>Lei do Mercado de Valores Mobiliários</w:t>
      </w:r>
      <w:r w:rsidRPr="00D11AB2">
        <w:rPr>
          <w:rFonts w:ascii="Trebuchet MS" w:hAnsi="Trebuchet MS"/>
          <w:color w:val="000000"/>
          <w:sz w:val="24"/>
          <w:szCs w:val="24"/>
        </w:rPr>
        <w:t xml:space="preserve">”), </w:t>
      </w:r>
      <w:r w:rsidRPr="00D11AB2">
        <w:rPr>
          <w:rFonts w:ascii="Trebuchet MS" w:hAnsi="Trebuchet MS"/>
          <w:sz w:val="24"/>
          <w:szCs w:val="24"/>
        </w:rPr>
        <w:t>da Instrução da CVM n.º 476, de 16 de janeiro de 2009, conforme alterada (“</w:t>
      </w:r>
      <w:r w:rsidRPr="00D11AB2">
        <w:rPr>
          <w:rFonts w:ascii="Trebuchet MS" w:hAnsi="Trebuchet MS"/>
          <w:sz w:val="24"/>
          <w:szCs w:val="24"/>
          <w:u w:val="single"/>
        </w:rPr>
        <w:t>Instrução CVM 476</w:t>
      </w:r>
      <w:r w:rsidRPr="00D11AB2">
        <w:rPr>
          <w:rFonts w:ascii="Trebuchet MS" w:hAnsi="Trebuchet MS"/>
          <w:sz w:val="24"/>
          <w:szCs w:val="24"/>
        </w:rPr>
        <w:t>”)</w:t>
      </w:r>
      <w:r w:rsidRPr="00D11AB2">
        <w:rPr>
          <w:rFonts w:ascii="Trebuchet MS" w:hAnsi="Trebuchet MS"/>
          <w:color w:val="000000"/>
          <w:sz w:val="24"/>
          <w:szCs w:val="24"/>
        </w:rPr>
        <w:t xml:space="preserve"> </w:t>
      </w:r>
      <w:r w:rsidRPr="00D11AB2">
        <w:rPr>
          <w:rFonts w:ascii="Trebuchet MS" w:hAnsi="Trebuchet MS"/>
          <w:sz w:val="24"/>
          <w:szCs w:val="24"/>
        </w:rPr>
        <w:t>e das demais disposições legais e regulamentares aplicáveis (“</w:t>
      </w:r>
      <w:r w:rsidRPr="00D11AB2">
        <w:rPr>
          <w:rFonts w:ascii="Trebuchet MS" w:hAnsi="Trebuchet MS"/>
          <w:sz w:val="24"/>
          <w:szCs w:val="24"/>
          <w:u w:val="single"/>
        </w:rPr>
        <w:t>Oferta Restrita</w:t>
      </w:r>
      <w:r w:rsidRPr="00D11AB2">
        <w:rPr>
          <w:rFonts w:ascii="Trebuchet MS" w:hAnsi="Trebuchet MS"/>
          <w:sz w:val="24"/>
          <w:szCs w:val="24"/>
        </w:rPr>
        <w:t>”)</w:t>
      </w:r>
      <w:bookmarkEnd w:id="4"/>
      <w:r w:rsidRPr="00D11AB2">
        <w:rPr>
          <w:rFonts w:ascii="Trebuchet MS" w:hAnsi="Trebuchet MS"/>
          <w:sz w:val="24"/>
          <w:szCs w:val="24"/>
        </w:rPr>
        <w:t xml:space="preserve">; e </w:t>
      </w:r>
      <w:r w:rsidRPr="00D11AB2">
        <w:rPr>
          <w:rFonts w:ascii="Trebuchet MS" w:hAnsi="Trebuchet MS"/>
          <w:b/>
          <w:sz w:val="24"/>
          <w:szCs w:val="24"/>
        </w:rPr>
        <w:t>(ii)</w:t>
      </w:r>
      <w:r w:rsidRPr="00D11AB2">
        <w:rPr>
          <w:rFonts w:ascii="Trebuchet MS" w:hAnsi="Trebuchet MS"/>
          <w:sz w:val="24"/>
          <w:szCs w:val="24"/>
        </w:rPr>
        <w:t xml:space="preserve"> </w:t>
      </w:r>
      <w:r w:rsidR="00C834F1" w:rsidRPr="00D11AB2">
        <w:rPr>
          <w:rFonts w:ascii="Trebuchet MS" w:hAnsi="Trebuchet MS"/>
          <w:sz w:val="24"/>
          <w:szCs w:val="24"/>
        </w:rPr>
        <w:t xml:space="preserve">a </w:t>
      </w:r>
      <w:r w:rsidRPr="00D11AB2">
        <w:rPr>
          <w:rFonts w:ascii="Trebuchet MS" w:hAnsi="Trebuchet MS"/>
          <w:sz w:val="24"/>
          <w:szCs w:val="24"/>
        </w:rPr>
        <w:t xml:space="preserve">constituição, pela Emissora, nos termos da alínea </w:t>
      </w:r>
      <w:r w:rsidR="00E76FEA" w:rsidRPr="00D11AB2">
        <w:rPr>
          <w:rFonts w:ascii="Trebuchet MS" w:hAnsi="Trebuchet MS"/>
          <w:sz w:val="24"/>
          <w:szCs w:val="24"/>
        </w:rPr>
        <w:t>(</w:t>
      </w:r>
      <w:r w:rsidR="00C834F1" w:rsidRPr="00D11AB2">
        <w:rPr>
          <w:rFonts w:ascii="Trebuchet MS" w:hAnsi="Trebuchet MS"/>
          <w:sz w:val="24"/>
          <w:szCs w:val="24"/>
        </w:rPr>
        <w:t>vi</w:t>
      </w:r>
      <w:r w:rsidR="004F3008" w:rsidRPr="00D11AB2">
        <w:rPr>
          <w:rFonts w:ascii="Trebuchet MS" w:hAnsi="Trebuchet MS"/>
          <w:sz w:val="24"/>
          <w:szCs w:val="24"/>
        </w:rPr>
        <w:t>i</w:t>
      </w:r>
      <w:r w:rsidR="00E76FEA" w:rsidRPr="00D11AB2">
        <w:rPr>
          <w:rFonts w:ascii="Trebuchet MS" w:hAnsi="Trebuchet MS"/>
          <w:sz w:val="24"/>
          <w:szCs w:val="24"/>
        </w:rPr>
        <w:t>)</w:t>
      </w:r>
      <w:r w:rsidRPr="00D11AB2">
        <w:rPr>
          <w:rFonts w:ascii="Trebuchet MS" w:hAnsi="Trebuchet MS"/>
          <w:sz w:val="24"/>
          <w:szCs w:val="24"/>
        </w:rPr>
        <w:t xml:space="preserve">, do artigo </w:t>
      </w:r>
      <w:r w:rsidR="00C834F1" w:rsidRPr="00D11AB2">
        <w:rPr>
          <w:rFonts w:ascii="Trebuchet MS" w:hAnsi="Trebuchet MS"/>
          <w:sz w:val="24"/>
          <w:szCs w:val="24"/>
        </w:rPr>
        <w:t>17</w:t>
      </w:r>
      <w:r w:rsidRPr="00D11AB2">
        <w:rPr>
          <w:rFonts w:ascii="Trebuchet MS" w:hAnsi="Trebuchet MS"/>
          <w:sz w:val="24"/>
          <w:szCs w:val="24"/>
        </w:rPr>
        <w:t xml:space="preserve"> do seu </w:t>
      </w:r>
      <w:r w:rsidR="00CC06C1" w:rsidRPr="00D11AB2">
        <w:rPr>
          <w:rFonts w:ascii="Trebuchet MS" w:hAnsi="Trebuchet MS"/>
          <w:sz w:val="24"/>
          <w:szCs w:val="24"/>
        </w:rPr>
        <w:t xml:space="preserve">estatuto </w:t>
      </w:r>
      <w:r w:rsidR="002E6BE2" w:rsidRPr="00D11AB2">
        <w:rPr>
          <w:rFonts w:ascii="Trebuchet MS" w:hAnsi="Trebuchet MS"/>
          <w:sz w:val="24"/>
          <w:szCs w:val="24"/>
        </w:rPr>
        <w:t>social</w:t>
      </w:r>
      <w:r w:rsidRPr="00D11AB2">
        <w:rPr>
          <w:rFonts w:ascii="Trebuchet MS" w:hAnsi="Trebuchet MS"/>
          <w:sz w:val="24"/>
          <w:szCs w:val="24"/>
        </w:rPr>
        <w:t>, de garantias reais, por meio d</w:t>
      </w:r>
      <w:r w:rsidR="000C3BDF" w:rsidRPr="00D11AB2">
        <w:rPr>
          <w:rFonts w:ascii="Trebuchet MS" w:hAnsi="Trebuchet MS"/>
          <w:sz w:val="24"/>
          <w:szCs w:val="24"/>
        </w:rPr>
        <w:t>a</w:t>
      </w:r>
      <w:r w:rsidRPr="00D11AB2">
        <w:rPr>
          <w:rFonts w:ascii="Trebuchet MS" w:hAnsi="Trebuchet MS"/>
          <w:sz w:val="24"/>
          <w:szCs w:val="24"/>
        </w:rPr>
        <w:t xml:space="preserve"> Cessão Fiduciária (conforme abaixo definida)</w:t>
      </w:r>
      <w:r w:rsidR="0029153C" w:rsidRPr="00D11AB2">
        <w:rPr>
          <w:rFonts w:ascii="Trebuchet MS" w:hAnsi="Trebuchet MS"/>
          <w:sz w:val="24"/>
          <w:szCs w:val="24"/>
        </w:rPr>
        <w:t xml:space="preserve"> e </w:t>
      </w:r>
      <w:r w:rsidR="002E6BE2" w:rsidRPr="00D11AB2">
        <w:rPr>
          <w:rFonts w:ascii="Trebuchet MS" w:hAnsi="Trebuchet MS"/>
          <w:sz w:val="24"/>
          <w:szCs w:val="24"/>
        </w:rPr>
        <w:t>Penhor</w:t>
      </w:r>
      <w:r w:rsidR="00384849" w:rsidRPr="00D11AB2">
        <w:rPr>
          <w:rFonts w:ascii="Trebuchet MS" w:hAnsi="Trebuchet MS"/>
          <w:sz w:val="24"/>
          <w:szCs w:val="24"/>
        </w:rPr>
        <w:t xml:space="preserve"> so</w:t>
      </w:r>
      <w:r w:rsidR="0029153C" w:rsidRPr="00D11AB2">
        <w:rPr>
          <w:rFonts w:ascii="Trebuchet MS" w:hAnsi="Trebuchet MS"/>
          <w:sz w:val="24"/>
          <w:szCs w:val="24"/>
        </w:rPr>
        <w:t>bre Equipamentos</w:t>
      </w:r>
      <w:r w:rsidR="00E76FEA" w:rsidRPr="00D11AB2">
        <w:rPr>
          <w:rFonts w:ascii="Trebuchet MS" w:hAnsi="Trebuchet MS"/>
          <w:sz w:val="24"/>
          <w:szCs w:val="24"/>
        </w:rPr>
        <w:t xml:space="preserve"> </w:t>
      </w:r>
      <w:r w:rsidR="00384849" w:rsidRPr="00D11AB2">
        <w:rPr>
          <w:rFonts w:ascii="Trebuchet MS" w:hAnsi="Trebuchet MS"/>
          <w:sz w:val="24"/>
          <w:szCs w:val="24"/>
        </w:rPr>
        <w:t>(conforme abaixo definido</w:t>
      </w:r>
      <w:r w:rsidR="00D11AB2" w:rsidRPr="00D11AB2">
        <w:rPr>
          <w:rFonts w:ascii="Trebuchet MS" w:hAnsi="Trebuchet MS"/>
          <w:sz w:val="24"/>
          <w:szCs w:val="24"/>
        </w:rPr>
        <w:t>)</w:t>
      </w:r>
      <w:r w:rsidRPr="00D11AB2">
        <w:rPr>
          <w:rFonts w:ascii="Trebuchet MS" w:hAnsi="Trebuchet MS"/>
          <w:sz w:val="24"/>
          <w:szCs w:val="24"/>
        </w:rPr>
        <w:t xml:space="preserve">, bem como de seus respectivos termos e condições. </w:t>
      </w:r>
    </w:p>
    <w:p w14:paraId="10A759C4" w14:textId="77777777" w:rsidR="00B97DF5"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A</w:t>
      </w:r>
      <w:r w:rsidR="000C687B">
        <w:rPr>
          <w:rFonts w:ascii="Trebuchet MS" w:hAnsi="Trebuchet MS"/>
          <w:sz w:val="24"/>
          <w:szCs w:val="24"/>
        </w:rPr>
        <w:t>s</w:t>
      </w:r>
      <w:r w:rsidRPr="00405DAF">
        <w:rPr>
          <w:rFonts w:ascii="Trebuchet MS" w:hAnsi="Trebuchet MS"/>
          <w:sz w:val="24"/>
          <w:szCs w:val="24"/>
        </w:rPr>
        <w:t xml:space="preserve"> ata</w:t>
      </w:r>
      <w:r w:rsidR="000C687B">
        <w:rPr>
          <w:rFonts w:ascii="Trebuchet MS" w:hAnsi="Trebuchet MS"/>
          <w:sz w:val="24"/>
          <w:szCs w:val="24"/>
        </w:rPr>
        <w:t>s</w:t>
      </w:r>
      <w:r w:rsidRPr="00405DAF">
        <w:rPr>
          <w:rFonts w:ascii="Trebuchet MS" w:hAnsi="Trebuchet MS"/>
          <w:sz w:val="24"/>
          <w:szCs w:val="24"/>
        </w:rPr>
        <w:t xml:space="preserve"> de </w:t>
      </w:r>
      <w:r w:rsidR="002E6BE2" w:rsidRPr="00405DAF">
        <w:rPr>
          <w:rFonts w:ascii="Trebuchet MS" w:hAnsi="Trebuchet MS"/>
          <w:sz w:val="24"/>
          <w:szCs w:val="24"/>
        </w:rPr>
        <w:t>RCA</w:t>
      </w:r>
      <w:r w:rsidR="000C687B">
        <w:rPr>
          <w:rFonts w:ascii="Trebuchet MS" w:hAnsi="Trebuchet MS"/>
          <w:sz w:val="24"/>
          <w:szCs w:val="24"/>
        </w:rPr>
        <w:t>’s</w:t>
      </w:r>
      <w:r w:rsidR="002E6BE2" w:rsidRPr="00405DAF">
        <w:rPr>
          <w:rFonts w:ascii="Trebuchet MS" w:hAnsi="Trebuchet MS"/>
          <w:sz w:val="24"/>
          <w:szCs w:val="24"/>
        </w:rPr>
        <w:t xml:space="preserve"> </w:t>
      </w:r>
      <w:r w:rsidR="000C687B" w:rsidRPr="00405DAF">
        <w:rPr>
          <w:rFonts w:ascii="Trebuchet MS" w:hAnsi="Trebuchet MS"/>
          <w:sz w:val="24"/>
          <w:szCs w:val="24"/>
        </w:rPr>
        <w:t>aprov</w:t>
      </w:r>
      <w:r w:rsidR="000C687B">
        <w:rPr>
          <w:rFonts w:ascii="Trebuchet MS" w:hAnsi="Trebuchet MS"/>
          <w:sz w:val="24"/>
          <w:szCs w:val="24"/>
        </w:rPr>
        <w:t>aram</w:t>
      </w:r>
      <w:r w:rsidR="00F730B5" w:rsidRPr="00405DAF">
        <w:rPr>
          <w:rFonts w:ascii="Trebuchet MS" w:hAnsi="Trebuchet MS"/>
          <w:sz w:val="24"/>
          <w:szCs w:val="24"/>
        </w:rPr>
        <w:t>,</w:t>
      </w:r>
      <w:r w:rsidR="00CC06C1" w:rsidRPr="00405DAF">
        <w:rPr>
          <w:rFonts w:ascii="Trebuchet MS" w:hAnsi="Trebuchet MS"/>
          <w:sz w:val="24"/>
          <w:szCs w:val="24"/>
        </w:rPr>
        <w:t xml:space="preserve"> ainda</w:t>
      </w:r>
      <w:r w:rsidRPr="00405DAF">
        <w:rPr>
          <w:rFonts w:ascii="Trebuchet MS" w:hAnsi="Trebuchet MS"/>
          <w:sz w:val="24"/>
          <w:szCs w:val="24"/>
        </w:rPr>
        <w:t xml:space="preserve">, dentre outras características da Emissão e da Oferta Restrita, a autorização à diretoria da Emissora </w:t>
      </w:r>
      <w:r w:rsidR="00F730B5" w:rsidRPr="00405DAF">
        <w:rPr>
          <w:rFonts w:ascii="Trebuchet MS" w:hAnsi="Trebuchet MS"/>
          <w:sz w:val="24"/>
          <w:szCs w:val="24"/>
        </w:rPr>
        <w:t>par</w:t>
      </w:r>
      <w:r w:rsidRPr="00405DAF">
        <w:rPr>
          <w:rFonts w:ascii="Trebuchet MS" w:hAnsi="Trebuchet MS"/>
          <w:sz w:val="24"/>
          <w:szCs w:val="24"/>
        </w:rPr>
        <w:t xml:space="preserve">a </w:t>
      </w:r>
      <w:r w:rsidRPr="00405DAF">
        <w:rPr>
          <w:rFonts w:ascii="Trebuchet MS" w:hAnsi="Trebuchet MS"/>
          <w:b/>
          <w:sz w:val="24"/>
          <w:szCs w:val="24"/>
        </w:rPr>
        <w:t>(i)</w:t>
      </w:r>
      <w:r w:rsidRPr="00405DAF">
        <w:rPr>
          <w:rFonts w:ascii="Trebuchet MS" w:hAnsi="Trebuchet MS"/>
          <w:sz w:val="24"/>
          <w:szCs w:val="24"/>
        </w:rPr>
        <w:t xml:space="preserve"> praticar todos os atos necessários para efetivar as deliberações lá consubstanciadas, bem como a assinatura de todos e quaisquer instrumentos relacionados à Emissão e à Oferta Restrita, incluindo, mas não se limitando a esta Escritura de Emissão</w:t>
      </w:r>
      <w:r w:rsidR="00163FC8">
        <w:rPr>
          <w:rFonts w:ascii="Trebuchet MS" w:hAnsi="Trebuchet MS"/>
          <w:sz w:val="24"/>
          <w:szCs w:val="24"/>
        </w:rPr>
        <w:t xml:space="preserve">; </w:t>
      </w:r>
      <w:r w:rsidRPr="00405DAF">
        <w:rPr>
          <w:rFonts w:ascii="Trebuchet MS" w:hAnsi="Trebuchet MS"/>
          <w:sz w:val="24"/>
          <w:szCs w:val="24"/>
        </w:rPr>
        <w:t xml:space="preserve">ao Contrato de Distribuição (conforme abaixo definido); </w:t>
      </w:r>
      <w:r w:rsidR="00163FC8">
        <w:rPr>
          <w:rFonts w:ascii="Trebuchet MS" w:hAnsi="Trebuchet MS"/>
          <w:sz w:val="24"/>
          <w:szCs w:val="24"/>
        </w:rPr>
        <w:t>aos Contratos de Garantia</w:t>
      </w:r>
      <w:r w:rsidR="00112F0F" w:rsidRPr="00405DAF">
        <w:rPr>
          <w:rFonts w:ascii="Trebuchet MS" w:hAnsi="Trebuchet MS"/>
          <w:sz w:val="24"/>
          <w:szCs w:val="24"/>
        </w:rPr>
        <w:t xml:space="preserve"> (conforme abaixo definido)</w:t>
      </w:r>
      <w:r w:rsidR="003F58A8" w:rsidRPr="00405DAF">
        <w:rPr>
          <w:rFonts w:ascii="Trebuchet MS" w:hAnsi="Trebuchet MS"/>
          <w:sz w:val="24"/>
          <w:szCs w:val="24"/>
        </w:rPr>
        <w:t xml:space="preserve">; </w:t>
      </w:r>
      <w:r w:rsidR="00163FC8" w:rsidRPr="00405DAF">
        <w:rPr>
          <w:rFonts w:ascii="Trebuchet MS" w:hAnsi="Trebuchet MS"/>
          <w:sz w:val="24"/>
          <w:szCs w:val="24"/>
        </w:rPr>
        <w:t xml:space="preserve">podendo, para tanto, </w:t>
      </w:r>
      <w:r w:rsidR="00163FC8">
        <w:rPr>
          <w:rFonts w:ascii="Trebuchet MS" w:hAnsi="Trebuchet MS"/>
          <w:sz w:val="24"/>
          <w:szCs w:val="24"/>
        </w:rPr>
        <w:t xml:space="preserve">celebrar, inclusive </w:t>
      </w:r>
      <w:r w:rsidR="00163FC8" w:rsidRPr="00405DAF">
        <w:rPr>
          <w:rFonts w:ascii="Trebuchet MS" w:hAnsi="Trebuchet MS"/>
          <w:sz w:val="24"/>
          <w:szCs w:val="24"/>
        </w:rPr>
        <w:t>eventuais aditamentos</w:t>
      </w:r>
      <w:r w:rsidR="00163FC8">
        <w:rPr>
          <w:rFonts w:ascii="Trebuchet MS" w:hAnsi="Trebuchet MS"/>
          <w:sz w:val="24"/>
          <w:szCs w:val="24"/>
        </w:rPr>
        <w:t xml:space="preserve"> a tais instrumentos (caso necessário)</w:t>
      </w:r>
      <w:r w:rsidR="00F730B5" w:rsidRPr="00405DAF">
        <w:rPr>
          <w:rFonts w:ascii="Trebuchet MS" w:hAnsi="Trebuchet MS"/>
          <w:sz w:val="24"/>
          <w:szCs w:val="24"/>
        </w:rPr>
        <w:t>;</w:t>
      </w:r>
      <w:r w:rsidRPr="00405DAF">
        <w:rPr>
          <w:rFonts w:ascii="Trebuchet MS" w:hAnsi="Trebuchet MS"/>
          <w:sz w:val="24"/>
          <w:szCs w:val="24"/>
        </w:rPr>
        <w:t xml:space="preserve"> </w:t>
      </w:r>
      <w:r w:rsidR="00191AFE" w:rsidRPr="00405DAF">
        <w:rPr>
          <w:rFonts w:ascii="Trebuchet MS" w:hAnsi="Trebuchet MS"/>
          <w:sz w:val="24"/>
          <w:szCs w:val="24"/>
        </w:rPr>
        <w:t xml:space="preserve">e </w:t>
      </w:r>
      <w:r w:rsidRPr="00405DAF">
        <w:rPr>
          <w:rFonts w:ascii="Trebuchet MS" w:hAnsi="Trebuchet MS"/>
          <w:b/>
          <w:sz w:val="24"/>
          <w:szCs w:val="24"/>
        </w:rPr>
        <w:t>(ii)</w:t>
      </w:r>
      <w:r w:rsidRPr="00405DAF">
        <w:rPr>
          <w:rFonts w:ascii="Trebuchet MS" w:hAnsi="Trebuchet MS"/>
          <w:sz w:val="24"/>
          <w:szCs w:val="24"/>
        </w:rPr>
        <w:t xml:space="preserve"> formaliza</w:t>
      </w:r>
      <w:r w:rsidR="000C3BDF" w:rsidRPr="00405DAF">
        <w:rPr>
          <w:rFonts w:ascii="Trebuchet MS" w:hAnsi="Trebuchet MS"/>
          <w:sz w:val="24"/>
          <w:szCs w:val="24"/>
        </w:rPr>
        <w:t>r</w:t>
      </w:r>
      <w:r w:rsidRPr="00405DAF">
        <w:rPr>
          <w:rFonts w:ascii="Trebuchet MS" w:hAnsi="Trebuchet MS"/>
          <w:sz w:val="24"/>
          <w:szCs w:val="24"/>
        </w:rPr>
        <w:t xml:space="preserve"> e efetiva</w:t>
      </w:r>
      <w:r w:rsidR="000C3BDF" w:rsidRPr="00405DAF">
        <w:rPr>
          <w:rFonts w:ascii="Trebuchet MS" w:hAnsi="Trebuchet MS"/>
          <w:sz w:val="24"/>
          <w:szCs w:val="24"/>
        </w:rPr>
        <w:t>r</w:t>
      </w:r>
      <w:r w:rsidRPr="00405DAF">
        <w:rPr>
          <w:rFonts w:ascii="Trebuchet MS" w:hAnsi="Trebuchet MS"/>
          <w:sz w:val="24"/>
          <w:szCs w:val="24"/>
        </w:rPr>
        <w:t xml:space="preserve"> a contratação do Coordenador</w:t>
      </w:r>
      <w:r w:rsidR="00112F0F" w:rsidRPr="00405DAF">
        <w:rPr>
          <w:rFonts w:ascii="Trebuchet MS" w:hAnsi="Trebuchet MS"/>
          <w:sz w:val="24"/>
          <w:szCs w:val="24"/>
        </w:rPr>
        <w:t xml:space="preserve"> Líder </w:t>
      </w:r>
      <w:r w:rsidRPr="00405DAF">
        <w:rPr>
          <w:rFonts w:ascii="Trebuchet MS" w:hAnsi="Trebuchet MS"/>
          <w:sz w:val="24"/>
          <w:szCs w:val="24"/>
        </w:rPr>
        <w:t xml:space="preserve">(conforme abaixo definido), do Agente Fiduciário, dos assessores legais e dos prestadores de serviços necessários à implementação da Emissão e da Oferta Restrita, </w:t>
      </w:r>
      <w:r w:rsidR="00163FC8">
        <w:rPr>
          <w:rFonts w:ascii="Trebuchet MS" w:hAnsi="Trebuchet MS"/>
          <w:sz w:val="24"/>
          <w:szCs w:val="24"/>
        </w:rPr>
        <w:t>incluindo, mas não se limitando ao</w:t>
      </w:r>
      <w:r w:rsidRPr="00405DAF">
        <w:rPr>
          <w:rFonts w:ascii="Trebuchet MS" w:hAnsi="Trebuchet MS"/>
          <w:sz w:val="24"/>
          <w:szCs w:val="24"/>
        </w:rPr>
        <w:t xml:space="preserve"> Escriturador (conforme abaixo definido), </w:t>
      </w:r>
      <w:r w:rsidR="008730D9">
        <w:rPr>
          <w:rFonts w:ascii="Trebuchet MS" w:hAnsi="Trebuchet MS"/>
          <w:sz w:val="24"/>
          <w:szCs w:val="24"/>
        </w:rPr>
        <w:t>Agente de Liquidação</w:t>
      </w:r>
      <w:r w:rsidRPr="00405DAF">
        <w:rPr>
          <w:rFonts w:ascii="Trebuchet MS" w:hAnsi="Trebuchet MS"/>
          <w:sz w:val="24"/>
          <w:szCs w:val="24"/>
        </w:rPr>
        <w:t xml:space="preserve"> (conforme abaixo definido) e a B3 S.A. – Brasil, Bolsa, Balcão – Segmento CETIP UTVM (“</w:t>
      </w:r>
      <w:r w:rsidRPr="00405DAF">
        <w:rPr>
          <w:rFonts w:ascii="Trebuchet MS" w:hAnsi="Trebuchet MS"/>
          <w:sz w:val="24"/>
          <w:szCs w:val="24"/>
          <w:u w:val="single"/>
        </w:rPr>
        <w:t>B3</w:t>
      </w:r>
      <w:r w:rsidRPr="00405DAF">
        <w:rPr>
          <w:rFonts w:ascii="Trebuchet MS" w:hAnsi="Trebuchet MS"/>
          <w:sz w:val="24"/>
          <w:szCs w:val="24"/>
        </w:rPr>
        <w:t>”), dentre outros, podendo, para tanto, negociar e assinar os respectivos instrumentos de contratação e eventuais aditamentos.</w:t>
      </w:r>
      <w:r w:rsidR="00E76FEA" w:rsidRPr="00405DAF">
        <w:rPr>
          <w:rFonts w:ascii="Trebuchet MS" w:hAnsi="Trebuchet MS"/>
          <w:sz w:val="24"/>
          <w:szCs w:val="24"/>
        </w:rPr>
        <w:t xml:space="preserve"> </w:t>
      </w:r>
    </w:p>
    <w:p w14:paraId="7F2B65A7" w14:textId="77777777" w:rsidR="003E7175" w:rsidRPr="00DD6044" w:rsidRDefault="003E7175" w:rsidP="00DD6044">
      <w:pPr>
        <w:pStyle w:val="Level2"/>
        <w:numPr>
          <w:ilvl w:val="1"/>
          <w:numId w:val="4"/>
        </w:numPr>
        <w:rPr>
          <w:rFonts w:ascii="Trebuchet MS" w:hAnsi="Trebuchet MS"/>
          <w:sz w:val="24"/>
          <w:szCs w:val="24"/>
        </w:rPr>
      </w:pPr>
      <w:r w:rsidRPr="00BF6FAC">
        <w:rPr>
          <w:rFonts w:ascii="Trebuchet MS" w:hAnsi="Trebuchet MS"/>
          <w:sz w:val="24"/>
          <w:szCs w:val="24"/>
        </w:rPr>
        <w:lastRenderedPageBreak/>
        <w:t xml:space="preserve">A prestação </w:t>
      </w:r>
      <w:r w:rsidRPr="00D11AB2">
        <w:rPr>
          <w:rFonts w:ascii="Trebuchet MS" w:hAnsi="Trebuchet MS"/>
          <w:sz w:val="24"/>
          <w:szCs w:val="24"/>
        </w:rPr>
        <w:t xml:space="preserve">de garantias reais pela Garantidora, nos termos desta Escritura de Emissão, foi autorizada com </w:t>
      </w:r>
      <w:r w:rsidRPr="005B161C">
        <w:rPr>
          <w:rFonts w:ascii="Trebuchet MS" w:hAnsi="Trebuchet MS"/>
          <w:sz w:val="24"/>
        </w:rPr>
        <w:t xml:space="preserve">base em Reunião de Sócios </w:t>
      </w:r>
      <w:r w:rsidR="000C719E" w:rsidRPr="00D11AB2">
        <w:rPr>
          <w:rFonts w:ascii="Trebuchet MS" w:hAnsi="Trebuchet MS"/>
          <w:sz w:val="24"/>
          <w:szCs w:val="24"/>
        </w:rPr>
        <w:t xml:space="preserve">da Garantidora </w:t>
      </w:r>
      <w:r w:rsidRPr="005B161C">
        <w:rPr>
          <w:rFonts w:ascii="Trebuchet MS" w:hAnsi="Trebuchet MS"/>
          <w:sz w:val="24"/>
        </w:rPr>
        <w:t xml:space="preserve">realizada em </w:t>
      </w:r>
      <w:r w:rsidR="000F0203">
        <w:rPr>
          <w:rFonts w:ascii="Trebuchet MS" w:hAnsi="Trebuchet MS"/>
          <w:sz w:val="24"/>
        </w:rPr>
        <w:t>30</w:t>
      </w:r>
      <w:r w:rsidR="000F0203" w:rsidRPr="005B161C">
        <w:rPr>
          <w:rFonts w:ascii="Trebuchet MS" w:hAnsi="Trebuchet MS"/>
          <w:sz w:val="24"/>
        </w:rPr>
        <w:t xml:space="preserve"> </w:t>
      </w:r>
      <w:r w:rsidRPr="005B161C">
        <w:rPr>
          <w:rFonts w:ascii="Trebuchet MS" w:hAnsi="Trebuchet MS"/>
          <w:sz w:val="24"/>
        </w:rPr>
        <w:t xml:space="preserve">de </w:t>
      </w:r>
      <w:r w:rsidR="00CD28E8" w:rsidRPr="000F0203">
        <w:rPr>
          <w:rFonts w:ascii="Trebuchet MS" w:hAnsi="Trebuchet MS"/>
          <w:sz w:val="24"/>
        </w:rPr>
        <w:t xml:space="preserve">dezembro </w:t>
      </w:r>
      <w:r w:rsidRPr="000F0203">
        <w:rPr>
          <w:rFonts w:ascii="Trebuchet MS" w:hAnsi="Trebuchet MS"/>
          <w:sz w:val="24"/>
        </w:rPr>
        <w:t>de 2019</w:t>
      </w:r>
      <w:r w:rsidR="005F542E">
        <w:rPr>
          <w:rFonts w:ascii="Trebuchet MS" w:hAnsi="Trebuchet MS"/>
          <w:sz w:val="24"/>
        </w:rPr>
        <w:t xml:space="preserve"> (“</w:t>
      </w:r>
      <w:r w:rsidR="005F542E" w:rsidRPr="005F542E">
        <w:rPr>
          <w:rFonts w:ascii="Trebuchet MS" w:hAnsi="Trebuchet MS"/>
          <w:sz w:val="24"/>
          <w:u w:val="single"/>
        </w:rPr>
        <w:t>Ata de Reunião de Sócios de 30.12.19</w:t>
      </w:r>
      <w:r w:rsidR="005F542E">
        <w:rPr>
          <w:rFonts w:ascii="Trebuchet MS" w:hAnsi="Trebuchet MS"/>
          <w:sz w:val="24"/>
        </w:rPr>
        <w:t>”)</w:t>
      </w:r>
      <w:r w:rsidR="00593033">
        <w:rPr>
          <w:rFonts w:ascii="Trebuchet MS" w:hAnsi="Trebuchet MS"/>
          <w:sz w:val="24"/>
        </w:rPr>
        <w:t xml:space="preserve">, </w:t>
      </w:r>
      <w:r w:rsidR="00593033">
        <w:rPr>
          <w:rFonts w:ascii="Trebuchet MS" w:hAnsi="Trebuchet MS"/>
          <w:sz w:val="24"/>
          <w:szCs w:val="24"/>
        </w:rPr>
        <w:t xml:space="preserve">posteriormente rerratificada pela </w:t>
      </w:r>
      <w:r w:rsidR="00593033" w:rsidRPr="005B161C">
        <w:rPr>
          <w:rFonts w:ascii="Trebuchet MS" w:hAnsi="Trebuchet MS"/>
          <w:sz w:val="24"/>
        </w:rPr>
        <w:t xml:space="preserve">Reunião de Sócios </w:t>
      </w:r>
      <w:r w:rsidR="00593033" w:rsidRPr="00D11AB2">
        <w:rPr>
          <w:rFonts w:ascii="Trebuchet MS" w:hAnsi="Trebuchet MS"/>
          <w:sz w:val="24"/>
          <w:szCs w:val="24"/>
        </w:rPr>
        <w:t xml:space="preserve">da Garantidora </w:t>
      </w:r>
      <w:r w:rsidR="00593033" w:rsidRPr="005B161C">
        <w:rPr>
          <w:rFonts w:ascii="Trebuchet MS" w:hAnsi="Trebuchet MS"/>
          <w:sz w:val="24"/>
        </w:rPr>
        <w:t>realizada</w:t>
      </w:r>
      <w:r w:rsidR="00802F34">
        <w:rPr>
          <w:rFonts w:ascii="Trebuchet MS" w:hAnsi="Trebuchet MS"/>
          <w:sz w:val="24"/>
          <w:szCs w:val="24"/>
        </w:rPr>
        <w:t xml:space="preserve"> </w:t>
      </w:r>
      <w:r w:rsidR="00593033">
        <w:rPr>
          <w:rFonts w:ascii="Trebuchet MS" w:hAnsi="Trebuchet MS"/>
          <w:sz w:val="24"/>
          <w:szCs w:val="24"/>
        </w:rPr>
        <w:t xml:space="preserve">em </w:t>
      </w:r>
      <w:r w:rsidR="00802F34">
        <w:rPr>
          <w:rFonts w:ascii="Trebuchet MS" w:hAnsi="Trebuchet MS"/>
          <w:sz w:val="24"/>
          <w:szCs w:val="24"/>
        </w:rPr>
        <w:t xml:space="preserve">29 </w:t>
      </w:r>
      <w:r w:rsidR="00593033">
        <w:rPr>
          <w:rFonts w:ascii="Trebuchet MS" w:hAnsi="Trebuchet MS"/>
          <w:sz w:val="24"/>
          <w:szCs w:val="24"/>
        </w:rPr>
        <w:t xml:space="preserve">de janeiro de 2020 </w:t>
      </w:r>
      <w:r w:rsidR="00346A32" w:rsidRPr="005B161C">
        <w:rPr>
          <w:rFonts w:ascii="Trebuchet MS" w:hAnsi="Trebuchet MS"/>
          <w:sz w:val="24"/>
        </w:rPr>
        <w:t>(</w:t>
      </w:r>
      <w:r w:rsidR="005F542E">
        <w:rPr>
          <w:rFonts w:ascii="Trebuchet MS" w:hAnsi="Trebuchet MS"/>
          <w:sz w:val="24"/>
        </w:rPr>
        <w:t>“</w:t>
      </w:r>
      <w:r w:rsidR="005F542E" w:rsidRPr="005F542E">
        <w:rPr>
          <w:rFonts w:ascii="Trebuchet MS" w:hAnsi="Trebuchet MS"/>
          <w:sz w:val="24"/>
          <w:u w:val="single"/>
        </w:rPr>
        <w:t xml:space="preserve">Ata de Reunião de Sócios de </w:t>
      </w:r>
      <w:r w:rsidR="00802F34">
        <w:rPr>
          <w:rFonts w:ascii="Trebuchet MS" w:hAnsi="Trebuchet MS"/>
          <w:sz w:val="24"/>
          <w:u w:val="single"/>
        </w:rPr>
        <w:t>29</w:t>
      </w:r>
      <w:r w:rsidR="005F542E" w:rsidRPr="005F542E">
        <w:rPr>
          <w:rFonts w:ascii="Trebuchet MS" w:hAnsi="Trebuchet MS"/>
          <w:sz w:val="24"/>
          <w:u w:val="single"/>
        </w:rPr>
        <w:t>.</w:t>
      </w:r>
      <w:r w:rsidR="00BF0BCC">
        <w:rPr>
          <w:rFonts w:ascii="Trebuchet MS" w:hAnsi="Trebuchet MS"/>
          <w:sz w:val="24"/>
          <w:u w:val="single"/>
        </w:rPr>
        <w:t>0</w:t>
      </w:r>
      <w:r w:rsidR="005F542E" w:rsidRPr="005F542E">
        <w:rPr>
          <w:rFonts w:ascii="Trebuchet MS" w:hAnsi="Trebuchet MS"/>
          <w:sz w:val="24"/>
          <w:u w:val="single"/>
        </w:rPr>
        <w:t>1.</w:t>
      </w:r>
      <w:r w:rsidR="00BF0BCC">
        <w:rPr>
          <w:rFonts w:ascii="Trebuchet MS" w:hAnsi="Trebuchet MS"/>
          <w:sz w:val="24"/>
          <w:u w:val="single"/>
        </w:rPr>
        <w:t>20</w:t>
      </w:r>
      <w:r w:rsidR="005F542E">
        <w:rPr>
          <w:rFonts w:ascii="Trebuchet MS" w:hAnsi="Trebuchet MS"/>
          <w:sz w:val="24"/>
        </w:rPr>
        <w:t>”, e, em conjunto com: (a) Ata de Reunião de Sócios de 30.12.19, doravante denominada</w:t>
      </w:r>
      <w:r w:rsidR="005F542E" w:rsidRPr="005B161C">
        <w:rPr>
          <w:rFonts w:ascii="Trebuchet MS" w:hAnsi="Trebuchet MS"/>
          <w:sz w:val="24"/>
        </w:rPr>
        <w:t xml:space="preserve"> </w:t>
      </w:r>
      <w:r w:rsidR="00346A32" w:rsidRPr="005B161C">
        <w:rPr>
          <w:rFonts w:ascii="Trebuchet MS" w:hAnsi="Trebuchet MS"/>
          <w:sz w:val="24"/>
        </w:rPr>
        <w:t>“</w:t>
      </w:r>
      <w:r w:rsidR="004921FC" w:rsidRPr="00025DE6">
        <w:rPr>
          <w:rFonts w:ascii="Trebuchet MS" w:hAnsi="Trebuchet MS"/>
          <w:sz w:val="24"/>
          <w:u w:val="single"/>
        </w:rPr>
        <w:t>Atas de</w:t>
      </w:r>
      <w:r w:rsidR="004921FC" w:rsidRPr="002C2064">
        <w:rPr>
          <w:rFonts w:ascii="Trebuchet MS" w:hAnsi="Trebuchet MS"/>
          <w:sz w:val="24"/>
          <w:u w:val="single"/>
        </w:rPr>
        <w:t xml:space="preserve"> </w:t>
      </w:r>
      <w:r w:rsidR="00346A32" w:rsidRPr="005B161C">
        <w:rPr>
          <w:rFonts w:ascii="Trebuchet MS" w:hAnsi="Trebuchet MS"/>
          <w:sz w:val="24"/>
          <w:u w:val="single"/>
        </w:rPr>
        <w:t>Reuni</w:t>
      </w:r>
      <w:r w:rsidR="00593033">
        <w:rPr>
          <w:rFonts w:ascii="Trebuchet MS" w:hAnsi="Trebuchet MS"/>
          <w:sz w:val="24"/>
          <w:u w:val="single"/>
        </w:rPr>
        <w:t>ões</w:t>
      </w:r>
      <w:r w:rsidR="00346A32" w:rsidRPr="005B161C">
        <w:rPr>
          <w:rFonts w:ascii="Trebuchet MS" w:hAnsi="Trebuchet MS"/>
          <w:sz w:val="24"/>
          <w:u w:val="single"/>
        </w:rPr>
        <w:t xml:space="preserve"> de Sócios</w:t>
      </w:r>
      <w:r w:rsidR="00346A32" w:rsidRPr="00BF6FAC">
        <w:rPr>
          <w:rFonts w:ascii="Trebuchet MS" w:hAnsi="Trebuchet MS"/>
          <w:sz w:val="24"/>
          <w:szCs w:val="24"/>
        </w:rPr>
        <w:t>”</w:t>
      </w:r>
      <w:r w:rsidR="005F542E">
        <w:rPr>
          <w:rFonts w:ascii="Trebuchet MS" w:hAnsi="Trebuchet MS"/>
          <w:sz w:val="24"/>
          <w:szCs w:val="24"/>
        </w:rPr>
        <w:t xml:space="preserve">, e (b) </w:t>
      </w:r>
      <w:r w:rsidR="00346A32" w:rsidRPr="00BF6FAC">
        <w:rPr>
          <w:rFonts w:ascii="Trebuchet MS" w:hAnsi="Trebuchet MS"/>
          <w:sz w:val="24"/>
          <w:szCs w:val="24"/>
        </w:rPr>
        <w:t xml:space="preserve"> </w:t>
      </w:r>
      <w:r w:rsidR="005F542E">
        <w:rPr>
          <w:rFonts w:ascii="Trebuchet MS" w:hAnsi="Trebuchet MS"/>
          <w:sz w:val="24"/>
          <w:szCs w:val="24"/>
        </w:rPr>
        <w:t xml:space="preserve">Atas de Reuniões de Sócios, </w:t>
      </w:r>
      <w:r w:rsidR="00346A32" w:rsidRPr="00BF6FAC">
        <w:rPr>
          <w:rFonts w:ascii="Trebuchet MS" w:hAnsi="Trebuchet MS"/>
          <w:sz w:val="24"/>
          <w:szCs w:val="24"/>
        </w:rPr>
        <w:t>em conjunto com a</w:t>
      </w:r>
      <w:r w:rsidR="000C687B">
        <w:rPr>
          <w:rFonts w:ascii="Trebuchet MS" w:hAnsi="Trebuchet MS"/>
          <w:sz w:val="24"/>
          <w:szCs w:val="24"/>
        </w:rPr>
        <w:t>s</w:t>
      </w:r>
      <w:r w:rsidR="00346A32" w:rsidRPr="00BF6FAC">
        <w:rPr>
          <w:rFonts w:ascii="Trebuchet MS" w:hAnsi="Trebuchet MS"/>
          <w:sz w:val="24"/>
          <w:szCs w:val="24"/>
        </w:rPr>
        <w:t xml:space="preserve"> RCA</w:t>
      </w:r>
      <w:r w:rsidR="000C687B">
        <w:rPr>
          <w:rFonts w:ascii="Trebuchet MS" w:hAnsi="Trebuchet MS"/>
          <w:sz w:val="24"/>
          <w:szCs w:val="24"/>
        </w:rPr>
        <w:t>’s</w:t>
      </w:r>
      <w:r w:rsidR="00346A32" w:rsidRPr="00BF6FAC">
        <w:rPr>
          <w:rFonts w:ascii="Trebuchet MS" w:hAnsi="Trebuchet MS"/>
          <w:sz w:val="24"/>
          <w:szCs w:val="24"/>
        </w:rPr>
        <w:t>, “</w:t>
      </w:r>
      <w:r w:rsidR="00346A32" w:rsidRPr="00BF6FAC">
        <w:rPr>
          <w:rFonts w:ascii="Trebuchet MS" w:hAnsi="Trebuchet MS"/>
          <w:sz w:val="24"/>
          <w:szCs w:val="24"/>
          <w:u w:val="single"/>
        </w:rPr>
        <w:t>Atos Societários da Emissão</w:t>
      </w:r>
      <w:r w:rsidR="00346A32" w:rsidRPr="00BF6FAC">
        <w:rPr>
          <w:rFonts w:ascii="Trebuchet MS" w:hAnsi="Trebuchet MS"/>
          <w:sz w:val="24"/>
          <w:szCs w:val="24"/>
        </w:rPr>
        <w:t>”)</w:t>
      </w:r>
      <w:r w:rsidRPr="00BF6FAC">
        <w:rPr>
          <w:rFonts w:ascii="Trebuchet MS" w:hAnsi="Trebuchet MS"/>
          <w:sz w:val="24"/>
          <w:szCs w:val="24"/>
        </w:rPr>
        <w:t>.</w:t>
      </w:r>
      <w:r w:rsidRPr="00DD6044">
        <w:rPr>
          <w:rFonts w:ascii="Trebuchet MS" w:hAnsi="Trebuchet MS"/>
          <w:sz w:val="24"/>
          <w:szCs w:val="24"/>
        </w:rPr>
        <w:t xml:space="preserve"> </w:t>
      </w:r>
    </w:p>
    <w:p w14:paraId="3EE7B360" w14:textId="77777777" w:rsidR="00E34017" w:rsidRPr="00405DAF" w:rsidRDefault="00E34017" w:rsidP="00B638AA">
      <w:pPr>
        <w:pStyle w:val="Level3"/>
        <w:numPr>
          <w:ilvl w:val="0"/>
          <w:numId w:val="0"/>
        </w:numPr>
        <w:tabs>
          <w:tab w:val="left" w:pos="709"/>
        </w:tabs>
        <w:outlineLvl w:val="9"/>
        <w:rPr>
          <w:rFonts w:ascii="Trebuchet MS" w:hAnsi="Trebuchet MS"/>
          <w:caps/>
          <w:sz w:val="24"/>
          <w:szCs w:val="24"/>
        </w:rPr>
      </w:pPr>
    </w:p>
    <w:p w14:paraId="59D93F84"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5" w:name="_DV_M10"/>
      <w:bookmarkEnd w:id="5"/>
      <w:r w:rsidRPr="00405DAF">
        <w:rPr>
          <w:rFonts w:ascii="Trebuchet MS" w:hAnsi="Trebuchet MS"/>
          <w:sz w:val="24"/>
          <w:szCs w:val="24"/>
        </w:rPr>
        <w:t>CLÁUSULA SEGUNDA – REQUISITOS</w:t>
      </w:r>
    </w:p>
    <w:p w14:paraId="7E669C64" w14:textId="77777777" w:rsidR="00B97DF5" w:rsidRPr="00405DAF" w:rsidRDefault="00B97DF5" w:rsidP="00B638AA">
      <w:pPr>
        <w:pStyle w:val="Level2"/>
        <w:numPr>
          <w:ilvl w:val="0"/>
          <w:numId w:val="0"/>
        </w:numPr>
        <w:tabs>
          <w:tab w:val="left" w:pos="709"/>
        </w:tabs>
        <w:outlineLvl w:val="9"/>
        <w:rPr>
          <w:rFonts w:ascii="Trebuchet MS" w:hAnsi="Trebuchet MS"/>
          <w:sz w:val="24"/>
          <w:szCs w:val="24"/>
        </w:rPr>
      </w:pPr>
      <w:bookmarkStart w:id="6" w:name="_DV_M11"/>
      <w:bookmarkEnd w:id="6"/>
      <w:r w:rsidRPr="00405DAF">
        <w:rPr>
          <w:rFonts w:ascii="Trebuchet MS" w:hAnsi="Trebuchet MS"/>
          <w:sz w:val="24"/>
          <w:szCs w:val="24"/>
        </w:rPr>
        <w:t>A Emissão e a Oferta Restrita serão realizadas com observância dos seguintes requisitos:</w:t>
      </w:r>
    </w:p>
    <w:p w14:paraId="418AA8AE" w14:textId="77777777" w:rsidR="00B97DF5" w:rsidRPr="008E0105" w:rsidRDefault="00B97DF5" w:rsidP="00B638AA">
      <w:pPr>
        <w:pStyle w:val="Level2"/>
        <w:numPr>
          <w:ilvl w:val="1"/>
          <w:numId w:val="4"/>
        </w:numPr>
        <w:rPr>
          <w:rFonts w:ascii="Trebuchet MS" w:hAnsi="Trebuchet MS"/>
          <w:b/>
          <w:sz w:val="24"/>
          <w:szCs w:val="24"/>
        </w:rPr>
      </w:pPr>
      <w:bookmarkStart w:id="7" w:name="_DV_M12"/>
      <w:bookmarkStart w:id="8" w:name="_DV_M13"/>
      <w:bookmarkStart w:id="9" w:name="_DV_M14"/>
      <w:bookmarkStart w:id="10" w:name="_DV_M15"/>
      <w:bookmarkStart w:id="11" w:name="_Hlk516241201"/>
      <w:bookmarkStart w:id="12" w:name="_Hlk16675916"/>
      <w:bookmarkEnd w:id="7"/>
      <w:bookmarkEnd w:id="8"/>
      <w:bookmarkEnd w:id="9"/>
      <w:bookmarkEnd w:id="10"/>
      <w:r w:rsidRPr="008E0105">
        <w:rPr>
          <w:rFonts w:ascii="Trebuchet MS" w:hAnsi="Trebuchet MS"/>
          <w:b/>
          <w:sz w:val="24"/>
          <w:szCs w:val="24"/>
        </w:rPr>
        <w:t>Arquivamento e Publicação d</w:t>
      </w:r>
      <w:r w:rsidR="00346A32" w:rsidRPr="008E0105">
        <w:rPr>
          <w:rFonts w:ascii="Trebuchet MS" w:hAnsi="Trebuchet MS"/>
          <w:b/>
          <w:sz w:val="24"/>
          <w:szCs w:val="24"/>
        </w:rPr>
        <w:t>os Atos Societários da Emissão</w:t>
      </w:r>
      <w:bookmarkEnd w:id="11"/>
      <w:r w:rsidR="003F58A8" w:rsidRPr="008E0105">
        <w:rPr>
          <w:rFonts w:ascii="Trebuchet MS" w:hAnsi="Trebuchet MS"/>
          <w:b/>
          <w:sz w:val="24"/>
          <w:szCs w:val="24"/>
        </w:rPr>
        <w:t xml:space="preserve"> </w:t>
      </w:r>
    </w:p>
    <w:p w14:paraId="7F75FAE4" w14:textId="77777777" w:rsidR="00B15976" w:rsidRPr="008E0105" w:rsidRDefault="00B15976" w:rsidP="00B15976">
      <w:pPr>
        <w:pStyle w:val="Level3"/>
        <w:numPr>
          <w:ilvl w:val="0"/>
          <w:numId w:val="0"/>
        </w:numPr>
        <w:tabs>
          <w:tab w:val="left" w:pos="709"/>
        </w:tabs>
        <w:outlineLvl w:val="9"/>
        <w:rPr>
          <w:rFonts w:ascii="Trebuchet MS" w:hAnsi="Trebuchet MS"/>
          <w:sz w:val="24"/>
        </w:rPr>
      </w:pPr>
      <w:bookmarkStart w:id="13" w:name="_DV_M16"/>
      <w:bookmarkStart w:id="14" w:name="_Hlk516241142"/>
      <w:bookmarkEnd w:id="13"/>
      <w:r w:rsidRPr="008E0105">
        <w:rPr>
          <w:rFonts w:ascii="Trebuchet MS" w:hAnsi="Trebuchet MS"/>
          <w:sz w:val="24"/>
          <w:szCs w:val="24"/>
        </w:rPr>
        <w:t>2.1</w:t>
      </w:r>
      <w:r w:rsidR="00A331D1">
        <w:rPr>
          <w:rFonts w:ascii="Trebuchet MS" w:hAnsi="Trebuchet MS"/>
          <w:sz w:val="24"/>
          <w:szCs w:val="24"/>
        </w:rPr>
        <w:t>.1</w:t>
      </w:r>
      <w:r w:rsidRPr="008E0105">
        <w:rPr>
          <w:rFonts w:ascii="Trebuchet MS" w:hAnsi="Trebuchet MS"/>
          <w:sz w:val="24"/>
          <w:szCs w:val="24"/>
        </w:rPr>
        <w:t xml:space="preserve"> </w:t>
      </w:r>
      <w:r w:rsidRPr="008E0105">
        <w:rPr>
          <w:rFonts w:ascii="Trebuchet MS" w:hAnsi="Trebuchet MS"/>
          <w:sz w:val="24"/>
          <w:szCs w:val="24"/>
        </w:rPr>
        <w:tab/>
      </w:r>
      <w:r w:rsidR="005F542E">
        <w:rPr>
          <w:rFonts w:ascii="Trebuchet MS" w:hAnsi="Trebuchet MS"/>
          <w:sz w:val="24"/>
          <w:szCs w:val="24"/>
        </w:rPr>
        <w:t xml:space="preserve">A ata de </w:t>
      </w:r>
      <w:r w:rsidR="005F542E" w:rsidRPr="005F542E">
        <w:rPr>
          <w:rFonts w:ascii="Trebuchet MS" w:hAnsi="Trebuchet MS"/>
          <w:sz w:val="24"/>
          <w:szCs w:val="24"/>
        </w:rPr>
        <w:t>RCA de 30.12.19</w:t>
      </w:r>
      <w:r w:rsidR="005F542E">
        <w:rPr>
          <w:rFonts w:ascii="Trebuchet MS" w:hAnsi="Trebuchet MS"/>
          <w:sz w:val="24"/>
          <w:szCs w:val="24"/>
        </w:rPr>
        <w:t xml:space="preserve"> que deliberou </w:t>
      </w:r>
      <w:r w:rsidR="0023307D">
        <w:rPr>
          <w:rFonts w:ascii="Trebuchet MS" w:hAnsi="Trebuchet MS"/>
          <w:sz w:val="24"/>
          <w:szCs w:val="24"/>
        </w:rPr>
        <w:t xml:space="preserve">sobre </w:t>
      </w:r>
      <w:r w:rsidR="00B97DF5" w:rsidRPr="008E0105">
        <w:rPr>
          <w:rFonts w:ascii="Trebuchet MS" w:hAnsi="Trebuchet MS"/>
          <w:sz w:val="24"/>
          <w:szCs w:val="24"/>
        </w:rPr>
        <w:t xml:space="preserve">a Emissão e a Oferta Restrita </w:t>
      </w:r>
      <w:r w:rsidR="005F542E">
        <w:rPr>
          <w:rFonts w:ascii="Trebuchet MS" w:hAnsi="Trebuchet MS"/>
          <w:sz w:val="24"/>
          <w:szCs w:val="24"/>
        </w:rPr>
        <w:t xml:space="preserve">foi arquivada na JUCESP em 09 de janeiro de 2020 sob o n.º 5.296/20-1. A Ata de </w:t>
      </w:r>
      <w:r w:rsidR="005F542E" w:rsidRPr="005F542E">
        <w:rPr>
          <w:rFonts w:ascii="Trebuchet MS" w:hAnsi="Trebuchet MS"/>
          <w:sz w:val="24"/>
          <w:szCs w:val="24"/>
        </w:rPr>
        <w:t xml:space="preserve">RCA de </w:t>
      </w:r>
      <w:r w:rsidR="00802F34" w:rsidRPr="005F542E">
        <w:rPr>
          <w:rFonts w:ascii="Trebuchet MS" w:hAnsi="Trebuchet MS"/>
          <w:sz w:val="24"/>
          <w:szCs w:val="24"/>
        </w:rPr>
        <w:t>2</w:t>
      </w:r>
      <w:r w:rsidR="00802F34">
        <w:rPr>
          <w:rFonts w:ascii="Trebuchet MS" w:hAnsi="Trebuchet MS"/>
          <w:sz w:val="24"/>
          <w:szCs w:val="24"/>
        </w:rPr>
        <w:t>9</w:t>
      </w:r>
      <w:r w:rsidR="005F542E" w:rsidRPr="005F542E">
        <w:rPr>
          <w:rFonts w:ascii="Trebuchet MS" w:hAnsi="Trebuchet MS"/>
          <w:sz w:val="24"/>
          <w:szCs w:val="24"/>
        </w:rPr>
        <w:t xml:space="preserve">.01.20 </w:t>
      </w:r>
      <w:r w:rsidR="005F542E">
        <w:rPr>
          <w:rFonts w:ascii="Trebuchet MS" w:hAnsi="Trebuchet MS"/>
          <w:sz w:val="24"/>
          <w:szCs w:val="24"/>
        </w:rPr>
        <w:t xml:space="preserve">que rerratificou os termos e condições da Oferta Restrita </w:t>
      </w:r>
      <w:r w:rsidR="005F542E" w:rsidRPr="008E0105">
        <w:rPr>
          <w:rFonts w:ascii="Trebuchet MS" w:hAnsi="Trebuchet MS"/>
          <w:sz w:val="24"/>
          <w:szCs w:val="24"/>
        </w:rPr>
        <w:t>ser</w:t>
      </w:r>
      <w:r w:rsidR="005F542E">
        <w:rPr>
          <w:rFonts w:ascii="Trebuchet MS" w:hAnsi="Trebuchet MS"/>
          <w:sz w:val="24"/>
          <w:szCs w:val="24"/>
        </w:rPr>
        <w:t>á</w:t>
      </w:r>
      <w:r w:rsidR="005F542E" w:rsidRPr="008E0105">
        <w:rPr>
          <w:rFonts w:ascii="Trebuchet MS" w:hAnsi="Trebuchet MS"/>
          <w:sz w:val="24"/>
          <w:szCs w:val="24"/>
        </w:rPr>
        <w:t xml:space="preserve"> </w:t>
      </w:r>
      <w:r w:rsidR="00B97DF5" w:rsidRPr="008E0105">
        <w:rPr>
          <w:rFonts w:ascii="Trebuchet MS" w:hAnsi="Trebuchet MS"/>
          <w:sz w:val="24"/>
          <w:szCs w:val="24"/>
        </w:rPr>
        <w:t>arquivada na JUCE</w:t>
      </w:r>
      <w:r w:rsidR="003F58A8" w:rsidRPr="008E0105">
        <w:rPr>
          <w:rFonts w:ascii="Trebuchet MS" w:hAnsi="Trebuchet MS"/>
          <w:sz w:val="24"/>
          <w:szCs w:val="24"/>
        </w:rPr>
        <w:t>SP</w:t>
      </w:r>
      <w:r w:rsidR="003F0A26">
        <w:rPr>
          <w:rFonts w:ascii="Trebuchet MS" w:hAnsi="Trebuchet MS"/>
          <w:sz w:val="24"/>
        </w:rPr>
        <w:t>. As Atas das RCA</w:t>
      </w:r>
      <w:r w:rsidR="0004748B">
        <w:rPr>
          <w:rFonts w:ascii="Trebuchet MS" w:hAnsi="Trebuchet MS"/>
          <w:sz w:val="24"/>
        </w:rPr>
        <w:t>’</w:t>
      </w:r>
      <w:r w:rsidR="003F0A26">
        <w:rPr>
          <w:rFonts w:ascii="Trebuchet MS" w:hAnsi="Trebuchet MS"/>
          <w:sz w:val="24"/>
        </w:rPr>
        <w:t>s serão</w:t>
      </w:r>
      <w:r w:rsidR="005F542E">
        <w:rPr>
          <w:rFonts w:ascii="Trebuchet MS" w:hAnsi="Trebuchet MS"/>
          <w:sz w:val="24"/>
        </w:rPr>
        <w:t xml:space="preserve"> </w:t>
      </w:r>
      <w:r w:rsidR="00D41B0C" w:rsidRPr="008E0105">
        <w:rPr>
          <w:rFonts w:ascii="Trebuchet MS" w:hAnsi="Trebuchet MS"/>
          <w:sz w:val="24"/>
        </w:rPr>
        <w:t>publicada</w:t>
      </w:r>
      <w:r w:rsidR="00593033">
        <w:rPr>
          <w:rFonts w:ascii="Trebuchet MS" w:hAnsi="Trebuchet MS"/>
          <w:sz w:val="24"/>
        </w:rPr>
        <w:t>s</w:t>
      </w:r>
      <w:r w:rsidR="005F542E">
        <w:rPr>
          <w:rFonts w:ascii="Trebuchet MS" w:hAnsi="Trebuchet MS"/>
          <w:sz w:val="24"/>
        </w:rPr>
        <w:t>:</w:t>
      </w:r>
      <w:r w:rsidR="00D41B0C" w:rsidRPr="008E0105">
        <w:rPr>
          <w:rFonts w:ascii="Trebuchet MS" w:hAnsi="Trebuchet MS"/>
          <w:sz w:val="24"/>
        </w:rPr>
        <w:t xml:space="preserve"> </w:t>
      </w:r>
      <w:r w:rsidR="00E30BFB" w:rsidRPr="008E0105">
        <w:rPr>
          <w:rFonts w:ascii="Trebuchet MS" w:hAnsi="Trebuchet MS"/>
          <w:sz w:val="24"/>
        </w:rPr>
        <w:t xml:space="preserve">(i) </w:t>
      </w:r>
      <w:r w:rsidR="00D41B0C" w:rsidRPr="008E0105">
        <w:rPr>
          <w:rFonts w:ascii="Trebuchet MS" w:hAnsi="Trebuchet MS"/>
          <w:sz w:val="24"/>
        </w:rPr>
        <w:t>no Diário Oficial do Estado de São Paulo (“</w:t>
      </w:r>
      <w:r w:rsidR="00D41B0C" w:rsidRPr="008E0105">
        <w:rPr>
          <w:rFonts w:ascii="Trebuchet MS" w:hAnsi="Trebuchet MS"/>
          <w:sz w:val="24"/>
          <w:u w:val="single"/>
        </w:rPr>
        <w:t>DOESP</w:t>
      </w:r>
      <w:r w:rsidR="00D41B0C" w:rsidRPr="008E0105">
        <w:rPr>
          <w:rFonts w:ascii="Trebuchet MS" w:hAnsi="Trebuchet MS"/>
          <w:sz w:val="24"/>
        </w:rPr>
        <w:t>”) e no jornal O Dia</w:t>
      </w:r>
      <w:r w:rsidR="007E48F5" w:rsidRPr="008E0105">
        <w:rPr>
          <w:rFonts w:ascii="Trebuchet MS" w:hAnsi="Trebuchet MS"/>
          <w:sz w:val="24"/>
        </w:rPr>
        <w:t xml:space="preserve"> (“</w:t>
      </w:r>
      <w:r w:rsidR="007E48F5" w:rsidRPr="008E0105">
        <w:rPr>
          <w:rFonts w:ascii="Trebuchet MS" w:hAnsi="Trebuchet MS"/>
          <w:sz w:val="24"/>
          <w:u w:val="single"/>
        </w:rPr>
        <w:t>O Dia</w:t>
      </w:r>
      <w:r w:rsidR="007E48F5" w:rsidRPr="008E0105">
        <w:rPr>
          <w:rFonts w:ascii="Trebuchet MS" w:hAnsi="Trebuchet MS"/>
          <w:sz w:val="24"/>
        </w:rPr>
        <w:t>” e, em conjunto com DOESP, “</w:t>
      </w:r>
      <w:r w:rsidR="007E48F5" w:rsidRPr="008E0105">
        <w:rPr>
          <w:rFonts w:ascii="Trebuchet MS" w:hAnsi="Trebuchet MS"/>
          <w:sz w:val="24"/>
          <w:u w:val="single"/>
        </w:rPr>
        <w:t xml:space="preserve">Jornais </w:t>
      </w:r>
      <w:r w:rsidR="00AF367C" w:rsidRPr="008E0105">
        <w:rPr>
          <w:rFonts w:ascii="Trebuchet MS" w:hAnsi="Trebuchet MS"/>
          <w:sz w:val="24"/>
          <w:u w:val="single"/>
        </w:rPr>
        <w:t>de</w:t>
      </w:r>
      <w:r w:rsidR="007E48F5" w:rsidRPr="008E0105">
        <w:rPr>
          <w:rFonts w:ascii="Trebuchet MS" w:hAnsi="Trebuchet MS"/>
          <w:sz w:val="24"/>
          <w:u w:val="single"/>
        </w:rPr>
        <w:t xml:space="preserve"> Publicação</w:t>
      </w:r>
      <w:r w:rsidR="007E48F5" w:rsidRPr="008E0105">
        <w:rPr>
          <w:rFonts w:ascii="Trebuchet MS" w:hAnsi="Trebuchet MS"/>
          <w:sz w:val="24"/>
        </w:rPr>
        <w:t>”)</w:t>
      </w:r>
      <w:r w:rsidR="00D41B0C" w:rsidRPr="008E0105">
        <w:rPr>
          <w:rFonts w:ascii="Trebuchet MS" w:hAnsi="Trebuchet MS"/>
          <w:sz w:val="24"/>
        </w:rPr>
        <w:t xml:space="preserve">, </w:t>
      </w:r>
      <w:r w:rsidR="00D97A2E" w:rsidRPr="008E0105">
        <w:rPr>
          <w:rFonts w:ascii="Trebuchet MS" w:hAnsi="Trebuchet MS"/>
          <w:sz w:val="24"/>
        </w:rPr>
        <w:t xml:space="preserve">e devidamente </w:t>
      </w:r>
      <w:r w:rsidR="00A70198" w:rsidRPr="008E0105">
        <w:rPr>
          <w:rFonts w:ascii="Trebuchet MS" w:hAnsi="Trebuchet MS"/>
          <w:sz w:val="24"/>
        </w:rPr>
        <w:t xml:space="preserve">disponibilizada </w:t>
      </w:r>
      <w:r w:rsidR="00D97A2E" w:rsidRPr="008E0105">
        <w:rPr>
          <w:rFonts w:ascii="Trebuchet MS" w:hAnsi="Trebuchet MS"/>
          <w:sz w:val="24"/>
        </w:rPr>
        <w:t xml:space="preserve">ao público por meio do </w:t>
      </w:r>
      <w:r w:rsidR="00D97A2E" w:rsidRPr="008E0105">
        <w:rPr>
          <w:rFonts w:ascii="Trebuchet MS" w:hAnsi="Trebuchet MS"/>
          <w:i/>
          <w:sz w:val="24"/>
        </w:rPr>
        <w:t>website</w:t>
      </w:r>
      <w:r w:rsidR="000F0203" w:rsidRPr="000F0203">
        <w:rPr>
          <w:rFonts w:ascii="Trebuchet MS" w:hAnsi="Trebuchet MS"/>
          <w:sz w:val="24"/>
        </w:rPr>
        <w:t>:</w:t>
      </w:r>
      <w:r w:rsidR="00D97A2E" w:rsidRPr="008E0105">
        <w:rPr>
          <w:rFonts w:ascii="Trebuchet MS" w:hAnsi="Trebuchet MS"/>
          <w:sz w:val="24"/>
        </w:rPr>
        <w:t xml:space="preserve"> </w:t>
      </w:r>
      <w:r w:rsidR="00E30BFB" w:rsidRPr="008E0105">
        <w:rPr>
          <w:rFonts w:ascii="Trebuchet MS" w:hAnsi="Trebuchet MS"/>
          <w:sz w:val="24"/>
        </w:rPr>
        <w:t>www.portalneo1.net ou (ii) em outros ve</w:t>
      </w:r>
      <w:r w:rsidR="008E0105">
        <w:rPr>
          <w:rFonts w:ascii="Trebuchet MS" w:hAnsi="Trebuchet MS"/>
          <w:sz w:val="24"/>
        </w:rPr>
        <w:t>ículos,</w:t>
      </w:r>
      <w:r w:rsidR="00C148D6" w:rsidRPr="008E0105">
        <w:rPr>
          <w:rFonts w:ascii="Trebuchet MS" w:hAnsi="Trebuchet MS"/>
          <w:sz w:val="24"/>
        </w:rPr>
        <w:t xml:space="preserve"> </w:t>
      </w:r>
      <w:r w:rsidR="008730D9" w:rsidRPr="008E0105">
        <w:rPr>
          <w:rFonts w:ascii="Trebuchet MS" w:hAnsi="Trebuchet MS"/>
          <w:sz w:val="24"/>
        </w:rPr>
        <w:t>nos termos do inciso I do artigo 62 e do artigo 289, ambos da Lei das Sociedades por Ações</w:t>
      </w:r>
      <w:bookmarkEnd w:id="14"/>
      <w:r w:rsidR="00E30BFB" w:rsidRPr="008E0105">
        <w:rPr>
          <w:rFonts w:ascii="Trebuchet MS" w:hAnsi="Trebuchet MS"/>
          <w:sz w:val="24"/>
        </w:rPr>
        <w:t xml:space="preserve">. </w:t>
      </w:r>
    </w:p>
    <w:p w14:paraId="6C26FB4E" w14:textId="77777777" w:rsidR="00B15976" w:rsidRDefault="00B15976" w:rsidP="00B15976">
      <w:pPr>
        <w:pStyle w:val="Level3"/>
        <w:numPr>
          <w:ilvl w:val="0"/>
          <w:numId w:val="0"/>
        </w:numPr>
        <w:tabs>
          <w:tab w:val="left" w:pos="709"/>
        </w:tabs>
        <w:outlineLvl w:val="9"/>
        <w:rPr>
          <w:rFonts w:ascii="Trebuchet MS" w:hAnsi="Trebuchet MS"/>
          <w:sz w:val="24"/>
          <w:szCs w:val="24"/>
        </w:rPr>
      </w:pPr>
      <w:r>
        <w:rPr>
          <w:rFonts w:ascii="Trebuchet MS" w:hAnsi="Trebuchet MS"/>
          <w:sz w:val="24"/>
        </w:rPr>
        <w:t>2.</w:t>
      </w:r>
      <w:r w:rsidR="00A331D1">
        <w:rPr>
          <w:rFonts w:ascii="Trebuchet MS" w:hAnsi="Trebuchet MS"/>
          <w:sz w:val="24"/>
        </w:rPr>
        <w:t>1.</w:t>
      </w:r>
      <w:r>
        <w:rPr>
          <w:rFonts w:ascii="Trebuchet MS" w:hAnsi="Trebuchet MS"/>
          <w:sz w:val="24"/>
        </w:rPr>
        <w:t>2</w:t>
      </w:r>
      <w:r>
        <w:rPr>
          <w:rFonts w:ascii="Trebuchet MS" w:hAnsi="Trebuchet MS"/>
          <w:sz w:val="24"/>
        </w:rPr>
        <w:tab/>
      </w:r>
      <w:r w:rsidR="00E30BFB">
        <w:rPr>
          <w:rFonts w:ascii="Trebuchet MS" w:hAnsi="Trebuchet MS"/>
          <w:sz w:val="24"/>
        </w:rPr>
        <w:t xml:space="preserve">A </w:t>
      </w:r>
      <w:r w:rsidR="00346A32" w:rsidRPr="005B161C">
        <w:rPr>
          <w:rFonts w:ascii="Trebuchet MS" w:hAnsi="Trebuchet MS"/>
          <w:sz w:val="24"/>
        </w:rPr>
        <w:t xml:space="preserve">ata de Reunião de Sócios </w:t>
      </w:r>
      <w:r w:rsidR="005F542E">
        <w:rPr>
          <w:rFonts w:ascii="Trebuchet MS" w:hAnsi="Trebuchet MS"/>
          <w:sz w:val="24"/>
        </w:rPr>
        <w:t xml:space="preserve">de 30.12.19 </w:t>
      </w:r>
      <w:r w:rsidR="00346A32" w:rsidRPr="005B161C">
        <w:rPr>
          <w:rFonts w:ascii="Trebuchet MS" w:hAnsi="Trebuchet MS"/>
          <w:sz w:val="24"/>
        </w:rPr>
        <w:t>que deliber</w:t>
      </w:r>
      <w:r w:rsidR="005F542E">
        <w:rPr>
          <w:rFonts w:ascii="Trebuchet MS" w:hAnsi="Trebuchet MS"/>
          <w:sz w:val="24"/>
        </w:rPr>
        <w:t>ou</w:t>
      </w:r>
      <w:r w:rsidR="00346A32" w:rsidRPr="005B161C">
        <w:rPr>
          <w:rFonts w:ascii="Trebuchet MS" w:hAnsi="Trebuchet MS"/>
          <w:sz w:val="24"/>
        </w:rPr>
        <w:t xml:space="preserve"> sobre a prestação de g</w:t>
      </w:r>
      <w:r w:rsidR="00593033">
        <w:rPr>
          <w:rFonts w:ascii="Trebuchet MS" w:hAnsi="Trebuchet MS"/>
          <w:sz w:val="24"/>
        </w:rPr>
        <w:t xml:space="preserve">arantias pela Garantidora </w:t>
      </w:r>
      <w:r w:rsidR="005F542E">
        <w:rPr>
          <w:rFonts w:ascii="Trebuchet MS" w:hAnsi="Trebuchet MS"/>
          <w:sz w:val="24"/>
        </w:rPr>
        <w:t xml:space="preserve">foi arquivada na JUCESC em 16 de janeiro de 2020 sob o n.º </w:t>
      </w:r>
      <w:r w:rsidR="005F542E" w:rsidRPr="005F542E">
        <w:rPr>
          <w:rFonts w:ascii="Trebuchet MS" w:hAnsi="Trebuchet MS"/>
          <w:sz w:val="24"/>
        </w:rPr>
        <w:t>20204973023</w:t>
      </w:r>
      <w:r w:rsidR="005F542E">
        <w:rPr>
          <w:rFonts w:ascii="Trebuchet MS" w:hAnsi="Trebuchet MS"/>
          <w:sz w:val="24"/>
        </w:rPr>
        <w:t xml:space="preserve">. A ata de Reunião de Sócios de </w:t>
      </w:r>
      <w:r w:rsidR="00802F34">
        <w:rPr>
          <w:rFonts w:ascii="Trebuchet MS" w:hAnsi="Trebuchet MS"/>
          <w:sz w:val="24"/>
        </w:rPr>
        <w:t>29</w:t>
      </w:r>
      <w:r w:rsidR="005F542E">
        <w:rPr>
          <w:rFonts w:ascii="Trebuchet MS" w:hAnsi="Trebuchet MS"/>
          <w:sz w:val="24"/>
        </w:rPr>
        <w:t xml:space="preserve">.01.20 </w:t>
      </w:r>
      <w:r w:rsidR="00BF0BCC">
        <w:rPr>
          <w:rFonts w:ascii="Trebuchet MS" w:hAnsi="Trebuchet MS"/>
          <w:sz w:val="24"/>
        </w:rPr>
        <w:t xml:space="preserve">deverá </w:t>
      </w:r>
      <w:r w:rsidR="00593033">
        <w:rPr>
          <w:rFonts w:ascii="Trebuchet MS" w:hAnsi="Trebuchet MS"/>
          <w:sz w:val="24"/>
        </w:rPr>
        <w:t xml:space="preserve">ser </w:t>
      </w:r>
      <w:r w:rsidR="00BF0BCC">
        <w:rPr>
          <w:rFonts w:ascii="Trebuchet MS" w:hAnsi="Trebuchet MS"/>
          <w:sz w:val="24"/>
        </w:rPr>
        <w:t>arquivada</w:t>
      </w:r>
      <w:r w:rsidR="00BF0BCC" w:rsidRPr="005B161C">
        <w:rPr>
          <w:rFonts w:ascii="Trebuchet MS" w:hAnsi="Trebuchet MS"/>
          <w:sz w:val="24"/>
        </w:rPr>
        <w:t xml:space="preserve"> </w:t>
      </w:r>
      <w:r w:rsidR="00346A32" w:rsidRPr="005B161C">
        <w:rPr>
          <w:rFonts w:ascii="Trebuchet MS" w:hAnsi="Trebuchet MS"/>
          <w:sz w:val="24"/>
        </w:rPr>
        <w:t>na JUCESC</w:t>
      </w:r>
      <w:r w:rsidR="00346A32" w:rsidRPr="00511845">
        <w:rPr>
          <w:rFonts w:ascii="Trebuchet MS" w:hAnsi="Trebuchet MS"/>
          <w:sz w:val="24"/>
          <w:szCs w:val="24"/>
        </w:rPr>
        <w:t>.</w:t>
      </w:r>
      <w:r w:rsidR="00E76FEA" w:rsidRPr="00405DAF">
        <w:rPr>
          <w:rFonts w:ascii="Trebuchet MS" w:hAnsi="Trebuchet MS"/>
          <w:sz w:val="24"/>
          <w:szCs w:val="24"/>
        </w:rPr>
        <w:t xml:space="preserve"> </w:t>
      </w:r>
    </w:p>
    <w:p w14:paraId="2E83D08E" w14:textId="77777777" w:rsidR="00725E67" w:rsidRPr="00D52D38" w:rsidRDefault="00B15976" w:rsidP="00B15976">
      <w:pPr>
        <w:pStyle w:val="Level3"/>
        <w:numPr>
          <w:ilvl w:val="0"/>
          <w:numId w:val="0"/>
        </w:numPr>
        <w:tabs>
          <w:tab w:val="left" w:pos="709"/>
        </w:tabs>
        <w:outlineLvl w:val="9"/>
        <w:rPr>
          <w:rFonts w:ascii="Trebuchet MS" w:hAnsi="Trebuchet MS"/>
          <w:i/>
          <w:sz w:val="24"/>
          <w:szCs w:val="24"/>
        </w:rPr>
      </w:pPr>
      <w:r>
        <w:rPr>
          <w:rFonts w:ascii="Trebuchet MS" w:hAnsi="Trebuchet MS"/>
          <w:sz w:val="24"/>
          <w:szCs w:val="24"/>
        </w:rPr>
        <w:t>2.</w:t>
      </w:r>
      <w:r w:rsidR="00A331D1">
        <w:rPr>
          <w:rFonts w:ascii="Trebuchet MS" w:hAnsi="Trebuchet MS"/>
          <w:sz w:val="24"/>
          <w:szCs w:val="24"/>
        </w:rPr>
        <w:t>1.</w:t>
      </w:r>
      <w:r>
        <w:rPr>
          <w:rFonts w:ascii="Trebuchet MS" w:hAnsi="Trebuchet MS"/>
          <w:sz w:val="24"/>
          <w:szCs w:val="24"/>
        </w:rPr>
        <w:t xml:space="preserve">3 </w:t>
      </w:r>
      <w:r>
        <w:rPr>
          <w:rFonts w:ascii="Trebuchet MS" w:hAnsi="Trebuchet MS"/>
          <w:sz w:val="24"/>
          <w:szCs w:val="24"/>
        </w:rPr>
        <w:tab/>
        <w:t>As publicações de demais atos societários posteriores à Data de Emissão (conforme abaixo definida) deverão ser realizados na forma da legislação vigente à época, conforme aplicável, observado o disposto na cláusula 5.27 abaixo.</w:t>
      </w:r>
    </w:p>
    <w:p w14:paraId="11E49CBF" w14:textId="77777777" w:rsidR="00261961" w:rsidRPr="00261961" w:rsidRDefault="00B97DF5" w:rsidP="00A331D1">
      <w:pPr>
        <w:pStyle w:val="Level2"/>
        <w:numPr>
          <w:ilvl w:val="3"/>
          <w:numId w:val="4"/>
        </w:numPr>
        <w:tabs>
          <w:tab w:val="left" w:pos="1276"/>
        </w:tabs>
        <w:rPr>
          <w:rFonts w:ascii="Trebuchet MS" w:hAnsi="Trebuchet MS"/>
          <w:sz w:val="24"/>
          <w:szCs w:val="24"/>
        </w:rPr>
      </w:pPr>
      <w:bookmarkStart w:id="15" w:name="_DV_M20"/>
      <w:bookmarkStart w:id="16" w:name="_Ref427712429"/>
      <w:bookmarkEnd w:id="12"/>
      <w:bookmarkEnd w:id="15"/>
      <w:r w:rsidRPr="00405DAF">
        <w:rPr>
          <w:rFonts w:ascii="Trebuchet MS" w:hAnsi="Trebuchet MS"/>
          <w:b/>
          <w:sz w:val="24"/>
          <w:szCs w:val="24"/>
        </w:rPr>
        <w:t>Inscrição desta Escritura de Emissão e seus eventuais aditamentos</w:t>
      </w:r>
      <w:bookmarkStart w:id="17" w:name="_DV_M21"/>
      <w:bookmarkStart w:id="18" w:name="_Hlk516241173"/>
      <w:bookmarkStart w:id="19" w:name="_Ref427660038"/>
      <w:bookmarkEnd w:id="16"/>
      <w:bookmarkEnd w:id="17"/>
    </w:p>
    <w:p w14:paraId="0A5E17F8" w14:textId="77777777" w:rsidR="00B97DF5" w:rsidRPr="00405DAF" w:rsidRDefault="00B97DF5" w:rsidP="00BC0FF4">
      <w:pPr>
        <w:pStyle w:val="Level2"/>
        <w:numPr>
          <w:ilvl w:val="0"/>
          <w:numId w:val="0"/>
        </w:numPr>
        <w:tabs>
          <w:tab w:val="left" w:pos="1276"/>
        </w:tabs>
        <w:rPr>
          <w:rFonts w:ascii="Trebuchet MS" w:hAnsi="Trebuchet MS"/>
          <w:sz w:val="24"/>
          <w:szCs w:val="24"/>
        </w:rPr>
      </w:pPr>
      <w:r w:rsidRPr="00405DAF">
        <w:rPr>
          <w:rFonts w:ascii="Trebuchet MS" w:hAnsi="Trebuchet MS"/>
          <w:sz w:val="24"/>
          <w:szCs w:val="24"/>
        </w:rPr>
        <w:t>Esta Escritura de Emissão e seus eventuais aditamentos</w:t>
      </w:r>
      <w:r w:rsidR="005410C7" w:rsidRPr="00405DAF">
        <w:rPr>
          <w:rFonts w:ascii="Trebuchet MS" w:hAnsi="Trebuchet MS"/>
          <w:sz w:val="24"/>
          <w:szCs w:val="24"/>
        </w:rPr>
        <w:t>, os quais deverão ser firmados entre a Emissora</w:t>
      </w:r>
      <w:r w:rsidR="000C719E">
        <w:rPr>
          <w:rFonts w:ascii="Trebuchet MS" w:hAnsi="Trebuchet MS"/>
          <w:sz w:val="24"/>
          <w:szCs w:val="24"/>
        </w:rPr>
        <w:t>,</w:t>
      </w:r>
      <w:r w:rsidR="005410C7" w:rsidRPr="00405DAF">
        <w:rPr>
          <w:rFonts w:ascii="Trebuchet MS" w:hAnsi="Trebuchet MS"/>
          <w:sz w:val="24"/>
          <w:szCs w:val="24"/>
        </w:rPr>
        <w:t xml:space="preserve"> o Agente Fiduciário </w:t>
      </w:r>
      <w:r w:rsidR="000C719E">
        <w:rPr>
          <w:rFonts w:ascii="Trebuchet MS" w:hAnsi="Trebuchet MS"/>
          <w:sz w:val="24"/>
          <w:szCs w:val="24"/>
        </w:rPr>
        <w:t xml:space="preserve">e a Garantidora </w:t>
      </w:r>
      <w:r w:rsidR="005410C7" w:rsidRPr="00405DAF">
        <w:rPr>
          <w:rFonts w:ascii="Trebuchet MS" w:hAnsi="Trebuchet MS"/>
          <w:sz w:val="24"/>
          <w:szCs w:val="24"/>
        </w:rPr>
        <w:t>(“</w:t>
      </w:r>
      <w:r w:rsidR="005410C7" w:rsidRPr="00405DAF">
        <w:rPr>
          <w:rFonts w:ascii="Trebuchet MS" w:hAnsi="Trebuchet MS"/>
          <w:sz w:val="24"/>
          <w:szCs w:val="24"/>
          <w:u w:val="single"/>
        </w:rPr>
        <w:t>Aditamentos</w:t>
      </w:r>
      <w:r w:rsidR="005410C7" w:rsidRPr="00405DAF">
        <w:rPr>
          <w:rFonts w:ascii="Trebuchet MS" w:hAnsi="Trebuchet MS"/>
          <w:sz w:val="24"/>
          <w:szCs w:val="24"/>
        </w:rPr>
        <w:t>”),</w:t>
      </w:r>
      <w:r w:rsidRPr="00405DAF">
        <w:rPr>
          <w:rFonts w:ascii="Trebuchet MS" w:hAnsi="Trebuchet MS"/>
          <w:sz w:val="24"/>
          <w:szCs w:val="24"/>
        </w:rPr>
        <w:t xml:space="preserve"> serão inscritos na JUCE</w:t>
      </w:r>
      <w:r w:rsidR="00B74750" w:rsidRPr="00405DAF">
        <w:rPr>
          <w:rFonts w:ascii="Trebuchet MS" w:hAnsi="Trebuchet MS"/>
          <w:sz w:val="24"/>
          <w:szCs w:val="24"/>
        </w:rPr>
        <w:t>SP</w:t>
      </w:r>
      <w:r w:rsidRPr="00405DAF">
        <w:rPr>
          <w:rFonts w:ascii="Trebuchet MS" w:hAnsi="Trebuchet MS"/>
          <w:sz w:val="24"/>
          <w:szCs w:val="24"/>
        </w:rPr>
        <w:t>, de acordo com o inciso II e o parágrafo 3º do artigo 62 da Lei das Sociedades por Ações</w:t>
      </w:r>
      <w:bookmarkEnd w:id="18"/>
      <w:r w:rsidRPr="00405DAF">
        <w:rPr>
          <w:rFonts w:ascii="Trebuchet MS" w:hAnsi="Trebuchet MS"/>
          <w:sz w:val="24"/>
          <w:szCs w:val="24"/>
        </w:rPr>
        <w:t>.</w:t>
      </w:r>
      <w:bookmarkEnd w:id="19"/>
      <w:r w:rsidRPr="00405DAF">
        <w:rPr>
          <w:rFonts w:ascii="Trebuchet MS" w:hAnsi="Trebuchet MS"/>
          <w:sz w:val="24"/>
          <w:szCs w:val="24"/>
        </w:rPr>
        <w:t xml:space="preserve"> </w:t>
      </w:r>
      <w:bookmarkStart w:id="20" w:name="_Hlk516241229"/>
      <w:bookmarkStart w:id="21" w:name="_Ref499132397"/>
      <w:r w:rsidRPr="00405DAF">
        <w:rPr>
          <w:rFonts w:ascii="Trebuchet MS" w:hAnsi="Trebuchet MS"/>
          <w:sz w:val="24"/>
          <w:szCs w:val="24"/>
        </w:rPr>
        <w:t>A Emissora deverá</w:t>
      </w:r>
      <w:r w:rsidR="000C719E">
        <w:rPr>
          <w:rFonts w:ascii="Trebuchet MS" w:hAnsi="Trebuchet MS"/>
          <w:sz w:val="24"/>
          <w:szCs w:val="24"/>
        </w:rPr>
        <w:t>:</w:t>
      </w:r>
      <w:r w:rsidRPr="00405DAF">
        <w:rPr>
          <w:rFonts w:ascii="Trebuchet MS" w:hAnsi="Trebuchet MS"/>
          <w:sz w:val="24"/>
          <w:szCs w:val="24"/>
        </w:rPr>
        <w:t xml:space="preserve"> </w:t>
      </w:r>
      <w:r w:rsidRPr="00405DAF">
        <w:rPr>
          <w:rFonts w:ascii="Trebuchet MS" w:hAnsi="Trebuchet MS"/>
          <w:b/>
          <w:sz w:val="24"/>
          <w:szCs w:val="24"/>
        </w:rPr>
        <w:t>(i)</w:t>
      </w:r>
      <w:r w:rsidRPr="00405DAF">
        <w:rPr>
          <w:rFonts w:ascii="Trebuchet MS" w:hAnsi="Trebuchet MS"/>
          <w:sz w:val="24"/>
          <w:szCs w:val="24"/>
        </w:rPr>
        <w:t xml:space="preserve"> </w:t>
      </w:r>
      <w:r w:rsidR="00B74750" w:rsidRPr="00405DAF">
        <w:rPr>
          <w:rFonts w:ascii="Trebuchet MS" w:hAnsi="Trebuchet MS"/>
          <w:sz w:val="24"/>
          <w:szCs w:val="24"/>
        </w:rPr>
        <w:t>realizar o protocolo para</w:t>
      </w:r>
      <w:r w:rsidRPr="00405DAF">
        <w:rPr>
          <w:rFonts w:ascii="Trebuchet MS" w:hAnsi="Trebuchet MS"/>
          <w:sz w:val="24"/>
          <w:szCs w:val="24"/>
        </w:rPr>
        <w:t xml:space="preserve"> registro na JUCE</w:t>
      </w:r>
      <w:r w:rsidR="00B74750" w:rsidRPr="00405DAF">
        <w:rPr>
          <w:rFonts w:ascii="Trebuchet MS" w:hAnsi="Trebuchet MS"/>
          <w:sz w:val="24"/>
          <w:szCs w:val="24"/>
        </w:rPr>
        <w:t>SP</w:t>
      </w:r>
      <w:r w:rsidRPr="00405DAF">
        <w:rPr>
          <w:rFonts w:ascii="Trebuchet MS" w:hAnsi="Trebuchet MS"/>
          <w:sz w:val="24"/>
          <w:szCs w:val="24"/>
        </w:rPr>
        <w:t xml:space="preserve"> desta Escritura de Emissão e seus eventuais </w:t>
      </w:r>
      <w:r w:rsidR="00D3781D" w:rsidRPr="00405DAF">
        <w:rPr>
          <w:rFonts w:ascii="Trebuchet MS" w:hAnsi="Trebuchet MS"/>
          <w:sz w:val="24"/>
          <w:szCs w:val="24"/>
        </w:rPr>
        <w:t>aditamentos</w:t>
      </w:r>
      <w:r w:rsidRPr="00405DAF">
        <w:rPr>
          <w:rFonts w:ascii="Trebuchet MS" w:hAnsi="Trebuchet MS"/>
          <w:sz w:val="24"/>
          <w:szCs w:val="24"/>
        </w:rPr>
        <w:t xml:space="preserve">, no prazo de até </w:t>
      </w:r>
      <w:r w:rsidRPr="00BC0FF4">
        <w:rPr>
          <w:rFonts w:ascii="Trebuchet MS" w:hAnsi="Trebuchet MS"/>
          <w:sz w:val="24"/>
        </w:rPr>
        <w:t>3 (três</w:t>
      </w:r>
      <w:r w:rsidRPr="00261961">
        <w:rPr>
          <w:rFonts w:ascii="Trebuchet MS" w:hAnsi="Trebuchet MS"/>
          <w:sz w:val="24"/>
          <w:szCs w:val="24"/>
        </w:rPr>
        <w:t>)</w:t>
      </w:r>
      <w:r w:rsidRPr="00405DAF">
        <w:rPr>
          <w:rFonts w:ascii="Trebuchet MS" w:hAnsi="Trebuchet MS"/>
          <w:sz w:val="24"/>
          <w:szCs w:val="24"/>
        </w:rPr>
        <w:t xml:space="preserve"> Dias Úteis contados da data de sua celebração; e </w:t>
      </w:r>
      <w:r w:rsidRPr="00405DAF">
        <w:rPr>
          <w:rFonts w:ascii="Trebuchet MS" w:hAnsi="Trebuchet MS"/>
          <w:b/>
          <w:sz w:val="24"/>
          <w:szCs w:val="24"/>
        </w:rPr>
        <w:t>(ii)</w:t>
      </w:r>
      <w:r w:rsidRPr="00405DAF">
        <w:rPr>
          <w:rFonts w:ascii="Trebuchet MS" w:hAnsi="Trebuchet MS"/>
          <w:sz w:val="24"/>
          <w:szCs w:val="24"/>
        </w:rPr>
        <w:t xml:space="preserve"> </w:t>
      </w:r>
      <w:r w:rsidR="00B74750" w:rsidRPr="00405DAF">
        <w:rPr>
          <w:rFonts w:ascii="Trebuchet MS" w:hAnsi="Trebuchet MS"/>
          <w:sz w:val="24"/>
          <w:szCs w:val="24"/>
        </w:rPr>
        <w:t xml:space="preserve">enviar </w:t>
      </w:r>
      <w:r w:rsidRPr="00405DAF">
        <w:rPr>
          <w:rFonts w:ascii="Trebuchet MS" w:hAnsi="Trebuchet MS"/>
          <w:sz w:val="24"/>
          <w:szCs w:val="24"/>
        </w:rPr>
        <w:t xml:space="preserve">ao Agente </w:t>
      </w:r>
      <w:r w:rsidRPr="00405DAF">
        <w:rPr>
          <w:rFonts w:ascii="Trebuchet MS" w:hAnsi="Trebuchet MS"/>
          <w:sz w:val="24"/>
          <w:szCs w:val="24"/>
        </w:rPr>
        <w:lastRenderedPageBreak/>
        <w:t xml:space="preserve">Fiduciário, no prazo de até </w:t>
      </w:r>
      <w:r w:rsidR="00261961">
        <w:rPr>
          <w:rFonts w:ascii="Trebuchet MS" w:hAnsi="Trebuchet MS"/>
          <w:sz w:val="24"/>
          <w:szCs w:val="24"/>
        </w:rPr>
        <w:t>3 (três)</w:t>
      </w:r>
      <w:r w:rsidRPr="00405DAF">
        <w:rPr>
          <w:rFonts w:ascii="Trebuchet MS" w:hAnsi="Trebuchet MS"/>
          <w:sz w:val="24"/>
          <w:szCs w:val="24"/>
        </w:rPr>
        <w:t xml:space="preserve"> Dias Úteis contados da data do efetivo registro, </w:t>
      </w:r>
      <w:r w:rsidR="00B74750" w:rsidRPr="00405DAF">
        <w:rPr>
          <w:rFonts w:ascii="Trebuchet MS" w:hAnsi="Trebuchet MS"/>
          <w:sz w:val="24"/>
          <w:szCs w:val="24"/>
        </w:rPr>
        <w:t>uma via eletrônica (em formato PDF), comprovando o arquivamento do respectivo documento na</w:t>
      </w:r>
      <w:r w:rsidRPr="00405DAF">
        <w:rPr>
          <w:rFonts w:ascii="Trebuchet MS" w:hAnsi="Trebuchet MS"/>
          <w:sz w:val="24"/>
          <w:szCs w:val="24"/>
        </w:rPr>
        <w:t xml:space="preserve"> JUCE</w:t>
      </w:r>
      <w:r w:rsidR="00B74750" w:rsidRPr="00405DAF">
        <w:rPr>
          <w:rFonts w:ascii="Trebuchet MS" w:hAnsi="Trebuchet MS"/>
          <w:sz w:val="24"/>
          <w:szCs w:val="24"/>
        </w:rPr>
        <w:t>SP</w:t>
      </w:r>
      <w:bookmarkEnd w:id="20"/>
      <w:r w:rsidRPr="00405DAF">
        <w:rPr>
          <w:rFonts w:ascii="Trebuchet MS" w:hAnsi="Trebuchet MS"/>
          <w:sz w:val="24"/>
          <w:szCs w:val="24"/>
        </w:rPr>
        <w:t>.</w:t>
      </w:r>
      <w:bookmarkEnd w:id="21"/>
      <w:r w:rsidR="00261961" w:rsidRPr="00261961">
        <w:rPr>
          <w:rFonts w:ascii="Trebuchet MS" w:hAnsi="Trebuchet MS"/>
          <w:i/>
          <w:sz w:val="24"/>
          <w:szCs w:val="24"/>
        </w:rPr>
        <w:t xml:space="preserve"> </w:t>
      </w:r>
    </w:p>
    <w:p w14:paraId="56CA2AA2" w14:textId="77777777" w:rsidR="00B97DF5" w:rsidRPr="00405DAF" w:rsidRDefault="00B97DF5" w:rsidP="00B638AA">
      <w:pPr>
        <w:pStyle w:val="Level2"/>
        <w:numPr>
          <w:ilvl w:val="1"/>
          <w:numId w:val="4"/>
        </w:numPr>
        <w:rPr>
          <w:rFonts w:ascii="Trebuchet MS" w:hAnsi="Trebuchet MS"/>
          <w:b/>
          <w:sz w:val="24"/>
          <w:szCs w:val="24"/>
        </w:rPr>
      </w:pPr>
      <w:bookmarkStart w:id="22" w:name="_DV_M22"/>
      <w:bookmarkEnd w:id="22"/>
      <w:r w:rsidRPr="00405DAF">
        <w:rPr>
          <w:rFonts w:ascii="Trebuchet MS" w:hAnsi="Trebuchet MS"/>
          <w:b/>
          <w:color w:val="000000"/>
          <w:sz w:val="24"/>
          <w:szCs w:val="24"/>
        </w:rPr>
        <w:t xml:space="preserve">Dispensa de Registro na CVM e </w:t>
      </w:r>
      <w:r w:rsidR="00E74826" w:rsidRPr="00405DAF">
        <w:rPr>
          <w:rFonts w:ascii="Trebuchet MS" w:hAnsi="Trebuchet MS"/>
          <w:b/>
          <w:color w:val="000000"/>
          <w:sz w:val="24"/>
          <w:szCs w:val="24"/>
        </w:rPr>
        <w:t xml:space="preserve">obrigação de Registro </w:t>
      </w:r>
      <w:r w:rsidRPr="00405DAF">
        <w:rPr>
          <w:rFonts w:ascii="Trebuchet MS" w:hAnsi="Trebuchet MS"/>
          <w:b/>
          <w:color w:val="000000"/>
          <w:sz w:val="24"/>
          <w:szCs w:val="24"/>
        </w:rPr>
        <w:t>na Associação Brasileira das Entidades dos Mercados Financeiro e de Capitais (“</w:t>
      </w:r>
      <w:r w:rsidRPr="00405DAF">
        <w:rPr>
          <w:rFonts w:ascii="Trebuchet MS" w:hAnsi="Trebuchet MS"/>
          <w:b/>
          <w:color w:val="000000"/>
          <w:sz w:val="24"/>
          <w:szCs w:val="24"/>
          <w:u w:val="single"/>
        </w:rPr>
        <w:t>ANBIMA</w:t>
      </w:r>
      <w:r w:rsidRPr="00405DAF">
        <w:rPr>
          <w:rFonts w:ascii="Trebuchet MS" w:hAnsi="Trebuchet MS"/>
          <w:b/>
          <w:color w:val="000000"/>
          <w:sz w:val="24"/>
          <w:szCs w:val="24"/>
        </w:rPr>
        <w:t>”)</w:t>
      </w:r>
    </w:p>
    <w:p w14:paraId="24D262C4"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 xml:space="preserve">Nos termos do artigo 19 da Lei do Mercado de Valores Mobiliários e do artigo 6º da Instrução CVM 476, a Oferta Restrita está automaticamente dispensada de registro perante a CVM, por se tratar de oferta pública de distribuição de valores mobiliários com esforços restritos de </w:t>
      </w:r>
      <w:r w:rsidR="00BA17BB" w:rsidRPr="00405DAF">
        <w:rPr>
          <w:rFonts w:ascii="Trebuchet MS" w:hAnsi="Trebuchet MS"/>
          <w:sz w:val="24"/>
          <w:szCs w:val="24"/>
        </w:rPr>
        <w:t>colocação</w:t>
      </w:r>
      <w:r w:rsidRPr="00405DAF">
        <w:rPr>
          <w:rFonts w:ascii="Trebuchet MS" w:hAnsi="Trebuchet MS"/>
          <w:sz w:val="24"/>
          <w:szCs w:val="24"/>
        </w:rPr>
        <w:t>, não sendo objeto de protocolo, registro e arquivamento perante a CVM, exceto pelo envio da comunicação sobre o início da Oferta Restrita e a comunicação de seu encerramento à CVM, nos termos dos artigos 7º-A e 8º respectivamente, da Instrução CVM 476 (“</w:t>
      </w:r>
      <w:r w:rsidRPr="00405DAF">
        <w:rPr>
          <w:rFonts w:ascii="Trebuchet MS" w:hAnsi="Trebuchet MS"/>
          <w:sz w:val="24"/>
          <w:szCs w:val="24"/>
          <w:u w:val="single"/>
        </w:rPr>
        <w:t>Comunicação de Início</w:t>
      </w:r>
      <w:r w:rsidRPr="00405DAF">
        <w:rPr>
          <w:rFonts w:ascii="Trebuchet MS" w:hAnsi="Trebuchet MS"/>
          <w:sz w:val="24"/>
          <w:szCs w:val="24"/>
        </w:rPr>
        <w:t>” e “</w:t>
      </w:r>
      <w:r w:rsidRPr="00405DAF">
        <w:rPr>
          <w:rFonts w:ascii="Trebuchet MS" w:hAnsi="Trebuchet MS"/>
          <w:sz w:val="24"/>
          <w:szCs w:val="24"/>
          <w:u w:val="single"/>
        </w:rPr>
        <w:t>Comunicação de Encerramento</w:t>
      </w:r>
      <w:r w:rsidRPr="00405DAF">
        <w:rPr>
          <w:rFonts w:ascii="Trebuchet MS" w:hAnsi="Trebuchet MS"/>
          <w:sz w:val="24"/>
          <w:szCs w:val="24"/>
        </w:rPr>
        <w:t xml:space="preserve">”, respectivamente). </w:t>
      </w:r>
    </w:p>
    <w:p w14:paraId="3623D1D8" w14:textId="77777777" w:rsidR="00B97DF5" w:rsidRPr="00405DAF" w:rsidRDefault="00E74826" w:rsidP="00B638AA">
      <w:pPr>
        <w:pStyle w:val="Level2"/>
        <w:numPr>
          <w:ilvl w:val="2"/>
          <w:numId w:val="4"/>
        </w:numPr>
        <w:tabs>
          <w:tab w:val="left" w:pos="1276"/>
        </w:tabs>
        <w:rPr>
          <w:rFonts w:ascii="Trebuchet MS" w:hAnsi="Trebuchet MS"/>
          <w:sz w:val="24"/>
          <w:szCs w:val="24"/>
        </w:rPr>
      </w:pPr>
      <w:bookmarkStart w:id="23" w:name="_Ref427660936"/>
      <w:r w:rsidRPr="00405DAF">
        <w:rPr>
          <w:rFonts w:ascii="Trebuchet MS" w:hAnsi="Trebuchet MS"/>
          <w:sz w:val="24"/>
          <w:szCs w:val="24"/>
        </w:rPr>
        <w:t xml:space="preserve">A Oferta Restrita </w:t>
      </w:r>
      <w:r w:rsidR="00CA5E4B" w:rsidRPr="00405DAF">
        <w:rPr>
          <w:rFonts w:ascii="Trebuchet MS" w:hAnsi="Trebuchet MS"/>
          <w:sz w:val="24"/>
          <w:szCs w:val="24"/>
        </w:rPr>
        <w:t xml:space="preserve">deverá ser registrada </w:t>
      </w:r>
      <w:r w:rsidRPr="00405DAF">
        <w:rPr>
          <w:rFonts w:ascii="Trebuchet MS" w:hAnsi="Trebuchet MS"/>
          <w:sz w:val="24"/>
          <w:szCs w:val="24"/>
        </w:rPr>
        <w:t>na ANBIMA, nos termos do inciso II</w:t>
      </w:r>
      <w:r w:rsidR="00A248F0" w:rsidRPr="00405DAF">
        <w:rPr>
          <w:rFonts w:ascii="Trebuchet MS" w:hAnsi="Trebuchet MS"/>
          <w:sz w:val="24"/>
          <w:szCs w:val="24"/>
        </w:rPr>
        <w:t>,</w:t>
      </w:r>
      <w:r w:rsidRPr="00405DAF">
        <w:rPr>
          <w:rFonts w:ascii="Trebuchet MS" w:hAnsi="Trebuchet MS"/>
          <w:sz w:val="24"/>
          <w:szCs w:val="24"/>
        </w:rPr>
        <w:t xml:space="preserve"> do artigo 16</w:t>
      </w:r>
      <w:r w:rsidR="00A248F0" w:rsidRPr="00405DAF">
        <w:rPr>
          <w:rFonts w:ascii="Trebuchet MS" w:hAnsi="Trebuchet MS"/>
          <w:sz w:val="24"/>
          <w:szCs w:val="24"/>
        </w:rPr>
        <w:t>,</w:t>
      </w:r>
      <w:r w:rsidRPr="00405DAF">
        <w:rPr>
          <w:rFonts w:ascii="Trebuchet MS" w:hAnsi="Trebuchet MS"/>
          <w:sz w:val="24"/>
          <w:szCs w:val="24"/>
        </w:rPr>
        <w:t xml:space="preserve"> e do inciso V</w:t>
      </w:r>
      <w:r w:rsidR="00A248F0" w:rsidRPr="00405DAF">
        <w:rPr>
          <w:rFonts w:ascii="Trebuchet MS" w:hAnsi="Trebuchet MS"/>
          <w:sz w:val="24"/>
          <w:szCs w:val="24"/>
        </w:rPr>
        <w:t>,</w:t>
      </w:r>
      <w:r w:rsidRPr="00405DAF">
        <w:rPr>
          <w:rFonts w:ascii="Trebuchet MS" w:hAnsi="Trebuchet MS"/>
          <w:sz w:val="24"/>
          <w:szCs w:val="24"/>
        </w:rPr>
        <w:t xml:space="preserve"> do artigo 18 do “</w:t>
      </w:r>
      <w:r w:rsidRPr="00405DAF">
        <w:rPr>
          <w:rFonts w:ascii="Trebuchet MS" w:hAnsi="Trebuchet MS"/>
          <w:i/>
          <w:sz w:val="24"/>
          <w:szCs w:val="24"/>
        </w:rPr>
        <w:t>Código ANBIMA de Regulação e Melhores Práticas para Estruturação, Coordenação e Distribuição de Ofertas Públicas de Valores Mobiliários e Ofertas Públicas de Aquisição de Valores Mobiliários</w:t>
      </w:r>
      <w:r w:rsidRPr="00405DAF">
        <w:rPr>
          <w:rFonts w:ascii="Trebuchet MS" w:hAnsi="Trebuchet MS"/>
          <w:sz w:val="24"/>
          <w:szCs w:val="24"/>
        </w:rPr>
        <w:t>”</w:t>
      </w:r>
      <w:r w:rsidR="00CA5E4B" w:rsidRPr="00405DAF">
        <w:rPr>
          <w:rFonts w:ascii="Trebuchet MS" w:hAnsi="Trebuchet MS"/>
          <w:sz w:val="24"/>
          <w:szCs w:val="24"/>
        </w:rPr>
        <w:t xml:space="preserve">, em até 15 (quinze) dias contados </w:t>
      </w:r>
      <w:r w:rsidR="00984803" w:rsidRPr="00405DAF">
        <w:rPr>
          <w:rFonts w:ascii="Trebuchet MS" w:hAnsi="Trebuchet MS"/>
          <w:sz w:val="24"/>
          <w:szCs w:val="24"/>
        </w:rPr>
        <w:t xml:space="preserve">do envio </w:t>
      </w:r>
      <w:r w:rsidR="00CA5E4B" w:rsidRPr="00405DAF">
        <w:rPr>
          <w:rFonts w:ascii="Trebuchet MS" w:hAnsi="Trebuchet MS"/>
          <w:sz w:val="24"/>
          <w:szCs w:val="24"/>
        </w:rPr>
        <w:t>da Comunicação de Encerramento</w:t>
      </w:r>
      <w:r w:rsidR="00B97DF5" w:rsidRPr="00405DAF">
        <w:rPr>
          <w:rFonts w:ascii="Trebuchet MS" w:hAnsi="Trebuchet MS"/>
          <w:sz w:val="24"/>
          <w:szCs w:val="24"/>
        </w:rPr>
        <w:t>.</w:t>
      </w:r>
      <w:bookmarkEnd w:id="23"/>
      <w:r w:rsidR="003D353F" w:rsidRPr="00405DAF">
        <w:rPr>
          <w:rFonts w:ascii="Trebuchet MS" w:hAnsi="Trebuchet MS"/>
          <w:sz w:val="24"/>
          <w:szCs w:val="24"/>
        </w:rPr>
        <w:t xml:space="preserve"> </w:t>
      </w:r>
    </w:p>
    <w:p w14:paraId="173620BD" w14:textId="77777777" w:rsidR="00B97DF5" w:rsidRPr="00405DAF" w:rsidRDefault="00B97DF5" w:rsidP="00B638AA">
      <w:pPr>
        <w:pStyle w:val="Level2"/>
        <w:numPr>
          <w:ilvl w:val="1"/>
          <w:numId w:val="4"/>
        </w:numPr>
        <w:rPr>
          <w:rFonts w:ascii="Trebuchet MS" w:hAnsi="Trebuchet MS"/>
          <w:b/>
          <w:sz w:val="24"/>
          <w:szCs w:val="24"/>
        </w:rPr>
      </w:pPr>
      <w:bookmarkStart w:id="24" w:name="_DV_M23"/>
      <w:bookmarkEnd w:id="24"/>
      <w:r w:rsidRPr="00405DAF">
        <w:rPr>
          <w:rFonts w:ascii="Trebuchet MS" w:hAnsi="Trebuchet MS"/>
          <w:b/>
          <w:sz w:val="24"/>
          <w:szCs w:val="24"/>
        </w:rPr>
        <w:t>Distribuição,</w:t>
      </w:r>
      <w:r w:rsidRPr="00405DAF">
        <w:rPr>
          <w:rStyle w:val="DeltaViewInsertion"/>
          <w:rFonts w:ascii="Trebuchet MS" w:hAnsi="Trebuchet MS"/>
          <w:b/>
          <w:bCs/>
          <w:color w:val="auto"/>
          <w:sz w:val="24"/>
          <w:szCs w:val="24"/>
          <w:u w:val="none"/>
        </w:rPr>
        <w:t xml:space="preserve"> Negociação e Custódia Eletrônica</w:t>
      </w:r>
    </w:p>
    <w:p w14:paraId="1292C143"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25" w:name="_DV_M24"/>
      <w:bookmarkEnd w:id="25"/>
      <w:r w:rsidRPr="00405DAF">
        <w:rPr>
          <w:rFonts w:ascii="Trebuchet MS" w:hAnsi="Trebuchet MS"/>
          <w:sz w:val="24"/>
          <w:szCs w:val="24"/>
        </w:rPr>
        <w:t>As Debêntures serão depositadas para distribuição no mercado primário por meio do MDA – Módulo de Distribuição de Ativos (“</w:t>
      </w:r>
      <w:r w:rsidRPr="00405DAF">
        <w:rPr>
          <w:rFonts w:ascii="Trebuchet MS" w:hAnsi="Trebuchet MS"/>
          <w:sz w:val="24"/>
          <w:szCs w:val="24"/>
          <w:u w:val="single"/>
        </w:rPr>
        <w:t>MDA</w:t>
      </w:r>
      <w:r w:rsidRPr="00405DAF">
        <w:rPr>
          <w:rFonts w:ascii="Trebuchet MS" w:hAnsi="Trebuchet MS"/>
          <w:sz w:val="24"/>
          <w:szCs w:val="24"/>
        </w:rPr>
        <w:t xml:space="preserve">”), administrado e operacionalizado pela B3, sendo a distribuição liquidada financeiramente por meio da B3. </w:t>
      </w:r>
    </w:p>
    <w:p w14:paraId="230CEF93"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26" w:name="_DV_M25"/>
      <w:bookmarkStart w:id="27" w:name="_DV_M26"/>
      <w:bookmarkStart w:id="28" w:name="_DV_M27"/>
      <w:bookmarkStart w:id="29" w:name="_DV_M29"/>
      <w:bookmarkStart w:id="30" w:name="_DV_M30"/>
      <w:bookmarkStart w:id="31" w:name="_DV_M34"/>
      <w:bookmarkStart w:id="32" w:name="_DV_M35"/>
      <w:bookmarkStart w:id="33" w:name="_DV_M36"/>
      <w:bookmarkStart w:id="34" w:name="_DV_M37"/>
      <w:bookmarkEnd w:id="26"/>
      <w:bookmarkEnd w:id="27"/>
      <w:bookmarkEnd w:id="28"/>
      <w:bookmarkEnd w:id="29"/>
      <w:bookmarkEnd w:id="30"/>
      <w:bookmarkEnd w:id="31"/>
      <w:bookmarkEnd w:id="32"/>
      <w:bookmarkEnd w:id="33"/>
      <w:bookmarkEnd w:id="34"/>
      <w:r w:rsidRPr="00405DAF">
        <w:rPr>
          <w:rFonts w:ascii="Trebuchet MS" w:hAnsi="Trebuchet MS"/>
          <w:sz w:val="24"/>
          <w:szCs w:val="24"/>
        </w:rPr>
        <w:t>As Debêntures serão depositadas para negociação no mercado secundário por meio do CETIP21 – Títulos e Valores Mobiliários (“</w:t>
      </w:r>
      <w:r w:rsidRPr="00405DAF">
        <w:rPr>
          <w:rFonts w:ascii="Trebuchet MS" w:hAnsi="Trebuchet MS"/>
          <w:sz w:val="24"/>
          <w:szCs w:val="24"/>
          <w:u w:val="single"/>
        </w:rPr>
        <w:t>CETIP21</w:t>
      </w:r>
      <w:r w:rsidRPr="00405DAF">
        <w:rPr>
          <w:rFonts w:ascii="Trebuchet MS" w:hAnsi="Trebuchet MS"/>
          <w:sz w:val="24"/>
          <w:szCs w:val="24"/>
        </w:rPr>
        <w:t xml:space="preserve">”), administrado e operacionalizado pela B3, sendo as negociações liquidadas financeiramente e as Debêntures custodiadas eletronicamente na B3. </w:t>
      </w:r>
      <w:r w:rsidR="000A104B" w:rsidRPr="00405DAF">
        <w:rPr>
          <w:rFonts w:ascii="Trebuchet MS" w:hAnsi="Trebuchet MS"/>
          <w:sz w:val="24"/>
          <w:szCs w:val="24"/>
        </w:rPr>
        <w:t xml:space="preserve">As Debêntures somente poderão ser negociadas nos mercados regulamentados de valores mobiliários depois de decorridos 90 (noventa) dias contados de cada subscrição ou aquisição pelo investidor, </w:t>
      </w:r>
      <w:r w:rsidR="00636A30" w:rsidRPr="00405DAF">
        <w:rPr>
          <w:rFonts w:ascii="Trebuchet MS" w:hAnsi="Trebuchet MS"/>
          <w:sz w:val="24"/>
          <w:szCs w:val="24"/>
        </w:rPr>
        <w:t>salvo na hipótese de ex</w:t>
      </w:r>
      <w:r w:rsidR="00A75B74" w:rsidRPr="00405DAF">
        <w:rPr>
          <w:rFonts w:ascii="Trebuchet MS" w:hAnsi="Trebuchet MS"/>
          <w:sz w:val="24"/>
          <w:szCs w:val="24"/>
        </w:rPr>
        <w:t>ercício da garantia firme pelo Coordenador L</w:t>
      </w:r>
      <w:r w:rsidR="00636A30" w:rsidRPr="00405DAF">
        <w:rPr>
          <w:rFonts w:ascii="Trebuchet MS" w:hAnsi="Trebuchet MS"/>
          <w:sz w:val="24"/>
          <w:szCs w:val="24"/>
        </w:rPr>
        <w:t>íder no momento da subscrição, nos termos do inciso II, artigo 13 da Instrução CVM 476, e uma vez verificado o cumprimento pela Emissora de suas obrigações previstas no artigo 17 da Instrução CVM 476, sendo que a negociação das Debêntures deverá sempre respeitar as disposições legais e regulamentares aplicáveis</w:t>
      </w:r>
      <w:r w:rsidR="000A104B" w:rsidRPr="00405DAF">
        <w:rPr>
          <w:rFonts w:ascii="Trebuchet MS" w:hAnsi="Trebuchet MS"/>
          <w:sz w:val="24"/>
          <w:szCs w:val="24"/>
        </w:rPr>
        <w:t>.</w:t>
      </w:r>
    </w:p>
    <w:p w14:paraId="424F91C6"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 xml:space="preserve">Registro </w:t>
      </w:r>
      <w:r w:rsidR="00572F4D" w:rsidRPr="00405DAF">
        <w:rPr>
          <w:rFonts w:ascii="Trebuchet MS" w:hAnsi="Trebuchet MS"/>
          <w:b/>
          <w:sz w:val="24"/>
          <w:szCs w:val="24"/>
        </w:rPr>
        <w:t>da</w:t>
      </w:r>
      <w:r w:rsidR="000C4409" w:rsidRPr="00405DAF">
        <w:rPr>
          <w:rFonts w:ascii="Trebuchet MS" w:hAnsi="Trebuchet MS"/>
          <w:b/>
          <w:sz w:val="24"/>
          <w:szCs w:val="24"/>
        </w:rPr>
        <w:t>s</w:t>
      </w:r>
      <w:r w:rsidR="00572F4D" w:rsidRPr="00405DAF">
        <w:rPr>
          <w:rFonts w:ascii="Trebuchet MS" w:hAnsi="Trebuchet MS"/>
          <w:b/>
          <w:sz w:val="24"/>
          <w:szCs w:val="24"/>
        </w:rPr>
        <w:t xml:space="preserve"> Garantia</w:t>
      </w:r>
      <w:r w:rsidR="000C4409" w:rsidRPr="00405DAF">
        <w:rPr>
          <w:rFonts w:ascii="Trebuchet MS" w:hAnsi="Trebuchet MS"/>
          <w:b/>
          <w:sz w:val="24"/>
          <w:szCs w:val="24"/>
        </w:rPr>
        <w:t>s</w:t>
      </w:r>
      <w:r w:rsidR="00572F4D" w:rsidRPr="00405DAF">
        <w:rPr>
          <w:rFonts w:ascii="Trebuchet MS" w:hAnsi="Trebuchet MS"/>
          <w:b/>
          <w:sz w:val="24"/>
          <w:szCs w:val="24"/>
        </w:rPr>
        <w:t xml:space="preserve"> Rea</w:t>
      </w:r>
      <w:r w:rsidR="000C4409" w:rsidRPr="00405DAF">
        <w:rPr>
          <w:rFonts w:ascii="Trebuchet MS" w:hAnsi="Trebuchet MS"/>
          <w:b/>
          <w:sz w:val="24"/>
          <w:szCs w:val="24"/>
        </w:rPr>
        <w:t>is</w:t>
      </w:r>
    </w:p>
    <w:p w14:paraId="01983BB0" w14:textId="77777777" w:rsidR="00B97DF5" w:rsidRPr="00405DAF" w:rsidRDefault="00163FC8" w:rsidP="00B638AA">
      <w:pPr>
        <w:pStyle w:val="Level2"/>
        <w:numPr>
          <w:ilvl w:val="2"/>
          <w:numId w:val="4"/>
        </w:numPr>
        <w:tabs>
          <w:tab w:val="left" w:pos="1276"/>
        </w:tabs>
        <w:rPr>
          <w:rFonts w:ascii="Trebuchet MS" w:hAnsi="Trebuchet MS"/>
          <w:sz w:val="24"/>
          <w:szCs w:val="24"/>
        </w:rPr>
      </w:pPr>
      <w:r>
        <w:rPr>
          <w:rFonts w:ascii="Trebuchet MS" w:hAnsi="Trebuchet MS"/>
          <w:sz w:val="24"/>
          <w:szCs w:val="24"/>
        </w:rPr>
        <w:lastRenderedPageBreak/>
        <w:t>Os Contratos de Garantia</w:t>
      </w:r>
      <w:r w:rsidR="002C35AD" w:rsidRPr="00405DAF">
        <w:rPr>
          <w:rFonts w:ascii="Trebuchet MS" w:hAnsi="Trebuchet MS"/>
          <w:sz w:val="24"/>
          <w:szCs w:val="24"/>
        </w:rPr>
        <w:t xml:space="preserve"> (conforme definidos abaixo)</w:t>
      </w:r>
      <w:r w:rsidR="00B97DF5" w:rsidRPr="00405DAF">
        <w:rPr>
          <w:rFonts w:ascii="Trebuchet MS" w:hAnsi="Trebuchet MS"/>
          <w:sz w:val="24"/>
          <w:szCs w:val="24"/>
        </w:rPr>
        <w:t xml:space="preserve"> e seus eventuais aditamentos serão protocolados nos </w:t>
      </w:r>
      <w:r w:rsidR="00334607" w:rsidRPr="00405DAF">
        <w:rPr>
          <w:rFonts w:ascii="Trebuchet MS" w:hAnsi="Trebuchet MS"/>
          <w:sz w:val="24"/>
          <w:szCs w:val="24"/>
        </w:rPr>
        <w:t xml:space="preserve">cartórios de registro de títulos e documentos </w:t>
      </w:r>
      <w:r w:rsidR="000152D2">
        <w:rPr>
          <w:rFonts w:ascii="Trebuchet MS" w:hAnsi="Trebuchet MS"/>
          <w:sz w:val="24"/>
          <w:szCs w:val="24"/>
        </w:rPr>
        <w:t>competentes</w:t>
      </w:r>
      <w:r w:rsidR="00334607" w:rsidRPr="00405DAF">
        <w:rPr>
          <w:rFonts w:ascii="Trebuchet MS" w:hAnsi="Trebuchet MS"/>
          <w:sz w:val="24"/>
          <w:szCs w:val="24"/>
        </w:rPr>
        <w:t xml:space="preserve"> (“</w:t>
      </w:r>
      <w:r w:rsidR="00334607" w:rsidRPr="00405DAF">
        <w:rPr>
          <w:rFonts w:ascii="Trebuchet MS" w:hAnsi="Trebuchet MS"/>
          <w:sz w:val="24"/>
          <w:szCs w:val="24"/>
          <w:u w:val="single"/>
        </w:rPr>
        <w:t>Cartórios</w:t>
      </w:r>
      <w:r w:rsidR="00F747DF" w:rsidRPr="00405DAF">
        <w:rPr>
          <w:rFonts w:ascii="Trebuchet MS" w:hAnsi="Trebuchet MS"/>
          <w:sz w:val="24"/>
          <w:szCs w:val="24"/>
          <w:u w:val="single"/>
        </w:rPr>
        <w:t xml:space="preserve"> de</w:t>
      </w:r>
      <w:r w:rsidR="00334607" w:rsidRPr="00405DAF">
        <w:rPr>
          <w:rFonts w:ascii="Trebuchet MS" w:hAnsi="Trebuchet MS"/>
          <w:sz w:val="24"/>
          <w:szCs w:val="24"/>
          <w:u w:val="single"/>
        </w:rPr>
        <w:t xml:space="preserve"> RTD</w:t>
      </w:r>
      <w:r w:rsidR="00334607" w:rsidRPr="00405DAF">
        <w:rPr>
          <w:rFonts w:ascii="Trebuchet MS" w:hAnsi="Trebuchet MS"/>
          <w:sz w:val="24"/>
          <w:szCs w:val="24"/>
        </w:rPr>
        <w:t>”)</w:t>
      </w:r>
      <w:r w:rsidR="00A70198">
        <w:rPr>
          <w:rFonts w:ascii="Trebuchet MS" w:hAnsi="Trebuchet MS"/>
          <w:sz w:val="24"/>
          <w:szCs w:val="24"/>
        </w:rPr>
        <w:t xml:space="preserve"> e demais órgãos reguladores competentes</w:t>
      </w:r>
      <w:r w:rsidR="00B97DF5" w:rsidRPr="00405DAF">
        <w:rPr>
          <w:rFonts w:ascii="Trebuchet MS" w:hAnsi="Trebuchet MS"/>
          <w:sz w:val="24"/>
          <w:szCs w:val="24"/>
        </w:rPr>
        <w:t xml:space="preserve">, </w:t>
      </w:r>
      <w:r w:rsidR="000152D2">
        <w:rPr>
          <w:rFonts w:ascii="Trebuchet MS" w:hAnsi="Trebuchet MS"/>
          <w:sz w:val="24"/>
          <w:szCs w:val="24"/>
        </w:rPr>
        <w:t>nos termos e</w:t>
      </w:r>
      <w:r w:rsidR="00572F4D" w:rsidRPr="00405DAF">
        <w:rPr>
          <w:rFonts w:ascii="Trebuchet MS" w:hAnsi="Trebuchet MS"/>
          <w:sz w:val="24"/>
          <w:szCs w:val="24"/>
        </w:rPr>
        <w:t xml:space="preserve"> prazos previstos nos referidos instrumentos</w:t>
      </w:r>
      <w:r w:rsidR="00B97DF5" w:rsidRPr="00405DAF">
        <w:rPr>
          <w:rFonts w:ascii="Trebuchet MS" w:hAnsi="Trebuchet MS"/>
          <w:sz w:val="24"/>
          <w:szCs w:val="24"/>
        </w:rPr>
        <w:t xml:space="preserve">. </w:t>
      </w:r>
    </w:p>
    <w:p w14:paraId="483691D9" w14:textId="77777777" w:rsidR="000152D2" w:rsidRDefault="00B97DF5" w:rsidP="000152D2">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A Emissora obriga-se a enviar ao Agente Fiduciário vias originais do</w:t>
      </w:r>
      <w:r w:rsidR="005B7D0C" w:rsidRPr="00405DAF">
        <w:rPr>
          <w:rFonts w:ascii="Trebuchet MS" w:hAnsi="Trebuchet MS"/>
          <w:sz w:val="24"/>
          <w:szCs w:val="24"/>
        </w:rPr>
        <w:t>s</w:t>
      </w:r>
      <w:r w:rsidRPr="00405DAF">
        <w:rPr>
          <w:rFonts w:ascii="Trebuchet MS" w:hAnsi="Trebuchet MS"/>
          <w:sz w:val="24"/>
          <w:szCs w:val="24"/>
        </w:rPr>
        <w:t xml:space="preserve"> Contrato</w:t>
      </w:r>
      <w:r w:rsidR="005B7D0C" w:rsidRPr="00405DAF">
        <w:rPr>
          <w:rFonts w:ascii="Trebuchet MS" w:hAnsi="Trebuchet MS"/>
          <w:sz w:val="24"/>
          <w:szCs w:val="24"/>
        </w:rPr>
        <w:t>s</w:t>
      </w:r>
      <w:r w:rsidRPr="00405DAF">
        <w:rPr>
          <w:rFonts w:ascii="Trebuchet MS" w:hAnsi="Trebuchet MS"/>
          <w:sz w:val="24"/>
          <w:szCs w:val="24"/>
        </w:rPr>
        <w:t xml:space="preserve"> de </w:t>
      </w:r>
      <w:r w:rsidR="005B7D0C" w:rsidRPr="00405DAF">
        <w:rPr>
          <w:rFonts w:ascii="Trebuchet MS" w:hAnsi="Trebuchet MS"/>
          <w:sz w:val="24"/>
          <w:szCs w:val="24"/>
        </w:rPr>
        <w:t>Garantia (conforme definidos abaixo)</w:t>
      </w:r>
      <w:r w:rsidRPr="00405DAF">
        <w:rPr>
          <w:rFonts w:ascii="Trebuchet MS" w:hAnsi="Trebuchet MS"/>
          <w:sz w:val="24"/>
          <w:szCs w:val="24"/>
        </w:rPr>
        <w:t xml:space="preserve">, devidamente registradas nos termos da Cláusula </w:t>
      </w:r>
      <w:r w:rsidR="003E11CB" w:rsidRPr="00405DAF">
        <w:rPr>
          <w:rFonts w:ascii="Trebuchet MS" w:hAnsi="Trebuchet MS"/>
          <w:sz w:val="24"/>
          <w:szCs w:val="24"/>
        </w:rPr>
        <w:t>2.</w:t>
      </w:r>
      <w:r w:rsidR="00BF6FAC">
        <w:rPr>
          <w:rFonts w:ascii="Trebuchet MS" w:hAnsi="Trebuchet MS"/>
          <w:sz w:val="24"/>
          <w:szCs w:val="24"/>
        </w:rPr>
        <w:t>4</w:t>
      </w:r>
      <w:r w:rsidR="003E11CB" w:rsidRPr="00405DAF">
        <w:rPr>
          <w:rFonts w:ascii="Trebuchet MS" w:hAnsi="Trebuchet MS"/>
          <w:sz w:val="24"/>
          <w:szCs w:val="24"/>
        </w:rPr>
        <w:t>.</w:t>
      </w:r>
      <w:r w:rsidR="002545D8" w:rsidRPr="00405DAF">
        <w:rPr>
          <w:rFonts w:ascii="Trebuchet MS" w:hAnsi="Trebuchet MS"/>
          <w:sz w:val="24"/>
          <w:szCs w:val="24"/>
        </w:rPr>
        <w:t>1</w:t>
      </w:r>
      <w:r w:rsidR="003E11CB" w:rsidRPr="00405DAF">
        <w:rPr>
          <w:rFonts w:ascii="Trebuchet MS" w:hAnsi="Trebuchet MS"/>
          <w:sz w:val="24"/>
          <w:szCs w:val="24"/>
        </w:rPr>
        <w:t xml:space="preserve"> </w:t>
      </w:r>
      <w:r w:rsidRPr="00405DAF">
        <w:rPr>
          <w:rFonts w:ascii="Trebuchet MS" w:hAnsi="Trebuchet MS"/>
          <w:sz w:val="24"/>
          <w:szCs w:val="24"/>
        </w:rPr>
        <w:t xml:space="preserve">acima, em até </w:t>
      </w:r>
      <w:r w:rsidRPr="00BC0FF4">
        <w:rPr>
          <w:rFonts w:ascii="Trebuchet MS" w:hAnsi="Trebuchet MS"/>
          <w:sz w:val="24"/>
        </w:rPr>
        <w:t>3 (três</w:t>
      </w:r>
      <w:r w:rsidRPr="00261961">
        <w:rPr>
          <w:rFonts w:ascii="Trebuchet MS" w:hAnsi="Trebuchet MS"/>
          <w:sz w:val="24"/>
          <w:szCs w:val="24"/>
        </w:rPr>
        <w:t>) Dias</w:t>
      </w:r>
      <w:r w:rsidRPr="00405DAF">
        <w:rPr>
          <w:rFonts w:ascii="Trebuchet MS" w:hAnsi="Trebuchet MS"/>
          <w:sz w:val="24"/>
          <w:szCs w:val="24"/>
        </w:rPr>
        <w:t xml:space="preserve"> Úteis contados da data de obtenção dos respectivos registros. </w:t>
      </w:r>
    </w:p>
    <w:p w14:paraId="70861389" w14:textId="77777777" w:rsidR="00630DE9" w:rsidRPr="00405DAF" w:rsidRDefault="00630DE9" w:rsidP="00B638AA">
      <w:pPr>
        <w:pStyle w:val="Level3"/>
        <w:numPr>
          <w:ilvl w:val="0"/>
          <w:numId w:val="0"/>
        </w:numPr>
        <w:tabs>
          <w:tab w:val="left" w:pos="709"/>
        </w:tabs>
        <w:outlineLvl w:val="9"/>
        <w:rPr>
          <w:rFonts w:ascii="Trebuchet MS" w:hAnsi="Trebuchet MS"/>
          <w:sz w:val="24"/>
          <w:szCs w:val="24"/>
        </w:rPr>
      </w:pPr>
    </w:p>
    <w:p w14:paraId="62A8750A"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caps/>
          <w:sz w:val="24"/>
          <w:szCs w:val="24"/>
        </w:rPr>
      </w:pPr>
      <w:r w:rsidRPr="00405DAF">
        <w:rPr>
          <w:rFonts w:ascii="Trebuchet MS" w:hAnsi="Trebuchet MS"/>
          <w:sz w:val="24"/>
          <w:szCs w:val="24"/>
        </w:rPr>
        <w:t>CLÁUSULA</w:t>
      </w:r>
      <w:r w:rsidRPr="00405DAF">
        <w:rPr>
          <w:rFonts w:ascii="Trebuchet MS" w:hAnsi="Trebuchet MS"/>
          <w:caps/>
          <w:sz w:val="24"/>
          <w:szCs w:val="24"/>
        </w:rPr>
        <w:t xml:space="preserve"> TERCEIRA – OBJETO SOCIAL</w:t>
      </w:r>
    </w:p>
    <w:p w14:paraId="739EEDA7" w14:textId="77777777" w:rsidR="00630DE9" w:rsidRPr="00405DAF" w:rsidRDefault="00B27A75" w:rsidP="00B638AA">
      <w:pPr>
        <w:pStyle w:val="Level2"/>
        <w:numPr>
          <w:ilvl w:val="0"/>
          <w:numId w:val="0"/>
        </w:numPr>
        <w:tabs>
          <w:tab w:val="left" w:pos="709"/>
        </w:tabs>
        <w:outlineLvl w:val="9"/>
        <w:rPr>
          <w:rFonts w:ascii="Trebuchet MS" w:hAnsi="Trebuchet MS"/>
          <w:sz w:val="24"/>
          <w:szCs w:val="24"/>
        </w:rPr>
      </w:pPr>
      <w:r w:rsidRPr="00BB04B8">
        <w:rPr>
          <w:rFonts w:ascii="Trebuchet MS" w:hAnsi="Trebuchet MS"/>
          <w:b/>
          <w:sz w:val="24"/>
        </w:rPr>
        <w:t>3.1</w:t>
      </w:r>
      <w:r>
        <w:rPr>
          <w:rFonts w:ascii="Trebuchet MS" w:hAnsi="Trebuchet MS"/>
          <w:sz w:val="24"/>
          <w:szCs w:val="24"/>
        </w:rPr>
        <w:t xml:space="preserve"> </w:t>
      </w:r>
      <w:r w:rsidR="00B97DF5" w:rsidRPr="00405DAF">
        <w:rPr>
          <w:rFonts w:ascii="Trebuchet MS" w:hAnsi="Trebuchet MS"/>
          <w:sz w:val="24"/>
          <w:szCs w:val="24"/>
        </w:rPr>
        <w:t xml:space="preserve">A Emissora tem por objeto social: </w:t>
      </w:r>
      <w:r w:rsidR="00CA5E4B" w:rsidRPr="00AF1964">
        <w:rPr>
          <w:rFonts w:ascii="Trebuchet MS" w:hAnsi="Trebuchet MS"/>
          <w:sz w:val="24"/>
          <w:szCs w:val="24"/>
        </w:rPr>
        <w:t>(</w:t>
      </w:r>
      <w:r w:rsidR="00CA5E4B" w:rsidRPr="00405DAF">
        <w:rPr>
          <w:rFonts w:ascii="Trebuchet MS" w:hAnsi="Trebuchet MS"/>
          <w:sz w:val="24"/>
          <w:szCs w:val="24"/>
        </w:rPr>
        <w:t xml:space="preserve">i) </w:t>
      </w:r>
      <w:r w:rsidR="00572F4D" w:rsidRPr="00405DAF">
        <w:rPr>
          <w:rFonts w:ascii="Trebuchet MS" w:hAnsi="Trebuchet MS"/>
          <w:sz w:val="24"/>
          <w:szCs w:val="24"/>
        </w:rPr>
        <w:t xml:space="preserve">prestação de serviços de </w:t>
      </w:r>
      <w:r w:rsidR="00572F4D" w:rsidRPr="00405DAF">
        <w:rPr>
          <w:rFonts w:ascii="Trebuchet MS" w:hAnsi="Trebuchet MS"/>
          <w:i/>
          <w:sz w:val="24"/>
          <w:szCs w:val="24"/>
        </w:rPr>
        <w:t>call center</w:t>
      </w:r>
      <w:r w:rsidR="00572F4D" w:rsidRPr="00405DAF">
        <w:rPr>
          <w:rFonts w:ascii="Trebuchet MS" w:hAnsi="Trebuchet MS"/>
          <w:sz w:val="24"/>
          <w:szCs w:val="24"/>
        </w:rPr>
        <w:t xml:space="preserve"> ativo e receptivo</w:t>
      </w:r>
      <w:r w:rsidR="00CA5E4B" w:rsidRPr="00405DAF">
        <w:rPr>
          <w:rFonts w:ascii="Trebuchet MS" w:hAnsi="Trebuchet MS"/>
          <w:sz w:val="24"/>
          <w:szCs w:val="24"/>
        </w:rPr>
        <w:t xml:space="preserve">; (ii) </w:t>
      </w:r>
      <w:r w:rsidR="00572F4D" w:rsidRPr="00405DAF">
        <w:rPr>
          <w:rFonts w:ascii="Trebuchet MS" w:hAnsi="Trebuchet MS"/>
          <w:sz w:val="24"/>
          <w:szCs w:val="24"/>
        </w:rPr>
        <w:t>prestação de serviços de consultoria e assessoria nas áreas de telemarketing e processamento de cartão de crédito</w:t>
      </w:r>
      <w:r w:rsidR="00CA5E4B" w:rsidRPr="00405DAF">
        <w:rPr>
          <w:rFonts w:ascii="Trebuchet MS" w:hAnsi="Trebuchet MS"/>
          <w:sz w:val="24"/>
          <w:szCs w:val="24"/>
        </w:rPr>
        <w:t xml:space="preserve">; (iii) </w:t>
      </w:r>
      <w:r w:rsidR="00572F4D" w:rsidRPr="00405DAF">
        <w:rPr>
          <w:rFonts w:ascii="Trebuchet MS" w:hAnsi="Trebuchet MS"/>
          <w:sz w:val="24"/>
          <w:szCs w:val="24"/>
        </w:rPr>
        <w:t>prestação de serviços de atendimento em nome de terceiros</w:t>
      </w:r>
      <w:r w:rsidR="00CA5E4B" w:rsidRPr="00405DAF">
        <w:rPr>
          <w:rFonts w:ascii="Trebuchet MS" w:hAnsi="Trebuchet MS"/>
          <w:sz w:val="24"/>
          <w:szCs w:val="24"/>
        </w:rPr>
        <w:t xml:space="preserve">; (iv) </w:t>
      </w:r>
      <w:r w:rsidR="00572F4D" w:rsidRPr="00405DAF">
        <w:rPr>
          <w:rFonts w:ascii="Trebuchet MS" w:hAnsi="Trebuchet MS"/>
          <w:sz w:val="24"/>
          <w:szCs w:val="24"/>
        </w:rPr>
        <w:t>promoção de vendas e de negócios com terceiros</w:t>
      </w:r>
      <w:r w:rsidR="00CA5E4B" w:rsidRPr="00405DAF">
        <w:rPr>
          <w:rFonts w:ascii="Trebuchet MS" w:hAnsi="Trebuchet MS"/>
          <w:sz w:val="24"/>
          <w:szCs w:val="24"/>
        </w:rPr>
        <w:t xml:space="preserve">; (v) </w:t>
      </w:r>
      <w:r w:rsidR="00572F4D" w:rsidRPr="00405DAF">
        <w:rPr>
          <w:rFonts w:ascii="Trebuchet MS" w:hAnsi="Trebuchet MS"/>
          <w:sz w:val="24"/>
          <w:szCs w:val="24"/>
        </w:rPr>
        <w:t>atividades de cobranças, telecobranças e informações cadastrais</w:t>
      </w:r>
      <w:r w:rsidR="00CA5E4B" w:rsidRPr="00405DAF">
        <w:rPr>
          <w:rFonts w:ascii="Trebuchet MS" w:hAnsi="Trebuchet MS"/>
          <w:sz w:val="24"/>
          <w:szCs w:val="24"/>
        </w:rPr>
        <w:t xml:space="preserve">; (vi) </w:t>
      </w:r>
      <w:r w:rsidR="00572F4D" w:rsidRPr="00405DAF">
        <w:rPr>
          <w:rFonts w:ascii="Trebuchet MS" w:hAnsi="Trebuchet MS"/>
          <w:sz w:val="24"/>
          <w:szCs w:val="24"/>
        </w:rPr>
        <w:t xml:space="preserve">outros serviços de cobrança, informações cadastrais e serviços financeiros correlatos; (vii) prestação de serviços de suporte e análise </w:t>
      </w:r>
      <w:r w:rsidR="00224CD5" w:rsidRPr="00405DAF">
        <w:rPr>
          <w:rFonts w:ascii="Trebuchet MS" w:hAnsi="Trebuchet MS"/>
          <w:sz w:val="24"/>
          <w:szCs w:val="24"/>
        </w:rPr>
        <w:t>à</w:t>
      </w:r>
      <w:r w:rsidR="00572F4D" w:rsidRPr="00405DAF">
        <w:rPr>
          <w:rFonts w:ascii="Trebuchet MS" w:hAnsi="Trebuchet MS"/>
          <w:sz w:val="24"/>
          <w:szCs w:val="24"/>
        </w:rPr>
        <w:t xml:space="preserve"> concessão de crédito por terceiros; (viii) correspondente bancário; (ix) análise e desenvolvimento de sistemas; (x) programação; (xi) processamento de dados; (xii) elaboração de programas de computador; (xiii) licenciamento ou cessão de direito de uso de programas de computação; (xiv) assessoria e consultoria em informática; (xv) suporte técnico em informática, inclusive instalação, configuração e manutenção de programas de computação e bancos de dados; (xvi) planejamento, confecção, manutenção e atualização de </w:t>
      </w:r>
      <w:r w:rsidR="00A01E00" w:rsidRPr="00405DAF">
        <w:rPr>
          <w:rFonts w:ascii="Trebuchet MS" w:hAnsi="Trebuchet MS"/>
          <w:sz w:val="24"/>
          <w:szCs w:val="24"/>
        </w:rPr>
        <w:t>páginas</w:t>
      </w:r>
      <w:r w:rsidR="00572F4D" w:rsidRPr="00405DAF">
        <w:rPr>
          <w:rFonts w:ascii="Trebuchet MS" w:hAnsi="Trebuchet MS"/>
          <w:sz w:val="24"/>
          <w:szCs w:val="24"/>
        </w:rPr>
        <w:t xml:space="preserve"> eletrônicas; (xvii) serviços de gerenciamento de telecomunicações; (xviii) atividades de educação profissional de nível tecnológico, </w:t>
      </w:r>
      <w:r w:rsidR="00A01E00" w:rsidRPr="00405DAF">
        <w:rPr>
          <w:rFonts w:ascii="Trebuchet MS" w:hAnsi="Trebuchet MS"/>
          <w:sz w:val="24"/>
          <w:szCs w:val="24"/>
        </w:rPr>
        <w:t>treinamento em informática; (xix) atividades de educação em ensino médio, superior e de pós-graduação; (xx) prestação de serviços de capacitação e treinamento; (xxi) consultoria empresarial; (xxii) participação no capital de outras sociedades nacionais ou estrangeiras; (xxiii) administração de bens próprios ou de terceiros</w:t>
      </w:r>
      <w:r w:rsidR="00CA5E4B" w:rsidRPr="00405DAF">
        <w:rPr>
          <w:rFonts w:ascii="Trebuchet MS" w:hAnsi="Trebuchet MS"/>
          <w:sz w:val="24"/>
          <w:szCs w:val="24"/>
        </w:rPr>
        <w:t>.</w:t>
      </w:r>
    </w:p>
    <w:p w14:paraId="33100486" w14:textId="77777777" w:rsidR="00E34017" w:rsidRPr="00405DAF" w:rsidRDefault="00E34017" w:rsidP="00B638AA">
      <w:pPr>
        <w:pStyle w:val="Level2"/>
        <w:numPr>
          <w:ilvl w:val="0"/>
          <w:numId w:val="0"/>
        </w:numPr>
        <w:tabs>
          <w:tab w:val="left" w:pos="709"/>
        </w:tabs>
        <w:outlineLvl w:val="9"/>
        <w:rPr>
          <w:rFonts w:ascii="Trebuchet MS" w:hAnsi="Trebuchet MS"/>
          <w:sz w:val="24"/>
          <w:szCs w:val="24"/>
        </w:rPr>
      </w:pPr>
    </w:p>
    <w:p w14:paraId="088A4F0B"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caps/>
          <w:sz w:val="24"/>
          <w:szCs w:val="24"/>
        </w:rPr>
      </w:pPr>
      <w:bookmarkStart w:id="35" w:name="_Ref459767256"/>
      <w:bookmarkStart w:id="36" w:name="_Hlk22900265"/>
      <w:r w:rsidRPr="00405DAF">
        <w:rPr>
          <w:rFonts w:ascii="Trebuchet MS" w:hAnsi="Trebuchet MS"/>
          <w:caps/>
          <w:sz w:val="24"/>
          <w:szCs w:val="24"/>
        </w:rPr>
        <w:t>CLÁUSULA QUARTA – DESTINAÇÃO DOS RECURSOS</w:t>
      </w:r>
      <w:bookmarkEnd w:id="35"/>
    </w:p>
    <w:p w14:paraId="3D06FB9D" w14:textId="77777777" w:rsidR="00257C13" w:rsidRPr="00FB5BFC" w:rsidRDefault="00680C23" w:rsidP="00FB5BFC">
      <w:pPr>
        <w:pStyle w:val="Level2"/>
        <w:numPr>
          <w:ilvl w:val="0"/>
          <w:numId w:val="0"/>
        </w:numPr>
        <w:tabs>
          <w:tab w:val="left" w:pos="709"/>
        </w:tabs>
        <w:rPr>
          <w:rFonts w:ascii="Trebuchet MS" w:hAnsi="Trebuchet MS"/>
          <w:b/>
          <w:i/>
          <w:sz w:val="24"/>
          <w:szCs w:val="24"/>
        </w:rPr>
      </w:pPr>
      <w:bookmarkStart w:id="37" w:name="_Ref467251906"/>
      <w:bookmarkStart w:id="38" w:name="_Ref491961909"/>
      <w:r w:rsidRPr="00680C23">
        <w:rPr>
          <w:rFonts w:ascii="Trebuchet MS" w:hAnsi="Trebuchet MS"/>
          <w:b/>
          <w:sz w:val="24"/>
          <w:szCs w:val="24"/>
        </w:rPr>
        <w:t>4.1.</w:t>
      </w:r>
      <w:r>
        <w:rPr>
          <w:rFonts w:ascii="Trebuchet MS" w:hAnsi="Trebuchet MS"/>
          <w:sz w:val="24"/>
          <w:szCs w:val="24"/>
        </w:rPr>
        <w:tab/>
      </w:r>
      <w:r w:rsidR="00B97DF5" w:rsidRPr="00E734D1">
        <w:rPr>
          <w:rFonts w:ascii="Trebuchet MS" w:hAnsi="Trebuchet MS"/>
          <w:sz w:val="24"/>
          <w:szCs w:val="24"/>
        </w:rPr>
        <w:t xml:space="preserve">Os recursos líquidos captados pela </w:t>
      </w:r>
      <w:bookmarkStart w:id="39" w:name="_DV_C50"/>
      <w:r w:rsidR="00B97DF5" w:rsidRPr="00E734D1">
        <w:rPr>
          <w:rFonts w:ascii="Trebuchet MS" w:hAnsi="Trebuchet MS"/>
          <w:sz w:val="24"/>
          <w:szCs w:val="24"/>
        </w:rPr>
        <w:t xml:space="preserve">Emissora por meio </w:t>
      </w:r>
      <w:bookmarkEnd w:id="39"/>
      <w:r w:rsidR="00B97DF5" w:rsidRPr="00E734D1">
        <w:rPr>
          <w:rFonts w:ascii="Trebuchet MS" w:hAnsi="Trebuchet MS"/>
          <w:sz w:val="24"/>
          <w:szCs w:val="24"/>
        </w:rPr>
        <w:t xml:space="preserve">da Emissão </w:t>
      </w:r>
      <w:bookmarkStart w:id="40" w:name="_DV_C55"/>
      <w:r w:rsidR="00B97DF5" w:rsidRPr="00E734D1">
        <w:rPr>
          <w:rFonts w:ascii="Trebuchet MS" w:hAnsi="Trebuchet MS"/>
          <w:sz w:val="24"/>
          <w:szCs w:val="24"/>
        </w:rPr>
        <w:t xml:space="preserve">serão </w:t>
      </w:r>
      <w:r w:rsidRPr="00E734D1">
        <w:rPr>
          <w:rFonts w:ascii="Trebuchet MS" w:hAnsi="Trebuchet MS"/>
          <w:sz w:val="24"/>
          <w:szCs w:val="24"/>
        </w:rPr>
        <w:t>utilizados, no curso regular dos seus negócios, da seguinte forma:</w:t>
      </w:r>
      <w:r w:rsidR="00257C13" w:rsidRPr="00E734D1">
        <w:rPr>
          <w:rFonts w:ascii="Trebuchet MS" w:hAnsi="Trebuchet MS"/>
          <w:sz w:val="24"/>
          <w:szCs w:val="24"/>
        </w:rPr>
        <w:t xml:space="preserve"> </w:t>
      </w:r>
      <w:r w:rsidR="00257C13" w:rsidRPr="00E734D1">
        <w:rPr>
          <w:rFonts w:ascii="Trebuchet MS" w:hAnsi="Trebuchet MS"/>
          <w:sz w:val="24"/>
        </w:rPr>
        <w:t xml:space="preserve">(i) </w:t>
      </w:r>
      <w:r w:rsidR="00EE2B87" w:rsidRPr="00E734D1">
        <w:rPr>
          <w:rFonts w:ascii="Trebuchet MS" w:hAnsi="Trebuchet MS"/>
          <w:sz w:val="24"/>
        </w:rPr>
        <w:t>no mínimo</w:t>
      </w:r>
      <w:r w:rsidR="00E734D1">
        <w:rPr>
          <w:rFonts w:ascii="Trebuchet MS" w:hAnsi="Trebuchet MS"/>
          <w:sz w:val="24"/>
        </w:rPr>
        <w:t xml:space="preserve"> R$42.500.000,00 (quarenta e dois milhões e quinhentos mil reais) </w:t>
      </w:r>
      <w:r w:rsidR="00E30BFB">
        <w:rPr>
          <w:rFonts w:ascii="Trebuchet MS" w:hAnsi="Trebuchet MS"/>
          <w:sz w:val="24"/>
        </w:rPr>
        <w:t>(“</w:t>
      </w:r>
      <w:r w:rsidR="00E30BFB" w:rsidRPr="00E30BFB">
        <w:rPr>
          <w:rFonts w:ascii="Trebuchet MS" w:hAnsi="Trebuchet MS"/>
          <w:sz w:val="24"/>
          <w:u w:val="single"/>
        </w:rPr>
        <w:t>Valor Mínimo</w:t>
      </w:r>
      <w:r w:rsidR="00E30BFB">
        <w:rPr>
          <w:rFonts w:ascii="Trebuchet MS" w:hAnsi="Trebuchet MS"/>
          <w:sz w:val="24"/>
        </w:rPr>
        <w:t xml:space="preserve">”) </w:t>
      </w:r>
      <w:r w:rsidR="00E734D1">
        <w:rPr>
          <w:rFonts w:ascii="Trebuchet MS" w:hAnsi="Trebuchet MS"/>
          <w:sz w:val="24"/>
        </w:rPr>
        <w:lastRenderedPageBreak/>
        <w:t>e</w:t>
      </w:r>
      <w:r w:rsidR="0071272F">
        <w:rPr>
          <w:rFonts w:ascii="Trebuchet MS" w:hAnsi="Trebuchet MS"/>
          <w:sz w:val="24"/>
        </w:rPr>
        <w:t>,</w:t>
      </w:r>
      <w:r w:rsidR="00E734D1">
        <w:rPr>
          <w:rFonts w:ascii="Trebuchet MS" w:hAnsi="Trebuchet MS"/>
          <w:sz w:val="24"/>
        </w:rPr>
        <w:t xml:space="preserve"> no máximo</w:t>
      </w:r>
      <w:r w:rsidR="00EE2B87" w:rsidRPr="00E734D1">
        <w:rPr>
          <w:rFonts w:ascii="Trebuchet MS" w:hAnsi="Trebuchet MS"/>
          <w:sz w:val="24"/>
        </w:rPr>
        <w:t>,</w:t>
      </w:r>
      <w:r w:rsidR="00257C13" w:rsidRPr="00E734D1">
        <w:rPr>
          <w:rFonts w:ascii="Trebuchet MS" w:hAnsi="Trebuchet MS"/>
          <w:sz w:val="24"/>
        </w:rPr>
        <w:t xml:space="preserve"> R$</w:t>
      </w:r>
      <w:r w:rsidR="009A2387" w:rsidRPr="00E734D1">
        <w:rPr>
          <w:rFonts w:ascii="Trebuchet MS" w:hAnsi="Trebuchet MS"/>
          <w:sz w:val="24"/>
          <w:szCs w:val="24"/>
        </w:rPr>
        <w:t>43.000.000,00</w:t>
      </w:r>
      <w:r w:rsidR="00257C13" w:rsidRPr="00E734D1">
        <w:rPr>
          <w:rFonts w:ascii="Trebuchet MS" w:hAnsi="Trebuchet MS"/>
          <w:sz w:val="24"/>
        </w:rPr>
        <w:t xml:space="preserve"> (</w:t>
      </w:r>
      <w:r w:rsidR="00807780" w:rsidRPr="00E734D1">
        <w:rPr>
          <w:rFonts w:ascii="Trebuchet MS" w:hAnsi="Trebuchet MS"/>
          <w:sz w:val="24"/>
          <w:szCs w:val="24"/>
        </w:rPr>
        <w:t>q</w:t>
      </w:r>
      <w:r w:rsidR="009A2387" w:rsidRPr="00E734D1">
        <w:rPr>
          <w:rFonts w:ascii="Trebuchet MS" w:hAnsi="Trebuchet MS"/>
          <w:sz w:val="24"/>
          <w:szCs w:val="24"/>
        </w:rPr>
        <w:t>uarenta e três milhões de</w:t>
      </w:r>
      <w:r w:rsidR="00257C13" w:rsidRPr="00E734D1">
        <w:rPr>
          <w:rFonts w:ascii="Trebuchet MS" w:hAnsi="Trebuchet MS"/>
          <w:sz w:val="24"/>
        </w:rPr>
        <w:t xml:space="preserve"> reais)</w:t>
      </w:r>
      <w:r w:rsidR="00EE2B87" w:rsidRPr="00E734D1">
        <w:rPr>
          <w:rFonts w:ascii="Trebuchet MS" w:hAnsi="Trebuchet MS"/>
          <w:sz w:val="24"/>
        </w:rPr>
        <w:t xml:space="preserve"> </w:t>
      </w:r>
      <w:r w:rsidR="001F7C2B" w:rsidRPr="00E734D1">
        <w:rPr>
          <w:rFonts w:ascii="Trebuchet MS" w:hAnsi="Trebuchet MS"/>
          <w:sz w:val="24"/>
        </w:rPr>
        <w:t xml:space="preserve">para </w:t>
      </w:r>
      <w:r w:rsidR="002C7DCC" w:rsidRPr="00E734D1">
        <w:rPr>
          <w:rFonts w:ascii="Trebuchet MS" w:hAnsi="Trebuchet MS"/>
          <w:sz w:val="24"/>
        </w:rPr>
        <w:t xml:space="preserve">a amortização e/ou liquidação de </w:t>
      </w:r>
      <w:r w:rsidR="002C7DCC" w:rsidRPr="00E734D1">
        <w:rPr>
          <w:rFonts w:ascii="Trebuchet MS" w:hAnsi="Trebuchet MS"/>
          <w:sz w:val="24"/>
          <w:szCs w:val="24"/>
        </w:rPr>
        <w:t>passivos existentes</w:t>
      </w:r>
      <w:r w:rsidR="001F7C2B" w:rsidRPr="00E734D1">
        <w:rPr>
          <w:rFonts w:ascii="Trebuchet MS" w:hAnsi="Trebuchet MS"/>
          <w:sz w:val="24"/>
        </w:rPr>
        <w:t xml:space="preserve"> da Emissora</w:t>
      </w:r>
      <w:r w:rsidR="00E176F8" w:rsidRPr="00E734D1">
        <w:rPr>
          <w:rFonts w:ascii="Trebuchet MS" w:hAnsi="Trebuchet MS"/>
          <w:sz w:val="24"/>
        </w:rPr>
        <w:t xml:space="preserve"> </w:t>
      </w:r>
      <w:r w:rsidR="00257C13" w:rsidRPr="00E734D1">
        <w:rPr>
          <w:rFonts w:ascii="Trebuchet MS" w:hAnsi="Trebuchet MS"/>
          <w:sz w:val="24"/>
        </w:rPr>
        <w:t>(“</w:t>
      </w:r>
      <w:r w:rsidR="009156F4" w:rsidRPr="00E734D1">
        <w:rPr>
          <w:rFonts w:ascii="Trebuchet MS" w:hAnsi="Trebuchet MS"/>
          <w:sz w:val="24"/>
          <w:szCs w:val="24"/>
          <w:u w:val="single"/>
        </w:rPr>
        <w:t>Pagamento</w:t>
      </w:r>
      <w:r w:rsidR="002C7DCC" w:rsidRPr="00E734D1">
        <w:rPr>
          <w:rFonts w:ascii="Trebuchet MS" w:hAnsi="Trebuchet MS"/>
          <w:sz w:val="24"/>
          <w:u w:val="single"/>
        </w:rPr>
        <w:t xml:space="preserve"> </w:t>
      </w:r>
      <w:r w:rsidR="00257C13" w:rsidRPr="00E734D1">
        <w:rPr>
          <w:rFonts w:ascii="Trebuchet MS" w:hAnsi="Trebuchet MS"/>
          <w:sz w:val="24"/>
          <w:u w:val="single"/>
        </w:rPr>
        <w:t>de Dívidas</w:t>
      </w:r>
      <w:r w:rsidR="00257C13" w:rsidRPr="00E734D1">
        <w:rPr>
          <w:rFonts w:ascii="Trebuchet MS" w:hAnsi="Trebuchet MS"/>
          <w:sz w:val="24"/>
        </w:rPr>
        <w:t>”)</w:t>
      </w:r>
      <w:r w:rsidR="00687E34" w:rsidRPr="00E734D1">
        <w:rPr>
          <w:rFonts w:ascii="Trebuchet MS" w:hAnsi="Trebuchet MS"/>
          <w:sz w:val="24"/>
        </w:rPr>
        <w:t>; e (ii</w:t>
      </w:r>
      <w:r w:rsidR="00257C13" w:rsidRPr="00E734D1">
        <w:rPr>
          <w:rFonts w:ascii="Trebuchet MS" w:hAnsi="Trebuchet MS"/>
          <w:sz w:val="24"/>
        </w:rPr>
        <w:t xml:space="preserve">) </w:t>
      </w:r>
      <w:r w:rsidR="000152D2" w:rsidRPr="00E734D1">
        <w:rPr>
          <w:rFonts w:ascii="Trebuchet MS" w:hAnsi="Trebuchet MS"/>
          <w:sz w:val="24"/>
          <w:szCs w:val="24"/>
        </w:rPr>
        <w:t xml:space="preserve">o saldo remanescente </w:t>
      </w:r>
      <w:r w:rsidR="00257C13" w:rsidRPr="00E734D1">
        <w:rPr>
          <w:rFonts w:ascii="Trebuchet MS" w:hAnsi="Trebuchet MS"/>
          <w:sz w:val="24"/>
        </w:rPr>
        <w:t xml:space="preserve">para reforço de caixa da Emissora visando </w:t>
      </w:r>
      <w:r w:rsidR="001C42A7" w:rsidRPr="00E734D1">
        <w:rPr>
          <w:rFonts w:ascii="Trebuchet MS" w:hAnsi="Trebuchet MS"/>
          <w:sz w:val="24"/>
        </w:rPr>
        <w:t xml:space="preserve">a </w:t>
      </w:r>
      <w:r w:rsidR="00257C13" w:rsidRPr="00E734D1">
        <w:rPr>
          <w:rFonts w:ascii="Trebuchet MS" w:hAnsi="Trebuchet MS"/>
          <w:sz w:val="24"/>
        </w:rPr>
        <w:t xml:space="preserve">realização de negócios </w:t>
      </w:r>
      <w:r w:rsidR="001C42A7" w:rsidRPr="00E734D1">
        <w:rPr>
          <w:rFonts w:ascii="Trebuchet MS" w:hAnsi="Trebuchet MS"/>
          <w:sz w:val="24"/>
        </w:rPr>
        <w:t xml:space="preserve">de </w:t>
      </w:r>
      <w:r w:rsidR="00257C13" w:rsidRPr="00E734D1">
        <w:rPr>
          <w:rFonts w:ascii="Trebuchet MS" w:hAnsi="Trebuchet MS"/>
          <w:sz w:val="24"/>
        </w:rPr>
        <w:t>sua gestão ordinária.</w:t>
      </w:r>
      <w:r w:rsidR="00261961" w:rsidRPr="00E734D1">
        <w:rPr>
          <w:rFonts w:ascii="Trebuchet MS" w:hAnsi="Trebuchet MS"/>
          <w:sz w:val="24"/>
          <w:szCs w:val="24"/>
        </w:rPr>
        <w:t xml:space="preserve"> </w:t>
      </w:r>
    </w:p>
    <w:p w14:paraId="4FEF8CBA" w14:textId="77777777" w:rsidR="00257C13" w:rsidRPr="00D06035" w:rsidRDefault="00257C13" w:rsidP="00B638AA">
      <w:pPr>
        <w:pStyle w:val="Level2"/>
        <w:numPr>
          <w:ilvl w:val="0"/>
          <w:numId w:val="0"/>
        </w:numPr>
        <w:tabs>
          <w:tab w:val="left" w:pos="709"/>
        </w:tabs>
        <w:outlineLvl w:val="9"/>
        <w:rPr>
          <w:rFonts w:ascii="Trebuchet MS" w:hAnsi="Trebuchet MS"/>
          <w:i/>
          <w:sz w:val="24"/>
        </w:rPr>
      </w:pPr>
      <w:r w:rsidRPr="00BC0FF4">
        <w:rPr>
          <w:rFonts w:ascii="Trebuchet MS" w:hAnsi="Trebuchet MS"/>
          <w:b/>
          <w:sz w:val="24"/>
        </w:rPr>
        <w:t>4.2.</w:t>
      </w:r>
      <w:r w:rsidRPr="00BC0FF4">
        <w:rPr>
          <w:rFonts w:ascii="Trebuchet MS" w:hAnsi="Trebuchet MS"/>
          <w:sz w:val="24"/>
        </w:rPr>
        <w:tab/>
      </w:r>
      <w:r w:rsidR="00EF62CD" w:rsidRPr="00BC0FF4">
        <w:rPr>
          <w:rFonts w:ascii="Trebuchet MS" w:hAnsi="Trebuchet MS"/>
          <w:sz w:val="24"/>
        </w:rPr>
        <w:t xml:space="preserve">Os contratos financeiros </w:t>
      </w:r>
      <w:r w:rsidRPr="00BC0FF4">
        <w:rPr>
          <w:rFonts w:ascii="Trebuchet MS" w:hAnsi="Trebuchet MS"/>
          <w:sz w:val="24"/>
        </w:rPr>
        <w:t>a serem liquidados</w:t>
      </w:r>
      <w:r w:rsidR="008E0453" w:rsidRPr="00BC0FF4">
        <w:rPr>
          <w:rFonts w:ascii="Trebuchet MS" w:hAnsi="Trebuchet MS"/>
          <w:sz w:val="24"/>
        </w:rPr>
        <w:t xml:space="preserve"> e/ou amortizados</w:t>
      </w:r>
      <w:r w:rsidR="001F7C2B" w:rsidRPr="00BC0FF4">
        <w:rPr>
          <w:rFonts w:ascii="Trebuchet MS" w:hAnsi="Trebuchet MS"/>
          <w:sz w:val="24"/>
        </w:rPr>
        <w:t xml:space="preserve"> pela Emissora,</w:t>
      </w:r>
      <w:r w:rsidR="00C40A69">
        <w:rPr>
          <w:rFonts w:ascii="Trebuchet MS" w:hAnsi="Trebuchet MS"/>
          <w:sz w:val="24"/>
        </w:rPr>
        <w:t xml:space="preserve"> </w:t>
      </w:r>
      <w:r w:rsidR="001F7C2B" w:rsidRPr="00BC0FF4">
        <w:rPr>
          <w:rFonts w:ascii="Trebuchet MS" w:hAnsi="Trebuchet MS"/>
          <w:sz w:val="24"/>
        </w:rPr>
        <w:t xml:space="preserve">no âmbito </w:t>
      </w:r>
      <w:r w:rsidR="009156F4">
        <w:rPr>
          <w:rFonts w:ascii="Trebuchet MS" w:hAnsi="Trebuchet MS"/>
          <w:sz w:val="24"/>
        </w:rPr>
        <w:t xml:space="preserve">do </w:t>
      </w:r>
      <w:r w:rsidR="009156F4">
        <w:rPr>
          <w:rFonts w:ascii="Trebuchet MS" w:hAnsi="Trebuchet MS"/>
          <w:sz w:val="24"/>
          <w:szCs w:val="24"/>
        </w:rPr>
        <w:t>Pagamento</w:t>
      </w:r>
      <w:r w:rsidR="001F7C2B" w:rsidRPr="00BC0FF4">
        <w:rPr>
          <w:rFonts w:ascii="Trebuchet MS" w:hAnsi="Trebuchet MS"/>
          <w:sz w:val="24"/>
        </w:rPr>
        <w:t xml:space="preserve"> de Dívidas</w:t>
      </w:r>
      <w:r w:rsidR="008E0453" w:rsidRPr="00BC0FF4">
        <w:rPr>
          <w:rFonts w:ascii="Trebuchet MS" w:hAnsi="Trebuchet MS"/>
          <w:sz w:val="24"/>
        </w:rPr>
        <w:t xml:space="preserve">, </w:t>
      </w:r>
      <w:r w:rsidRPr="00BC0FF4">
        <w:rPr>
          <w:rFonts w:ascii="Trebuchet MS" w:hAnsi="Trebuchet MS"/>
          <w:sz w:val="24"/>
        </w:rPr>
        <w:t>encontram-se listados no</w:t>
      </w:r>
      <w:r w:rsidR="000736D6">
        <w:rPr>
          <w:rFonts w:ascii="Trebuchet MS" w:hAnsi="Trebuchet MS"/>
          <w:sz w:val="24"/>
        </w:rPr>
        <w:t>s</w:t>
      </w:r>
      <w:r w:rsidRPr="00BC0FF4">
        <w:rPr>
          <w:rFonts w:ascii="Trebuchet MS" w:hAnsi="Trebuchet MS"/>
          <w:sz w:val="24"/>
        </w:rPr>
        <w:t xml:space="preserve"> </w:t>
      </w:r>
      <w:r w:rsidRPr="00BC0FF4">
        <w:rPr>
          <w:rFonts w:ascii="Trebuchet MS" w:hAnsi="Trebuchet MS"/>
          <w:b/>
          <w:sz w:val="24"/>
        </w:rPr>
        <w:t>Anexo</w:t>
      </w:r>
      <w:r w:rsidR="000736D6">
        <w:rPr>
          <w:rFonts w:ascii="Trebuchet MS" w:hAnsi="Trebuchet MS"/>
          <w:b/>
          <w:sz w:val="24"/>
        </w:rPr>
        <w:t>s</w:t>
      </w:r>
      <w:r w:rsidRPr="00BC0FF4">
        <w:rPr>
          <w:rFonts w:ascii="Trebuchet MS" w:hAnsi="Trebuchet MS"/>
          <w:b/>
          <w:sz w:val="24"/>
        </w:rPr>
        <w:t xml:space="preserve"> I</w:t>
      </w:r>
      <w:r w:rsidR="000736D6">
        <w:rPr>
          <w:rFonts w:ascii="Trebuchet MS" w:hAnsi="Trebuchet MS"/>
          <w:b/>
          <w:sz w:val="24"/>
        </w:rPr>
        <w:t xml:space="preserve"> e II</w:t>
      </w:r>
      <w:r w:rsidRPr="00BC0FF4">
        <w:rPr>
          <w:rFonts w:ascii="Trebuchet MS" w:hAnsi="Trebuchet MS"/>
          <w:sz w:val="24"/>
        </w:rPr>
        <w:t xml:space="preserve"> (“</w:t>
      </w:r>
      <w:r w:rsidRPr="00BC0FF4">
        <w:rPr>
          <w:rFonts w:ascii="Trebuchet MS" w:hAnsi="Trebuchet MS"/>
          <w:sz w:val="24"/>
          <w:u w:val="single"/>
        </w:rPr>
        <w:t>Contratos Financeiros</w:t>
      </w:r>
      <w:r w:rsidRPr="00BC0FF4">
        <w:rPr>
          <w:rFonts w:ascii="Trebuchet MS" w:hAnsi="Trebuchet MS"/>
          <w:sz w:val="24"/>
        </w:rPr>
        <w:t>”) à presente Escritura de Emissão,</w:t>
      </w:r>
      <w:r w:rsidR="008967B7">
        <w:rPr>
          <w:rFonts w:ascii="Trebuchet MS" w:hAnsi="Trebuchet MS"/>
          <w:sz w:val="24"/>
        </w:rPr>
        <w:t xml:space="preserve"> </w:t>
      </w:r>
      <w:r w:rsidR="009D7FAF">
        <w:rPr>
          <w:rFonts w:ascii="Trebuchet MS" w:hAnsi="Trebuchet MS"/>
          <w:sz w:val="24"/>
        </w:rPr>
        <w:t xml:space="preserve">os quais incluem </w:t>
      </w:r>
      <w:r w:rsidR="009F2D0B">
        <w:rPr>
          <w:rFonts w:ascii="Trebuchet MS" w:hAnsi="Trebuchet MS"/>
          <w:sz w:val="24"/>
        </w:rPr>
        <w:t xml:space="preserve">o Rol Obrigatório </w:t>
      </w:r>
      <w:r w:rsidR="008967B7">
        <w:rPr>
          <w:rFonts w:ascii="Trebuchet MS" w:hAnsi="Trebuchet MS"/>
          <w:sz w:val="24"/>
        </w:rPr>
        <w:t xml:space="preserve">(conforme abaixo definido) </w:t>
      </w:r>
      <w:r w:rsidR="009F2D0B">
        <w:rPr>
          <w:rFonts w:ascii="Trebuchet MS" w:hAnsi="Trebuchet MS"/>
          <w:sz w:val="24"/>
        </w:rPr>
        <w:t xml:space="preserve">e </w:t>
      </w:r>
      <w:r w:rsidR="00E734D1">
        <w:rPr>
          <w:rFonts w:ascii="Trebuchet MS" w:hAnsi="Trebuchet MS"/>
          <w:sz w:val="24"/>
        </w:rPr>
        <w:t xml:space="preserve">a listagem das </w:t>
      </w:r>
      <w:r w:rsidR="009F2D0B">
        <w:rPr>
          <w:rFonts w:ascii="Trebuchet MS" w:hAnsi="Trebuchet MS"/>
          <w:sz w:val="24"/>
        </w:rPr>
        <w:t>demais dívidas</w:t>
      </w:r>
      <w:r w:rsidR="00E734D1">
        <w:rPr>
          <w:rFonts w:ascii="Trebuchet MS" w:hAnsi="Trebuchet MS"/>
          <w:sz w:val="24"/>
        </w:rPr>
        <w:t>,</w:t>
      </w:r>
      <w:r w:rsidR="009F2D0B">
        <w:rPr>
          <w:rFonts w:ascii="Trebuchet MS" w:hAnsi="Trebuchet MS"/>
          <w:sz w:val="24"/>
        </w:rPr>
        <w:t xml:space="preserve"> </w:t>
      </w:r>
      <w:r w:rsidRPr="00BC0FF4">
        <w:rPr>
          <w:rFonts w:ascii="Trebuchet MS" w:hAnsi="Trebuchet MS"/>
          <w:sz w:val="24"/>
        </w:rPr>
        <w:t>observado o disposto na cláusula 4.</w:t>
      </w:r>
      <w:r w:rsidR="009D7FAF">
        <w:rPr>
          <w:rFonts w:ascii="Trebuchet MS" w:hAnsi="Trebuchet MS"/>
          <w:sz w:val="24"/>
          <w:szCs w:val="24"/>
        </w:rPr>
        <w:t>2.2</w:t>
      </w:r>
      <w:r w:rsidR="00D506FE" w:rsidRPr="00BC0FF4">
        <w:rPr>
          <w:rFonts w:ascii="Trebuchet MS" w:hAnsi="Trebuchet MS"/>
          <w:sz w:val="24"/>
        </w:rPr>
        <w:t xml:space="preserve"> </w:t>
      </w:r>
      <w:r w:rsidRPr="00BC0FF4">
        <w:rPr>
          <w:rFonts w:ascii="Trebuchet MS" w:hAnsi="Trebuchet MS"/>
          <w:sz w:val="24"/>
        </w:rPr>
        <w:t>abaixo</w:t>
      </w:r>
      <w:r w:rsidR="009D7FAF">
        <w:rPr>
          <w:rFonts w:ascii="Trebuchet MS" w:hAnsi="Trebuchet MS"/>
          <w:sz w:val="24"/>
        </w:rPr>
        <w:t xml:space="preserve"> (“</w:t>
      </w:r>
      <w:r w:rsidR="00E734D1" w:rsidRPr="00E734D1">
        <w:rPr>
          <w:rFonts w:ascii="Trebuchet MS" w:hAnsi="Trebuchet MS"/>
          <w:sz w:val="24"/>
          <w:u w:val="single"/>
        </w:rPr>
        <w:t>Rol</w:t>
      </w:r>
      <w:r w:rsidR="00E734D1">
        <w:rPr>
          <w:rFonts w:ascii="Trebuchet MS" w:hAnsi="Trebuchet MS"/>
          <w:sz w:val="24"/>
          <w:u w:val="single"/>
        </w:rPr>
        <w:t xml:space="preserve"> de</w:t>
      </w:r>
      <w:r w:rsidR="00E734D1" w:rsidRPr="00E734D1">
        <w:rPr>
          <w:rFonts w:ascii="Trebuchet MS" w:hAnsi="Trebuchet MS"/>
          <w:sz w:val="24"/>
          <w:u w:val="single"/>
        </w:rPr>
        <w:t xml:space="preserve"> D</w:t>
      </w:r>
      <w:r w:rsidR="00E734D1">
        <w:rPr>
          <w:rFonts w:ascii="Trebuchet MS" w:hAnsi="Trebuchet MS"/>
          <w:sz w:val="24"/>
          <w:u w:val="single"/>
        </w:rPr>
        <w:t>emais Dívidas</w:t>
      </w:r>
      <w:r w:rsidR="009D7FAF">
        <w:rPr>
          <w:rFonts w:ascii="Trebuchet MS" w:hAnsi="Trebuchet MS"/>
          <w:sz w:val="24"/>
        </w:rPr>
        <w:t>”)</w:t>
      </w:r>
      <w:r w:rsidRPr="00BC0FF4">
        <w:rPr>
          <w:rFonts w:ascii="Trebuchet MS" w:hAnsi="Trebuchet MS"/>
          <w:sz w:val="24"/>
        </w:rPr>
        <w:t>.</w:t>
      </w:r>
      <w:r w:rsidR="00EE2B87" w:rsidRPr="00BB04B8">
        <w:rPr>
          <w:rFonts w:ascii="Trebuchet MS" w:hAnsi="Trebuchet MS"/>
          <w:sz w:val="24"/>
        </w:rPr>
        <w:t xml:space="preserve"> </w:t>
      </w:r>
    </w:p>
    <w:p w14:paraId="33F69B7B" w14:textId="77777777" w:rsidR="00793990" w:rsidRDefault="00003935" w:rsidP="00003935">
      <w:pPr>
        <w:pStyle w:val="Level2"/>
        <w:numPr>
          <w:ilvl w:val="0"/>
          <w:numId w:val="0"/>
        </w:numPr>
        <w:tabs>
          <w:tab w:val="left" w:pos="709"/>
        </w:tabs>
        <w:rPr>
          <w:rFonts w:ascii="Trebuchet MS" w:hAnsi="Trebuchet MS"/>
          <w:sz w:val="24"/>
        </w:rPr>
      </w:pPr>
      <w:r w:rsidRPr="00BC0FF4">
        <w:rPr>
          <w:rFonts w:ascii="Trebuchet MS" w:hAnsi="Trebuchet MS"/>
          <w:b/>
          <w:sz w:val="24"/>
        </w:rPr>
        <w:t>4.</w:t>
      </w:r>
      <w:r w:rsidR="00D506FE">
        <w:rPr>
          <w:rFonts w:ascii="Trebuchet MS" w:hAnsi="Trebuchet MS"/>
          <w:b/>
          <w:sz w:val="24"/>
          <w:szCs w:val="24"/>
        </w:rPr>
        <w:t>2.1</w:t>
      </w:r>
      <w:r w:rsidRPr="00BC0FF4">
        <w:rPr>
          <w:rFonts w:ascii="Trebuchet MS" w:hAnsi="Trebuchet MS"/>
          <w:sz w:val="24"/>
        </w:rPr>
        <w:tab/>
      </w:r>
      <w:r w:rsidR="009F2D0B">
        <w:rPr>
          <w:rFonts w:ascii="Trebuchet MS" w:hAnsi="Trebuchet MS"/>
          <w:sz w:val="24"/>
        </w:rPr>
        <w:t>A Emissora deverá</w:t>
      </w:r>
      <w:r w:rsidR="00793990">
        <w:rPr>
          <w:rFonts w:ascii="Trebuchet MS" w:hAnsi="Trebuchet MS"/>
          <w:sz w:val="24"/>
        </w:rPr>
        <w:t xml:space="preserve"> n</w:t>
      </w:r>
      <w:r w:rsidR="009F2D0B">
        <w:rPr>
          <w:rFonts w:ascii="Trebuchet MS" w:hAnsi="Trebuchet MS"/>
          <w:sz w:val="24"/>
        </w:rPr>
        <w:t xml:space="preserve">a Data de </w:t>
      </w:r>
      <w:r w:rsidR="00921E9F" w:rsidRPr="00405DAF">
        <w:rPr>
          <w:rFonts w:ascii="Trebuchet MS" w:hAnsi="Trebuchet MS"/>
          <w:sz w:val="24"/>
          <w:szCs w:val="24"/>
        </w:rPr>
        <w:t>1ª Integralização d</w:t>
      </w:r>
      <w:r w:rsidR="00921E9F">
        <w:rPr>
          <w:rFonts w:ascii="Trebuchet MS" w:hAnsi="Trebuchet MS"/>
          <w:sz w:val="24"/>
          <w:szCs w:val="24"/>
        </w:rPr>
        <w:t xml:space="preserve">a Primeira Série e/ou na </w:t>
      </w:r>
      <w:r w:rsidR="00921E9F">
        <w:rPr>
          <w:rFonts w:ascii="Trebuchet MS" w:hAnsi="Trebuchet MS"/>
          <w:sz w:val="24"/>
        </w:rPr>
        <w:t xml:space="preserve">Data de </w:t>
      </w:r>
      <w:r w:rsidR="00921E9F" w:rsidRPr="00405DAF">
        <w:rPr>
          <w:rFonts w:ascii="Trebuchet MS" w:hAnsi="Trebuchet MS"/>
          <w:sz w:val="24"/>
          <w:szCs w:val="24"/>
        </w:rPr>
        <w:t>1ª Integralização d</w:t>
      </w:r>
      <w:r w:rsidR="00921E9F">
        <w:rPr>
          <w:rFonts w:ascii="Trebuchet MS" w:hAnsi="Trebuchet MS"/>
          <w:sz w:val="24"/>
          <w:szCs w:val="24"/>
        </w:rPr>
        <w:t xml:space="preserve">a </w:t>
      </w:r>
      <w:r w:rsidR="00D3221D">
        <w:rPr>
          <w:rFonts w:ascii="Trebuchet MS" w:hAnsi="Trebuchet MS"/>
          <w:sz w:val="24"/>
          <w:szCs w:val="24"/>
        </w:rPr>
        <w:t>Segunda</w:t>
      </w:r>
      <w:r w:rsidR="00921E9F">
        <w:rPr>
          <w:rFonts w:ascii="Trebuchet MS" w:hAnsi="Trebuchet MS"/>
          <w:sz w:val="24"/>
          <w:szCs w:val="24"/>
        </w:rPr>
        <w:t xml:space="preserve"> Série, o que ocorrer primeiro</w:t>
      </w:r>
      <w:r w:rsidR="00542CE7">
        <w:rPr>
          <w:rFonts w:ascii="Trebuchet MS" w:hAnsi="Trebuchet MS"/>
          <w:sz w:val="24"/>
        </w:rPr>
        <w:t>:</w:t>
      </w:r>
    </w:p>
    <w:p w14:paraId="16B78458" w14:textId="77777777" w:rsidR="00793990" w:rsidRPr="00E734D1" w:rsidRDefault="00793990" w:rsidP="00793990">
      <w:pPr>
        <w:pStyle w:val="Level2"/>
        <w:numPr>
          <w:ilvl w:val="0"/>
          <w:numId w:val="0"/>
        </w:numPr>
        <w:tabs>
          <w:tab w:val="left" w:pos="709"/>
        </w:tabs>
        <w:ind w:left="567" w:hanging="567"/>
        <w:rPr>
          <w:rFonts w:ascii="Trebuchet MS" w:hAnsi="Trebuchet MS"/>
          <w:sz w:val="24"/>
        </w:rPr>
      </w:pPr>
      <w:r>
        <w:rPr>
          <w:rFonts w:ascii="Trebuchet MS" w:hAnsi="Trebuchet MS"/>
          <w:sz w:val="24"/>
        </w:rPr>
        <w:t xml:space="preserve">(i) </w:t>
      </w:r>
      <w:r>
        <w:rPr>
          <w:rFonts w:ascii="Trebuchet MS" w:hAnsi="Trebuchet MS"/>
          <w:sz w:val="24"/>
        </w:rPr>
        <w:tab/>
      </w:r>
      <w:r w:rsidR="009F2D0B">
        <w:rPr>
          <w:rFonts w:ascii="Trebuchet MS" w:hAnsi="Trebuchet MS"/>
          <w:sz w:val="24"/>
        </w:rPr>
        <w:t>apresentar ao Agente Fiduciário as instruções</w:t>
      </w:r>
      <w:r w:rsidR="00D3221D">
        <w:rPr>
          <w:rFonts w:ascii="Trebuchet MS" w:hAnsi="Trebuchet MS"/>
          <w:sz w:val="24"/>
        </w:rPr>
        <w:t xml:space="preserve"> e informações necessárias</w:t>
      </w:r>
      <w:r w:rsidR="000829E5">
        <w:rPr>
          <w:rFonts w:ascii="Trebuchet MS" w:hAnsi="Trebuchet MS"/>
          <w:sz w:val="24"/>
        </w:rPr>
        <w:t xml:space="preserve">, mediante o envio de notificação na forma das Cláusulas </w:t>
      </w:r>
      <w:r w:rsidR="000829E5" w:rsidRPr="00DA2282">
        <w:rPr>
          <w:rFonts w:ascii="Trebuchet MS" w:hAnsi="Trebuchet MS"/>
          <w:sz w:val="24"/>
          <w:szCs w:val="24"/>
        </w:rPr>
        <w:t xml:space="preserve">5.19.2 </w:t>
      </w:r>
      <w:r w:rsidR="000829E5">
        <w:rPr>
          <w:rFonts w:ascii="Trebuchet MS" w:hAnsi="Trebuchet MS"/>
          <w:sz w:val="24"/>
          <w:szCs w:val="24"/>
        </w:rPr>
        <w:t xml:space="preserve">e 5.19.3 abaixo </w:t>
      </w:r>
      <w:r w:rsidR="000829E5" w:rsidRPr="007D5076">
        <w:rPr>
          <w:rFonts w:ascii="Trebuchet MS" w:hAnsi="Trebuchet MS"/>
          <w:sz w:val="24"/>
          <w:u w:val="single"/>
        </w:rPr>
        <w:t>Notificação para Pagamento</w:t>
      </w:r>
      <w:r w:rsidR="000829E5">
        <w:rPr>
          <w:rFonts w:ascii="Trebuchet MS" w:hAnsi="Trebuchet MS"/>
          <w:sz w:val="24"/>
        </w:rPr>
        <w:t>”),</w:t>
      </w:r>
      <w:r w:rsidR="009F2D0B">
        <w:rPr>
          <w:rFonts w:ascii="Trebuchet MS" w:hAnsi="Trebuchet MS"/>
          <w:sz w:val="24"/>
        </w:rPr>
        <w:t xml:space="preserve"> para </w:t>
      </w:r>
      <w:r w:rsidR="00D3221D">
        <w:rPr>
          <w:rFonts w:ascii="Trebuchet MS" w:hAnsi="Trebuchet MS"/>
          <w:sz w:val="24"/>
        </w:rPr>
        <w:t xml:space="preserve">a </w:t>
      </w:r>
      <w:r w:rsidR="009F2D0B">
        <w:rPr>
          <w:rFonts w:ascii="Trebuchet MS" w:hAnsi="Trebuchet MS"/>
          <w:sz w:val="24"/>
        </w:rPr>
        <w:t xml:space="preserve">quitação dos Contratos Financeiros </w:t>
      </w:r>
      <w:r w:rsidR="00921E9F">
        <w:rPr>
          <w:rFonts w:ascii="Trebuchet MS" w:hAnsi="Trebuchet MS"/>
          <w:sz w:val="24"/>
        </w:rPr>
        <w:t xml:space="preserve">que devem ser imediatamente liquidados com os recursos </w:t>
      </w:r>
      <w:r w:rsidR="00D3221D">
        <w:rPr>
          <w:rFonts w:ascii="Trebuchet MS" w:hAnsi="Trebuchet MS"/>
          <w:sz w:val="24"/>
        </w:rPr>
        <w:t xml:space="preserve">captados por meio </w:t>
      </w:r>
      <w:r w:rsidR="00921E9F">
        <w:rPr>
          <w:rFonts w:ascii="Trebuchet MS" w:hAnsi="Trebuchet MS"/>
          <w:sz w:val="24"/>
        </w:rPr>
        <w:t>da Emissão (“</w:t>
      </w:r>
      <w:r w:rsidR="009F2D0B" w:rsidRPr="00921E9F">
        <w:rPr>
          <w:rFonts w:ascii="Trebuchet MS" w:hAnsi="Trebuchet MS"/>
          <w:sz w:val="24"/>
          <w:u w:val="single"/>
        </w:rPr>
        <w:t>Rol Obrigatório</w:t>
      </w:r>
      <w:r w:rsidR="00921E9F">
        <w:rPr>
          <w:rFonts w:ascii="Trebuchet MS" w:hAnsi="Trebuchet MS"/>
          <w:sz w:val="24"/>
        </w:rPr>
        <w:t>”)</w:t>
      </w:r>
      <w:r w:rsidR="00CB4713">
        <w:rPr>
          <w:rFonts w:ascii="Trebuchet MS" w:hAnsi="Trebuchet MS"/>
          <w:sz w:val="24"/>
        </w:rPr>
        <w:t xml:space="preserve">, devidamente identificados no </w:t>
      </w:r>
      <w:r w:rsidR="000736D6">
        <w:rPr>
          <w:rFonts w:ascii="Trebuchet MS" w:hAnsi="Trebuchet MS"/>
          <w:b/>
          <w:sz w:val="24"/>
        </w:rPr>
        <w:t>Anexo I</w:t>
      </w:r>
      <w:r w:rsidR="001F5C97">
        <w:rPr>
          <w:rFonts w:ascii="Trebuchet MS" w:hAnsi="Trebuchet MS"/>
          <w:b/>
          <w:sz w:val="24"/>
        </w:rPr>
        <w:t xml:space="preserve"> </w:t>
      </w:r>
      <w:r w:rsidR="001F5C97" w:rsidRPr="001F5C97">
        <w:rPr>
          <w:rFonts w:ascii="Trebuchet MS" w:hAnsi="Trebuchet MS"/>
          <w:sz w:val="24"/>
        </w:rPr>
        <w:t>à</w:t>
      </w:r>
      <w:r w:rsidR="001F5C97">
        <w:rPr>
          <w:rFonts w:ascii="Trebuchet MS" w:hAnsi="Trebuchet MS"/>
          <w:sz w:val="24"/>
        </w:rPr>
        <w:t xml:space="preserve"> presente Escritura de </w:t>
      </w:r>
      <w:r w:rsidR="001F5C97" w:rsidRPr="00E734D1">
        <w:rPr>
          <w:rFonts w:ascii="Trebuchet MS" w:hAnsi="Trebuchet MS"/>
          <w:sz w:val="24"/>
        </w:rPr>
        <w:t>Emissão</w:t>
      </w:r>
      <w:r w:rsidRPr="00E734D1">
        <w:rPr>
          <w:rFonts w:ascii="Trebuchet MS" w:hAnsi="Trebuchet MS"/>
          <w:sz w:val="24"/>
        </w:rPr>
        <w:t>,</w:t>
      </w:r>
      <w:r w:rsidR="009F2D0B" w:rsidRPr="00E734D1">
        <w:rPr>
          <w:rFonts w:ascii="Trebuchet MS" w:hAnsi="Trebuchet MS"/>
          <w:sz w:val="24"/>
        </w:rPr>
        <w:t xml:space="preserve"> e</w:t>
      </w:r>
    </w:p>
    <w:p w14:paraId="195CE276" w14:textId="77777777" w:rsidR="00793990" w:rsidRDefault="00793990" w:rsidP="00793990">
      <w:pPr>
        <w:pStyle w:val="Level2"/>
        <w:numPr>
          <w:ilvl w:val="0"/>
          <w:numId w:val="0"/>
        </w:numPr>
        <w:tabs>
          <w:tab w:val="left" w:pos="709"/>
        </w:tabs>
        <w:ind w:left="567" w:hanging="567"/>
        <w:rPr>
          <w:rFonts w:ascii="Trebuchet MS" w:hAnsi="Trebuchet MS"/>
          <w:sz w:val="24"/>
        </w:rPr>
      </w:pPr>
      <w:r w:rsidRPr="00E734D1">
        <w:rPr>
          <w:rFonts w:ascii="Trebuchet MS" w:hAnsi="Trebuchet MS"/>
          <w:sz w:val="24"/>
        </w:rPr>
        <w:t xml:space="preserve">(ii) </w:t>
      </w:r>
      <w:r w:rsidRPr="00E734D1">
        <w:rPr>
          <w:rFonts w:ascii="Trebuchet MS" w:hAnsi="Trebuchet MS"/>
          <w:sz w:val="24"/>
        </w:rPr>
        <w:tab/>
      </w:r>
      <w:r w:rsidR="00921E9F" w:rsidRPr="00E734D1">
        <w:rPr>
          <w:rFonts w:ascii="Trebuchet MS" w:hAnsi="Trebuchet MS"/>
          <w:sz w:val="24"/>
        </w:rPr>
        <w:t>após o decurso de</w:t>
      </w:r>
      <w:r w:rsidR="009F2D0B" w:rsidRPr="00E734D1">
        <w:rPr>
          <w:rFonts w:ascii="Trebuchet MS" w:hAnsi="Trebuchet MS"/>
          <w:sz w:val="24"/>
        </w:rPr>
        <w:t xml:space="preserve"> até 1</w:t>
      </w:r>
      <w:r w:rsidR="00400749">
        <w:rPr>
          <w:rFonts w:ascii="Trebuchet MS" w:hAnsi="Trebuchet MS"/>
          <w:sz w:val="24"/>
        </w:rPr>
        <w:t>5</w:t>
      </w:r>
      <w:r w:rsidR="009F2D0B" w:rsidRPr="00E734D1">
        <w:rPr>
          <w:rFonts w:ascii="Trebuchet MS" w:hAnsi="Trebuchet MS"/>
          <w:sz w:val="24"/>
        </w:rPr>
        <w:t xml:space="preserve"> (</w:t>
      </w:r>
      <w:r w:rsidR="00400749">
        <w:rPr>
          <w:rFonts w:ascii="Trebuchet MS" w:hAnsi="Trebuchet MS"/>
          <w:sz w:val="24"/>
        </w:rPr>
        <w:t>quinze</w:t>
      </w:r>
      <w:r w:rsidR="009F2D0B" w:rsidRPr="00E734D1">
        <w:rPr>
          <w:rFonts w:ascii="Trebuchet MS" w:hAnsi="Trebuchet MS"/>
          <w:sz w:val="24"/>
        </w:rPr>
        <w:t xml:space="preserve">) </w:t>
      </w:r>
      <w:r w:rsidR="00E734D1">
        <w:rPr>
          <w:rFonts w:ascii="Trebuchet MS" w:hAnsi="Trebuchet MS"/>
          <w:sz w:val="24"/>
        </w:rPr>
        <w:t>D</w:t>
      </w:r>
      <w:r w:rsidR="00E734D1" w:rsidRPr="00E734D1">
        <w:rPr>
          <w:rFonts w:ascii="Trebuchet MS" w:hAnsi="Trebuchet MS"/>
          <w:sz w:val="24"/>
        </w:rPr>
        <w:t>ias</w:t>
      </w:r>
      <w:r w:rsidR="00E734D1">
        <w:rPr>
          <w:rFonts w:ascii="Trebuchet MS" w:hAnsi="Trebuchet MS"/>
          <w:sz w:val="24"/>
        </w:rPr>
        <w:t xml:space="preserve"> Úteis</w:t>
      </w:r>
      <w:r w:rsidR="009F2D0B" w:rsidRPr="00E734D1">
        <w:rPr>
          <w:rFonts w:ascii="Trebuchet MS" w:hAnsi="Trebuchet MS"/>
          <w:sz w:val="24"/>
        </w:rPr>
        <w:t xml:space="preserve"> </w:t>
      </w:r>
      <w:r w:rsidR="001C42A7" w:rsidRPr="00E734D1">
        <w:rPr>
          <w:rFonts w:ascii="Trebuchet MS" w:hAnsi="Trebuchet MS"/>
          <w:sz w:val="24"/>
        </w:rPr>
        <w:t>contados</w:t>
      </w:r>
      <w:r w:rsidR="001C42A7">
        <w:rPr>
          <w:rFonts w:ascii="Trebuchet MS" w:hAnsi="Trebuchet MS"/>
          <w:sz w:val="24"/>
        </w:rPr>
        <w:t xml:space="preserve"> d</w:t>
      </w:r>
      <w:r w:rsidR="009F2D0B">
        <w:rPr>
          <w:rFonts w:ascii="Trebuchet MS" w:hAnsi="Trebuchet MS"/>
          <w:sz w:val="24"/>
        </w:rPr>
        <w:t xml:space="preserve">a </w:t>
      </w:r>
      <w:r w:rsidR="00D3221D">
        <w:rPr>
          <w:rFonts w:ascii="Trebuchet MS" w:hAnsi="Trebuchet MS"/>
          <w:sz w:val="24"/>
        </w:rPr>
        <w:t xml:space="preserve">Data de </w:t>
      </w:r>
      <w:r w:rsidR="00D3221D" w:rsidRPr="00405DAF">
        <w:rPr>
          <w:rFonts w:ascii="Trebuchet MS" w:hAnsi="Trebuchet MS"/>
          <w:sz w:val="24"/>
          <w:szCs w:val="24"/>
        </w:rPr>
        <w:t>1ª Integralização d</w:t>
      </w:r>
      <w:r w:rsidR="00D3221D">
        <w:rPr>
          <w:rFonts w:ascii="Trebuchet MS" w:hAnsi="Trebuchet MS"/>
          <w:sz w:val="24"/>
          <w:szCs w:val="24"/>
        </w:rPr>
        <w:t xml:space="preserve">a Primeira Série e/ou na </w:t>
      </w:r>
      <w:r w:rsidR="00D3221D">
        <w:rPr>
          <w:rFonts w:ascii="Trebuchet MS" w:hAnsi="Trebuchet MS"/>
          <w:sz w:val="24"/>
        </w:rPr>
        <w:t xml:space="preserve">Data de </w:t>
      </w:r>
      <w:r w:rsidR="00D3221D" w:rsidRPr="0019265A">
        <w:rPr>
          <w:rFonts w:ascii="Trebuchet MS" w:hAnsi="Trebuchet MS"/>
          <w:sz w:val="24"/>
        </w:rPr>
        <w:t>1ª Integralização da Segunda Série</w:t>
      </w:r>
      <w:r w:rsidR="009F2D0B">
        <w:rPr>
          <w:rFonts w:ascii="Trebuchet MS" w:hAnsi="Trebuchet MS"/>
          <w:sz w:val="24"/>
        </w:rPr>
        <w:t>,</w:t>
      </w:r>
      <w:r w:rsidR="00D3221D">
        <w:rPr>
          <w:rFonts w:ascii="Trebuchet MS" w:hAnsi="Trebuchet MS"/>
          <w:sz w:val="24"/>
        </w:rPr>
        <w:t xml:space="preserve"> o que ocorrer primeiro,</w:t>
      </w:r>
      <w:r w:rsidR="009F2D0B">
        <w:rPr>
          <w:rFonts w:ascii="Trebuchet MS" w:hAnsi="Trebuchet MS"/>
          <w:sz w:val="24"/>
        </w:rPr>
        <w:t xml:space="preserve"> apresentar ao Agente Fiduciário </w:t>
      </w:r>
      <w:r w:rsidR="00530D32">
        <w:rPr>
          <w:rFonts w:ascii="Trebuchet MS" w:hAnsi="Trebuchet MS"/>
          <w:sz w:val="24"/>
        </w:rPr>
        <w:t xml:space="preserve">um </w:t>
      </w:r>
      <w:r w:rsidR="00530D32" w:rsidRPr="0019265A">
        <w:rPr>
          <w:rFonts w:ascii="Trebuchet MS" w:hAnsi="Trebuchet MS"/>
          <w:sz w:val="24"/>
        </w:rPr>
        <w:t>extrato das parcelas amortizadas, um comprovante de pagamento</w:t>
      </w:r>
      <w:r w:rsidR="00530D32" w:rsidRPr="00530D32">
        <w:rPr>
          <w:rFonts w:ascii="Trebuchet MS" w:hAnsi="Trebuchet MS"/>
          <w:sz w:val="24"/>
        </w:rPr>
        <w:t xml:space="preserve"> </w:t>
      </w:r>
      <w:r w:rsidR="00530D32">
        <w:rPr>
          <w:rFonts w:ascii="Trebuchet MS" w:hAnsi="Trebuchet MS"/>
          <w:sz w:val="24"/>
        </w:rPr>
        <w:t xml:space="preserve">e/ou </w:t>
      </w:r>
      <w:r w:rsidR="009F2D0B" w:rsidRPr="00530D32">
        <w:rPr>
          <w:rFonts w:ascii="Trebuchet MS" w:hAnsi="Trebuchet MS"/>
          <w:sz w:val="24"/>
        </w:rPr>
        <w:t xml:space="preserve">os </w:t>
      </w:r>
      <w:r w:rsidR="00D3221D" w:rsidRPr="00530D32">
        <w:rPr>
          <w:rFonts w:ascii="Trebuchet MS" w:hAnsi="Trebuchet MS"/>
          <w:sz w:val="24"/>
        </w:rPr>
        <w:t>respectiv</w:t>
      </w:r>
      <w:r w:rsidR="00D3221D">
        <w:rPr>
          <w:rFonts w:ascii="Trebuchet MS" w:hAnsi="Trebuchet MS"/>
          <w:sz w:val="24"/>
        </w:rPr>
        <w:t>os t</w:t>
      </w:r>
      <w:r w:rsidR="009F2D0B">
        <w:rPr>
          <w:rFonts w:ascii="Trebuchet MS" w:hAnsi="Trebuchet MS"/>
          <w:sz w:val="24"/>
        </w:rPr>
        <w:t xml:space="preserve">ermos de </w:t>
      </w:r>
      <w:r w:rsidR="00D3221D">
        <w:rPr>
          <w:rFonts w:ascii="Trebuchet MS" w:hAnsi="Trebuchet MS"/>
          <w:sz w:val="24"/>
        </w:rPr>
        <w:t>q</w:t>
      </w:r>
      <w:r w:rsidR="009F2D0B">
        <w:rPr>
          <w:rFonts w:ascii="Trebuchet MS" w:hAnsi="Trebuchet MS"/>
          <w:sz w:val="24"/>
        </w:rPr>
        <w:t xml:space="preserve">uitação </w:t>
      </w:r>
      <w:r w:rsidR="00530D32">
        <w:rPr>
          <w:rFonts w:ascii="Trebuchet MS" w:hAnsi="Trebuchet MS"/>
          <w:sz w:val="24"/>
        </w:rPr>
        <w:t xml:space="preserve">que comprovem que </w:t>
      </w:r>
      <w:r>
        <w:rPr>
          <w:rFonts w:ascii="Trebuchet MS" w:hAnsi="Trebuchet MS"/>
          <w:sz w:val="24"/>
        </w:rPr>
        <w:t>os Contratos Financeiros que compõem o Rol Obrigatório</w:t>
      </w:r>
      <w:r w:rsidR="00530D32">
        <w:rPr>
          <w:rFonts w:ascii="Trebuchet MS" w:hAnsi="Trebuchet MS"/>
          <w:sz w:val="24"/>
        </w:rPr>
        <w:t xml:space="preserve"> foram devidamente liquidados</w:t>
      </w:r>
      <w:r w:rsidR="009D7FAF">
        <w:rPr>
          <w:rFonts w:ascii="Trebuchet MS" w:hAnsi="Trebuchet MS"/>
          <w:sz w:val="24"/>
        </w:rPr>
        <w:t>.</w:t>
      </w:r>
      <w:r w:rsidR="00DF34EF">
        <w:rPr>
          <w:rFonts w:ascii="Trebuchet MS" w:hAnsi="Trebuchet MS"/>
          <w:sz w:val="24"/>
        </w:rPr>
        <w:t xml:space="preserve"> </w:t>
      </w:r>
    </w:p>
    <w:p w14:paraId="1B688F14" w14:textId="77777777" w:rsidR="00793990" w:rsidRPr="00BB04B8" w:rsidRDefault="00793990" w:rsidP="00793990">
      <w:pPr>
        <w:pStyle w:val="Level2"/>
        <w:numPr>
          <w:ilvl w:val="0"/>
          <w:numId w:val="0"/>
        </w:numPr>
        <w:tabs>
          <w:tab w:val="left" w:pos="709"/>
        </w:tabs>
        <w:rPr>
          <w:rFonts w:ascii="Trebuchet MS" w:hAnsi="Trebuchet MS"/>
          <w:sz w:val="24"/>
        </w:rPr>
      </w:pPr>
      <w:r w:rsidRPr="00BC0FF4">
        <w:rPr>
          <w:rFonts w:ascii="Trebuchet MS" w:hAnsi="Trebuchet MS"/>
          <w:b/>
          <w:sz w:val="24"/>
        </w:rPr>
        <w:t>4.</w:t>
      </w:r>
      <w:r>
        <w:rPr>
          <w:rFonts w:ascii="Trebuchet MS" w:hAnsi="Trebuchet MS"/>
          <w:b/>
          <w:sz w:val="24"/>
          <w:szCs w:val="24"/>
        </w:rPr>
        <w:t>2.2</w:t>
      </w:r>
      <w:r w:rsidRPr="00BC0FF4">
        <w:rPr>
          <w:rFonts w:ascii="Trebuchet MS" w:hAnsi="Trebuchet MS"/>
          <w:sz w:val="24"/>
        </w:rPr>
        <w:tab/>
      </w:r>
      <w:r>
        <w:rPr>
          <w:rFonts w:ascii="Trebuchet MS" w:hAnsi="Trebuchet MS"/>
          <w:sz w:val="24"/>
        </w:rPr>
        <w:t>A Emissora deverá</w:t>
      </w:r>
      <w:r w:rsidR="009D7FAF">
        <w:rPr>
          <w:rFonts w:ascii="Trebuchet MS" w:hAnsi="Trebuchet MS"/>
          <w:sz w:val="24"/>
        </w:rPr>
        <w:t xml:space="preserve">, </w:t>
      </w:r>
      <w:r>
        <w:rPr>
          <w:rFonts w:ascii="Trebuchet MS" w:hAnsi="Trebuchet MS"/>
          <w:sz w:val="24"/>
        </w:rPr>
        <w:t xml:space="preserve">após a quitação do Rol Obrigatório, e, </w:t>
      </w:r>
      <w:r w:rsidR="009156F4">
        <w:rPr>
          <w:rFonts w:ascii="Trebuchet MS" w:hAnsi="Trebuchet MS"/>
          <w:sz w:val="24"/>
        </w:rPr>
        <w:t xml:space="preserve">em até </w:t>
      </w:r>
      <w:r w:rsidR="00E734D1">
        <w:rPr>
          <w:rFonts w:ascii="Trebuchet MS" w:hAnsi="Trebuchet MS"/>
          <w:sz w:val="24"/>
        </w:rPr>
        <w:t>60 (sessenta) dias corridos</w:t>
      </w:r>
      <w:r w:rsidR="00C726F0">
        <w:rPr>
          <w:rFonts w:ascii="Trebuchet MS" w:hAnsi="Trebuchet MS"/>
          <w:sz w:val="24"/>
        </w:rPr>
        <w:t xml:space="preserve"> </w:t>
      </w:r>
      <w:r w:rsidR="009156F4">
        <w:rPr>
          <w:rFonts w:ascii="Trebuchet MS" w:hAnsi="Trebuchet MS"/>
          <w:sz w:val="24"/>
        </w:rPr>
        <w:t>após a assinatura da Escritura de Emissão</w:t>
      </w:r>
      <w:r w:rsidR="004B7791">
        <w:rPr>
          <w:rFonts w:ascii="Trebuchet MS" w:hAnsi="Trebuchet MS"/>
          <w:sz w:val="24"/>
        </w:rPr>
        <w:t xml:space="preserve"> (“</w:t>
      </w:r>
      <w:r w:rsidR="004B7791" w:rsidRPr="004B7791">
        <w:rPr>
          <w:rFonts w:ascii="Trebuchet MS" w:hAnsi="Trebuchet MS"/>
          <w:sz w:val="24"/>
          <w:u w:val="single"/>
        </w:rPr>
        <w:t>Período de Carência</w:t>
      </w:r>
      <w:r w:rsidR="004B7791">
        <w:rPr>
          <w:rFonts w:ascii="Trebuchet MS" w:hAnsi="Trebuchet MS"/>
          <w:sz w:val="24"/>
        </w:rPr>
        <w:t>”)</w:t>
      </w:r>
      <w:r w:rsidR="009156F4">
        <w:rPr>
          <w:rFonts w:ascii="Trebuchet MS" w:hAnsi="Trebuchet MS"/>
          <w:sz w:val="24"/>
        </w:rPr>
        <w:t>, informar ao Agente Fiduciário</w:t>
      </w:r>
      <w:r w:rsidR="00733A35">
        <w:rPr>
          <w:rFonts w:ascii="Trebuchet MS" w:hAnsi="Trebuchet MS"/>
          <w:sz w:val="24"/>
        </w:rPr>
        <w:t>,</w:t>
      </w:r>
      <w:r w:rsidR="00733A35" w:rsidRPr="00733A35">
        <w:rPr>
          <w:rFonts w:ascii="Trebuchet MS" w:hAnsi="Trebuchet MS"/>
          <w:sz w:val="24"/>
        </w:rPr>
        <w:t xml:space="preserve"> </w:t>
      </w:r>
      <w:r w:rsidR="00733A35">
        <w:rPr>
          <w:rFonts w:ascii="Trebuchet MS" w:hAnsi="Trebuchet MS"/>
          <w:sz w:val="24"/>
        </w:rPr>
        <w:t xml:space="preserve">mediante o envio de </w:t>
      </w:r>
      <w:r w:rsidR="000829E5">
        <w:rPr>
          <w:rFonts w:ascii="Trebuchet MS" w:hAnsi="Trebuchet MS"/>
          <w:sz w:val="24"/>
        </w:rPr>
        <w:t>Notificação para Pagamento</w:t>
      </w:r>
      <w:r w:rsidR="00733A35">
        <w:rPr>
          <w:rFonts w:ascii="Trebuchet MS" w:hAnsi="Trebuchet MS"/>
          <w:sz w:val="24"/>
        </w:rPr>
        <w:t>,</w:t>
      </w:r>
      <w:r w:rsidR="009156F4">
        <w:rPr>
          <w:rFonts w:ascii="Trebuchet MS" w:hAnsi="Trebuchet MS"/>
          <w:sz w:val="24"/>
        </w:rPr>
        <w:t xml:space="preserve"> a</w:t>
      </w:r>
      <w:r w:rsidR="009F2D0B">
        <w:rPr>
          <w:rFonts w:ascii="Trebuchet MS" w:hAnsi="Trebuchet MS"/>
          <w:sz w:val="24"/>
        </w:rPr>
        <w:t xml:space="preserve">s instruções </w:t>
      </w:r>
      <w:r w:rsidR="009D7FAF">
        <w:rPr>
          <w:rFonts w:ascii="Trebuchet MS" w:hAnsi="Trebuchet MS"/>
          <w:sz w:val="24"/>
        </w:rPr>
        <w:t>ao Agen</w:t>
      </w:r>
      <w:r w:rsidR="00E30BFB">
        <w:rPr>
          <w:rFonts w:ascii="Trebuchet MS" w:hAnsi="Trebuchet MS"/>
          <w:sz w:val="24"/>
        </w:rPr>
        <w:t>te Fiduciário para pagamento ou amortização dos Contrato(s) que deverão ser pago(s) ou amortizado(s) dentre os Contratos listados no Rol de Demais Dívidas</w:t>
      </w:r>
      <w:r w:rsidR="009D7FAF">
        <w:rPr>
          <w:rFonts w:ascii="Trebuchet MS" w:hAnsi="Trebuchet MS"/>
          <w:sz w:val="24"/>
        </w:rPr>
        <w:t xml:space="preserve">, devidamente identificados </w:t>
      </w:r>
      <w:r w:rsidR="001F5C97">
        <w:rPr>
          <w:rFonts w:ascii="Trebuchet MS" w:hAnsi="Trebuchet MS"/>
          <w:sz w:val="24"/>
        </w:rPr>
        <w:t xml:space="preserve">na forma do </w:t>
      </w:r>
      <w:r w:rsidR="001F5C97" w:rsidRPr="001F5C97">
        <w:rPr>
          <w:rFonts w:ascii="Trebuchet MS" w:hAnsi="Trebuchet MS"/>
          <w:b/>
          <w:sz w:val="24"/>
        </w:rPr>
        <w:t>Anexo I</w:t>
      </w:r>
      <w:r>
        <w:rPr>
          <w:rFonts w:ascii="Trebuchet MS" w:hAnsi="Trebuchet MS"/>
          <w:b/>
          <w:sz w:val="24"/>
        </w:rPr>
        <w:t>I</w:t>
      </w:r>
      <w:r w:rsidR="00D90ED1" w:rsidRPr="00B710B0">
        <w:rPr>
          <w:rFonts w:ascii="Trebuchet MS" w:hAnsi="Trebuchet MS"/>
          <w:sz w:val="24"/>
        </w:rPr>
        <w:t xml:space="preserve">, até que </w:t>
      </w:r>
      <w:r w:rsidR="00D90ED1" w:rsidRPr="00E734D1">
        <w:rPr>
          <w:rFonts w:ascii="Trebuchet MS" w:hAnsi="Trebuchet MS"/>
          <w:sz w:val="24"/>
        </w:rPr>
        <w:t xml:space="preserve">os </w:t>
      </w:r>
      <w:r w:rsidR="00E30BFB">
        <w:rPr>
          <w:rFonts w:ascii="Trebuchet MS" w:hAnsi="Trebuchet MS"/>
          <w:sz w:val="24"/>
        </w:rPr>
        <w:t>valores desembolsados para Pagamentos de Dívidas</w:t>
      </w:r>
      <w:r w:rsidR="00D90ED1" w:rsidRPr="00E734D1">
        <w:rPr>
          <w:rFonts w:ascii="Trebuchet MS" w:hAnsi="Trebuchet MS"/>
          <w:sz w:val="24"/>
        </w:rPr>
        <w:t xml:space="preserve"> atinjam valor </w:t>
      </w:r>
      <w:r w:rsidR="00E30BFB">
        <w:rPr>
          <w:rFonts w:ascii="Trebuchet MS" w:hAnsi="Trebuchet MS"/>
          <w:sz w:val="24"/>
        </w:rPr>
        <w:t xml:space="preserve">correspondente a, no mínimo </w:t>
      </w:r>
      <w:r w:rsidR="00D90ED1" w:rsidRPr="00E734D1">
        <w:rPr>
          <w:rFonts w:ascii="Trebuchet MS" w:hAnsi="Trebuchet MS"/>
          <w:sz w:val="24"/>
        </w:rPr>
        <w:t>R$42.500.000,00 (quarenta e dois milh</w:t>
      </w:r>
      <w:r w:rsidR="0082707D">
        <w:rPr>
          <w:rFonts w:ascii="Trebuchet MS" w:hAnsi="Trebuchet MS"/>
          <w:sz w:val="24"/>
        </w:rPr>
        <w:t>ões e quinhentos mil reais) e</w:t>
      </w:r>
      <w:r w:rsidR="00E30BFB">
        <w:rPr>
          <w:rFonts w:ascii="Trebuchet MS" w:hAnsi="Trebuchet MS"/>
          <w:sz w:val="24"/>
        </w:rPr>
        <w:t>, no máximo a</w:t>
      </w:r>
      <w:r w:rsidR="00D90ED1" w:rsidRPr="00E734D1">
        <w:rPr>
          <w:rFonts w:ascii="Trebuchet MS" w:hAnsi="Trebuchet MS"/>
          <w:sz w:val="24"/>
        </w:rPr>
        <w:t xml:space="preserve"> R$43.000.000,00 (quarenta e três milhões de reais)</w:t>
      </w:r>
      <w:r w:rsidR="00952A3B">
        <w:rPr>
          <w:rFonts w:ascii="Trebuchet MS" w:hAnsi="Trebuchet MS"/>
          <w:sz w:val="24"/>
        </w:rPr>
        <w:t xml:space="preserve">. </w:t>
      </w:r>
    </w:p>
    <w:p w14:paraId="1545AD50" w14:textId="77777777" w:rsidR="004B7791" w:rsidRPr="004B7791" w:rsidRDefault="00793990" w:rsidP="004B7791">
      <w:pPr>
        <w:pStyle w:val="Level2"/>
        <w:numPr>
          <w:ilvl w:val="0"/>
          <w:numId w:val="0"/>
        </w:numPr>
        <w:tabs>
          <w:tab w:val="left" w:pos="709"/>
        </w:tabs>
        <w:rPr>
          <w:rFonts w:ascii="Trebuchet MS" w:hAnsi="Trebuchet MS"/>
          <w:b/>
          <w:sz w:val="24"/>
        </w:rPr>
      </w:pPr>
      <w:r>
        <w:rPr>
          <w:rFonts w:ascii="Trebuchet MS" w:hAnsi="Trebuchet MS"/>
          <w:b/>
          <w:sz w:val="24"/>
        </w:rPr>
        <w:t>4.3</w:t>
      </w:r>
      <w:r w:rsidR="004B7791">
        <w:rPr>
          <w:rFonts w:ascii="Trebuchet MS" w:hAnsi="Trebuchet MS"/>
          <w:b/>
          <w:sz w:val="24"/>
        </w:rPr>
        <w:tab/>
      </w:r>
      <w:r w:rsidR="004B7791" w:rsidRPr="004B7791">
        <w:rPr>
          <w:rFonts w:ascii="Trebuchet MS" w:hAnsi="Trebuchet MS"/>
          <w:sz w:val="24"/>
        </w:rPr>
        <w:t>Dur</w:t>
      </w:r>
      <w:r w:rsidR="004B7791">
        <w:rPr>
          <w:rFonts w:ascii="Trebuchet MS" w:hAnsi="Trebuchet MS"/>
          <w:sz w:val="24"/>
        </w:rPr>
        <w:t>ante o Período de Carência</w:t>
      </w:r>
      <w:r>
        <w:rPr>
          <w:rFonts w:ascii="Trebuchet MS" w:hAnsi="Trebuchet MS"/>
          <w:sz w:val="24"/>
        </w:rPr>
        <w:t xml:space="preserve"> de que trata a cláusula 4.2.2</w:t>
      </w:r>
      <w:r w:rsidR="00C726F0">
        <w:rPr>
          <w:rFonts w:ascii="Trebuchet MS" w:hAnsi="Trebuchet MS"/>
          <w:sz w:val="24"/>
        </w:rPr>
        <w:t xml:space="preserve"> </w:t>
      </w:r>
      <w:r w:rsidR="004B7791">
        <w:rPr>
          <w:rFonts w:ascii="Trebuchet MS" w:hAnsi="Trebuchet MS"/>
          <w:sz w:val="24"/>
        </w:rPr>
        <w:t>acima</w:t>
      </w:r>
      <w:r w:rsidR="00334E20">
        <w:rPr>
          <w:rFonts w:ascii="Trebuchet MS" w:hAnsi="Trebuchet MS"/>
          <w:sz w:val="24"/>
        </w:rPr>
        <w:t>,</w:t>
      </w:r>
      <w:r w:rsidR="004B7791">
        <w:rPr>
          <w:rFonts w:ascii="Trebuchet MS" w:hAnsi="Trebuchet MS"/>
          <w:sz w:val="24"/>
        </w:rPr>
        <w:t xml:space="preserve"> os </w:t>
      </w:r>
      <w:r w:rsidR="004B7791" w:rsidRPr="00405DAF">
        <w:rPr>
          <w:rFonts w:ascii="Trebuchet MS" w:hAnsi="Trebuchet MS"/>
          <w:sz w:val="24"/>
          <w:szCs w:val="24"/>
        </w:rPr>
        <w:t xml:space="preserve">recursos líquidos captados pela Emissora </w:t>
      </w:r>
      <w:r w:rsidR="003A7477">
        <w:rPr>
          <w:rFonts w:ascii="Trebuchet MS" w:hAnsi="Trebuchet MS"/>
          <w:sz w:val="24"/>
          <w:szCs w:val="24"/>
        </w:rPr>
        <w:t xml:space="preserve">serão aplicados </w:t>
      </w:r>
      <w:r w:rsidR="004B7791" w:rsidRPr="00405DAF">
        <w:rPr>
          <w:rFonts w:ascii="Trebuchet MS" w:hAnsi="Trebuchet MS"/>
          <w:sz w:val="24"/>
          <w:szCs w:val="24"/>
        </w:rPr>
        <w:t>por meio da Emissão</w:t>
      </w:r>
      <w:r w:rsidR="004B7791">
        <w:rPr>
          <w:rFonts w:ascii="Trebuchet MS" w:hAnsi="Trebuchet MS"/>
          <w:sz w:val="24"/>
          <w:szCs w:val="24"/>
        </w:rPr>
        <w:t xml:space="preserve"> </w:t>
      </w:r>
      <w:r w:rsidR="004B7791" w:rsidRPr="004B7791">
        <w:rPr>
          <w:rFonts w:ascii="Trebuchet MS" w:hAnsi="Trebuchet MS"/>
          <w:sz w:val="24"/>
          <w:szCs w:val="24"/>
        </w:rPr>
        <w:t xml:space="preserve">em certificados de depósito bancário de liquidez diária de emissão do Banco </w:t>
      </w:r>
      <w:r w:rsidR="00FF3A06">
        <w:rPr>
          <w:rFonts w:ascii="Trebuchet MS" w:hAnsi="Trebuchet MS"/>
          <w:sz w:val="24"/>
          <w:szCs w:val="24"/>
        </w:rPr>
        <w:t>Custodiante</w:t>
      </w:r>
      <w:r w:rsidR="009C6C14">
        <w:rPr>
          <w:rFonts w:ascii="Trebuchet MS" w:hAnsi="Trebuchet MS"/>
          <w:sz w:val="24"/>
          <w:szCs w:val="24"/>
        </w:rPr>
        <w:t xml:space="preserve"> (conforme abaixo definido)</w:t>
      </w:r>
      <w:r w:rsidR="00FF3A06" w:rsidRPr="004B7791">
        <w:rPr>
          <w:rFonts w:ascii="Trebuchet MS" w:hAnsi="Trebuchet MS"/>
          <w:sz w:val="24"/>
          <w:szCs w:val="24"/>
        </w:rPr>
        <w:t xml:space="preserve"> </w:t>
      </w:r>
      <w:r w:rsidR="004B7791" w:rsidRPr="004B7791">
        <w:rPr>
          <w:rFonts w:ascii="Trebuchet MS" w:hAnsi="Trebuchet MS"/>
          <w:sz w:val="24"/>
          <w:szCs w:val="24"/>
        </w:rPr>
        <w:t>(“</w:t>
      </w:r>
      <w:r w:rsidR="004B7791" w:rsidRPr="004B7791">
        <w:rPr>
          <w:rFonts w:ascii="Trebuchet MS" w:hAnsi="Trebuchet MS"/>
          <w:sz w:val="24"/>
          <w:szCs w:val="24"/>
          <w:u w:val="single"/>
        </w:rPr>
        <w:t>Investimentos Permitidos</w:t>
      </w:r>
      <w:r w:rsidR="004B7791" w:rsidRPr="004B7791">
        <w:rPr>
          <w:rFonts w:ascii="Trebuchet MS" w:hAnsi="Trebuchet MS"/>
          <w:sz w:val="24"/>
          <w:szCs w:val="24"/>
        </w:rPr>
        <w:t>”),</w:t>
      </w:r>
      <w:r w:rsidR="00BF6FAC">
        <w:rPr>
          <w:rFonts w:ascii="Trebuchet MS" w:hAnsi="Trebuchet MS"/>
          <w:sz w:val="24"/>
          <w:szCs w:val="24"/>
        </w:rPr>
        <w:t xml:space="preserve"> conforme definido </w:t>
      </w:r>
      <w:r w:rsidR="00C726F0">
        <w:rPr>
          <w:rFonts w:ascii="Trebuchet MS" w:hAnsi="Trebuchet MS"/>
          <w:sz w:val="24"/>
          <w:szCs w:val="24"/>
        </w:rPr>
        <w:t xml:space="preserve">no </w:t>
      </w:r>
      <w:r w:rsidR="00FC7AA3">
        <w:rPr>
          <w:rFonts w:ascii="Trebuchet MS" w:hAnsi="Trebuchet MS"/>
          <w:sz w:val="24"/>
          <w:szCs w:val="24"/>
        </w:rPr>
        <w:t xml:space="preserve">Contrato de </w:t>
      </w:r>
      <w:r w:rsidR="00FC7AA3">
        <w:rPr>
          <w:rFonts w:ascii="Trebuchet MS" w:hAnsi="Trebuchet MS"/>
          <w:sz w:val="24"/>
          <w:szCs w:val="24"/>
        </w:rPr>
        <w:lastRenderedPageBreak/>
        <w:t xml:space="preserve">Administração de Conta, </w:t>
      </w:r>
      <w:r w:rsidR="0004748B">
        <w:rPr>
          <w:rFonts w:ascii="Trebuchet MS" w:hAnsi="Trebuchet MS"/>
          <w:sz w:val="24"/>
          <w:szCs w:val="24"/>
        </w:rPr>
        <w:t xml:space="preserve">a ser </w:t>
      </w:r>
      <w:r w:rsidR="00BF6FAC">
        <w:rPr>
          <w:rFonts w:ascii="Trebuchet MS" w:hAnsi="Trebuchet MS"/>
          <w:sz w:val="24"/>
          <w:szCs w:val="24"/>
        </w:rPr>
        <w:t xml:space="preserve">celebrado </w:t>
      </w:r>
      <w:r w:rsidR="00FC7AA3">
        <w:rPr>
          <w:rFonts w:ascii="Trebuchet MS" w:hAnsi="Trebuchet MS"/>
          <w:sz w:val="24"/>
          <w:szCs w:val="24"/>
        </w:rPr>
        <w:t>entre</w:t>
      </w:r>
      <w:r w:rsidR="00DD62E0">
        <w:rPr>
          <w:rFonts w:ascii="Trebuchet MS" w:hAnsi="Trebuchet MS"/>
          <w:sz w:val="24"/>
          <w:szCs w:val="24"/>
        </w:rPr>
        <w:t>, de um lado,</w:t>
      </w:r>
      <w:r w:rsidR="00FC7AA3">
        <w:rPr>
          <w:rFonts w:ascii="Trebuchet MS" w:hAnsi="Trebuchet MS"/>
          <w:sz w:val="24"/>
          <w:szCs w:val="24"/>
        </w:rPr>
        <w:t xml:space="preserve"> a Emissora e o Agente Fiduciário</w:t>
      </w:r>
      <w:r w:rsidR="00DD62E0">
        <w:rPr>
          <w:rFonts w:ascii="Trebuchet MS" w:hAnsi="Trebuchet MS"/>
          <w:sz w:val="24"/>
          <w:szCs w:val="24"/>
        </w:rPr>
        <w:t xml:space="preserve"> e, de outro lado,</w:t>
      </w:r>
      <w:r w:rsidR="00FC7AA3">
        <w:rPr>
          <w:rFonts w:ascii="Trebuchet MS" w:hAnsi="Trebuchet MS"/>
          <w:sz w:val="24"/>
          <w:szCs w:val="24"/>
        </w:rPr>
        <w:t xml:space="preserve"> </w:t>
      </w:r>
      <w:r w:rsidR="00BF6FAC">
        <w:rPr>
          <w:rFonts w:ascii="Trebuchet MS" w:hAnsi="Trebuchet MS"/>
          <w:sz w:val="24"/>
          <w:szCs w:val="24"/>
        </w:rPr>
        <w:t>o Banco Custodiante</w:t>
      </w:r>
      <w:r w:rsidR="009C6C14">
        <w:rPr>
          <w:rFonts w:ascii="Trebuchet MS" w:hAnsi="Trebuchet MS"/>
          <w:sz w:val="24"/>
          <w:szCs w:val="24"/>
        </w:rPr>
        <w:t xml:space="preserve"> (conforme abaixo definido)</w:t>
      </w:r>
      <w:r w:rsidR="00DD62E0">
        <w:rPr>
          <w:rFonts w:ascii="Trebuchet MS" w:hAnsi="Trebuchet MS"/>
          <w:sz w:val="24"/>
          <w:szCs w:val="24"/>
        </w:rPr>
        <w:t>,</w:t>
      </w:r>
      <w:r w:rsidR="00EF13B1">
        <w:rPr>
          <w:rFonts w:ascii="Trebuchet MS" w:hAnsi="Trebuchet MS"/>
          <w:sz w:val="24"/>
          <w:szCs w:val="24"/>
        </w:rPr>
        <w:t xml:space="preserve"> para administração da Conta Vinculada (conforme abaixo definida)</w:t>
      </w:r>
      <w:r w:rsidR="0004748B">
        <w:rPr>
          <w:rFonts w:ascii="Trebuchet MS" w:hAnsi="Trebuchet MS"/>
          <w:sz w:val="24"/>
          <w:szCs w:val="24"/>
        </w:rPr>
        <w:t xml:space="preserve"> (“</w:t>
      </w:r>
      <w:r w:rsidR="0004748B" w:rsidRPr="00930504">
        <w:rPr>
          <w:rFonts w:ascii="Trebuchet MS" w:hAnsi="Trebuchet MS"/>
          <w:sz w:val="24"/>
          <w:szCs w:val="24"/>
          <w:u w:val="single"/>
        </w:rPr>
        <w:t>Contrato de Administração de Conta</w:t>
      </w:r>
      <w:r w:rsidR="0004748B">
        <w:rPr>
          <w:rFonts w:ascii="Trebuchet MS" w:hAnsi="Trebuchet MS"/>
          <w:sz w:val="24"/>
          <w:szCs w:val="24"/>
        </w:rPr>
        <w:t>”)</w:t>
      </w:r>
      <w:r w:rsidR="00BF6FAC">
        <w:rPr>
          <w:rFonts w:ascii="Trebuchet MS" w:hAnsi="Trebuchet MS"/>
          <w:sz w:val="24"/>
          <w:szCs w:val="24"/>
        </w:rPr>
        <w:t>,</w:t>
      </w:r>
      <w:r w:rsidR="004B7791" w:rsidRPr="004B7791">
        <w:rPr>
          <w:rFonts w:ascii="Trebuchet MS" w:hAnsi="Trebuchet MS"/>
          <w:sz w:val="24"/>
          <w:szCs w:val="24"/>
        </w:rPr>
        <w:t xml:space="preserve"> até </w:t>
      </w:r>
      <w:r w:rsidR="00026A8C">
        <w:rPr>
          <w:rFonts w:ascii="Trebuchet MS" w:hAnsi="Trebuchet MS"/>
          <w:sz w:val="24"/>
          <w:szCs w:val="24"/>
        </w:rPr>
        <w:t>o envio d</w:t>
      </w:r>
      <w:r>
        <w:rPr>
          <w:rFonts w:ascii="Trebuchet MS" w:hAnsi="Trebuchet MS"/>
          <w:sz w:val="24"/>
          <w:szCs w:val="24"/>
        </w:rPr>
        <w:t>e</w:t>
      </w:r>
      <w:r w:rsidR="007D5076">
        <w:rPr>
          <w:rFonts w:ascii="Trebuchet MS" w:hAnsi="Trebuchet MS"/>
          <w:sz w:val="24"/>
          <w:szCs w:val="24"/>
        </w:rPr>
        <w:t xml:space="preserve"> </w:t>
      </w:r>
      <w:r w:rsidR="007D5076">
        <w:rPr>
          <w:rFonts w:ascii="Trebuchet MS" w:hAnsi="Trebuchet MS"/>
          <w:sz w:val="24"/>
        </w:rPr>
        <w:t>Notificação para Pagamento</w:t>
      </w:r>
      <w:r w:rsidR="007D5076" w:rsidRPr="004B7791">
        <w:rPr>
          <w:rFonts w:ascii="Trebuchet MS" w:hAnsi="Trebuchet MS"/>
          <w:sz w:val="24"/>
          <w:szCs w:val="24"/>
        </w:rPr>
        <w:t xml:space="preserve"> </w:t>
      </w:r>
      <w:r w:rsidR="007D5076">
        <w:rPr>
          <w:rFonts w:ascii="Trebuchet MS" w:hAnsi="Trebuchet MS"/>
          <w:sz w:val="24"/>
          <w:szCs w:val="24"/>
        </w:rPr>
        <w:t xml:space="preserve">pela </w:t>
      </w:r>
      <w:r w:rsidR="004B7791">
        <w:rPr>
          <w:rFonts w:ascii="Trebuchet MS" w:hAnsi="Trebuchet MS"/>
          <w:sz w:val="24"/>
          <w:szCs w:val="24"/>
        </w:rPr>
        <w:t>Emissora</w:t>
      </w:r>
      <w:r w:rsidR="00D85405">
        <w:rPr>
          <w:rFonts w:ascii="Trebuchet MS" w:hAnsi="Trebuchet MS"/>
          <w:sz w:val="24"/>
          <w:szCs w:val="24"/>
        </w:rPr>
        <w:t>.</w:t>
      </w:r>
      <w:r w:rsidR="00BF6FAC">
        <w:rPr>
          <w:rFonts w:ascii="Trebuchet MS" w:hAnsi="Trebuchet MS"/>
          <w:sz w:val="24"/>
          <w:szCs w:val="24"/>
        </w:rPr>
        <w:t xml:space="preserve"> </w:t>
      </w:r>
    </w:p>
    <w:p w14:paraId="2D168EA3" w14:textId="77777777" w:rsidR="00C726F0" w:rsidRDefault="00003935" w:rsidP="00B638AA">
      <w:pPr>
        <w:pStyle w:val="Level2"/>
        <w:numPr>
          <w:ilvl w:val="0"/>
          <w:numId w:val="0"/>
        </w:numPr>
        <w:tabs>
          <w:tab w:val="left" w:pos="709"/>
        </w:tabs>
        <w:outlineLvl w:val="9"/>
        <w:rPr>
          <w:rFonts w:ascii="Trebuchet MS" w:hAnsi="Trebuchet MS"/>
          <w:sz w:val="24"/>
          <w:szCs w:val="24"/>
        </w:rPr>
      </w:pPr>
      <w:r w:rsidRPr="00BC0FF4">
        <w:rPr>
          <w:rFonts w:ascii="Trebuchet MS" w:hAnsi="Trebuchet MS"/>
          <w:b/>
          <w:sz w:val="24"/>
        </w:rPr>
        <w:t>4.</w:t>
      </w:r>
      <w:r w:rsidR="00E734D1">
        <w:rPr>
          <w:rFonts w:ascii="Trebuchet MS" w:hAnsi="Trebuchet MS"/>
          <w:b/>
          <w:sz w:val="24"/>
        </w:rPr>
        <w:t>4</w:t>
      </w:r>
      <w:r w:rsidRPr="00BC0FF4">
        <w:rPr>
          <w:rFonts w:ascii="Trebuchet MS" w:hAnsi="Trebuchet MS"/>
          <w:sz w:val="24"/>
        </w:rPr>
        <w:tab/>
      </w:r>
      <w:r w:rsidR="009B1AC4">
        <w:rPr>
          <w:rFonts w:ascii="Trebuchet MS" w:hAnsi="Trebuchet MS"/>
          <w:sz w:val="24"/>
          <w:szCs w:val="24"/>
        </w:rPr>
        <w:t>Na hipótese de</w:t>
      </w:r>
      <w:r w:rsidR="004B7791" w:rsidRPr="004B7791">
        <w:rPr>
          <w:rFonts w:ascii="Trebuchet MS" w:hAnsi="Trebuchet MS"/>
          <w:sz w:val="24"/>
          <w:szCs w:val="24"/>
        </w:rPr>
        <w:t xml:space="preserve"> </w:t>
      </w:r>
      <w:r w:rsidR="004B7791">
        <w:rPr>
          <w:rFonts w:ascii="Trebuchet MS" w:hAnsi="Trebuchet MS"/>
          <w:sz w:val="24"/>
          <w:szCs w:val="24"/>
        </w:rPr>
        <w:t>restar</w:t>
      </w:r>
      <w:r w:rsidR="004B7791" w:rsidRPr="00BC0FF4">
        <w:rPr>
          <w:rFonts w:ascii="Trebuchet MS" w:hAnsi="Trebuchet MS"/>
          <w:sz w:val="24"/>
        </w:rPr>
        <w:t xml:space="preserve"> algum valor relativo </w:t>
      </w:r>
      <w:r w:rsidR="004B7791">
        <w:rPr>
          <w:rFonts w:ascii="Trebuchet MS" w:hAnsi="Trebuchet MS"/>
          <w:sz w:val="24"/>
          <w:szCs w:val="24"/>
        </w:rPr>
        <w:t xml:space="preserve">ao Pagamento de </w:t>
      </w:r>
      <w:r w:rsidR="004B7791" w:rsidRPr="00BC0FF4">
        <w:rPr>
          <w:rFonts w:ascii="Trebuchet MS" w:hAnsi="Trebuchet MS"/>
          <w:sz w:val="24"/>
        </w:rPr>
        <w:t>Dívidas</w:t>
      </w:r>
      <w:r w:rsidR="004B7791">
        <w:rPr>
          <w:rFonts w:ascii="Trebuchet MS" w:hAnsi="Trebuchet MS"/>
          <w:sz w:val="24"/>
          <w:szCs w:val="24"/>
        </w:rPr>
        <w:t xml:space="preserve"> da Emissora</w:t>
      </w:r>
      <w:r w:rsidR="004B7791" w:rsidRPr="00E176F8">
        <w:rPr>
          <w:rFonts w:ascii="Trebuchet MS" w:hAnsi="Trebuchet MS"/>
          <w:sz w:val="24"/>
          <w:szCs w:val="24"/>
        </w:rPr>
        <w:t xml:space="preserve"> </w:t>
      </w:r>
      <w:r w:rsidR="004B7791" w:rsidRPr="00BC0FF4">
        <w:rPr>
          <w:rFonts w:ascii="Trebuchet MS" w:hAnsi="Trebuchet MS"/>
          <w:sz w:val="24"/>
        </w:rPr>
        <w:t xml:space="preserve">remanescente na Conta </w:t>
      </w:r>
      <w:r w:rsidR="004B7791">
        <w:rPr>
          <w:rFonts w:ascii="Trebuchet MS" w:hAnsi="Trebuchet MS"/>
          <w:sz w:val="24"/>
          <w:szCs w:val="24"/>
        </w:rPr>
        <w:t>Vinculada</w:t>
      </w:r>
      <w:r w:rsidR="004B7791" w:rsidRPr="00BC0FF4">
        <w:rPr>
          <w:rFonts w:ascii="Trebuchet MS" w:hAnsi="Trebuchet MS"/>
          <w:sz w:val="24"/>
        </w:rPr>
        <w:t xml:space="preserve"> (conforme abaixo definida)</w:t>
      </w:r>
      <w:r w:rsidR="004B7791">
        <w:rPr>
          <w:rFonts w:ascii="Trebuchet MS" w:hAnsi="Trebuchet MS"/>
          <w:sz w:val="24"/>
        </w:rPr>
        <w:t xml:space="preserve"> após</w:t>
      </w:r>
      <w:r w:rsidR="009D7FAF">
        <w:rPr>
          <w:rFonts w:ascii="Trebuchet MS" w:hAnsi="Trebuchet MS"/>
          <w:sz w:val="24"/>
          <w:szCs w:val="24"/>
        </w:rPr>
        <w:t xml:space="preserve"> </w:t>
      </w:r>
      <w:r w:rsidR="004F5287">
        <w:rPr>
          <w:rFonts w:ascii="Trebuchet MS" w:hAnsi="Trebuchet MS"/>
          <w:sz w:val="24"/>
        </w:rPr>
        <w:t xml:space="preserve">a quitação dos Contratos Financeiros listados no Rol Obrigatório e </w:t>
      </w:r>
      <w:r w:rsidR="00B15976">
        <w:rPr>
          <w:rFonts w:ascii="Trebuchet MS" w:hAnsi="Trebuchet MS"/>
          <w:sz w:val="24"/>
        </w:rPr>
        <w:t>o dispêndio do Valor M</w:t>
      </w:r>
      <w:r w:rsidR="00935C01">
        <w:rPr>
          <w:rFonts w:ascii="Trebuchet MS" w:hAnsi="Trebuchet MS"/>
          <w:sz w:val="24"/>
        </w:rPr>
        <w:t xml:space="preserve">ínimo destinado ao Pagamento de </w:t>
      </w:r>
      <w:r w:rsidR="00E734D1">
        <w:rPr>
          <w:rFonts w:ascii="Trebuchet MS" w:hAnsi="Trebuchet MS"/>
          <w:sz w:val="24"/>
        </w:rPr>
        <w:t>Dívidas</w:t>
      </w:r>
      <w:r w:rsidRPr="00BC0FF4">
        <w:rPr>
          <w:rFonts w:ascii="Trebuchet MS" w:hAnsi="Trebuchet MS"/>
          <w:sz w:val="24"/>
        </w:rPr>
        <w:t xml:space="preserve">, a Emissora poderá requerer ao Agente Fiduciário a liberação </w:t>
      </w:r>
      <w:r w:rsidRPr="00E176F8">
        <w:rPr>
          <w:rFonts w:ascii="Trebuchet MS" w:hAnsi="Trebuchet MS"/>
          <w:sz w:val="24"/>
          <w:szCs w:val="24"/>
        </w:rPr>
        <w:t>deste</w:t>
      </w:r>
      <w:r w:rsidR="001F7C2B">
        <w:rPr>
          <w:rFonts w:ascii="Trebuchet MS" w:hAnsi="Trebuchet MS"/>
          <w:sz w:val="24"/>
          <w:szCs w:val="24"/>
        </w:rPr>
        <w:t>s</w:t>
      </w:r>
      <w:r w:rsidRPr="00E176F8">
        <w:rPr>
          <w:rFonts w:ascii="Trebuchet MS" w:hAnsi="Trebuchet MS"/>
          <w:sz w:val="24"/>
          <w:szCs w:val="24"/>
        </w:rPr>
        <w:t xml:space="preserve"> valor</w:t>
      </w:r>
      <w:r w:rsidR="001F7C2B">
        <w:rPr>
          <w:rFonts w:ascii="Trebuchet MS" w:hAnsi="Trebuchet MS"/>
          <w:sz w:val="24"/>
          <w:szCs w:val="24"/>
        </w:rPr>
        <w:t>es</w:t>
      </w:r>
      <w:r w:rsidRPr="00E176F8">
        <w:rPr>
          <w:rFonts w:ascii="Trebuchet MS" w:hAnsi="Trebuchet MS"/>
          <w:sz w:val="24"/>
          <w:szCs w:val="24"/>
        </w:rPr>
        <w:t xml:space="preserve"> remanescente</w:t>
      </w:r>
      <w:r w:rsidR="001F7C2B">
        <w:rPr>
          <w:rFonts w:ascii="Trebuchet MS" w:hAnsi="Trebuchet MS"/>
          <w:sz w:val="24"/>
          <w:szCs w:val="24"/>
        </w:rPr>
        <w:t>s</w:t>
      </w:r>
      <w:r w:rsidR="00EF62CD" w:rsidRPr="00BC0FF4">
        <w:rPr>
          <w:rFonts w:ascii="Trebuchet MS" w:hAnsi="Trebuchet MS"/>
          <w:sz w:val="24"/>
        </w:rPr>
        <w:t xml:space="preserve"> para reforço do seu fluxo de caixa</w:t>
      </w:r>
      <w:r w:rsidR="00EF62CD" w:rsidRPr="00E176F8">
        <w:rPr>
          <w:rFonts w:ascii="Trebuchet MS" w:hAnsi="Trebuchet MS"/>
          <w:sz w:val="24"/>
          <w:szCs w:val="24"/>
        </w:rPr>
        <w:t>.</w:t>
      </w:r>
      <w:r w:rsidR="009B1AC4">
        <w:rPr>
          <w:rFonts w:ascii="Trebuchet MS" w:hAnsi="Trebuchet MS"/>
          <w:sz w:val="24"/>
          <w:szCs w:val="24"/>
        </w:rPr>
        <w:t xml:space="preserve"> </w:t>
      </w:r>
      <w:bookmarkEnd w:id="37"/>
      <w:bookmarkEnd w:id="38"/>
      <w:bookmarkEnd w:id="40"/>
    </w:p>
    <w:bookmarkEnd w:id="36"/>
    <w:p w14:paraId="556ABC02" w14:textId="77777777" w:rsidR="00C726F0" w:rsidRPr="00C726F0" w:rsidRDefault="00B97DF5" w:rsidP="00C726F0">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r w:rsidRPr="00405DAF">
        <w:rPr>
          <w:rFonts w:ascii="Trebuchet MS" w:hAnsi="Trebuchet MS"/>
          <w:sz w:val="24"/>
          <w:szCs w:val="24"/>
        </w:rPr>
        <w:t>CLÁUSULA QUINTA – CARACTERÍSTICAS DA EMISSÃO E DAS DEBÊNTURES</w:t>
      </w:r>
      <w:r w:rsidR="0097227F">
        <w:rPr>
          <w:rFonts w:ascii="Trebuchet MS" w:hAnsi="Trebuchet MS"/>
          <w:sz w:val="24"/>
          <w:szCs w:val="24"/>
        </w:rPr>
        <w:t xml:space="preserve"> </w:t>
      </w:r>
    </w:p>
    <w:p w14:paraId="7ABB8CCA"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Valor Total da Emissão</w:t>
      </w:r>
    </w:p>
    <w:p w14:paraId="08150916" w14:textId="77777777" w:rsidR="00630DE9"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 xml:space="preserve">O valor total da Emissão </w:t>
      </w:r>
      <w:r w:rsidR="005109FD" w:rsidRPr="00405DAF">
        <w:rPr>
          <w:rFonts w:ascii="Trebuchet MS" w:hAnsi="Trebuchet MS"/>
          <w:sz w:val="24"/>
          <w:szCs w:val="24"/>
        </w:rPr>
        <w:t>será de R$</w:t>
      </w:r>
      <w:r w:rsidR="005109FD">
        <w:rPr>
          <w:rFonts w:ascii="Trebuchet MS" w:hAnsi="Trebuchet MS"/>
          <w:sz w:val="24"/>
          <w:szCs w:val="24"/>
        </w:rPr>
        <w:t xml:space="preserve"> 73</w:t>
      </w:r>
      <w:r w:rsidR="005109FD" w:rsidRPr="00405DAF">
        <w:rPr>
          <w:rFonts w:ascii="Trebuchet MS" w:hAnsi="Trebuchet MS"/>
          <w:sz w:val="24"/>
          <w:szCs w:val="24"/>
        </w:rPr>
        <w:t>.000.000,00 (</w:t>
      </w:r>
      <w:r w:rsidR="005109FD">
        <w:rPr>
          <w:rFonts w:ascii="Trebuchet MS" w:hAnsi="Trebuchet MS"/>
          <w:sz w:val="24"/>
          <w:szCs w:val="24"/>
        </w:rPr>
        <w:t>setenta e três</w:t>
      </w:r>
      <w:r w:rsidR="005109FD" w:rsidRPr="00405DAF">
        <w:rPr>
          <w:rFonts w:ascii="Trebuchet MS" w:hAnsi="Trebuchet MS"/>
          <w:sz w:val="24"/>
          <w:szCs w:val="24"/>
        </w:rPr>
        <w:t xml:space="preserve"> milhões de reais), na Data de Emissão (conforme abaixo definida).</w:t>
      </w:r>
    </w:p>
    <w:p w14:paraId="2A0A5375"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 xml:space="preserve">Valor Nominal Unitário </w:t>
      </w:r>
    </w:p>
    <w:p w14:paraId="69306766" w14:textId="77777777" w:rsidR="004D7A90" w:rsidRDefault="00B97DF5" w:rsidP="0066014D">
      <w:pPr>
        <w:pStyle w:val="Level3"/>
        <w:widowControl w:val="0"/>
        <w:numPr>
          <w:ilvl w:val="0"/>
          <w:numId w:val="0"/>
        </w:numPr>
        <w:tabs>
          <w:tab w:val="left" w:pos="709"/>
        </w:tabs>
        <w:autoSpaceDE w:val="0"/>
        <w:autoSpaceDN w:val="0"/>
        <w:adjustRightInd w:val="0"/>
        <w:outlineLvl w:val="9"/>
        <w:rPr>
          <w:rFonts w:ascii="Trebuchet MS" w:hAnsi="Trebuchet MS"/>
          <w:sz w:val="24"/>
          <w:szCs w:val="24"/>
        </w:rPr>
      </w:pPr>
      <w:r w:rsidRPr="00405DAF">
        <w:rPr>
          <w:rFonts w:ascii="Trebuchet MS" w:hAnsi="Trebuchet MS"/>
          <w:sz w:val="24"/>
          <w:szCs w:val="24"/>
        </w:rPr>
        <w:t>O valor nominal unitário das Debêntures, na Data de Emissão, será de R$</w:t>
      </w:r>
      <w:r w:rsidR="007444AF" w:rsidRPr="005456A3">
        <w:rPr>
          <w:rFonts w:ascii="Trebuchet MS" w:hAnsi="Trebuchet MS"/>
          <w:sz w:val="24"/>
          <w:szCs w:val="24"/>
        </w:rPr>
        <w:t>1.000,00</w:t>
      </w:r>
      <w:r w:rsidRPr="005456A3">
        <w:rPr>
          <w:rFonts w:ascii="Trebuchet MS" w:hAnsi="Trebuchet MS"/>
          <w:sz w:val="24"/>
          <w:szCs w:val="24"/>
        </w:rPr>
        <w:t xml:space="preserve"> (</w:t>
      </w:r>
      <w:r w:rsidR="003376AA" w:rsidRPr="005456A3">
        <w:rPr>
          <w:rFonts w:ascii="Trebuchet MS" w:hAnsi="Trebuchet MS"/>
          <w:sz w:val="24"/>
          <w:szCs w:val="24"/>
        </w:rPr>
        <w:t xml:space="preserve">um </w:t>
      </w:r>
      <w:r w:rsidR="007444AF" w:rsidRPr="005456A3">
        <w:rPr>
          <w:rFonts w:ascii="Trebuchet MS" w:hAnsi="Trebuchet MS"/>
          <w:sz w:val="24"/>
          <w:szCs w:val="24"/>
        </w:rPr>
        <w:t>mi</w:t>
      </w:r>
      <w:r w:rsidR="003376AA" w:rsidRPr="005456A3">
        <w:rPr>
          <w:rFonts w:ascii="Trebuchet MS" w:hAnsi="Trebuchet MS"/>
          <w:sz w:val="24"/>
          <w:szCs w:val="24"/>
        </w:rPr>
        <w:t>l</w:t>
      </w:r>
      <w:r w:rsidR="007444AF" w:rsidRPr="005456A3">
        <w:rPr>
          <w:rFonts w:ascii="Trebuchet MS" w:hAnsi="Trebuchet MS"/>
          <w:sz w:val="24"/>
          <w:szCs w:val="24"/>
        </w:rPr>
        <w:t xml:space="preserve"> reais)</w:t>
      </w:r>
      <w:r w:rsidRPr="00405DAF">
        <w:rPr>
          <w:rFonts w:ascii="Trebuchet MS" w:hAnsi="Trebuchet MS"/>
          <w:sz w:val="24"/>
          <w:szCs w:val="24"/>
        </w:rPr>
        <w:t xml:space="preserve"> (“</w:t>
      </w:r>
      <w:r w:rsidRPr="00405DAF">
        <w:rPr>
          <w:rFonts w:ascii="Trebuchet MS" w:hAnsi="Trebuchet MS"/>
          <w:sz w:val="24"/>
          <w:szCs w:val="24"/>
          <w:u w:val="single"/>
        </w:rPr>
        <w:t>Valor Nominal Unitário</w:t>
      </w:r>
      <w:r w:rsidR="00C726F0">
        <w:rPr>
          <w:rFonts w:ascii="Trebuchet MS" w:hAnsi="Trebuchet MS"/>
          <w:sz w:val="24"/>
          <w:szCs w:val="24"/>
        </w:rPr>
        <w:t>”)</w:t>
      </w:r>
      <w:r w:rsidR="005109FD">
        <w:rPr>
          <w:rFonts w:ascii="Trebuchet MS" w:hAnsi="Trebuchet MS"/>
          <w:sz w:val="24"/>
          <w:szCs w:val="24"/>
        </w:rPr>
        <w:t>.</w:t>
      </w:r>
      <w:bookmarkStart w:id="41" w:name="_Ref420335418"/>
    </w:p>
    <w:p w14:paraId="00FBA13B" w14:textId="77777777" w:rsidR="00B97DF5" w:rsidRPr="00405DAF" w:rsidRDefault="00B97DF5" w:rsidP="00BC0FF4">
      <w:pPr>
        <w:pStyle w:val="Level2"/>
        <w:numPr>
          <w:ilvl w:val="1"/>
          <w:numId w:val="4"/>
        </w:numPr>
        <w:rPr>
          <w:rFonts w:ascii="Trebuchet MS" w:hAnsi="Trebuchet MS"/>
          <w:b/>
          <w:sz w:val="24"/>
          <w:szCs w:val="24"/>
        </w:rPr>
      </w:pPr>
      <w:r w:rsidRPr="00405DAF">
        <w:rPr>
          <w:rFonts w:ascii="Trebuchet MS" w:hAnsi="Trebuchet MS"/>
          <w:b/>
          <w:sz w:val="24"/>
          <w:szCs w:val="24"/>
        </w:rPr>
        <w:t>Data de Emissão</w:t>
      </w:r>
      <w:bookmarkEnd w:id="41"/>
      <w:r w:rsidRPr="00405DAF">
        <w:rPr>
          <w:rFonts w:ascii="Trebuchet MS" w:hAnsi="Trebuchet MS"/>
          <w:b/>
          <w:sz w:val="24"/>
          <w:szCs w:val="24"/>
        </w:rPr>
        <w:t xml:space="preserve"> </w:t>
      </w:r>
    </w:p>
    <w:p w14:paraId="5064FA7F" w14:textId="77777777" w:rsidR="00B97DF5" w:rsidRPr="00405DAF" w:rsidRDefault="00B97DF5" w:rsidP="001F7C2B">
      <w:pPr>
        <w:pStyle w:val="Level3"/>
        <w:numPr>
          <w:ilvl w:val="0"/>
          <w:numId w:val="0"/>
        </w:numPr>
        <w:tabs>
          <w:tab w:val="left" w:pos="709"/>
        </w:tabs>
        <w:autoSpaceDE w:val="0"/>
        <w:autoSpaceDN w:val="0"/>
        <w:adjustRightInd w:val="0"/>
        <w:outlineLvl w:val="9"/>
        <w:rPr>
          <w:rFonts w:ascii="Trebuchet MS" w:hAnsi="Trebuchet MS"/>
          <w:sz w:val="24"/>
          <w:szCs w:val="24"/>
        </w:rPr>
      </w:pPr>
      <w:bookmarkStart w:id="42" w:name="_Hlk516241263"/>
      <w:r w:rsidRPr="00405DAF">
        <w:rPr>
          <w:rFonts w:ascii="Trebuchet MS" w:hAnsi="Trebuchet MS"/>
          <w:sz w:val="24"/>
          <w:szCs w:val="24"/>
        </w:rPr>
        <w:t xml:space="preserve">Para todos os </w:t>
      </w:r>
      <w:r w:rsidRPr="007016F6">
        <w:rPr>
          <w:rFonts w:ascii="Trebuchet MS" w:hAnsi="Trebuchet MS"/>
          <w:sz w:val="24"/>
          <w:szCs w:val="24"/>
        </w:rPr>
        <w:t xml:space="preserve">fins e efeitos legais, a data de emissão das Debêntures será </w:t>
      </w:r>
      <w:r w:rsidR="007016F6" w:rsidRPr="007016F6">
        <w:rPr>
          <w:rFonts w:ascii="Trebuchet MS" w:hAnsi="Trebuchet MS"/>
          <w:sz w:val="24"/>
          <w:szCs w:val="24"/>
        </w:rPr>
        <w:t>05</w:t>
      </w:r>
      <w:r w:rsidR="00F9100D" w:rsidRPr="007016F6">
        <w:rPr>
          <w:rFonts w:ascii="Trebuchet MS" w:hAnsi="Trebuchet MS"/>
          <w:sz w:val="24"/>
        </w:rPr>
        <w:t xml:space="preserve"> </w:t>
      </w:r>
      <w:r w:rsidRPr="007016F6">
        <w:rPr>
          <w:rFonts w:ascii="Trebuchet MS" w:hAnsi="Trebuchet MS"/>
          <w:sz w:val="24"/>
        </w:rPr>
        <w:t xml:space="preserve">de </w:t>
      </w:r>
      <w:r w:rsidR="007016F6">
        <w:rPr>
          <w:rFonts w:ascii="Trebuchet MS" w:hAnsi="Trebuchet MS"/>
          <w:sz w:val="24"/>
        </w:rPr>
        <w:t>fevereiro</w:t>
      </w:r>
      <w:r w:rsidR="007016F6" w:rsidRPr="007016F6" w:rsidDel="00630DE9">
        <w:rPr>
          <w:rFonts w:ascii="Trebuchet MS" w:hAnsi="Trebuchet MS"/>
          <w:sz w:val="24"/>
        </w:rPr>
        <w:t xml:space="preserve"> </w:t>
      </w:r>
      <w:r w:rsidRPr="007016F6">
        <w:rPr>
          <w:rFonts w:ascii="Trebuchet MS" w:hAnsi="Trebuchet MS"/>
          <w:sz w:val="24"/>
        </w:rPr>
        <w:t xml:space="preserve">de </w:t>
      </w:r>
      <w:r w:rsidR="00F9100D" w:rsidRPr="007016F6">
        <w:rPr>
          <w:rFonts w:ascii="Trebuchet MS" w:hAnsi="Trebuchet MS"/>
          <w:sz w:val="24"/>
        </w:rPr>
        <w:t>2020</w:t>
      </w:r>
      <w:r w:rsidR="009C729B">
        <w:rPr>
          <w:rFonts w:ascii="Trebuchet MS" w:hAnsi="Trebuchet MS"/>
          <w:sz w:val="24"/>
        </w:rPr>
        <w:t xml:space="preserve"> </w:t>
      </w:r>
      <w:r w:rsidRPr="00405DAF">
        <w:rPr>
          <w:rFonts w:ascii="Trebuchet MS" w:hAnsi="Trebuchet MS"/>
          <w:sz w:val="24"/>
          <w:szCs w:val="24"/>
        </w:rPr>
        <w:t>(“</w:t>
      </w:r>
      <w:r w:rsidRPr="00405DAF">
        <w:rPr>
          <w:rFonts w:ascii="Trebuchet MS" w:hAnsi="Trebuchet MS"/>
          <w:sz w:val="24"/>
          <w:szCs w:val="24"/>
          <w:u w:val="single"/>
        </w:rPr>
        <w:t>Data de Emissão</w:t>
      </w:r>
      <w:r w:rsidRPr="00405DAF">
        <w:rPr>
          <w:rFonts w:ascii="Trebuchet MS" w:hAnsi="Trebuchet MS"/>
          <w:sz w:val="24"/>
          <w:szCs w:val="24"/>
        </w:rPr>
        <w:t>”)</w:t>
      </w:r>
      <w:bookmarkEnd w:id="42"/>
      <w:r w:rsidRPr="00405DAF">
        <w:rPr>
          <w:rFonts w:ascii="Trebuchet MS" w:hAnsi="Trebuchet MS"/>
          <w:sz w:val="24"/>
          <w:szCs w:val="24"/>
        </w:rPr>
        <w:t xml:space="preserve">. </w:t>
      </w:r>
    </w:p>
    <w:p w14:paraId="4CEABE77"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 xml:space="preserve">Número da Emissão </w:t>
      </w:r>
    </w:p>
    <w:p w14:paraId="6499C8D9" w14:textId="77777777" w:rsidR="00B97DF5" w:rsidRPr="00405DAF" w:rsidRDefault="00B97DF5" w:rsidP="00B638AA">
      <w:pPr>
        <w:pStyle w:val="Level3"/>
        <w:widowControl w:val="0"/>
        <w:numPr>
          <w:ilvl w:val="0"/>
          <w:numId w:val="0"/>
        </w:numPr>
        <w:tabs>
          <w:tab w:val="left" w:pos="709"/>
        </w:tabs>
        <w:autoSpaceDE w:val="0"/>
        <w:autoSpaceDN w:val="0"/>
        <w:adjustRightInd w:val="0"/>
        <w:outlineLvl w:val="9"/>
        <w:rPr>
          <w:rFonts w:ascii="Trebuchet MS" w:hAnsi="Trebuchet MS"/>
          <w:sz w:val="24"/>
          <w:szCs w:val="24"/>
        </w:rPr>
      </w:pPr>
      <w:r w:rsidRPr="00405DAF">
        <w:rPr>
          <w:rFonts w:ascii="Trebuchet MS" w:hAnsi="Trebuchet MS"/>
          <w:sz w:val="24"/>
          <w:szCs w:val="24"/>
        </w:rPr>
        <w:t xml:space="preserve">A presente Emissão representa a </w:t>
      </w:r>
      <w:r w:rsidR="003E11CB" w:rsidRPr="00405DAF">
        <w:rPr>
          <w:rFonts w:ascii="Trebuchet MS" w:hAnsi="Trebuchet MS"/>
          <w:sz w:val="24"/>
          <w:szCs w:val="24"/>
        </w:rPr>
        <w:t>1</w:t>
      </w:r>
      <w:r w:rsidRPr="00405DAF">
        <w:rPr>
          <w:rFonts w:ascii="Trebuchet MS" w:hAnsi="Trebuchet MS"/>
          <w:sz w:val="24"/>
          <w:szCs w:val="24"/>
        </w:rPr>
        <w:t>ª (</w:t>
      </w:r>
      <w:r w:rsidR="003E11CB" w:rsidRPr="00405DAF">
        <w:rPr>
          <w:rFonts w:ascii="Trebuchet MS" w:hAnsi="Trebuchet MS"/>
          <w:sz w:val="24"/>
          <w:szCs w:val="24"/>
        </w:rPr>
        <w:t>primeira</w:t>
      </w:r>
      <w:r w:rsidRPr="00405DAF">
        <w:rPr>
          <w:rFonts w:ascii="Trebuchet MS" w:hAnsi="Trebuchet MS"/>
          <w:sz w:val="24"/>
          <w:szCs w:val="24"/>
        </w:rPr>
        <w:t xml:space="preserve">) emissão de debêntures da Emissora. </w:t>
      </w:r>
    </w:p>
    <w:p w14:paraId="7ABB2311" w14:textId="77777777" w:rsidR="00E34017" w:rsidRPr="00405DAF" w:rsidRDefault="00B97DF5" w:rsidP="00B638AA">
      <w:pPr>
        <w:pStyle w:val="Level2"/>
        <w:numPr>
          <w:ilvl w:val="1"/>
          <w:numId w:val="4"/>
        </w:numPr>
        <w:rPr>
          <w:rFonts w:ascii="Trebuchet MS" w:hAnsi="Trebuchet MS"/>
          <w:b/>
          <w:sz w:val="24"/>
          <w:szCs w:val="24"/>
        </w:rPr>
      </w:pPr>
      <w:bookmarkStart w:id="43" w:name="_Ref420334827"/>
      <w:r w:rsidRPr="00405DAF">
        <w:rPr>
          <w:rFonts w:ascii="Trebuchet MS" w:hAnsi="Trebuchet MS"/>
          <w:b/>
          <w:sz w:val="24"/>
          <w:szCs w:val="24"/>
        </w:rPr>
        <w:t>Número de Séries</w:t>
      </w:r>
      <w:bookmarkStart w:id="44" w:name="_Ref420334801"/>
      <w:bookmarkEnd w:id="43"/>
    </w:p>
    <w:p w14:paraId="783D3523" w14:textId="77777777" w:rsidR="00367AAC" w:rsidRPr="00405DAF" w:rsidRDefault="003E11CB" w:rsidP="00B638AA">
      <w:pPr>
        <w:pStyle w:val="Level2"/>
        <w:numPr>
          <w:ilvl w:val="2"/>
          <w:numId w:val="4"/>
        </w:numPr>
        <w:tabs>
          <w:tab w:val="left" w:pos="1276"/>
        </w:tabs>
        <w:rPr>
          <w:rFonts w:ascii="Trebuchet MS" w:hAnsi="Trebuchet MS"/>
          <w:b/>
          <w:sz w:val="24"/>
          <w:szCs w:val="24"/>
        </w:rPr>
      </w:pPr>
      <w:r w:rsidRPr="00405DAF">
        <w:rPr>
          <w:rFonts w:ascii="Trebuchet MS" w:hAnsi="Trebuchet MS"/>
          <w:sz w:val="24"/>
          <w:szCs w:val="24"/>
        </w:rPr>
        <w:t>A Emissão será realizada em</w:t>
      </w:r>
      <w:r w:rsidR="00FA42B2" w:rsidRPr="00405DAF">
        <w:rPr>
          <w:rFonts w:ascii="Trebuchet MS" w:hAnsi="Trebuchet MS"/>
          <w:sz w:val="24"/>
          <w:szCs w:val="24"/>
        </w:rPr>
        <w:t xml:space="preserve"> </w:t>
      </w:r>
      <w:r w:rsidR="00630DE9" w:rsidRPr="00405DAF">
        <w:rPr>
          <w:rFonts w:ascii="Trebuchet MS" w:hAnsi="Trebuchet MS"/>
          <w:sz w:val="24"/>
          <w:szCs w:val="24"/>
        </w:rPr>
        <w:t>2</w:t>
      </w:r>
      <w:r w:rsidRPr="00405DAF">
        <w:rPr>
          <w:rFonts w:ascii="Trebuchet MS" w:hAnsi="Trebuchet MS"/>
          <w:sz w:val="24"/>
          <w:szCs w:val="24"/>
        </w:rPr>
        <w:t xml:space="preserve"> (</w:t>
      </w:r>
      <w:r w:rsidR="00630DE9" w:rsidRPr="00405DAF">
        <w:rPr>
          <w:rFonts w:ascii="Trebuchet MS" w:hAnsi="Trebuchet MS"/>
          <w:sz w:val="24"/>
          <w:szCs w:val="24"/>
        </w:rPr>
        <w:t>duas</w:t>
      </w:r>
      <w:r w:rsidRPr="00405DAF">
        <w:rPr>
          <w:rFonts w:ascii="Trebuchet MS" w:hAnsi="Trebuchet MS"/>
          <w:sz w:val="24"/>
          <w:szCs w:val="24"/>
        </w:rPr>
        <w:t>) séries</w:t>
      </w:r>
      <w:bookmarkEnd w:id="44"/>
      <w:r w:rsidR="005456A3">
        <w:rPr>
          <w:rFonts w:ascii="Trebuchet MS" w:hAnsi="Trebuchet MS"/>
          <w:sz w:val="24"/>
          <w:szCs w:val="24"/>
        </w:rPr>
        <w:t>.</w:t>
      </w:r>
    </w:p>
    <w:p w14:paraId="5F2C8A8E" w14:textId="77777777" w:rsidR="00B97DF5" w:rsidRPr="00405DAF" w:rsidRDefault="00B97DF5" w:rsidP="00B638AA">
      <w:pPr>
        <w:pStyle w:val="Level2"/>
        <w:numPr>
          <w:ilvl w:val="2"/>
          <w:numId w:val="4"/>
        </w:numPr>
        <w:tabs>
          <w:tab w:val="left" w:pos="1276"/>
        </w:tabs>
        <w:rPr>
          <w:rFonts w:ascii="Trebuchet MS" w:hAnsi="Trebuchet MS"/>
          <w:b/>
          <w:sz w:val="24"/>
          <w:szCs w:val="24"/>
        </w:rPr>
      </w:pPr>
      <w:r w:rsidRPr="00405DAF">
        <w:rPr>
          <w:rFonts w:ascii="Trebuchet MS" w:hAnsi="Trebuchet MS"/>
          <w:sz w:val="24"/>
          <w:szCs w:val="24"/>
        </w:rPr>
        <w:t>Ressalvadas as referências expressas às Debêntures da primeira série (“</w:t>
      </w:r>
      <w:r w:rsidRPr="00405DAF">
        <w:rPr>
          <w:rFonts w:ascii="Trebuchet MS" w:hAnsi="Trebuchet MS"/>
          <w:sz w:val="24"/>
          <w:szCs w:val="24"/>
          <w:u w:val="single"/>
        </w:rPr>
        <w:t>Debêntures da Primeira Série</w:t>
      </w:r>
      <w:r w:rsidRPr="00405DAF">
        <w:rPr>
          <w:rFonts w:ascii="Trebuchet MS" w:hAnsi="Trebuchet MS"/>
          <w:sz w:val="24"/>
          <w:szCs w:val="24"/>
        </w:rPr>
        <w:t>”)</w:t>
      </w:r>
      <w:r w:rsidR="00630DE9" w:rsidRPr="00405DAF">
        <w:rPr>
          <w:rFonts w:ascii="Trebuchet MS" w:hAnsi="Trebuchet MS"/>
          <w:sz w:val="24"/>
          <w:szCs w:val="24"/>
        </w:rPr>
        <w:t xml:space="preserve"> e</w:t>
      </w:r>
      <w:r w:rsidRPr="00405DAF">
        <w:rPr>
          <w:rFonts w:ascii="Trebuchet MS" w:hAnsi="Trebuchet MS"/>
          <w:sz w:val="24"/>
          <w:szCs w:val="24"/>
        </w:rPr>
        <w:t xml:space="preserve"> às Debêntures da segunda série (“</w:t>
      </w:r>
      <w:r w:rsidRPr="00405DAF">
        <w:rPr>
          <w:rFonts w:ascii="Trebuchet MS" w:hAnsi="Trebuchet MS"/>
          <w:sz w:val="24"/>
          <w:szCs w:val="24"/>
          <w:u w:val="single"/>
        </w:rPr>
        <w:t>Debêntures da Segunda Série</w:t>
      </w:r>
      <w:r w:rsidRPr="00405DAF">
        <w:rPr>
          <w:rFonts w:ascii="Trebuchet MS" w:hAnsi="Trebuchet MS"/>
          <w:sz w:val="24"/>
          <w:szCs w:val="24"/>
        </w:rPr>
        <w:t>”), todas as referências às “</w:t>
      </w:r>
      <w:r w:rsidRPr="00405DAF">
        <w:rPr>
          <w:rFonts w:ascii="Trebuchet MS" w:hAnsi="Trebuchet MS"/>
          <w:sz w:val="24"/>
          <w:szCs w:val="24"/>
          <w:u w:val="single"/>
        </w:rPr>
        <w:t>Debêntures</w:t>
      </w:r>
      <w:r w:rsidRPr="00405DAF">
        <w:rPr>
          <w:rFonts w:ascii="Trebuchet MS" w:hAnsi="Trebuchet MS"/>
          <w:sz w:val="24"/>
          <w:szCs w:val="24"/>
        </w:rPr>
        <w:t>” devem ser entendidas como referências às Debêntures da Primeira Série</w:t>
      </w:r>
      <w:r w:rsidR="006D1441" w:rsidRPr="00405DAF">
        <w:rPr>
          <w:rFonts w:ascii="Trebuchet MS" w:hAnsi="Trebuchet MS"/>
          <w:sz w:val="24"/>
          <w:szCs w:val="24"/>
        </w:rPr>
        <w:t xml:space="preserve"> e</w:t>
      </w:r>
      <w:r w:rsidRPr="00405DAF">
        <w:rPr>
          <w:rFonts w:ascii="Trebuchet MS" w:hAnsi="Trebuchet MS"/>
          <w:sz w:val="24"/>
          <w:szCs w:val="24"/>
        </w:rPr>
        <w:t xml:space="preserve"> às Debêntures da Segunda Série em conjunto.</w:t>
      </w:r>
    </w:p>
    <w:p w14:paraId="4ACC59C1" w14:textId="77777777" w:rsidR="00B97DF5" w:rsidRPr="00405DAF" w:rsidRDefault="00B97DF5" w:rsidP="00B638AA">
      <w:pPr>
        <w:pStyle w:val="Level2"/>
        <w:numPr>
          <w:ilvl w:val="1"/>
          <w:numId w:val="4"/>
        </w:numPr>
        <w:rPr>
          <w:rFonts w:ascii="Trebuchet MS" w:hAnsi="Trebuchet MS"/>
          <w:b/>
          <w:sz w:val="24"/>
          <w:szCs w:val="24"/>
        </w:rPr>
      </w:pPr>
      <w:bookmarkStart w:id="45" w:name="_Ref420335400"/>
      <w:r w:rsidRPr="00405DAF">
        <w:rPr>
          <w:rFonts w:ascii="Trebuchet MS" w:hAnsi="Trebuchet MS"/>
          <w:b/>
          <w:sz w:val="24"/>
          <w:szCs w:val="24"/>
        </w:rPr>
        <w:t>Quantidade de Debêntures</w:t>
      </w:r>
      <w:bookmarkEnd w:id="45"/>
    </w:p>
    <w:p w14:paraId="1C9C17BC" w14:textId="77777777" w:rsidR="009331F0" w:rsidRPr="005456A3" w:rsidRDefault="00B97DF5" w:rsidP="006D4791">
      <w:pPr>
        <w:pStyle w:val="Level2"/>
        <w:numPr>
          <w:ilvl w:val="0"/>
          <w:numId w:val="0"/>
        </w:numPr>
        <w:tabs>
          <w:tab w:val="left" w:pos="1276"/>
        </w:tabs>
        <w:rPr>
          <w:rFonts w:ascii="Trebuchet MS" w:hAnsi="Trebuchet MS"/>
          <w:b/>
          <w:sz w:val="24"/>
          <w:szCs w:val="24"/>
        </w:rPr>
      </w:pPr>
      <w:r w:rsidRPr="00DA1B3A">
        <w:rPr>
          <w:rFonts w:ascii="Trebuchet MS" w:hAnsi="Trebuchet MS"/>
          <w:sz w:val="24"/>
          <w:szCs w:val="24"/>
        </w:rPr>
        <w:lastRenderedPageBreak/>
        <w:t xml:space="preserve">Serão emitidas </w:t>
      </w:r>
      <w:r w:rsidR="00F86418" w:rsidRPr="00DA1B3A">
        <w:rPr>
          <w:rFonts w:ascii="Trebuchet MS" w:hAnsi="Trebuchet MS"/>
          <w:sz w:val="24"/>
          <w:szCs w:val="24"/>
        </w:rPr>
        <w:t>73</w:t>
      </w:r>
      <w:r w:rsidR="009331F0" w:rsidRPr="00DA1B3A">
        <w:rPr>
          <w:rFonts w:ascii="Trebuchet MS" w:hAnsi="Trebuchet MS"/>
          <w:sz w:val="24"/>
          <w:szCs w:val="24"/>
        </w:rPr>
        <w:t>.000 (</w:t>
      </w:r>
      <w:r w:rsidR="00F86418" w:rsidRPr="00DA1B3A">
        <w:rPr>
          <w:rFonts w:ascii="Trebuchet MS" w:hAnsi="Trebuchet MS"/>
          <w:sz w:val="24"/>
          <w:szCs w:val="24"/>
        </w:rPr>
        <w:t xml:space="preserve">setenta e três </w:t>
      </w:r>
      <w:r w:rsidR="009331F0" w:rsidRPr="00DA1B3A">
        <w:rPr>
          <w:rFonts w:ascii="Trebuchet MS" w:hAnsi="Trebuchet MS"/>
          <w:sz w:val="24"/>
          <w:szCs w:val="24"/>
        </w:rPr>
        <w:t>mil</w:t>
      </w:r>
      <w:r w:rsidR="00A539E5" w:rsidRPr="00DA1B3A">
        <w:rPr>
          <w:rFonts w:ascii="Trebuchet MS" w:hAnsi="Trebuchet MS"/>
          <w:sz w:val="24"/>
          <w:szCs w:val="24"/>
        </w:rPr>
        <w:t>)</w:t>
      </w:r>
      <w:r w:rsidR="00992499" w:rsidRPr="00DA1B3A">
        <w:rPr>
          <w:rFonts w:ascii="Trebuchet MS" w:hAnsi="Trebuchet MS"/>
          <w:sz w:val="24"/>
          <w:szCs w:val="24"/>
        </w:rPr>
        <w:t xml:space="preserve"> sendo</w:t>
      </w:r>
      <w:r w:rsidR="00CD19FB" w:rsidRPr="00DA1B3A">
        <w:rPr>
          <w:rFonts w:ascii="Trebuchet MS" w:hAnsi="Trebuchet MS"/>
          <w:sz w:val="24"/>
          <w:szCs w:val="24"/>
        </w:rPr>
        <w:t>:</w:t>
      </w:r>
      <w:r w:rsidR="00992499" w:rsidRPr="00DA1B3A">
        <w:rPr>
          <w:rFonts w:ascii="Trebuchet MS" w:hAnsi="Trebuchet MS"/>
          <w:sz w:val="24"/>
          <w:szCs w:val="24"/>
        </w:rPr>
        <w:t xml:space="preserve"> </w:t>
      </w:r>
      <w:r w:rsidR="00DA1B3A" w:rsidRPr="00DA1B3A">
        <w:rPr>
          <w:rFonts w:ascii="Trebuchet MS" w:hAnsi="Trebuchet MS"/>
          <w:sz w:val="24"/>
          <w:szCs w:val="24"/>
        </w:rPr>
        <w:t xml:space="preserve">(i) </w:t>
      </w:r>
      <w:r w:rsidR="00992499" w:rsidRPr="00DA1B3A">
        <w:rPr>
          <w:rFonts w:ascii="Trebuchet MS" w:hAnsi="Trebuchet MS"/>
          <w:sz w:val="24"/>
          <w:szCs w:val="24"/>
        </w:rPr>
        <w:t>23.000 (vinte e três mil) Debênt</w:t>
      </w:r>
      <w:r w:rsidR="00DA1B3A" w:rsidRPr="00DA1B3A">
        <w:rPr>
          <w:rFonts w:ascii="Trebuchet MS" w:hAnsi="Trebuchet MS"/>
          <w:sz w:val="24"/>
          <w:szCs w:val="24"/>
        </w:rPr>
        <w:t xml:space="preserve">ures da Primeira Série, e (ii) </w:t>
      </w:r>
      <w:r w:rsidR="00992499" w:rsidRPr="00DA1B3A">
        <w:rPr>
          <w:rFonts w:ascii="Trebuchet MS" w:hAnsi="Trebuchet MS"/>
          <w:sz w:val="24"/>
          <w:szCs w:val="24"/>
        </w:rPr>
        <w:t>50.000 (cinquenta mil) Debêntures da Segunda</w:t>
      </w:r>
      <w:r w:rsidR="00992499" w:rsidRPr="005456A3">
        <w:rPr>
          <w:rFonts w:ascii="Trebuchet MS" w:hAnsi="Trebuchet MS"/>
          <w:sz w:val="24"/>
          <w:szCs w:val="24"/>
        </w:rPr>
        <w:t xml:space="preserve"> Série</w:t>
      </w:r>
      <w:r w:rsidR="009331F0" w:rsidRPr="005456A3">
        <w:rPr>
          <w:rFonts w:ascii="Trebuchet MS" w:hAnsi="Trebuchet MS"/>
          <w:sz w:val="24"/>
          <w:szCs w:val="24"/>
        </w:rPr>
        <w:t xml:space="preserve">. </w:t>
      </w:r>
    </w:p>
    <w:p w14:paraId="2B4739E0" w14:textId="77777777" w:rsidR="00B97DF5" w:rsidRPr="00405DAF" w:rsidRDefault="00B97DF5" w:rsidP="00B638AA">
      <w:pPr>
        <w:pStyle w:val="Level2"/>
        <w:numPr>
          <w:ilvl w:val="1"/>
          <w:numId w:val="4"/>
        </w:numPr>
        <w:rPr>
          <w:rFonts w:ascii="Trebuchet MS" w:hAnsi="Trebuchet MS"/>
          <w:b/>
          <w:sz w:val="24"/>
          <w:szCs w:val="24"/>
        </w:rPr>
      </w:pPr>
      <w:bookmarkStart w:id="46" w:name="_Hlk516241287"/>
      <w:r w:rsidRPr="00405DAF">
        <w:rPr>
          <w:rFonts w:ascii="Trebuchet MS" w:hAnsi="Trebuchet MS"/>
          <w:b/>
          <w:sz w:val="24"/>
          <w:szCs w:val="24"/>
        </w:rPr>
        <w:t>Prazo e Data de Vencimento</w:t>
      </w:r>
      <w:bookmarkEnd w:id="46"/>
    </w:p>
    <w:p w14:paraId="66841127" w14:textId="77777777" w:rsidR="00B97DF5" w:rsidRDefault="00B97DF5" w:rsidP="00B638AA">
      <w:pPr>
        <w:pStyle w:val="Level2"/>
        <w:numPr>
          <w:ilvl w:val="2"/>
          <w:numId w:val="4"/>
        </w:numPr>
        <w:tabs>
          <w:tab w:val="left" w:pos="1276"/>
        </w:tabs>
        <w:rPr>
          <w:rFonts w:ascii="Trebuchet MS" w:hAnsi="Trebuchet MS"/>
          <w:sz w:val="24"/>
          <w:szCs w:val="24"/>
        </w:rPr>
      </w:pPr>
      <w:bookmarkStart w:id="47" w:name="_Hlk516241299"/>
      <w:r w:rsidRPr="00405DAF">
        <w:rPr>
          <w:rFonts w:ascii="Trebuchet MS" w:hAnsi="Trebuchet MS"/>
          <w:sz w:val="24"/>
          <w:szCs w:val="24"/>
        </w:rPr>
        <w:t xml:space="preserve">Ressalvadas as hipóteses de Resgate Antecipado Facultativo </w:t>
      </w:r>
      <w:r w:rsidR="00435A5B" w:rsidRPr="00405DAF">
        <w:rPr>
          <w:rFonts w:ascii="Trebuchet MS" w:hAnsi="Trebuchet MS"/>
          <w:sz w:val="24"/>
          <w:szCs w:val="24"/>
        </w:rPr>
        <w:t xml:space="preserve">Total </w:t>
      </w:r>
      <w:r w:rsidRPr="00405DAF">
        <w:rPr>
          <w:rFonts w:ascii="Trebuchet MS" w:hAnsi="Trebuchet MS"/>
          <w:sz w:val="24"/>
          <w:szCs w:val="24"/>
        </w:rPr>
        <w:t>(conforme abaixo definido</w:t>
      </w:r>
      <w:r w:rsidR="006361C4">
        <w:rPr>
          <w:rFonts w:ascii="Trebuchet MS" w:hAnsi="Trebuchet MS"/>
          <w:sz w:val="24"/>
          <w:szCs w:val="24"/>
        </w:rPr>
        <w:t>)</w:t>
      </w:r>
      <w:r w:rsidR="005F4E2D" w:rsidRPr="00405DAF">
        <w:rPr>
          <w:rFonts w:ascii="Trebuchet MS" w:hAnsi="Trebuchet MS"/>
          <w:sz w:val="24"/>
          <w:szCs w:val="24"/>
        </w:rPr>
        <w:t xml:space="preserve"> </w:t>
      </w:r>
      <w:r w:rsidRPr="00405DAF">
        <w:rPr>
          <w:rFonts w:ascii="Trebuchet MS" w:hAnsi="Trebuchet MS"/>
          <w:sz w:val="24"/>
          <w:szCs w:val="24"/>
        </w:rPr>
        <w:t xml:space="preserve">e/ou </w:t>
      </w:r>
      <w:r w:rsidR="004C28C8" w:rsidRPr="00405DAF">
        <w:rPr>
          <w:rFonts w:ascii="Trebuchet MS" w:hAnsi="Trebuchet MS"/>
          <w:sz w:val="24"/>
          <w:szCs w:val="24"/>
        </w:rPr>
        <w:t>d</w:t>
      </w:r>
      <w:r w:rsidR="00272E8F" w:rsidRPr="00405DAF">
        <w:rPr>
          <w:rFonts w:ascii="Trebuchet MS" w:hAnsi="Trebuchet MS"/>
          <w:sz w:val="24"/>
          <w:szCs w:val="24"/>
        </w:rPr>
        <w:t>o</w:t>
      </w:r>
      <w:r w:rsidR="004C28C8" w:rsidRPr="00405DAF">
        <w:rPr>
          <w:rFonts w:ascii="Trebuchet MS" w:hAnsi="Trebuchet MS"/>
          <w:sz w:val="24"/>
          <w:szCs w:val="24"/>
        </w:rPr>
        <w:t xml:space="preserve"> </w:t>
      </w:r>
      <w:r w:rsidRPr="00405DAF">
        <w:rPr>
          <w:rFonts w:ascii="Trebuchet MS" w:hAnsi="Trebuchet MS"/>
          <w:sz w:val="24"/>
          <w:szCs w:val="24"/>
        </w:rPr>
        <w:t>vencimento antecipado das obrigações decorrentes das Debêntures, nos termos previstos nesta Escritura de Emissão</w:t>
      </w:r>
      <w:bookmarkEnd w:id="47"/>
      <w:r w:rsidR="005F4E2D" w:rsidRPr="00405DAF">
        <w:rPr>
          <w:rFonts w:ascii="Trebuchet MS" w:hAnsi="Trebuchet MS"/>
          <w:sz w:val="24"/>
          <w:szCs w:val="24"/>
        </w:rPr>
        <w:t>, as Debêntures terão os seguintes prazos e datas de vencimento, respectivamente:</w:t>
      </w:r>
      <w:r w:rsidR="007444AF" w:rsidRPr="00405DAF">
        <w:rPr>
          <w:rFonts w:ascii="Trebuchet MS" w:hAnsi="Trebuchet MS"/>
          <w:sz w:val="24"/>
          <w:szCs w:val="24"/>
        </w:rPr>
        <w:t xml:space="preserve"> </w:t>
      </w:r>
    </w:p>
    <w:p w14:paraId="7392E9A5" w14:textId="77777777" w:rsidR="005F4E2D" w:rsidRPr="00702503" w:rsidRDefault="00876FF7" w:rsidP="004A2945">
      <w:pPr>
        <w:pStyle w:val="Level2"/>
        <w:numPr>
          <w:ilvl w:val="3"/>
          <w:numId w:val="21"/>
        </w:numPr>
        <w:ind w:left="1560" w:hanging="567"/>
        <w:outlineLvl w:val="9"/>
        <w:rPr>
          <w:rFonts w:ascii="Trebuchet MS" w:hAnsi="Trebuchet MS"/>
          <w:sz w:val="24"/>
          <w:szCs w:val="24"/>
        </w:rPr>
      </w:pPr>
      <w:r w:rsidRPr="00702503">
        <w:rPr>
          <w:rFonts w:ascii="Trebuchet MS" w:hAnsi="Trebuchet MS"/>
          <w:sz w:val="24"/>
          <w:szCs w:val="24"/>
        </w:rPr>
        <w:t xml:space="preserve">o </w:t>
      </w:r>
      <w:r w:rsidR="005F4E2D" w:rsidRPr="00702503">
        <w:rPr>
          <w:rFonts w:ascii="Trebuchet MS" w:hAnsi="Trebuchet MS"/>
          <w:sz w:val="24"/>
          <w:szCs w:val="24"/>
        </w:rPr>
        <w:t xml:space="preserve">prazo das Debêntures da Primeira Série será de </w:t>
      </w:r>
      <w:r w:rsidR="007016F6">
        <w:rPr>
          <w:rFonts w:ascii="Trebuchet MS" w:hAnsi="Trebuchet MS"/>
          <w:sz w:val="24"/>
          <w:szCs w:val="24"/>
        </w:rPr>
        <w:t>33</w:t>
      </w:r>
      <w:r w:rsidR="007016F6" w:rsidRPr="005B161C">
        <w:rPr>
          <w:rFonts w:ascii="Trebuchet MS" w:hAnsi="Trebuchet MS"/>
          <w:sz w:val="24"/>
        </w:rPr>
        <w:t xml:space="preserve"> </w:t>
      </w:r>
      <w:r w:rsidR="005D4523" w:rsidRPr="005B161C">
        <w:rPr>
          <w:rFonts w:ascii="Trebuchet MS" w:hAnsi="Trebuchet MS"/>
          <w:sz w:val="24"/>
        </w:rPr>
        <w:t>(</w:t>
      </w:r>
      <w:r w:rsidR="00F86418" w:rsidRPr="005B161C">
        <w:rPr>
          <w:rFonts w:ascii="Trebuchet MS" w:hAnsi="Trebuchet MS"/>
          <w:sz w:val="24"/>
        </w:rPr>
        <w:t xml:space="preserve">trinta </w:t>
      </w:r>
      <w:r w:rsidR="005D4523" w:rsidRPr="005B161C">
        <w:rPr>
          <w:rFonts w:ascii="Trebuchet MS" w:hAnsi="Trebuchet MS"/>
          <w:sz w:val="24"/>
        </w:rPr>
        <w:t xml:space="preserve">e </w:t>
      </w:r>
      <w:r w:rsidR="007016F6">
        <w:rPr>
          <w:rFonts w:ascii="Trebuchet MS" w:hAnsi="Trebuchet MS"/>
          <w:sz w:val="24"/>
        </w:rPr>
        <w:t>três</w:t>
      </w:r>
      <w:r w:rsidR="005D4523" w:rsidRPr="00702503">
        <w:rPr>
          <w:rFonts w:ascii="Trebuchet MS" w:hAnsi="Trebuchet MS"/>
          <w:sz w:val="24"/>
          <w:szCs w:val="24"/>
        </w:rPr>
        <w:t xml:space="preserve">) </w:t>
      </w:r>
      <w:r w:rsidR="005D4523" w:rsidRPr="007016F6">
        <w:rPr>
          <w:rFonts w:ascii="Trebuchet MS" w:hAnsi="Trebuchet MS"/>
          <w:sz w:val="24"/>
          <w:szCs w:val="24"/>
        </w:rPr>
        <w:t>meses</w:t>
      </w:r>
      <w:r w:rsidR="005F4E2D" w:rsidRPr="007016F6">
        <w:rPr>
          <w:rFonts w:ascii="Trebuchet MS" w:hAnsi="Trebuchet MS"/>
          <w:sz w:val="24"/>
          <w:szCs w:val="24"/>
        </w:rPr>
        <w:t xml:space="preserve">, contados da Data de Emissão, vencendo-se, portanto, </w:t>
      </w:r>
      <w:r w:rsidR="005F4E2D" w:rsidRPr="007016F6">
        <w:rPr>
          <w:rFonts w:ascii="Trebuchet MS" w:hAnsi="Trebuchet MS"/>
          <w:sz w:val="24"/>
        </w:rPr>
        <w:t xml:space="preserve">em </w:t>
      </w:r>
      <w:r w:rsidR="007016F6" w:rsidRPr="007016F6">
        <w:rPr>
          <w:rFonts w:ascii="Trebuchet MS" w:hAnsi="Trebuchet MS"/>
          <w:sz w:val="24"/>
        </w:rPr>
        <w:t>05</w:t>
      </w:r>
      <w:r w:rsidR="00F9100D" w:rsidRPr="007016F6" w:rsidDel="005D4523">
        <w:rPr>
          <w:rFonts w:ascii="Trebuchet MS" w:hAnsi="Trebuchet MS"/>
          <w:sz w:val="24"/>
        </w:rPr>
        <w:t xml:space="preserve"> </w:t>
      </w:r>
      <w:r w:rsidR="005F4E2D" w:rsidRPr="007016F6">
        <w:rPr>
          <w:rFonts w:ascii="Trebuchet MS" w:hAnsi="Trebuchet MS"/>
          <w:sz w:val="24"/>
        </w:rPr>
        <w:t xml:space="preserve">de </w:t>
      </w:r>
      <w:r w:rsidR="00051B47" w:rsidRPr="007016F6">
        <w:rPr>
          <w:rFonts w:ascii="Trebuchet MS" w:hAnsi="Trebuchet MS"/>
          <w:sz w:val="24"/>
        </w:rPr>
        <w:t>novembro</w:t>
      </w:r>
      <w:r w:rsidR="005D4523" w:rsidRPr="007016F6" w:rsidDel="005D4523">
        <w:rPr>
          <w:rFonts w:ascii="Trebuchet MS" w:hAnsi="Trebuchet MS"/>
          <w:sz w:val="24"/>
        </w:rPr>
        <w:t xml:space="preserve"> </w:t>
      </w:r>
      <w:r w:rsidR="005F4E2D" w:rsidRPr="007016F6">
        <w:rPr>
          <w:rFonts w:ascii="Trebuchet MS" w:hAnsi="Trebuchet MS"/>
          <w:sz w:val="24"/>
        </w:rPr>
        <w:t xml:space="preserve">de </w:t>
      </w:r>
      <w:r w:rsidR="00051B47" w:rsidRPr="007016F6">
        <w:rPr>
          <w:rFonts w:ascii="Trebuchet MS" w:hAnsi="Trebuchet MS"/>
          <w:sz w:val="24"/>
        </w:rPr>
        <w:t>2022</w:t>
      </w:r>
      <w:r w:rsidR="00051B47" w:rsidRPr="007016F6">
        <w:rPr>
          <w:rFonts w:ascii="Trebuchet MS" w:hAnsi="Trebuchet MS"/>
          <w:sz w:val="24"/>
          <w:szCs w:val="24"/>
        </w:rPr>
        <w:t xml:space="preserve"> </w:t>
      </w:r>
      <w:r w:rsidR="005F4E2D" w:rsidRPr="007016F6">
        <w:rPr>
          <w:rFonts w:ascii="Trebuchet MS" w:hAnsi="Trebuchet MS"/>
          <w:sz w:val="24"/>
          <w:szCs w:val="24"/>
        </w:rPr>
        <w:t>(“</w:t>
      </w:r>
      <w:r w:rsidR="005F4E2D" w:rsidRPr="00702503">
        <w:rPr>
          <w:rFonts w:ascii="Trebuchet MS" w:hAnsi="Trebuchet MS"/>
          <w:sz w:val="24"/>
          <w:szCs w:val="24"/>
          <w:u w:val="single"/>
        </w:rPr>
        <w:t>Data de Vencimento da Primeira Série</w:t>
      </w:r>
      <w:r w:rsidR="005F4E2D" w:rsidRPr="00702503">
        <w:rPr>
          <w:rFonts w:ascii="Trebuchet MS" w:hAnsi="Trebuchet MS"/>
          <w:sz w:val="24"/>
          <w:szCs w:val="24"/>
        </w:rPr>
        <w:t>”)</w:t>
      </w:r>
      <w:r w:rsidR="00992499" w:rsidRPr="00702503">
        <w:rPr>
          <w:rFonts w:ascii="Trebuchet MS" w:hAnsi="Trebuchet MS"/>
          <w:i/>
          <w:sz w:val="24"/>
          <w:szCs w:val="24"/>
        </w:rPr>
        <w:t>;</w:t>
      </w:r>
      <w:r w:rsidR="005D4523" w:rsidRPr="00702503">
        <w:rPr>
          <w:rFonts w:ascii="Trebuchet MS" w:hAnsi="Trebuchet MS"/>
          <w:sz w:val="24"/>
        </w:rPr>
        <w:t xml:space="preserve"> </w:t>
      </w:r>
      <w:r w:rsidR="005D4523" w:rsidRPr="00702503">
        <w:rPr>
          <w:rFonts w:ascii="Trebuchet MS" w:hAnsi="Trebuchet MS"/>
          <w:sz w:val="24"/>
          <w:szCs w:val="24"/>
        </w:rPr>
        <w:t>e</w:t>
      </w:r>
    </w:p>
    <w:p w14:paraId="661A4F08" w14:textId="77777777" w:rsidR="00BD2B43" w:rsidRPr="005B161C" w:rsidRDefault="00876FF7" w:rsidP="004A2945">
      <w:pPr>
        <w:pStyle w:val="Level2"/>
        <w:numPr>
          <w:ilvl w:val="3"/>
          <w:numId w:val="21"/>
        </w:numPr>
        <w:ind w:left="1560" w:hanging="567"/>
        <w:outlineLvl w:val="9"/>
        <w:rPr>
          <w:rFonts w:ascii="Trebuchet MS" w:hAnsi="Trebuchet MS"/>
          <w:sz w:val="24"/>
        </w:rPr>
      </w:pPr>
      <w:r w:rsidRPr="00702503">
        <w:rPr>
          <w:rFonts w:ascii="Trebuchet MS" w:hAnsi="Trebuchet MS"/>
          <w:sz w:val="24"/>
          <w:szCs w:val="24"/>
        </w:rPr>
        <w:t xml:space="preserve">o </w:t>
      </w:r>
      <w:r w:rsidR="005F4E2D" w:rsidRPr="00702503">
        <w:rPr>
          <w:rFonts w:ascii="Trebuchet MS" w:hAnsi="Trebuchet MS"/>
          <w:sz w:val="24"/>
          <w:szCs w:val="24"/>
        </w:rPr>
        <w:t xml:space="preserve">prazo </w:t>
      </w:r>
      <w:r w:rsidR="005F4E2D" w:rsidRPr="00A53CC1">
        <w:rPr>
          <w:rFonts w:ascii="Trebuchet MS" w:hAnsi="Trebuchet MS"/>
          <w:sz w:val="24"/>
          <w:szCs w:val="24"/>
        </w:rPr>
        <w:t xml:space="preserve">das Debêntures da Segunda Série será de </w:t>
      </w:r>
      <w:r w:rsidR="003D59DE" w:rsidRPr="00A53CC1">
        <w:rPr>
          <w:rFonts w:ascii="Trebuchet MS" w:hAnsi="Trebuchet MS"/>
          <w:sz w:val="24"/>
          <w:szCs w:val="24"/>
        </w:rPr>
        <w:t xml:space="preserve">42 </w:t>
      </w:r>
      <w:r w:rsidR="005F4E2D" w:rsidRPr="00A53CC1">
        <w:rPr>
          <w:rFonts w:ascii="Trebuchet MS" w:hAnsi="Trebuchet MS"/>
          <w:sz w:val="24"/>
          <w:szCs w:val="24"/>
        </w:rPr>
        <w:t>(</w:t>
      </w:r>
      <w:r w:rsidR="003D59DE" w:rsidRPr="00A53CC1">
        <w:rPr>
          <w:rFonts w:ascii="Trebuchet MS" w:hAnsi="Trebuchet MS"/>
          <w:sz w:val="24"/>
          <w:szCs w:val="24"/>
        </w:rPr>
        <w:t xml:space="preserve">quarenta </w:t>
      </w:r>
      <w:r w:rsidR="005D4523" w:rsidRPr="00A53CC1">
        <w:rPr>
          <w:rFonts w:ascii="Trebuchet MS" w:hAnsi="Trebuchet MS"/>
          <w:sz w:val="24"/>
          <w:szCs w:val="24"/>
        </w:rPr>
        <w:t>e dois</w:t>
      </w:r>
      <w:r w:rsidR="005F4E2D" w:rsidRPr="00A53CC1">
        <w:rPr>
          <w:rFonts w:ascii="Trebuchet MS" w:hAnsi="Trebuchet MS"/>
          <w:sz w:val="24"/>
          <w:szCs w:val="24"/>
        </w:rPr>
        <w:t xml:space="preserve">) </w:t>
      </w:r>
      <w:r w:rsidR="005D4523" w:rsidRPr="00A53CC1">
        <w:rPr>
          <w:rFonts w:ascii="Trebuchet MS" w:hAnsi="Trebuchet MS"/>
          <w:sz w:val="24"/>
          <w:szCs w:val="24"/>
        </w:rPr>
        <w:t>meses</w:t>
      </w:r>
      <w:r w:rsidR="005F4E2D" w:rsidRPr="00A53CC1">
        <w:rPr>
          <w:rFonts w:ascii="Trebuchet MS" w:hAnsi="Trebuchet MS"/>
          <w:sz w:val="24"/>
          <w:szCs w:val="24"/>
        </w:rPr>
        <w:t xml:space="preserve">, contados da Data </w:t>
      </w:r>
      <w:r w:rsidR="005F4E2D" w:rsidRPr="007016F6">
        <w:rPr>
          <w:rFonts w:ascii="Trebuchet MS" w:hAnsi="Trebuchet MS"/>
          <w:sz w:val="24"/>
          <w:szCs w:val="24"/>
        </w:rPr>
        <w:t xml:space="preserve">de Emissão, vencendo-se, portanto, em </w:t>
      </w:r>
      <w:r w:rsidR="00957331">
        <w:rPr>
          <w:rFonts w:ascii="Trebuchet MS" w:hAnsi="Trebuchet MS"/>
          <w:sz w:val="24"/>
          <w:szCs w:val="24"/>
        </w:rPr>
        <w:t>05</w:t>
      </w:r>
      <w:r w:rsidR="00957331" w:rsidRPr="007016F6">
        <w:rPr>
          <w:rFonts w:ascii="Trebuchet MS" w:hAnsi="Trebuchet MS"/>
          <w:sz w:val="24"/>
        </w:rPr>
        <w:t xml:space="preserve"> </w:t>
      </w:r>
      <w:r w:rsidR="005F4E2D" w:rsidRPr="007016F6">
        <w:rPr>
          <w:rFonts w:ascii="Trebuchet MS" w:hAnsi="Trebuchet MS"/>
          <w:sz w:val="24"/>
        </w:rPr>
        <w:t xml:space="preserve">de </w:t>
      </w:r>
      <w:r w:rsidR="007016F6" w:rsidRPr="007016F6">
        <w:rPr>
          <w:rFonts w:ascii="Trebuchet MS" w:hAnsi="Trebuchet MS"/>
          <w:sz w:val="24"/>
        </w:rPr>
        <w:t xml:space="preserve">agosto </w:t>
      </w:r>
      <w:r w:rsidR="005F4E2D" w:rsidRPr="007016F6">
        <w:rPr>
          <w:rFonts w:ascii="Trebuchet MS" w:hAnsi="Trebuchet MS"/>
          <w:sz w:val="24"/>
        </w:rPr>
        <w:t xml:space="preserve">de </w:t>
      </w:r>
      <w:r w:rsidR="003D59DE" w:rsidRPr="007016F6">
        <w:rPr>
          <w:rFonts w:ascii="Trebuchet MS" w:hAnsi="Trebuchet MS"/>
          <w:sz w:val="24"/>
        </w:rPr>
        <w:t>2023</w:t>
      </w:r>
      <w:r w:rsidR="003D59DE" w:rsidRPr="00702503">
        <w:rPr>
          <w:rFonts w:ascii="Trebuchet MS" w:hAnsi="Trebuchet MS"/>
          <w:sz w:val="24"/>
          <w:szCs w:val="24"/>
        </w:rPr>
        <w:t xml:space="preserve"> </w:t>
      </w:r>
      <w:r w:rsidR="005F4E2D" w:rsidRPr="00702503">
        <w:rPr>
          <w:rFonts w:ascii="Trebuchet MS" w:hAnsi="Trebuchet MS"/>
          <w:sz w:val="24"/>
          <w:szCs w:val="24"/>
        </w:rPr>
        <w:t>(“</w:t>
      </w:r>
      <w:r w:rsidR="005F4E2D" w:rsidRPr="00702503">
        <w:rPr>
          <w:rFonts w:ascii="Trebuchet MS" w:hAnsi="Trebuchet MS"/>
          <w:sz w:val="24"/>
          <w:szCs w:val="24"/>
          <w:u w:val="single"/>
        </w:rPr>
        <w:t>Data de Vencimento da Segunda Série</w:t>
      </w:r>
      <w:r w:rsidR="005F4E2D" w:rsidRPr="005B161C">
        <w:rPr>
          <w:rFonts w:ascii="Trebuchet MS" w:hAnsi="Trebuchet MS"/>
          <w:sz w:val="24"/>
        </w:rPr>
        <w:t>”)</w:t>
      </w:r>
      <w:r w:rsidR="005D4523" w:rsidRPr="005B161C">
        <w:rPr>
          <w:rFonts w:ascii="Trebuchet MS" w:hAnsi="Trebuchet MS"/>
          <w:sz w:val="24"/>
        </w:rPr>
        <w:t>.</w:t>
      </w:r>
      <w:r w:rsidR="001F7C2B" w:rsidRPr="005B161C">
        <w:rPr>
          <w:rFonts w:ascii="Trebuchet MS" w:hAnsi="Trebuchet MS"/>
          <w:sz w:val="24"/>
        </w:rPr>
        <w:t xml:space="preserve"> </w:t>
      </w:r>
    </w:p>
    <w:p w14:paraId="1A56DBEC" w14:textId="77777777" w:rsidR="00B97DF5" w:rsidRPr="00405DAF" w:rsidRDefault="00825992" w:rsidP="00B638AA">
      <w:pPr>
        <w:pStyle w:val="Level2"/>
        <w:numPr>
          <w:ilvl w:val="1"/>
          <w:numId w:val="4"/>
        </w:numPr>
        <w:rPr>
          <w:rFonts w:ascii="Trebuchet MS" w:hAnsi="Trebuchet MS"/>
          <w:b/>
          <w:sz w:val="24"/>
          <w:szCs w:val="24"/>
        </w:rPr>
      </w:pPr>
      <w:r>
        <w:rPr>
          <w:rFonts w:ascii="Trebuchet MS" w:hAnsi="Trebuchet MS"/>
          <w:b/>
          <w:sz w:val="24"/>
          <w:szCs w:val="24"/>
        </w:rPr>
        <w:t>Agente de Liquidação e</w:t>
      </w:r>
      <w:r w:rsidR="00B97DF5" w:rsidRPr="00405DAF">
        <w:rPr>
          <w:rFonts w:ascii="Trebuchet MS" w:hAnsi="Trebuchet MS"/>
          <w:b/>
          <w:sz w:val="24"/>
          <w:szCs w:val="24"/>
        </w:rPr>
        <w:t xml:space="preserve"> Escriturador</w:t>
      </w:r>
    </w:p>
    <w:p w14:paraId="113FA36F" w14:textId="77777777" w:rsidR="00B97DF5" w:rsidRPr="00825992" w:rsidRDefault="00825992" w:rsidP="00AC3E2D">
      <w:pPr>
        <w:pStyle w:val="Level2"/>
        <w:numPr>
          <w:ilvl w:val="2"/>
          <w:numId w:val="4"/>
        </w:numPr>
        <w:tabs>
          <w:tab w:val="left" w:pos="1276"/>
        </w:tabs>
        <w:rPr>
          <w:rFonts w:ascii="Trebuchet MS" w:hAnsi="Trebuchet MS"/>
          <w:b/>
          <w:sz w:val="24"/>
          <w:szCs w:val="24"/>
        </w:rPr>
      </w:pPr>
      <w:r w:rsidRPr="00825992">
        <w:rPr>
          <w:rFonts w:ascii="Trebuchet MS" w:hAnsi="Trebuchet MS"/>
          <w:sz w:val="24"/>
          <w:szCs w:val="24"/>
        </w:rPr>
        <w:t xml:space="preserve">A instituição prestadora dos serviços de agente de liquidação e dos serviços de escrituração das Debêntures será a </w:t>
      </w:r>
      <w:r w:rsidRPr="00BC0FF4">
        <w:rPr>
          <w:rFonts w:ascii="Trebuchet MS" w:hAnsi="Trebuchet MS"/>
          <w:b/>
          <w:sz w:val="24"/>
        </w:rPr>
        <w:t>Oliveira Trust Distribuidora de Títulos e Valores Mobiliários S.A.</w:t>
      </w:r>
      <w:r w:rsidRPr="00825992">
        <w:rPr>
          <w:rFonts w:ascii="Trebuchet MS" w:hAnsi="Trebuchet MS"/>
          <w:sz w:val="24"/>
          <w:szCs w:val="24"/>
        </w:rPr>
        <w:t>, com sede na cidade do Rio de Janeiro, estado do Rio de Janeiro, na Avenida das Américas, nº 3434, bloco 7, sala 201, inscrita no CNPJ/</w:t>
      </w:r>
      <w:r w:rsidR="00B31C4D" w:rsidRPr="00825992">
        <w:rPr>
          <w:rFonts w:ascii="Trebuchet MS" w:hAnsi="Trebuchet MS"/>
          <w:sz w:val="24"/>
          <w:szCs w:val="24"/>
        </w:rPr>
        <w:t>M</w:t>
      </w:r>
      <w:r w:rsidR="00B31C4D">
        <w:rPr>
          <w:rFonts w:ascii="Trebuchet MS" w:hAnsi="Trebuchet MS"/>
          <w:sz w:val="24"/>
          <w:szCs w:val="24"/>
        </w:rPr>
        <w:t>E</w:t>
      </w:r>
      <w:r w:rsidR="00B31C4D" w:rsidRPr="00825992">
        <w:rPr>
          <w:rFonts w:ascii="Trebuchet MS" w:hAnsi="Trebuchet MS"/>
          <w:sz w:val="24"/>
          <w:szCs w:val="24"/>
        </w:rPr>
        <w:t xml:space="preserve"> </w:t>
      </w:r>
      <w:r w:rsidRPr="00825992">
        <w:rPr>
          <w:rFonts w:ascii="Trebuchet MS" w:hAnsi="Trebuchet MS"/>
          <w:sz w:val="24"/>
          <w:szCs w:val="24"/>
        </w:rPr>
        <w:t>sob o nº 36.113.876/0001-91 (“</w:t>
      </w:r>
      <w:r w:rsidRPr="00825992">
        <w:rPr>
          <w:rFonts w:ascii="Trebuchet MS" w:hAnsi="Trebuchet MS"/>
          <w:sz w:val="24"/>
          <w:szCs w:val="24"/>
          <w:u w:val="single"/>
        </w:rPr>
        <w:t>Agente de Liquidação</w:t>
      </w:r>
      <w:r w:rsidRPr="00825992">
        <w:rPr>
          <w:rFonts w:ascii="Trebuchet MS" w:hAnsi="Trebuchet MS"/>
          <w:sz w:val="24"/>
          <w:szCs w:val="24"/>
        </w:rPr>
        <w:t>” e “</w:t>
      </w:r>
      <w:r w:rsidRPr="00825992">
        <w:rPr>
          <w:rFonts w:ascii="Trebuchet MS" w:hAnsi="Trebuchet MS"/>
          <w:sz w:val="24"/>
          <w:szCs w:val="24"/>
          <w:u w:val="single"/>
        </w:rPr>
        <w:t>Escriturador</w:t>
      </w:r>
      <w:r w:rsidRPr="00825992">
        <w:rPr>
          <w:rFonts w:ascii="Trebuchet MS" w:hAnsi="Trebuchet MS"/>
          <w:sz w:val="24"/>
          <w:szCs w:val="24"/>
        </w:rPr>
        <w:t>”, cujas definições incluem qualquer outra instituição que venha a suceder o Agente de Liquidação ou o Escriturador na prestação dos serviços relativos à Emissão e às Debêntures).</w:t>
      </w:r>
      <w:r w:rsidR="00AC3E2D" w:rsidRPr="00AC3E2D">
        <w:rPr>
          <w:rFonts w:ascii="Trebuchet MS" w:hAnsi="Trebuchet MS"/>
          <w:i/>
          <w:sz w:val="24"/>
          <w:szCs w:val="24"/>
        </w:rPr>
        <w:t xml:space="preserve"> </w:t>
      </w:r>
    </w:p>
    <w:p w14:paraId="516DA3BA"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Forma e Comprovação da Titularidade das Debêntures</w:t>
      </w:r>
    </w:p>
    <w:p w14:paraId="762EFE91"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48" w:name="_DV_M70"/>
      <w:bookmarkEnd w:id="48"/>
      <w:r w:rsidRPr="00405DAF">
        <w:rPr>
          <w:rFonts w:ascii="Trebuchet MS" w:hAnsi="Trebuchet MS"/>
          <w:sz w:val="24"/>
          <w:szCs w:val="24"/>
        </w:rPr>
        <w:t>As Debêntures serão emitidas na forma nominativa e escritural, sem a emissão de certificados e/ou cautelas.</w:t>
      </w:r>
    </w:p>
    <w:p w14:paraId="03E90561"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49" w:name="_DV_M71"/>
      <w:bookmarkEnd w:id="49"/>
      <w:r w:rsidRPr="00405DAF">
        <w:rPr>
          <w:rFonts w:ascii="Trebuchet MS" w:hAnsi="Trebuchet MS"/>
          <w:sz w:val="24"/>
          <w:szCs w:val="24"/>
        </w:rPr>
        <w:t>Para todos os fins de direito, a titularidade das Debêntures será comprovada pelo extrato emitido pelo Escriturador. Adicionalmente, com relação às Debêntures que estiverem custodiadas eletronicamente na B3, será expedido, por esta, extrato em nome do Debenturista, que servirá de comprovante de titularidade de tais Debêntures.</w:t>
      </w:r>
    </w:p>
    <w:p w14:paraId="1D8001BA"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Conversibilidade</w:t>
      </w:r>
    </w:p>
    <w:p w14:paraId="52CF0BD8"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 xml:space="preserve">As Debêntures serão simples, ou seja, não conversíveis em ações ordinárias ou preferenciais da Emissora. </w:t>
      </w:r>
    </w:p>
    <w:p w14:paraId="6C063E0D"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lastRenderedPageBreak/>
        <w:t>Espécie</w:t>
      </w:r>
    </w:p>
    <w:p w14:paraId="468757BB"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As Debêntures serão da espécie com garantia real</w:t>
      </w:r>
      <w:r w:rsidR="003D353F" w:rsidRPr="00405DAF">
        <w:rPr>
          <w:rFonts w:ascii="Trebuchet MS" w:hAnsi="Trebuchet MS"/>
          <w:sz w:val="24"/>
          <w:szCs w:val="24"/>
        </w:rPr>
        <w:t xml:space="preserve">, </w:t>
      </w:r>
      <w:r w:rsidRPr="00405DAF">
        <w:rPr>
          <w:rFonts w:ascii="Trebuchet MS" w:hAnsi="Trebuchet MS"/>
          <w:sz w:val="24"/>
          <w:szCs w:val="24"/>
        </w:rPr>
        <w:t xml:space="preserve">nos termos do artigo 58, </w:t>
      </w:r>
      <w:r w:rsidRPr="00405DAF">
        <w:rPr>
          <w:rFonts w:ascii="Trebuchet MS" w:hAnsi="Trebuchet MS"/>
          <w:i/>
          <w:iCs/>
          <w:sz w:val="24"/>
          <w:szCs w:val="24"/>
        </w:rPr>
        <w:t>caput</w:t>
      </w:r>
      <w:r w:rsidRPr="00405DAF">
        <w:rPr>
          <w:rFonts w:ascii="Trebuchet MS" w:hAnsi="Trebuchet MS"/>
          <w:sz w:val="24"/>
          <w:szCs w:val="24"/>
        </w:rPr>
        <w:t>, da Lei das Sociedades por Ações.</w:t>
      </w:r>
    </w:p>
    <w:p w14:paraId="513D870F"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Direito de Preferência</w:t>
      </w:r>
    </w:p>
    <w:p w14:paraId="40733A64"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 xml:space="preserve">Não haverá direito de preferência dos atuais acionistas da Emissora na subscrição das Debêntures. </w:t>
      </w:r>
    </w:p>
    <w:p w14:paraId="1F93F668"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Repactuação Programada</w:t>
      </w:r>
    </w:p>
    <w:p w14:paraId="0A60B2BA"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As Debêntures não serão objeto de repactuação programada.</w:t>
      </w:r>
    </w:p>
    <w:p w14:paraId="3AB52CDD" w14:textId="77777777" w:rsidR="00B97DF5" w:rsidRPr="00405DAF" w:rsidRDefault="00B97DF5" w:rsidP="00B638AA">
      <w:pPr>
        <w:pStyle w:val="Level2"/>
        <w:numPr>
          <w:ilvl w:val="1"/>
          <w:numId w:val="4"/>
        </w:numPr>
        <w:rPr>
          <w:rFonts w:ascii="Trebuchet MS" w:hAnsi="Trebuchet MS"/>
          <w:b/>
          <w:sz w:val="24"/>
          <w:szCs w:val="24"/>
        </w:rPr>
      </w:pPr>
      <w:bookmarkStart w:id="50" w:name="_Ref427685207"/>
      <w:r w:rsidRPr="00405DAF">
        <w:rPr>
          <w:rFonts w:ascii="Trebuchet MS" w:hAnsi="Trebuchet MS"/>
          <w:b/>
          <w:sz w:val="24"/>
          <w:szCs w:val="24"/>
        </w:rPr>
        <w:t>Amortização Programada</w:t>
      </w:r>
      <w:bookmarkEnd w:id="50"/>
      <w:r w:rsidR="000832F5" w:rsidRPr="00405DAF">
        <w:rPr>
          <w:rFonts w:ascii="Trebuchet MS" w:hAnsi="Trebuchet MS"/>
          <w:b/>
          <w:sz w:val="24"/>
          <w:szCs w:val="24"/>
        </w:rPr>
        <w:t xml:space="preserve"> </w:t>
      </w:r>
    </w:p>
    <w:p w14:paraId="5386E2F7" w14:textId="77777777" w:rsidR="00F645B7" w:rsidRPr="00405DAF" w:rsidRDefault="00F645B7" w:rsidP="00B638AA">
      <w:pPr>
        <w:pStyle w:val="Level2"/>
        <w:numPr>
          <w:ilvl w:val="2"/>
          <w:numId w:val="4"/>
        </w:numPr>
        <w:tabs>
          <w:tab w:val="left" w:pos="1276"/>
        </w:tabs>
        <w:rPr>
          <w:rFonts w:ascii="Trebuchet MS" w:hAnsi="Trebuchet MS"/>
          <w:b/>
          <w:sz w:val="24"/>
          <w:szCs w:val="24"/>
        </w:rPr>
      </w:pPr>
      <w:r w:rsidRPr="00405DAF">
        <w:rPr>
          <w:rFonts w:ascii="Trebuchet MS" w:hAnsi="Trebuchet MS"/>
          <w:b/>
          <w:sz w:val="24"/>
          <w:szCs w:val="24"/>
        </w:rPr>
        <w:t>Debêntures da Primeira Série</w:t>
      </w:r>
      <w:r w:rsidR="000C0C76" w:rsidRPr="00405DAF">
        <w:rPr>
          <w:rFonts w:ascii="Trebuchet MS" w:hAnsi="Trebuchet MS"/>
          <w:b/>
          <w:sz w:val="24"/>
          <w:szCs w:val="24"/>
        </w:rPr>
        <w:t xml:space="preserve"> </w:t>
      </w:r>
    </w:p>
    <w:p w14:paraId="78BDFEE9" w14:textId="77777777" w:rsidR="00E43200" w:rsidRDefault="00B97DF5" w:rsidP="00B638AA">
      <w:pPr>
        <w:pStyle w:val="Level2"/>
        <w:numPr>
          <w:ilvl w:val="0"/>
          <w:numId w:val="0"/>
        </w:numPr>
        <w:tabs>
          <w:tab w:val="left" w:pos="709"/>
        </w:tabs>
        <w:outlineLvl w:val="9"/>
        <w:rPr>
          <w:rFonts w:ascii="Trebuchet MS" w:hAnsi="Trebuchet MS"/>
          <w:sz w:val="24"/>
          <w:szCs w:val="24"/>
        </w:rPr>
      </w:pPr>
      <w:r w:rsidRPr="00405DAF">
        <w:rPr>
          <w:rFonts w:ascii="Trebuchet MS" w:hAnsi="Trebuchet MS"/>
          <w:sz w:val="24"/>
          <w:szCs w:val="24"/>
        </w:rPr>
        <w:t>Sem prejuízo de eventual Resgate Antecipado Facultativo</w:t>
      </w:r>
      <w:r w:rsidR="00435A5B" w:rsidRPr="00405DAF">
        <w:rPr>
          <w:rFonts w:ascii="Trebuchet MS" w:hAnsi="Trebuchet MS"/>
          <w:sz w:val="24"/>
          <w:szCs w:val="24"/>
        </w:rPr>
        <w:t xml:space="preserve"> Total</w:t>
      </w:r>
      <w:r w:rsidR="006D4791">
        <w:rPr>
          <w:rFonts w:ascii="Trebuchet MS" w:hAnsi="Trebuchet MS"/>
          <w:sz w:val="24"/>
          <w:szCs w:val="24"/>
        </w:rPr>
        <w:t xml:space="preserve"> </w:t>
      </w:r>
      <w:r w:rsidRPr="00405DAF">
        <w:rPr>
          <w:rFonts w:ascii="Trebuchet MS" w:hAnsi="Trebuchet MS"/>
          <w:sz w:val="24"/>
          <w:szCs w:val="24"/>
        </w:rPr>
        <w:t xml:space="preserve">e/ou </w:t>
      </w:r>
      <w:r w:rsidR="00EC6F6E" w:rsidRPr="00405DAF">
        <w:rPr>
          <w:rFonts w:ascii="Trebuchet MS" w:hAnsi="Trebuchet MS"/>
          <w:sz w:val="24"/>
          <w:szCs w:val="24"/>
        </w:rPr>
        <w:t>d</w:t>
      </w:r>
      <w:r w:rsidR="00272E8F" w:rsidRPr="00405DAF">
        <w:rPr>
          <w:rFonts w:ascii="Trebuchet MS" w:hAnsi="Trebuchet MS"/>
          <w:sz w:val="24"/>
          <w:szCs w:val="24"/>
        </w:rPr>
        <w:t>o</w:t>
      </w:r>
      <w:r w:rsidR="00EC6F6E" w:rsidRPr="00405DAF">
        <w:rPr>
          <w:rFonts w:ascii="Trebuchet MS" w:hAnsi="Trebuchet MS"/>
          <w:sz w:val="24"/>
          <w:szCs w:val="24"/>
        </w:rPr>
        <w:t xml:space="preserve"> </w:t>
      </w:r>
      <w:r w:rsidRPr="00405DAF">
        <w:rPr>
          <w:rFonts w:ascii="Trebuchet MS" w:hAnsi="Trebuchet MS"/>
          <w:sz w:val="24"/>
          <w:szCs w:val="24"/>
        </w:rPr>
        <w:t xml:space="preserve">vencimento antecipado das obrigações decorrentes das Debêntures, nos termos previstos nesta Escritura de Emissão, o pagamento do Valor Nominal Unitário </w:t>
      </w:r>
      <w:r w:rsidR="00F645B7" w:rsidRPr="00405DAF">
        <w:rPr>
          <w:rFonts w:ascii="Trebuchet MS" w:hAnsi="Trebuchet MS"/>
          <w:sz w:val="24"/>
          <w:szCs w:val="24"/>
        </w:rPr>
        <w:t xml:space="preserve">das Debêntures da Primeira Série </w:t>
      </w:r>
      <w:r w:rsidRPr="00405DAF">
        <w:rPr>
          <w:rFonts w:ascii="Trebuchet MS" w:hAnsi="Trebuchet MS"/>
          <w:sz w:val="24"/>
          <w:szCs w:val="24"/>
        </w:rPr>
        <w:t xml:space="preserve">será realizado </w:t>
      </w:r>
      <w:bookmarkStart w:id="51" w:name="_Ref18611621"/>
      <w:r w:rsidR="003D59DE" w:rsidRPr="00405DAF">
        <w:rPr>
          <w:rFonts w:ascii="Trebuchet MS" w:hAnsi="Trebuchet MS"/>
          <w:sz w:val="24"/>
          <w:szCs w:val="24"/>
        </w:rPr>
        <w:t>mensalmente</w:t>
      </w:r>
      <w:r w:rsidR="003452B9" w:rsidRPr="00405DAF">
        <w:rPr>
          <w:rFonts w:ascii="Trebuchet MS" w:hAnsi="Trebuchet MS"/>
          <w:sz w:val="24"/>
          <w:szCs w:val="24"/>
        </w:rPr>
        <w:t>,</w:t>
      </w:r>
      <w:r w:rsidR="003D59DE" w:rsidRPr="00405DAF">
        <w:rPr>
          <w:rFonts w:ascii="Trebuchet MS" w:hAnsi="Trebuchet MS"/>
          <w:sz w:val="24"/>
          <w:szCs w:val="24"/>
        </w:rPr>
        <w:t xml:space="preserve"> a partir d</w:t>
      </w:r>
      <w:r w:rsidR="00992499" w:rsidRPr="00405DAF">
        <w:rPr>
          <w:rFonts w:ascii="Trebuchet MS" w:hAnsi="Trebuchet MS"/>
          <w:sz w:val="24"/>
          <w:szCs w:val="24"/>
        </w:rPr>
        <w:t>e abril de 2022</w:t>
      </w:r>
      <w:r w:rsidR="003D59DE" w:rsidRPr="00405DAF">
        <w:rPr>
          <w:rFonts w:ascii="Trebuchet MS" w:hAnsi="Trebuchet MS"/>
          <w:sz w:val="24"/>
          <w:szCs w:val="24"/>
        </w:rPr>
        <w:t xml:space="preserve">, em </w:t>
      </w:r>
      <w:r w:rsidR="0004014D" w:rsidRPr="00405DAF">
        <w:rPr>
          <w:rFonts w:ascii="Trebuchet MS" w:hAnsi="Trebuchet MS"/>
          <w:sz w:val="24"/>
          <w:szCs w:val="24"/>
        </w:rPr>
        <w:t xml:space="preserve">08 </w:t>
      </w:r>
      <w:r w:rsidR="003D59DE" w:rsidRPr="00405DAF">
        <w:rPr>
          <w:rFonts w:ascii="Trebuchet MS" w:hAnsi="Trebuchet MS"/>
          <w:sz w:val="24"/>
          <w:szCs w:val="24"/>
        </w:rPr>
        <w:t>(</w:t>
      </w:r>
      <w:r w:rsidR="0004014D" w:rsidRPr="00405DAF">
        <w:rPr>
          <w:rFonts w:ascii="Trebuchet MS" w:hAnsi="Trebuchet MS"/>
          <w:sz w:val="24"/>
          <w:szCs w:val="24"/>
        </w:rPr>
        <w:t>oito</w:t>
      </w:r>
      <w:r w:rsidR="003D59DE" w:rsidRPr="00405DAF">
        <w:rPr>
          <w:rFonts w:ascii="Trebuchet MS" w:hAnsi="Trebuchet MS"/>
          <w:sz w:val="24"/>
          <w:szCs w:val="24"/>
        </w:rPr>
        <w:t xml:space="preserve">) parcelas mensais e sucessivas, conforme </w:t>
      </w:r>
      <w:r w:rsidR="003D59DE" w:rsidRPr="005109FD">
        <w:rPr>
          <w:rFonts w:ascii="Trebuchet MS" w:hAnsi="Trebuchet MS"/>
          <w:sz w:val="24"/>
          <w:szCs w:val="24"/>
        </w:rPr>
        <w:t xml:space="preserve">aplicável, sempre no dia </w:t>
      </w:r>
      <w:r w:rsidR="007016F6">
        <w:rPr>
          <w:rFonts w:ascii="Trebuchet MS" w:hAnsi="Trebuchet MS"/>
          <w:sz w:val="24"/>
          <w:szCs w:val="24"/>
        </w:rPr>
        <w:t>05 (cinco)</w:t>
      </w:r>
      <w:r w:rsidR="003D59DE" w:rsidRPr="005109FD">
        <w:rPr>
          <w:rFonts w:ascii="Trebuchet MS" w:hAnsi="Trebuchet MS"/>
          <w:sz w:val="24"/>
          <w:szCs w:val="24"/>
        </w:rPr>
        <w:t xml:space="preserve"> de</w:t>
      </w:r>
      <w:r w:rsidR="003D59DE" w:rsidRPr="00405DAF">
        <w:rPr>
          <w:rFonts w:ascii="Trebuchet MS" w:hAnsi="Trebuchet MS"/>
          <w:sz w:val="24"/>
          <w:szCs w:val="24"/>
        </w:rPr>
        <w:t xml:space="preserve"> cada mês, </w:t>
      </w:r>
      <w:r w:rsidR="005330B7">
        <w:rPr>
          <w:rFonts w:ascii="Trebuchet MS" w:hAnsi="Trebuchet MS"/>
          <w:sz w:val="24"/>
          <w:szCs w:val="24"/>
        </w:rPr>
        <w:t xml:space="preserve">sendo o primeiro pagamento em </w:t>
      </w:r>
      <w:r w:rsidR="007016F6">
        <w:rPr>
          <w:rFonts w:ascii="Trebuchet MS" w:hAnsi="Trebuchet MS"/>
          <w:sz w:val="24"/>
          <w:szCs w:val="24"/>
        </w:rPr>
        <w:t xml:space="preserve">05 </w:t>
      </w:r>
      <w:r w:rsidR="005330B7">
        <w:rPr>
          <w:rFonts w:ascii="Trebuchet MS" w:hAnsi="Trebuchet MS"/>
          <w:sz w:val="24"/>
          <w:szCs w:val="24"/>
        </w:rPr>
        <w:t xml:space="preserve">de abril de 2022 e o último na Data de Vencimento da Primeira Série, </w:t>
      </w:r>
      <w:r w:rsidR="003D59DE" w:rsidRPr="00405DAF">
        <w:rPr>
          <w:rFonts w:ascii="Trebuchet MS" w:hAnsi="Trebuchet MS"/>
          <w:sz w:val="24"/>
          <w:szCs w:val="24"/>
        </w:rPr>
        <w:t>conforme tabela abaixo:</w:t>
      </w:r>
      <w:r w:rsidR="005D3D8D" w:rsidRPr="00405DAF">
        <w:rPr>
          <w:rFonts w:ascii="Trebuchet MS" w:hAnsi="Trebuchet MS"/>
          <w:sz w:val="24"/>
          <w:szCs w:val="24"/>
        </w:rPr>
        <w:t xml:space="preserve"> </w:t>
      </w:r>
    </w:p>
    <w:p w14:paraId="2BE9210A" w14:textId="77777777" w:rsidR="009C729B" w:rsidRPr="00380A03" w:rsidRDefault="009C729B" w:rsidP="00D32FC4">
      <w:pPr>
        <w:pStyle w:val="Level2"/>
        <w:numPr>
          <w:ilvl w:val="0"/>
          <w:numId w:val="0"/>
        </w:numPr>
        <w:tabs>
          <w:tab w:val="left" w:pos="1276"/>
        </w:tabs>
        <w:rPr>
          <w:rFonts w:ascii="Trebuchet MS" w:hAnsi="Trebuchet MS"/>
          <w: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688"/>
        <w:gridCol w:w="2688"/>
      </w:tblGrid>
      <w:tr w:rsidR="003D59DE" w:rsidRPr="00405DAF" w14:paraId="356AFC00" w14:textId="77777777" w:rsidTr="00E8113A">
        <w:trPr>
          <w:jc w:val="center"/>
        </w:trPr>
        <w:tc>
          <w:tcPr>
            <w:tcW w:w="1418" w:type="dxa"/>
            <w:shd w:val="clear" w:color="auto" w:fill="D9D9D9"/>
            <w:vAlign w:val="center"/>
          </w:tcPr>
          <w:p w14:paraId="29A541CB" w14:textId="77777777" w:rsidR="003D59DE" w:rsidRPr="00405DAF" w:rsidRDefault="003D59DE"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b/>
                <w:sz w:val="24"/>
                <w:szCs w:val="24"/>
              </w:rPr>
              <w:t>Amortização</w:t>
            </w:r>
          </w:p>
        </w:tc>
        <w:tc>
          <w:tcPr>
            <w:tcW w:w="2688" w:type="dxa"/>
            <w:shd w:val="clear" w:color="auto" w:fill="D9D9D9"/>
            <w:vAlign w:val="center"/>
          </w:tcPr>
          <w:p w14:paraId="43D9D553" w14:textId="77777777" w:rsidR="003D59DE" w:rsidRPr="00405DAF" w:rsidRDefault="003D59DE"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b/>
                <w:sz w:val="24"/>
                <w:szCs w:val="24"/>
              </w:rPr>
              <w:t>Data da Amortização</w:t>
            </w:r>
          </w:p>
        </w:tc>
        <w:tc>
          <w:tcPr>
            <w:tcW w:w="2688" w:type="dxa"/>
            <w:shd w:val="clear" w:color="auto" w:fill="D9D9D9"/>
          </w:tcPr>
          <w:p w14:paraId="16D99D0F" w14:textId="77777777" w:rsidR="003D59DE" w:rsidRPr="00405DAF" w:rsidRDefault="003D59DE" w:rsidP="00BF6FAC">
            <w:pPr>
              <w:pStyle w:val="Level3"/>
              <w:numPr>
                <w:ilvl w:val="0"/>
                <w:numId w:val="0"/>
              </w:numPr>
              <w:tabs>
                <w:tab w:val="left" w:pos="709"/>
              </w:tabs>
              <w:jc w:val="center"/>
              <w:rPr>
                <w:rFonts w:ascii="Trebuchet MS" w:hAnsi="Trebuchet MS"/>
                <w:b/>
                <w:sz w:val="24"/>
                <w:szCs w:val="24"/>
              </w:rPr>
            </w:pPr>
            <w:r w:rsidRPr="00405DAF">
              <w:rPr>
                <w:rFonts w:ascii="Trebuchet MS" w:hAnsi="Trebuchet MS"/>
                <w:b/>
                <w:sz w:val="24"/>
                <w:szCs w:val="24"/>
              </w:rPr>
              <w:t>Percentual</w:t>
            </w:r>
            <w:r w:rsidR="00B31C4D">
              <w:rPr>
                <w:rFonts w:ascii="Trebuchet MS" w:hAnsi="Trebuchet MS"/>
                <w:b/>
                <w:sz w:val="24"/>
                <w:szCs w:val="24"/>
              </w:rPr>
              <w:t xml:space="preserve"> do</w:t>
            </w:r>
            <w:r w:rsidRPr="00405DAF">
              <w:rPr>
                <w:rFonts w:ascii="Trebuchet MS" w:hAnsi="Trebuchet MS"/>
                <w:b/>
                <w:sz w:val="24"/>
                <w:szCs w:val="24"/>
              </w:rPr>
              <w:t xml:space="preserve"> Valor Nominal Unitário</w:t>
            </w:r>
          </w:p>
        </w:tc>
      </w:tr>
      <w:tr w:rsidR="0004014D" w:rsidRPr="00405DAF" w14:paraId="7AC92D8D" w14:textId="77777777" w:rsidTr="00E8113A">
        <w:trPr>
          <w:jc w:val="center"/>
        </w:trPr>
        <w:tc>
          <w:tcPr>
            <w:tcW w:w="1418" w:type="dxa"/>
            <w:shd w:val="clear" w:color="auto" w:fill="auto"/>
          </w:tcPr>
          <w:p w14:paraId="645264A3" w14:textId="77777777" w:rsidR="0004014D" w:rsidRPr="00405DAF" w:rsidRDefault="0004014D"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1ª</w:t>
            </w:r>
          </w:p>
        </w:tc>
        <w:tc>
          <w:tcPr>
            <w:tcW w:w="2688" w:type="dxa"/>
            <w:shd w:val="clear" w:color="auto" w:fill="auto"/>
          </w:tcPr>
          <w:p w14:paraId="47EBBCD9" w14:textId="77777777" w:rsidR="0004014D" w:rsidRPr="007016F6" w:rsidRDefault="007016F6" w:rsidP="00AD3A00">
            <w:pPr>
              <w:pStyle w:val="Level3"/>
              <w:numPr>
                <w:ilvl w:val="0"/>
                <w:numId w:val="0"/>
              </w:numPr>
              <w:tabs>
                <w:tab w:val="left" w:pos="709"/>
              </w:tabs>
              <w:jc w:val="center"/>
              <w:rPr>
                <w:rFonts w:ascii="Trebuchet MS" w:hAnsi="Trebuchet MS"/>
                <w:b/>
                <w:sz w:val="24"/>
              </w:rPr>
            </w:pPr>
            <w:r>
              <w:rPr>
                <w:rFonts w:ascii="Trebuchet MS" w:hAnsi="Trebuchet MS"/>
                <w:sz w:val="24"/>
              </w:rPr>
              <w:t>05</w:t>
            </w:r>
            <w:r w:rsidR="00F9100D" w:rsidRPr="007016F6">
              <w:rPr>
                <w:rFonts w:ascii="Trebuchet MS" w:hAnsi="Trebuchet MS"/>
                <w:sz w:val="24"/>
              </w:rPr>
              <w:t xml:space="preserve"> </w:t>
            </w:r>
            <w:r w:rsidR="0004014D" w:rsidRPr="007016F6">
              <w:rPr>
                <w:rFonts w:ascii="Trebuchet MS" w:hAnsi="Trebuchet MS"/>
                <w:sz w:val="24"/>
              </w:rPr>
              <w:t>de abril de 2022</w:t>
            </w:r>
          </w:p>
        </w:tc>
        <w:tc>
          <w:tcPr>
            <w:tcW w:w="2688" w:type="dxa"/>
          </w:tcPr>
          <w:p w14:paraId="39B89F6F" w14:textId="77777777" w:rsidR="0004014D" w:rsidRPr="004B7791" w:rsidRDefault="0004014D"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9,2857 %</w:t>
            </w:r>
          </w:p>
        </w:tc>
      </w:tr>
      <w:tr w:rsidR="0004014D" w:rsidRPr="00405DAF" w14:paraId="19EB7C2B" w14:textId="77777777" w:rsidTr="00E8113A">
        <w:trPr>
          <w:jc w:val="center"/>
        </w:trPr>
        <w:tc>
          <w:tcPr>
            <w:tcW w:w="1418" w:type="dxa"/>
            <w:shd w:val="clear" w:color="auto" w:fill="auto"/>
          </w:tcPr>
          <w:p w14:paraId="12E57E53" w14:textId="77777777" w:rsidR="0004014D" w:rsidRPr="00405DAF" w:rsidRDefault="0004014D"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2ª</w:t>
            </w:r>
          </w:p>
        </w:tc>
        <w:tc>
          <w:tcPr>
            <w:tcW w:w="2688" w:type="dxa"/>
            <w:shd w:val="clear" w:color="auto" w:fill="auto"/>
          </w:tcPr>
          <w:p w14:paraId="092BF2A0" w14:textId="77777777" w:rsidR="0004014D" w:rsidRPr="007016F6" w:rsidRDefault="007016F6" w:rsidP="007016F6">
            <w:pPr>
              <w:pStyle w:val="Level3"/>
              <w:numPr>
                <w:ilvl w:val="0"/>
                <w:numId w:val="0"/>
              </w:numPr>
              <w:tabs>
                <w:tab w:val="left" w:pos="709"/>
              </w:tabs>
              <w:jc w:val="center"/>
              <w:rPr>
                <w:rFonts w:ascii="Trebuchet MS" w:hAnsi="Trebuchet MS"/>
                <w:b/>
                <w:sz w:val="24"/>
              </w:rPr>
            </w:pPr>
            <w:r>
              <w:rPr>
                <w:rFonts w:ascii="Trebuchet MS" w:hAnsi="Trebuchet MS"/>
                <w:sz w:val="24"/>
              </w:rPr>
              <w:t>05</w:t>
            </w:r>
            <w:r w:rsidR="00F9100D" w:rsidRPr="007016F6">
              <w:rPr>
                <w:rFonts w:ascii="Trebuchet MS" w:hAnsi="Trebuchet MS"/>
                <w:sz w:val="24"/>
              </w:rPr>
              <w:t xml:space="preserve"> </w:t>
            </w:r>
            <w:r w:rsidR="0004014D" w:rsidRPr="007016F6">
              <w:rPr>
                <w:rFonts w:ascii="Trebuchet MS" w:hAnsi="Trebuchet MS"/>
                <w:sz w:val="24"/>
              </w:rPr>
              <w:t>de maio de 2022</w:t>
            </w:r>
          </w:p>
        </w:tc>
        <w:tc>
          <w:tcPr>
            <w:tcW w:w="2688" w:type="dxa"/>
          </w:tcPr>
          <w:p w14:paraId="760787A3" w14:textId="77777777" w:rsidR="0004014D" w:rsidRPr="004B7791" w:rsidRDefault="0004014D"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9,2857 %</w:t>
            </w:r>
          </w:p>
        </w:tc>
      </w:tr>
      <w:tr w:rsidR="0004014D" w:rsidRPr="00405DAF" w14:paraId="209B0BB6" w14:textId="77777777" w:rsidTr="00E8113A">
        <w:trPr>
          <w:jc w:val="center"/>
        </w:trPr>
        <w:tc>
          <w:tcPr>
            <w:tcW w:w="1418" w:type="dxa"/>
            <w:shd w:val="clear" w:color="auto" w:fill="auto"/>
          </w:tcPr>
          <w:p w14:paraId="7A072C26" w14:textId="77777777" w:rsidR="0004014D" w:rsidRPr="00405DAF" w:rsidRDefault="0004014D"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3ª</w:t>
            </w:r>
          </w:p>
        </w:tc>
        <w:tc>
          <w:tcPr>
            <w:tcW w:w="2688" w:type="dxa"/>
            <w:shd w:val="clear" w:color="auto" w:fill="auto"/>
          </w:tcPr>
          <w:p w14:paraId="0035A64B" w14:textId="77777777" w:rsidR="0004014D" w:rsidRPr="007016F6" w:rsidRDefault="007016F6" w:rsidP="007016F6">
            <w:pPr>
              <w:pStyle w:val="Level3"/>
              <w:numPr>
                <w:ilvl w:val="0"/>
                <w:numId w:val="0"/>
              </w:numPr>
              <w:tabs>
                <w:tab w:val="left" w:pos="709"/>
              </w:tabs>
              <w:jc w:val="center"/>
              <w:rPr>
                <w:rFonts w:ascii="Trebuchet MS" w:hAnsi="Trebuchet MS"/>
                <w:b/>
                <w:sz w:val="24"/>
              </w:rPr>
            </w:pPr>
            <w:r>
              <w:rPr>
                <w:rFonts w:ascii="Trebuchet MS" w:hAnsi="Trebuchet MS"/>
                <w:sz w:val="24"/>
              </w:rPr>
              <w:t>05</w:t>
            </w:r>
            <w:r w:rsidR="00F9100D" w:rsidRPr="007016F6">
              <w:rPr>
                <w:rFonts w:ascii="Trebuchet MS" w:hAnsi="Trebuchet MS"/>
                <w:sz w:val="24"/>
              </w:rPr>
              <w:t xml:space="preserve"> </w:t>
            </w:r>
            <w:r w:rsidR="0004014D" w:rsidRPr="007016F6">
              <w:rPr>
                <w:rFonts w:ascii="Trebuchet MS" w:hAnsi="Trebuchet MS"/>
                <w:sz w:val="24"/>
              </w:rPr>
              <w:t>de junho de 2022</w:t>
            </w:r>
          </w:p>
        </w:tc>
        <w:tc>
          <w:tcPr>
            <w:tcW w:w="2688" w:type="dxa"/>
          </w:tcPr>
          <w:p w14:paraId="253941B9" w14:textId="77777777" w:rsidR="0004014D" w:rsidRPr="004B7791" w:rsidRDefault="0004014D"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9,2857 %</w:t>
            </w:r>
          </w:p>
        </w:tc>
      </w:tr>
      <w:tr w:rsidR="0004014D" w:rsidRPr="00405DAF" w14:paraId="415F7D77" w14:textId="77777777" w:rsidTr="00E8113A">
        <w:trPr>
          <w:jc w:val="center"/>
        </w:trPr>
        <w:tc>
          <w:tcPr>
            <w:tcW w:w="1418" w:type="dxa"/>
            <w:shd w:val="clear" w:color="auto" w:fill="auto"/>
          </w:tcPr>
          <w:p w14:paraId="771CFB23" w14:textId="77777777" w:rsidR="0004014D" w:rsidRPr="00405DAF" w:rsidRDefault="0004014D"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4ª</w:t>
            </w:r>
          </w:p>
        </w:tc>
        <w:tc>
          <w:tcPr>
            <w:tcW w:w="2688" w:type="dxa"/>
            <w:shd w:val="clear" w:color="auto" w:fill="auto"/>
          </w:tcPr>
          <w:p w14:paraId="2DDB6C7F" w14:textId="77777777" w:rsidR="0004014D" w:rsidRPr="007016F6" w:rsidRDefault="007016F6" w:rsidP="007016F6">
            <w:pPr>
              <w:pStyle w:val="Level3"/>
              <w:numPr>
                <w:ilvl w:val="0"/>
                <w:numId w:val="0"/>
              </w:numPr>
              <w:tabs>
                <w:tab w:val="left" w:pos="709"/>
              </w:tabs>
              <w:jc w:val="center"/>
              <w:rPr>
                <w:rFonts w:ascii="Trebuchet MS" w:hAnsi="Trebuchet MS"/>
                <w:b/>
                <w:sz w:val="24"/>
              </w:rPr>
            </w:pPr>
            <w:r>
              <w:rPr>
                <w:rFonts w:ascii="Trebuchet MS" w:hAnsi="Trebuchet MS"/>
                <w:sz w:val="24"/>
              </w:rPr>
              <w:t>05</w:t>
            </w:r>
            <w:r w:rsidR="00F9100D" w:rsidRPr="007016F6">
              <w:rPr>
                <w:rFonts w:ascii="Trebuchet MS" w:hAnsi="Trebuchet MS"/>
                <w:sz w:val="24"/>
              </w:rPr>
              <w:t xml:space="preserve"> </w:t>
            </w:r>
            <w:r w:rsidR="0004014D" w:rsidRPr="007016F6">
              <w:rPr>
                <w:rFonts w:ascii="Trebuchet MS" w:hAnsi="Trebuchet MS"/>
                <w:sz w:val="24"/>
              </w:rPr>
              <w:t>de julho de 2022</w:t>
            </w:r>
          </w:p>
        </w:tc>
        <w:tc>
          <w:tcPr>
            <w:tcW w:w="2688" w:type="dxa"/>
          </w:tcPr>
          <w:p w14:paraId="55DE0480" w14:textId="77777777" w:rsidR="0004014D" w:rsidRPr="004B7791" w:rsidRDefault="0004014D"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9,2857 %</w:t>
            </w:r>
          </w:p>
        </w:tc>
      </w:tr>
      <w:tr w:rsidR="0004014D" w:rsidRPr="00405DAF" w14:paraId="2C1C7143" w14:textId="77777777" w:rsidTr="00E8113A">
        <w:trPr>
          <w:jc w:val="center"/>
        </w:trPr>
        <w:tc>
          <w:tcPr>
            <w:tcW w:w="1418" w:type="dxa"/>
            <w:shd w:val="clear" w:color="auto" w:fill="auto"/>
          </w:tcPr>
          <w:p w14:paraId="075D0557" w14:textId="77777777" w:rsidR="0004014D" w:rsidRPr="00405DAF" w:rsidRDefault="0004014D"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5ª</w:t>
            </w:r>
          </w:p>
        </w:tc>
        <w:tc>
          <w:tcPr>
            <w:tcW w:w="2688" w:type="dxa"/>
            <w:shd w:val="clear" w:color="auto" w:fill="auto"/>
          </w:tcPr>
          <w:p w14:paraId="16A29C8C" w14:textId="77777777" w:rsidR="0004014D" w:rsidRPr="007016F6" w:rsidRDefault="007016F6" w:rsidP="007016F6">
            <w:pPr>
              <w:pStyle w:val="Level3"/>
              <w:numPr>
                <w:ilvl w:val="0"/>
                <w:numId w:val="0"/>
              </w:numPr>
              <w:tabs>
                <w:tab w:val="left" w:pos="709"/>
              </w:tabs>
              <w:jc w:val="center"/>
              <w:rPr>
                <w:rFonts w:ascii="Trebuchet MS" w:hAnsi="Trebuchet MS"/>
                <w:b/>
                <w:sz w:val="24"/>
              </w:rPr>
            </w:pPr>
            <w:r>
              <w:rPr>
                <w:rFonts w:ascii="Trebuchet MS" w:hAnsi="Trebuchet MS"/>
                <w:sz w:val="24"/>
              </w:rPr>
              <w:t>05</w:t>
            </w:r>
            <w:r w:rsidR="00F9100D" w:rsidRPr="007016F6">
              <w:rPr>
                <w:rFonts w:ascii="Trebuchet MS" w:hAnsi="Trebuchet MS"/>
                <w:sz w:val="24"/>
              </w:rPr>
              <w:t xml:space="preserve"> </w:t>
            </w:r>
            <w:r w:rsidR="0004014D" w:rsidRPr="007016F6">
              <w:rPr>
                <w:rFonts w:ascii="Trebuchet MS" w:hAnsi="Trebuchet MS"/>
                <w:sz w:val="24"/>
              </w:rPr>
              <w:t>de agosto de 2022</w:t>
            </w:r>
          </w:p>
        </w:tc>
        <w:tc>
          <w:tcPr>
            <w:tcW w:w="2688" w:type="dxa"/>
          </w:tcPr>
          <w:p w14:paraId="775C5456" w14:textId="77777777" w:rsidR="0004014D" w:rsidRPr="004B7791" w:rsidRDefault="0004014D"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9,2857 %</w:t>
            </w:r>
          </w:p>
        </w:tc>
      </w:tr>
      <w:tr w:rsidR="0004014D" w:rsidRPr="00405DAF" w14:paraId="534A7683" w14:textId="77777777" w:rsidTr="004E6472">
        <w:trPr>
          <w:trHeight w:val="70"/>
          <w:jc w:val="center"/>
        </w:trPr>
        <w:tc>
          <w:tcPr>
            <w:tcW w:w="1418" w:type="dxa"/>
            <w:shd w:val="clear" w:color="auto" w:fill="auto"/>
          </w:tcPr>
          <w:p w14:paraId="5A31E14B" w14:textId="77777777" w:rsidR="0004014D" w:rsidRPr="00405DAF" w:rsidRDefault="0004014D"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6ª</w:t>
            </w:r>
          </w:p>
        </w:tc>
        <w:tc>
          <w:tcPr>
            <w:tcW w:w="2688" w:type="dxa"/>
            <w:shd w:val="clear" w:color="auto" w:fill="auto"/>
          </w:tcPr>
          <w:p w14:paraId="469CDECD" w14:textId="77777777" w:rsidR="0004014D" w:rsidRPr="007016F6" w:rsidRDefault="007016F6" w:rsidP="007016F6">
            <w:pPr>
              <w:pStyle w:val="Level3"/>
              <w:numPr>
                <w:ilvl w:val="0"/>
                <w:numId w:val="0"/>
              </w:numPr>
              <w:tabs>
                <w:tab w:val="left" w:pos="709"/>
              </w:tabs>
              <w:jc w:val="center"/>
              <w:rPr>
                <w:rFonts w:ascii="Trebuchet MS" w:hAnsi="Trebuchet MS"/>
                <w:b/>
                <w:sz w:val="24"/>
              </w:rPr>
            </w:pPr>
            <w:r>
              <w:rPr>
                <w:rFonts w:ascii="Trebuchet MS" w:hAnsi="Trebuchet MS"/>
                <w:sz w:val="24"/>
              </w:rPr>
              <w:t>05</w:t>
            </w:r>
            <w:r w:rsidRPr="007016F6">
              <w:rPr>
                <w:rFonts w:ascii="Trebuchet MS" w:hAnsi="Trebuchet MS"/>
                <w:sz w:val="24"/>
              </w:rPr>
              <w:t xml:space="preserve"> </w:t>
            </w:r>
            <w:r w:rsidR="0004014D" w:rsidRPr="007016F6">
              <w:rPr>
                <w:rFonts w:ascii="Trebuchet MS" w:hAnsi="Trebuchet MS"/>
                <w:sz w:val="24"/>
              </w:rPr>
              <w:t>de setembro de 2022</w:t>
            </w:r>
          </w:p>
        </w:tc>
        <w:tc>
          <w:tcPr>
            <w:tcW w:w="2688" w:type="dxa"/>
          </w:tcPr>
          <w:p w14:paraId="0B1C2F2D" w14:textId="77777777" w:rsidR="0004014D" w:rsidRPr="004B7791" w:rsidRDefault="0004014D"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9,2857 %</w:t>
            </w:r>
          </w:p>
        </w:tc>
      </w:tr>
      <w:tr w:rsidR="002E205C" w:rsidRPr="00405DAF" w14:paraId="757AF47A" w14:textId="77777777" w:rsidTr="00E8113A">
        <w:trPr>
          <w:jc w:val="center"/>
        </w:trPr>
        <w:tc>
          <w:tcPr>
            <w:tcW w:w="1418" w:type="dxa"/>
            <w:shd w:val="clear" w:color="auto" w:fill="auto"/>
          </w:tcPr>
          <w:p w14:paraId="6AB15D06" w14:textId="77777777" w:rsidR="002E205C" w:rsidRPr="00405DAF" w:rsidRDefault="002E205C"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7ª</w:t>
            </w:r>
          </w:p>
        </w:tc>
        <w:tc>
          <w:tcPr>
            <w:tcW w:w="2688" w:type="dxa"/>
            <w:shd w:val="clear" w:color="auto" w:fill="auto"/>
          </w:tcPr>
          <w:p w14:paraId="314A9C6D" w14:textId="77777777" w:rsidR="002E205C" w:rsidRPr="007016F6" w:rsidRDefault="007016F6" w:rsidP="007016F6">
            <w:pPr>
              <w:pStyle w:val="Level3"/>
              <w:numPr>
                <w:ilvl w:val="0"/>
                <w:numId w:val="0"/>
              </w:numPr>
              <w:tabs>
                <w:tab w:val="left" w:pos="709"/>
              </w:tabs>
              <w:jc w:val="center"/>
              <w:rPr>
                <w:rFonts w:ascii="Trebuchet MS" w:hAnsi="Trebuchet MS"/>
                <w:b/>
                <w:sz w:val="24"/>
              </w:rPr>
            </w:pPr>
            <w:r>
              <w:rPr>
                <w:rFonts w:ascii="Trebuchet MS" w:hAnsi="Trebuchet MS"/>
                <w:sz w:val="24"/>
              </w:rPr>
              <w:t>05</w:t>
            </w:r>
            <w:r w:rsidR="00F9100D" w:rsidRPr="007016F6">
              <w:rPr>
                <w:rFonts w:ascii="Trebuchet MS" w:hAnsi="Trebuchet MS"/>
                <w:sz w:val="24"/>
              </w:rPr>
              <w:t xml:space="preserve"> </w:t>
            </w:r>
            <w:r w:rsidR="002E205C" w:rsidRPr="007016F6">
              <w:rPr>
                <w:rFonts w:ascii="Trebuchet MS" w:hAnsi="Trebuchet MS"/>
                <w:sz w:val="24"/>
              </w:rPr>
              <w:t>de outubro de 2022</w:t>
            </w:r>
          </w:p>
        </w:tc>
        <w:tc>
          <w:tcPr>
            <w:tcW w:w="2688" w:type="dxa"/>
          </w:tcPr>
          <w:p w14:paraId="165FD4FF" w14:textId="77777777" w:rsidR="002E205C" w:rsidRPr="004B7791" w:rsidRDefault="00830035"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w:t>
            </w:r>
            <w:r w:rsidR="00DC3321" w:rsidRPr="004B7791">
              <w:rPr>
                <w:rFonts w:ascii="Trebuchet MS" w:hAnsi="Trebuchet MS"/>
                <w:sz w:val="24"/>
              </w:rPr>
              <w:t>8</w:t>
            </w:r>
            <w:r w:rsidRPr="004B7791">
              <w:rPr>
                <w:rFonts w:ascii="Trebuchet MS" w:hAnsi="Trebuchet MS"/>
                <w:sz w:val="24"/>
              </w:rPr>
              <w:t xml:space="preserve"> %</w:t>
            </w:r>
          </w:p>
        </w:tc>
      </w:tr>
      <w:tr w:rsidR="003D59DE" w:rsidRPr="00405DAF" w14:paraId="2B4C4BA1" w14:textId="77777777" w:rsidTr="00E8113A">
        <w:trPr>
          <w:jc w:val="center"/>
        </w:trPr>
        <w:tc>
          <w:tcPr>
            <w:tcW w:w="1418" w:type="dxa"/>
            <w:shd w:val="clear" w:color="auto" w:fill="auto"/>
          </w:tcPr>
          <w:p w14:paraId="0901F538" w14:textId="77777777" w:rsidR="003D59DE" w:rsidRPr="00405DAF" w:rsidRDefault="0004014D" w:rsidP="00B638AA">
            <w:pPr>
              <w:pStyle w:val="Level3"/>
              <w:numPr>
                <w:ilvl w:val="0"/>
                <w:numId w:val="0"/>
              </w:numPr>
              <w:tabs>
                <w:tab w:val="left" w:pos="709"/>
              </w:tabs>
              <w:jc w:val="center"/>
              <w:rPr>
                <w:rFonts w:ascii="Trebuchet MS" w:hAnsi="Trebuchet MS"/>
                <w:sz w:val="24"/>
                <w:szCs w:val="24"/>
              </w:rPr>
            </w:pPr>
            <w:r w:rsidRPr="00405DAF">
              <w:rPr>
                <w:rFonts w:ascii="Trebuchet MS" w:hAnsi="Trebuchet MS"/>
                <w:sz w:val="24"/>
                <w:szCs w:val="24"/>
              </w:rPr>
              <w:lastRenderedPageBreak/>
              <w:t>8ª</w:t>
            </w:r>
          </w:p>
        </w:tc>
        <w:tc>
          <w:tcPr>
            <w:tcW w:w="2688" w:type="dxa"/>
            <w:shd w:val="clear" w:color="auto" w:fill="auto"/>
          </w:tcPr>
          <w:p w14:paraId="2B29136D" w14:textId="77777777" w:rsidR="003D59DE" w:rsidRPr="009C729B" w:rsidRDefault="000C0C76" w:rsidP="007016F6">
            <w:pPr>
              <w:pStyle w:val="Level3"/>
              <w:numPr>
                <w:ilvl w:val="0"/>
                <w:numId w:val="0"/>
              </w:numPr>
              <w:tabs>
                <w:tab w:val="left" w:pos="709"/>
              </w:tabs>
              <w:jc w:val="center"/>
              <w:rPr>
                <w:rFonts w:ascii="Trebuchet MS" w:hAnsi="Trebuchet MS"/>
                <w:sz w:val="24"/>
                <w:highlight w:val="lightGray"/>
              </w:rPr>
            </w:pPr>
            <w:r w:rsidRPr="007016F6">
              <w:rPr>
                <w:rFonts w:ascii="Trebuchet MS" w:hAnsi="Trebuchet MS"/>
                <w:sz w:val="24"/>
              </w:rPr>
              <w:t>Data de Vencimento</w:t>
            </w:r>
            <w:r w:rsidR="003452B9" w:rsidRPr="007016F6">
              <w:rPr>
                <w:rFonts w:ascii="Trebuchet MS" w:hAnsi="Trebuchet MS"/>
                <w:sz w:val="24"/>
              </w:rPr>
              <w:t xml:space="preserve"> da Primeira Série </w:t>
            </w:r>
            <w:r w:rsidRPr="007016F6">
              <w:rPr>
                <w:rFonts w:ascii="Trebuchet MS" w:hAnsi="Trebuchet MS"/>
                <w:sz w:val="24"/>
              </w:rPr>
              <w:t xml:space="preserve">/ </w:t>
            </w:r>
            <w:r w:rsidR="007016F6" w:rsidRPr="007016F6">
              <w:rPr>
                <w:rFonts w:ascii="Trebuchet MS" w:hAnsi="Trebuchet MS"/>
                <w:sz w:val="24"/>
              </w:rPr>
              <w:t xml:space="preserve">05 </w:t>
            </w:r>
            <w:r w:rsidR="003D59DE" w:rsidRPr="007016F6">
              <w:rPr>
                <w:rFonts w:ascii="Trebuchet MS" w:hAnsi="Trebuchet MS"/>
                <w:sz w:val="24"/>
              </w:rPr>
              <w:t xml:space="preserve">de </w:t>
            </w:r>
            <w:r w:rsidR="0004014D" w:rsidRPr="007016F6">
              <w:rPr>
                <w:rFonts w:ascii="Trebuchet MS" w:hAnsi="Trebuchet MS"/>
                <w:sz w:val="24"/>
              </w:rPr>
              <w:t>novembro</w:t>
            </w:r>
            <w:r w:rsidR="003D59DE" w:rsidRPr="007016F6">
              <w:rPr>
                <w:rFonts w:ascii="Trebuchet MS" w:hAnsi="Trebuchet MS"/>
                <w:sz w:val="24"/>
              </w:rPr>
              <w:t xml:space="preserve"> de </w:t>
            </w:r>
            <w:r w:rsidR="0004014D" w:rsidRPr="007016F6">
              <w:rPr>
                <w:rFonts w:ascii="Trebuchet MS" w:hAnsi="Trebuchet MS"/>
                <w:sz w:val="24"/>
              </w:rPr>
              <w:t>2022</w:t>
            </w:r>
          </w:p>
        </w:tc>
        <w:tc>
          <w:tcPr>
            <w:tcW w:w="2688" w:type="dxa"/>
          </w:tcPr>
          <w:p w14:paraId="61DB0B45" w14:textId="77777777" w:rsidR="003D59DE" w:rsidRPr="004B7791" w:rsidRDefault="00FB5BFC"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35</w:t>
            </w:r>
            <w:r w:rsidR="004E6472" w:rsidRPr="004B7791">
              <w:rPr>
                <w:rFonts w:ascii="Trebuchet MS" w:hAnsi="Trebuchet MS"/>
                <w:sz w:val="24"/>
              </w:rPr>
              <w:t>,0000</w:t>
            </w:r>
            <w:r w:rsidR="0004014D" w:rsidRPr="004B7791">
              <w:rPr>
                <w:rFonts w:ascii="Trebuchet MS" w:hAnsi="Trebuchet MS"/>
                <w:sz w:val="24"/>
              </w:rPr>
              <w:t xml:space="preserve"> %</w:t>
            </w:r>
          </w:p>
        </w:tc>
      </w:tr>
    </w:tbl>
    <w:p w14:paraId="28FE391B" w14:textId="77777777" w:rsidR="003D59DE" w:rsidRPr="00405DAF" w:rsidRDefault="003D59DE" w:rsidP="00B638AA">
      <w:pPr>
        <w:pStyle w:val="Level2"/>
        <w:numPr>
          <w:ilvl w:val="0"/>
          <w:numId w:val="0"/>
        </w:numPr>
        <w:tabs>
          <w:tab w:val="left" w:pos="709"/>
        </w:tabs>
        <w:outlineLvl w:val="9"/>
        <w:rPr>
          <w:rFonts w:ascii="Trebuchet MS" w:hAnsi="Trebuchet MS"/>
          <w:sz w:val="24"/>
          <w:szCs w:val="24"/>
        </w:rPr>
      </w:pPr>
    </w:p>
    <w:p w14:paraId="3BE17D93" w14:textId="77777777" w:rsidR="00F645B7" w:rsidRPr="00405DAF" w:rsidRDefault="00F645B7" w:rsidP="00B638AA">
      <w:pPr>
        <w:pStyle w:val="Level2"/>
        <w:numPr>
          <w:ilvl w:val="2"/>
          <w:numId w:val="4"/>
        </w:numPr>
        <w:tabs>
          <w:tab w:val="left" w:pos="1276"/>
        </w:tabs>
        <w:rPr>
          <w:rFonts w:ascii="Trebuchet MS" w:hAnsi="Trebuchet MS"/>
          <w:sz w:val="24"/>
          <w:szCs w:val="24"/>
        </w:rPr>
      </w:pPr>
      <w:r w:rsidRPr="00405DAF">
        <w:rPr>
          <w:rFonts w:ascii="Trebuchet MS" w:hAnsi="Trebuchet MS"/>
          <w:b/>
          <w:sz w:val="24"/>
          <w:szCs w:val="24"/>
        </w:rPr>
        <w:t>Debêntures da Segunda Série</w:t>
      </w:r>
      <w:r w:rsidR="000832F5" w:rsidRPr="00405DAF">
        <w:rPr>
          <w:rFonts w:ascii="Trebuchet MS" w:hAnsi="Trebuchet MS"/>
          <w:b/>
          <w:sz w:val="24"/>
          <w:szCs w:val="24"/>
        </w:rPr>
        <w:t xml:space="preserve"> </w:t>
      </w:r>
      <w:bookmarkEnd w:id="51"/>
    </w:p>
    <w:p w14:paraId="549B5627" w14:textId="77777777" w:rsidR="000C0C76" w:rsidRDefault="00F645B7" w:rsidP="00B638AA">
      <w:pPr>
        <w:pStyle w:val="Level2"/>
        <w:numPr>
          <w:ilvl w:val="0"/>
          <w:numId w:val="0"/>
        </w:numPr>
        <w:tabs>
          <w:tab w:val="left" w:pos="709"/>
        </w:tabs>
        <w:ind w:left="28"/>
        <w:outlineLvl w:val="9"/>
        <w:rPr>
          <w:rFonts w:ascii="Trebuchet MS" w:hAnsi="Trebuchet MS"/>
          <w:sz w:val="24"/>
          <w:szCs w:val="24"/>
        </w:rPr>
      </w:pPr>
      <w:r w:rsidRPr="00405DAF">
        <w:rPr>
          <w:rFonts w:ascii="Trebuchet MS" w:hAnsi="Trebuchet MS"/>
          <w:sz w:val="24"/>
          <w:szCs w:val="24"/>
        </w:rPr>
        <w:t>Sem prejuízo de eventual Resgate Antecipado Facultativo</w:t>
      </w:r>
      <w:r w:rsidR="00435A5B" w:rsidRPr="00405DAF">
        <w:rPr>
          <w:rFonts w:ascii="Trebuchet MS" w:hAnsi="Trebuchet MS"/>
          <w:sz w:val="24"/>
          <w:szCs w:val="24"/>
        </w:rPr>
        <w:t xml:space="preserve"> Total</w:t>
      </w:r>
      <w:r w:rsidR="003457EF">
        <w:rPr>
          <w:rFonts w:ascii="Trebuchet MS" w:hAnsi="Trebuchet MS"/>
          <w:sz w:val="24"/>
          <w:szCs w:val="24"/>
        </w:rPr>
        <w:t xml:space="preserve"> </w:t>
      </w:r>
      <w:r w:rsidRPr="00405DAF">
        <w:rPr>
          <w:rFonts w:ascii="Trebuchet MS" w:hAnsi="Trebuchet MS"/>
          <w:sz w:val="24"/>
          <w:szCs w:val="24"/>
        </w:rPr>
        <w:t xml:space="preserve">e/ou </w:t>
      </w:r>
      <w:r w:rsidR="00272E8F" w:rsidRPr="00405DAF">
        <w:rPr>
          <w:rFonts w:ascii="Trebuchet MS" w:hAnsi="Trebuchet MS"/>
          <w:sz w:val="24"/>
          <w:szCs w:val="24"/>
        </w:rPr>
        <w:t xml:space="preserve">do </w:t>
      </w:r>
      <w:r w:rsidRPr="00405DAF">
        <w:rPr>
          <w:rFonts w:ascii="Trebuchet MS" w:hAnsi="Trebuchet MS"/>
          <w:sz w:val="24"/>
          <w:szCs w:val="24"/>
        </w:rPr>
        <w:t xml:space="preserve">vencimento antecipado das obrigações decorrentes das Debêntures, nos termos previstos nesta Escritura de </w:t>
      </w:r>
      <w:r w:rsidRPr="001F7C2B">
        <w:rPr>
          <w:rFonts w:ascii="Trebuchet MS" w:hAnsi="Trebuchet MS"/>
          <w:sz w:val="24"/>
          <w:szCs w:val="24"/>
        </w:rPr>
        <w:t xml:space="preserve">Emissão, o pagamento do Valor Nominal Unitário das Debêntures da Segunda Série será realizado </w:t>
      </w:r>
      <w:r w:rsidR="000C0C76" w:rsidRPr="001F7C2B">
        <w:rPr>
          <w:rFonts w:ascii="Trebuchet MS" w:hAnsi="Trebuchet MS"/>
          <w:sz w:val="24"/>
          <w:szCs w:val="24"/>
        </w:rPr>
        <w:t xml:space="preserve">em </w:t>
      </w:r>
      <w:r w:rsidR="000C0C76" w:rsidRPr="00BC0FF4">
        <w:rPr>
          <w:rFonts w:ascii="Trebuchet MS" w:hAnsi="Trebuchet MS"/>
          <w:sz w:val="24"/>
        </w:rPr>
        <w:t>3 (três) parcelas</w:t>
      </w:r>
      <w:r w:rsidR="00694F2D">
        <w:rPr>
          <w:rFonts w:ascii="Trebuchet MS" w:hAnsi="Trebuchet MS"/>
          <w:sz w:val="24"/>
        </w:rPr>
        <w:t xml:space="preserve"> </w:t>
      </w:r>
      <w:r w:rsidR="000C0C76" w:rsidRPr="00BC0FF4">
        <w:rPr>
          <w:rFonts w:ascii="Trebuchet MS" w:hAnsi="Trebuchet MS"/>
          <w:sz w:val="24"/>
        </w:rPr>
        <w:t>iguais e sucessivas</w:t>
      </w:r>
      <w:r w:rsidR="000C0C76" w:rsidRPr="001F7C2B">
        <w:rPr>
          <w:rFonts w:ascii="Trebuchet MS" w:hAnsi="Trebuchet MS"/>
          <w:sz w:val="24"/>
          <w:szCs w:val="24"/>
        </w:rPr>
        <w:t>, sendo o primeiro pagamento no 24º (vigésimo quarto) mês</w:t>
      </w:r>
      <w:r w:rsidR="00771C48" w:rsidRPr="001F7C2B">
        <w:rPr>
          <w:rFonts w:ascii="Trebuchet MS" w:hAnsi="Trebuchet MS"/>
          <w:sz w:val="24"/>
          <w:szCs w:val="24"/>
        </w:rPr>
        <w:t xml:space="preserve"> contado da Data de Emissão, </w:t>
      </w:r>
      <w:r w:rsidR="000C0C76" w:rsidRPr="001F7C2B">
        <w:rPr>
          <w:rFonts w:ascii="Trebuchet MS" w:hAnsi="Trebuchet MS"/>
          <w:sz w:val="24"/>
          <w:szCs w:val="24"/>
        </w:rPr>
        <w:t xml:space="preserve">o segundo pagamento no 36º (trigésimo sexto) mês contado da Data de </w:t>
      </w:r>
      <w:r w:rsidR="000C0C76" w:rsidRPr="00B710B0">
        <w:rPr>
          <w:rFonts w:ascii="Trebuchet MS" w:hAnsi="Trebuchet MS"/>
          <w:sz w:val="24"/>
          <w:szCs w:val="24"/>
        </w:rPr>
        <w:t>Emissão e o terceiro pagamento na Data de Vencimento da Segunda Série</w:t>
      </w:r>
      <w:r w:rsidR="00771C48" w:rsidRPr="00B710B0">
        <w:rPr>
          <w:rFonts w:ascii="Trebuchet MS" w:hAnsi="Trebuchet MS"/>
          <w:sz w:val="24"/>
          <w:szCs w:val="24"/>
        </w:rPr>
        <w:t>,</w:t>
      </w:r>
      <w:r w:rsidR="00E8113A" w:rsidRPr="00B710B0">
        <w:rPr>
          <w:rFonts w:ascii="Trebuchet MS" w:hAnsi="Trebuchet MS"/>
          <w:sz w:val="24"/>
          <w:szCs w:val="24"/>
        </w:rPr>
        <w:t xml:space="preserve"> sempre no dia </w:t>
      </w:r>
      <w:r w:rsidR="007016F6">
        <w:rPr>
          <w:rFonts w:ascii="Trebuchet MS" w:hAnsi="Trebuchet MS"/>
          <w:sz w:val="24"/>
          <w:szCs w:val="24"/>
        </w:rPr>
        <w:t>05</w:t>
      </w:r>
      <w:r w:rsidR="007016F6" w:rsidRPr="005109FD">
        <w:rPr>
          <w:rFonts w:ascii="Trebuchet MS" w:hAnsi="Trebuchet MS"/>
          <w:sz w:val="24"/>
          <w:szCs w:val="24"/>
        </w:rPr>
        <w:t xml:space="preserve"> </w:t>
      </w:r>
      <w:r w:rsidR="00F9100D" w:rsidRPr="005109FD">
        <w:rPr>
          <w:rFonts w:ascii="Trebuchet MS" w:hAnsi="Trebuchet MS"/>
          <w:sz w:val="24"/>
          <w:szCs w:val="24"/>
        </w:rPr>
        <w:t>(</w:t>
      </w:r>
      <w:r w:rsidR="007016F6">
        <w:rPr>
          <w:rFonts w:ascii="Trebuchet MS" w:hAnsi="Trebuchet MS"/>
          <w:sz w:val="24"/>
          <w:szCs w:val="24"/>
        </w:rPr>
        <w:t>cinco</w:t>
      </w:r>
      <w:r w:rsidR="00F9100D" w:rsidRPr="00BB04B8">
        <w:rPr>
          <w:rFonts w:ascii="Trebuchet MS" w:hAnsi="Trebuchet MS"/>
          <w:sz w:val="24"/>
        </w:rPr>
        <w:t>)</w:t>
      </w:r>
      <w:r w:rsidR="00F9100D" w:rsidDel="00F9100D">
        <w:rPr>
          <w:rFonts w:ascii="Trebuchet MS" w:hAnsi="Trebuchet MS"/>
          <w:sz w:val="24"/>
          <w:szCs w:val="24"/>
        </w:rPr>
        <w:t xml:space="preserve"> </w:t>
      </w:r>
      <w:r w:rsidR="00F9100D">
        <w:rPr>
          <w:rFonts w:ascii="Trebuchet MS" w:hAnsi="Trebuchet MS"/>
          <w:sz w:val="24"/>
          <w:szCs w:val="24"/>
        </w:rPr>
        <w:t>dos respectivos meses</w:t>
      </w:r>
      <w:r w:rsidR="005330B7">
        <w:rPr>
          <w:rFonts w:ascii="Trebuchet MS" w:hAnsi="Trebuchet MS"/>
          <w:sz w:val="24"/>
          <w:szCs w:val="24"/>
        </w:rPr>
        <w:t xml:space="preserve">, sendo o primeiro pagamento em </w:t>
      </w:r>
      <w:r w:rsidR="007016F6">
        <w:rPr>
          <w:rFonts w:ascii="Trebuchet MS" w:hAnsi="Trebuchet MS"/>
          <w:sz w:val="24"/>
          <w:szCs w:val="24"/>
        </w:rPr>
        <w:t xml:space="preserve">05 </w:t>
      </w:r>
      <w:r w:rsidR="005330B7">
        <w:rPr>
          <w:rFonts w:ascii="Trebuchet MS" w:hAnsi="Trebuchet MS"/>
          <w:sz w:val="24"/>
          <w:szCs w:val="24"/>
        </w:rPr>
        <w:t xml:space="preserve">de </w:t>
      </w:r>
      <w:r w:rsidR="007016F6">
        <w:rPr>
          <w:rFonts w:ascii="Trebuchet MS" w:hAnsi="Trebuchet MS"/>
          <w:sz w:val="24"/>
          <w:szCs w:val="24"/>
        </w:rPr>
        <w:t xml:space="preserve">fevereiro </w:t>
      </w:r>
      <w:r w:rsidR="005330B7">
        <w:rPr>
          <w:rFonts w:ascii="Trebuchet MS" w:hAnsi="Trebuchet MS"/>
          <w:sz w:val="24"/>
          <w:szCs w:val="24"/>
        </w:rPr>
        <w:t>de 202</w:t>
      </w:r>
      <w:r w:rsidR="00A419CE">
        <w:rPr>
          <w:rFonts w:ascii="Trebuchet MS" w:hAnsi="Trebuchet MS"/>
          <w:sz w:val="24"/>
          <w:szCs w:val="24"/>
        </w:rPr>
        <w:t>2</w:t>
      </w:r>
      <w:r w:rsidR="005330B7">
        <w:rPr>
          <w:rFonts w:ascii="Trebuchet MS" w:hAnsi="Trebuchet MS"/>
          <w:sz w:val="24"/>
          <w:szCs w:val="24"/>
        </w:rPr>
        <w:t xml:space="preserve"> e o último na Data de Vencimento das Debêntures da Segunda Série</w:t>
      </w:r>
      <w:r w:rsidR="00E8113A" w:rsidRPr="00B710B0">
        <w:rPr>
          <w:rFonts w:ascii="Trebuchet MS" w:hAnsi="Trebuchet MS"/>
          <w:sz w:val="24"/>
          <w:szCs w:val="24"/>
        </w:rPr>
        <w:t xml:space="preserve">, </w:t>
      </w:r>
      <w:r w:rsidR="00771C48" w:rsidRPr="00B710B0">
        <w:rPr>
          <w:rFonts w:ascii="Trebuchet MS" w:hAnsi="Trebuchet MS"/>
          <w:sz w:val="24"/>
          <w:szCs w:val="24"/>
        </w:rPr>
        <w:t>conforme tabela abaixo:</w:t>
      </w:r>
    </w:p>
    <w:p w14:paraId="664509A1" w14:textId="77777777" w:rsidR="009C729B" w:rsidRPr="00380A03" w:rsidRDefault="009C729B" w:rsidP="009C729B">
      <w:pPr>
        <w:pStyle w:val="Level2"/>
        <w:numPr>
          <w:ilvl w:val="0"/>
          <w:numId w:val="0"/>
        </w:numPr>
        <w:tabs>
          <w:tab w:val="left" w:pos="1276"/>
        </w:tabs>
        <w:rPr>
          <w:rFonts w:ascii="Trebuchet MS" w:hAnsi="Trebuchet MS"/>
          <w: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688"/>
        <w:gridCol w:w="2688"/>
      </w:tblGrid>
      <w:tr w:rsidR="00FA5160" w:rsidRPr="00405DAF" w14:paraId="674CD210" w14:textId="77777777" w:rsidTr="005B7D0C">
        <w:trPr>
          <w:jc w:val="center"/>
        </w:trPr>
        <w:tc>
          <w:tcPr>
            <w:tcW w:w="1418" w:type="dxa"/>
            <w:shd w:val="clear" w:color="auto" w:fill="D9D9D9"/>
            <w:vAlign w:val="center"/>
          </w:tcPr>
          <w:p w14:paraId="018F622C" w14:textId="77777777" w:rsidR="00FA5160" w:rsidRPr="00405DAF" w:rsidRDefault="00FA5160"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b/>
                <w:sz w:val="24"/>
                <w:szCs w:val="24"/>
              </w:rPr>
              <w:t>Amortização</w:t>
            </w:r>
          </w:p>
        </w:tc>
        <w:tc>
          <w:tcPr>
            <w:tcW w:w="2688" w:type="dxa"/>
            <w:shd w:val="clear" w:color="auto" w:fill="D9D9D9"/>
            <w:vAlign w:val="center"/>
          </w:tcPr>
          <w:p w14:paraId="74B5EF0C" w14:textId="77777777" w:rsidR="00FA5160" w:rsidRPr="007016F6" w:rsidRDefault="00FA5160" w:rsidP="00B638AA">
            <w:pPr>
              <w:pStyle w:val="Level3"/>
              <w:numPr>
                <w:ilvl w:val="0"/>
                <w:numId w:val="0"/>
              </w:numPr>
              <w:tabs>
                <w:tab w:val="left" w:pos="709"/>
              </w:tabs>
              <w:jc w:val="center"/>
              <w:rPr>
                <w:rFonts w:ascii="Trebuchet MS" w:hAnsi="Trebuchet MS"/>
                <w:b/>
                <w:sz w:val="24"/>
                <w:szCs w:val="24"/>
              </w:rPr>
            </w:pPr>
            <w:r w:rsidRPr="007016F6">
              <w:rPr>
                <w:rFonts w:ascii="Trebuchet MS" w:hAnsi="Trebuchet MS"/>
                <w:b/>
                <w:sz w:val="24"/>
                <w:szCs w:val="24"/>
              </w:rPr>
              <w:t>Data da Amortização</w:t>
            </w:r>
          </w:p>
        </w:tc>
        <w:tc>
          <w:tcPr>
            <w:tcW w:w="2688" w:type="dxa"/>
            <w:shd w:val="clear" w:color="auto" w:fill="D9D9D9"/>
          </w:tcPr>
          <w:p w14:paraId="02A0A0FE" w14:textId="77777777" w:rsidR="00FA5160" w:rsidRPr="00405DAF" w:rsidRDefault="00FA5160" w:rsidP="00BF6FAC">
            <w:pPr>
              <w:pStyle w:val="Level3"/>
              <w:numPr>
                <w:ilvl w:val="0"/>
                <w:numId w:val="0"/>
              </w:numPr>
              <w:tabs>
                <w:tab w:val="left" w:pos="709"/>
              </w:tabs>
              <w:jc w:val="center"/>
              <w:rPr>
                <w:rFonts w:ascii="Trebuchet MS" w:hAnsi="Trebuchet MS"/>
                <w:b/>
                <w:sz w:val="24"/>
                <w:szCs w:val="24"/>
              </w:rPr>
            </w:pPr>
            <w:r w:rsidRPr="00405DAF">
              <w:rPr>
                <w:rFonts w:ascii="Trebuchet MS" w:hAnsi="Trebuchet MS"/>
                <w:b/>
                <w:sz w:val="24"/>
                <w:szCs w:val="24"/>
              </w:rPr>
              <w:t xml:space="preserve">Percentual </w:t>
            </w:r>
            <w:r w:rsidR="00B31C4D">
              <w:rPr>
                <w:rFonts w:ascii="Trebuchet MS" w:hAnsi="Trebuchet MS"/>
                <w:b/>
                <w:sz w:val="24"/>
                <w:szCs w:val="24"/>
              </w:rPr>
              <w:t xml:space="preserve">do </w:t>
            </w:r>
            <w:r w:rsidRPr="00405DAF">
              <w:rPr>
                <w:rFonts w:ascii="Trebuchet MS" w:hAnsi="Trebuchet MS"/>
                <w:b/>
                <w:sz w:val="24"/>
                <w:szCs w:val="24"/>
              </w:rPr>
              <w:t>Valor Nominal Unitário</w:t>
            </w:r>
          </w:p>
        </w:tc>
      </w:tr>
      <w:tr w:rsidR="00FA5160" w:rsidRPr="00405DAF" w14:paraId="5FE6EFCC" w14:textId="77777777" w:rsidTr="005B7D0C">
        <w:trPr>
          <w:jc w:val="center"/>
        </w:trPr>
        <w:tc>
          <w:tcPr>
            <w:tcW w:w="1418" w:type="dxa"/>
            <w:shd w:val="clear" w:color="auto" w:fill="auto"/>
          </w:tcPr>
          <w:p w14:paraId="0923ACF3" w14:textId="77777777" w:rsidR="00FA5160" w:rsidRPr="007016F6" w:rsidRDefault="00FA5160" w:rsidP="00B638AA">
            <w:pPr>
              <w:pStyle w:val="Level3"/>
              <w:numPr>
                <w:ilvl w:val="0"/>
                <w:numId w:val="0"/>
              </w:numPr>
              <w:tabs>
                <w:tab w:val="left" w:pos="709"/>
              </w:tabs>
              <w:jc w:val="center"/>
              <w:rPr>
                <w:rFonts w:ascii="Trebuchet MS" w:hAnsi="Trebuchet MS"/>
                <w:b/>
                <w:sz w:val="24"/>
                <w:szCs w:val="24"/>
              </w:rPr>
            </w:pPr>
            <w:r w:rsidRPr="007016F6">
              <w:rPr>
                <w:rFonts w:ascii="Trebuchet MS" w:hAnsi="Trebuchet MS"/>
                <w:sz w:val="24"/>
                <w:szCs w:val="24"/>
              </w:rPr>
              <w:t>1ª</w:t>
            </w:r>
          </w:p>
        </w:tc>
        <w:tc>
          <w:tcPr>
            <w:tcW w:w="2688" w:type="dxa"/>
            <w:shd w:val="clear" w:color="auto" w:fill="auto"/>
          </w:tcPr>
          <w:p w14:paraId="38AE976E" w14:textId="77777777" w:rsidR="00FA5160" w:rsidRPr="007016F6" w:rsidRDefault="007016F6" w:rsidP="007016F6">
            <w:pPr>
              <w:pStyle w:val="Level3"/>
              <w:numPr>
                <w:ilvl w:val="0"/>
                <w:numId w:val="0"/>
              </w:numPr>
              <w:tabs>
                <w:tab w:val="left" w:pos="709"/>
              </w:tabs>
              <w:jc w:val="center"/>
              <w:rPr>
                <w:rFonts w:ascii="Trebuchet MS" w:hAnsi="Trebuchet MS"/>
                <w:b/>
                <w:sz w:val="24"/>
              </w:rPr>
            </w:pPr>
            <w:r w:rsidRPr="007016F6">
              <w:rPr>
                <w:rFonts w:ascii="Trebuchet MS" w:hAnsi="Trebuchet MS"/>
                <w:sz w:val="24"/>
              </w:rPr>
              <w:t>05 de fevereiro</w:t>
            </w:r>
            <w:r w:rsidR="00F9100D" w:rsidRPr="007016F6">
              <w:rPr>
                <w:rFonts w:ascii="Trebuchet MS" w:hAnsi="Trebuchet MS"/>
                <w:sz w:val="24"/>
              </w:rPr>
              <w:t xml:space="preserve"> </w:t>
            </w:r>
            <w:r w:rsidR="00FA5160" w:rsidRPr="007016F6">
              <w:rPr>
                <w:rFonts w:ascii="Trebuchet MS" w:hAnsi="Trebuchet MS"/>
                <w:sz w:val="24"/>
              </w:rPr>
              <w:t xml:space="preserve">de </w:t>
            </w:r>
            <w:r w:rsidR="006659B0" w:rsidRPr="007016F6">
              <w:rPr>
                <w:rFonts w:ascii="Trebuchet MS" w:hAnsi="Trebuchet MS"/>
                <w:sz w:val="24"/>
              </w:rPr>
              <w:t>2022</w:t>
            </w:r>
          </w:p>
        </w:tc>
        <w:tc>
          <w:tcPr>
            <w:tcW w:w="2688" w:type="dxa"/>
          </w:tcPr>
          <w:p w14:paraId="1CF436CC" w14:textId="77777777" w:rsidR="00FA5160" w:rsidRPr="004B7791" w:rsidRDefault="00B16F54" w:rsidP="00FB5BFC">
            <w:pPr>
              <w:pStyle w:val="Level3"/>
              <w:numPr>
                <w:ilvl w:val="0"/>
                <w:numId w:val="0"/>
              </w:numPr>
              <w:tabs>
                <w:tab w:val="left" w:pos="709"/>
              </w:tabs>
              <w:jc w:val="center"/>
              <w:rPr>
                <w:rFonts w:ascii="Trebuchet MS" w:hAnsi="Trebuchet MS"/>
                <w:sz w:val="24"/>
              </w:rPr>
            </w:pPr>
            <w:r w:rsidRPr="004B7791">
              <w:rPr>
                <w:rFonts w:ascii="Trebuchet MS" w:hAnsi="Trebuchet MS"/>
                <w:sz w:val="24"/>
              </w:rPr>
              <w:t xml:space="preserve">33,3333 </w:t>
            </w:r>
            <w:r w:rsidRPr="004B7791">
              <w:rPr>
                <w:rFonts w:ascii="Trebuchet MS" w:hAnsi="Trebuchet MS"/>
                <w:sz w:val="24"/>
                <w:szCs w:val="24"/>
              </w:rPr>
              <w:t>%</w:t>
            </w:r>
          </w:p>
        </w:tc>
      </w:tr>
      <w:tr w:rsidR="00FA5160" w:rsidRPr="00405DAF" w14:paraId="578E974E" w14:textId="77777777" w:rsidTr="005B7D0C">
        <w:trPr>
          <w:jc w:val="center"/>
        </w:trPr>
        <w:tc>
          <w:tcPr>
            <w:tcW w:w="1418" w:type="dxa"/>
            <w:shd w:val="clear" w:color="auto" w:fill="auto"/>
          </w:tcPr>
          <w:p w14:paraId="398A4E16" w14:textId="77777777" w:rsidR="00FA5160" w:rsidRPr="00405DAF" w:rsidRDefault="00FA5160"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2ª</w:t>
            </w:r>
          </w:p>
        </w:tc>
        <w:tc>
          <w:tcPr>
            <w:tcW w:w="2688" w:type="dxa"/>
            <w:shd w:val="clear" w:color="auto" w:fill="auto"/>
          </w:tcPr>
          <w:p w14:paraId="09E267D4" w14:textId="77777777" w:rsidR="00FA5160" w:rsidRPr="007016F6" w:rsidRDefault="007016F6" w:rsidP="007016F6">
            <w:pPr>
              <w:pStyle w:val="Level3"/>
              <w:numPr>
                <w:ilvl w:val="0"/>
                <w:numId w:val="0"/>
              </w:numPr>
              <w:tabs>
                <w:tab w:val="left" w:pos="709"/>
              </w:tabs>
              <w:jc w:val="center"/>
              <w:rPr>
                <w:rFonts w:ascii="Trebuchet MS" w:hAnsi="Trebuchet MS"/>
                <w:b/>
                <w:sz w:val="24"/>
              </w:rPr>
            </w:pPr>
            <w:r w:rsidRPr="007016F6">
              <w:rPr>
                <w:rFonts w:ascii="Trebuchet MS" w:hAnsi="Trebuchet MS"/>
                <w:sz w:val="24"/>
              </w:rPr>
              <w:t>05 de fevereiro</w:t>
            </w:r>
            <w:r w:rsidR="006659B0" w:rsidRPr="007016F6">
              <w:rPr>
                <w:rFonts w:ascii="Trebuchet MS" w:hAnsi="Trebuchet MS"/>
                <w:sz w:val="24"/>
              </w:rPr>
              <w:t xml:space="preserve"> </w:t>
            </w:r>
            <w:r w:rsidR="00FA5160" w:rsidRPr="007016F6">
              <w:rPr>
                <w:rFonts w:ascii="Trebuchet MS" w:hAnsi="Trebuchet MS"/>
                <w:sz w:val="24"/>
              </w:rPr>
              <w:t xml:space="preserve">de </w:t>
            </w:r>
            <w:r w:rsidR="006659B0" w:rsidRPr="007016F6">
              <w:rPr>
                <w:rFonts w:ascii="Trebuchet MS" w:hAnsi="Trebuchet MS"/>
                <w:sz w:val="24"/>
              </w:rPr>
              <w:t>2023</w:t>
            </w:r>
          </w:p>
        </w:tc>
        <w:tc>
          <w:tcPr>
            <w:tcW w:w="2688" w:type="dxa"/>
          </w:tcPr>
          <w:p w14:paraId="4DB5EE95" w14:textId="77777777" w:rsidR="00FA5160" w:rsidRPr="004B7791" w:rsidRDefault="00FB5BFC" w:rsidP="00FB5BFC">
            <w:pPr>
              <w:pStyle w:val="Level3"/>
              <w:numPr>
                <w:ilvl w:val="0"/>
                <w:numId w:val="0"/>
              </w:numPr>
              <w:tabs>
                <w:tab w:val="left" w:pos="709"/>
              </w:tabs>
              <w:jc w:val="center"/>
              <w:rPr>
                <w:rFonts w:ascii="Trebuchet MS" w:hAnsi="Trebuchet MS"/>
                <w:sz w:val="24"/>
              </w:rPr>
            </w:pPr>
            <w:r w:rsidRPr="004B7791">
              <w:rPr>
                <w:rFonts w:ascii="Trebuchet MS" w:hAnsi="Trebuchet MS"/>
                <w:sz w:val="24"/>
              </w:rPr>
              <w:t xml:space="preserve">33,3333 </w:t>
            </w:r>
            <w:r w:rsidRPr="004B7791">
              <w:rPr>
                <w:rFonts w:ascii="Trebuchet MS" w:hAnsi="Trebuchet MS"/>
                <w:sz w:val="24"/>
                <w:szCs w:val="24"/>
              </w:rPr>
              <w:t>%</w:t>
            </w:r>
            <w:r w:rsidRPr="004B7791" w:rsidDel="00FB5BFC">
              <w:rPr>
                <w:rFonts w:ascii="Trebuchet MS" w:hAnsi="Trebuchet MS"/>
                <w:sz w:val="24"/>
                <w:szCs w:val="24"/>
              </w:rPr>
              <w:t xml:space="preserve"> </w:t>
            </w:r>
          </w:p>
        </w:tc>
      </w:tr>
      <w:tr w:rsidR="00FA5160" w:rsidRPr="00405DAF" w14:paraId="5A92C6CE" w14:textId="77777777" w:rsidTr="005B7D0C">
        <w:trPr>
          <w:jc w:val="center"/>
        </w:trPr>
        <w:tc>
          <w:tcPr>
            <w:tcW w:w="1418" w:type="dxa"/>
            <w:shd w:val="clear" w:color="auto" w:fill="auto"/>
          </w:tcPr>
          <w:p w14:paraId="144F68A0" w14:textId="77777777" w:rsidR="00FA5160" w:rsidRPr="00405DAF" w:rsidRDefault="000C0C76"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3ª</w:t>
            </w:r>
          </w:p>
        </w:tc>
        <w:tc>
          <w:tcPr>
            <w:tcW w:w="2688" w:type="dxa"/>
            <w:shd w:val="clear" w:color="auto" w:fill="auto"/>
          </w:tcPr>
          <w:p w14:paraId="456D7B12" w14:textId="77777777" w:rsidR="00FA5160" w:rsidRPr="007016F6" w:rsidRDefault="00FA5160" w:rsidP="007016F6">
            <w:pPr>
              <w:pStyle w:val="Level3"/>
              <w:numPr>
                <w:ilvl w:val="0"/>
                <w:numId w:val="0"/>
              </w:numPr>
              <w:tabs>
                <w:tab w:val="left" w:pos="709"/>
              </w:tabs>
              <w:jc w:val="center"/>
              <w:rPr>
                <w:rFonts w:ascii="Trebuchet MS" w:hAnsi="Trebuchet MS"/>
                <w:sz w:val="24"/>
              </w:rPr>
            </w:pPr>
            <w:r w:rsidRPr="007016F6">
              <w:rPr>
                <w:rFonts w:ascii="Trebuchet MS" w:hAnsi="Trebuchet MS"/>
                <w:sz w:val="24"/>
              </w:rPr>
              <w:t>Data de Vencimento</w:t>
            </w:r>
            <w:r w:rsidR="003452B9" w:rsidRPr="007016F6">
              <w:rPr>
                <w:rFonts w:ascii="Trebuchet MS" w:hAnsi="Trebuchet MS"/>
                <w:sz w:val="24"/>
              </w:rPr>
              <w:t xml:space="preserve"> da Segunda Série</w:t>
            </w:r>
            <w:r w:rsidRPr="007016F6">
              <w:rPr>
                <w:rFonts w:ascii="Trebuchet MS" w:hAnsi="Trebuchet MS"/>
                <w:sz w:val="24"/>
              </w:rPr>
              <w:t xml:space="preserve"> / </w:t>
            </w:r>
            <w:r w:rsidR="006659B0" w:rsidRPr="007016F6">
              <w:rPr>
                <w:rFonts w:ascii="Trebuchet MS" w:hAnsi="Trebuchet MS"/>
                <w:sz w:val="24"/>
              </w:rPr>
              <w:t xml:space="preserve">03 </w:t>
            </w:r>
            <w:r w:rsidRPr="007016F6">
              <w:rPr>
                <w:rFonts w:ascii="Trebuchet MS" w:hAnsi="Trebuchet MS"/>
                <w:sz w:val="24"/>
              </w:rPr>
              <w:t xml:space="preserve">de </w:t>
            </w:r>
            <w:r w:rsidR="007016F6">
              <w:rPr>
                <w:rFonts w:ascii="Trebuchet MS" w:hAnsi="Trebuchet MS"/>
                <w:sz w:val="24"/>
              </w:rPr>
              <w:t>agosto</w:t>
            </w:r>
            <w:r w:rsidR="007016F6" w:rsidRPr="007016F6">
              <w:rPr>
                <w:rFonts w:ascii="Trebuchet MS" w:hAnsi="Trebuchet MS"/>
                <w:sz w:val="24"/>
              </w:rPr>
              <w:t xml:space="preserve"> </w:t>
            </w:r>
            <w:r w:rsidRPr="007016F6">
              <w:rPr>
                <w:rFonts w:ascii="Trebuchet MS" w:hAnsi="Trebuchet MS"/>
                <w:sz w:val="24"/>
              </w:rPr>
              <w:t xml:space="preserve">de </w:t>
            </w:r>
            <w:r w:rsidR="00B16F54" w:rsidRPr="007016F6">
              <w:rPr>
                <w:rFonts w:ascii="Trebuchet MS" w:hAnsi="Trebuchet MS"/>
                <w:sz w:val="24"/>
              </w:rPr>
              <w:t>2023</w:t>
            </w:r>
          </w:p>
        </w:tc>
        <w:tc>
          <w:tcPr>
            <w:tcW w:w="2688" w:type="dxa"/>
          </w:tcPr>
          <w:p w14:paraId="14173D2E" w14:textId="77777777" w:rsidR="00FA5160" w:rsidRPr="004B7791" w:rsidRDefault="00FB5BFC" w:rsidP="00881A40">
            <w:pPr>
              <w:pStyle w:val="Level3"/>
              <w:numPr>
                <w:ilvl w:val="0"/>
                <w:numId w:val="0"/>
              </w:numPr>
              <w:tabs>
                <w:tab w:val="left" w:pos="709"/>
              </w:tabs>
              <w:jc w:val="center"/>
              <w:rPr>
                <w:rFonts w:ascii="Trebuchet MS" w:hAnsi="Trebuchet MS"/>
                <w:sz w:val="24"/>
              </w:rPr>
            </w:pPr>
            <w:r w:rsidRPr="004B7791">
              <w:rPr>
                <w:rFonts w:ascii="Trebuchet MS" w:hAnsi="Trebuchet MS"/>
                <w:sz w:val="24"/>
              </w:rPr>
              <w:t>33,</w:t>
            </w:r>
            <w:r w:rsidR="00881A40" w:rsidRPr="004B7791">
              <w:rPr>
                <w:rFonts w:ascii="Trebuchet MS" w:hAnsi="Trebuchet MS"/>
                <w:sz w:val="24"/>
              </w:rPr>
              <w:t>333</w:t>
            </w:r>
            <w:r w:rsidR="00881A40">
              <w:rPr>
                <w:rFonts w:ascii="Trebuchet MS" w:hAnsi="Trebuchet MS"/>
                <w:sz w:val="24"/>
              </w:rPr>
              <w:t>4</w:t>
            </w:r>
            <w:r w:rsidR="00881A40" w:rsidRPr="004B7791">
              <w:rPr>
                <w:rFonts w:ascii="Trebuchet MS" w:hAnsi="Trebuchet MS"/>
                <w:sz w:val="24"/>
              </w:rPr>
              <w:t xml:space="preserve"> </w:t>
            </w:r>
            <w:r w:rsidRPr="004B7791">
              <w:rPr>
                <w:rFonts w:ascii="Trebuchet MS" w:hAnsi="Trebuchet MS"/>
                <w:sz w:val="24"/>
                <w:szCs w:val="24"/>
              </w:rPr>
              <w:t>%</w:t>
            </w:r>
          </w:p>
        </w:tc>
      </w:tr>
    </w:tbl>
    <w:p w14:paraId="4BE1B669" w14:textId="77777777" w:rsidR="00F645B7" w:rsidRPr="00405DAF" w:rsidRDefault="00F645B7" w:rsidP="00B638AA">
      <w:pPr>
        <w:pStyle w:val="Level2"/>
        <w:numPr>
          <w:ilvl w:val="0"/>
          <w:numId w:val="0"/>
        </w:numPr>
        <w:tabs>
          <w:tab w:val="left" w:pos="709"/>
        </w:tabs>
        <w:ind w:left="28"/>
        <w:outlineLvl w:val="9"/>
        <w:rPr>
          <w:rFonts w:ascii="Trebuchet MS" w:hAnsi="Trebuchet MS"/>
          <w:sz w:val="24"/>
          <w:szCs w:val="24"/>
        </w:rPr>
      </w:pPr>
    </w:p>
    <w:p w14:paraId="2D1FB15D" w14:textId="77777777" w:rsidR="00B97DF5" w:rsidRPr="00405DAF" w:rsidRDefault="00B97DF5" w:rsidP="00B638AA">
      <w:pPr>
        <w:pStyle w:val="Level2"/>
        <w:numPr>
          <w:ilvl w:val="1"/>
          <w:numId w:val="4"/>
        </w:numPr>
        <w:rPr>
          <w:rFonts w:ascii="Trebuchet MS" w:hAnsi="Trebuchet MS"/>
          <w:b/>
          <w:sz w:val="24"/>
          <w:szCs w:val="24"/>
        </w:rPr>
      </w:pPr>
      <w:bookmarkStart w:id="52" w:name="_Ref420335077"/>
      <w:r w:rsidRPr="00405DAF">
        <w:rPr>
          <w:rFonts w:ascii="Trebuchet MS" w:hAnsi="Trebuchet MS"/>
          <w:b/>
          <w:sz w:val="24"/>
          <w:szCs w:val="24"/>
        </w:rPr>
        <w:t>Atualização Monetária das Debêntures</w:t>
      </w:r>
    </w:p>
    <w:p w14:paraId="33E400BF"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bookmarkStart w:id="53" w:name="_Ref420335593"/>
      <w:r w:rsidRPr="00405DAF">
        <w:rPr>
          <w:rFonts w:ascii="Trebuchet MS" w:hAnsi="Trebuchet MS"/>
          <w:color w:val="000000"/>
          <w:sz w:val="24"/>
          <w:szCs w:val="24"/>
        </w:rPr>
        <w:t>As Debêntures não terão o seu Valor Nominal Unitário atualizado monetariamente.</w:t>
      </w:r>
      <w:bookmarkEnd w:id="53"/>
      <w:r w:rsidRPr="00405DAF">
        <w:rPr>
          <w:rFonts w:ascii="Trebuchet MS" w:hAnsi="Trebuchet MS"/>
          <w:sz w:val="24"/>
          <w:szCs w:val="24"/>
        </w:rPr>
        <w:t xml:space="preserve"> </w:t>
      </w:r>
    </w:p>
    <w:p w14:paraId="4CFD6F8F" w14:textId="77777777" w:rsidR="00B97DF5" w:rsidRPr="00405DAF" w:rsidRDefault="00B97DF5" w:rsidP="00B638AA">
      <w:pPr>
        <w:pStyle w:val="Level2"/>
        <w:numPr>
          <w:ilvl w:val="1"/>
          <w:numId w:val="4"/>
        </w:numPr>
        <w:rPr>
          <w:rFonts w:ascii="Trebuchet MS" w:hAnsi="Trebuchet MS"/>
          <w:b/>
          <w:sz w:val="24"/>
          <w:szCs w:val="24"/>
        </w:rPr>
      </w:pPr>
      <w:bookmarkStart w:id="54" w:name="_Ref18609298"/>
      <w:bookmarkStart w:id="55" w:name="_Hlk516241410"/>
      <w:r w:rsidRPr="00405DAF">
        <w:rPr>
          <w:rFonts w:ascii="Trebuchet MS" w:hAnsi="Trebuchet MS"/>
          <w:b/>
          <w:sz w:val="24"/>
          <w:szCs w:val="24"/>
        </w:rPr>
        <w:t>Remuneração das Debêntures e Pagamento da Remuneração</w:t>
      </w:r>
      <w:bookmarkEnd w:id="52"/>
      <w:bookmarkEnd w:id="54"/>
    </w:p>
    <w:p w14:paraId="31ADA86D" w14:textId="77777777" w:rsidR="00E8113A" w:rsidRPr="00405DAF" w:rsidRDefault="00E8113A" w:rsidP="00B638AA">
      <w:pPr>
        <w:pStyle w:val="Level2"/>
        <w:numPr>
          <w:ilvl w:val="2"/>
          <w:numId w:val="4"/>
        </w:numPr>
        <w:tabs>
          <w:tab w:val="left" w:pos="1276"/>
        </w:tabs>
        <w:rPr>
          <w:rFonts w:ascii="Trebuchet MS" w:hAnsi="Trebuchet MS"/>
          <w:b/>
          <w:sz w:val="24"/>
          <w:szCs w:val="24"/>
        </w:rPr>
      </w:pPr>
      <w:r w:rsidRPr="00405DAF">
        <w:rPr>
          <w:rFonts w:ascii="Trebuchet MS" w:hAnsi="Trebuchet MS"/>
          <w:b/>
          <w:sz w:val="24"/>
          <w:szCs w:val="24"/>
        </w:rPr>
        <w:t>Remuneração das Debêntures da Primeira Série</w:t>
      </w:r>
      <w:r w:rsidR="00A177CA" w:rsidRPr="00405DAF">
        <w:rPr>
          <w:rFonts w:ascii="Trebuchet MS" w:hAnsi="Trebuchet MS"/>
          <w:b/>
          <w:sz w:val="24"/>
          <w:szCs w:val="24"/>
        </w:rPr>
        <w:t xml:space="preserve"> </w:t>
      </w:r>
    </w:p>
    <w:p w14:paraId="6E233184" w14:textId="77777777" w:rsidR="00F90026" w:rsidRDefault="00105CA4" w:rsidP="00B638AA">
      <w:pPr>
        <w:pStyle w:val="Nivel5"/>
        <w:numPr>
          <w:ilvl w:val="0"/>
          <w:numId w:val="0"/>
        </w:numPr>
        <w:tabs>
          <w:tab w:val="num" w:pos="0"/>
          <w:tab w:val="left" w:pos="709"/>
        </w:tabs>
        <w:spacing w:after="140" w:line="290" w:lineRule="auto"/>
        <w:rPr>
          <w:rFonts w:ascii="Trebuchet MS" w:hAnsi="Trebuchet MS"/>
          <w:sz w:val="24"/>
          <w:szCs w:val="24"/>
        </w:rPr>
      </w:pPr>
      <w:bookmarkStart w:id="56" w:name="_Hlk516242318"/>
      <w:bookmarkStart w:id="57" w:name="_Ref420335344"/>
      <w:r>
        <w:rPr>
          <w:rFonts w:ascii="Trebuchet MS" w:hAnsi="Trebuchet MS"/>
          <w:sz w:val="24"/>
          <w:szCs w:val="24"/>
        </w:rPr>
        <w:t>Sobre o Valor Nominal Unitário ou saldo do Valor Nominal Unitário, das</w:t>
      </w:r>
      <w:r w:rsidR="00A177CA" w:rsidRPr="00405DAF">
        <w:rPr>
          <w:rFonts w:ascii="Trebuchet MS" w:hAnsi="Trebuchet MS"/>
          <w:sz w:val="24"/>
          <w:szCs w:val="24"/>
        </w:rPr>
        <w:t xml:space="preserve"> Debêntures </w:t>
      </w:r>
      <w:r w:rsidRPr="00405DAF">
        <w:rPr>
          <w:rFonts w:ascii="Trebuchet MS" w:hAnsi="Trebuchet MS"/>
          <w:sz w:val="24"/>
          <w:szCs w:val="24"/>
        </w:rPr>
        <w:t>d</w:t>
      </w:r>
      <w:r>
        <w:rPr>
          <w:rFonts w:ascii="Trebuchet MS" w:hAnsi="Trebuchet MS"/>
          <w:sz w:val="24"/>
          <w:szCs w:val="24"/>
        </w:rPr>
        <w:t>a</w:t>
      </w:r>
      <w:r w:rsidRPr="00405DAF">
        <w:rPr>
          <w:rFonts w:ascii="Trebuchet MS" w:hAnsi="Trebuchet MS"/>
          <w:sz w:val="24"/>
          <w:szCs w:val="24"/>
        </w:rPr>
        <w:t xml:space="preserve"> </w:t>
      </w:r>
      <w:r w:rsidR="00A177CA" w:rsidRPr="00405DAF">
        <w:rPr>
          <w:rFonts w:ascii="Trebuchet MS" w:hAnsi="Trebuchet MS"/>
          <w:sz w:val="24"/>
          <w:szCs w:val="24"/>
        </w:rPr>
        <w:t>Primeira Série</w:t>
      </w:r>
      <w:r>
        <w:rPr>
          <w:rFonts w:ascii="Trebuchet MS" w:hAnsi="Trebuchet MS"/>
          <w:sz w:val="24"/>
          <w:szCs w:val="24"/>
        </w:rPr>
        <w:t xml:space="preserve">, conforme o caso, incidirão </w:t>
      </w:r>
      <w:r w:rsidR="00B97DF5" w:rsidRPr="00405DAF">
        <w:rPr>
          <w:rFonts w:ascii="Trebuchet MS" w:hAnsi="Trebuchet MS"/>
          <w:sz w:val="24"/>
          <w:szCs w:val="24"/>
        </w:rPr>
        <w:t xml:space="preserve">juros remuneratórios correspondentes </w:t>
      </w:r>
      <w:r w:rsidR="00B97DF5" w:rsidRPr="00405DAF">
        <w:rPr>
          <w:rFonts w:ascii="Trebuchet MS" w:hAnsi="Trebuchet MS"/>
          <w:sz w:val="24"/>
          <w:szCs w:val="24"/>
        </w:rPr>
        <w:lastRenderedPageBreak/>
        <w:t>a 100% (cem por cento) da variação acumulada das taxas médias diárias dos DI – Depósitos Interfinanceiros de um dia, “</w:t>
      </w:r>
      <w:r w:rsidR="00B97DF5" w:rsidRPr="00405DAF">
        <w:rPr>
          <w:rFonts w:ascii="Trebuchet MS" w:hAnsi="Trebuchet MS"/>
          <w:i/>
          <w:sz w:val="24"/>
          <w:szCs w:val="24"/>
        </w:rPr>
        <w:t>over extra-grupo</w:t>
      </w:r>
      <w:r w:rsidR="00B97DF5" w:rsidRPr="00405DAF">
        <w:rPr>
          <w:rFonts w:ascii="Trebuchet MS" w:hAnsi="Trebuchet MS"/>
          <w:sz w:val="24"/>
          <w:szCs w:val="24"/>
        </w:rPr>
        <w:t xml:space="preserve">”, expressas na forma percentual ao ano, calculadas e divulgadas diariamente pela B3 </w:t>
      </w:r>
      <w:r w:rsidR="005330B7">
        <w:rPr>
          <w:rFonts w:ascii="Trebuchet MS" w:hAnsi="Trebuchet MS"/>
          <w:sz w:val="24"/>
          <w:szCs w:val="24"/>
        </w:rPr>
        <w:t xml:space="preserve">S.A. – Brasil, Bolsa, Balcão, </w:t>
      </w:r>
      <w:r w:rsidR="00B97DF5" w:rsidRPr="00405DAF">
        <w:rPr>
          <w:rFonts w:ascii="Trebuchet MS" w:hAnsi="Trebuchet MS"/>
          <w:sz w:val="24"/>
          <w:szCs w:val="24"/>
        </w:rPr>
        <w:t>no informativo diário disponível em sua página na Internet (</w:t>
      </w:r>
      <w:hyperlink r:id="rId14" w:history="1">
        <w:r w:rsidR="005046A2" w:rsidRPr="00093DBD">
          <w:rPr>
            <w:rStyle w:val="Hyperlink"/>
            <w:rFonts w:ascii="Trebuchet MS" w:hAnsi="Trebuchet MS"/>
            <w:sz w:val="24"/>
            <w:szCs w:val="24"/>
          </w:rPr>
          <w:t>www.b3.com.br</w:t>
        </w:r>
      </w:hyperlink>
      <w:r w:rsidR="00B97DF5" w:rsidRPr="00405DAF">
        <w:rPr>
          <w:rFonts w:ascii="Trebuchet MS" w:hAnsi="Trebuchet MS"/>
          <w:sz w:val="24"/>
          <w:szCs w:val="24"/>
        </w:rPr>
        <w:t>)</w:t>
      </w:r>
      <w:r w:rsidR="005046A2">
        <w:rPr>
          <w:rFonts w:ascii="Trebuchet MS" w:hAnsi="Trebuchet MS"/>
          <w:sz w:val="24"/>
          <w:szCs w:val="24"/>
        </w:rPr>
        <w:t>, base 252 (duzentos e cinquenta e dois) Dias Úteis</w:t>
      </w:r>
      <w:r w:rsidR="00B97DF5" w:rsidRPr="00405DAF">
        <w:rPr>
          <w:rFonts w:ascii="Trebuchet MS" w:hAnsi="Trebuchet MS"/>
          <w:sz w:val="24"/>
          <w:szCs w:val="24"/>
        </w:rPr>
        <w:t xml:space="preserve"> (“</w:t>
      </w:r>
      <w:r w:rsidR="00B97DF5" w:rsidRPr="00405DAF">
        <w:rPr>
          <w:rFonts w:ascii="Trebuchet MS" w:hAnsi="Trebuchet MS"/>
          <w:sz w:val="24"/>
          <w:szCs w:val="24"/>
          <w:u w:val="single"/>
        </w:rPr>
        <w:t>Taxa DI</w:t>
      </w:r>
      <w:r w:rsidR="00B97DF5" w:rsidRPr="00405DAF">
        <w:rPr>
          <w:rFonts w:ascii="Trebuchet MS" w:hAnsi="Trebuchet MS"/>
          <w:sz w:val="24"/>
          <w:szCs w:val="24"/>
        </w:rPr>
        <w:t>”)</w:t>
      </w:r>
      <w:r w:rsidR="00543CAC" w:rsidRPr="00405DAF">
        <w:rPr>
          <w:rFonts w:ascii="Trebuchet MS" w:hAnsi="Trebuchet MS"/>
          <w:sz w:val="24"/>
          <w:szCs w:val="24"/>
        </w:rPr>
        <w:t>,</w:t>
      </w:r>
      <w:r w:rsidR="00B97DF5" w:rsidRPr="00405DAF">
        <w:rPr>
          <w:rFonts w:ascii="Trebuchet MS" w:hAnsi="Trebuchet MS"/>
          <w:sz w:val="24"/>
          <w:szCs w:val="24"/>
        </w:rPr>
        <w:t xml:space="preserve"> acrescida exponencialmente </w:t>
      </w:r>
      <w:r w:rsidR="005046A2">
        <w:rPr>
          <w:rFonts w:ascii="Trebuchet MS" w:hAnsi="Trebuchet MS"/>
          <w:sz w:val="24"/>
          <w:szCs w:val="24"/>
        </w:rPr>
        <w:t>do</w:t>
      </w:r>
      <w:r w:rsidR="00876FF7" w:rsidRPr="00405DAF">
        <w:rPr>
          <w:rFonts w:ascii="Trebuchet MS" w:hAnsi="Trebuchet MS"/>
          <w:sz w:val="24"/>
          <w:szCs w:val="24"/>
        </w:rPr>
        <w:t xml:space="preserve"> </w:t>
      </w:r>
      <w:r w:rsidR="00876FF7" w:rsidRPr="00405DAF">
        <w:rPr>
          <w:rFonts w:ascii="Trebuchet MS" w:hAnsi="Trebuchet MS"/>
          <w:i/>
          <w:sz w:val="24"/>
          <w:szCs w:val="24"/>
        </w:rPr>
        <w:t>spread</w:t>
      </w:r>
      <w:r w:rsidR="00876FF7" w:rsidRPr="00405DAF">
        <w:rPr>
          <w:rFonts w:ascii="Trebuchet MS" w:hAnsi="Trebuchet MS"/>
          <w:sz w:val="24"/>
          <w:szCs w:val="24"/>
        </w:rPr>
        <w:t xml:space="preserve"> </w:t>
      </w:r>
      <w:r w:rsidR="00694F2D" w:rsidRPr="00405DAF">
        <w:rPr>
          <w:rFonts w:ascii="Trebuchet MS" w:hAnsi="Trebuchet MS"/>
          <w:sz w:val="24"/>
          <w:szCs w:val="24"/>
        </w:rPr>
        <w:t>ou sobretaxa equivalente a</w:t>
      </w:r>
      <w:r w:rsidR="00876FF7" w:rsidRPr="00405DAF">
        <w:rPr>
          <w:rFonts w:ascii="Trebuchet MS" w:hAnsi="Trebuchet MS"/>
          <w:sz w:val="24"/>
          <w:szCs w:val="24"/>
        </w:rPr>
        <w:t xml:space="preserve"> </w:t>
      </w:r>
      <w:r w:rsidR="00FB5BFC">
        <w:rPr>
          <w:rFonts w:ascii="Trebuchet MS" w:hAnsi="Trebuchet MS"/>
          <w:sz w:val="24"/>
          <w:szCs w:val="24"/>
        </w:rPr>
        <w:t>4,70% (</w:t>
      </w:r>
      <w:r w:rsidR="00694F2D">
        <w:rPr>
          <w:rFonts w:ascii="Trebuchet MS" w:hAnsi="Trebuchet MS"/>
          <w:sz w:val="24"/>
          <w:szCs w:val="24"/>
        </w:rPr>
        <w:t xml:space="preserve">quatro </w:t>
      </w:r>
      <w:r w:rsidR="00D32FC4">
        <w:rPr>
          <w:rFonts w:ascii="Trebuchet MS" w:hAnsi="Trebuchet MS"/>
          <w:sz w:val="24"/>
          <w:szCs w:val="24"/>
        </w:rPr>
        <w:t xml:space="preserve">inteiros e setenta centésimos </w:t>
      </w:r>
      <w:r w:rsidR="00694F2D">
        <w:rPr>
          <w:rFonts w:ascii="Trebuchet MS" w:hAnsi="Trebuchet MS"/>
          <w:sz w:val="24"/>
          <w:szCs w:val="24"/>
        </w:rPr>
        <w:t>por cento</w:t>
      </w:r>
      <w:r w:rsidR="00FB5BFC">
        <w:rPr>
          <w:rFonts w:ascii="Trebuchet MS" w:hAnsi="Trebuchet MS"/>
          <w:sz w:val="24"/>
          <w:szCs w:val="24"/>
        </w:rPr>
        <w:t>)</w:t>
      </w:r>
      <w:r w:rsidR="0004014D" w:rsidRPr="00405DAF">
        <w:rPr>
          <w:rFonts w:ascii="Trebuchet MS" w:hAnsi="Trebuchet MS"/>
          <w:sz w:val="24"/>
          <w:szCs w:val="24"/>
        </w:rPr>
        <w:t xml:space="preserve"> </w:t>
      </w:r>
      <w:r w:rsidR="00B97DF5" w:rsidRPr="00405DAF">
        <w:rPr>
          <w:rFonts w:ascii="Trebuchet MS" w:hAnsi="Trebuchet MS"/>
          <w:sz w:val="24"/>
          <w:szCs w:val="24"/>
        </w:rPr>
        <w:t>ao ano</w:t>
      </w:r>
      <w:r>
        <w:rPr>
          <w:rFonts w:ascii="Trebuchet MS" w:hAnsi="Trebuchet MS"/>
          <w:sz w:val="24"/>
          <w:szCs w:val="24"/>
        </w:rPr>
        <w:t>, base 252 (duzentos e cinquenta e dois) Dias Úteis</w:t>
      </w:r>
      <w:r w:rsidR="00B97DF5" w:rsidRPr="00405DAF">
        <w:rPr>
          <w:rFonts w:ascii="Trebuchet MS" w:hAnsi="Trebuchet MS"/>
          <w:sz w:val="24"/>
          <w:szCs w:val="24"/>
        </w:rPr>
        <w:t xml:space="preserve"> (“</w:t>
      </w:r>
      <w:r w:rsidR="00B97DF5" w:rsidRPr="00405DAF">
        <w:rPr>
          <w:rFonts w:ascii="Trebuchet MS" w:hAnsi="Trebuchet MS"/>
          <w:sz w:val="24"/>
          <w:szCs w:val="24"/>
          <w:u w:val="single"/>
        </w:rPr>
        <w:t>Sobretaxa</w:t>
      </w:r>
      <w:r w:rsidR="007846C3" w:rsidRPr="00405DAF">
        <w:rPr>
          <w:rFonts w:ascii="Trebuchet MS" w:hAnsi="Trebuchet MS"/>
          <w:sz w:val="24"/>
          <w:szCs w:val="24"/>
          <w:u w:val="single"/>
        </w:rPr>
        <w:t xml:space="preserve"> Primeira Série</w:t>
      </w:r>
      <w:r w:rsidR="00B97DF5" w:rsidRPr="00405DAF">
        <w:rPr>
          <w:rFonts w:ascii="Trebuchet MS" w:hAnsi="Trebuchet MS"/>
          <w:sz w:val="24"/>
          <w:szCs w:val="24"/>
        </w:rPr>
        <w:t>” e, em conjunto com a Taxa DI, “</w:t>
      </w:r>
      <w:r w:rsidR="00B97DF5" w:rsidRPr="00405DAF">
        <w:rPr>
          <w:rFonts w:ascii="Trebuchet MS" w:hAnsi="Trebuchet MS"/>
          <w:sz w:val="24"/>
          <w:szCs w:val="24"/>
          <w:u w:val="single"/>
        </w:rPr>
        <w:t>Remuneração</w:t>
      </w:r>
      <w:r w:rsidR="007846C3" w:rsidRPr="00405DAF">
        <w:rPr>
          <w:rFonts w:ascii="Trebuchet MS" w:hAnsi="Trebuchet MS"/>
          <w:sz w:val="24"/>
          <w:szCs w:val="24"/>
          <w:u w:val="single"/>
        </w:rPr>
        <w:t xml:space="preserve"> da Primeira Série</w:t>
      </w:r>
      <w:r w:rsidR="00B97DF5" w:rsidRPr="00405DAF">
        <w:rPr>
          <w:rFonts w:ascii="Trebuchet MS" w:hAnsi="Trebuchet MS"/>
          <w:sz w:val="24"/>
          <w:szCs w:val="24"/>
        </w:rPr>
        <w:t xml:space="preserve">”). </w:t>
      </w:r>
      <w:r w:rsidR="009B1886">
        <w:rPr>
          <w:rFonts w:ascii="Trebuchet MS" w:hAnsi="Trebuchet MS"/>
          <w:sz w:val="24"/>
          <w:szCs w:val="24"/>
        </w:rPr>
        <w:t xml:space="preserve"> </w:t>
      </w:r>
    </w:p>
    <w:p w14:paraId="572F7F93" w14:textId="77777777" w:rsidR="00B97DF5" w:rsidRPr="00405DAF" w:rsidRDefault="00B97DF5" w:rsidP="00B638AA">
      <w:pPr>
        <w:pStyle w:val="Nivel5"/>
        <w:numPr>
          <w:ilvl w:val="0"/>
          <w:numId w:val="0"/>
        </w:numPr>
        <w:tabs>
          <w:tab w:val="num" w:pos="0"/>
          <w:tab w:val="left" w:pos="709"/>
        </w:tabs>
        <w:spacing w:after="140" w:line="290" w:lineRule="auto"/>
        <w:rPr>
          <w:rFonts w:ascii="Trebuchet MS" w:hAnsi="Trebuchet MS" w:cs="Arial"/>
          <w:sz w:val="24"/>
          <w:szCs w:val="24"/>
        </w:rPr>
      </w:pPr>
      <w:r w:rsidRPr="00405DAF">
        <w:rPr>
          <w:rFonts w:ascii="Trebuchet MS" w:hAnsi="Trebuchet MS"/>
          <w:sz w:val="24"/>
          <w:szCs w:val="24"/>
        </w:rPr>
        <w:t xml:space="preserve">A Remuneração </w:t>
      </w:r>
      <w:r w:rsidR="007846C3" w:rsidRPr="00405DAF">
        <w:rPr>
          <w:rFonts w:ascii="Trebuchet MS" w:hAnsi="Trebuchet MS"/>
          <w:sz w:val="24"/>
          <w:szCs w:val="24"/>
        </w:rPr>
        <w:t xml:space="preserve">da Primeira Série </w:t>
      </w:r>
      <w:r w:rsidRPr="00405DAF">
        <w:rPr>
          <w:rFonts w:ascii="Trebuchet MS" w:hAnsi="Trebuchet MS"/>
          <w:sz w:val="24"/>
          <w:szCs w:val="24"/>
        </w:rPr>
        <w:t xml:space="preserve">será calculada de forma exponencial e cumulativa </w:t>
      </w:r>
      <w:r w:rsidRPr="00405DAF">
        <w:rPr>
          <w:rFonts w:ascii="Trebuchet MS" w:hAnsi="Trebuchet MS"/>
          <w:i/>
          <w:iCs/>
          <w:sz w:val="24"/>
          <w:szCs w:val="24"/>
        </w:rPr>
        <w:t>pro rata temporis</w:t>
      </w:r>
      <w:r w:rsidRPr="00405DAF">
        <w:rPr>
          <w:rFonts w:ascii="Trebuchet MS" w:hAnsi="Trebuchet MS"/>
          <w:iCs/>
          <w:sz w:val="24"/>
          <w:szCs w:val="24"/>
        </w:rPr>
        <w:t>,</w:t>
      </w:r>
      <w:r w:rsidRPr="00405DAF">
        <w:rPr>
          <w:rFonts w:ascii="Trebuchet MS" w:hAnsi="Trebuchet MS"/>
          <w:sz w:val="24"/>
          <w:szCs w:val="24"/>
        </w:rPr>
        <w:t xml:space="preserve"> por dias úteis decorridos, incidente sobre o Valor Nominal Unitário ou saldo do Valor Nominal Unitário das Debêntures</w:t>
      </w:r>
      <w:r w:rsidR="007846C3" w:rsidRPr="00405DAF">
        <w:rPr>
          <w:rFonts w:ascii="Trebuchet MS" w:hAnsi="Trebuchet MS"/>
          <w:sz w:val="24"/>
          <w:szCs w:val="24"/>
        </w:rPr>
        <w:t xml:space="preserve"> da Primeira Série</w:t>
      </w:r>
      <w:r w:rsidRPr="00405DAF">
        <w:rPr>
          <w:rFonts w:ascii="Trebuchet MS" w:hAnsi="Trebuchet MS"/>
          <w:sz w:val="24"/>
          <w:szCs w:val="24"/>
        </w:rPr>
        <w:t>, conforme o caso, desde a Data d</w:t>
      </w:r>
      <w:r w:rsidR="00634F5E" w:rsidRPr="00405DAF">
        <w:rPr>
          <w:rFonts w:ascii="Trebuchet MS" w:hAnsi="Trebuchet MS"/>
          <w:sz w:val="24"/>
          <w:szCs w:val="24"/>
        </w:rPr>
        <w:t>a 1ª</w:t>
      </w:r>
      <w:r w:rsidRPr="00405DAF">
        <w:rPr>
          <w:rFonts w:ascii="Trebuchet MS" w:hAnsi="Trebuchet MS"/>
          <w:sz w:val="24"/>
          <w:szCs w:val="24"/>
        </w:rPr>
        <w:t xml:space="preserve"> Integralização </w:t>
      </w:r>
      <w:r w:rsidR="007846C3" w:rsidRPr="00405DAF">
        <w:rPr>
          <w:rFonts w:ascii="Trebuchet MS" w:hAnsi="Trebuchet MS"/>
          <w:sz w:val="24"/>
          <w:szCs w:val="24"/>
        </w:rPr>
        <w:t xml:space="preserve">da Primeira Série </w:t>
      </w:r>
      <w:r w:rsidRPr="00405DAF">
        <w:rPr>
          <w:rFonts w:ascii="Trebuchet MS" w:hAnsi="Trebuchet MS"/>
          <w:sz w:val="24"/>
          <w:szCs w:val="24"/>
        </w:rPr>
        <w:t xml:space="preserve">(conforme abaixo definida), ou a data de pagamento da Remuneração </w:t>
      </w:r>
      <w:r w:rsidR="007846C3" w:rsidRPr="00405DAF">
        <w:rPr>
          <w:rFonts w:ascii="Trebuchet MS" w:hAnsi="Trebuchet MS"/>
          <w:sz w:val="24"/>
          <w:szCs w:val="24"/>
        </w:rPr>
        <w:t xml:space="preserve">da Primeira Série </w:t>
      </w:r>
      <w:r w:rsidRPr="00405DAF">
        <w:rPr>
          <w:rFonts w:ascii="Trebuchet MS" w:hAnsi="Trebuchet MS"/>
          <w:sz w:val="24"/>
          <w:szCs w:val="24"/>
        </w:rPr>
        <w:t>imediatamente anterior, conforme o caso, até a data de pagamento da Remuneração</w:t>
      </w:r>
      <w:r w:rsidR="007846C3" w:rsidRPr="00405DAF">
        <w:rPr>
          <w:rFonts w:ascii="Trebuchet MS" w:hAnsi="Trebuchet MS"/>
          <w:sz w:val="24"/>
          <w:szCs w:val="24"/>
        </w:rPr>
        <w:t xml:space="preserve"> da Primeira Série</w:t>
      </w:r>
      <w:r w:rsidRPr="00405DAF">
        <w:rPr>
          <w:rFonts w:ascii="Trebuchet MS" w:hAnsi="Trebuchet MS"/>
          <w:sz w:val="24"/>
          <w:szCs w:val="24"/>
        </w:rPr>
        <w:t xml:space="preserve"> imediatamente subsequente, de acordo com a seguinte fórmula</w:t>
      </w:r>
      <w:bookmarkEnd w:id="56"/>
      <w:r w:rsidRPr="00405DAF">
        <w:rPr>
          <w:rFonts w:ascii="Trebuchet MS" w:hAnsi="Trebuchet MS" w:cs="Arial"/>
          <w:sz w:val="24"/>
          <w:szCs w:val="24"/>
        </w:rPr>
        <w:t>:</w:t>
      </w:r>
      <w:bookmarkEnd w:id="57"/>
      <w:r w:rsidRPr="00405DAF">
        <w:rPr>
          <w:rFonts w:ascii="Trebuchet MS" w:hAnsi="Trebuchet MS" w:cs="Arial"/>
          <w:sz w:val="24"/>
          <w:szCs w:val="24"/>
        </w:rPr>
        <w:t xml:space="preserve"> </w:t>
      </w:r>
    </w:p>
    <w:bookmarkEnd w:id="55"/>
    <w:p w14:paraId="543E1686" w14:textId="77777777" w:rsidR="00B97DF5" w:rsidRPr="00405DAF" w:rsidRDefault="00B97DF5" w:rsidP="00B638AA">
      <w:pPr>
        <w:spacing w:after="140" w:line="290" w:lineRule="auto"/>
        <w:ind w:left="709"/>
        <w:jc w:val="center"/>
        <w:rPr>
          <w:rFonts w:ascii="Trebuchet MS" w:hAnsi="Trebuchet MS"/>
          <w:b/>
          <w:color w:val="000000"/>
        </w:rPr>
      </w:pPr>
      <w:r w:rsidRPr="00405DAF">
        <w:rPr>
          <w:rFonts w:ascii="Trebuchet MS" w:hAnsi="Trebuchet MS"/>
          <w:b/>
          <w:color w:val="000000"/>
        </w:rPr>
        <w:t>J=VNe x (Fator Juros – 1)</w:t>
      </w:r>
    </w:p>
    <w:p w14:paraId="6CF2F0A3" w14:textId="77777777" w:rsidR="00B97DF5" w:rsidRPr="00405DAF" w:rsidRDefault="00B97DF5" w:rsidP="00B638AA">
      <w:pPr>
        <w:keepNext/>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3F0694E0"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J = valor unitário da Remuneração</w:t>
      </w:r>
      <w:r w:rsidR="007846C3" w:rsidRPr="00405DAF">
        <w:rPr>
          <w:rFonts w:ascii="Trebuchet MS" w:hAnsi="Trebuchet MS"/>
          <w:snapToGrid w:val="0"/>
          <w:color w:val="000000"/>
        </w:rPr>
        <w:t xml:space="preserve"> da Primeira Série</w:t>
      </w:r>
      <w:r w:rsidRPr="00405DAF">
        <w:rPr>
          <w:rFonts w:ascii="Trebuchet MS" w:hAnsi="Trebuchet MS"/>
        </w:rPr>
        <w:t>, calculado com 8 (oito) casas decimais, sem arredondamento</w:t>
      </w:r>
      <w:r w:rsidRPr="00405DAF">
        <w:rPr>
          <w:rFonts w:ascii="Trebuchet MS" w:hAnsi="Trebuchet MS"/>
          <w:snapToGrid w:val="0"/>
          <w:color w:val="000000"/>
        </w:rPr>
        <w:t>;</w:t>
      </w:r>
    </w:p>
    <w:p w14:paraId="7A8A325C"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VNe = Valor Nominal Unitário ou saldo do Valor Nominal Unitário das Debêntures</w:t>
      </w:r>
      <w:r w:rsidR="007846C3" w:rsidRPr="00405DAF">
        <w:rPr>
          <w:rFonts w:ascii="Trebuchet MS" w:hAnsi="Trebuchet MS"/>
          <w:snapToGrid w:val="0"/>
          <w:color w:val="000000"/>
        </w:rPr>
        <w:t xml:space="preserve"> da Primeira Série</w:t>
      </w:r>
      <w:r w:rsidRPr="00405DAF">
        <w:rPr>
          <w:rFonts w:ascii="Trebuchet MS" w:hAnsi="Trebuchet MS"/>
          <w:snapToGrid w:val="0"/>
          <w:color w:val="000000"/>
        </w:rPr>
        <w:t>, conforme o caso, informado/calculado com 8 (oito) casas decimais, sem arredondamento;</w:t>
      </w:r>
    </w:p>
    <w:p w14:paraId="22BADD39" w14:textId="77777777" w:rsidR="00B97DF5" w:rsidRPr="00405DAF" w:rsidRDefault="00B97DF5" w:rsidP="00B638AA">
      <w:pPr>
        <w:spacing w:after="140" w:line="290" w:lineRule="auto"/>
        <w:ind w:left="709"/>
        <w:rPr>
          <w:rFonts w:ascii="Trebuchet MS" w:hAnsi="Trebuchet MS"/>
          <w:color w:val="000000"/>
        </w:rPr>
      </w:pPr>
      <w:r w:rsidRPr="00405DAF">
        <w:rPr>
          <w:rFonts w:ascii="Trebuchet MS" w:hAnsi="Trebuchet MS"/>
          <w:color w:val="000000"/>
        </w:rPr>
        <w:t>Fator Juros = Fator de juros, calculado com 9 (nove) casas decimais, com arredondamento, apurado de acordo com a seguinte fórmula:</w:t>
      </w:r>
    </w:p>
    <w:p w14:paraId="75C59976" w14:textId="77777777" w:rsidR="00B97DF5" w:rsidRPr="00405DAF" w:rsidRDefault="00B97DF5" w:rsidP="00B638AA">
      <w:pPr>
        <w:spacing w:after="140" w:line="290" w:lineRule="auto"/>
        <w:ind w:left="709"/>
        <w:jc w:val="center"/>
        <w:rPr>
          <w:rFonts w:ascii="Trebuchet MS" w:hAnsi="Trebuchet MS"/>
          <w:b/>
          <w:color w:val="000000"/>
        </w:rPr>
      </w:pPr>
      <w:r w:rsidRPr="00405DAF">
        <w:rPr>
          <w:rFonts w:ascii="Trebuchet MS" w:hAnsi="Trebuchet MS"/>
          <w:b/>
          <w:color w:val="000000"/>
        </w:rPr>
        <w:t>Fator Juros = FatorDI x FatorSpread</w:t>
      </w:r>
    </w:p>
    <w:p w14:paraId="389D4831"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04E75140"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Fator DI = </w:t>
      </w:r>
      <w:r w:rsidRPr="00405DAF">
        <w:rPr>
          <w:rFonts w:ascii="Trebuchet MS" w:hAnsi="Trebuchet MS"/>
        </w:rPr>
        <w:t xml:space="preserve">produtório das Taxas DI, desde a Data </w:t>
      </w:r>
      <w:r w:rsidR="00634F5E" w:rsidRPr="00405DAF">
        <w:rPr>
          <w:rFonts w:ascii="Trebuchet MS" w:hAnsi="Trebuchet MS"/>
        </w:rPr>
        <w:t>da 1ª</w:t>
      </w:r>
      <w:r w:rsidRPr="00405DAF">
        <w:rPr>
          <w:rFonts w:ascii="Trebuchet MS" w:hAnsi="Trebuchet MS"/>
        </w:rPr>
        <w:t xml:space="preserve"> Integralização </w:t>
      </w:r>
      <w:r w:rsidR="007846C3" w:rsidRPr="00405DAF">
        <w:rPr>
          <w:rFonts w:ascii="Trebuchet MS" w:hAnsi="Trebuchet MS"/>
        </w:rPr>
        <w:t xml:space="preserve">da Primeira Série </w:t>
      </w:r>
      <w:r w:rsidRPr="00405DAF">
        <w:rPr>
          <w:rFonts w:ascii="Trebuchet MS" w:hAnsi="Trebuchet MS"/>
        </w:rPr>
        <w:t xml:space="preserve">ou a data de pagamento de Remuneração </w:t>
      </w:r>
      <w:r w:rsidR="007846C3" w:rsidRPr="00405DAF">
        <w:rPr>
          <w:rFonts w:ascii="Trebuchet MS" w:hAnsi="Trebuchet MS"/>
        </w:rPr>
        <w:t xml:space="preserve">da Primeira Série </w:t>
      </w:r>
      <w:r w:rsidRPr="00405DAF">
        <w:rPr>
          <w:rFonts w:ascii="Trebuchet MS" w:hAnsi="Trebuchet MS"/>
        </w:rPr>
        <w:t>imediatamente anterior, conforme o caso, inclusive, até a data de cálculo, exclusive, calculado com 8 (oito) casas decimais, com arredondamento, apurado da seguinte forma</w:t>
      </w:r>
      <w:r w:rsidRPr="00405DAF">
        <w:rPr>
          <w:rFonts w:ascii="Trebuchet MS" w:hAnsi="Trebuchet MS"/>
          <w:snapToGrid w:val="0"/>
          <w:color w:val="000000"/>
        </w:rPr>
        <w:t>:</w:t>
      </w:r>
    </w:p>
    <w:p w14:paraId="3924C8BC" w14:textId="77777777" w:rsidR="00B97DF5" w:rsidRPr="00405DAF" w:rsidRDefault="00B97DF5" w:rsidP="00B638AA">
      <w:pPr>
        <w:spacing w:after="140" w:line="290" w:lineRule="auto"/>
        <w:ind w:left="709"/>
        <w:jc w:val="center"/>
        <w:rPr>
          <w:rFonts w:ascii="Trebuchet MS" w:hAnsi="Trebuchet MS"/>
          <w:snapToGrid w:val="0"/>
          <w:color w:val="000000"/>
        </w:rPr>
      </w:pPr>
    </w:p>
    <w:p w14:paraId="5335AEE2" w14:textId="77777777" w:rsidR="00B97DF5" w:rsidRPr="00405DAF" w:rsidRDefault="00787894" w:rsidP="00B638AA">
      <w:pPr>
        <w:spacing w:after="140" w:line="290" w:lineRule="auto"/>
        <w:ind w:left="709"/>
        <w:rPr>
          <w:rFonts w:ascii="Trebuchet MS" w:hAnsi="Trebuchet MS"/>
          <w:snapToGrid w:val="0"/>
          <w:color w:val="000000"/>
        </w:rPr>
      </w:pPr>
      <m:oMathPara>
        <m:oMath>
          <m:r>
            <w:rPr>
              <w:rFonts w:ascii="Cambria Math" w:hAnsi="Cambria Math"/>
            </w:rPr>
            <w:lastRenderedPageBreak/>
            <m:t>Fator DI=</m:t>
          </m:r>
          <m:nary>
            <m:naryPr>
              <m:chr m:val="∏"/>
              <m:limLoc m:val="undOvr"/>
              <m:ctrlPr>
                <w:rPr>
                  <w:rFonts w:ascii="Cambria Math" w:eastAsia="Calibri" w:hAnsi="Cambria Math"/>
                  <w:i/>
                </w:rPr>
              </m:ctrlPr>
            </m:naryPr>
            <m:sub>
              <m:r>
                <w:rPr>
                  <w:rFonts w:ascii="Cambria Math" w:hAnsi="Cambria Math"/>
                </w:rPr>
                <m:t>k-1</m:t>
              </m:r>
            </m:sub>
            <m:sup>
              <m:r>
                <w:rPr>
                  <w:rFonts w:ascii="Cambria Math" w:hAnsi="Cambria Math"/>
                </w:rPr>
                <m:t>n</m:t>
              </m:r>
            </m:sup>
            <m:e>
              <m:d>
                <m:dPr>
                  <m:ctrlPr>
                    <w:rPr>
                      <w:rFonts w:ascii="Cambria Math" w:eastAsia="Calibri" w:hAnsi="Cambria Math"/>
                      <w:i/>
                    </w:rPr>
                  </m:ctrlPr>
                </m:dPr>
                <m:e>
                  <m:r>
                    <w:rPr>
                      <w:rFonts w:ascii="Cambria Math" w:hAnsi="Cambria Math"/>
                    </w:rPr>
                    <m:t>1+</m:t>
                  </m:r>
                  <m:sSub>
                    <m:sSubPr>
                      <m:ctrlPr>
                        <w:rPr>
                          <w:rFonts w:ascii="Cambria Math" w:eastAsia="Calibri" w:hAnsi="Cambria Math"/>
                          <w:i/>
                        </w:rPr>
                      </m:ctrlPr>
                    </m:sSubPr>
                    <m:e>
                      <m:r>
                        <w:rPr>
                          <w:rFonts w:ascii="Cambria Math" w:hAnsi="Cambria Math"/>
                        </w:rPr>
                        <m:t>TDI</m:t>
                      </m:r>
                    </m:e>
                    <m:sub>
                      <m:r>
                        <w:rPr>
                          <w:rFonts w:ascii="Cambria Math" w:hAnsi="Cambria Math"/>
                        </w:rPr>
                        <m:t>k</m:t>
                      </m:r>
                    </m:sub>
                  </m:sSub>
                  <m:r>
                    <w:rPr>
                      <w:rFonts w:ascii="Cambria Math" w:hAnsi="Cambria Math"/>
                    </w:rPr>
                    <m:t xml:space="preserve"> </m:t>
                  </m:r>
                </m:e>
              </m:d>
              <m:r>
                <w:rPr>
                  <w:rFonts w:ascii="Cambria Math" w:hAnsi="Cambria Math"/>
                </w:rPr>
                <m:t xml:space="preserve"> </m:t>
              </m:r>
            </m:e>
          </m:nary>
        </m:oMath>
      </m:oMathPara>
    </w:p>
    <w:p w14:paraId="4D830518"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36674043"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n = número total de Taxas DI, consideradas no cálculo do ativo.</w:t>
      </w:r>
    </w:p>
    <w:p w14:paraId="32191C50"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noProof/>
          <w:color w:val="000000"/>
        </w:rPr>
        <w:t>TDI</w:t>
      </w:r>
      <w:r w:rsidRPr="00405DAF">
        <w:rPr>
          <w:rFonts w:ascii="Trebuchet MS" w:hAnsi="Trebuchet MS"/>
          <w:noProof/>
          <w:color w:val="000000"/>
          <w:vertAlign w:val="subscript"/>
        </w:rPr>
        <w:t xml:space="preserve">k </w:t>
      </w:r>
      <w:r w:rsidRPr="00405DAF">
        <w:rPr>
          <w:rFonts w:ascii="Trebuchet MS" w:hAnsi="Trebuchet MS"/>
          <w:snapToGrid w:val="0"/>
          <w:color w:val="000000"/>
        </w:rPr>
        <w:t>= Taxa DI, de ordem “k”, expressa ao dia, calculada com 8 (oito) casas decimais com arredondamento, apurada da seguinte forma:</w:t>
      </w:r>
    </w:p>
    <w:p w14:paraId="085FF7F7" w14:textId="77777777" w:rsidR="00B97DF5" w:rsidRPr="00405DAF" w:rsidRDefault="00740A89" w:rsidP="00B638AA">
      <w:pPr>
        <w:spacing w:after="140" w:line="290" w:lineRule="auto"/>
        <w:ind w:left="709"/>
        <w:jc w:val="center"/>
        <w:rPr>
          <w:rFonts w:ascii="Trebuchet MS" w:hAnsi="Trebuchet MS"/>
          <w:snapToGrid w:val="0"/>
          <w:color w:val="000000"/>
        </w:rPr>
      </w:pPr>
      <m:oMathPara>
        <m:oMath>
          <m:sSub>
            <m:sSubPr>
              <m:ctrlPr>
                <w:rPr>
                  <w:rFonts w:ascii="Cambria Math" w:eastAsia="Calibri" w:hAnsi="Cambria Math"/>
                  <w:i/>
                </w:rPr>
              </m:ctrlPr>
            </m:sSubPr>
            <m:e>
              <m:r>
                <w:rPr>
                  <w:rFonts w:ascii="Cambria Math" w:hAnsi="Cambria Math"/>
                </w:rPr>
                <m:t>TDI</m:t>
              </m:r>
            </m:e>
            <m:sub>
              <m:r>
                <w:rPr>
                  <w:rFonts w:ascii="Cambria Math" w:hAnsi="Cambria Math"/>
                </w:rPr>
                <m:t xml:space="preserve">k  </m:t>
              </m:r>
            </m:sub>
          </m:sSub>
          <m:r>
            <w:rPr>
              <w:rFonts w:ascii="Cambria Math" w:hAnsi="Cambria Math"/>
            </w:rPr>
            <m:t xml:space="preserve">= </m:t>
          </m:r>
          <m:sSup>
            <m:sSupPr>
              <m:ctrlPr>
                <w:rPr>
                  <w:rFonts w:ascii="Cambria Math" w:eastAsia="Calibri" w:hAnsi="Cambria Math"/>
                  <w:i/>
                </w:rPr>
              </m:ctrlPr>
            </m:sSupPr>
            <m:e>
              <m:d>
                <m:dPr>
                  <m:ctrlPr>
                    <w:rPr>
                      <w:rFonts w:ascii="Cambria Math" w:eastAsia="Calibri" w:hAnsi="Cambria Math"/>
                      <w:i/>
                    </w:rPr>
                  </m:ctrlPr>
                </m:dPr>
                <m:e>
                  <m:f>
                    <m:fPr>
                      <m:ctrlPr>
                        <w:rPr>
                          <w:rFonts w:ascii="Cambria Math" w:eastAsia="Calibri" w:hAnsi="Cambria Math"/>
                          <w:i/>
                        </w:rPr>
                      </m:ctrlPr>
                    </m:fPr>
                    <m:num>
                      <m:sSub>
                        <m:sSubPr>
                          <m:ctrlPr>
                            <w:rPr>
                              <w:rFonts w:ascii="Cambria Math" w:eastAsia="Calibri" w:hAnsi="Cambria Math"/>
                              <w:i/>
                            </w:rPr>
                          </m:ctrlPr>
                        </m:sSubPr>
                        <m:e>
                          <m:r>
                            <w:rPr>
                              <w:rFonts w:ascii="Cambria Math" w:hAnsi="Cambria Math"/>
                            </w:rPr>
                            <m:t>DI</m:t>
                          </m:r>
                        </m:e>
                        <m:sub>
                          <m:r>
                            <w:rPr>
                              <w:rFonts w:ascii="Cambria Math" w:hAnsi="Cambria Math"/>
                            </w:rPr>
                            <m:t>k</m:t>
                          </m:r>
                        </m:sub>
                      </m:sSub>
                    </m:num>
                    <m:den>
                      <m:r>
                        <w:rPr>
                          <w:rFonts w:ascii="Cambria Math" w:hAnsi="Cambria Math"/>
                        </w:rPr>
                        <m:t>100</m:t>
                      </m:r>
                    </m:den>
                  </m:f>
                  <m:r>
                    <w:rPr>
                      <w:rFonts w:ascii="Cambria Math" w:hAnsi="Cambria Math"/>
                    </w:rPr>
                    <m:t>+1</m:t>
                  </m:r>
                </m:e>
              </m:d>
            </m:e>
            <m:sup>
              <m:f>
                <m:fPr>
                  <m:ctrlPr>
                    <w:rPr>
                      <w:rFonts w:ascii="Cambria Math" w:eastAsia="Calibri" w:hAnsi="Cambria Math"/>
                      <w:i/>
                    </w:rPr>
                  </m:ctrlPr>
                </m:fPr>
                <m:num>
                  <m:r>
                    <w:rPr>
                      <w:rFonts w:ascii="Cambria Math" w:hAnsi="Cambria Math"/>
                    </w:rPr>
                    <m:t>1</m:t>
                  </m:r>
                </m:num>
                <m:den>
                  <m:r>
                    <w:rPr>
                      <w:rFonts w:ascii="Cambria Math" w:hAnsi="Cambria Math"/>
                    </w:rPr>
                    <m:t>252</m:t>
                  </m:r>
                </m:den>
              </m:f>
            </m:sup>
          </m:sSup>
          <m:r>
            <w:rPr>
              <w:rFonts w:ascii="Cambria Math" w:eastAsia="Calibri" w:hAnsi="Cambria Math"/>
            </w:rPr>
            <m:t>-1</m:t>
          </m:r>
        </m:oMath>
      </m:oMathPara>
    </w:p>
    <w:p w14:paraId="64B87C78"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148BFB36"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noProof/>
          <w:color w:val="000000"/>
        </w:rPr>
        <w:t>DI</w:t>
      </w:r>
      <w:r w:rsidRPr="00405DAF">
        <w:rPr>
          <w:rFonts w:ascii="Trebuchet MS" w:hAnsi="Trebuchet MS"/>
          <w:noProof/>
          <w:color w:val="000000"/>
          <w:vertAlign w:val="subscript"/>
        </w:rPr>
        <w:t>k</w:t>
      </w:r>
      <w:r w:rsidRPr="00405DAF">
        <w:rPr>
          <w:rFonts w:ascii="Trebuchet MS" w:hAnsi="Trebuchet MS"/>
          <w:noProof/>
          <w:color w:val="000000"/>
        </w:rPr>
        <w:t xml:space="preserve"> </w:t>
      </w:r>
      <w:r w:rsidRPr="00405DAF">
        <w:rPr>
          <w:rFonts w:ascii="Trebuchet MS" w:hAnsi="Trebuchet MS"/>
          <w:snapToGrid w:val="0"/>
          <w:color w:val="000000"/>
        </w:rPr>
        <w:t>= Taxa DI, de ordem k, divulgada pela B3</w:t>
      </w:r>
      <w:r w:rsidR="005330B7">
        <w:rPr>
          <w:rFonts w:ascii="Trebuchet MS" w:hAnsi="Trebuchet MS"/>
          <w:snapToGrid w:val="0"/>
          <w:color w:val="000000"/>
        </w:rPr>
        <w:t xml:space="preserve"> S.A. – Brasil, Bolsa, Balcão</w:t>
      </w:r>
      <w:r w:rsidRPr="00405DAF">
        <w:rPr>
          <w:rFonts w:ascii="Trebuchet MS" w:hAnsi="Trebuchet MS"/>
          <w:snapToGrid w:val="0"/>
          <w:color w:val="000000"/>
        </w:rPr>
        <w:t>, utilizada com 2 (duas) casas decimais; e</w:t>
      </w:r>
    </w:p>
    <w:p w14:paraId="59310482" w14:textId="77777777" w:rsidR="00B97DF5" w:rsidRPr="00405DAF" w:rsidRDefault="00B97DF5" w:rsidP="00B638AA">
      <w:pPr>
        <w:spacing w:after="140" w:line="290" w:lineRule="auto"/>
        <w:ind w:left="709"/>
        <w:rPr>
          <w:rFonts w:ascii="Trebuchet MS" w:hAnsi="Trebuchet MS"/>
          <w:color w:val="000000"/>
        </w:rPr>
      </w:pPr>
      <w:r w:rsidRPr="00405DAF">
        <w:rPr>
          <w:rFonts w:ascii="Trebuchet MS" w:hAnsi="Trebuchet MS"/>
          <w:color w:val="000000"/>
        </w:rPr>
        <w:t>FatorSpread = Sobretaxa</w:t>
      </w:r>
      <w:r w:rsidR="00403914" w:rsidRPr="00405DAF">
        <w:rPr>
          <w:rFonts w:ascii="Trebuchet MS" w:hAnsi="Trebuchet MS"/>
          <w:color w:val="000000"/>
        </w:rPr>
        <w:t xml:space="preserve"> Primeira Série</w:t>
      </w:r>
      <w:r w:rsidRPr="00405DAF">
        <w:rPr>
          <w:rFonts w:ascii="Trebuchet MS" w:hAnsi="Trebuchet MS"/>
          <w:color w:val="000000"/>
        </w:rPr>
        <w:t>, calculada com 9 (nove) casas decimais, com arredondamento, apurada conforme fórmula abaixo:</w:t>
      </w:r>
    </w:p>
    <w:p w14:paraId="4886CA6A" w14:textId="77777777" w:rsidR="00B97DF5" w:rsidRPr="00405DAF" w:rsidRDefault="00740A89" w:rsidP="00B638AA">
      <w:pPr>
        <w:spacing w:after="140" w:line="290" w:lineRule="auto"/>
        <w:ind w:left="709"/>
        <w:rPr>
          <w:rFonts w:ascii="Trebuchet MS" w:hAnsi="Trebuchet MS"/>
          <w:color w:val="000000"/>
        </w:rPr>
      </w:pPr>
      <w:r>
        <w:rPr>
          <w:rFonts w:ascii="Trebuchet MS" w:hAnsi="Trebuchet MS"/>
          <w:noProof/>
          <w:color w:val="000000"/>
        </w:rPr>
        <w:object w:dxaOrig="1440" w:dyaOrig="1440" w14:anchorId="065B21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69.55pt;margin-top:5.35pt;width:128.45pt;height:41.25pt;z-index:-251658752" fillcolor="window">
            <v:imagedata r:id="rId15" o:title=""/>
          </v:shape>
          <o:OLEObject Type="Embed" ProgID="Equation.3" ShapeID="_x0000_s1033" DrawAspect="Content" ObjectID="_1641986586" r:id="rId16"/>
        </w:object>
      </w:r>
    </w:p>
    <w:p w14:paraId="76102084" w14:textId="77777777" w:rsidR="00B97DF5" w:rsidRPr="00405DAF" w:rsidRDefault="00B97DF5" w:rsidP="00B638AA">
      <w:pPr>
        <w:spacing w:after="140" w:line="290" w:lineRule="auto"/>
        <w:ind w:left="709"/>
        <w:rPr>
          <w:rFonts w:ascii="Trebuchet MS" w:hAnsi="Trebuchet MS"/>
          <w:color w:val="000000"/>
        </w:rPr>
      </w:pPr>
    </w:p>
    <w:p w14:paraId="63BC6A40" w14:textId="77777777" w:rsidR="00B97DF5" w:rsidRPr="00405DAF" w:rsidRDefault="00B97DF5" w:rsidP="00B638AA">
      <w:pPr>
        <w:spacing w:after="140" w:line="290" w:lineRule="auto"/>
        <w:ind w:left="709"/>
        <w:rPr>
          <w:rFonts w:ascii="Trebuchet MS" w:hAnsi="Trebuchet MS"/>
          <w:color w:val="000000"/>
        </w:rPr>
      </w:pPr>
      <w:r w:rsidRPr="00405DAF">
        <w:rPr>
          <w:rFonts w:ascii="Trebuchet MS" w:hAnsi="Trebuchet MS"/>
          <w:color w:val="000000"/>
        </w:rPr>
        <w:t>onde:</w:t>
      </w:r>
    </w:p>
    <w:p w14:paraId="4E4514A8" w14:textId="77777777" w:rsidR="00B97DF5" w:rsidRPr="00405DAF" w:rsidRDefault="00B97DF5" w:rsidP="00B638AA">
      <w:pPr>
        <w:spacing w:after="140" w:line="290" w:lineRule="auto"/>
        <w:ind w:left="709"/>
        <w:rPr>
          <w:rFonts w:ascii="Trebuchet MS" w:hAnsi="Trebuchet MS"/>
          <w:color w:val="000000"/>
        </w:rPr>
      </w:pPr>
      <w:bookmarkStart w:id="58" w:name="_Hlk516241433"/>
      <w:r w:rsidRPr="00405DAF">
        <w:rPr>
          <w:rFonts w:ascii="Trebuchet MS" w:hAnsi="Trebuchet MS"/>
          <w:i/>
          <w:color w:val="000000"/>
        </w:rPr>
        <w:t>spread</w:t>
      </w:r>
      <w:r w:rsidR="00876FF7" w:rsidRPr="00405DAF">
        <w:rPr>
          <w:rFonts w:ascii="Trebuchet MS" w:hAnsi="Trebuchet MS"/>
          <w:color w:val="000000"/>
        </w:rPr>
        <w:t xml:space="preserve"> </w:t>
      </w:r>
      <w:r w:rsidRPr="00405DAF">
        <w:rPr>
          <w:rFonts w:ascii="Trebuchet MS" w:hAnsi="Trebuchet MS"/>
          <w:color w:val="000000"/>
        </w:rPr>
        <w:t xml:space="preserve">= </w:t>
      </w:r>
      <w:r w:rsidR="00FB5BFC">
        <w:rPr>
          <w:rFonts w:ascii="Trebuchet MS" w:hAnsi="Trebuchet MS"/>
        </w:rPr>
        <w:t>4,70</w:t>
      </w:r>
      <w:r w:rsidR="00702667">
        <w:rPr>
          <w:rFonts w:ascii="Trebuchet MS" w:hAnsi="Trebuchet MS"/>
        </w:rPr>
        <w:t>00</w:t>
      </w:r>
      <w:r w:rsidR="00FB5BFC">
        <w:rPr>
          <w:rFonts w:ascii="Trebuchet MS" w:hAnsi="Trebuchet MS"/>
        </w:rPr>
        <w:t xml:space="preserve"> (</w:t>
      </w:r>
      <w:r w:rsidR="00D32FC4">
        <w:rPr>
          <w:rFonts w:ascii="Trebuchet MS" w:hAnsi="Trebuchet MS"/>
        </w:rPr>
        <w:t>quatro inteiros e setenta centésimos</w:t>
      </w:r>
      <w:r w:rsidR="00FB5BFC">
        <w:rPr>
          <w:rFonts w:ascii="Trebuchet MS" w:hAnsi="Trebuchet MS"/>
        </w:rPr>
        <w:t>)</w:t>
      </w:r>
      <w:r w:rsidRPr="00405DAF">
        <w:rPr>
          <w:rFonts w:ascii="Trebuchet MS" w:hAnsi="Trebuchet MS"/>
          <w:color w:val="000000"/>
        </w:rPr>
        <w:t>;</w:t>
      </w:r>
    </w:p>
    <w:bookmarkEnd w:id="58"/>
    <w:p w14:paraId="4B365117" w14:textId="77777777" w:rsidR="00B97DF5" w:rsidRPr="00405DAF" w:rsidRDefault="00B97DF5" w:rsidP="00B638AA">
      <w:pPr>
        <w:spacing w:after="140" w:line="290" w:lineRule="auto"/>
        <w:ind w:left="709"/>
        <w:rPr>
          <w:rFonts w:ascii="Trebuchet MS" w:hAnsi="Trebuchet MS"/>
          <w:color w:val="000000"/>
        </w:rPr>
      </w:pPr>
      <w:r w:rsidRPr="00405DAF">
        <w:rPr>
          <w:rFonts w:ascii="Trebuchet MS" w:hAnsi="Trebuchet MS"/>
          <w:color w:val="000000"/>
        </w:rPr>
        <w:t>n</w:t>
      </w:r>
      <w:r w:rsidR="00281FF2" w:rsidRPr="00405DAF">
        <w:rPr>
          <w:rFonts w:ascii="Trebuchet MS" w:hAnsi="Trebuchet MS"/>
          <w:color w:val="000000"/>
        </w:rPr>
        <w:t xml:space="preserve"> </w:t>
      </w:r>
      <w:r w:rsidRPr="00405DAF">
        <w:rPr>
          <w:rFonts w:ascii="Trebuchet MS" w:hAnsi="Trebuchet MS"/>
          <w:color w:val="000000"/>
        </w:rPr>
        <w:t xml:space="preserve">= número de Dias Úteis entre a Data </w:t>
      </w:r>
      <w:r w:rsidR="00634F5E" w:rsidRPr="00405DAF">
        <w:rPr>
          <w:rFonts w:ascii="Trebuchet MS" w:hAnsi="Trebuchet MS"/>
          <w:color w:val="000000"/>
        </w:rPr>
        <w:t>da 1ª</w:t>
      </w:r>
      <w:r w:rsidRPr="00405DAF">
        <w:rPr>
          <w:rFonts w:ascii="Trebuchet MS" w:hAnsi="Trebuchet MS"/>
          <w:color w:val="000000"/>
        </w:rPr>
        <w:t xml:space="preserve"> Integralização </w:t>
      </w:r>
      <w:r w:rsidR="007846C3" w:rsidRPr="00405DAF">
        <w:rPr>
          <w:rFonts w:ascii="Trebuchet MS" w:hAnsi="Trebuchet MS"/>
          <w:color w:val="000000"/>
        </w:rPr>
        <w:t xml:space="preserve">da Primeira Série </w:t>
      </w:r>
      <w:r w:rsidRPr="00405DAF">
        <w:rPr>
          <w:rFonts w:ascii="Trebuchet MS" w:hAnsi="Trebuchet MS"/>
          <w:color w:val="000000"/>
        </w:rPr>
        <w:t xml:space="preserve">ou data de pagamento de Remuneração </w:t>
      </w:r>
      <w:r w:rsidR="007846C3" w:rsidRPr="00405DAF">
        <w:rPr>
          <w:rFonts w:ascii="Trebuchet MS" w:hAnsi="Trebuchet MS"/>
        </w:rPr>
        <w:t>da Primeira Série</w:t>
      </w:r>
      <w:r w:rsidR="007846C3" w:rsidRPr="00405DAF">
        <w:rPr>
          <w:rFonts w:ascii="Trebuchet MS" w:hAnsi="Trebuchet MS"/>
          <w:color w:val="000000"/>
        </w:rPr>
        <w:t xml:space="preserve"> </w:t>
      </w:r>
      <w:r w:rsidRPr="00405DAF">
        <w:rPr>
          <w:rFonts w:ascii="Trebuchet MS" w:hAnsi="Trebuchet MS"/>
          <w:color w:val="000000"/>
        </w:rPr>
        <w:t>imediatamente anterior, conforme o caso, e a data do cálculo, sendo “n” um número inteiro.</w:t>
      </w:r>
    </w:p>
    <w:p w14:paraId="7DD1B3F2"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Observações:</w:t>
      </w:r>
    </w:p>
    <w:p w14:paraId="70F14DE3" w14:textId="77777777" w:rsidR="00B97DF5" w:rsidRPr="00405DAF" w:rsidRDefault="00B97DF5"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O fator resultante da expressão </w:t>
      </w:r>
      <w:r w:rsidRPr="00405DAF">
        <w:rPr>
          <w:rFonts w:ascii="Trebuchet MS" w:hAnsi="Trebuchet MS"/>
          <w:noProof/>
          <w:color w:val="000000"/>
        </w:rPr>
        <w:t>[1+ TDI</w:t>
      </w:r>
      <w:r w:rsidRPr="00405DAF">
        <w:rPr>
          <w:rFonts w:ascii="Trebuchet MS" w:hAnsi="Trebuchet MS"/>
          <w:noProof/>
          <w:color w:val="000000"/>
          <w:vertAlign w:val="subscript"/>
        </w:rPr>
        <w:t>k</w:t>
      </w:r>
      <w:r w:rsidRPr="00405DAF">
        <w:rPr>
          <w:rFonts w:ascii="Trebuchet MS" w:hAnsi="Trebuchet MS"/>
          <w:noProof/>
          <w:color w:val="000000"/>
        </w:rPr>
        <w:t>]</w:t>
      </w:r>
      <w:r w:rsidRPr="00405DAF">
        <w:rPr>
          <w:rFonts w:ascii="Trebuchet MS" w:hAnsi="Trebuchet MS"/>
          <w:snapToGrid w:val="0"/>
          <w:color w:val="000000"/>
        </w:rPr>
        <w:t xml:space="preserve"> é considerado com 16 (dezesseis) casas decimais sem arredondamento.</w:t>
      </w:r>
    </w:p>
    <w:p w14:paraId="7445EAC8" w14:textId="77777777" w:rsidR="00B97DF5" w:rsidRPr="00405DAF" w:rsidRDefault="00B97DF5"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Efetua-se o produtório dos fatores diários </w:t>
      </w:r>
      <w:r w:rsidRPr="00405DAF">
        <w:rPr>
          <w:rFonts w:ascii="Trebuchet MS" w:hAnsi="Trebuchet MS"/>
          <w:noProof/>
          <w:color w:val="000000"/>
        </w:rPr>
        <w:t>[1+ TDI</w:t>
      </w:r>
      <w:r w:rsidRPr="00405DAF">
        <w:rPr>
          <w:rFonts w:ascii="Trebuchet MS" w:hAnsi="Trebuchet MS"/>
          <w:noProof/>
          <w:color w:val="000000"/>
          <w:vertAlign w:val="subscript"/>
        </w:rPr>
        <w:t>k</w:t>
      </w:r>
      <w:r w:rsidRPr="00405DAF">
        <w:rPr>
          <w:rFonts w:ascii="Trebuchet MS" w:hAnsi="Trebuchet MS"/>
          <w:noProof/>
          <w:color w:val="000000"/>
        </w:rPr>
        <w:t>]</w:t>
      </w:r>
      <w:r w:rsidRPr="00405DAF">
        <w:rPr>
          <w:rFonts w:ascii="Trebuchet MS" w:hAnsi="Trebuchet MS"/>
          <w:snapToGrid w:val="0"/>
          <w:color w:val="000000"/>
        </w:rPr>
        <w:t xml:space="preserve"> sendo que, a cada fator diário acumulado, trunca-se o resultado com 16 (dezesseis) casas decimais, aplicando-se o próximo fator diário, e assim por diante até o último considerado.</w:t>
      </w:r>
    </w:p>
    <w:p w14:paraId="394CFB75" w14:textId="77777777" w:rsidR="00B97DF5" w:rsidRPr="00405DAF" w:rsidRDefault="00B97DF5"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Uma vez os fatores estando acumulados, considera-se o fator resultante “Fator DI” com 8 (oito) casas decimais, com arredondamento.</w:t>
      </w:r>
    </w:p>
    <w:p w14:paraId="59579AA2" w14:textId="77777777" w:rsidR="00B97DF5" w:rsidRPr="00405DAF" w:rsidRDefault="00B97DF5"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O fator resultante da expressão (FatorDIxFatorSpread) é considerado com 9 </w:t>
      </w:r>
      <w:r w:rsidRPr="00405DAF">
        <w:rPr>
          <w:rFonts w:ascii="Trebuchet MS" w:hAnsi="Trebuchet MS"/>
          <w:snapToGrid w:val="0"/>
          <w:color w:val="000000"/>
        </w:rPr>
        <w:lastRenderedPageBreak/>
        <w:t xml:space="preserve">(nove) casas decimais, com arredondamento. </w:t>
      </w:r>
    </w:p>
    <w:p w14:paraId="10D41E9B" w14:textId="77777777" w:rsidR="00B97DF5" w:rsidRPr="00405DAF" w:rsidRDefault="00B97DF5" w:rsidP="00B638AA">
      <w:pPr>
        <w:pStyle w:val="Level2"/>
        <w:numPr>
          <w:ilvl w:val="3"/>
          <w:numId w:val="4"/>
        </w:numPr>
        <w:tabs>
          <w:tab w:val="left" w:pos="1276"/>
        </w:tabs>
        <w:rPr>
          <w:rFonts w:ascii="Trebuchet MS" w:hAnsi="Trebuchet MS"/>
          <w:color w:val="000000"/>
          <w:sz w:val="24"/>
          <w:szCs w:val="24"/>
        </w:rPr>
      </w:pPr>
      <w:r w:rsidRPr="00405DAF">
        <w:rPr>
          <w:rFonts w:ascii="Trebuchet MS" w:hAnsi="Trebuchet MS"/>
          <w:color w:val="000000"/>
          <w:sz w:val="24"/>
          <w:szCs w:val="24"/>
        </w:rPr>
        <w:t>A Taxa DI deverá ser utilizada considerando idêntico número de casas decimais divulgado pela entidade responsável pelo seu cálculo.</w:t>
      </w:r>
    </w:p>
    <w:p w14:paraId="34A6ED69" w14:textId="77777777" w:rsidR="00B97DF5" w:rsidRPr="00405DAF" w:rsidRDefault="00B97DF5" w:rsidP="00B638AA">
      <w:pPr>
        <w:pStyle w:val="Level2"/>
        <w:numPr>
          <w:ilvl w:val="3"/>
          <w:numId w:val="4"/>
        </w:numPr>
        <w:tabs>
          <w:tab w:val="left" w:pos="1276"/>
        </w:tabs>
        <w:rPr>
          <w:rFonts w:ascii="Trebuchet MS" w:hAnsi="Trebuchet MS"/>
          <w:color w:val="000000"/>
          <w:sz w:val="24"/>
          <w:szCs w:val="24"/>
        </w:rPr>
      </w:pPr>
      <w:r w:rsidRPr="00405DAF">
        <w:rPr>
          <w:rFonts w:ascii="Trebuchet MS" w:hAnsi="Trebuchet MS"/>
          <w:color w:val="000000"/>
          <w:sz w:val="24"/>
          <w:szCs w:val="24"/>
        </w:rPr>
        <w:t>No caso de indisponibilidade temporária da Taxa DI quando do cálculo de quaisquer obrigações pecuniárias previstas nesta Escritura de Emissão, será utilizado, em sua substituição, para apuração do “TDI</w:t>
      </w:r>
      <w:r w:rsidRPr="00405DAF">
        <w:rPr>
          <w:rFonts w:ascii="Trebuchet MS" w:hAnsi="Trebuchet MS"/>
          <w:color w:val="000000"/>
          <w:sz w:val="24"/>
          <w:szCs w:val="24"/>
          <w:vertAlign w:val="subscript"/>
        </w:rPr>
        <w:t>k</w:t>
      </w:r>
      <w:r w:rsidRPr="00405DAF">
        <w:rPr>
          <w:rFonts w:ascii="Trebuchet MS" w:hAnsi="Trebuchet MS"/>
          <w:color w:val="000000"/>
          <w:sz w:val="24"/>
          <w:szCs w:val="24"/>
        </w:rPr>
        <w:t xml:space="preserve">”, a última Taxa DI divulgada oficialmente até a data do cálculo, não sendo devidas quaisquer compensações financeiras, multas ou penalidades, tanto por parte da Emissora quanto pelos titulares das Debêntures </w:t>
      </w:r>
      <w:r w:rsidR="009838BE" w:rsidRPr="00405DAF">
        <w:rPr>
          <w:rFonts w:ascii="Trebuchet MS" w:hAnsi="Trebuchet MS"/>
          <w:color w:val="000000"/>
          <w:sz w:val="24"/>
          <w:szCs w:val="24"/>
        </w:rPr>
        <w:t xml:space="preserve">da Primeira Série </w:t>
      </w:r>
      <w:r w:rsidRPr="00405DAF">
        <w:rPr>
          <w:rFonts w:ascii="Trebuchet MS" w:hAnsi="Trebuchet MS"/>
          <w:color w:val="000000"/>
          <w:sz w:val="24"/>
          <w:szCs w:val="24"/>
        </w:rPr>
        <w:t>(“</w:t>
      </w:r>
      <w:r w:rsidRPr="00405DAF">
        <w:rPr>
          <w:rFonts w:ascii="Trebuchet MS" w:hAnsi="Trebuchet MS"/>
          <w:color w:val="000000"/>
          <w:sz w:val="24"/>
          <w:szCs w:val="24"/>
          <w:u w:val="single"/>
        </w:rPr>
        <w:t>Debenturistas</w:t>
      </w:r>
      <w:r w:rsidR="007846C3" w:rsidRPr="00405DAF">
        <w:rPr>
          <w:rFonts w:ascii="Trebuchet MS" w:hAnsi="Trebuchet MS"/>
          <w:color w:val="000000"/>
          <w:sz w:val="24"/>
          <w:szCs w:val="24"/>
          <w:u w:val="single"/>
        </w:rPr>
        <w:t xml:space="preserve"> da Primeira Série</w:t>
      </w:r>
      <w:r w:rsidRPr="00405DAF">
        <w:rPr>
          <w:rFonts w:ascii="Trebuchet MS" w:hAnsi="Trebuchet MS"/>
          <w:color w:val="000000"/>
          <w:sz w:val="24"/>
          <w:szCs w:val="24"/>
        </w:rPr>
        <w:t>”), quando da divulgação posterior da Taxa DI respectiva.</w:t>
      </w:r>
    </w:p>
    <w:p w14:paraId="02EEAB77" w14:textId="77777777" w:rsidR="00B97DF5" w:rsidRPr="00405DAF" w:rsidRDefault="00B97DF5" w:rsidP="00B638AA">
      <w:pPr>
        <w:pStyle w:val="Level2"/>
        <w:numPr>
          <w:ilvl w:val="3"/>
          <w:numId w:val="4"/>
        </w:numPr>
        <w:tabs>
          <w:tab w:val="left" w:pos="1276"/>
        </w:tabs>
        <w:rPr>
          <w:rFonts w:ascii="Trebuchet MS" w:hAnsi="Trebuchet MS"/>
          <w:color w:val="000000"/>
          <w:sz w:val="24"/>
          <w:szCs w:val="24"/>
        </w:rPr>
      </w:pPr>
      <w:r w:rsidRPr="00405DAF">
        <w:rPr>
          <w:rFonts w:ascii="Trebuchet MS" w:hAnsi="Trebuchet MS"/>
          <w:color w:val="000000"/>
          <w:sz w:val="24"/>
          <w:szCs w:val="24"/>
        </w:rPr>
        <w:t>Na hipótese de ausência de apuração e/ou divulgação da Taxa DI por prazo superior a 10 (dez) Dias Úteis contados da data esperada para apuração e/ou divulgação (“</w:t>
      </w:r>
      <w:r w:rsidRPr="00405DAF">
        <w:rPr>
          <w:rFonts w:ascii="Trebuchet MS" w:hAnsi="Trebuchet MS"/>
          <w:color w:val="000000"/>
          <w:sz w:val="24"/>
          <w:szCs w:val="24"/>
          <w:u w:val="single"/>
        </w:rPr>
        <w:t>Período de Ausência de Taxa DI</w:t>
      </w:r>
      <w:r w:rsidRPr="00405DAF">
        <w:rPr>
          <w:rFonts w:ascii="Trebuchet MS" w:hAnsi="Trebuchet MS"/>
          <w:color w:val="000000"/>
          <w:sz w:val="24"/>
          <w:szCs w:val="24"/>
        </w:rPr>
        <w:t xml:space="preserve">”) ou, ainda, na hipótese de </w:t>
      </w:r>
      <w:bookmarkStart w:id="59" w:name="_DV_M179"/>
      <w:bookmarkEnd w:id="59"/>
      <w:r w:rsidRPr="00405DAF">
        <w:rPr>
          <w:rFonts w:ascii="Trebuchet MS" w:hAnsi="Trebuchet MS"/>
          <w:color w:val="000000"/>
          <w:sz w:val="24"/>
          <w:szCs w:val="24"/>
        </w:rPr>
        <w:t xml:space="preserve">extinção ou inaplicabilidade por </w:t>
      </w:r>
      <w:bookmarkStart w:id="60" w:name="_DV_M180"/>
      <w:bookmarkEnd w:id="60"/>
      <w:r w:rsidRPr="00405DAF">
        <w:rPr>
          <w:rFonts w:ascii="Trebuchet MS" w:hAnsi="Trebuchet MS"/>
          <w:color w:val="000000"/>
          <w:sz w:val="24"/>
          <w:szCs w:val="24"/>
        </w:rPr>
        <w:t>disposição</w:t>
      </w:r>
      <w:bookmarkStart w:id="61" w:name="_DV_M181"/>
      <w:bookmarkEnd w:id="61"/>
      <w:r w:rsidRPr="00405DAF">
        <w:rPr>
          <w:rFonts w:ascii="Trebuchet MS" w:hAnsi="Trebuchet MS"/>
          <w:color w:val="000000"/>
          <w:sz w:val="24"/>
          <w:szCs w:val="24"/>
        </w:rPr>
        <w:t xml:space="preserve"> legal ou determinação judicial da Taxa DI, </w:t>
      </w:r>
      <w:bookmarkStart w:id="62" w:name="_DV_M182"/>
      <w:bookmarkEnd w:id="62"/>
      <w:r w:rsidRPr="00405DAF">
        <w:rPr>
          <w:rFonts w:ascii="Trebuchet MS" w:hAnsi="Trebuchet MS"/>
          <w:color w:val="000000"/>
          <w:sz w:val="24"/>
          <w:szCs w:val="24"/>
        </w:rPr>
        <w:t xml:space="preserve">o Agente Fiduciário deverá convocar </w:t>
      </w:r>
      <w:bookmarkStart w:id="63" w:name="_DV_M183"/>
      <w:bookmarkEnd w:id="63"/>
      <w:r w:rsidRPr="00405DAF">
        <w:rPr>
          <w:rFonts w:ascii="Trebuchet MS" w:hAnsi="Trebuchet MS"/>
          <w:color w:val="000000"/>
          <w:sz w:val="24"/>
          <w:szCs w:val="24"/>
        </w:rPr>
        <w:t xml:space="preserve">Assembleia </w:t>
      </w:r>
      <w:bookmarkStart w:id="64" w:name="_DV_M184"/>
      <w:bookmarkEnd w:id="64"/>
      <w:r w:rsidRPr="00405DAF">
        <w:rPr>
          <w:rFonts w:ascii="Trebuchet MS" w:hAnsi="Trebuchet MS"/>
          <w:color w:val="000000"/>
          <w:sz w:val="24"/>
          <w:szCs w:val="24"/>
        </w:rPr>
        <w:t xml:space="preserve">Geral de Debenturistas </w:t>
      </w:r>
      <w:bookmarkStart w:id="65" w:name="_DV_M185"/>
      <w:bookmarkEnd w:id="65"/>
      <w:r w:rsidR="009838BE" w:rsidRPr="00405DAF">
        <w:rPr>
          <w:rFonts w:ascii="Trebuchet MS" w:hAnsi="Trebuchet MS"/>
          <w:color w:val="000000"/>
          <w:sz w:val="24"/>
          <w:szCs w:val="24"/>
        </w:rPr>
        <w:t xml:space="preserve">da Primeira Série </w:t>
      </w:r>
      <w:r w:rsidRPr="00405DAF">
        <w:rPr>
          <w:rFonts w:ascii="Trebuchet MS" w:hAnsi="Trebuchet MS"/>
          <w:color w:val="000000"/>
          <w:sz w:val="24"/>
          <w:szCs w:val="24"/>
        </w:rPr>
        <w:t xml:space="preserve">(na forma e nos prazos estipulados no artigo 124 da Lei das Sociedades por Ações e nesta Escritura de Emissão), para que os Debenturistas </w:t>
      </w:r>
      <w:r w:rsidR="009838BE" w:rsidRPr="00405DAF">
        <w:rPr>
          <w:rFonts w:ascii="Trebuchet MS" w:hAnsi="Trebuchet MS"/>
          <w:color w:val="000000"/>
          <w:sz w:val="24"/>
          <w:szCs w:val="24"/>
        </w:rPr>
        <w:t xml:space="preserve">da Primeira Série </w:t>
      </w:r>
      <w:r w:rsidRPr="00405DAF">
        <w:rPr>
          <w:rFonts w:ascii="Trebuchet MS" w:hAnsi="Trebuchet MS"/>
          <w:color w:val="000000"/>
          <w:sz w:val="24"/>
          <w:szCs w:val="24"/>
        </w:rPr>
        <w:t>definam, de comum acordo com a Emissora, observada a Decisão Conjunta BACEN/CVM n.º 13, de 14 de março de 2003 (“</w:t>
      </w:r>
      <w:r w:rsidRPr="00405DAF">
        <w:rPr>
          <w:rFonts w:ascii="Trebuchet MS" w:hAnsi="Trebuchet MS"/>
          <w:color w:val="000000"/>
          <w:sz w:val="24"/>
          <w:szCs w:val="24"/>
          <w:u w:val="single"/>
        </w:rPr>
        <w:t>Decisão Conjunta BACEN/CVM 13</w:t>
      </w:r>
      <w:r w:rsidRPr="00405DAF">
        <w:rPr>
          <w:rFonts w:ascii="Trebuchet MS" w:hAnsi="Trebuchet MS"/>
          <w:color w:val="000000"/>
          <w:sz w:val="24"/>
          <w:szCs w:val="24"/>
        </w:rPr>
        <w:t xml:space="preserve">”), e/ou a </w:t>
      </w:r>
      <w:bookmarkStart w:id="66" w:name="_DV_M187"/>
      <w:bookmarkEnd w:id="66"/>
      <w:r w:rsidRPr="00405DAF">
        <w:rPr>
          <w:rFonts w:ascii="Trebuchet MS" w:hAnsi="Trebuchet MS"/>
          <w:color w:val="000000"/>
          <w:sz w:val="24"/>
          <w:szCs w:val="24"/>
        </w:rPr>
        <w:t xml:space="preserve">regulamentação aplicável, </w:t>
      </w:r>
      <w:bookmarkStart w:id="67" w:name="_DV_M188"/>
      <w:bookmarkEnd w:id="67"/>
      <w:r w:rsidRPr="00405DAF">
        <w:rPr>
          <w:rFonts w:ascii="Trebuchet MS" w:hAnsi="Trebuchet MS"/>
          <w:color w:val="000000"/>
          <w:sz w:val="24"/>
          <w:szCs w:val="24"/>
        </w:rPr>
        <w:t>o</w:t>
      </w:r>
      <w:bookmarkStart w:id="68" w:name="_DV_M189"/>
      <w:bookmarkEnd w:id="68"/>
      <w:r w:rsidRPr="00405DAF">
        <w:rPr>
          <w:rFonts w:ascii="Trebuchet MS" w:hAnsi="Trebuchet MS"/>
          <w:color w:val="000000"/>
          <w:sz w:val="24"/>
          <w:szCs w:val="24"/>
        </w:rPr>
        <w:t xml:space="preserve"> novo parâmetro </w:t>
      </w:r>
      <w:bookmarkStart w:id="69" w:name="_DV_M190"/>
      <w:bookmarkEnd w:id="69"/>
      <w:r w:rsidRPr="00405DAF">
        <w:rPr>
          <w:rFonts w:ascii="Trebuchet MS" w:hAnsi="Trebuchet MS"/>
          <w:color w:val="000000"/>
          <w:sz w:val="24"/>
          <w:szCs w:val="24"/>
        </w:rPr>
        <w:t>a ser aplicado, o qual deverá refletir parâmetros utilizados em operações similares existentes à época (“</w:t>
      </w:r>
      <w:r w:rsidRPr="00405DAF">
        <w:rPr>
          <w:rFonts w:ascii="Trebuchet MS" w:hAnsi="Trebuchet MS"/>
          <w:color w:val="000000"/>
          <w:sz w:val="24"/>
          <w:szCs w:val="24"/>
          <w:u w:val="single"/>
        </w:rPr>
        <w:t>Taxa Substitutiva</w:t>
      </w:r>
      <w:r w:rsidRPr="00405DAF">
        <w:rPr>
          <w:rFonts w:ascii="Trebuchet MS" w:hAnsi="Trebuchet MS"/>
          <w:color w:val="000000"/>
          <w:sz w:val="24"/>
          <w:szCs w:val="24"/>
        </w:rPr>
        <w:t>”). Até a deliberação desse novo parâmetro de remuneração das Debêntures</w:t>
      </w:r>
      <w:r w:rsidR="009838BE" w:rsidRPr="00405DAF">
        <w:rPr>
          <w:rFonts w:ascii="Trebuchet MS" w:hAnsi="Trebuchet MS"/>
          <w:color w:val="000000"/>
          <w:sz w:val="24"/>
          <w:szCs w:val="24"/>
        </w:rPr>
        <w:t xml:space="preserve"> da Primeira Série</w:t>
      </w:r>
      <w:r w:rsidRPr="00405DAF">
        <w:rPr>
          <w:rFonts w:ascii="Trebuchet MS" w:hAnsi="Trebuchet MS"/>
          <w:color w:val="000000"/>
          <w:sz w:val="24"/>
          <w:szCs w:val="24"/>
        </w:rPr>
        <w:t>, será utilizado, para o cálculo do valor da Remuneração</w:t>
      </w:r>
      <w:r w:rsidR="009838BE" w:rsidRPr="00405DAF">
        <w:rPr>
          <w:rFonts w:ascii="Trebuchet MS" w:hAnsi="Trebuchet MS"/>
          <w:color w:val="000000"/>
          <w:sz w:val="24"/>
          <w:szCs w:val="24"/>
        </w:rPr>
        <w:t xml:space="preserve"> da Primeira Série</w:t>
      </w:r>
      <w:r w:rsidRPr="00405DAF">
        <w:rPr>
          <w:rFonts w:ascii="Trebuchet MS" w:hAnsi="Trebuchet MS"/>
          <w:color w:val="000000"/>
          <w:sz w:val="24"/>
          <w:szCs w:val="24"/>
        </w:rPr>
        <w:t>, a última Taxa DI divulgada oficialmente.</w:t>
      </w:r>
    </w:p>
    <w:p w14:paraId="1934B14D" w14:textId="77777777" w:rsidR="00B97DF5" w:rsidRPr="00405DAF" w:rsidRDefault="00B97DF5" w:rsidP="00B638AA">
      <w:pPr>
        <w:pStyle w:val="Level2"/>
        <w:numPr>
          <w:ilvl w:val="3"/>
          <w:numId w:val="4"/>
        </w:numPr>
        <w:tabs>
          <w:tab w:val="left" w:pos="1276"/>
        </w:tabs>
        <w:rPr>
          <w:rFonts w:ascii="Trebuchet MS" w:hAnsi="Trebuchet MS"/>
          <w:color w:val="000000"/>
          <w:sz w:val="24"/>
          <w:szCs w:val="24"/>
        </w:rPr>
      </w:pPr>
      <w:r w:rsidRPr="00405DAF">
        <w:rPr>
          <w:rFonts w:ascii="Trebuchet MS" w:hAnsi="Trebuchet MS"/>
          <w:color w:val="000000"/>
          <w:sz w:val="24"/>
          <w:szCs w:val="24"/>
        </w:rPr>
        <w:t xml:space="preserve">Caso a Taxa DI venha a ser divulgada antes da realização da Assembleia Geral de Debenturistas </w:t>
      </w:r>
      <w:r w:rsidR="009838BE" w:rsidRPr="00405DAF">
        <w:rPr>
          <w:rFonts w:ascii="Trebuchet MS" w:hAnsi="Trebuchet MS"/>
          <w:color w:val="000000"/>
          <w:sz w:val="24"/>
          <w:szCs w:val="24"/>
        </w:rPr>
        <w:t xml:space="preserve">da Primeira Série </w:t>
      </w:r>
      <w:r w:rsidRPr="00405DAF">
        <w:rPr>
          <w:rFonts w:ascii="Trebuchet MS" w:hAnsi="Trebuchet MS"/>
          <w:color w:val="000000"/>
          <w:sz w:val="24"/>
          <w:szCs w:val="24"/>
        </w:rPr>
        <w:t xml:space="preserve">prevista acima, a referida Assembleia Geral de Debenturistas </w:t>
      </w:r>
      <w:r w:rsidR="009838BE" w:rsidRPr="00405DAF">
        <w:rPr>
          <w:rFonts w:ascii="Trebuchet MS" w:hAnsi="Trebuchet MS"/>
          <w:color w:val="000000"/>
          <w:sz w:val="24"/>
          <w:szCs w:val="24"/>
        </w:rPr>
        <w:t xml:space="preserve">da Primeira Série </w:t>
      </w:r>
      <w:r w:rsidRPr="00405DAF">
        <w:rPr>
          <w:rFonts w:ascii="Trebuchet MS" w:hAnsi="Trebuchet MS"/>
          <w:color w:val="000000"/>
          <w:sz w:val="24"/>
          <w:szCs w:val="24"/>
        </w:rPr>
        <w:t xml:space="preserve">não será realizada e a Taxa DI, a partir de sua divulgação, voltará a ser utilizada para o cálculo da Remuneração </w:t>
      </w:r>
      <w:r w:rsidR="009838BE" w:rsidRPr="00405DAF">
        <w:rPr>
          <w:rFonts w:ascii="Trebuchet MS" w:hAnsi="Trebuchet MS"/>
          <w:color w:val="000000"/>
          <w:sz w:val="24"/>
          <w:szCs w:val="24"/>
        </w:rPr>
        <w:t xml:space="preserve">da Primeira Série </w:t>
      </w:r>
      <w:r w:rsidRPr="00405DAF">
        <w:rPr>
          <w:rFonts w:ascii="Trebuchet MS" w:hAnsi="Trebuchet MS"/>
          <w:color w:val="000000"/>
          <w:sz w:val="24"/>
          <w:szCs w:val="24"/>
        </w:rPr>
        <w:t>desde o dia de sua indisponibilidade.</w:t>
      </w:r>
    </w:p>
    <w:p w14:paraId="15828BE1" w14:textId="77777777" w:rsidR="0071052F" w:rsidRPr="00BC0FF4" w:rsidRDefault="00B97DF5" w:rsidP="00B638AA">
      <w:pPr>
        <w:pStyle w:val="Level2"/>
        <w:numPr>
          <w:ilvl w:val="3"/>
          <w:numId w:val="4"/>
        </w:numPr>
        <w:tabs>
          <w:tab w:val="left" w:pos="1276"/>
        </w:tabs>
        <w:rPr>
          <w:rFonts w:ascii="Trebuchet MS" w:hAnsi="Trebuchet MS"/>
          <w:color w:val="000000"/>
          <w:sz w:val="24"/>
        </w:rPr>
      </w:pPr>
      <w:r w:rsidRPr="00D24287">
        <w:rPr>
          <w:rFonts w:ascii="Trebuchet MS" w:hAnsi="Trebuchet MS"/>
          <w:color w:val="000000"/>
          <w:sz w:val="24"/>
          <w:szCs w:val="24"/>
        </w:rPr>
        <w:t xml:space="preserve">Caso, na Assembleia Geral de Debenturistas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 xml:space="preserve">prevista acima, não haja acordo sobre a Taxa Substitutiva entre a Emissora e os Debenturistas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 xml:space="preserve">representando, no mínimo, </w:t>
      </w:r>
      <w:r w:rsidR="00D24287" w:rsidRPr="00D24287">
        <w:rPr>
          <w:rFonts w:ascii="Trebuchet MS" w:hAnsi="Trebuchet MS"/>
          <w:color w:val="000000"/>
          <w:sz w:val="24"/>
          <w:szCs w:val="24"/>
        </w:rPr>
        <w:t>75</w:t>
      </w:r>
      <w:r w:rsidRPr="00D24287">
        <w:rPr>
          <w:rFonts w:ascii="Trebuchet MS" w:hAnsi="Trebuchet MS"/>
          <w:color w:val="000000"/>
          <w:sz w:val="24"/>
          <w:szCs w:val="24"/>
        </w:rPr>
        <w:t>% (se</w:t>
      </w:r>
      <w:r w:rsidR="00D24287" w:rsidRPr="00D24287">
        <w:rPr>
          <w:rFonts w:ascii="Trebuchet MS" w:hAnsi="Trebuchet MS"/>
          <w:color w:val="000000"/>
          <w:sz w:val="24"/>
          <w:szCs w:val="24"/>
        </w:rPr>
        <w:t>tenta</w:t>
      </w:r>
      <w:r w:rsidR="00D24287" w:rsidRPr="00BC0FF4">
        <w:rPr>
          <w:rFonts w:ascii="Trebuchet MS" w:hAnsi="Trebuchet MS"/>
          <w:color w:val="000000"/>
          <w:sz w:val="24"/>
        </w:rPr>
        <w:t xml:space="preserve"> e </w:t>
      </w:r>
      <w:r w:rsidR="00D24287" w:rsidRPr="00D24287">
        <w:rPr>
          <w:rFonts w:ascii="Trebuchet MS" w:hAnsi="Trebuchet MS"/>
          <w:color w:val="000000"/>
          <w:sz w:val="24"/>
          <w:szCs w:val="24"/>
        </w:rPr>
        <w:t>cinco</w:t>
      </w:r>
      <w:r w:rsidRPr="00BC0FF4">
        <w:rPr>
          <w:rFonts w:ascii="Trebuchet MS" w:hAnsi="Trebuchet MS"/>
          <w:color w:val="000000"/>
          <w:sz w:val="24"/>
        </w:rPr>
        <w:t xml:space="preserve"> por cento</w:t>
      </w:r>
      <w:r w:rsidRPr="00D24287">
        <w:rPr>
          <w:rFonts w:ascii="Trebuchet MS" w:hAnsi="Trebuchet MS"/>
          <w:color w:val="000000"/>
          <w:sz w:val="24"/>
          <w:szCs w:val="24"/>
        </w:rPr>
        <w:t xml:space="preserve">) das Debêntures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em Circulação (conforme definido abaixo), a Emissora deverá resgatar antecipadamente e, consequentemente, cancelar antecipadamente a totalidade das Debêntures</w:t>
      </w:r>
      <w:r w:rsidR="009838BE" w:rsidRPr="00D24287">
        <w:rPr>
          <w:rFonts w:ascii="Trebuchet MS" w:hAnsi="Trebuchet MS"/>
          <w:color w:val="000000"/>
          <w:sz w:val="24"/>
          <w:szCs w:val="24"/>
        </w:rPr>
        <w:t xml:space="preserve"> da Primeira Série</w:t>
      </w:r>
      <w:r w:rsidRPr="00D24287">
        <w:rPr>
          <w:rFonts w:ascii="Trebuchet MS" w:hAnsi="Trebuchet MS"/>
          <w:color w:val="000000"/>
          <w:sz w:val="24"/>
          <w:szCs w:val="24"/>
        </w:rPr>
        <w:t xml:space="preserve">, sem multa ou prêmio de qualquer natureza, no prazo de até 40 (quarenta) dias corridos contados da data da realização </w:t>
      </w:r>
      <w:r w:rsidRPr="00D24287">
        <w:rPr>
          <w:rFonts w:ascii="Trebuchet MS" w:hAnsi="Trebuchet MS"/>
          <w:color w:val="000000"/>
          <w:sz w:val="24"/>
          <w:szCs w:val="24"/>
        </w:rPr>
        <w:lastRenderedPageBreak/>
        <w:t>da respectiva Assembleia Geral de Debenturistas</w:t>
      </w:r>
      <w:r w:rsidR="009838BE" w:rsidRPr="00D24287">
        <w:rPr>
          <w:rFonts w:ascii="Trebuchet MS" w:hAnsi="Trebuchet MS"/>
          <w:color w:val="000000"/>
          <w:sz w:val="24"/>
          <w:szCs w:val="24"/>
        </w:rPr>
        <w:t xml:space="preserve"> da Primeira Série</w:t>
      </w:r>
      <w:r w:rsidRPr="00D24287">
        <w:rPr>
          <w:rFonts w:ascii="Trebuchet MS" w:hAnsi="Trebuchet MS"/>
          <w:color w:val="000000"/>
          <w:sz w:val="24"/>
          <w:szCs w:val="24"/>
        </w:rPr>
        <w:t>, pelo Valor Nominal Unitário ou saldo do Valor Nominal Unitário das Debêntures</w:t>
      </w:r>
      <w:r w:rsidR="009838BE" w:rsidRPr="00D24287">
        <w:rPr>
          <w:rFonts w:ascii="Trebuchet MS" w:hAnsi="Trebuchet MS"/>
          <w:color w:val="000000"/>
          <w:sz w:val="24"/>
          <w:szCs w:val="24"/>
        </w:rPr>
        <w:t xml:space="preserve"> da Primeira Série</w:t>
      </w:r>
      <w:r w:rsidRPr="00D24287">
        <w:rPr>
          <w:rFonts w:ascii="Trebuchet MS" w:hAnsi="Trebuchet MS"/>
          <w:color w:val="000000"/>
          <w:sz w:val="24"/>
          <w:szCs w:val="24"/>
        </w:rPr>
        <w:t xml:space="preserve">, conforme o caso, acrescido da Remuneração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 xml:space="preserve">devida até a data do efetivo resgate e consequente cancelamento, calculada </w:t>
      </w:r>
      <w:r w:rsidRPr="00D24287">
        <w:rPr>
          <w:rFonts w:ascii="Trebuchet MS" w:hAnsi="Trebuchet MS"/>
          <w:i/>
          <w:color w:val="000000"/>
          <w:sz w:val="24"/>
          <w:szCs w:val="24"/>
        </w:rPr>
        <w:t>pro rata temporis</w:t>
      </w:r>
      <w:r w:rsidRPr="00D24287">
        <w:rPr>
          <w:rFonts w:ascii="Trebuchet MS" w:hAnsi="Trebuchet MS"/>
          <w:color w:val="000000"/>
          <w:sz w:val="24"/>
          <w:szCs w:val="24"/>
        </w:rPr>
        <w:t xml:space="preserve"> desde a Data </w:t>
      </w:r>
      <w:r w:rsidR="00634F5E" w:rsidRPr="00D24287">
        <w:rPr>
          <w:rFonts w:ascii="Trebuchet MS" w:hAnsi="Trebuchet MS"/>
          <w:color w:val="000000"/>
          <w:sz w:val="24"/>
          <w:szCs w:val="24"/>
        </w:rPr>
        <w:t>da 1ª</w:t>
      </w:r>
      <w:r w:rsidRPr="00D24287">
        <w:rPr>
          <w:rFonts w:ascii="Trebuchet MS" w:hAnsi="Trebuchet MS"/>
          <w:color w:val="000000"/>
          <w:sz w:val="24"/>
          <w:szCs w:val="24"/>
        </w:rPr>
        <w:t xml:space="preserve"> Integralização</w:t>
      </w:r>
      <w:r w:rsidR="00B04027" w:rsidRPr="00D24287">
        <w:rPr>
          <w:rFonts w:ascii="Trebuchet MS" w:hAnsi="Trebuchet MS"/>
          <w:color w:val="000000"/>
          <w:sz w:val="24"/>
          <w:szCs w:val="24"/>
        </w:rPr>
        <w:t xml:space="preserve"> da Primeira Série</w:t>
      </w:r>
      <w:r w:rsidRPr="00D24287">
        <w:rPr>
          <w:rFonts w:ascii="Trebuchet MS" w:hAnsi="Trebuchet MS"/>
          <w:color w:val="000000"/>
          <w:sz w:val="24"/>
          <w:szCs w:val="24"/>
        </w:rPr>
        <w:t xml:space="preserve"> ou a data de pagamento da Remuneração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 xml:space="preserve">imediatamente anterior, conforme o caso, até a data do efetivo pagamento. Nesse caso, para cálculo da Remuneração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 xml:space="preserve">aplicável às Debêntures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a serem resgatadas e, consequentemente, canceladas, para cada dia do Período de Ausência da Taxa DI será utilizada a última Taxa DI divulgada oficialmente</w:t>
      </w:r>
      <w:r w:rsidR="00D24287" w:rsidRPr="00BC0FF4">
        <w:rPr>
          <w:rFonts w:ascii="Trebuchet MS" w:hAnsi="Trebuchet MS"/>
          <w:color w:val="000000"/>
          <w:sz w:val="24"/>
        </w:rPr>
        <w:t>.</w:t>
      </w:r>
    </w:p>
    <w:p w14:paraId="4C3CE3FF" w14:textId="77777777" w:rsidR="009838BE" w:rsidRPr="00405DAF" w:rsidRDefault="009838BE" w:rsidP="00B638AA">
      <w:pPr>
        <w:pStyle w:val="Level2"/>
        <w:numPr>
          <w:ilvl w:val="2"/>
          <w:numId w:val="4"/>
        </w:numPr>
        <w:tabs>
          <w:tab w:val="left" w:pos="1276"/>
        </w:tabs>
        <w:rPr>
          <w:rFonts w:ascii="Trebuchet MS" w:hAnsi="Trebuchet MS"/>
          <w:b/>
          <w:sz w:val="24"/>
          <w:szCs w:val="24"/>
        </w:rPr>
      </w:pPr>
      <w:r w:rsidRPr="00405DAF">
        <w:rPr>
          <w:rFonts w:ascii="Trebuchet MS" w:hAnsi="Trebuchet MS"/>
          <w:b/>
          <w:sz w:val="24"/>
          <w:szCs w:val="24"/>
        </w:rPr>
        <w:t>Remuneração das Debêntures da Segunda Série</w:t>
      </w:r>
    </w:p>
    <w:p w14:paraId="57037C63" w14:textId="77777777" w:rsidR="009838BE" w:rsidRPr="00405DAF" w:rsidRDefault="0050448D" w:rsidP="00B638AA">
      <w:pPr>
        <w:pStyle w:val="Nivel5"/>
        <w:numPr>
          <w:ilvl w:val="0"/>
          <w:numId w:val="0"/>
        </w:numPr>
        <w:tabs>
          <w:tab w:val="left" w:pos="709"/>
        </w:tabs>
        <w:spacing w:after="140" w:line="290" w:lineRule="auto"/>
        <w:rPr>
          <w:rFonts w:ascii="Trebuchet MS" w:hAnsi="Trebuchet MS"/>
          <w:sz w:val="24"/>
          <w:szCs w:val="24"/>
        </w:rPr>
      </w:pPr>
      <w:r>
        <w:rPr>
          <w:rFonts w:ascii="Trebuchet MS" w:hAnsi="Trebuchet MS"/>
          <w:sz w:val="24"/>
          <w:szCs w:val="24"/>
        </w:rPr>
        <w:t>Sobre o Valor Nominal Unitário ou saldo do Valor nominal Unitário, das</w:t>
      </w:r>
      <w:r w:rsidR="00CF1C39" w:rsidRPr="00405DAF">
        <w:rPr>
          <w:rFonts w:ascii="Trebuchet MS" w:hAnsi="Trebuchet MS"/>
          <w:sz w:val="24"/>
          <w:szCs w:val="24"/>
        </w:rPr>
        <w:t xml:space="preserve"> Debêntures de Segunda Série</w:t>
      </w:r>
      <w:r>
        <w:rPr>
          <w:rFonts w:ascii="Trebuchet MS" w:hAnsi="Trebuchet MS"/>
          <w:sz w:val="24"/>
          <w:szCs w:val="24"/>
        </w:rPr>
        <w:t>, conforme o caso,</w:t>
      </w:r>
      <w:r w:rsidR="00CF1C39" w:rsidRPr="00405DAF">
        <w:rPr>
          <w:rFonts w:ascii="Trebuchet MS" w:hAnsi="Trebuchet MS"/>
          <w:sz w:val="24"/>
          <w:szCs w:val="24"/>
        </w:rPr>
        <w:t xml:space="preserve"> </w:t>
      </w:r>
      <w:r>
        <w:rPr>
          <w:rFonts w:ascii="Trebuchet MS" w:hAnsi="Trebuchet MS"/>
          <w:sz w:val="24"/>
          <w:szCs w:val="24"/>
        </w:rPr>
        <w:t xml:space="preserve">incidirão </w:t>
      </w:r>
      <w:r w:rsidR="00CF1C39" w:rsidRPr="00405DAF">
        <w:rPr>
          <w:rFonts w:ascii="Trebuchet MS" w:hAnsi="Trebuchet MS"/>
          <w:sz w:val="24"/>
          <w:szCs w:val="24"/>
        </w:rPr>
        <w:t xml:space="preserve">juros remuneratórios correspondentes a 100% (cem por cento) da Taxa DI, acrescida exponencialmente de um </w:t>
      </w:r>
      <w:r w:rsidR="00CF1C39" w:rsidRPr="00405DAF">
        <w:rPr>
          <w:rFonts w:ascii="Trebuchet MS" w:hAnsi="Trebuchet MS"/>
          <w:i/>
          <w:sz w:val="24"/>
          <w:szCs w:val="24"/>
        </w:rPr>
        <w:t>spread</w:t>
      </w:r>
      <w:r w:rsidR="00CF1C39" w:rsidRPr="00405DAF">
        <w:rPr>
          <w:rFonts w:ascii="Trebuchet MS" w:hAnsi="Trebuchet MS"/>
          <w:sz w:val="24"/>
          <w:szCs w:val="24"/>
        </w:rPr>
        <w:t xml:space="preserve"> ou sobretaxa equivalente a 5</w:t>
      </w:r>
      <w:r w:rsidR="009F2D0B">
        <w:rPr>
          <w:rFonts w:ascii="Trebuchet MS" w:hAnsi="Trebuchet MS"/>
          <w:sz w:val="24"/>
          <w:szCs w:val="24"/>
        </w:rPr>
        <w:t>,00</w:t>
      </w:r>
      <w:r w:rsidR="00CF1C39" w:rsidRPr="00405DAF">
        <w:rPr>
          <w:rFonts w:ascii="Trebuchet MS" w:hAnsi="Trebuchet MS"/>
          <w:sz w:val="24"/>
          <w:szCs w:val="24"/>
        </w:rPr>
        <w:t>% (cinco por cento) ao ano</w:t>
      </w:r>
      <w:r w:rsidR="00B626B7">
        <w:rPr>
          <w:rFonts w:ascii="Trebuchet MS" w:hAnsi="Trebuchet MS"/>
          <w:sz w:val="24"/>
          <w:szCs w:val="24"/>
        </w:rPr>
        <w:t>, base 252 (duzentos e cinquenta e dois) Dias Úteis</w:t>
      </w:r>
      <w:r w:rsidR="00CF1C39" w:rsidRPr="00405DAF">
        <w:rPr>
          <w:rFonts w:ascii="Trebuchet MS" w:hAnsi="Trebuchet MS"/>
          <w:sz w:val="24"/>
          <w:szCs w:val="24"/>
        </w:rPr>
        <w:t xml:space="preserve"> (“</w:t>
      </w:r>
      <w:r w:rsidR="00CF1C39" w:rsidRPr="00405DAF">
        <w:rPr>
          <w:rFonts w:ascii="Trebuchet MS" w:hAnsi="Trebuchet MS"/>
          <w:sz w:val="24"/>
          <w:szCs w:val="24"/>
          <w:u w:val="single"/>
        </w:rPr>
        <w:t>Sobretaxa Segunda Série</w:t>
      </w:r>
      <w:r w:rsidR="00CF1C39" w:rsidRPr="00405DAF">
        <w:rPr>
          <w:rFonts w:ascii="Trebuchet MS" w:hAnsi="Trebuchet MS"/>
          <w:sz w:val="24"/>
          <w:szCs w:val="24"/>
        </w:rPr>
        <w:t>” e, em conjunto com a Taxa DI, “</w:t>
      </w:r>
      <w:r w:rsidR="00CF1C39" w:rsidRPr="00405DAF">
        <w:rPr>
          <w:rFonts w:ascii="Trebuchet MS" w:hAnsi="Trebuchet MS"/>
          <w:sz w:val="24"/>
          <w:szCs w:val="24"/>
          <w:u w:val="single"/>
        </w:rPr>
        <w:t>Remuneração da Segunda Série</w:t>
      </w:r>
      <w:r w:rsidR="00CF1C39" w:rsidRPr="00405DAF">
        <w:rPr>
          <w:rFonts w:ascii="Trebuchet MS" w:hAnsi="Trebuchet MS"/>
          <w:sz w:val="24"/>
          <w:szCs w:val="24"/>
        </w:rPr>
        <w:t xml:space="preserve">”). </w:t>
      </w:r>
      <w:r w:rsidR="009B1886">
        <w:rPr>
          <w:rFonts w:ascii="Trebuchet MS" w:hAnsi="Trebuchet MS"/>
          <w:sz w:val="24"/>
          <w:szCs w:val="24"/>
        </w:rPr>
        <w:t xml:space="preserve"> </w:t>
      </w:r>
    </w:p>
    <w:p w14:paraId="3BC7B822" w14:textId="77777777" w:rsidR="009838BE" w:rsidRPr="00405DAF" w:rsidRDefault="009838BE" w:rsidP="00B638AA">
      <w:pPr>
        <w:pStyle w:val="Nivel5"/>
        <w:numPr>
          <w:ilvl w:val="0"/>
          <w:numId w:val="0"/>
        </w:numPr>
        <w:tabs>
          <w:tab w:val="num" w:pos="0"/>
          <w:tab w:val="left" w:pos="709"/>
        </w:tabs>
        <w:spacing w:after="140" w:line="290" w:lineRule="auto"/>
        <w:rPr>
          <w:rFonts w:ascii="Trebuchet MS" w:hAnsi="Trebuchet MS" w:cs="Arial"/>
          <w:sz w:val="24"/>
          <w:szCs w:val="24"/>
        </w:rPr>
      </w:pPr>
      <w:r w:rsidRPr="00405DAF">
        <w:rPr>
          <w:rFonts w:ascii="Trebuchet MS" w:hAnsi="Trebuchet MS"/>
          <w:sz w:val="24"/>
          <w:szCs w:val="24"/>
        </w:rPr>
        <w:t xml:space="preserve">A Remuneração da Segunda Série será calculada de forma exponencial e cumulativa </w:t>
      </w:r>
      <w:r w:rsidRPr="00405DAF">
        <w:rPr>
          <w:rFonts w:ascii="Trebuchet MS" w:hAnsi="Trebuchet MS"/>
          <w:i/>
          <w:iCs/>
          <w:sz w:val="24"/>
          <w:szCs w:val="24"/>
        </w:rPr>
        <w:t>pro rata temporis</w:t>
      </w:r>
      <w:r w:rsidRPr="00405DAF">
        <w:rPr>
          <w:rFonts w:ascii="Trebuchet MS" w:hAnsi="Trebuchet MS"/>
          <w:iCs/>
          <w:sz w:val="24"/>
          <w:szCs w:val="24"/>
        </w:rPr>
        <w:t>,</w:t>
      </w:r>
      <w:r w:rsidRPr="00405DAF">
        <w:rPr>
          <w:rFonts w:ascii="Trebuchet MS" w:hAnsi="Trebuchet MS"/>
          <w:sz w:val="24"/>
          <w:szCs w:val="24"/>
        </w:rPr>
        <w:t xml:space="preserve"> por dias úteis decorridos, incidente sobre o Valor Nominal Unitário ou saldo do Valor Nominal Unitário das Debêntures da Segunda Série, conforme o caso, desde a Data da 1ª Integralização da Segunda Série (conforme abaixo definida), ou a data de pagamento da Remuneração da Segunda Série imediatamente anterior, conforme o caso, até a data de pagamento da Remuneração da Segunda Série imediatamente subsequente, de acordo com a seguinte fórmula</w:t>
      </w:r>
      <w:r w:rsidRPr="00405DAF">
        <w:rPr>
          <w:rFonts w:ascii="Trebuchet MS" w:hAnsi="Trebuchet MS" w:cs="Arial"/>
          <w:sz w:val="24"/>
          <w:szCs w:val="24"/>
        </w:rPr>
        <w:t xml:space="preserve">: </w:t>
      </w:r>
    </w:p>
    <w:p w14:paraId="77EFC5D7" w14:textId="77777777" w:rsidR="009838BE" w:rsidRPr="00405DAF" w:rsidRDefault="009838BE" w:rsidP="00B638AA">
      <w:pPr>
        <w:spacing w:after="140" w:line="290" w:lineRule="auto"/>
        <w:ind w:left="709"/>
        <w:jc w:val="center"/>
        <w:rPr>
          <w:rFonts w:ascii="Trebuchet MS" w:hAnsi="Trebuchet MS"/>
          <w:b/>
          <w:color w:val="000000"/>
        </w:rPr>
      </w:pPr>
      <w:r w:rsidRPr="00405DAF">
        <w:rPr>
          <w:rFonts w:ascii="Trebuchet MS" w:hAnsi="Trebuchet MS"/>
          <w:b/>
          <w:color w:val="000000"/>
        </w:rPr>
        <w:t>J=VNe x (Fator Juros – 1)</w:t>
      </w:r>
    </w:p>
    <w:p w14:paraId="4485D2F9" w14:textId="77777777" w:rsidR="009838BE" w:rsidRPr="00405DAF" w:rsidRDefault="009838BE" w:rsidP="00B638AA">
      <w:pPr>
        <w:keepNext/>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5CFB7CB0"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J = valor unitário da Remuneração da Segunda Série</w:t>
      </w:r>
      <w:r w:rsidRPr="00405DAF">
        <w:rPr>
          <w:rFonts w:ascii="Trebuchet MS" w:hAnsi="Trebuchet MS"/>
        </w:rPr>
        <w:t>, calculado com 8 (oito) casas decimais, sem arredondamento</w:t>
      </w:r>
      <w:r w:rsidRPr="00405DAF">
        <w:rPr>
          <w:rFonts w:ascii="Trebuchet MS" w:hAnsi="Trebuchet MS"/>
          <w:snapToGrid w:val="0"/>
          <w:color w:val="000000"/>
        </w:rPr>
        <w:t>;</w:t>
      </w:r>
    </w:p>
    <w:p w14:paraId="36EB4ACC"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VNe = Valor Nominal Unitário ou saldo do Valor Nominal Unitário das Debêntures da Segunda Série, conforme o caso, informado/calculado com 8 (oito) casas decimais, sem arredondamento;</w:t>
      </w:r>
    </w:p>
    <w:p w14:paraId="7BA14C4C" w14:textId="77777777" w:rsidR="009838BE" w:rsidRPr="00405DAF" w:rsidRDefault="009838BE" w:rsidP="00B638AA">
      <w:pPr>
        <w:spacing w:after="140" w:line="290" w:lineRule="auto"/>
        <w:ind w:left="709"/>
        <w:rPr>
          <w:rFonts w:ascii="Trebuchet MS" w:hAnsi="Trebuchet MS"/>
          <w:color w:val="000000"/>
        </w:rPr>
      </w:pPr>
      <w:r w:rsidRPr="00405DAF">
        <w:rPr>
          <w:rFonts w:ascii="Trebuchet MS" w:hAnsi="Trebuchet MS"/>
          <w:color w:val="000000"/>
        </w:rPr>
        <w:t>Fator Juros = Fator de juros, calculado com 9 (nove) casas decimais, com arredondamento, apurado de acordo com a seguinte fórmula:</w:t>
      </w:r>
    </w:p>
    <w:p w14:paraId="75F8F7CB" w14:textId="77777777" w:rsidR="009838BE" w:rsidRPr="00405DAF" w:rsidRDefault="009838BE" w:rsidP="00B638AA">
      <w:pPr>
        <w:spacing w:after="140" w:line="290" w:lineRule="auto"/>
        <w:ind w:left="709"/>
        <w:jc w:val="center"/>
        <w:rPr>
          <w:rFonts w:ascii="Trebuchet MS" w:hAnsi="Trebuchet MS"/>
          <w:b/>
          <w:color w:val="000000"/>
        </w:rPr>
      </w:pPr>
      <w:r w:rsidRPr="00405DAF">
        <w:rPr>
          <w:rFonts w:ascii="Trebuchet MS" w:hAnsi="Trebuchet MS"/>
          <w:b/>
          <w:color w:val="000000"/>
        </w:rPr>
        <w:t>Fator Juros = FatorDI x FatorSpread</w:t>
      </w:r>
    </w:p>
    <w:p w14:paraId="6B470E12"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lastRenderedPageBreak/>
        <w:t>onde:</w:t>
      </w:r>
    </w:p>
    <w:p w14:paraId="1FF3B4F6"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Fator DI = </w:t>
      </w:r>
      <w:r w:rsidRPr="00405DAF">
        <w:rPr>
          <w:rFonts w:ascii="Trebuchet MS" w:hAnsi="Trebuchet MS"/>
        </w:rPr>
        <w:t>produtório das Taxas DI, desde a Data da 1ª Integralização da Segunda Série ou a data de pagamento de Remuneração da Segunda Série imediatamente anterior, conforme o caso, inclusive, até a data de cálculo, exclusive, calculado com 8 (oito) casas decimais, com arredondamento, apurado da seguinte forma</w:t>
      </w:r>
      <w:r w:rsidRPr="00405DAF">
        <w:rPr>
          <w:rFonts w:ascii="Trebuchet MS" w:hAnsi="Trebuchet MS"/>
          <w:snapToGrid w:val="0"/>
          <w:color w:val="000000"/>
        </w:rPr>
        <w:t>:</w:t>
      </w:r>
    </w:p>
    <w:p w14:paraId="637214E9" w14:textId="77777777" w:rsidR="009838BE" w:rsidRPr="00405DAF" w:rsidRDefault="009838BE" w:rsidP="00B638AA">
      <w:pPr>
        <w:spacing w:after="140" w:line="290" w:lineRule="auto"/>
        <w:ind w:left="709"/>
        <w:rPr>
          <w:rFonts w:ascii="Trebuchet MS" w:hAnsi="Trebuchet MS"/>
          <w:snapToGrid w:val="0"/>
          <w:color w:val="000000"/>
        </w:rPr>
      </w:pPr>
      <m:oMathPara>
        <m:oMath>
          <m:r>
            <w:rPr>
              <w:rFonts w:ascii="Cambria Math" w:hAnsi="Cambria Math"/>
            </w:rPr>
            <m:t>Fator DI=</m:t>
          </m:r>
          <m:nary>
            <m:naryPr>
              <m:chr m:val="∏"/>
              <m:limLoc m:val="undOvr"/>
              <m:ctrlPr>
                <w:rPr>
                  <w:rFonts w:ascii="Cambria Math" w:eastAsia="Calibri" w:hAnsi="Cambria Math"/>
                  <w:i/>
                </w:rPr>
              </m:ctrlPr>
            </m:naryPr>
            <m:sub>
              <m:r>
                <w:rPr>
                  <w:rFonts w:ascii="Cambria Math" w:hAnsi="Cambria Math"/>
                </w:rPr>
                <m:t>k-1</m:t>
              </m:r>
            </m:sub>
            <m:sup>
              <m:r>
                <w:rPr>
                  <w:rFonts w:ascii="Cambria Math" w:hAnsi="Cambria Math"/>
                </w:rPr>
                <m:t>n</m:t>
              </m:r>
            </m:sup>
            <m:e>
              <m:d>
                <m:dPr>
                  <m:ctrlPr>
                    <w:rPr>
                      <w:rFonts w:ascii="Cambria Math" w:eastAsia="Calibri" w:hAnsi="Cambria Math"/>
                      <w:i/>
                    </w:rPr>
                  </m:ctrlPr>
                </m:dPr>
                <m:e>
                  <m:r>
                    <w:rPr>
                      <w:rFonts w:ascii="Cambria Math" w:hAnsi="Cambria Math"/>
                    </w:rPr>
                    <m:t>1+</m:t>
                  </m:r>
                  <m:sSub>
                    <m:sSubPr>
                      <m:ctrlPr>
                        <w:rPr>
                          <w:rFonts w:ascii="Cambria Math" w:eastAsia="Calibri" w:hAnsi="Cambria Math"/>
                          <w:i/>
                        </w:rPr>
                      </m:ctrlPr>
                    </m:sSubPr>
                    <m:e>
                      <m:r>
                        <w:rPr>
                          <w:rFonts w:ascii="Cambria Math" w:hAnsi="Cambria Math"/>
                        </w:rPr>
                        <m:t>TDI</m:t>
                      </m:r>
                    </m:e>
                    <m:sub>
                      <m:r>
                        <w:rPr>
                          <w:rFonts w:ascii="Cambria Math" w:hAnsi="Cambria Math"/>
                        </w:rPr>
                        <m:t>k</m:t>
                      </m:r>
                    </m:sub>
                  </m:sSub>
                  <m:r>
                    <w:rPr>
                      <w:rFonts w:ascii="Cambria Math" w:hAnsi="Cambria Math"/>
                    </w:rPr>
                    <m:t xml:space="preserve"> </m:t>
                  </m:r>
                </m:e>
              </m:d>
              <m:r>
                <w:rPr>
                  <w:rFonts w:ascii="Cambria Math" w:hAnsi="Cambria Math"/>
                </w:rPr>
                <m:t xml:space="preserve"> </m:t>
              </m:r>
            </m:e>
          </m:nary>
        </m:oMath>
      </m:oMathPara>
    </w:p>
    <w:p w14:paraId="2A991CCA"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4EF24BAC"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n = número total de Taxas DI, consideradas no cálculo do ativo.</w:t>
      </w:r>
    </w:p>
    <w:p w14:paraId="404DDA9A"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noProof/>
          <w:color w:val="000000"/>
        </w:rPr>
        <w:t>TDI</w:t>
      </w:r>
      <w:r w:rsidRPr="00405DAF">
        <w:rPr>
          <w:rFonts w:ascii="Trebuchet MS" w:hAnsi="Trebuchet MS"/>
          <w:noProof/>
          <w:color w:val="000000"/>
          <w:vertAlign w:val="subscript"/>
        </w:rPr>
        <w:t xml:space="preserve">k </w:t>
      </w:r>
      <w:r w:rsidRPr="00405DAF">
        <w:rPr>
          <w:rFonts w:ascii="Trebuchet MS" w:hAnsi="Trebuchet MS"/>
          <w:snapToGrid w:val="0"/>
          <w:color w:val="000000"/>
        </w:rPr>
        <w:t>= Taxa DI, de ordem “k”, expressa ao dia, calculada com 8 (oito) casas decimais com arredondamento, apurada da seguinte forma:</w:t>
      </w:r>
    </w:p>
    <w:p w14:paraId="05C82CFA" w14:textId="77777777" w:rsidR="009838BE" w:rsidRPr="00405DAF" w:rsidRDefault="00740A89" w:rsidP="00B638AA">
      <w:pPr>
        <w:spacing w:after="140" w:line="290" w:lineRule="auto"/>
        <w:ind w:left="709"/>
        <w:jc w:val="center"/>
        <w:rPr>
          <w:rFonts w:ascii="Trebuchet MS" w:hAnsi="Trebuchet MS"/>
          <w:snapToGrid w:val="0"/>
          <w:color w:val="000000"/>
        </w:rPr>
      </w:pPr>
      <m:oMathPara>
        <m:oMath>
          <m:sSub>
            <m:sSubPr>
              <m:ctrlPr>
                <w:rPr>
                  <w:rFonts w:ascii="Cambria Math" w:eastAsia="Calibri" w:hAnsi="Cambria Math"/>
                  <w:i/>
                </w:rPr>
              </m:ctrlPr>
            </m:sSubPr>
            <m:e>
              <m:r>
                <w:rPr>
                  <w:rFonts w:ascii="Cambria Math" w:hAnsi="Cambria Math"/>
                </w:rPr>
                <m:t>TDI</m:t>
              </m:r>
            </m:e>
            <m:sub>
              <m:r>
                <w:rPr>
                  <w:rFonts w:ascii="Cambria Math" w:hAnsi="Cambria Math"/>
                </w:rPr>
                <m:t xml:space="preserve">k  </m:t>
              </m:r>
            </m:sub>
          </m:sSub>
          <m:r>
            <w:rPr>
              <w:rFonts w:ascii="Cambria Math" w:hAnsi="Cambria Math"/>
            </w:rPr>
            <m:t xml:space="preserve">= </m:t>
          </m:r>
          <m:sSup>
            <m:sSupPr>
              <m:ctrlPr>
                <w:rPr>
                  <w:rFonts w:ascii="Cambria Math" w:eastAsia="Calibri" w:hAnsi="Cambria Math"/>
                  <w:i/>
                </w:rPr>
              </m:ctrlPr>
            </m:sSupPr>
            <m:e>
              <m:d>
                <m:dPr>
                  <m:ctrlPr>
                    <w:rPr>
                      <w:rFonts w:ascii="Cambria Math" w:eastAsia="Calibri" w:hAnsi="Cambria Math"/>
                      <w:i/>
                    </w:rPr>
                  </m:ctrlPr>
                </m:dPr>
                <m:e>
                  <m:f>
                    <m:fPr>
                      <m:ctrlPr>
                        <w:rPr>
                          <w:rFonts w:ascii="Cambria Math" w:eastAsia="Calibri" w:hAnsi="Cambria Math"/>
                          <w:i/>
                        </w:rPr>
                      </m:ctrlPr>
                    </m:fPr>
                    <m:num>
                      <m:sSub>
                        <m:sSubPr>
                          <m:ctrlPr>
                            <w:rPr>
                              <w:rFonts w:ascii="Cambria Math" w:eastAsia="Calibri" w:hAnsi="Cambria Math"/>
                              <w:i/>
                            </w:rPr>
                          </m:ctrlPr>
                        </m:sSubPr>
                        <m:e>
                          <m:r>
                            <w:rPr>
                              <w:rFonts w:ascii="Cambria Math" w:hAnsi="Cambria Math"/>
                            </w:rPr>
                            <m:t>DI</m:t>
                          </m:r>
                        </m:e>
                        <m:sub>
                          <m:r>
                            <w:rPr>
                              <w:rFonts w:ascii="Cambria Math" w:hAnsi="Cambria Math"/>
                            </w:rPr>
                            <m:t>k</m:t>
                          </m:r>
                        </m:sub>
                      </m:sSub>
                    </m:num>
                    <m:den>
                      <m:r>
                        <w:rPr>
                          <w:rFonts w:ascii="Cambria Math" w:hAnsi="Cambria Math"/>
                        </w:rPr>
                        <m:t>100</m:t>
                      </m:r>
                    </m:den>
                  </m:f>
                  <m:r>
                    <w:rPr>
                      <w:rFonts w:ascii="Cambria Math" w:hAnsi="Cambria Math"/>
                    </w:rPr>
                    <m:t>+1</m:t>
                  </m:r>
                </m:e>
              </m:d>
            </m:e>
            <m:sup>
              <m:f>
                <m:fPr>
                  <m:ctrlPr>
                    <w:rPr>
                      <w:rFonts w:ascii="Cambria Math" w:eastAsia="Calibri" w:hAnsi="Cambria Math"/>
                      <w:i/>
                    </w:rPr>
                  </m:ctrlPr>
                </m:fPr>
                <m:num>
                  <m:r>
                    <w:rPr>
                      <w:rFonts w:ascii="Cambria Math" w:hAnsi="Cambria Math"/>
                    </w:rPr>
                    <m:t>1</m:t>
                  </m:r>
                </m:num>
                <m:den>
                  <m:r>
                    <w:rPr>
                      <w:rFonts w:ascii="Cambria Math" w:hAnsi="Cambria Math"/>
                    </w:rPr>
                    <m:t>252</m:t>
                  </m:r>
                </m:den>
              </m:f>
            </m:sup>
          </m:sSup>
          <m:r>
            <w:rPr>
              <w:rFonts w:ascii="Cambria Math" w:eastAsia="Calibri" w:hAnsi="Cambria Math"/>
            </w:rPr>
            <m:t>-1</m:t>
          </m:r>
        </m:oMath>
      </m:oMathPara>
    </w:p>
    <w:p w14:paraId="6B721CED"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13CCB373"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noProof/>
          <w:color w:val="000000"/>
        </w:rPr>
        <w:t>DI</w:t>
      </w:r>
      <w:r w:rsidRPr="00405DAF">
        <w:rPr>
          <w:rFonts w:ascii="Trebuchet MS" w:hAnsi="Trebuchet MS"/>
          <w:noProof/>
          <w:color w:val="000000"/>
          <w:vertAlign w:val="subscript"/>
        </w:rPr>
        <w:t>k</w:t>
      </w:r>
      <w:r w:rsidRPr="00405DAF">
        <w:rPr>
          <w:rFonts w:ascii="Trebuchet MS" w:hAnsi="Trebuchet MS"/>
          <w:noProof/>
          <w:color w:val="000000"/>
        </w:rPr>
        <w:t xml:space="preserve"> </w:t>
      </w:r>
      <w:r w:rsidRPr="00405DAF">
        <w:rPr>
          <w:rFonts w:ascii="Trebuchet MS" w:hAnsi="Trebuchet MS"/>
          <w:snapToGrid w:val="0"/>
          <w:color w:val="000000"/>
        </w:rPr>
        <w:t>= Taxa DI, de ordem k, divulgada pela B3</w:t>
      </w:r>
      <w:r w:rsidR="00702667">
        <w:rPr>
          <w:rFonts w:ascii="Trebuchet MS" w:hAnsi="Trebuchet MS"/>
          <w:snapToGrid w:val="0"/>
          <w:color w:val="000000"/>
        </w:rPr>
        <w:t xml:space="preserve"> S.A. – Brasil, Bolsa, Balcão</w:t>
      </w:r>
      <w:r w:rsidRPr="00405DAF">
        <w:rPr>
          <w:rFonts w:ascii="Trebuchet MS" w:hAnsi="Trebuchet MS"/>
          <w:snapToGrid w:val="0"/>
          <w:color w:val="000000"/>
        </w:rPr>
        <w:t>, utilizada com 2 (duas) casas decimais; e</w:t>
      </w:r>
    </w:p>
    <w:p w14:paraId="2F0D064A" w14:textId="77777777" w:rsidR="009838BE" w:rsidRPr="00405DAF" w:rsidRDefault="009838BE" w:rsidP="00B638AA">
      <w:pPr>
        <w:spacing w:after="140" w:line="290" w:lineRule="auto"/>
        <w:ind w:left="709"/>
        <w:rPr>
          <w:rFonts w:ascii="Trebuchet MS" w:hAnsi="Trebuchet MS"/>
          <w:color w:val="000000"/>
        </w:rPr>
      </w:pPr>
      <w:r w:rsidRPr="00405DAF">
        <w:rPr>
          <w:rFonts w:ascii="Trebuchet MS" w:hAnsi="Trebuchet MS"/>
          <w:color w:val="000000"/>
        </w:rPr>
        <w:t>FatorSpread = Sobretaxa Segunda Série, calculada com 9 (nove) casas decimais, com arredondamento, apurada conforme fórmula abaixo:</w:t>
      </w:r>
    </w:p>
    <w:p w14:paraId="21B7119D" w14:textId="77777777" w:rsidR="009838BE" w:rsidRPr="00405DAF" w:rsidRDefault="00740A89" w:rsidP="00B638AA">
      <w:pPr>
        <w:spacing w:after="140" w:line="290" w:lineRule="auto"/>
        <w:ind w:left="709"/>
        <w:rPr>
          <w:rFonts w:ascii="Trebuchet MS" w:hAnsi="Trebuchet MS"/>
          <w:color w:val="000000"/>
        </w:rPr>
      </w:pPr>
      <w:r>
        <w:rPr>
          <w:rFonts w:ascii="Trebuchet MS" w:hAnsi="Trebuchet MS"/>
          <w:noProof/>
          <w:color w:val="000000"/>
        </w:rPr>
        <w:object w:dxaOrig="1440" w:dyaOrig="1440" w14:anchorId="7128BB52">
          <v:shape id="_x0000_s1035" type="#_x0000_t75" style="position:absolute;left:0;text-align:left;margin-left:169.55pt;margin-top:5.35pt;width:128.45pt;height:41.25pt;z-index:-251656704" fillcolor="window">
            <v:imagedata r:id="rId15" o:title=""/>
          </v:shape>
          <o:OLEObject Type="Embed" ProgID="Equation.3" ShapeID="_x0000_s1035" DrawAspect="Content" ObjectID="_1641986587" r:id="rId17"/>
        </w:object>
      </w:r>
    </w:p>
    <w:p w14:paraId="072B6784" w14:textId="77777777" w:rsidR="009838BE" w:rsidRPr="00405DAF" w:rsidRDefault="009838BE" w:rsidP="00B638AA">
      <w:pPr>
        <w:spacing w:after="140" w:line="290" w:lineRule="auto"/>
        <w:ind w:left="709"/>
        <w:rPr>
          <w:rFonts w:ascii="Trebuchet MS" w:hAnsi="Trebuchet MS"/>
          <w:color w:val="000000"/>
        </w:rPr>
      </w:pPr>
    </w:p>
    <w:p w14:paraId="272EDE43" w14:textId="77777777" w:rsidR="009838BE" w:rsidRPr="00405DAF" w:rsidRDefault="009838BE" w:rsidP="00B638AA">
      <w:pPr>
        <w:spacing w:after="140" w:line="290" w:lineRule="auto"/>
        <w:ind w:left="709"/>
        <w:rPr>
          <w:rFonts w:ascii="Trebuchet MS" w:hAnsi="Trebuchet MS"/>
          <w:color w:val="000000"/>
        </w:rPr>
      </w:pPr>
      <w:r w:rsidRPr="00405DAF">
        <w:rPr>
          <w:rFonts w:ascii="Trebuchet MS" w:hAnsi="Trebuchet MS"/>
          <w:color w:val="000000"/>
        </w:rPr>
        <w:t>onde:</w:t>
      </w:r>
    </w:p>
    <w:p w14:paraId="4C1189BB" w14:textId="77777777" w:rsidR="009838BE" w:rsidRPr="00405DAF" w:rsidRDefault="009838BE" w:rsidP="00B638AA">
      <w:pPr>
        <w:spacing w:after="140" w:line="290" w:lineRule="auto"/>
        <w:ind w:left="709"/>
        <w:rPr>
          <w:rFonts w:ascii="Trebuchet MS" w:hAnsi="Trebuchet MS"/>
          <w:color w:val="000000"/>
        </w:rPr>
      </w:pPr>
      <w:r w:rsidRPr="00405DAF">
        <w:rPr>
          <w:rFonts w:ascii="Trebuchet MS" w:hAnsi="Trebuchet MS"/>
          <w:i/>
          <w:color w:val="000000"/>
        </w:rPr>
        <w:t>spread</w:t>
      </w:r>
      <w:r w:rsidRPr="00405DAF">
        <w:rPr>
          <w:rFonts w:ascii="Trebuchet MS" w:hAnsi="Trebuchet MS"/>
          <w:color w:val="000000"/>
        </w:rPr>
        <w:t xml:space="preserve"> = 5</w:t>
      </w:r>
      <w:r w:rsidR="009F2D0B">
        <w:rPr>
          <w:rFonts w:ascii="Trebuchet MS" w:hAnsi="Trebuchet MS"/>
          <w:color w:val="000000"/>
        </w:rPr>
        <w:t>,00</w:t>
      </w:r>
      <w:r w:rsidR="00702667">
        <w:rPr>
          <w:rFonts w:ascii="Trebuchet MS" w:hAnsi="Trebuchet MS"/>
          <w:color w:val="000000"/>
        </w:rPr>
        <w:t>00</w:t>
      </w:r>
      <w:r w:rsidRPr="00405DAF">
        <w:rPr>
          <w:rFonts w:ascii="Trebuchet MS" w:hAnsi="Trebuchet MS"/>
          <w:color w:val="000000"/>
        </w:rPr>
        <w:t xml:space="preserve"> (cinco inteiros);</w:t>
      </w:r>
    </w:p>
    <w:p w14:paraId="57DD9928" w14:textId="77777777" w:rsidR="009838BE" w:rsidRPr="00405DAF" w:rsidRDefault="009838BE" w:rsidP="00B638AA">
      <w:pPr>
        <w:spacing w:after="140" w:line="290" w:lineRule="auto"/>
        <w:ind w:left="709"/>
        <w:rPr>
          <w:rFonts w:ascii="Trebuchet MS" w:hAnsi="Trebuchet MS"/>
          <w:color w:val="000000"/>
        </w:rPr>
      </w:pPr>
      <w:r w:rsidRPr="00405DAF">
        <w:rPr>
          <w:rFonts w:ascii="Trebuchet MS" w:hAnsi="Trebuchet MS"/>
          <w:color w:val="000000"/>
        </w:rPr>
        <w:t xml:space="preserve">n = número de Dias Úteis entre a Data da 1ª Integralização da </w:t>
      </w:r>
      <w:r w:rsidR="00F61BEA" w:rsidRPr="00405DAF">
        <w:rPr>
          <w:rFonts w:ascii="Trebuchet MS" w:hAnsi="Trebuchet MS"/>
          <w:snapToGrid w:val="0"/>
          <w:color w:val="000000"/>
        </w:rPr>
        <w:t xml:space="preserve">Segunda </w:t>
      </w:r>
      <w:r w:rsidRPr="00405DAF">
        <w:rPr>
          <w:rFonts w:ascii="Trebuchet MS" w:hAnsi="Trebuchet MS"/>
          <w:color w:val="000000"/>
        </w:rPr>
        <w:t xml:space="preserve">Série ou data de pagamento de Remuneração </w:t>
      </w:r>
      <w:r w:rsidRPr="00405DAF">
        <w:rPr>
          <w:rFonts w:ascii="Trebuchet MS" w:hAnsi="Trebuchet MS"/>
        </w:rPr>
        <w:t xml:space="preserve">da </w:t>
      </w:r>
      <w:r w:rsidR="00F61BEA" w:rsidRPr="00405DAF">
        <w:rPr>
          <w:rFonts w:ascii="Trebuchet MS" w:hAnsi="Trebuchet MS"/>
          <w:snapToGrid w:val="0"/>
          <w:color w:val="000000"/>
        </w:rPr>
        <w:t xml:space="preserve">Segunda </w:t>
      </w:r>
      <w:r w:rsidRPr="00405DAF">
        <w:rPr>
          <w:rFonts w:ascii="Trebuchet MS" w:hAnsi="Trebuchet MS"/>
        </w:rPr>
        <w:t>Série</w:t>
      </w:r>
      <w:r w:rsidRPr="00405DAF">
        <w:rPr>
          <w:rFonts w:ascii="Trebuchet MS" w:hAnsi="Trebuchet MS"/>
          <w:color w:val="000000"/>
        </w:rPr>
        <w:t xml:space="preserve"> imediatamente anterior, conforme o caso, e a data do cálculo, sendo “n” um número inteiro.</w:t>
      </w:r>
    </w:p>
    <w:p w14:paraId="6B4985A5"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Observações:</w:t>
      </w:r>
    </w:p>
    <w:p w14:paraId="7E98FD47" w14:textId="77777777" w:rsidR="009838BE" w:rsidRPr="00405DAF" w:rsidRDefault="009838BE"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O fator resultante da expressão </w:t>
      </w:r>
      <w:r w:rsidRPr="00405DAF">
        <w:rPr>
          <w:rFonts w:ascii="Trebuchet MS" w:hAnsi="Trebuchet MS"/>
          <w:noProof/>
          <w:color w:val="000000"/>
        </w:rPr>
        <w:t>[1+ TDI</w:t>
      </w:r>
      <w:r w:rsidRPr="00405DAF">
        <w:rPr>
          <w:rFonts w:ascii="Trebuchet MS" w:hAnsi="Trebuchet MS"/>
          <w:noProof/>
          <w:color w:val="000000"/>
          <w:vertAlign w:val="subscript"/>
        </w:rPr>
        <w:t>k</w:t>
      </w:r>
      <w:r w:rsidRPr="00405DAF">
        <w:rPr>
          <w:rFonts w:ascii="Trebuchet MS" w:hAnsi="Trebuchet MS"/>
          <w:noProof/>
          <w:color w:val="000000"/>
        </w:rPr>
        <w:t>]</w:t>
      </w:r>
      <w:r w:rsidRPr="00405DAF">
        <w:rPr>
          <w:rFonts w:ascii="Trebuchet MS" w:hAnsi="Trebuchet MS"/>
          <w:snapToGrid w:val="0"/>
          <w:color w:val="000000"/>
        </w:rPr>
        <w:t xml:space="preserve"> é considerado com 16 (dezesseis) casas decimais sem arredondamento.</w:t>
      </w:r>
    </w:p>
    <w:p w14:paraId="4E399430" w14:textId="77777777" w:rsidR="009838BE" w:rsidRPr="00405DAF" w:rsidRDefault="009838BE"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Efetua-se o produtório dos fatores diários </w:t>
      </w:r>
      <w:r w:rsidRPr="00405DAF">
        <w:rPr>
          <w:rFonts w:ascii="Trebuchet MS" w:hAnsi="Trebuchet MS"/>
          <w:noProof/>
          <w:color w:val="000000"/>
        </w:rPr>
        <w:t>[1+ TDI</w:t>
      </w:r>
      <w:r w:rsidRPr="00405DAF">
        <w:rPr>
          <w:rFonts w:ascii="Trebuchet MS" w:hAnsi="Trebuchet MS"/>
          <w:noProof/>
          <w:color w:val="000000"/>
          <w:vertAlign w:val="subscript"/>
        </w:rPr>
        <w:t>k</w:t>
      </w:r>
      <w:r w:rsidRPr="00405DAF">
        <w:rPr>
          <w:rFonts w:ascii="Trebuchet MS" w:hAnsi="Trebuchet MS"/>
          <w:noProof/>
          <w:color w:val="000000"/>
        </w:rPr>
        <w:t>]</w:t>
      </w:r>
      <w:r w:rsidRPr="00405DAF">
        <w:rPr>
          <w:rFonts w:ascii="Trebuchet MS" w:hAnsi="Trebuchet MS"/>
          <w:snapToGrid w:val="0"/>
          <w:color w:val="000000"/>
        </w:rPr>
        <w:t xml:space="preserve"> sendo que, a cada fator </w:t>
      </w:r>
      <w:r w:rsidRPr="00405DAF">
        <w:rPr>
          <w:rFonts w:ascii="Trebuchet MS" w:hAnsi="Trebuchet MS"/>
          <w:snapToGrid w:val="0"/>
          <w:color w:val="000000"/>
        </w:rPr>
        <w:lastRenderedPageBreak/>
        <w:t>diário acumulado, trunca-se o resultado com 16 (dezesseis) casas decimais, aplicando-se o próximo fator diário, e assim por diante até o último considerado.</w:t>
      </w:r>
    </w:p>
    <w:p w14:paraId="11F6D7F9" w14:textId="77777777" w:rsidR="009838BE" w:rsidRPr="00405DAF" w:rsidRDefault="009838BE"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Uma vez os fatores estando acumulados, considera-se o fator resultante “Fator DI” com 8 (oito) casas decimais, com arredondamento.</w:t>
      </w:r>
    </w:p>
    <w:p w14:paraId="45C81977" w14:textId="77777777" w:rsidR="009838BE" w:rsidRPr="00405DAF" w:rsidRDefault="009838BE"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O fator resultante da expressão (FatorDIxFatorSpread) é considerado com 9 (nove) casas decimais, com arredondamento. </w:t>
      </w:r>
    </w:p>
    <w:p w14:paraId="2885B1F0" w14:textId="77777777" w:rsidR="009838BE" w:rsidRPr="00405DAF" w:rsidRDefault="009838BE" w:rsidP="00B638AA">
      <w:pPr>
        <w:pStyle w:val="Level2"/>
        <w:numPr>
          <w:ilvl w:val="3"/>
          <w:numId w:val="4"/>
        </w:numPr>
        <w:tabs>
          <w:tab w:val="left" w:pos="1276"/>
        </w:tabs>
        <w:rPr>
          <w:rFonts w:ascii="Trebuchet MS" w:hAnsi="Trebuchet MS"/>
          <w:snapToGrid w:val="0"/>
          <w:color w:val="000000"/>
          <w:sz w:val="24"/>
          <w:szCs w:val="24"/>
        </w:rPr>
      </w:pPr>
      <w:r w:rsidRPr="00405DAF">
        <w:rPr>
          <w:rFonts w:ascii="Trebuchet MS" w:hAnsi="Trebuchet MS"/>
          <w:snapToGrid w:val="0"/>
          <w:color w:val="000000"/>
          <w:sz w:val="24"/>
          <w:szCs w:val="24"/>
        </w:rPr>
        <w:t>A Taxa DI deverá ser utilizada considerando idêntico número de casas decimais divulgado pela entidade responsável pelo seu cálculo.</w:t>
      </w:r>
    </w:p>
    <w:p w14:paraId="2C081782" w14:textId="77777777" w:rsidR="009838BE" w:rsidRPr="00405DAF" w:rsidRDefault="009838BE" w:rsidP="00B638AA">
      <w:pPr>
        <w:pStyle w:val="Level2"/>
        <w:numPr>
          <w:ilvl w:val="3"/>
          <w:numId w:val="4"/>
        </w:numPr>
        <w:tabs>
          <w:tab w:val="left" w:pos="1276"/>
        </w:tabs>
        <w:rPr>
          <w:rFonts w:ascii="Trebuchet MS" w:hAnsi="Trebuchet MS"/>
          <w:snapToGrid w:val="0"/>
          <w:color w:val="000000"/>
          <w:sz w:val="24"/>
          <w:szCs w:val="24"/>
        </w:rPr>
      </w:pPr>
      <w:r w:rsidRPr="00405DAF">
        <w:rPr>
          <w:rFonts w:ascii="Trebuchet MS" w:hAnsi="Trebuchet MS"/>
          <w:snapToGrid w:val="0"/>
          <w:color w:val="000000"/>
          <w:sz w:val="24"/>
          <w:szCs w:val="24"/>
        </w:rPr>
        <w:t>No caso de indisponibilidade temporária da Taxa DI quando do cálculo de quaisquer obrigações pecuniárias previstas nesta Escritura de Emissão, será utilizado, em sua substituição, para apuração do “TDI</w:t>
      </w:r>
      <w:r w:rsidRPr="00405DAF">
        <w:rPr>
          <w:rFonts w:ascii="Trebuchet MS" w:hAnsi="Trebuchet MS"/>
          <w:snapToGrid w:val="0"/>
          <w:color w:val="000000"/>
          <w:sz w:val="24"/>
          <w:szCs w:val="24"/>
          <w:vertAlign w:val="subscript"/>
        </w:rPr>
        <w:t>k</w:t>
      </w:r>
      <w:r w:rsidRPr="00405DAF">
        <w:rPr>
          <w:rFonts w:ascii="Trebuchet MS" w:hAnsi="Trebuchet MS"/>
          <w:snapToGrid w:val="0"/>
          <w:color w:val="000000"/>
          <w:sz w:val="24"/>
          <w:szCs w:val="24"/>
        </w:rPr>
        <w:t>”, a última Taxa DI divulgada oficialmente até a data do cálculo, não sendo devidas quaisquer compensações financeiras, multas ou penalidades, tanto por parte da Emissora quanto pelos titulares das Debêntures da Segunda Série (“</w:t>
      </w:r>
      <w:r w:rsidRPr="00405DAF">
        <w:rPr>
          <w:rFonts w:ascii="Trebuchet MS" w:hAnsi="Trebuchet MS"/>
          <w:snapToGrid w:val="0"/>
          <w:color w:val="000000"/>
          <w:sz w:val="24"/>
          <w:szCs w:val="24"/>
          <w:u w:val="single"/>
        </w:rPr>
        <w:t>Debenturistas da Segunda Série</w:t>
      </w:r>
      <w:r w:rsidRPr="00405DAF">
        <w:rPr>
          <w:rFonts w:ascii="Trebuchet MS" w:hAnsi="Trebuchet MS"/>
          <w:snapToGrid w:val="0"/>
          <w:color w:val="000000"/>
          <w:sz w:val="24"/>
          <w:szCs w:val="24"/>
        </w:rPr>
        <w:t>”), quando da divulgação posterior da Taxa DI respectiva.</w:t>
      </w:r>
    </w:p>
    <w:p w14:paraId="4D7AAF77" w14:textId="77777777" w:rsidR="009838BE" w:rsidRPr="00405DAF" w:rsidRDefault="009838BE" w:rsidP="00B638AA">
      <w:pPr>
        <w:pStyle w:val="Level2"/>
        <w:numPr>
          <w:ilvl w:val="3"/>
          <w:numId w:val="4"/>
        </w:numPr>
        <w:tabs>
          <w:tab w:val="left" w:pos="1276"/>
        </w:tabs>
        <w:rPr>
          <w:rFonts w:ascii="Trebuchet MS" w:hAnsi="Trebuchet MS"/>
          <w:snapToGrid w:val="0"/>
          <w:color w:val="000000"/>
          <w:sz w:val="24"/>
          <w:szCs w:val="24"/>
        </w:rPr>
      </w:pPr>
      <w:r w:rsidRPr="00405DAF">
        <w:rPr>
          <w:rFonts w:ascii="Trebuchet MS" w:hAnsi="Trebuchet MS"/>
          <w:snapToGrid w:val="0"/>
          <w:color w:val="000000"/>
          <w:sz w:val="24"/>
          <w:szCs w:val="24"/>
        </w:rPr>
        <w:t xml:space="preserve">Durante o Período de Ausência da Taxa DI ou, ainda, na hipótese de extinção ou inaplicabilidade por disposição legal ou determinação judicial da Taxa DI, o Agente Fiduciário deverá convocar Assembleia Geral de Debenturistas da </w:t>
      </w:r>
      <w:r w:rsidR="003609CB" w:rsidRPr="00405DAF">
        <w:rPr>
          <w:rFonts w:ascii="Trebuchet MS" w:hAnsi="Trebuchet MS"/>
          <w:snapToGrid w:val="0"/>
          <w:color w:val="000000"/>
          <w:sz w:val="24"/>
          <w:szCs w:val="24"/>
        </w:rPr>
        <w:t>Segunda</w:t>
      </w:r>
      <w:r w:rsidRPr="00405DAF">
        <w:rPr>
          <w:rFonts w:ascii="Trebuchet MS" w:hAnsi="Trebuchet MS"/>
          <w:snapToGrid w:val="0"/>
          <w:color w:val="000000"/>
          <w:sz w:val="24"/>
          <w:szCs w:val="24"/>
        </w:rPr>
        <w:t xml:space="preserve"> Série (na forma e nos prazos estipulados no artigo 124 da Lei das Sociedades por Ações e nesta Escritura de Emissão), para que os Debenturistas da </w:t>
      </w:r>
      <w:r w:rsidR="003609CB" w:rsidRPr="00405DAF">
        <w:rPr>
          <w:rFonts w:ascii="Trebuchet MS" w:hAnsi="Trebuchet MS"/>
          <w:snapToGrid w:val="0"/>
          <w:color w:val="000000"/>
          <w:sz w:val="24"/>
          <w:szCs w:val="24"/>
        </w:rPr>
        <w:t>Segunda</w:t>
      </w:r>
      <w:r w:rsidRPr="00405DAF">
        <w:rPr>
          <w:rFonts w:ascii="Trebuchet MS" w:hAnsi="Trebuchet MS"/>
          <w:snapToGrid w:val="0"/>
          <w:color w:val="000000"/>
          <w:sz w:val="24"/>
          <w:szCs w:val="24"/>
        </w:rPr>
        <w:t xml:space="preserve"> Série definam, de comum acordo com a Emissora, observada a Decisão Conjunta BACEN/CVM </w:t>
      </w:r>
      <w:r w:rsidR="003609CB" w:rsidRPr="00405DAF">
        <w:rPr>
          <w:rFonts w:ascii="Trebuchet MS" w:hAnsi="Trebuchet MS"/>
          <w:snapToGrid w:val="0"/>
          <w:color w:val="000000"/>
          <w:sz w:val="24"/>
          <w:szCs w:val="24"/>
        </w:rPr>
        <w:t>13</w:t>
      </w:r>
      <w:r w:rsidRPr="00405DAF">
        <w:rPr>
          <w:rFonts w:ascii="Trebuchet MS" w:hAnsi="Trebuchet MS"/>
          <w:snapToGrid w:val="0"/>
          <w:color w:val="000000"/>
          <w:sz w:val="24"/>
          <w:szCs w:val="24"/>
        </w:rPr>
        <w:t xml:space="preserve">, e/ou a regulamentação aplicável, </w:t>
      </w:r>
      <w:r w:rsidR="003609CB" w:rsidRPr="00405DAF">
        <w:rPr>
          <w:rFonts w:ascii="Trebuchet MS" w:hAnsi="Trebuchet MS"/>
          <w:snapToGrid w:val="0"/>
          <w:color w:val="000000"/>
          <w:sz w:val="24"/>
          <w:szCs w:val="24"/>
        </w:rPr>
        <w:t>a</w:t>
      </w:r>
      <w:r w:rsidRPr="00405DAF">
        <w:rPr>
          <w:rFonts w:ascii="Trebuchet MS" w:hAnsi="Trebuchet MS"/>
          <w:snapToGrid w:val="0"/>
          <w:color w:val="000000"/>
          <w:sz w:val="24"/>
          <w:szCs w:val="24"/>
        </w:rPr>
        <w:t xml:space="preserve"> Taxa Substitutiva. Até a deliberação desse novo parâmetro de remuneração das Debêntures da </w:t>
      </w:r>
      <w:r w:rsidR="003609CB" w:rsidRPr="00405DAF">
        <w:rPr>
          <w:rFonts w:ascii="Trebuchet MS" w:hAnsi="Trebuchet MS"/>
          <w:snapToGrid w:val="0"/>
          <w:color w:val="000000"/>
          <w:sz w:val="24"/>
          <w:szCs w:val="24"/>
        </w:rPr>
        <w:t>Segunda</w:t>
      </w:r>
      <w:r w:rsidRPr="00405DAF">
        <w:rPr>
          <w:rFonts w:ascii="Trebuchet MS" w:hAnsi="Trebuchet MS"/>
          <w:snapToGrid w:val="0"/>
          <w:color w:val="000000"/>
          <w:sz w:val="24"/>
          <w:szCs w:val="24"/>
        </w:rPr>
        <w:t xml:space="preserve"> Série, será utilizado, para o cálculo do valor da Remuneração da </w:t>
      </w:r>
      <w:r w:rsidR="003609CB" w:rsidRPr="00405DAF">
        <w:rPr>
          <w:rFonts w:ascii="Trebuchet MS" w:hAnsi="Trebuchet MS"/>
          <w:snapToGrid w:val="0"/>
          <w:color w:val="000000"/>
          <w:sz w:val="24"/>
          <w:szCs w:val="24"/>
        </w:rPr>
        <w:t xml:space="preserve">Segunda </w:t>
      </w:r>
      <w:r w:rsidRPr="00405DAF">
        <w:rPr>
          <w:rFonts w:ascii="Trebuchet MS" w:hAnsi="Trebuchet MS"/>
          <w:snapToGrid w:val="0"/>
          <w:color w:val="000000"/>
          <w:sz w:val="24"/>
          <w:szCs w:val="24"/>
        </w:rPr>
        <w:t>Série, a última Taxa DI divulgada oficialmente.</w:t>
      </w:r>
    </w:p>
    <w:p w14:paraId="76AA4EE1" w14:textId="77777777" w:rsidR="009838BE" w:rsidRPr="00405DAF" w:rsidRDefault="009838BE" w:rsidP="00B638AA">
      <w:pPr>
        <w:pStyle w:val="Level2"/>
        <w:numPr>
          <w:ilvl w:val="3"/>
          <w:numId w:val="4"/>
        </w:numPr>
        <w:tabs>
          <w:tab w:val="left" w:pos="1276"/>
        </w:tabs>
        <w:rPr>
          <w:rFonts w:ascii="Trebuchet MS" w:hAnsi="Trebuchet MS"/>
          <w:snapToGrid w:val="0"/>
          <w:color w:val="000000"/>
          <w:sz w:val="24"/>
          <w:szCs w:val="24"/>
        </w:rPr>
      </w:pPr>
      <w:r w:rsidRPr="00405DAF">
        <w:rPr>
          <w:rFonts w:ascii="Trebuchet MS" w:hAnsi="Trebuchet MS"/>
          <w:snapToGrid w:val="0"/>
          <w:color w:val="000000"/>
          <w:sz w:val="24"/>
          <w:szCs w:val="24"/>
        </w:rPr>
        <w:t xml:space="preserve">Caso a Taxa DI venha a ser divulgada antes da realização da Assembleia Geral de Debenturistas da </w:t>
      </w:r>
      <w:r w:rsidR="003609CB" w:rsidRPr="00405DAF">
        <w:rPr>
          <w:rFonts w:ascii="Trebuchet MS" w:hAnsi="Trebuchet MS"/>
          <w:snapToGrid w:val="0"/>
          <w:color w:val="000000"/>
          <w:sz w:val="24"/>
          <w:szCs w:val="24"/>
        </w:rPr>
        <w:t xml:space="preserve">Segunda </w:t>
      </w:r>
      <w:r w:rsidRPr="00405DAF">
        <w:rPr>
          <w:rFonts w:ascii="Trebuchet MS" w:hAnsi="Trebuchet MS"/>
          <w:snapToGrid w:val="0"/>
          <w:color w:val="000000"/>
          <w:sz w:val="24"/>
          <w:szCs w:val="24"/>
        </w:rPr>
        <w:t xml:space="preserve">Série prevista acima, a referida Assembleia Geral de Debenturistas da </w:t>
      </w:r>
      <w:r w:rsidR="003609CB" w:rsidRPr="00405DAF">
        <w:rPr>
          <w:rFonts w:ascii="Trebuchet MS" w:hAnsi="Trebuchet MS"/>
          <w:snapToGrid w:val="0"/>
          <w:color w:val="000000"/>
          <w:sz w:val="24"/>
          <w:szCs w:val="24"/>
        </w:rPr>
        <w:t xml:space="preserve">Segunda </w:t>
      </w:r>
      <w:r w:rsidRPr="00405DAF">
        <w:rPr>
          <w:rFonts w:ascii="Trebuchet MS" w:hAnsi="Trebuchet MS"/>
          <w:snapToGrid w:val="0"/>
          <w:color w:val="000000"/>
          <w:sz w:val="24"/>
          <w:szCs w:val="24"/>
        </w:rPr>
        <w:t xml:space="preserve">Série não será realizada e a Taxa DI, a partir de sua divulgação, voltará a ser utilizada para o cálculo da Remuneração da </w:t>
      </w:r>
      <w:r w:rsidR="003609CB" w:rsidRPr="00405DAF">
        <w:rPr>
          <w:rFonts w:ascii="Trebuchet MS" w:hAnsi="Trebuchet MS"/>
          <w:snapToGrid w:val="0"/>
          <w:color w:val="000000"/>
          <w:sz w:val="24"/>
          <w:szCs w:val="24"/>
        </w:rPr>
        <w:t xml:space="preserve">Segunda </w:t>
      </w:r>
      <w:r w:rsidRPr="00405DAF">
        <w:rPr>
          <w:rFonts w:ascii="Trebuchet MS" w:hAnsi="Trebuchet MS"/>
          <w:snapToGrid w:val="0"/>
          <w:color w:val="000000"/>
          <w:sz w:val="24"/>
          <w:szCs w:val="24"/>
        </w:rPr>
        <w:t>Série desde o dia de sua indisponibilidade.</w:t>
      </w:r>
    </w:p>
    <w:p w14:paraId="7EA10818" w14:textId="77777777" w:rsidR="009838BE" w:rsidRPr="00BC0FF4" w:rsidRDefault="009838BE" w:rsidP="00B638AA">
      <w:pPr>
        <w:pStyle w:val="Level2"/>
        <w:numPr>
          <w:ilvl w:val="3"/>
          <w:numId w:val="4"/>
        </w:numPr>
        <w:tabs>
          <w:tab w:val="left" w:pos="1276"/>
        </w:tabs>
        <w:rPr>
          <w:rFonts w:ascii="Trebuchet MS" w:hAnsi="Trebuchet MS"/>
          <w:color w:val="000000"/>
          <w:sz w:val="24"/>
        </w:rPr>
      </w:pPr>
      <w:r w:rsidRPr="00D24287">
        <w:rPr>
          <w:rFonts w:ascii="Trebuchet MS" w:hAnsi="Trebuchet MS"/>
          <w:snapToGrid w:val="0"/>
          <w:color w:val="000000"/>
          <w:sz w:val="24"/>
          <w:szCs w:val="24"/>
        </w:rPr>
        <w:t xml:space="preserve">Caso, na Assembleia Geral de Debenturistas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prevista acima, não haja acordo sobre a Taxa Substitutiva entre a Emissora e os Debenturistas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representando, no mínimo, </w:t>
      </w:r>
      <w:r w:rsidR="00D24287" w:rsidRPr="00D24287">
        <w:rPr>
          <w:rFonts w:ascii="Trebuchet MS" w:hAnsi="Trebuchet MS"/>
          <w:snapToGrid w:val="0"/>
          <w:color w:val="000000"/>
          <w:sz w:val="24"/>
          <w:szCs w:val="24"/>
        </w:rPr>
        <w:t>75</w:t>
      </w:r>
      <w:r w:rsidRPr="00D24287">
        <w:rPr>
          <w:rFonts w:ascii="Trebuchet MS" w:hAnsi="Trebuchet MS"/>
          <w:snapToGrid w:val="0"/>
          <w:color w:val="000000"/>
          <w:sz w:val="24"/>
          <w:szCs w:val="24"/>
        </w:rPr>
        <w:t>% (</w:t>
      </w:r>
      <w:r w:rsidR="00D24287" w:rsidRPr="00D24287">
        <w:rPr>
          <w:rFonts w:ascii="Trebuchet MS" w:hAnsi="Trebuchet MS"/>
          <w:snapToGrid w:val="0"/>
          <w:color w:val="000000"/>
          <w:sz w:val="24"/>
          <w:szCs w:val="24"/>
        </w:rPr>
        <w:t>setenta</w:t>
      </w:r>
      <w:r w:rsidR="00D24287" w:rsidRPr="00BC0FF4">
        <w:rPr>
          <w:rFonts w:ascii="Trebuchet MS" w:hAnsi="Trebuchet MS"/>
          <w:color w:val="000000"/>
          <w:sz w:val="24"/>
        </w:rPr>
        <w:t xml:space="preserve"> e </w:t>
      </w:r>
      <w:r w:rsidR="00D24287" w:rsidRPr="00D24287">
        <w:rPr>
          <w:rFonts w:ascii="Trebuchet MS" w:hAnsi="Trebuchet MS"/>
          <w:snapToGrid w:val="0"/>
          <w:color w:val="000000"/>
          <w:sz w:val="24"/>
          <w:szCs w:val="24"/>
        </w:rPr>
        <w:t>cinco</w:t>
      </w:r>
      <w:r w:rsidRPr="00BC0FF4">
        <w:rPr>
          <w:rFonts w:ascii="Trebuchet MS" w:hAnsi="Trebuchet MS"/>
          <w:color w:val="000000"/>
          <w:sz w:val="24"/>
        </w:rPr>
        <w:t xml:space="preserve"> por cento</w:t>
      </w:r>
      <w:r w:rsidRPr="00D24287">
        <w:rPr>
          <w:rFonts w:ascii="Trebuchet MS" w:hAnsi="Trebuchet MS"/>
          <w:snapToGrid w:val="0"/>
          <w:color w:val="000000"/>
          <w:sz w:val="24"/>
          <w:szCs w:val="24"/>
        </w:rPr>
        <w:t xml:space="preserve">) das Debêntures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em Circulação (conforme definido abaixo), a Emissora </w:t>
      </w:r>
      <w:r w:rsidRPr="00D24287">
        <w:rPr>
          <w:rFonts w:ascii="Trebuchet MS" w:hAnsi="Trebuchet MS"/>
          <w:snapToGrid w:val="0"/>
          <w:color w:val="000000"/>
          <w:sz w:val="24"/>
          <w:szCs w:val="24"/>
        </w:rPr>
        <w:lastRenderedPageBreak/>
        <w:t xml:space="preserve">deverá resgatar antecipadamente e, consequentemente, cancelar antecipadamente a totalidade das Debêntures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sem multa ou prêmio de qualquer natureza, no prazo de até 40 (quarenta) dias corridos contados da data da realização da respectiva Assembleia Geral de Debenturistas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pelo Valor Nominal Unitário ou saldo do Valor Nominal Unitário das Debêntures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conforme o caso, acrescido da Remuneração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devida até a data do efetivo resgate e consequente cancelamento, calculada </w:t>
      </w:r>
      <w:r w:rsidRPr="00D24287">
        <w:rPr>
          <w:rFonts w:ascii="Trebuchet MS" w:hAnsi="Trebuchet MS"/>
          <w:i/>
          <w:snapToGrid w:val="0"/>
          <w:color w:val="000000"/>
          <w:sz w:val="24"/>
          <w:szCs w:val="24"/>
        </w:rPr>
        <w:t>pro rata temporis</w:t>
      </w:r>
      <w:r w:rsidRPr="00D24287">
        <w:rPr>
          <w:rFonts w:ascii="Trebuchet MS" w:hAnsi="Trebuchet MS"/>
          <w:snapToGrid w:val="0"/>
          <w:color w:val="000000"/>
          <w:sz w:val="24"/>
          <w:szCs w:val="24"/>
        </w:rPr>
        <w:t xml:space="preserve"> desde a Data da 1ª Integralização </w:t>
      </w:r>
      <w:r w:rsidR="00F61BEA" w:rsidRPr="00D24287">
        <w:rPr>
          <w:rFonts w:ascii="Trebuchet MS" w:hAnsi="Trebuchet MS"/>
          <w:snapToGrid w:val="0"/>
          <w:color w:val="000000"/>
          <w:sz w:val="24"/>
          <w:szCs w:val="24"/>
        </w:rPr>
        <w:t xml:space="preserve">da Segunda Série </w:t>
      </w:r>
      <w:r w:rsidRPr="00D24287">
        <w:rPr>
          <w:rFonts w:ascii="Trebuchet MS" w:hAnsi="Trebuchet MS"/>
          <w:snapToGrid w:val="0"/>
          <w:color w:val="000000"/>
          <w:sz w:val="24"/>
          <w:szCs w:val="24"/>
        </w:rPr>
        <w:t xml:space="preserve">ou a data de pagamento da Remuneração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imediatamente anterior, conforme o caso, até a data do efetivo pagamento. Nesse caso, para cálculo da Remuneração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aplicável às Debêntures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a serem resgatadas e, consequentemente, canceladas, para cada dia do Período de Ausência da Taxa DI será utilizada a última Taxa DI divulgada oficialmente. </w:t>
      </w:r>
    </w:p>
    <w:p w14:paraId="02C07264"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Data de Pagamento da Remuneração</w:t>
      </w:r>
    </w:p>
    <w:p w14:paraId="2BF10892" w14:textId="77777777" w:rsidR="00694F2D" w:rsidRDefault="009A0EDF" w:rsidP="00B638AA">
      <w:pPr>
        <w:pStyle w:val="Level2"/>
        <w:numPr>
          <w:ilvl w:val="2"/>
          <w:numId w:val="4"/>
        </w:numPr>
        <w:tabs>
          <w:tab w:val="left" w:pos="1276"/>
        </w:tabs>
        <w:rPr>
          <w:rFonts w:ascii="Trebuchet MS" w:hAnsi="Trebuchet MS"/>
          <w:b/>
          <w:sz w:val="24"/>
          <w:szCs w:val="24"/>
        </w:rPr>
      </w:pPr>
      <w:r w:rsidRPr="00405DAF">
        <w:rPr>
          <w:rFonts w:ascii="Trebuchet MS" w:hAnsi="Trebuchet MS"/>
          <w:b/>
          <w:sz w:val="24"/>
          <w:szCs w:val="24"/>
        </w:rPr>
        <w:t>Data de Pagamento da Remuneração das Debêntures da Primeira Série</w:t>
      </w:r>
    </w:p>
    <w:p w14:paraId="58E2A341" w14:textId="77777777" w:rsidR="00FA5160" w:rsidRPr="00BC0FF4" w:rsidRDefault="00B97DF5" w:rsidP="00BC0FF4">
      <w:pPr>
        <w:pStyle w:val="Level3"/>
        <w:numPr>
          <w:ilvl w:val="0"/>
          <w:numId w:val="0"/>
        </w:numPr>
        <w:tabs>
          <w:tab w:val="left" w:pos="709"/>
        </w:tabs>
        <w:autoSpaceDE w:val="0"/>
        <w:autoSpaceDN w:val="0"/>
        <w:adjustRightInd w:val="0"/>
        <w:outlineLvl w:val="9"/>
        <w:rPr>
          <w:rFonts w:ascii="Trebuchet MS" w:hAnsi="Trebuchet MS"/>
          <w:sz w:val="24"/>
        </w:rPr>
      </w:pPr>
      <w:r w:rsidRPr="00405DAF">
        <w:rPr>
          <w:rFonts w:ascii="Trebuchet MS" w:hAnsi="Trebuchet MS"/>
          <w:sz w:val="24"/>
          <w:szCs w:val="24"/>
        </w:rPr>
        <w:t xml:space="preserve">Sem prejuízo de eventual </w:t>
      </w:r>
      <w:r w:rsidR="00435A5B" w:rsidRPr="00405DAF">
        <w:rPr>
          <w:rFonts w:ascii="Trebuchet MS" w:hAnsi="Trebuchet MS"/>
          <w:sz w:val="24"/>
          <w:szCs w:val="24"/>
        </w:rPr>
        <w:t>Resgate Antecipado Facultativo Total</w:t>
      </w:r>
      <w:r w:rsidR="00E423D3" w:rsidRPr="00405DAF">
        <w:rPr>
          <w:rFonts w:ascii="Trebuchet MS" w:hAnsi="Trebuchet MS"/>
          <w:sz w:val="24"/>
          <w:szCs w:val="24"/>
        </w:rPr>
        <w:t xml:space="preserve"> </w:t>
      </w:r>
      <w:r w:rsidR="00435A5B" w:rsidRPr="00405DAF">
        <w:rPr>
          <w:rFonts w:ascii="Trebuchet MS" w:hAnsi="Trebuchet MS"/>
          <w:sz w:val="24"/>
          <w:szCs w:val="24"/>
        </w:rPr>
        <w:t xml:space="preserve">e/ou </w:t>
      </w:r>
      <w:r w:rsidR="00272E8F" w:rsidRPr="00405DAF">
        <w:rPr>
          <w:rFonts w:ascii="Trebuchet MS" w:hAnsi="Trebuchet MS"/>
          <w:sz w:val="24"/>
          <w:szCs w:val="24"/>
        </w:rPr>
        <w:t xml:space="preserve">do </w:t>
      </w:r>
      <w:r w:rsidR="00435A5B" w:rsidRPr="00405DAF">
        <w:rPr>
          <w:rFonts w:ascii="Trebuchet MS" w:hAnsi="Trebuchet MS"/>
          <w:sz w:val="24"/>
          <w:szCs w:val="24"/>
        </w:rPr>
        <w:t>vencimento antecipado das obrigações decorrentes das Debêntures</w:t>
      </w:r>
      <w:r w:rsidR="00F61BEA" w:rsidRPr="00405DAF">
        <w:rPr>
          <w:rFonts w:ascii="Trebuchet MS" w:hAnsi="Trebuchet MS"/>
          <w:sz w:val="24"/>
          <w:szCs w:val="24"/>
        </w:rPr>
        <w:t xml:space="preserve"> da Primeira Série</w:t>
      </w:r>
      <w:r w:rsidRPr="00405DAF">
        <w:rPr>
          <w:rFonts w:ascii="Trebuchet MS" w:hAnsi="Trebuchet MS"/>
          <w:sz w:val="24"/>
          <w:szCs w:val="24"/>
        </w:rPr>
        <w:t xml:space="preserve">, nos termos previstos nesta Escritura de Emissão, a Remuneração </w:t>
      </w:r>
      <w:r w:rsidR="00444959" w:rsidRPr="00405DAF">
        <w:rPr>
          <w:rFonts w:ascii="Trebuchet MS" w:hAnsi="Trebuchet MS"/>
          <w:sz w:val="24"/>
          <w:szCs w:val="24"/>
        </w:rPr>
        <w:t xml:space="preserve">da Primeira Série </w:t>
      </w:r>
      <w:r w:rsidRPr="00405DAF">
        <w:rPr>
          <w:rFonts w:ascii="Trebuchet MS" w:hAnsi="Trebuchet MS"/>
          <w:sz w:val="24"/>
          <w:szCs w:val="24"/>
        </w:rPr>
        <w:t>ser</w:t>
      </w:r>
      <w:r w:rsidR="00D223AD" w:rsidRPr="00405DAF">
        <w:rPr>
          <w:rFonts w:ascii="Trebuchet MS" w:hAnsi="Trebuchet MS"/>
          <w:sz w:val="24"/>
          <w:szCs w:val="24"/>
        </w:rPr>
        <w:t>á</w:t>
      </w:r>
      <w:r w:rsidRPr="00405DAF">
        <w:rPr>
          <w:rFonts w:ascii="Trebuchet MS" w:hAnsi="Trebuchet MS"/>
          <w:sz w:val="24"/>
          <w:szCs w:val="24"/>
        </w:rPr>
        <w:t xml:space="preserve"> paga </w:t>
      </w:r>
      <w:r w:rsidR="000B570E" w:rsidRPr="00E423D3">
        <w:rPr>
          <w:rFonts w:ascii="Trebuchet MS" w:hAnsi="Trebuchet MS"/>
          <w:sz w:val="24"/>
          <w:szCs w:val="24"/>
        </w:rPr>
        <w:t>mensalmente</w:t>
      </w:r>
      <w:r w:rsidR="00D223AD" w:rsidRPr="00E423D3">
        <w:rPr>
          <w:rFonts w:ascii="Trebuchet MS" w:hAnsi="Trebuchet MS"/>
          <w:sz w:val="24"/>
          <w:szCs w:val="24"/>
        </w:rPr>
        <w:t xml:space="preserve"> </w:t>
      </w:r>
      <w:r w:rsidR="00E423D3" w:rsidRPr="00E423D3">
        <w:rPr>
          <w:rFonts w:ascii="Trebuchet MS" w:hAnsi="Trebuchet MS"/>
          <w:sz w:val="24"/>
          <w:szCs w:val="24"/>
        </w:rPr>
        <w:t xml:space="preserve">e sem </w:t>
      </w:r>
      <w:r w:rsidR="00D223AD" w:rsidRPr="00E423D3">
        <w:rPr>
          <w:rFonts w:ascii="Trebuchet MS" w:hAnsi="Trebuchet MS"/>
          <w:sz w:val="24"/>
          <w:szCs w:val="24"/>
        </w:rPr>
        <w:t xml:space="preserve">período de </w:t>
      </w:r>
      <w:r w:rsidR="005E0416" w:rsidRPr="00E423D3">
        <w:rPr>
          <w:rFonts w:ascii="Trebuchet MS" w:hAnsi="Trebuchet MS"/>
          <w:sz w:val="24"/>
          <w:szCs w:val="24"/>
        </w:rPr>
        <w:t>carência</w:t>
      </w:r>
      <w:r w:rsidR="00D223AD" w:rsidRPr="00E423D3">
        <w:rPr>
          <w:rFonts w:ascii="Trebuchet MS" w:hAnsi="Trebuchet MS"/>
          <w:sz w:val="24"/>
          <w:szCs w:val="24"/>
        </w:rPr>
        <w:t xml:space="preserve">, </w:t>
      </w:r>
      <w:r w:rsidR="00702667">
        <w:rPr>
          <w:rFonts w:ascii="Trebuchet MS" w:hAnsi="Trebuchet MS"/>
          <w:sz w:val="24"/>
          <w:szCs w:val="24"/>
        </w:rPr>
        <w:t xml:space="preserve">sempre no dia </w:t>
      </w:r>
      <w:r w:rsidR="007016F6">
        <w:rPr>
          <w:rFonts w:ascii="Trebuchet MS" w:hAnsi="Trebuchet MS"/>
          <w:sz w:val="24"/>
          <w:szCs w:val="24"/>
        </w:rPr>
        <w:t>05 (cinco)</w:t>
      </w:r>
      <w:r w:rsidR="00702667">
        <w:rPr>
          <w:rFonts w:ascii="Trebuchet MS" w:hAnsi="Trebuchet MS"/>
          <w:sz w:val="24"/>
          <w:szCs w:val="24"/>
        </w:rPr>
        <w:t xml:space="preserve"> de cada mês, </w:t>
      </w:r>
      <w:r w:rsidRPr="00E423D3">
        <w:rPr>
          <w:rFonts w:ascii="Trebuchet MS" w:hAnsi="Trebuchet MS"/>
          <w:sz w:val="24"/>
          <w:szCs w:val="24"/>
        </w:rPr>
        <w:t xml:space="preserve">nas datas abaixo indicadas, ocorrendo o </w:t>
      </w:r>
      <w:r w:rsidRPr="00A742DC">
        <w:rPr>
          <w:rFonts w:ascii="Trebuchet MS" w:hAnsi="Trebuchet MS"/>
          <w:sz w:val="24"/>
          <w:szCs w:val="24"/>
        </w:rPr>
        <w:t xml:space="preserve">primeiro pagamento em </w:t>
      </w:r>
      <w:r w:rsidR="007016F6">
        <w:rPr>
          <w:rFonts w:ascii="Trebuchet MS" w:hAnsi="Trebuchet MS"/>
          <w:sz w:val="24"/>
          <w:szCs w:val="24"/>
        </w:rPr>
        <w:t>05 de março</w:t>
      </w:r>
      <w:r w:rsidR="006659B0" w:rsidRPr="00BB04B8">
        <w:rPr>
          <w:rFonts w:ascii="Trebuchet MS" w:hAnsi="Trebuchet MS"/>
          <w:sz w:val="24"/>
        </w:rPr>
        <w:t xml:space="preserve"> </w:t>
      </w:r>
      <w:r w:rsidRPr="00BB04B8">
        <w:rPr>
          <w:rFonts w:ascii="Trebuchet MS" w:hAnsi="Trebuchet MS"/>
          <w:sz w:val="24"/>
        </w:rPr>
        <w:t xml:space="preserve">de </w:t>
      </w:r>
      <w:r w:rsidR="00FA3E94" w:rsidRPr="00BB04B8">
        <w:rPr>
          <w:rFonts w:ascii="Trebuchet MS" w:hAnsi="Trebuchet MS"/>
          <w:sz w:val="24"/>
        </w:rPr>
        <w:t>2020</w:t>
      </w:r>
      <w:r w:rsidR="00925A00" w:rsidRPr="00A742DC">
        <w:rPr>
          <w:rFonts w:ascii="Trebuchet MS" w:hAnsi="Trebuchet MS"/>
          <w:i/>
          <w:sz w:val="24"/>
          <w:szCs w:val="24"/>
        </w:rPr>
        <w:t xml:space="preserve"> </w:t>
      </w:r>
      <w:r w:rsidRPr="00A742DC">
        <w:rPr>
          <w:rFonts w:ascii="Trebuchet MS" w:hAnsi="Trebuchet MS"/>
          <w:sz w:val="24"/>
          <w:szCs w:val="24"/>
        </w:rPr>
        <w:t>e, o</w:t>
      </w:r>
      <w:r w:rsidRPr="00E423D3">
        <w:rPr>
          <w:rFonts w:ascii="Trebuchet MS" w:hAnsi="Trebuchet MS"/>
          <w:sz w:val="24"/>
          <w:szCs w:val="24"/>
        </w:rPr>
        <w:t xml:space="preserve"> último, na</w:t>
      </w:r>
      <w:r w:rsidR="007914F3" w:rsidRPr="00E423D3">
        <w:rPr>
          <w:rFonts w:ascii="Trebuchet MS" w:hAnsi="Trebuchet MS"/>
          <w:sz w:val="24"/>
          <w:szCs w:val="24"/>
        </w:rPr>
        <w:t xml:space="preserve"> respectiva</w:t>
      </w:r>
      <w:r w:rsidRPr="00E423D3">
        <w:rPr>
          <w:rFonts w:ascii="Trebuchet MS" w:hAnsi="Trebuchet MS"/>
          <w:sz w:val="24"/>
          <w:szCs w:val="24"/>
        </w:rPr>
        <w:t xml:space="preserve"> Data de Vencimento</w:t>
      </w:r>
      <w:r w:rsidR="003452B9" w:rsidRPr="00E423D3">
        <w:rPr>
          <w:rFonts w:ascii="Trebuchet MS" w:hAnsi="Trebuchet MS"/>
          <w:sz w:val="24"/>
          <w:szCs w:val="24"/>
        </w:rPr>
        <w:t xml:space="preserve"> da Primeira Série</w:t>
      </w:r>
      <w:r w:rsidRPr="00405DAF">
        <w:rPr>
          <w:rFonts w:ascii="Trebuchet MS" w:hAnsi="Trebuchet MS"/>
          <w:sz w:val="24"/>
          <w:szCs w:val="24"/>
        </w:rPr>
        <w:t xml:space="preserve"> (cada uma das datas, “</w:t>
      </w:r>
      <w:r w:rsidRPr="00405DAF">
        <w:rPr>
          <w:rFonts w:ascii="Trebuchet MS" w:hAnsi="Trebuchet MS"/>
          <w:sz w:val="24"/>
          <w:szCs w:val="24"/>
          <w:u w:val="single"/>
        </w:rPr>
        <w:t>Data de Pagamento da Remuneração</w:t>
      </w:r>
      <w:r w:rsidR="000B570E" w:rsidRPr="00405DAF">
        <w:rPr>
          <w:rFonts w:ascii="Trebuchet MS" w:hAnsi="Trebuchet MS"/>
          <w:sz w:val="24"/>
          <w:szCs w:val="24"/>
          <w:u w:val="single"/>
        </w:rPr>
        <w:t xml:space="preserve"> da Primeira Série</w:t>
      </w:r>
      <w:r w:rsidRPr="00405DAF">
        <w:rPr>
          <w:rFonts w:ascii="Trebuchet MS" w:hAnsi="Trebuchet MS"/>
          <w:sz w:val="24"/>
          <w:szCs w:val="24"/>
        </w:rPr>
        <w:t>”)</w:t>
      </w:r>
      <w:r w:rsidR="009A0EDF" w:rsidRPr="00405DAF">
        <w:rPr>
          <w:rFonts w:ascii="Trebuchet MS" w:hAnsi="Trebuchet MS"/>
          <w:sz w:val="24"/>
          <w:szCs w:val="24"/>
        </w:rPr>
        <w:t xml:space="preserve">: </w:t>
      </w:r>
    </w:p>
    <w:p w14:paraId="099DD9C5" w14:textId="77777777" w:rsidR="00743FA9" w:rsidRPr="00380A03" w:rsidRDefault="00743FA9" w:rsidP="009C729B">
      <w:pPr>
        <w:pStyle w:val="Level2"/>
        <w:numPr>
          <w:ilvl w:val="0"/>
          <w:numId w:val="0"/>
        </w:numPr>
        <w:tabs>
          <w:tab w:val="left" w:pos="1276"/>
        </w:tabs>
        <w:rPr>
          <w:rFonts w:ascii="Trebuchet MS" w:hAnsi="Trebuchet MS"/>
          <w:i/>
          <w:sz w:val="24"/>
          <w:szCs w:val="24"/>
        </w:rPr>
      </w:pPr>
    </w:p>
    <w:tbl>
      <w:tblPr>
        <w:tblW w:w="5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4760"/>
      </w:tblGrid>
      <w:tr w:rsidR="009A0EDF" w:rsidRPr="00405DAF" w14:paraId="4999901E" w14:textId="77777777" w:rsidTr="005B161C">
        <w:trPr>
          <w:jc w:val="center"/>
        </w:trPr>
        <w:tc>
          <w:tcPr>
            <w:tcW w:w="1047" w:type="dxa"/>
            <w:tcBorders>
              <w:left w:val="single" w:sz="4" w:space="0" w:color="auto"/>
            </w:tcBorders>
            <w:shd w:val="clear" w:color="auto" w:fill="D9D9D9"/>
            <w:vAlign w:val="center"/>
          </w:tcPr>
          <w:p w14:paraId="07B8164A" w14:textId="77777777" w:rsidR="009A0EDF" w:rsidRPr="00405DAF" w:rsidRDefault="009A0EDF" w:rsidP="00584AF3">
            <w:pPr>
              <w:pStyle w:val="Level3"/>
              <w:numPr>
                <w:ilvl w:val="0"/>
                <w:numId w:val="0"/>
              </w:numPr>
              <w:spacing w:line="240" w:lineRule="auto"/>
              <w:jc w:val="center"/>
              <w:rPr>
                <w:rFonts w:ascii="Trebuchet MS" w:hAnsi="Trebuchet MS"/>
                <w:b/>
                <w:sz w:val="24"/>
                <w:szCs w:val="24"/>
                <w:highlight w:val="lightGray"/>
              </w:rPr>
            </w:pPr>
            <w:r w:rsidRPr="00405DAF">
              <w:rPr>
                <w:rFonts w:ascii="Trebuchet MS" w:hAnsi="Trebuchet MS"/>
                <w:b/>
                <w:sz w:val="24"/>
                <w:szCs w:val="24"/>
                <w:highlight w:val="lightGray"/>
              </w:rPr>
              <w:t>Parcela</w:t>
            </w:r>
          </w:p>
        </w:tc>
        <w:tc>
          <w:tcPr>
            <w:tcW w:w="4760" w:type="dxa"/>
            <w:shd w:val="clear" w:color="auto" w:fill="D9D9D9"/>
            <w:vAlign w:val="center"/>
          </w:tcPr>
          <w:p w14:paraId="3C3BBF71" w14:textId="77777777" w:rsidR="009A0EDF" w:rsidRPr="00405DAF" w:rsidRDefault="009A0EDF" w:rsidP="00584AF3">
            <w:pPr>
              <w:pStyle w:val="Level3"/>
              <w:numPr>
                <w:ilvl w:val="0"/>
                <w:numId w:val="0"/>
              </w:numPr>
              <w:spacing w:line="240" w:lineRule="auto"/>
              <w:jc w:val="center"/>
              <w:rPr>
                <w:rFonts w:ascii="Trebuchet MS" w:hAnsi="Trebuchet MS"/>
                <w:b/>
                <w:sz w:val="24"/>
                <w:szCs w:val="24"/>
                <w:highlight w:val="lightGray"/>
              </w:rPr>
            </w:pPr>
            <w:r w:rsidRPr="00405DAF">
              <w:rPr>
                <w:rFonts w:ascii="Trebuchet MS" w:hAnsi="Trebuchet MS"/>
                <w:b/>
                <w:sz w:val="24"/>
                <w:szCs w:val="24"/>
                <w:highlight w:val="lightGray"/>
              </w:rPr>
              <w:t>Data de Pagamento da Remuneração</w:t>
            </w:r>
          </w:p>
          <w:p w14:paraId="5B2C327B" w14:textId="77777777" w:rsidR="009A0EDF" w:rsidRPr="00405DAF" w:rsidRDefault="009A0EDF" w:rsidP="00584AF3">
            <w:pPr>
              <w:pStyle w:val="Level3"/>
              <w:numPr>
                <w:ilvl w:val="0"/>
                <w:numId w:val="0"/>
              </w:numPr>
              <w:spacing w:line="240" w:lineRule="auto"/>
              <w:jc w:val="center"/>
              <w:rPr>
                <w:rFonts w:ascii="Trebuchet MS" w:hAnsi="Trebuchet MS"/>
                <w:b/>
                <w:sz w:val="24"/>
                <w:szCs w:val="24"/>
                <w:highlight w:val="lightGray"/>
              </w:rPr>
            </w:pPr>
            <w:r w:rsidRPr="00405DAF">
              <w:rPr>
                <w:rFonts w:ascii="Trebuchet MS" w:hAnsi="Trebuchet MS"/>
                <w:b/>
                <w:sz w:val="24"/>
                <w:szCs w:val="24"/>
                <w:highlight w:val="lightGray"/>
              </w:rPr>
              <w:t>(Debêntures da Primeira Série)</w:t>
            </w:r>
          </w:p>
        </w:tc>
      </w:tr>
      <w:tr w:rsidR="006659B0" w:rsidRPr="00405DAF" w14:paraId="6AD6E84F" w14:textId="77777777" w:rsidTr="005B161C">
        <w:trPr>
          <w:jc w:val="center"/>
        </w:trPr>
        <w:tc>
          <w:tcPr>
            <w:tcW w:w="1047" w:type="dxa"/>
            <w:tcBorders>
              <w:left w:val="single" w:sz="4" w:space="0" w:color="auto"/>
            </w:tcBorders>
          </w:tcPr>
          <w:p w14:paraId="233ABD45" w14:textId="77777777" w:rsidR="006659B0" w:rsidRPr="005B161C" w:rsidRDefault="007016F6" w:rsidP="00584AF3">
            <w:pPr>
              <w:pStyle w:val="Level3"/>
              <w:numPr>
                <w:ilvl w:val="0"/>
                <w:numId w:val="0"/>
              </w:numPr>
              <w:spacing w:line="240" w:lineRule="auto"/>
              <w:jc w:val="center"/>
              <w:rPr>
                <w:rFonts w:ascii="Trebuchet MS" w:hAnsi="Trebuchet MS"/>
                <w:sz w:val="24"/>
              </w:rPr>
            </w:pPr>
            <w:r>
              <w:rPr>
                <w:rFonts w:ascii="Trebuchet MS" w:hAnsi="Trebuchet MS"/>
                <w:sz w:val="24"/>
              </w:rPr>
              <w:t>1</w:t>
            </w:r>
            <w:r w:rsidRPr="005B161C">
              <w:rPr>
                <w:rFonts w:ascii="Trebuchet MS" w:hAnsi="Trebuchet MS"/>
                <w:sz w:val="24"/>
              </w:rPr>
              <w:t>ª</w:t>
            </w:r>
          </w:p>
        </w:tc>
        <w:tc>
          <w:tcPr>
            <w:tcW w:w="4760" w:type="dxa"/>
          </w:tcPr>
          <w:p w14:paraId="1F7BC8E6" w14:textId="77777777" w:rsidR="006659B0"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w:t>
            </w:r>
            <w:r w:rsidR="006659B0" w:rsidRPr="007016F6">
              <w:rPr>
                <w:rFonts w:ascii="Trebuchet MS" w:hAnsi="Trebuchet MS"/>
                <w:sz w:val="24"/>
              </w:rPr>
              <w:t>de março de 2020</w:t>
            </w:r>
          </w:p>
        </w:tc>
      </w:tr>
      <w:tr w:rsidR="007016F6" w:rsidRPr="00405DAF" w14:paraId="39845416" w14:textId="77777777" w:rsidTr="005B161C">
        <w:trPr>
          <w:jc w:val="center"/>
        </w:trPr>
        <w:tc>
          <w:tcPr>
            <w:tcW w:w="1047" w:type="dxa"/>
            <w:tcBorders>
              <w:left w:val="single" w:sz="4" w:space="0" w:color="auto"/>
            </w:tcBorders>
          </w:tcPr>
          <w:p w14:paraId="519B06D9"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2ª</w:t>
            </w:r>
          </w:p>
        </w:tc>
        <w:tc>
          <w:tcPr>
            <w:tcW w:w="4760" w:type="dxa"/>
          </w:tcPr>
          <w:p w14:paraId="43629F41"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abril de 2020</w:t>
            </w:r>
          </w:p>
        </w:tc>
      </w:tr>
      <w:tr w:rsidR="007016F6" w:rsidRPr="00405DAF" w14:paraId="41B2FEA1" w14:textId="77777777" w:rsidTr="005B161C">
        <w:trPr>
          <w:jc w:val="center"/>
        </w:trPr>
        <w:tc>
          <w:tcPr>
            <w:tcW w:w="1047" w:type="dxa"/>
            <w:tcBorders>
              <w:left w:val="single" w:sz="4" w:space="0" w:color="auto"/>
            </w:tcBorders>
          </w:tcPr>
          <w:p w14:paraId="249A90CF"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3ª</w:t>
            </w:r>
          </w:p>
        </w:tc>
        <w:tc>
          <w:tcPr>
            <w:tcW w:w="4760" w:type="dxa"/>
          </w:tcPr>
          <w:p w14:paraId="58B20D3F"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maio de 2020</w:t>
            </w:r>
          </w:p>
        </w:tc>
      </w:tr>
      <w:tr w:rsidR="007016F6" w:rsidRPr="00405DAF" w14:paraId="639E5071" w14:textId="77777777" w:rsidTr="005B161C">
        <w:trPr>
          <w:jc w:val="center"/>
        </w:trPr>
        <w:tc>
          <w:tcPr>
            <w:tcW w:w="1047" w:type="dxa"/>
            <w:tcBorders>
              <w:left w:val="single" w:sz="4" w:space="0" w:color="auto"/>
            </w:tcBorders>
          </w:tcPr>
          <w:p w14:paraId="0ADF510A"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4ª</w:t>
            </w:r>
          </w:p>
        </w:tc>
        <w:tc>
          <w:tcPr>
            <w:tcW w:w="4760" w:type="dxa"/>
          </w:tcPr>
          <w:p w14:paraId="3434AB59"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junho de 2020</w:t>
            </w:r>
          </w:p>
        </w:tc>
      </w:tr>
      <w:tr w:rsidR="007016F6" w:rsidRPr="00405DAF" w14:paraId="7F747AE7" w14:textId="77777777" w:rsidTr="005B161C">
        <w:trPr>
          <w:jc w:val="center"/>
        </w:trPr>
        <w:tc>
          <w:tcPr>
            <w:tcW w:w="1047" w:type="dxa"/>
            <w:tcBorders>
              <w:left w:val="single" w:sz="4" w:space="0" w:color="auto"/>
            </w:tcBorders>
          </w:tcPr>
          <w:p w14:paraId="4B80FA75"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5ª</w:t>
            </w:r>
          </w:p>
        </w:tc>
        <w:tc>
          <w:tcPr>
            <w:tcW w:w="4760" w:type="dxa"/>
          </w:tcPr>
          <w:p w14:paraId="2E153A90"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julho de 2020</w:t>
            </w:r>
          </w:p>
        </w:tc>
      </w:tr>
      <w:tr w:rsidR="007016F6" w:rsidRPr="00405DAF" w14:paraId="64D9462B" w14:textId="77777777" w:rsidTr="005B161C">
        <w:trPr>
          <w:trHeight w:val="238"/>
          <w:jc w:val="center"/>
        </w:trPr>
        <w:tc>
          <w:tcPr>
            <w:tcW w:w="1047" w:type="dxa"/>
            <w:tcBorders>
              <w:left w:val="single" w:sz="4" w:space="0" w:color="auto"/>
            </w:tcBorders>
          </w:tcPr>
          <w:p w14:paraId="329BF2E5"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6ª</w:t>
            </w:r>
          </w:p>
        </w:tc>
        <w:tc>
          <w:tcPr>
            <w:tcW w:w="4760" w:type="dxa"/>
          </w:tcPr>
          <w:p w14:paraId="23C20227"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agosto de 2020</w:t>
            </w:r>
          </w:p>
        </w:tc>
      </w:tr>
      <w:tr w:rsidR="007016F6" w:rsidRPr="00405DAF" w14:paraId="46E9B13E" w14:textId="77777777" w:rsidTr="005B161C">
        <w:trPr>
          <w:jc w:val="center"/>
        </w:trPr>
        <w:tc>
          <w:tcPr>
            <w:tcW w:w="1047" w:type="dxa"/>
            <w:tcBorders>
              <w:left w:val="single" w:sz="4" w:space="0" w:color="auto"/>
            </w:tcBorders>
          </w:tcPr>
          <w:p w14:paraId="7E65BBB4"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7ª</w:t>
            </w:r>
          </w:p>
        </w:tc>
        <w:tc>
          <w:tcPr>
            <w:tcW w:w="4760" w:type="dxa"/>
          </w:tcPr>
          <w:p w14:paraId="1FDEF1A9"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setembro de 2020</w:t>
            </w:r>
          </w:p>
        </w:tc>
      </w:tr>
      <w:tr w:rsidR="007016F6" w:rsidRPr="00405DAF" w14:paraId="15EB2671" w14:textId="77777777" w:rsidTr="005B161C">
        <w:trPr>
          <w:jc w:val="center"/>
        </w:trPr>
        <w:tc>
          <w:tcPr>
            <w:tcW w:w="1047" w:type="dxa"/>
            <w:tcBorders>
              <w:left w:val="single" w:sz="4" w:space="0" w:color="auto"/>
            </w:tcBorders>
          </w:tcPr>
          <w:p w14:paraId="0E4170FE"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8ª</w:t>
            </w:r>
          </w:p>
        </w:tc>
        <w:tc>
          <w:tcPr>
            <w:tcW w:w="4760" w:type="dxa"/>
          </w:tcPr>
          <w:p w14:paraId="7F986F1A"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outubro de 2020</w:t>
            </w:r>
          </w:p>
        </w:tc>
      </w:tr>
      <w:tr w:rsidR="007016F6" w:rsidRPr="00405DAF" w14:paraId="5F68E5B8" w14:textId="77777777" w:rsidTr="005B161C">
        <w:trPr>
          <w:jc w:val="center"/>
        </w:trPr>
        <w:tc>
          <w:tcPr>
            <w:tcW w:w="1047" w:type="dxa"/>
            <w:tcBorders>
              <w:left w:val="single" w:sz="4" w:space="0" w:color="auto"/>
            </w:tcBorders>
          </w:tcPr>
          <w:p w14:paraId="792E8966"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lastRenderedPageBreak/>
              <w:t>9ª</w:t>
            </w:r>
          </w:p>
        </w:tc>
        <w:tc>
          <w:tcPr>
            <w:tcW w:w="4760" w:type="dxa"/>
          </w:tcPr>
          <w:p w14:paraId="095A11C8"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novembro de 2020</w:t>
            </w:r>
          </w:p>
        </w:tc>
      </w:tr>
      <w:tr w:rsidR="007016F6" w:rsidRPr="00405DAF" w14:paraId="55F6AB54" w14:textId="77777777" w:rsidTr="005B161C">
        <w:trPr>
          <w:jc w:val="center"/>
        </w:trPr>
        <w:tc>
          <w:tcPr>
            <w:tcW w:w="1047" w:type="dxa"/>
            <w:tcBorders>
              <w:left w:val="single" w:sz="4" w:space="0" w:color="auto"/>
            </w:tcBorders>
          </w:tcPr>
          <w:p w14:paraId="5641A94C"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10ª</w:t>
            </w:r>
          </w:p>
        </w:tc>
        <w:tc>
          <w:tcPr>
            <w:tcW w:w="4760" w:type="dxa"/>
          </w:tcPr>
          <w:p w14:paraId="3008A034"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dezembro de 2020</w:t>
            </w:r>
          </w:p>
        </w:tc>
      </w:tr>
      <w:tr w:rsidR="007016F6" w:rsidRPr="00405DAF" w14:paraId="59C3F6AA" w14:textId="77777777" w:rsidTr="005B161C">
        <w:trPr>
          <w:jc w:val="center"/>
        </w:trPr>
        <w:tc>
          <w:tcPr>
            <w:tcW w:w="1047" w:type="dxa"/>
            <w:tcBorders>
              <w:left w:val="single" w:sz="4" w:space="0" w:color="auto"/>
            </w:tcBorders>
          </w:tcPr>
          <w:p w14:paraId="73179772"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11ª</w:t>
            </w:r>
          </w:p>
        </w:tc>
        <w:tc>
          <w:tcPr>
            <w:tcW w:w="4760" w:type="dxa"/>
          </w:tcPr>
          <w:p w14:paraId="6B19D9C3"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janeiro de 2021</w:t>
            </w:r>
          </w:p>
        </w:tc>
      </w:tr>
      <w:tr w:rsidR="007016F6" w:rsidRPr="00405DAF" w14:paraId="424FC471" w14:textId="77777777" w:rsidTr="005B161C">
        <w:trPr>
          <w:jc w:val="center"/>
        </w:trPr>
        <w:tc>
          <w:tcPr>
            <w:tcW w:w="1047" w:type="dxa"/>
            <w:tcBorders>
              <w:left w:val="single" w:sz="4" w:space="0" w:color="auto"/>
            </w:tcBorders>
          </w:tcPr>
          <w:p w14:paraId="4DDAB618"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12ª</w:t>
            </w:r>
          </w:p>
        </w:tc>
        <w:tc>
          <w:tcPr>
            <w:tcW w:w="4760" w:type="dxa"/>
          </w:tcPr>
          <w:p w14:paraId="5A88847E"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fevereiro de 2021</w:t>
            </w:r>
          </w:p>
        </w:tc>
      </w:tr>
      <w:tr w:rsidR="007016F6" w:rsidRPr="00405DAF" w14:paraId="12346A0A" w14:textId="77777777" w:rsidTr="005B161C">
        <w:trPr>
          <w:jc w:val="center"/>
        </w:trPr>
        <w:tc>
          <w:tcPr>
            <w:tcW w:w="1047" w:type="dxa"/>
            <w:tcBorders>
              <w:left w:val="single" w:sz="4" w:space="0" w:color="auto"/>
            </w:tcBorders>
          </w:tcPr>
          <w:p w14:paraId="093007C2"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13ª</w:t>
            </w:r>
          </w:p>
        </w:tc>
        <w:tc>
          <w:tcPr>
            <w:tcW w:w="4760" w:type="dxa"/>
          </w:tcPr>
          <w:p w14:paraId="12A655C0"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março de 2021</w:t>
            </w:r>
          </w:p>
        </w:tc>
      </w:tr>
      <w:tr w:rsidR="007016F6" w:rsidRPr="00405DAF" w14:paraId="65646984" w14:textId="77777777" w:rsidTr="005B161C">
        <w:trPr>
          <w:jc w:val="center"/>
        </w:trPr>
        <w:tc>
          <w:tcPr>
            <w:tcW w:w="1047" w:type="dxa"/>
            <w:tcBorders>
              <w:left w:val="single" w:sz="4" w:space="0" w:color="auto"/>
            </w:tcBorders>
          </w:tcPr>
          <w:p w14:paraId="7FD4B973"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14ª</w:t>
            </w:r>
          </w:p>
        </w:tc>
        <w:tc>
          <w:tcPr>
            <w:tcW w:w="4760" w:type="dxa"/>
          </w:tcPr>
          <w:p w14:paraId="1EDB7D58"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abril de 2021</w:t>
            </w:r>
          </w:p>
        </w:tc>
      </w:tr>
      <w:tr w:rsidR="007016F6" w:rsidRPr="00405DAF" w14:paraId="067B5881" w14:textId="77777777" w:rsidTr="005B161C">
        <w:trPr>
          <w:jc w:val="center"/>
        </w:trPr>
        <w:tc>
          <w:tcPr>
            <w:tcW w:w="1047" w:type="dxa"/>
            <w:tcBorders>
              <w:left w:val="single" w:sz="4" w:space="0" w:color="auto"/>
            </w:tcBorders>
          </w:tcPr>
          <w:p w14:paraId="5830D0E8"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15ª</w:t>
            </w:r>
          </w:p>
        </w:tc>
        <w:tc>
          <w:tcPr>
            <w:tcW w:w="4760" w:type="dxa"/>
          </w:tcPr>
          <w:p w14:paraId="63CB39F5"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maio de 2021</w:t>
            </w:r>
          </w:p>
        </w:tc>
      </w:tr>
      <w:tr w:rsidR="007016F6" w:rsidRPr="00405DAF" w14:paraId="2B685B4F" w14:textId="77777777" w:rsidTr="005B161C">
        <w:trPr>
          <w:jc w:val="center"/>
        </w:trPr>
        <w:tc>
          <w:tcPr>
            <w:tcW w:w="1047" w:type="dxa"/>
            <w:tcBorders>
              <w:left w:val="single" w:sz="4" w:space="0" w:color="auto"/>
            </w:tcBorders>
          </w:tcPr>
          <w:p w14:paraId="44FF00F0"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16ª</w:t>
            </w:r>
          </w:p>
        </w:tc>
        <w:tc>
          <w:tcPr>
            <w:tcW w:w="4760" w:type="dxa"/>
          </w:tcPr>
          <w:p w14:paraId="05D3DA3F"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junho de 2021</w:t>
            </w:r>
          </w:p>
        </w:tc>
      </w:tr>
      <w:tr w:rsidR="007016F6" w:rsidRPr="00405DAF" w14:paraId="170340CD" w14:textId="77777777" w:rsidTr="005B161C">
        <w:trPr>
          <w:jc w:val="center"/>
        </w:trPr>
        <w:tc>
          <w:tcPr>
            <w:tcW w:w="1047" w:type="dxa"/>
            <w:tcBorders>
              <w:left w:val="single" w:sz="4" w:space="0" w:color="auto"/>
            </w:tcBorders>
          </w:tcPr>
          <w:p w14:paraId="5D83B6EC"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17ª</w:t>
            </w:r>
          </w:p>
        </w:tc>
        <w:tc>
          <w:tcPr>
            <w:tcW w:w="4760" w:type="dxa"/>
          </w:tcPr>
          <w:p w14:paraId="210D51AE"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julho de 2021</w:t>
            </w:r>
          </w:p>
        </w:tc>
      </w:tr>
      <w:tr w:rsidR="007016F6" w:rsidRPr="00405DAF" w14:paraId="64D99185" w14:textId="77777777" w:rsidTr="005B161C">
        <w:trPr>
          <w:jc w:val="center"/>
        </w:trPr>
        <w:tc>
          <w:tcPr>
            <w:tcW w:w="1047" w:type="dxa"/>
            <w:tcBorders>
              <w:left w:val="single" w:sz="4" w:space="0" w:color="auto"/>
            </w:tcBorders>
          </w:tcPr>
          <w:p w14:paraId="72D9C1F9"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18ª</w:t>
            </w:r>
          </w:p>
        </w:tc>
        <w:tc>
          <w:tcPr>
            <w:tcW w:w="4760" w:type="dxa"/>
          </w:tcPr>
          <w:p w14:paraId="26F374EE"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agosto de 2021</w:t>
            </w:r>
          </w:p>
        </w:tc>
      </w:tr>
      <w:tr w:rsidR="007016F6" w:rsidRPr="00405DAF" w14:paraId="42C16F77" w14:textId="77777777" w:rsidTr="005B161C">
        <w:trPr>
          <w:jc w:val="center"/>
        </w:trPr>
        <w:tc>
          <w:tcPr>
            <w:tcW w:w="1047" w:type="dxa"/>
            <w:tcBorders>
              <w:left w:val="single" w:sz="4" w:space="0" w:color="auto"/>
            </w:tcBorders>
          </w:tcPr>
          <w:p w14:paraId="09B08AF7"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19ª</w:t>
            </w:r>
          </w:p>
        </w:tc>
        <w:tc>
          <w:tcPr>
            <w:tcW w:w="4760" w:type="dxa"/>
          </w:tcPr>
          <w:p w14:paraId="54CFCB91"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setembro de 2021</w:t>
            </w:r>
          </w:p>
        </w:tc>
      </w:tr>
      <w:tr w:rsidR="007016F6" w:rsidRPr="00405DAF" w14:paraId="012FD8D0" w14:textId="77777777" w:rsidTr="005B161C">
        <w:trPr>
          <w:jc w:val="center"/>
        </w:trPr>
        <w:tc>
          <w:tcPr>
            <w:tcW w:w="1047" w:type="dxa"/>
            <w:tcBorders>
              <w:left w:val="single" w:sz="4" w:space="0" w:color="auto"/>
            </w:tcBorders>
          </w:tcPr>
          <w:p w14:paraId="11DDF064"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20ª</w:t>
            </w:r>
          </w:p>
        </w:tc>
        <w:tc>
          <w:tcPr>
            <w:tcW w:w="4760" w:type="dxa"/>
          </w:tcPr>
          <w:p w14:paraId="0A5BDCBC"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outubro de 2021</w:t>
            </w:r>
          </w:p>
        </w:tc>
      </w:tr>
      <w:tr w:rsidR="007016F6" w:rsidRPr="00405DAF" w14:paraId="2D5F7540" w14:textId="77777777" w:rsidTr="005B161C">
        <w:trPr>
          <w:jc w:val="center"/>
        </w:trPr>
        <w:tc>
          <w:tcPr>
            <w:tcW w:w="1047" w:type="dxa"/>
            <w:tcBorders>
              <w:left w:val="single" w:sz="4" w:space="0" w:color="auto"/>
            </w:tcBorders>
          </w:tcPr>
          <w:p w14:paraId="239D661A"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21ª</w:t>
            </w:r>
          </w:p>
        </w:tc>
        <w:tc>
          <w:tcPr>
            <w:tcW w:w="4760" w:type="dxa"/>
          </w:tcPr>
          <w:p w14:paraId="6862B24F"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novembro de 2021</w:t>
            </w:r>
          </w:p>
        </w:tc>
      </w:tr>
      <w:tr w:rsidR="007016F6" w:rsidRPr="00405DAF" w14:paraId="70264BA2" w14:textId="77777777" w:rsidTr="005B161C">
        <w:trPr>
          <w:jc w:val="center"/>
        </w:trPr>
        <w:tc>
          <w:tcPr>
            <w:tcW w:w="1047" w:type="dxa"/>
            <w:tcBorders>
              <w:left w:val="single" w:sz="4" w:space="0" w:color="auto"/>
            </w:tcBorders>
          </w:tcPr>
          <w:p w14:paraId="4221F3AA"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22ª</w:t>
            </w:r>
          </w:p>
        </w:tc>
        <w:tc>
          <w:tcPr>
            <w:tcW w:w="4760" w:type="dxa"/>
          </w:tcPr>
          <w:p w14:paraId="2B8D8B50"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dezembro de 2021</w:t>
            </w:r>
          </w:p>
        </w:tc>
      </w:tr>
      <w:tr w:rsidR="007016F6" w:rsidRPr="00405DAF" w14:paraId="579A5534" w14:textId="77777777" w:rsidTr="005B161C">
        <w:trPr>
          <w:jc w:val="center"/>
        </w:trPr>
        <w:tc>
          <w:tcPr>
            <w:tcW w:w="1047" w:type="dxa"/>
            <w:tcBorders>
              <w:left w:val="single" w:sz="4" w:space="0" w:color="auto"/>
            </w:tcBorders>
          </w:tcPr>
          <w:p w14:paraId="08308250"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23ª</w:t>
            </w:r>
          </w:p>
        </w:tc>
        <w:tc>
          <w:tcPr>
            <w:tcW w:w="4760" w:type="dxa"/>
          </w:tcPr>
          <w:p w14:paraId="4803DF4D"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janeiro de 2022</w:t>
            </w:r>
          </w:p>
        </w:tc>
      </w:tr>
      <w:tr w:rsidR="007016F6" w:rsidRPr="00405DAF" w14:paraId="22E61E04" w14:textId="77777777" w:rsidTr="005B161C">
        <w:trPr>
          <w:jc w:val="center"/>
        </w:trPr>
        <w:tc>
          <w:tcPr>
            <w:tcW w:w="1047" w:type="dxa"/>
            <w:tcBorders>
              <w:left w:val="single" w:sz="4" w:space="0" w:color="auto"/>
            </w:tcBorders>
          </w:tcPr>
          <w:p w14:paraId="56C389A0"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24ª</w:t>
            </w:r>
          </w:p>
        </w:tc>
        <w:tc>
          <w:tcPr>
            <w:tcW w:w="4760" w:type="dxa"/>
          </w:tcPr>
          <w:p w14:paraId="2683A1E2"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fevereiro de 2022</w:t>
            </w:r>
          </w:p>
        </w:tc>
      </w:tr>
      <w:tr w:rsidR="007016F6" w:rsidRPr="00405DAF" w14:paraId="5B73AE56" w14:textId="77777777" w:rsidTr="005B161C">
        <w:trPr>
          <w:jc w:val="center"/>
        </w:trPr>
        <w:tc>
          <w:tcPr>
            <w:tcW w:w="1047" w:type="dxa"/>
            <w:tcBorders>
              <w:left w:val="single" w:sz="4" w:space="0" w:color="auto"/>
            </w:tcBorders>
          </w:tcPr>
          <w:p w14:paraId="711A3ACB"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25ª</w:t>
            </w:r>
          </w:p>
        </w:tc>
        <w:tc>
          <w:tcPr>
            <w:tcW w:w="4760" w:type="dxa"/>
          </w:tcPr>
          <w:p w14:paraId="164E788E"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março de 2022</w:t>
            </w:r>
          </w:p>
        </w:tc>
      </w:tr>
      <w:tr w:rsidR="007016F6" w:rsidRPr="00405DAF" w14:paraId="1105A4CC" w14:textId="77777777" w:rsidTr="005B161C">
        <w:trPr>
          <w:jc w:val="center"/>
        </w:trPr>
        <w:tc>
          <w:tcPr>
            <w:tcW w:w="1047" w:type="dxa"/>
            <w:tcBorders>
              <w:left w:val="single" w:sz="4" w:space="0" w:color="auto"/>
            </w:tcBorders>
          </w:tcPr>
          <w:p w14:paraId="7FF3EF68"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26ª</w:t>
            </w:r>
          </w:p>
        </w:tc>
        <w:tc>
          <w:tcPr>
            <w:tcW w:w="4760" w:type="dxa"/>
          </w:tcPr>
          <w:p w14:paraId="4C3464A3"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abril de 2022</w:t>
            </w:r>
          </w:p>
        </w:tc>
      </w:tr>
      <w:tr w:rsidR="007016F6" w:rsidRPr="00405DAF" w14:paraId="2DB6ED3C" w14:textId="77777777" w:rsidTr="005B161C">
        <w:trPr>
          <w:jc w:val="center"/>
        </w:trPr>
        <w:tc>
          <w:tcPr>
            <w:tcW w:w="1047" w:type="dxa"/>
            <w:tcBorders>
              <w:left w:val="single" w:sz="4" w:space="0" w:color="auto"/>
            </w:tcBorders>
          </w:tcPr>
          <w:p w14:paraId="208FE8F3"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27ª</w:t>
            </w:r>
          </w:p>
        </w:tc>
        <w:tc>
          <w:tcPr>
            <w:tcW w:w="4760" w:type="dxa"/>
          </w:tcPr>
          <w:p w14:paraId="4BE866A7"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maio de 2022</w:t>
            </w:r>
          </w:p>
        </w:tc>
      </w:tr>
      <w:tr w:rsidR="007016F6" w:rsidRPr="00405DAF" w14:paraId="1A2A20B2" w14:textId="77777777" w:rsidTr="005B161C">
        <w:trPr>
          <w:jc w:val="center"/>
        </w:trPr>
        <w:tc>
          <w:tcPr>
            <w:tcW w:w="1047" w:type="dxa"/>
            <w:tcBorders>
              <w:left w:val="single" w:sz="4" w:space="0" w:color="auto"/>
            </w:tcBorders>
          </w:tcPr>
          <w:p w14:paraId="5DB7E518"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28ª</w:t>
            </w:r>
          </w:p>
        </w:tc>
        <w:tc>
          <w:tcPr>
            <w:tcW w:w="4760" w:type="dxa"/>
          </w:tcPr>
          <w:p w14:paraId="72DCC2CD"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junho de 2022</w:t>
            </w:r>
          </w:p>
        </w:tc>
      </w:tr>
      <w:tr w:rsidR="007016F6" w:rsidRPr="00405DAF" w14:paraId="07E99A36" w14:textId="77777777" w:rsidTr="005B161C">
        <w:trPr>
          <w:jc w:val="center"/>
        </w:trPr>
        <w:tc>
          <w:tcPr>
            <w:tcW w:w="1047" w:type="dxa"/>
            <w:tcBorders>
              <w:left w:val="single" w:sz="4" w:space="0" w:color="auto"/>
            </w:tcBorders>
          </w:tcPr>
          <w:p w14:paraId="5D3507A2"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29ª</w:t>
            </w:r>
          </w:p>
        </w:tc>
        <w:tc>
          <w:tcPr>
            <w:tcW w:w="4760" w:type="dxa"/>
          </w:tcPr>
          <w:p w14:paraId="5672A9D1"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julho de 2022</w:t>
            </w:r>
          </w:p>
        </w:tc>
      </w:tr>
      <w:tr w:rsidR="007016F6" w:rsidRPr="00405DAF" w14:paraId="17F1A8FB" w14:textId="77777777" w:rsidTr="005B161C">
        <w:trPr>
          <w:jc w:val="center"/>
        </w:trPr>
        <w:tc>
          <w:tcPr>
            <w:tcW w:w="1047" w:type="dxa"/>
            <w:tcBorders>
              <w:left w:val="single" w:sz="4" w:space="0" w:color="auto"/>
            </w:tcBorders>
          </w:tcPr>
          <w:p w14:paraId="27CDB095"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30ª</w:t>
            </w:r>
          </w:p>
        </w:tc>
        <w:tc>
          <w:tcPr>
            <w:tcW w:w="4760" w:type="dxa"/>
          </w:tcPr>
          <w:p w14:paraId="18FC08FE"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agosto de 2022</w:t>
            </w:r>
          </w:p>
        </w:tc>
      </w:tr>
      <w:tr w:rsidR="007016F6" w:rsidRPr="00405DAF" w14:paraId="314BFED9" w14:textId="77777777" w:rsidTr="005B161C">
        <w:trPr>
          <w:jc w:val="center"/>
        </w:trPr>
        <w:tc>
          <w:tcPr>
            <w:tcW w:w="1047" w:type="dxa"/>
            <w:tcBorders>
              <w:left w:val="single" w:sz="4" w:space="0" w:color="auto"/>
            </w:tcBorders>
          </w:tcPr>
          <w:p w14:paraId="2CEC5B35"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31ª</w:t>
            </w:r>
          </w:p>
        </w:tc>
        <w:tc>
          <w:tcPr>
            <w:tcW w:w="4760" w:type="dxa"/>
          </w:tcPr>
          <w:p w14:paraId="0273D8AC"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setembro de 2022</w:t>
            </w:r>
          </w:p>
        </w:tc>
      </w:tr>
      <w:tr w:rsidR="007016F6" w:rsidRPr="00405DAF" w14:paraId="522B8094" w14:textId="77777777" w:rsidTr="005B161C">
        <w:trPr>
          <w:jc w:val="center"/>
        </w:trPr>
        <w:tc>
          <w:tcPr>
            <w:tcW w:w="1047" w:type="dxa"/>
            <w:tcBorders>
              <w:left w:val="single" w:sz="4" w:space="0" w:color="auto"/>
            </w:tcBorders>
          </w:tcPr>
          <w:p w14:paraId="4B7CA5CC"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32ª</w:t>
            </w:r>
          </w:p>
        </w:tc>
        <w:tc>
          <w:tcPr>
            <w:tcW w:w="4760" w:type="dxa"/>
          </w:tcPr>
          <w:p w14:paraId="07F16139"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03 de outubro de 2022</w:t>
            </w:r>
          </w:p>
        </w:tc>
      </w:tr>
      <w:tr w:rsidR="007016F6" w:rsidRPr="00405DAF" w14:paraId="1276EA1F" w14:textId="77777777" w:rsidTr="005B161C">
        <w:trPr>
          <w:jc w:val="center"/>
        </w:trPr>
        <w:tc>
          <w:tcPr>
            <w:tcW w:w="1047" w:type="dxa"/>
            <w:tcBorders>
              <w:left w:val="single" w:sz="4" w:space="0" w:color="auto"/>
            </w:tcBorders>
          </w:tcPr>
          <w:p w14:paraId="69F0826F"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33ª</w:t>
            </w:r>
          </w:p>
        </w:tc>
        <w:tc>
          <w:tcPr>
            <w:tcW w:w="4760" w:type="dxa"/>
          </w:tcPr>
          <w:p w14:paraId="4AC8BFE7"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novembro de 2022 / Data de Vencimento da Primeira Série</w:t>
            </w:r>
          </w:p>
        </w:tc>
      </w:tr>
    </w:tbl>
    <w:p w14:paraId="77005BA2" w14:textId="77777777" w:rsidR="00B97DF5" w:rsidRPr="00405DAF" w:rsidRDefault="00B97DF5" w:rsidP="00B638AA">
      <w:pPr>
        <w:pStyle w:val="Level3"/>
        <w:numPr>
          <w:ilvl w:val="0"/>
          <w:numId w:val="0"/>
        </w:numPr>
        <w:tabs>
          <w:tab w:val="num" w:pos="0"/>
          <w:tab w:val="left" w:pos="709"/>
        </w:tabs>
        <w:outlineLvl w:val="9"/>
        <w:rPr>
          <w:rFonts w:ascii="Trebuchet MS" w:hAnsi="Trebuchet MS"/>
          <w:sz w:val="24"/>
          <w:szCs w:val="24"/>
        </w:rPr>
      </w:pPr>
    </w:p>
    <w:p w14:paraId="63C854C7" w14:textId="77777777" w:rsidR="00694F2D" w:rsidRDefault="009A0EDF" w:rsidP="00694F2D">
      <w:pPr>
        <w:pStyle w:val="Level2"/>
        <w:numPr>
          <w:ilvl w:val="2"/>
          <w:numId w:val="4"/>
        </w:numPr>
        <w:tabs>
          <w:tab w:val="left" w:pos="1276"/>
        </w:tabs>
        <w:rPr>
          <w:rFonts w:ascii="Trebuchet MS" w:hAnsi="Trebuchet MS"/>
          <w:b/>
          <w:sz w:val="24"/>
          <w:szCs w:val="24"/>
        </w:rPr>
      </w:pPr>
      <w:r w:rsidRPr="00405DAF">
        <w:rPr>
          <w:rFonts w:ascii="Trebuchet MS" w:hAnsi="Trebuchet MS"/>
          <w:b/>
          <w:sz w:val="24"/>
          <w:szCs w:val="24"/>
        </w:rPr>
        <w:t>Data de Pagamento da Remuneração das Debêntures da Segunda Série</w:t>
      </w:r>
    </w:p>
    <w:p w14:paraId="17694B1C" w14:textId="77777777" w:rsidR="009A0EDF" w:rsidRPr="00BC0FF4" w:rsidRDefault="009A0EDF" w:rsidP="00BC0FF4">
      <w:pPr>
        <w:pStyle w:val="Level3"/>
        <w:numPr>
          <w:ilvl w:val="0"/>
          <w:numId w:val="0"/>
        </w:numPr>
        <w:tabs>
          <w:tab w:val="left" w:pos="709"/>
        </w:tabs>
        <w:autoSpaceDE w:val="0"/>
        <w:autoSpaceDN w:val="0"/>
        <w:adjustRightInd w:val="0"/>
        <w:outlineLvl w:val="9"/>
        <w:rPr>
          <w:rFonts w:ascii="Trebuchet MS" w:hAnsi="Trebuchet MS"/>
          <w:sz w:val="24"/>
        </w:rPr>
      </w:pPr>
      <w:r w:rsidRPr="00405DAF">
        <w:rPr>
          <w:rFonts w:ascii="Trebuchet MS" w:hAnsi="Trebuchet MS"/>
          <w:sz w:val="24"/>
          <w:szCs w:val="24"/>
        </w:rPr>
        <w:t>Sem prejuízo de eventual Resgate Antecipado Facultativo Total</w:t>
      </w:r>
      <w:r w:rsidR="00E423D3" w:rsidRPr="00405DAF">
        <w:rPr>
          <w:rFonts w:ascii="Trebuchet MS" w:hAnsi="Trebuchet MS"/>
          <w:sz w:val="24"/>
          <w:szCs w:val="24"/>
        </w:rPr>
        <w:t xml:space="preserve"> </w:t>
      </w:r>
      <w:r w:rsidRPr="00405DAF">
        <w:rPr>
          <w:rFonts w:ascii="Trebuchet MS" w:hAnsi="Trebuchet MS"/>
          <w:sz w:val="24"/>
          <w:szCs w:val="24"/>
        </w:rPr>
        <w:t>e/ou do vencimento antecipado das obrigações decorrentes das Debêntures</w:t>
      </w:r>
      <w:r w:rsidR="00F61BEA" w:rsidRPr="00405DAF">
        <w:rPr>
          <w:rFonts w:ascii="Trebuchet MS" w:hAnsi="Trebuchet MS"/>
          <w:sz w:val="24"/>
          <w:szCs w:val="24"/>
        </w:rPr>
        <w:t xml:space="preserve"> da Segunda Série</w:t>
      </w:r>
      <w:r w:rsidRPr="00405DAF">
        <w:rPr>
          <w:rFonts w:ascii="Trebuchet MS" w:hAnsi="Trebuchet MS"/>
          <w:sz w:val="24"/>
          <w:szCs w:val="24"/>
        </w:rPr>
        <w:t xml:space="preserve">, nos termos previstos nesta Escritura de Emissão enquanto a Remuneração da Segunda Série será </w:t>
      </w:r>
      <w:r w:rsidRPr="00405DAF">
        <w:rPr>
          <w:rFonts w:ascii="Trebuchet MS" w:hAnsi="Trebuchet MS"/>
          <w:sz w:val="24"/>
          <w:szCs w:val="24"/>
        </w:rPr>
        <w:lastRenderedPageBreak/>
        <w:t xml:space="preserve">paga </w:t>
      </w:r>
      <w:r w:rsidR="00512309" w:rsidRPr="00512309">
        <w:rPr>
          <w:rFonts w:ascii="Trebuchet MS" w:hAnsi="Trebuchet MS"/>
          <w:sz w:val="24"/>
          <w:szCs w:val="24"/>
        </w:rPr>
        <w:t>em parcelas sucessivas e em periodicidade equivalente a 3 (três) meses contados da Data de Emissão e/ou da data do pagamento imediatamente anterior, conforme aplicável</w:t>
      </w:r>
      <w:r w:rsidR="00512309">
        <w:rPr>
          <w:rFonts w:ascii="Trebuchet MS" w:hAnsi="Trebuchet MS"/>
          <w:sz w:val="24"/>
          <w:szCs w:val="24"/>
        </w:rPr>
        <w:t>,</w:t>
      </w:r>
      <w:r w:rsidR="00E423D3" w:rsidRPr="00E423D3">
        <w:rPr>
          <w:rFonts w:ascii="Trebuchet MS" w:hAnsi="Trebuchet MS"/>
          <w:sz w:val="24"/>
          <w:szCs w:val="24"/>
        </w:rPr>
        <w:t xml:space="preserve"> sem</w:t>
      </w:r>
      <w:r w:rsidRPr="00E423D3">
        <w:rPr>
          <w:rFonts w:ascii="Trebuchet MS" w:hAnsi="Trebuchet MS"/>
          <w:sz w:val="24"/>
          <w:szCs w:val="24"/>
        </w:rPr>
        <w:t xml:space="preserve"> período de </w:t>
      </w:r>
      <w:r w:rsidRPr="00E80709">
        <w:rPr>
          <w:rFonts w:ascii="Trebuchet MS" w:hAnsi="Trebuchet MS"/>
          <w:sz w:val="24"/>
          <w:szCs w:val="24"/>
        </w:rPr>
        <w:t xml:space="preserve">carência, </w:t>
      </w:r>
      <w:r w:rsidR="00702667">
        <w:rPr>
          <w:rFonts w:ascii="Trebuchet MS" w:hAnsi="Trebuchet MS"/>
          <w:sz w:val="24"/>
          <w:szCs w:val="24"/>
        </w:rPr>
        <w:t xml:space="preserve">sempre no dia </w:t>
      </w:r>
      <w:r w:rsidR="007016F6">
        <w:rPr>
          <w:rFonts w:ascii="Trebuchet MS" w:hAnsi="Trebuchet MS"/>
          <w:sz w:val="24"/>
          <w:szCs w:val="24"/>
        </w:rPr>
        <w:t xml:space="preserve">05 </w:t>
      </w:r>
      <w:r w:rsidR="00512309">
        <w:rPr>
          <w:rFonts w:ascii="Trebuchet MS" w:hAnsi="Trebuchet MS"/>
          <w:sz w:val="24"/>
          <w:szCs w:val="24"/>
        </w:rPr>
        <w:t>(</w:t>
      </w:r>
      <w:r w:rsidR="007016F6">
        <w:rPr>
          <w:rFonts w:ascii="Trebuchet MS" w:hAnsi="Trebuchet MS"/>
          <w:sz w:val="24"/>
          <w:szCs w:val="24"/>
        </w:rPr>
        <w:t>cinco</w:t>
      </w:r>
      <w:r w:rsidR="00512309">
        <w:rPr>
          <w:rFonts w:ascii="Trebuchet MS" w:hAnsi="Trebuchet MS"/>
          <w:sz w:val="24"/>
          <w:szCs w:val="24"/>
        </w:rPr>
        <w:t>)</w:t>
      </w:r>
      <w:r w:rsidR="00702667">
        <w:rPr>
          <w:rFonts w:ascii="Trebuchet MS" w:hAnsi="Trebuchet MS"/>
          <w:sz w:val="24"/>
          <w:szCs w:val="24"/>
        </w:rPr>
        <w:t xml:space="preserve"> dos meses de </w:t>
      </w:r>
      <w:r w:rsidR="00EE62D4">
        <w:rPr>
          <w:rFonts w:ascii="Trebuchet MS" w:hAnsi="Trebuchet MS"/>
          <w:sz w:val="24"/>
          <w:szCs w:val="24"/>
        </w:rPr>
        <w:t>fevereiro</w:t>
      </w:r>
      <w:r w:rsidR="00A419CE">
        <w:rPr>
          <w:rFonts w:ascii="Trebuchet MS" w:hAnsi="Trebuchet MS"/>
          <w:sz w:val="24"/>
          <w:szCs w:val="24"/>
        </w:rPr>
        <w:t xml:space="preserve">, </w:t>
      </w:r>
      <w:r w:rsidR="00EE62D4">
        <w:rPr>
          <w:rFonts w:ascii="Trebuchet MS" w:hAnsi="Trebuchet MS"/>
          <w:sz w:val="24"/>
          <w:szCs w:val="24"/>
        </w:rPr>
        <w:t>maio</w:t>
      </w:r>
      <w:r w:rsidR="000A3692">
        <w:rPr>
          <w:rFonts w:ascii="Trebuchet MS" w:hAnsi="Trebuchet MS"/>
          <w:sz w:val="24"/>
          <w:szCs w:val="24"/>
        </w:rPr>
        <w:t xml:space="preserve">, </w:t>
      </w:r>
      <w:r w:rsidR="00EE62D4">
        <w:rPr>
          <w:rFonts w:ascii="Trebuchet MS" w:hAnsi="Trebuchet MS"/>
          <w:sz w:val="24"/>
          <w:szCs w:val="24"/>
        </w:rPr>
        <w:t xml:space="preserve">agosto </w:t>
      </w:r>
      <w:r w:rsidR="00A419CE">
        <w:rPr>
          <w:rFonts w:ascii="Trebuchet MS" w:hAnsi="Trebuchet MS"/>
          <w:sz w:val="24"/>
          <w:szCs w:val="24"/>
        </w:rPr>
        <w:t>e</w:t>
      </w:r>
      <w:r w:rsidR="000A3692">
        <w:rPr>
          <w:rFonts w:ascii="Trebuchet MS" w:hAnsi="Trebuchet MS"/>
          <w:sz w:val="24"/>
          <w:szCs w:val="24"/>
        </w:rPr>
        <w:t xml:space="preserve"> </w:t>
      </w:r>
      <w:r w:rsidR="00EE62D4">
        <w:rPr>
          <w:rFonts w:ascii="Trebuchet MS" w:hAnsi="Trebuchet MS"/>
          <w:sz w:val="24"/>
          <w:szCs w:val="24"/>
        </w:rPr>
        <w:t xml:space="preserve">novembro </w:t>
      </w:r>
      <w:r w:rsidR="000A3692">
        <w:rPr>
          <w:rFonts w:ascii="Trebuchet MS" w:hAnsi="Trebuchet MS"/>
          <w:sz w:val="24"/>
          <w:szCs w:val="24"/>
        </w:rPr>
        <w:t xml:space="preserve">de cada ano, </w:t>
      </w:r>
      <w:r w:rsidRPr="00E80709">
        <w:rPr>
          <w:rFonts w:ascii="Trebuchet MS" w:hAnsi="Trebuchet MS"/>
          <w:sz w:val="24"/>
          <w:szCs w:val="24"/>
        </w:rPr>
        <w:t xml:space="preserve">nas datas abaixo indicadas, ocorrendo o primeiro pagamento em </w:t>
      </w:r>
      <w:r w:rsidR="00EE62D4">
        <w:rPr>
          <w:rFonts w:ascii="Trebuchet MS" w:hAnsi="Trebuchet MS" w:cs="Calibri Light"/>
          <w:sz w:val="24"/>
          <w:szCs w:val="24"/>
        </w:rPr>
        <w:t>05</w:t>
      </w:r>
      <w:r w:rsidR="00EE62D4" w:rsidRPr="00BB04B8">
        <w:rPr>
          <w:rFonts w:ascii="Trebuchet MS" w:hAnsi="Trebuchet MS"/>
          <w:sz w:val="24"/>
        </w:rPr>
        <w:t xml:space="preserve"> </w:t>
      </w:r>
      <w:r w:rsidRPr="00BB04B8">
        <w:rPr>
          <w:rFonts w:ascii="Trebuchet MS" w:hAnsi="Trebuchet MS"/>
          <w:sz w:val="24"/>
        </w:rPr>
        <w:t xml:space="preserve">de </w:t>
      </w:r>
      <w:r w:rsidR="00EE62D4">
        <w:rPr>
          <w:rFonts w:ascii="Trebuchet MS" w:hAnsi="Trebuchet MS"/>
          <w:sz w:val="24"/>
        </w:rPr>
        <w:t>maio</w:t>
      </w:r>
      <w:r w:rsidR="00EE62D4" w:rsidRPr="00BB04B8">
        <w:rPr>
          <w:rFonts w:ascii="Trebuchet MS" w:hAnsi="Trebuchet MS"/>
          <w:sz w:val="24"/>
        </w:rPr>
        <w:t xml:space="preserve"> </w:t>
      </w:r>
      <w:r w:rsidRPr="00BB04B8">
        <w:rPr>
          <w:rFonts w:ascii="Trebuchet MS" w:hAnsi="Trebuchet MS"/>
          <w:sz w:val="24"/>
        </w:rPr>
        <w:t xml:space="preserve">de </w:t>
      </w:r>
      <w:r w:rsidR="00FA3E94" w:rsidRPr="00BB04B8">
        <w:rPr>
          <w:rFonts w:ascii="Trebuchet MS" w:hAnsi="Trebuchet MS"/>
          <w:sz w:val="24"/>
        </w:rPr>
        <w:t>2020</w:t>
      </w:r>
      <w:r w:rsidR="00925A00" w:rsidRPr="00E80709">
        <w:rPr>
          <w:rFonts w:ascii="Trebuchet MS" w:hAnsi="Trebuchet MS"/>
          <w:i/>
          <w:sz w:val="24"/>
          <w:szCs w:val="24"/>
        </w:rPr>
        <w:t xml:space="preserve"> </w:t>
      </w:r>
      <w:r w:rsidRPr="00E80709">
        <w:rPr>
          <w:rFonts w:ascii="Trebuchet MS" w:hAnsi="Trebuchet MS"/>
          <w:sz w:val="24"/>
          <w:szCs w:val="24"/>
        </w:rPr>
        <w:t>e,</w:t>
      </w:r>
      <w:r w:rsidRPr="00E423D3">
        <w:rPr>
          <w:rFonts w:ascii="Trebuchet MS" w:hAnsi="Trebuchet MS"/>
          <w:sz w:val="24"/>
          <w:szCs w:val="24"/>
        </w:rPr>
        <w:t xml:space="preserve"> o último, na respectiva Data de Vencimento da Segunda Série</w:t>
      </w:r>
      <w:r w:rsidRPr="00405DAF">
        <w:rPr>
          <w:rFonts w:ascii="Trebuchet MS" w:hAnsi="Trebuchet MS"/>
          <w:sz w:val="24"/>
          <w:szCs w:val="24"/>
        </w:rPr>
        <w:t xml:space="preserve"> (cada uma das datas, “</w:t>
      </w:r>
      <w:r w:rsidRPr="00405DAF">
        <w:rPr>
          <w:rFonts w:ascii="Trebuchet MS" w:hAnsi="Trebuchet MS"/>
          <w:sz w:val="24"/>
          <w:szCs w:val="24"/>
          <w:u w:val="single"/>
        </w:rPr>
        <w:t>Data de Pagamento da Remuneração da Segunda Série</w:t>
      </w:r>
      <w:r w:rsidRPr="00405DAF">
        <w:rPr>
          <w:rFonts w:ascii="Trebuchet MS" w:hAnsi="Trebuchet MS"/>
          <w:sz w:val="24"/>
          <w:szCs w:val="24"/>
        </w:rPr>
        <w:t xml:space="preserve">”): </w:t>
      </w:r>
    </w:p>
    <w:p w14:paraId="3D732B77" w14:textId="77777777" w:rsidR="00743FA9" w:rsidRPr="00765880" w:rsidRDefault="00743FA9" w:rsidP="00765880">
      <w:pPr>
        <w:pStyle w:val="Level2"/>
        <w:numPr>
          <w:ilvl w:val="0"/>
          <w:numId w:val="0"/>
        </w:numPr>
        <w:tabs>
          <w:tab w:val="left" w:pos="1276"/>
        </w:tabs>
        <w:jc w:val="center"/>
        <w:rPr>
          <w:rFonts w:ascii="Trebuchet MS" w:hAnsi="Trebuchet MS"/>
          <w:sz w:val="24"/>
          <w:szCs w:val="24"/>
        </w:rPr>
      </w:pP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961"/>
      </w:tblGrid>
      <w:tr w:rsidR="00470DAE" w:rsidRPr="00405DAF" w14:paraId="720092CC" w14:textId="77777777" w:rsidTr="00694F2D">
        <w:trPr>
          <w:jc w:val="center"/>
        </w:trPr>
        <w:tc>
          <w:tcPr>
            <w:tcW w:w="1838" w:type="dxa"/>
            <w:tcBorders>
              <w:left w:val="single" w:sz="4" w:space="0" w:color="auto"/>
            </w:tcBorders>
            <w:shd w:val="clear" w:color="auto" w:fill="D9D9D9"/>
            <w:vAlign w:val="center"/>
          </w:tcPr>
          <w:p w14:paraId="06575A36" w14:textId="77777777" w:rsidR="009A0EDF" w:rsidRPr="00405DAF" w:rsidRDefault="009A0EDF" w:rsidP="00584AF3">
            <w:pPr>
              <w:pStyle w:val="Level3"/>
              <w:numPr>
                <w:ilvl w:val="0"/>
                <w:numId w:val="0"/>
              </w:numPr>
              <w:spacing w:line="240" w:lineRule="auto"/>
              <w:jc w:val="center"/>
              <w:rPr>
                <w:rFonts w:ascii="Trebuchet MS" w:hAnsi="Trebuchet MS"/>
                <w:b/>
                <w:sz w:val="24"/>
                <w:szCs w:val="24"/>
                <w:highlight w:val="lightGray"/>
              </w:rPr>
            </w:pPr>
            <w:r w:rsidRPr="00405DAF">
              <w:rPr>
                <w:rFonts w:ascii="Trebuchet MS" w:hAnsi="Trebuchet MS"/>
                <w:b/>
                <w:sz w:val="24"/>
                <w:szCs w:val="24"/>
                <w:highlight w:val="lightGray"/>
              </w:rPr>
              <w:t>Parcela</w:t>
            </w:r>
          </w:p>
        </w:tc>
        <w:tc>
          <w:tcPr>
            <w:tcW w:w="4961" w:type="dxa"/>
            <w:shd w:val="clear" w:color="auto" w:fill="D9D9D9"/>
            <w:vAlign w:val="center"/>
          </w:tcPr>
          <w:p w14:paraId="602C8542" w14:textId="77777777" w:rsidR="009A0EDF" w:rsidRPr="00405DAF" w:rsidRDefault="009A0EDF" w:rsidP="00584AF3">
            <w:pPr>
              <w:pStyle w:val="Level3"/>
              <w:numPr>
                <w:ilvl w:val="0"/>
                <w:numId w:val="0"/>
              </w:numPr>
              <w:spacing w:line="240" w:lineRule="auto"/>
              <w:jc w:val="center"/>
              <w:rPr>
                <w:rFonts w:ascii="Trebuchet MS" w:hAnsi="Trebuchet MS"/>
                <w:b/>
                <w:sz w:val="24"/>
                <w:szCs w:val="24"/>
                <w:highlight w:val="lightGray"/>
              </w:rPr>
            </w:pPr>
            <w:r w:rsidRPr="00405DAF">
              <w:rPr>
                <w:rFonts w:ascii="Trebuchet MS" w:hAnsi="Trebuchet MS"/>
                <w:b/>
                <w:sz w:val="24"/>
                <w:szCs w:val="24"/>
                <w:highlight w:val="lightGray"/>
              </w:rPr>
              <w:t>Data de Pagamento da Remuneração</w:t>
            </w:r>
          </w:p>
          <w:p w14:paraId="2701254C" w14:textId="77777777" w:rsidR="009A0EDF" w:rsidRPr="00405DAF" w:rsidRDefault="009A0EDF" w:rsidP="00584AF3">
            <w:pPr>
              <w:pStyle w:val="Level3"/>
              <w:numPr>
                <w:ilvl w:val="0"/>
                <w:numId w:val="0"/>
              </w:numPr>
              <w:spacing w:line="240" w:lineRule="auto"/>
              <w:jc w:val="center"/>
              <w:rPr>
                <w:rFonts w:ascii="Trebuchet MS" w:hAnsi="Trebuchet MS"/>
                <w:b/>
                <w:sz w:val="24"/>
                <w:szCs w:val="24"/>
                <w:highlight w:val="lightGray"/>
              </w:rPr>
            </w:pPr>
            <w:r w:rsidRPr="00405DAF">
              <w:rPr>
                <w:rFonts w:ascii="Trebuchet MS" w:hAnsi="Trebuchet MS"/>
                <w:b/>
                <w:sz w:val="24"/>
                <w:szCs w:val="24"/>
                <w:highlight w:val="lightGray"/>
              </w:rPr>
              <w:t>(Debêntures da Segunda Série)</w:t>
            </w:r>
          </w:p>
        </w:tc>
      </w:tr>
      <w:tr w:rsidR="00881A40" w:rsidRPr="00405DAF" w14:paraId="0446C0E6" w14:textId="77777777" w:rsidTr="005B161C">
        <w:trPr>
          <w:jc w:val="center"/>
        </w:trPr>
        <w:tc>
          <w:tcPr>
            <w:tcW w:w="1838" w:type="dxa"/>
            <w:tcBorders>
              <w:left w:val="single" w:sz="4" w:space="0" w:color="auto"/>
            </w:tcBorders>
          </w:tcPr>
          <w:p w14:paraId="1B0C932C"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1ª</w:t>
            </w:r>
          </w:p>
        </w:tc>
        <w:tc>
          <w:tcPr>
            <w:tcW w:w="4961" w:type="dxa"/>
          </w:tcPr>
          <w:p w14:paraId="4C76CA96"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512309"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maio</w:t>
            </w:r>
            <w:r w:rsidR="00512309" w:rsidRPr="00EE62D4">
              <w:rPr>
                <w:rFonts w:ascii="Trebuchet MS" w:hAnsi="Trebuchet MS"/>
                <w:sz w:val="24"/>
              </w:rPr>
              <w:t xml:space="preserve"> </w:t>
            </w:r>
            <w:r w:rsidR="00881A40" w:rsidRPr="00EE62D4">
              <w:rPr>
                <w:rFonts w:ascii="Trebuchet MS" w:hAnsi="Trebuchet MS"/>
                <w:sz w:val="24"/>
              </w:rPr>
              <w:t>de 2020</w:t>
            </w:r>
          </w:p>
        </w:tc>
      </w:tr>
      <w:tr w:rsidR="00881A40" w:rsidRPr="00405DAF" w14:paraId="3F185FDA" w14:textId="77777777" w:rsidTr="005B161C">
        <w:trPr>
          <w:jc w:val="center"/>
        </w:trPr>
        <w:tc>
          <w:tcPr>
            <w:tcW w:w="1838" w:type="dxa"/>
            <w:tcBorders>
              <w:left w:val="single" w:sz="4" w:space="0" w:color="auto"/>
            </w:tcBorders>
          </w:tcPr>
          <w:p w14:paraId="2962FA51"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2ª</w:t>
            </w:r>
          </w:p>
        </w:tc>
        <w:tc>
          <w:tcPr>
            <w:tcW w:w="4961" w:type="dxa"/>
          </w:tcPr>
          <w:p w14:paraId="5529C932"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agosto</w:t>
            </w:r>
            <w:r w:rsidRPr="00EE62D4" w:rsidDel="00EE62D4">
              <w:rPr>
                <w:rFonts w:ascii="Trebuchet MS" w:hAnsi="Trebuchet MS"/>
                <w:sz w:val="24"/>
              </w:rPr>
              <w:t xml:space="preserve"> </w:t>
            </w:r>
            <w:r w:rsidR="00881A40" w:rsidRPr="00EE62D4">
              <w:rPr>
                <w:rFonts w:ascii="Trebuchet MS" w:hAnsi="Trebuchet MS"/>
                <w:sz w:val="24"/>
              </w:rPr>
              <w:t>de 2020</w:t>
            </w:r>
          </w:p>
        </w:tc>
      </w:tr>
      <w:tr w:rsidR="00881A40" w:rsidRPr="00405DAF" w14:paraId="4B76BC53" w14:textId="77777777" w:rsidTr="005B161C">
        <w:trPr>
          <w:jc w:val="center"/>
        </w:trPr>
        <w:tc>
          <w:tcPr>
            <w:tcW w:w="1838" w:type="dxa"/>
            <w:tcBorders>
              <w:left w:val="single" w:sz="4" w:space="0" w:color="auto"/>
            </w:tcBorders>
          </w:tcPr>
          <w:p w14:paraId="2521FC1F"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3ª</w:t>
            </w:r>
          </w:p>
        </w:tc>
        <w:tc>
          <w:tcPr>
            <w:tcW w:w="4961" w:type="dxa"/>
          </w:tcPr>
          <w:p w14:paraId="23D20782"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novembro</w:t>
            </w:r>
            <w:r w:rsidRPr="00EE62D4" w:rsidDel="00EE62D4">
              <w:rPr>
                <w:rFonts w:ascii="Trebuchet MS" w:hAnsi="Trebuchet MS"/>
                <w:sz w:val="24"/>
              </w:rPr>
              <w:t xml:space="preserve"> </w:t>
            </w:r>
            <w:r w:rsidR="00881A40" w:rsidRPr="00EE62D4">
              <w:rPr>
                <w:rFonts w:ascii="Trebuchet MS" w:hAnsi="Trebuchet MS"/>
                <w:sz w:val="24"/>
              </w:rPr>
              <w:t>de 2020</w:t>
            </w:r>
          </w:p>
        </w:tc>
      </w:tr>
      <w:tr w:rsidR="00881A40" w:rsidRPr="00405DAF" w14:paraId="035E7337" w14:textId="77777777" w:rsidTr="005B161C">
        <w:trPr>
          <w:jc w:val="center"/>
        </w:trPr>
        <w:tc>
          <w:tcPr>
            <w:tcW w:w="1838" w:type="dxa"/>
            <w:tcBorders>
              <w:left w:val="single" w:sz="4" w:space="0" w:color="auto"/>
            </w:tcBorders>
          </w:tcPr>
          <w:p w14:paraId="25239B8A"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4ª</w:t>
            </w:r>
          </w:p>
        </w:tc>
        <w:tc>
          <w:tcPr>
            <w:tcW w:w="4961" w:type="dxa"/>
          </w:tcPr>
          <w:p w14:paraId="6212B960"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sidRPr="00EE62D4">
              <w:rPr>
                <w:rFonts w:ascii="Trebuchet MS" w:hAnsi="Trebuchet MS"/>
                <w:sz w:val="24"/>
              </w:rPr>
              <w:t xml:space="preserve">fevereiro </w:t>
            </w:r>
            <w:r w:rsidR="00881A40" w:rsidRPr="00EE62D4">
              <w:rPr>
                <w:rFonts w:ascii="Trebuchet MS" w:hAnsi="Trebuchet MS"/>
                <w:sz w:val="24"/>
              </w:rPr>
              <w:t>de 2020</w:t>
            </w:r>
          </w:p>
        </w:tc>
      </w:tr>
      <w:tr w:rsidR="00881A40" w:rsidRPr="00405DAF" w14:paraId="3FA7B03B" w14:textId="77777777" w:rsidTr="005B161C">
        <w:trPr>
          <w:jc w:val="center"/>
        </w:trPr>
        <w:tc>
          <w:tcPr>
            <w:tcW w:w="1838" w:type="dxa"/>
            <w:tcBorders>
              <w:left w:val="single" w:sz="4" w:space="0" w:color="auto"/>
            </w:tcBorders>
          </w:tcPr>
          <w:p w14:paraId="5976C891"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5ª</w:t>
            </w:r>
          </w:p>
        </w:tc>
        <w:tc>
          <w:tcPr>
            <w:tcW w:w="4961" w:type="dxa"/>
          </w:tcPr>
          <w:p w14:paraId="3CF9365F"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maio</w:t>
            </w:r>
            <w:r>
              <w:rPr>
                <w:rFonts w:ascii="Trebuchet MS" w:hAnsi="Trebuchet MS"/>
                <w:sz w:val="24"/>
              </w:rPr>
              <w:t xml:space="preserve"> </w:t>
            </w:r>
            <w:r w:rsidR="00881A40" w:rsidRPr="00EE62D4">
              <w:rPr>
                <w:rFonts w:ascii="Trebuchet MS" w:hAnsi="Trebuchet MS"/>
                <w:sz w:val="24"/>
              </w:rPr>
              <w:t>de 2021</w:t>
            </w:r>
          </w:p>
        </w:tc>
      </w:tr>
      <w:tr w:rsidR="00881A40" w:rsidRPr="00405DAF" w14:paraId="4222D635" w14:textId="77777777" w:rsidTr="005B161C">
        <w:trPr>
          <w:jc w:val="center"/>
        </w:trPr>
        <w:tc>
          <w:tcPr>
            <w:tcW w:w="1838" w:type="dxa"/>
            <w:tcBorders>
              <w:left w:val="single" w:sz="4" w:space="0" w:color="auto"/>
            </w:tcBorders>
          </w:tcPr>
          <w:p w14:paraId="1F20997B"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6ª</w:t>
            </w:r>
          </w:p>
        </w:tc>
        <w:tc>
          <w:tcPr>
            <w:tcW w:w="4961" w:type="dxa"/>
          </w:tcPr>
          <w:p w14:paraId="40ACD98D" w14:textId="77777777" w:rsidR="00881A40" w:rsidRPr="00EE62D4" w:rsidRDefault="00EE62D4" w:rsidP="00584AF3">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agosto</w:t>
            </w:r>
            <w:r w:rsidRPr="00EE62D4" w:rsidDel="00EE62D4">
              <w:rPr>
                <w:rFonts w:ascii="Trebuchet MS" w:hAnsi="Trebuchet MS"/>
                <w:sz w:val="24"/>
              </w:rPr>
              <w:t xml:space="preserve"> </w:t>
            </w:r>
            <w:r w:rsidR="00881A40" w:rsidRPr="00EE62D4">
              <w:rPr>
                <w:rFonts w:ascii="Trebuchet MS" w:hAnsi="Trebuchet MS"/>
                <w:sz w:val="24"/>
              </w:rPr>
              <w:t>de 2021</w:t>
            </w:r>
          </w:p>
        </w:tc>
      </w:tr>
      <w:tr w:rsidR="00881A40" w:rsidRPr="00405DAF" w14:paraId="1F097C8B" w14:textId="77777777" w:rsidTr="005B161C">
        <w:trPr>
          <w:jc w:val="center"/>
        </w:trPr>
        <w:tc>
          <w:tcPr>
            <w:tcW w:w="1838" w:type="dxa"/>
            <w:tcBorders>
              <w:left w:val="single" w:sz="4" w:space="0" w:color="auto"/>
            </w:tcBorders>
          </w:tcPr>
          <w:p w14:paraId="4D807CE1"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7ª</w:t>
            </w:r>
          </w:p>
        </w:tc>
        <w:tc>
          <w:tcPr>
            <w:tcW w:w="4961" w:type="dxa"/>
          </w:tcPr>
          <w:p w14:paraId="5543A478"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novembro</w:t>
            </w:r>
            <w:r w:rsidR="00881A40" w:rsidRPr="00EE62D4">
              <w:rPr>
                <w:rFonts w:ascii="Trebuchet MS" w:hAnsi="Trebuchet MS"/>
                <w:sz w:val="24"/>
              </w:rPr>
              <w:t xml:space="preserve"> de 2021</w:t>
            </w:r>
          </w:p>
        </w:tc>
      </w:tr>
      <w:tr w:rsidR="00881A40" w:rsidRPr="00405DAF" w14:paraId="2F3BE67A" w14:textId="77777777" w:rsidTr="005B161C">
        <w:trPr>
          <w:trHeight w:val="238"/>
          <w:jc w:val="center"/>
        </w:trPr>
        <w:tc>
          <w:tcPr>
            <w:tcW w:w="1838" w:type="dxa"/>
            <w:tcBorders>
              <w:left w:val="single" w:sz="4" w:space="0" w:color="auto"/>
            </w:tcBorders>
          </w:tcPr>
          <w:p w14:paraId="49FB9805"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8ª</w:t>
            </w:r>
          </w:p>
        </w:tc>
        <w:tc>
          <w:tcPr>
            <w:tcW w:w="4961" w:type="dxa"/>
          </w:tcPr>
          <w:p w14:paraId="5403C225"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rPr>
              <w:t>fevereiro</w:t>
            </w:r>
            <w:r w:rsidRPr="00EE62D4">
              <w:rPr>
                <w:rFonts w:ascii="Trebuchet MS" w:hAnsi="Trebuchet MS"/>
                <w:sz w:val="24"/>
              </w:rPr>
              <w:t xml:space="preserve"> </w:t>
            </w:r>
            <w:r w:rsidR="00881A40" w:rsidRPr="00EE62D4">
              <w:rPr>
                <w:rFonts w:ascii="Trebuchet MS" w:hAnsi="Trebuchet MS"/>
                <w:sz w:val="24"/>
              </w:rPr>
              <w:t>de 2021</w:t>
            </w:r>
          </w:p>
        </w:tc>
      </w:tr>
      <w:tr w:rsidR="00881A40" w:rsidRPr="00405DAF" w14:paraId="2DBEEB79" w14:textId="77777777" w:rsidTr="005B161C">
        <w:trPr>
          <w:jc w:val="center"/>
        </w:trPr>
        <w:tc>
          <w:tcPr>
            <w:tcW w:w="1838" w:type="dxa"/>
            <w:tcBorders>
              <w:left w:val="single" w:sz="4" w:space="0" w:color="auto"/>
            </w:tcBorders>
          </w:tcPr>
          <w:p w14:paraId="2805926A"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9ª</w:t>
            </w:r>
          </w:p>
        </w:tc>
        <w:tc>
          <w:tcPr>
            <w:tcW w:w="4961" w:type="dxa"/>
          </w:tcPr>
          <w:p w14:paraId="78CEB9E8" w14:textId="77777777" w:rsidR="00881A40" w:rsidRPr="00EE62D4" w:rsidRDefault="00EE62D4" w:rsidP="00EE62D4">
            <w:pPr>
              <w:pStyle w:val="Level3"/>
              <w:numPr>
                <w:ilvl w:val="0"/>
                <w:numId w:val="0"/>
              </w:numPr>
              <w:spacing w:line="240" w:lineRule="auto"/>
              <w:jc w:val="center"/>
              <w:rPr>
                <w:rFonts w:ascii="Trebuchet MS" w:hAnsi="Trebuchet MS"/>
                <w:sz w:val="24"/>
              </w:rPr>
            </w:pPr>
            <w:r w:rsidRPr="00EE62D4">
              <w:rPr>
                <w:rFonts w:ascii="Trebuchet MS" w:hAnsi="Trebuchet MS"/>
                <w:sz w:val="24"/>
              </w:rPr>
              <w:t>0</w:t>
            </w:r>
            <w:r>
              <w:rPr>
                <w:rFonts w:ascii="Trebuchet MS" w:hAnsi="Trebuchet MS"/>
                <w:sz w:val="24"/>
              </w:rPr>
              <w:t>5</w:t>
            </w:r>
            <w:r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maio</w:t>
            </w:r>
            <w:r w:rsidR="00881A40" w:rsidRPr="00EE62D4">
              <w:rPr>
                <w:rFonts w:ascii="Trebuchet MS" w:hAnsi="Trebuchet MS"/>
                <w:sz w:val="24"/>
              </w:rPr>
              <w:t xml:space="preserve"> de 2022</w:t>
            </w:r>
          </w:p>
        </w:tc>
      </w:tr>
      <w:tr w:rsidR="00881A40" w:rsidRPr="00405DAF" w14:paraId="7646651A" w14:textId="77777777" w:rsidTr="005B161C">
        <w:trPr>
          <w:jc w:val="center"/>
        </w:trPr>
        <w:tc>
          <w:tcPr>
            <w:tcW w:w="1838" w:type="dxa"/>
            <w:tcBorders>
              <w:left w:val="single" w:sz="4" w:space="0" w:color="auto"/>
            </w:tcBorders>
          </w:tcPr>
          <w:p w14:paraId="105C53E8"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10ª</w:t>
            </w:r>
          </w:p>
        </w:tc>
        <w:tc>
          <w:tcPr>
            <w:tcW w:w="4961" w:type="dxa"/>
          </w:tcPr>
          <w:p w14:paraId="410BA1AE"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agosto</w:t>
            </w:r>
            <w:r w:rsidRPr="00EE62D4" w:rsidDel="00EE62D4">
              <w:rPr>
                <w:rFonts w:ascii="Trebuchet MS" w:hAnsi="Trebuchet MS"/>
                <w:sz w:val="24"/>
              </w:rPr>
              <w:t xml:space="preserve"> </w:t>
            </w:r>
            <w:r w:rsidR="00881A40" w:rsidRPr="00EE62D4">
              <w:rPr>
                <w:rFonts w:ascii="Trebuchet MS" w:hAnsi="Trebuchet MS"/>
                <w:sz w:val="24"/>
              </w:rPr>
              <w:t>de 2022</w:t>
            </w:r>
          </w:p>
        </w:tc>
      </w:tr>
      <w:tr w:rsidR="00881A40" w:rsidRPr="00405DAF" w14:paraId="5371C878" w14:textId="77777777" w:rsidTr="005B161C">
        <w:trPr>
          <w:jc w:val="center"/>
        </w:trPr>
        <w:tc>
          <w:tcPr>
            <w:tcW w:w="1838" w:type="dxa"/>
            <w:tcBorders>
              <w:left w:val="single" w:sz="4" w:space="0" w:color="auto"/>
            </w:tcBorders>
          </w:tcPr>
          <w:p w14:paraId="05A18EEF"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11ª</w:t>
            </w:r>
          </w:p>
        </w:tc>
        <w:tc>
          <w:tcPr>
            <w:tcW w:w="4961" w:type="dxa"/>
          </w:tcPr>
          <w:p w14:paraId="21F51D4D"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novembro</w:t>
            </w:r>
            <w:r w:rsidR="00881A40" w:rsidRPr="00EE62D4">
              <w:rPr>
                <w:rFonts w:ascii="Trebuchet MS" w:hAnsi="Trebuchet MS"/>
                <w:sz w:val="24"/>
              </w:rPr>
              <w:t xml:space="preserve"> de 2022</w:t>
            </w:r>
          </w:p>
        </w:tc>
      </w:tr>
      <w:tr w:rsidR="00881A40" w:rsidRPr="00405DAF" w14:paraId="28456953" w14:textId="77777777" w:rsidTr="005B161C">
        <w:trPr>
          <w:jc w:val="center"/>
        </w:trPr>
        <w:tc>
          <w:tcPr>
            <w:tcW w:w="1838" w:type="dxa"/>
            <w:tcBorders>
              <w:left w:val="single" w:sz="4" w:space="0" w:color="auto"/>
            </w:tcBorders>
          </w:tcPr>
          <w:p w14:paraId="4F2497F5"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12ª</w:t>
            </w:r>
          </w:p>
        </w:tc>
        <w:tc>
          <w:tcPr>
            <w:tcW w:w="4961" w:type="dxa"/>
          </w:tcPr>
          <w:p w14:paraId="49E66F37"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rPr>
              <w:t>fevereiro</w:t>
            </w:r>
            <w:r w:rsidRPr="00EE62D4">
              <w:rPr>
                <w:rFonts w:ascii="Trebuchet MS" w:hAnsi="Trebuchet MS"/>
                <w:sz w:val="24"/>
              </w:rPr>
              <w:t xml:space="preserve"> </w:t>
            </w:r>
            <w:r w:rsidR="00881A40" w:rsidRPr="00EE62D4">
              <w:rPr>
                <w:rFonts w:ascii="Trebuchet MS" w:hAnsi="Trebuchet MS"/>
                <w:sz w:val="24"/>
              </w:rPr>
              <w:t>de 2022</w:t>
            </w:r>
          </w:p>
        </w:tc>
      </w:tr>
      <w:tr w:rsidR="00881A40" w:rsidRPr="00405DAF" w14:paraId="7C1C1DA5" w14:textId="77777777" w:rsidTr="005B161C">
        <w:trPr>
          <w:jc w:val="center"/>
        </w:trPr>
        <w:tc>
          <w:tcPr>
            <w:tcW w:w="1838" w:type="dxa"/>
            <w:tcBorders>
              <w:left w:val="single" w:sz="4" w:space="0" w:color="auto"/>
            </w:tcBorders>
          </w:tcPr>
          <w:p w14:paraId="09E64E8D"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13ª</w:t>
            </w:r>
          </w:p>
        </w:tc>
        <w:tc>
          <w:tcPr>
            <w:tcW w:w="4961" w:type="dxa"/>
          </w:tcPr>
          <w:p w14:paraId="63602FF1"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maio</w:t>
            </w:r>
            <w:r w:rsidR="00881A40" w:rsidRPr="00EE62D4">
              <w:rPr>
                <w:rFonts w:ascii="Trebuchet MS" w:hAnsi="Trebuchet MS"/>
                <w:sz w:val="24"/>
              </w:rPr>
              <w:t xml:space="preserve"> de 2023</w:t>
            </w:r>
          </w:p>
        </w:tc>
      </w:tr>
      <w:tr w:rsidR="009A0EDF" w:rsidRPr="00405DAF" w14:paraId="3AE2F389" w14:textId="77777777" w:rsidTr="005B161C">
        <w:trPr>
          <w:trHeight w:val="709"/>
          <w:jc w:val="center"/>
        </w:trPr>
        <w:tc>
          <w:tcPr>
            <w:tcW w:w="1838" w:type="dxa"/>
            <w:tcBorders>
              <w:left w:val="single" w:sz="4" w:space="0" w:color="auto"/>
            </w:tcBorders>
          </w:tcPr>
          <w:p w14:paraId="5DAA2EC3" w14:textId="77777777" w:rsidR="009A0EDF" w:rsidRPr="005B161C" w:rsidRDefault="00E423D3"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14ª</w:t>
            </w:r>
          </w:p>
        </w:tc>
        <w:tc>
          <w:tcPr>
            <w:tcW w:w="4961" w:type="dxa"/>
          </w:tcPr>
          <w:p w14:paraId="64D0D75D" w14:textId="77777777" w:rsidR="009A0EDF" w:rsidRPr="00EE62D4" w:rsidRDefault="008D78AD" w:rsidP="00EE62D4">
            <w:pPr>
              <w:pStyle w:val="Level3"/>
              <w:numPr>
                <w:ilvl w:val="0"/>
                <w:numId w:val="0"/>
              </w:numPr>
              <w:spacing w:line="240" w:lineRule="auto"/>
              <w:jc w:val="center"/>
              <w:rPr>
                <w:rFonts w:ascii="Trebuchet MS" w:hAnsi="Trebuchet MS"/>
                <w:sz w:val="24"/>
              </w:rPr>
            </w:pPr>
            <w:r w:rsidRPr="00EE62D4">
              <w:rPr>
                <w:rFonts w:ascii="Trebuchet MS" w:hAnsi="Trebuchet MS"/>
                <w:sz w:val="24"/>
              </w:rPr>
              <w:t>Data de Vencimento da Segunda Série</w:t>
            </w:r>
            <w:r w:rsidR="00E80709" w:rsidRPr="00EE62D4">
              <w:rPr>
                <w:rFonts w:ascii="Trebuchet MS" w:hAnsi="Trebuchet MS"/>
                <w:sz w:val="24"/>
              </w:rPr>
              <w:t xml:space="preserve"> / </w:t>
            </w:r>
            <w:r w:rsidR="00EE62D4">
              <w:rPr>
                <w:rFonts w:ascii="Trebuchet MS" w:hAnsi="Trebuchet MS"/>
                <w:sz w:val="24"/>
              </w:rPr>
              <w:t>05</w:t>
            </w:r>
            <w:r w:rsidR="00EE62D4" w:rsidRPr="00EE62D4">
              <w:rPr>
                <w:rFonts w:ascii="Trebuchet MS" w:hAnsi="Trebuchet MS"/>
                <w:sz w:val="24"/>
              </w:rPr>
              <w:t xml:space="preserve"> </w:t>
            </w:r>
            <w:r w:rsidR="00E80709" w:rsidRPr="00EE62D4">
              <w:rPr>
                <w:rFonts w:ascii="Trebuchet MS" w:hAnsi="Trebuchet MS"/>
                <w:sz w:val="24"/>
              </w:rPr>
              <w:t xml:space="preserve">de </w:t>
            </w:r>
            <w:r w:rsidR="00EE62D4">
              <w:rPr>
                <w:rFonts w:ascii="Trebuchet MS" w:hAnsi="Trebuchet MS"/>
                <w:sz w:val="24"/>
                <w:szCs w:val="24"/>
              </w:rPr>
              <w:t>agosto</w:t>
            </w:r>
            <w:r w:rsidR="00EE62D4" w:rsidRPr="00EE62D4" w:rsidDel="00EE62D4">
              <w:rPr>
                <w:rFonts w:ascii="Trebuchet MS" w:hAnsi="Trebuchet MS"/>
                <w:sz w:val="24"/>
              </w:rPr>
              <w:t xml:space="preserve"> </w:t>
            </w:r>
            <w:r w:rsidR="00E80709" w:rsidRPr="00EE62D4">
              <w:rPr>
                <w:rFonts w:ascii="Trebuchet MS" w:hAnsi="Trebuchet MS"/>
                <w:sz w:val="24"/>
              </w:rPr>
              <w:t>de 2023</w:t>
            </w:r>
          </w:p>
        </w:tc>
      </w:tr>
    </w:tbl>
    <w:p w14:paraId="2FA5A610" w14:textId="77777777" w:rsidR="00B27A75" w:rsidRPr="005B161C" w:rsidRDefault="00B27A75" w:rsidP="005B161C">
      <w:pPr>
        <w:pStyle w:val="Level2"/>
        <w:numPr>
          <w:ilvl w:val="0"/>
          <w:numId w:val="0"/>
        </w:numPr>
        <w:rPr>
          <w:rFonts w:ascii="Trebuchet MS" w:hAnsi="Trebuchet MS"/>
          <w:b/>
          <w:sz w:val="24"/>
        </w:rPr>
      </w:pPr>
    </w:p>
    <w:p w14:paraId="00E07EBF"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 xml:space="preserve">Forma de Subscrição e de Integralização e Preço de Integralização </w:t>
      </w:r>
    </w:p>
    <w:p w14:paraId="3F6B0B13" w14:textId="77777777" w:rsidR="000C5967"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 xml:space="preserve">As Debêntures serão subscritas e integralizadas de acordo com os procedimentos da B3, observado o Plano de Distribuição (conforme abaixo definido). O preço de subscrição das Debêntures </w:t>
      </w:r>
      <w:r w:rsidRPr="00405DAF">
        <w:rPr>
          <w:rFonts w:ascii="Trebuchet MS" w:hAnsi="Trebuchet MS"/>
          <w:b/>
          <w:sz w:val="24"/>
          <w:szCs w:val="24"/>
        </w:rPr>
        <w:t>(i)</w:t>
      </w:r>
      <w:r w:rsidRPr="00405DAF">
        <w:rPr>
          <w:rFonts w:ascii="Trebuchet MS" w:hAnsi="Trebuchet MS"/>
          <w:sz w:val="24"/>
          <w:szCs w:val="24"/>
        </w:rPr>
        <w:t xml:space="preserve"> na Data </w:t>
      </w:r>
      <w:r w:rsidR="00634F5E" w:rsidRPr="00405DAF">
        <w:rPr>
          <w:rFonts w:ascii="Trebuchet MS" w:hAnsi="Trebuchet MS"/>
          <w:sz w:val="24"/>
          <w:szCs w:val="24"/>
        </w:rPr>
        <w:t>da 1ª</w:t>
      </w:r>
      <w:r w:rsidRPr="00405DAF">
        <w:rPr>
          <w:rFonts w:ascii="Trebuchet MS" w:hAnsi="Trebuchet MS"/>
          <w:sz w:val="24"/>
          <w:szCs w:val="24"/>
        </w:rPr>
        <w:t xml:space="preserve"> Integralização, será o seu </w:t>
      </w:r>
      <w:r w:rsidR="00AB7495" w:rsidRPr="00405DAF">
        <w:rPr>
          <w:rFonts w:ascii="Trebuchet MS" w:hAnsi="Trebuchet MS"/>
          <w:sz w:val="24"/>
          <w:szCs w:val="24"/>
        </w:rPr>
        <w:t xml:space="preserve">respectivo </w:t>
      </w:r>
      <w:r w:rsidRPr="00405DAF">
        <w:rPr>
          <w:rFonts w:ascii="Trebuchet MS" w:hAnsi="Trebuchet MS"/>
          <w:sz w:val="24"/>
          <w:szCs w:val="24"/>
        </w:rPr>
        <w:t xml:space="preserve">Valor Nominal Unitário; e </w:t>
      </w:r>
      <w:r w:rsidRPr="00405DAF">
        <w:rPr>
          <w:rFonts w:ascii="Trebuchet MS" w:hAnsi="Trebuchet MS"/>
          <w:b/>
          <w:sz w:val="24"/>
          <w:szCs w:val="24"/>
        </w:rPr>
        <w:t>(ii)</w:t>
      </w:r>
      <w:r w:rsidRPr="00405DAF">
        <w:rPr>
          <w:rFonts w:ascii="Trebuchet MS" w:hAnsi="Trebuchet MS"/>
          <w:sz w:val="24"/>
          <w:szCs w:val="24"/>
        </w:rPr>
        <w:t xml:space="preserve"> nas Datas de Integralização posteriores à Data </w:t>
      </w:r>
      <w:r w:rsidR="00634F5E" w:rsidRPr="00405DAF">
        <w:rPr>
          <w:rFonts w:ascii="Trebuchet MS" w:hAnsi="Trebuchet MS"/>
          <w:sz w:val="24"/>
          <w:szCs w:val="24"/>
        </w:rPr>
        <w:t>da 1ª</w:t>
      </w:r>
      <w:r w:rsidRPr="00405DAF">
        <w:rPr>
          <w:rFonts w:ascii="Trebuchet MS" w:hAnsi="Trebuchet MS"/>
          <w:sz w:val="24"/>
          <w:szCs w:val="24"/>
        </w:rPr>
        <w:t xml:space="preserve"> Integralização</w:t>
      </w:r>
      <w:r w:rsidR="00AB7495" w:rsidRPr="00405DAF">
        <w:rPr>
          <w:rFonts w:ascii="Trebuchet MS" w:hAnsi="Trebuchet MS"/>
          <w:sz w:val="24"/>
          <w:szCs w:val="24"/>
        </w:rPr>
        <w:t xml:space="preserve">, </w:t>
      </w:r>
      <w:r w:rsidRPr="00405DAF">
        <w:rPr>
          <w:rFonts w:ascii="Trebuchet MS" w:hAnsi="Trebuchet MS"/>
          <w:sz w:val="24"/>
          <w:szCs w:val="24"/>
        </w:rPr>
        <w:t xml:space="preserve">será o </w:t>
      </w:r>
      <w:r w:rsidR="00AB7495" w:rsidRPr="00405DAF">
        <w:rPr>
          <w:rFonts w:ascii="Trebuchet MS" w:hAnsi="Trebuchet MS"/>
          <w:sz w:val="24"/>
          <w:szCs w:val="24"/>
        </w:rPr>
        <w:t xml:space="preserve">seu respectivo </w:t>
      </w:r>
      <w:r w:rsidRPr="00405DAF">
        <w:rPr>
          <w:rFonts w:ascii="Trebuchet MS" w:hAnsi="Trebuchet MS"/>
          <w:sz w:val="24"/>
          <w:szCs w:val="24"/>
        </w:rPr>
        <w:t xml:space="preserve">Valor Nominal Unitário, acrescido da </w:t>
      </w:r>
      <w:r w:rsidRPr="00405DAF">
        <w:rPr>
          <w:rFonts w:ascii="Trebuchet MS" w:hAnsi="Trebuchet MS"/>
          <w:sz w:val="24"/>
          <w:szCs w:val="24"/>
        </w:rPr>
        <w:lastRenderedPageBreak/>
        <w:t xml:space="preserve">Remuneração </w:t>
      </w:r>
      <w:r w:rsidR="004E73F8" w:rsidRPr="00405DAF">
        <w:rPr>
          <w:rFonts w:ascii="Trebuchet MS" w:hAnsi="Trebuchet MS"/>
          <w:sz w:val="24"/>
          <w:szCs w:val="24"/>
        </w:rPr>
        <w:t>correspondente</w:t>
      </w:r>
      <w:r w:rsidRPr="00405DAF">
        <w:rPr>
          <w:rFonts w:ascii="Trebuchet MS" w:hAnsi="Trebuchet MS"/>
          <w:sz w:val="24"/>
          <w:szCs w:val="24"/>
        </w:rPr>
        <w:t xml:space="preserve">, calculada </w:t>
      </w:r>
      <w:r w:rsidRPr="00405DAF">
        <w:rPr>
          <w:rFonts w:ascii="Trebuchet MS" w:hAnsi="Trebuchet MS"/>
          <w:i/>
          <w:sz w:val="24"/>
          <w:szCs w:val="24"/>
        </w:rPr>
        <w:t>pro rata temporis</w:t>
      </w:r>
      <w:r w:rsidRPr="00405DAF">
        <w:rPr>
          <w:rFonts w:ascii="Trebuchet MS" w:hAnsi="Trebuchet MS"/>
          <w:sz w:val="24"/>
          <w:szCs w:val="24"/>
        </w:rPr>
        <w:t xml:space="preserve"> desde a Data </w:t>
      </w:r>
      <w:r w:rsidR="00634F5E" w:rsidRPr="00405DAF">
        <w:rPr>
          <w:rFonts w:ascii="Trebuchet MS" w:hAnsi="Trebuchet MS"/>
          <w:sz w:val="24"/>
          <w:szCs w:val="24"/>
        </w:rPr>
        <w:t>da 1ª</w:t>
      </w:r>
      <w:r w:rsidRPr="00405DAF">
        <w:rPr>
          <w:rFonts w:ascii="Trebuchet MS" w:hAnsi="Trebuchet MS"/>
          <w:sz w:val="24"/>
          <w:szCs w:val="24"/>
        </w:rPr>
        <w:t xml:space="preserve"> Integralização até a data da efetiva integralização (“</w:t>
      </w:r>
      <w:r w:rsidRPr="00405DAF">
        <w:rPr>
          <w:rFonts w:ascii="Trebuchet MS" w:hAnsi="Trebuchet MS"/>
          <w:sz w:val="24"/>
          <w:szCs w:val="24"/>
          <w:u w:val="single"/>
        </w:rPr>
        <w:t>Preço de Integralização</w:t>
      </w:r>
      <w:r w:rsidRPr="00405DAF">
        <w:rPr>
          <w:rFonts w:ascii="Trebuchet MS" w:hAnsi="Trebuchet MS"/>
          <w:sz w:val="24"/>
          <w:szCs w:val="24"/>
        </w:rPr>
        <w:t>”).</w:t>
      </w:r>
      <w:r w:rsidR="000C5967" w:rsidRPr="00405DAF">
        <w:rPr>
          <w:rFonts w:ascii="Trebuchet MS" w:hAnsi="Trebuchet MS"/>
          <w:sz w:val="24"/>
          <w:szCs w:val="24"/>
        </w:rPr>
        <w:t xml:space="preserve"> A integralização das Debêntures será à vista e em moeda corrente nacional no ato da subscrição. O Preço de Integralização poderá ser acrescido de ágio ou deságio na respectivas Datas de Integralização, desde que garantido tratamento equânime aos investidores.</w:t>
      </w:r>
    </w:p>
    <w:p w14:paraId="0894BFC2" w14:textId="77777777" w:rsidR="00FC3CF1"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Para os fins desta Escritura de Emissão, define-se</w:t>
      </w:r>
      <w:r w:rsidR="00E80709">
        <w:rPr>
          <w:rFonts w:ascii="Trebuchet MS" w:hAnsi="Trebuchet MS"/>
          <w:sz w:val="24"/>
          <w:szCs w:val="24"/>
        </w:rPr>
        <w:t>:</w:t>
      </w:r>
      <w:r w:rsidRPr="00405DAF">
        <w:rPr>
          <w:rFonts w:ascii="Trebuchet MS" w:hAnsi="Trebuchet MS"/>
          <w:sz w:val="24"/>
          <w:szCs w:val="24"/>
        </w:rPr>
        <w:t xml:space="preserve"> </w:t>
      </w:r>
      <w:r w:rsidR="00FC3CF1" w:rsidRPr="00405DAF">
        <w:rPr>
          <w:rFonts w:ascii="Trebuchet MS" w:hAnsi="Trebuchet MS"/>
          <w:b/>
          <w:sz w:val="24"/>
          <w:szCs w:val="24"/>
        </w:rPr>
        <w:t>(i)</w:t>
      </w:r>
      <w:r w:rsidR="00FC3CF1" w:rsidRPr="00405DAF">
        <w:rPr>
          <w:rFonts w:ascii="Trebuchet MS" w:hAnsi="Trebuchet MS"/>
          <w:sz w:val="24"/>
          <w:szCs w:val="24"/>
        </w:rPr>
        <w:t xml:space="preserve"> “</w:t>
      </w:r>
      <w:r w:rsidR="00FC3CF1" w:rsidRPr="00405DAF">
        <w:rPr>
          <w:rFonts w:ascii="Trebuchet MS" w:hAnsi="Trebuchet MS"/>
          <w:sz w:val="24"/>
          <w:szCs w:val="24"/>
          <w:u w:val="single"/>
        </w:rPr>
        <w:t>Data da 1ª Integralização da Primeira Série</w:t>
      </w:r>
      <w:r w:rsidR="00FC3CF1" w:rsidRPr="00405DAF">
        <w:rPr>
          <w:rFonts w:ascii="Trebuchet MS" w:hAnsi="Trebuchet MS"/>
          <w:sz w:val="24"/>
          <w:szCs w:val="24"/>
        </w:rPr>
        <w:t xml:space="preserve">” a data em que ocorrerá a primeira subscrição e a integralização das Debêntures da Primeira Série; </w:t>
      </w:r>
      <w:r w:rsidR="00FC3CF1" w:rsidRPr="00405DAF">
        <w:rPr>
          <w:rFonts w:ascii="Trebuchet MS" w:hAnsi="Trebuchet MS"/>
          <w:b/>
          <w:sz w:val="24"/>
          <w:szCs w:val="24"/>
        </w:rPr>
        <w:t>(ii)</w:t>
      </w:r>
      <w:r w:rsidR="00FC3CF1" w:rsidRPr="00405DAF">
        <w:rPr>
          <w:rFonts w:ascii="Trebuchet MS" w:hAnsi="Trebuchet MS"/>
          <w:sz w:val="24"/>
          <w:szCs w:val="24"/>
        </w:rPr>
        <w:t xml:space="preserve"> “</w:t>
      </w:r>
      <w:r w:rsidR="00FC3CF1" w:rsidRPr="00405DAF">
        <w:rPr>
          <w:rFonts w:ascii="Trebuchet MS" w:hAnsi="Trebuchet MS"/>
          <w:sz w:val="24"/>
          <w:szCs w:val="24"/>
          <w:u w:val="single"/>
        </w:rPr>
        <w:t>Data da 1ª Integralização da Segunda Série</w:t>
      </w:r>
      <w:r w:rsidR="00FC3CF1" w:rsidRPr="00405DAF">
        <w:rPr>
          <w:rFonts w:ascii="Trebuchet MS" w:hAnsi="Trebuchet MS"/>
          <w:sz w:val="24"/>
          <w:szCs w:val="24"/>
        </w:rPr>
        <w:t>” a data em que ocorrerá a primeira subscrição e a integralização das Debêntures da Segunda Série</w:t>
      </w:r>
      <w:r w:rsidR="00E80709">
        <w:rPr>
          <w:rFonts w:ascii="Trebuchet MS" w:hAnsi="Trebuchet MS"/>
          <w:sz w:val="24"/>
          <w:szCs w:val="24"/>
        </w:rPr>
        <w:t xml:space="preserve">; e (iii) </w:t>
      </w:r>
      <w:r w:rsidR="00E80709" w:rsidRPr="00405DAF">
        <w:rPr>
          <w:rFonts w:ascii="Trebuchet MS" w:hAnsi="Trebuchet MS"/>
          <w:sz w:val="24"/>
          <w:szCs w:val="24"/>
        </w:rPr>
        <w:t>“</w:t>
      </w:r>
      <w:r w:rsidR="00E80709" w:rsidRPr="00405DAF">
        <w:rPr>
          <w:rFonts w:ascii="Trebuchet MS" w:hAnsi="Trebuchet MS"/>
          <w:sz w:val="24"/>
          <w:szCs w:val="24"/>
          <w:u w:val="single"/>
        </w:rPr>
        <w:t>Data da 1ª Integralização</w:t>
      </w:r>
      <w:r w:rsidR="00E80709" w:rsidRPr="00E80709">
        <w:rPr>
          <w:rFonts w:ascii="Trebuchet MS" w:hAnsi="Trebuchet MS"/>
          <w:sz w:val="24"/>
          <w:szCs w:val="24"/>
        </w:rPr>
        <w:t>”</w:t>
      </w:r>
      <w:r w:rsidR="00E80709">
        <w:rPr>
          <w:rFonts w:ascii="Trebuchet MS" w:hAnsi="Trebuchet MS"/>
          <w:sz w:val="24"/>
          <w:szCs w:val="24"/>
        </w:rPr>
        <w:t xml:space="preserve"> a data em que ocorrerá a primeira subscrição e a integralização das Debêntures</w:t>
      </w:r>
      <w:r w:rsidR="00FC3CF1" w:rsidRPr="00405DAF">
        <w:rPr>
          <w:rFonts w:ascii="Trebuchet MS" w:hAnsi="Trebuchet MS"/>
          <w:sz w:val="24"/>
          <w:szCs w:val="24"/>
        </w:rPr>
        <w:t>.</w:t>
      </w:r>
    </w:p>
    <w:p w14:paraId="4D8D2AFA" w14:textId="77777777" w:rsidR="00EA7EBC" w:rsidRPr="00F07E1C" w:rsidRDefault="00EA7EBC" w:rsidP="00B638AA">
      <w:pPr>
        <w:pStyle w:val="Level2"/>
        <w:numPr>
          <w:ilvl w:val="1"/>
          <w:numId w:val="4"/>
        </w:numPr>
        <w:rPr>
          <w:rFonts w:ascii="Trebuchet MS" w:hAnsi="Trebuchet MS"/>
          <w:b/>
          <w:sz w:val="24"/>
        </w:rPr>
      </w:pPr>
      <w:bookmarkStart w:id="70" w:name="_Ref18611311"/>
      <w:bookmarkStart w:id="71" w:name="_Ref459627090"/>
      <w:bookmarkStart w:id="72" w:name="_Ref459890389"/>
      <w:r w:rsidRPr="00F07E1C">
        <w:rPr>
          <w:rFonts w:ascii="Trebuchet MS" w:hAnsi="Trebuchet MS"/>
          <w:b/>
          <w:sz w:val="24"/>
          <w:szCs w:val="24"/>
        </w:rPr>
        <w:t>Liberação do Valor de Integralização das Debêntures</w:t>
      </w:r>
      <w:r w:rsidR="004F5287" w:rsidRPr="00F07E1C">
        <w:rPr>
          <w:rFonts w:ascii="Trebuchet MS" w:hAnsi="Trebuchet MS"/>
          <w:b/>
          <w:sz w:val="24"/>
          <w:szCs w:val="24"/>
        </w:rPr>
        <w:t xml:space="preserve"> </w:t>
      </w:r>
    </w:p>
    <w:p w14:paraId="3BB686D2" w14:textId="77777777" w:rsidR="00EA7EBC" w:rsidRPr="005B161C" w:rsidRDefault="00512309" w:rsidP="00061564">
      <w:pPr>
        <w:pStyle w:val="Level2"/>
        <w:numPr>
          <w:ilvl w:val="2"/>
          <w:numId w:val="4"/>
        </w:numPr>
        <w:rPr>
          <w:rFonts w:ascii="Trebuchet MS" w:hAnsi="Trebuchet MS"/>
          <w:i/>
          <w:sz w:val="24"/>
        </w:rPr>
      </w:pPr>
      <w:r>
        <w:rPr>
          <w:rFonts w:ascii="Trebuchet MS" w:hAnsi="Trebuchet MS"/>
          <w:sz w:val="24"/>
        </w:rPr>
        <w:t>O Coordenador Líder deverá creditar o</w:t>
      </w:r>
      <w:r w:rsidRPr="001409E2">
        <w:rPr>
          <w:rFonts w:ascii="Trebuchet MS" w:hAnsi="Trebuchet MS"/>
          <w:sz w:val="24"/>
        </w:rPr>
        <w:t xml:space="preserve">s </w:t>
      </w:r>
      <w:r w:rsidR="00EA7EBC" w:rsidRPr="001409E2">
        <w:rPr>
          <w:rFonts w:ascii="Trebuchet MS" w:hAnsi="Trebuchet MS"/>
          <w:sz w:val="24"/>
        </w:rPr>
        <w:t xml:space="preserve">recursos </w:t>
      </w:r>
      <w:r w:rsidR="00B27A75">
        <w:rPr>
          <w:rFonts w:ascii="Trebuchet MS" w:hAnsi="Trebuchet MS"/>
          <w:sz w:val="24"/>
        </w:rPr>
        <w:t xml:space="preserve">líquidos </w:t>
      </w:r>
      <w:r w:rsidR="00EA7EBC" w:rsidRPr="001409E2">
        <w:rPr>
          <w:rFonts w:ascii="Trebuchet MS" w:hAnsi="Trebuchet MS"/>
          <w:sz w:val="24"/>
        </w:rPr>
        <w:t>decorrentes da integralização das Debêntures</w:t>
      </w:r>
      <w:r w:rsidR="00641A41" w:rsidRPr="001409E2">
        <w:rPr>
          <w:rFonts w:ascii="Trebuchet MS" w:hAnsi="Trebuchet MS"/>
          <w:sz w:val="24"/>
        </w:rPr>
        <w:t xml:space="preserve"> </w:t>
      </w:r>
      <w:r w:rsidR="00544A7D">
        <w:rPr>
          <w:rFonts w:ascii="Trebuchet MS" w:hAnsi="Trebuchet MS"/>
          <w:sz w:val="24"/>
        </w:rPr>
        <w:t>diretamente</w:t>
      </w:r>
      <w:r w:rsidR="00EA7EBC" w:rsidRPr="001409E2">
        <w:rPr>
          <w:rFonts w:ascii="Trebuchet MS" w:hAnsi="Trebuchet MS"/>
          <w:sz w:val="24"/>
        </w:rPr>
        <w:t xml:space="preserve"> em conta vinculada de titularidade da Emissora</w:t>
      </w:r>
      <w:r w:rsidR="00C94D7E" w:rsidRPr="001409E2">
        <w:rPr>
          <w:rFonts w:ascii="Trebuchet MS" w:hAnsi="Trebuchet MS"/>
          <w:sz w:val="24"/>
        </w:rPr>
        <w:t xml:space="preserve">, </w:t>
      </w:r>
      <w:r w:rsidR="009D4D48" w:rsidRPr="001409E2">
        <w:rPr>
          <w:rFonts w:ascii="Trebuchet MS" w:hAnsi="Trebuchet MS"/>
          <w:sz w:val="24"/>
        </w:rPr>
        <w:t>devidamente identificada no Contrato de Cessão Fiduciária</w:t>
      </w:r>
      <w:r w:rsidR="00641A41" w:rsidRPr="001409E2">
        <w:rPr>
          <w:rFonts w:ascii="Trebuchet MS" w:hAnsi="Trebuchet MS"/>
          <w:sz w:val="24"/>
        </w:rPr>
        <w:t xml:space="preserve"> (“</w:t>
      </w:r>
      <w:r w:rsidR="00687E34" w:rsidRPr="001409E2">
        <w:rPr>
          <w:rFonts w:ascii="Trebuchet MS" w:hAnsi="Trebuchet MS"/>
          <w:sz w:val="24"/>
          <w:u w:val="single"/>
        </w:rPr>
        <w:t xml:space="preserve">Conta </w:t>
      </w:r>
      <w:r w:rsidR="009810B5" w:rsidRPr="001409E2">
        <w:rPr>
          <w:rFonts w:ascii="Trebuchet MS" w:hAnsi="Trebuchet MS"/>
          <w:sz w:val="24"/>
          <w:szCs w:val="24"/>
          <w:u w:val="single"/>
        </w:rPr>
        <w:t>Vinculada</w:t>
      </w:r>
      <w:r w:rsidR="00641A41" w:rsidRPr="001409E2">
        <w:rPr>
          <w:rFonts w:ascii="Trebuchet MS" w:hAnsi="Trebuchet MS"/>
          <w:sz w:val="24"/>
          <w:szCs w:val="24"/>
        </w:rPr>
        <w:t>”)</w:t>
      </w:r>
      <w:r w:rsidR="00E30BBE">
        <w:rPr>
          <w:rFonts w:ascii="Trebuchet MS" w:hAnsi="Trebuchet MS"/>
          <w:sz w:val="24"/>
          <w:szCs w:val="24"/>
        </w:rPr>
        <w:t>, qu</w:t>
      </w:r>
      <w:r w:rsidR="00DA2282" w:rsidRPr="001409E2">
        <w:rPr>
          <w:rFonts w:ascii="Trebuchet MS" w:hAnsi="Trebuchet MS"/>
          <w:sz w:val="24"/>
          <w:szCs w:val="24"/>
        </w:rPr>
        <w:t xml:space="preserve">e </w:t>
      </w:r>
      <w:r w:rsidR="009F6530" w:rsidRPr="001409E2">
        <w:rPr>
          <w:rFonts w:ascii="Trebuchet MS" w:hAnsi="Trebuchet MS"/>
          <w:sz w:val="24"/>
          <w:szCs w:val="24"/>
        </w:rPr>
        <w:t>serão cedidos</w:t>
      </w:r>
      <w:r w:rsidR="0055090E" w:rsidRPr="001409E2">
        <w:rPr>
          <w:rFonts w:ascii="Trebuchet MS" w:hAnsi="Trebuchet MS"/>
          <w:sz w:val="24"/>
          <w:szCs w:val="24"/>
        </w:rPr>
        <w:t xml:space="preserve"> fiduciariamente em garantia das Debêntures, sendo </w:t>
      </w:r>
      <w:r w:rsidR="00EC3670" w:rsidRPr="001409E2">
        <w:rPr>
          <w:rFonts w:ascii="Trebuchet MS" w:hAnsi="Trebuchet MS"/>
          <w:sz w:val="24"/>
          <w:szCs w:val="24"/>
        </w:rPr>
        <w:t xml:space="preserve">mantidos em Investimentos Permitidos e </w:t>
      </w:r>
      <w:r w:rsidR="0055090E" w:rsidRPr="001409E2">
        <w:rPr>
          <w:rFonts w:ascii="Trebuchet MS" w:hAnsi="Trebuchet MS"/>
          <w:sz w:val="24"/>
          <w:szCs w:val="24"/>
        </w:rPr>
        <w:t xml:space="preserve">liberados nos termos das Cláusulas </w:t>
      </w:r>
      <w:r w:rsidR="0055090E" w:rsidRPr="00DA2282">
        <w:rPr>
          <w:rFonts w:ascii="Trebuchet MS" w:hAnsi="Trebuchet MS"/>
          <w:sz w:val="24"/>
          <w:szCs w:val="24"/>
        </w:rPr>
        <w:t>5.1</w:t>
      </w:r>
      <w:r w:rsidR="00421B50" w:rsidRPr="00DA2282">
        <w:rPr>
          <w:rFonts w:ascii="Trebuchet MS" w:hAnsi="Trebuchet MS"/>
          <w:sz w:val="24"/>
          <w:szCs w:val="24"/>
        </w:rPr>
        <w:t>9</w:t>
      </w:r>
      <w:r w:rsidR="0055090E" w:rsidRPr="00DA2282">
        <w:rPr>
          <w:rFonts w:ascii="Trebuchet MS" w:hAnsi="Trebuchet MS"/>
          <w:sz w:val="24"/>
          <w:szCs w:val="24"/>
        </w:rPr>
        <w:t>.2 abaixo e seguintes</w:t>
      </w:r>
      <w:r w:rsidR="00EA7EBC" w:rsidRPr="00DA2282">
        <w:rPr>
          <w:rFonts w:ascii="Trebuchet MS" w:hAnsi="Trebuchet MS"/>
          <w:sz w:val="24"/>
          <w:szCs w:val="24"/>
        </w:rPr>
        <w:t>.</w:t>
      </w:r>
    </w:p>
    <w:p w14:paraId="645F037F" w14:textId="77777777" w:rsidR="00641A41" w:rsidRPr="00BC0FF4" w:rsidRDefault="00925A00" w:rsidP="00C40A69">
      <w:pPr>
        <w:pStyle w:val="PargrafodaLista"/>
        <w:numPr>
          <w:ilvl w:val="2"/>
          <w:numId w:val="4"/>
        </w:numPr>
        <w:rPr>
          <w:rFonts w:ascii="Trebuchet MS" w:eastAsia="TT108t00" w:hAnsi="Trebuchet MS"/>
        </w:rPr>
      </w:pPr>
      <w:r w:rsidRPr="00BC0FF4">
        <w:rPr>
          <w:rFonts w:ascii="Trebuchet MS" w:eastAsia="TT108t00" w:hAnsi="Trebuchet MS"/>
        </w:rPr>
        <w:t xml:space="preserve">Os recursos destinados </w:t>
      </w:r>
      <w:r>
        <w:rPr>
          <w:rFonts w:ascii="Trebuchet MS" w:eastAsia="TT108t00" w:hAnsi="Trebuchet MS" w:cs="Arial"/>
        </w:rPr>
        <w:t xml:space="preserve">ao </w:t>
      </w:r>
      <w:r w:rsidR="00DA2282">
        <w:rPr>
          <w:rFonts w:ascii="Trebuchet MS" w:eastAsia="TT108t00" w:hAnsi="Trebuchet MS" w:cs="Arial"/>
        </w:rPr>
        <w:t>Pagamento</w:t>
      </w:r>
      <w:r w:rsidR="00D85405">
        <w:rPr>
          <w:rFonts w:ascii="Trebuchet MS" w:eastAsia="TT108t00" w:hAnsi="Trebuchet MS"/>
        </w:rPr>
        <w:t xml:space="preserve"> </w:t>
      </w:r>
      <w:r w:rsidRPr="00BC0FF4">
        <w:rPr>
          <w:rFonts w:ascii="Trebuchet MS" w:eastAsia="TT108t00" w:hAnsi="Trebuchet MS"/>
        </w:rPr>
        <w:t>de Dívidas</w:t>
      </w:r>
      <w:r w:rsidR="00641A41" w:rsidRPr="00BC0FF4">
        <w:rPr>
          <w:rFonts w:ascii="Trebuchet MS" w:eastAsia="TT108t00" w:hAnsi="Trebuchet MS"/>
        </w:rPr>
        <w:t xml:space="preserve"> serão liberados diretamente para as contas correntes das instituições financeiras que figurem como credoras nos Contratos </w:t>
      </w:r>
      <w:r w:rsidR="003E2B0C">
        <w:rPr>
          <w:rFonts w:ascii="Trebuchet MS" w:eastAsia="TT108t00" w:hAnsi="Trebuchet MS"/>
        </w:rPr>
        <w:t>Financeiros</w:t>
      </w:r>
      <w:r w:rsidR="000946F8" w:rsidRPr="00BC0FF4">
        <w:rPr>
          <w:rFonts w:ascii="Trebuchet MS" w:hAnsi="Trebuchet MS"/>
        </w:rPr>
        <w:t>,</w:t>
      </w:r>
      <w:r w:rsidR="00641A41" w:rsidRPr="00BC0FF4">
        <w:rPr>
          <w:rFonts w:ascii="Trebuchet MS" w:eastAsia="TT108t00" w:hAnsi="Trebuchet MS"/>
        </w:rPr>
        <w:t xml:space="preserve"> de acordo com os seguintes procedimentos: </w:t>
      </w:r>
    </w:p>
    <w:p w14:paraId="2C161DD8" w14:textId="77777777" w:rsidR="00641A41" w:rsidRPr="00BC0FF4" w:rsidRDefault="00641A41" w:rsidP="00641A41">
      <w:pPr>
        <w:pStyle w:val="PargrafodaLista"/>
        <w:ind w:left="0"/>
        <w:rPr>
          <w:rFonts w:ascii="Trebuchet MS" w:eastAsia="TT108t00" w:hAnsi="Trebuchet MS"/>
        </w:rPr>
      </w:pPr>
    </w:p>
    <w:p w14:paraId="6783A0DD" w14:textId="77777777" w:rsidR="00641A41" w:rsidRPr="005B161C" w:rsidRDefault="00641A41" w:rsidP="005B161C">
      <w:pPr>
        <w:pStyle w:val="Level2"/>
        <w:numPr>
          <w:ilvl w:val="4"/>
          <w:numId w:val="4"/>
        </w:numPr>
        <w:tabs>
          <w:tab w:val="clear" w:pos="2721"/>
          <w:tab w:val="num" w:pos="1418"/>
        </w:tabs>
        <w:ind w:left="1418" w:hanging="709"/>
        <w:rPr>
          <w:rFonts w:ascii="Trebuchet MS" w:hAnsi="Trebuchet MS"/>
          <w:sz w:val="24"/>
        </w:rPr>
      </w:pPr>
      <w:r w:rsidRPr="00BC0FF4">
        <w:rPr>
          <w:rFonts w:ascii="Trebuchet MS" w:hAnsi="Trebuchet MS"/>
          <w:sz w:val="24"/>
        </w:rPr>
        <w:t xml:space="preserve">a Emissora enviará ao Agente Fiduciário, com cópia </w:t>
      </w:r>
      <w:r w:rsidR="00B27A75">
        <w:rPr>
          <w:rFonts w:ascii="Trebuchet MS" w:hAnsi="Trebuchet MS"/>
          <w:sz w:val="24"/>
          <w:szCs w:val="24"/>
        </w:rPr>
        <w:t>para o</w:t>
      </w:r>
      <w:r w:rsidR="00866951">
        <w:rPr>
          <w:rFonts w:ascii="Trebuchet MS" w:hAnsi="Trebuchet MS"/>
          <w:sz w:val="24"/>
          <w:szCs w:val="24"/>
        </w:rPr>
        <w:t xml:space="preserve"> </w:t>
      </w:r>
      <w:r w:rsidR="001409E2" w:rsidRPr="00765880">
        <w:rPr>
          <w:rFonts w:ascii="Trebuchet MS" w:hAnsi="Trebuchet MS"/>
          <w:b/>
          <w:sz w:val="24"/>
          <w:szCs w:val="24"/>
        </w:rPr>
        <w:t xml:space="preserve">ITAÚ UNIBANCO </w:t>
      </w:r>
      <w:r w:rsidR="00866951" w:rsidRPr="00BB04B8">
        <w:rPr>
          <w:rFonts w:ascii="Trebuchet MS" w:hAnsi="Trebuchet MS"/>
          <w:b/>
          <w:sz w:val="24"/>
        </w:rPr>
        <w:t>S.A.,</w:t>
      </w:r>
      <w:r w:rsidR="00866951" w:rsidRPr="00866951">
        <w:rPr>
          <w:rFonts w:ascii="Trebuchet MS" w:hAnsi="Trebuchet MS"/>
          <w:sz w:val="24"/>
          <w:szCs w:val="24"/>
        </w:rPr>
        <w:t xml:space="preserve"> instituição financeira, com sede na cidade e Estado d</w:t>
      </w:r>
      <w:r w:rsidR="001409E2">
        <w:rPr>
          <w:rFonts w:ascii="Trebuchet MS" w:hAnsi="Trebuchet MS"/>
          <w:sz w:val="24"/>
          <w:szCs w:val="24"/>
        </w:rPr>
        <w:t>e São Paulo</w:t>
      </w:r>
      <w:r w:rsidR="00866951" w:rsidRPr="00866951">
        <w:rPr>
          <w:rFonts w:ascii="Trebuchet MS" w:hAnsi="Trebuchet MS"/>
          <w:sz w:val="24"/>
          <w:szCs w:val="24"/>
        </w:rPr>
        <w:t xml:space="preserve">, </w:t>
      </w:r>
      <w:r w:rsidR="00866951" w:rsidRPr="001409E2">
        <w:rPr>
          <w:rFonts w:ascii="Trebuchet MS" w:hAnsi="Trebuchet MS"/>
          <w:sz w:val="24"/>
        </w:rPr>
        <w:t xml:space="preserve">na </w:t>
      </w:r>
      <w:r w:rsidR="001409E2" w:rsidRPr="001409E2">
        <w:rPr>
          <w:rFonts w:ascii="Trebuchet MS" w:hAnsi="Trebuchet MS"/>
          <w:sz w:val="24"/>
        </w:rPr>
        <w:t>Praça Alfredo Egydio de Souza Aranha, 100, Torre Olavo Setúbal</w:t>
      </w:r>
      <w:r w:rsidR="00866951" w:rsidRPr="00866951">
        <w:rPr>
          <w:rFonts w:ascii="Trebuchet MS" w:hAnsi="Trebuchet MS"/>
          <w:sz w:val="24"/>
          <w:szCs w:val="24"/>
        </w:rPr>
        <w:t>, inscrita no CNPJ/M</w:t>
      </w:r>
      <w:r w:rsidR="00A35700">
        <w:rPr>
          <w:rFonts w:ascii="Trebuchet MS" w:hAnsi="Trebuchet MS"/>
          <w:sz w:val="24"/>
          <w:szCs w:val="24"/>
        </w:rPr>
        <w:t>E</w:t>
      </w:r>
      <w:r w:rsidR="00866951" w:rsidRPr="00866951">
        <w:rPr>
          <w:rFonts w:ascii="Trebuchet MS" w:hAnsi="Trebuchet MS"/>
          <w:sz w:val="24"/>
          <w:szCs w:val="24"/>
        </w:rPr>
        <w:t xml:space="preserve"> sob o nº </w:t>
      </w:r>
      <w:r w:rsidR="001409E2" w:rsidRPr="001409E2">
        <w:rPr>
          <w:rFonts w:ascii="Trebuchet MS" w:hAnsi="Trebuchet MS"/>
          <w:sz w:val="24"/>
        </w:rPr>
        <w:t>60.701.190/0001-04</w:t>
      </w:r>
      <w:r w:rsidR="00866951" w:rsidRPr="00866951">
        <w:rPr>
          <w:rFonts w:ascii="Trebuchet MS" w:hAnsi="Trebuchet MS"/>
          <w:sz w:val="24"/>
          <w:szCs w:val="24"/>
        </w:rPr>
        <w:t xml:space="preserve"> (“</w:t>
      </w:r>
      <w:r w:rsidR="00866951" w:rsidRPr="00BC0FF4">
        <w:rPr>
          <w:rFonts w:ascii="Trebuchet MS" w:hAnsi="Trebuchet MS"/>
          <w:sz w:val="24"/>
          <w:u w:val="single"/>
        </w:rPr>
        <w:t>Banco Custodiante</w:t>
      </w:r>
      <w:r w:rsidR="00866951">
        <w:rPr>
          <w:rFonts w:ascii="Trebuchet MS" w:hAnsi="Trebuchet MS"/>
          <w:sz w:val="24"/>
          <w:szCs w:val="24"/>
        </w:rPr>
        <w:t>”)</w:t>
      </w:r>
      <w:r w:rsidRPr="009810B5">
        <w:rPr>
          <w:rFonts w:ascii="Trebuchet MS" w:hAnsi="Trebuchet MS"/>
          <w:sz w:val="24"/>
          <w:szCs w:val="24"/>
        </w:rPr>
        <w:t>,</w:t>
      </w:r>
      <w:r w:rsidRPr="00BC0FF4">
        <w:rPr>
          <w:rFonts w:ascii="Trebuchet MS" w:hAnsi="Trebuchet MS"/>
          <w:sz w:val="24"/>
        </w:rPr>
        <w:t xml:space="preserve"> notificação na forma e no prazo previstos na Cláusula 5.</w:t>
      </w:r>
      <w:r w:rsidRPr="00866951">
        <w:rPr>
          <w:rFonts w:ascii="Trebuchet MS" w:hAnsi="Trebuchet MS"/>
          <w:sz w:val="24"/>
          <w:szCs w:val="24"/>
        </w:rPr>
        <w:t>1</w:t>
      </w:r>
      <w:r w:rsidR="00852FB4" w:rsidRPr="00866951">
        <w:rPr>
          <w:rFonts w:ascii="Trebuchet MS" w:hAnsi="Trebuchet MS"/>
          <w:sz w:val="24"/>
          <w:szCs w:val="24"/>
        </w:rPr>
        <w:t>9</w:t>
      </w:r>
      <w:r w:rsidR="00866951" w:rsidRPr="00866951">
        <w:rPr>
          <w:rFonts w:ascii="Trebuchet MS" w:hAnsi="Trebuchet MS"/>
          <w:sz w:val="24"/>
          <w:szCs w:val="24"/>
        </w:rPr>
        <w:t>.</w:t>
      </w:r>
      <w:r w:rsidR="008E048A">
        <w:rPr>
          <w:rFonts w:ascii="Trebuchet MS" w:hAnsi="Trebuchet MS"/>
          <w:sz w:val="24"/>
          <w:szCs w:val="24"/>
        </w:rPr>
        <w:t>3</w:t>
      </w:r>
      <w:r w:rsidRPr="00BC0FF4">
        <w:rPr>
          <w:rFonts w:ascii="Trebuchet MS" w:hAnsi="Trebuchet MS"/>
          <w:sz w:val="24"/>
        </w:rPr>
        <w:t xml:space="preserve">, para que o Agente Fiduciário autorize a transferência de recursos da Conta </w:t>
      </w:r>
      <w:r w:rsidR="009D4D48" w:rsidRPr="00BC0FF4">
        <w:rPr>
          <w:rFonts w:ascii="Trebuchet MS" w:hAnsi="Trebuchet MS"/>
          <w:sz w:val="24"/>
        </w:rPr>
        <w:t>Vinculada</w:t>
      </w:r>
      <w:r w:rsidRPr="00BC0FF4">
        <w:rPr>
          <w:rFonts w:ascii="Trebuchet MS" w:hAnsi="Trebuchet MS"/>
          <w:sz w:val="24"/>
        </w:rPr>
        <w:t xml:space="preserve"> para a respectiva conta de pagamento, dos valores necessários para a amortização e/ou liquidação do(s) Contrato(s) </w:t>
      </w:r>
      <w:r w:rsidR="003E2B0C">
        <w:rPr>
          <w:rFonts w:ascii="Trebuchet MS" w:hAnsi="Trebuchet MS"/>
          <w:sz w:val="24"/>
        </w:rPr>
        <w:t>Financeiro</w:t>
      </w:r>
      <w:r w:rsidR="004F5287">
        <w:rPr>
          <w:rFonts w:ascii="Trebuchet MS" w:hAnsi="Trebuchet MS"/>
          <w:sz w:val="24"/>
        </w:rPr>
        <w:t>(s)</w:t>
      </w:r>
      <w:r w:rsidRPr="00BC0FF4">
        <w:rPr>
          <w:rFonts w:ascii="Trebuchet MS" w:hAnsi="Trebuchet MS"/>
          <w:sz w:val="24"/>
        </w:rPr>
        <w:t xml:space="preserve"> em questão;</w:t>
      </w:r>
      <w:r w:rsidRPr="005B161C">
        <w:rPr>
          <w:rFonts w:ascii="Trebuchet MS" w:hAnsi="Trebuchet MS"/>
          <w:sz w:val="24"/>
        </w:rPr>
        <w:t xml:space="preserve"> </w:t>
      </w:r>
    </w:p>
    <w:p w14:paraId="3FBF1D5F" w14:textId="77777777" w:rsidR="00766214" w:rsidRPr="005B161C" w:rsidRDefault="00641A41" w:rsidP="005B161C">
      <w:pPr>
        <w:pStyle w:val="Level2"/>
        <w:numPr>
          <w:ilvl w:val="4"/>
          <w:numId w:val="4"/>
        </w:numPr>
        <w:tabs>
          <w:tab w:val="clear" w:pos="2721"/>
          <w:tab w:val="num" w:pos="1418"/>
        </w:tabs>
        <w:ind w:left="1418" w:hanging="709"/>
        <w:rPr>
          <w:rFonts w:ascii="Trebuchet MS" w:hAnsi="Trebuchet MS"/>
          <w:sz w:val="24"/>
        </w:rPr>
      </w:pPr>
      <w:r w:rsidRPr="005B161C">
        <w:rPr>
          <w:rFonts w:ascii="Trebuchet MS" w:hAnsi="Trebuchet MS"/>
          <w:sz w:val="24"/>
        </w:rPr>
        <w:t xml:space="preserve">no prazo de até </w:t>
      </w:r>
      <w:r w:rsidR="0019463F" w:rsidRPr="005B161C">
        <w:rPr>
          <w:rFonts w:ascii="Trebuchet MS" w:hAnsi="Trebuchet MS"/>
          <w:sz w:val="24"/>
        </w:rPr>
        <w:t xml:space="preserve">1 </w:t>
      </w:r>
      <w:r w:rsidRPr="005B161C">
        <w:rPr>
          <w:rFonts w:ascii="Trebuchet MS" w:hAnsi="Trebuchet MS"/>
          <w:sz w:val="24"/>
        </w:rPr>
        <w:t>(</w:t>
      </w:r>
      <w:r w:rsidR="0019463F" w:rsidRPr="005B161C">
        <w:rPr>
          <w:rFonts w:ascii="Trebuchet MS" w:hAnsi="Trebuchet MS"/>
          <w:sz w:val="24"/>
        </w:rPr>
        <w:t>um</w:t>
      </w:r>
      <w:r w:rsidRPr="005B161C">
        <w:rPr>
          <w:rFonts w:ascii="Trebuchet MS" w:hAnsi="Trebuchet MS"/>
          <w:sz w:val="24"/>
        </w:rPr>
        <w:t xml:space="preserve">) Dia </w:t>
      </w:r>
      <w:r w:rsidR="0019463F" w:rsidRPr="005B161C">
        <w:rPr>
          <w:rFonts w:ascii="Trebuchet MS" w:hAnsi="Trebuchet MS"/>
          <w:sz w:val="24"/>
        </w:rPr>
        <w:t xml:space="preserve">Útil </w:t>
      </w:r>
      <w:r w:rsidRPr="005B161C">
        <w:rPr>
          <w:rFonts w:ascii="Trebuchet MS" w:hAnsi="Trebuchet MS"/>
          <w:sz w:val="24"/>
        </w:rPr>
        <w:t xml:space="preserve">contado do recebimento da notificação referida no item (i) acima, o Agente Fiduciário determinará ao Banco Custodiante que transfira os recursos solicitados pela Emissora à </w:t>
      </w:r>
      <w:r w:rsidRPr="005B161C">
        <w:rPr>
          <w:rFonts w:ascii="Trebuchet MS" w:hAnsi="Trebuchet MS"/>
          <w:sz w:val="24"/>
        </w:rPr>
        <w:lastRenderedPageBreak/>
        <w:t>respectiva conta de pagamento (“</w:t>
      </w:r>
      <w:r w:rsidRPr="005B161C">
        <w:rPr>
          <w:rFonts w:ascii="Trebuchet MS" w:hAnsi="Trebuchet MS"/>
          <w:sz w:val="24"/>
          <w:u w:val="single"/>
        </w:rPr>
        <w:t xml:space="preserve">Liberação para </w:t>
      </w:r>
      <w:r w:rsidR="009D4D48" w:rsidRPr="005B161C">
        <w:rPr>
          <w:rFonts w:ascii="Trebuchet MS" w:hAnsi="Trebuchet MS"/>
          <w:sz w:val="24"/>
          <w:u w:val="single"/>
        </w:rPr>
        <w:t>Pagamento</w:t>
      </w:r>
      <w:r w:rsidR="000F39D4" w:rsidRPr="005B161C">
        <w:rPr>
          <w:rFonts w:ascii="Trebuchet MS" w:hAnsi="Trebuchet MS"/>
          <w:sz w:val="24"/>
          <w:u w:val="single"/>
        </w:rPr>
        <w:t xml:space="preserve"> </w:t>
      </w:r>
      <w:r w:rsidR="000F39D4">
        <w:rPr>
          <w:rFonts w:ascii="Trebuchet MS" w:hAnsi="Trebuchet MS"/>
          <w:sz w:val="24"/>
          <w:szCs w:val="24"/>
          <w:u w:val="single"/>
        </w:rPr>
        <w:t>de Dívida</w:t>
      </w:r>
      <w:r w:rsidRPr="009810B5">
        <w:rPr>
          <w:rFonts w:ascii="Trebuchet MS" w:hAnsi="Trebuchet MS"/>
          <w:sz w:val="24"/>
          <w:szCs w:val="24"/>
        </w:rPr>
        <w:t>”)</w:t>
      </w:r>
      <w:r w:rsidR="00522783">
        <w:rPr>
          <w:rFonts w:ascii="Trebuchet MS" w:hAnsi="Trebuchet MS"/>
          <w:sz w:val="24"/>
          <w:szCs w:val="24"/>
        </w:rPr>
        <w:t>;</w:t>
      </w:r>
      <w:r w:rsidR="00766214">
        <w:rPr>
          <w:rFonts w:ascii="Trebuchet MS" w:hAnsi="Trebuchet MS"/>
          <w:sz w:val="24"/>
          <w:szCs w:val="24"/>
        </w:rPr>
        <w:t xml:space="preserve"> </w:t>
      </w:r>
      <w:r w:rsidR="00522783" w:rsidRPr="005B161C">
        <w:rPr>
          <w:rFonts w:ascii="Trebuchet MS" w:hAnsi="Trebuchet MS"/>
          <w:sz w:val="24"/>
        </w:rPr>
        <w:t>e</w:t>
      </w:r>
    </w:p>
    <w:p w14:paraId="21D68C3F" w14:textId="77777777" w:rsidR="00522783" w:rsidRPr="005B161C" w:rsidRDefault="00522783" w:rsidP="005B161C">
      <w:pPr>
        <w:pStyle w:val="Level2"/>
        <w:numPr>
          <w:ilvl w:val="4"/>
          <w:numId w:val="4"/>
        </w:numPr>
        <w:tabs>
          <w:tab w:val="clear" w:pos="2721"/>
          <w:tab w:val="num" w:pos="1418"/>
          <w:tab w:val="num" w:pos="1560"/>
        </w:tabs>
        <w:ind w:left="1418" w:hanging="709"/>
        <w:rPr>
          <w:rFonts w:ascii="Trebuchet MS" w:hAnsi="Trebuchet MS"/>
          <w:sz w:val="24"/>
        </w:rPr>
      </w:pPr>
      <w:r w:rsidRPr="005B161C">
        <w:rPr>
          <w:rFonts w:ascii="Trebuchet MS" w:hAnsi="Trebuchet MS"/>
          <w:sz w:val="24"/>
          <w:szCs w:val="24"/>
        </w:rPr>
        <w:t xml:space="preserve">no prazo de até </w:t>
      </w:r>
      <w:r w:rsidR="000F39D4" w:rsidRPr="008E048A">
        <w:rPr>
          <w:rFonts w:ascii="Trebuchet MS" w:hAnsi="Trebuchet MS"/>
          <w:sz w:val="24"/>
          <w:szCs w:val="24"/>
        </w:rPr>
        <w:t xml:space="preserve">5 </w:t>
      </w:r>
      <w:r w:rsidRPr="008E048A">
        <w:rPr>
          <w:rFonts w:ascii="Trebuchet MS" w:hAnsi="Trebuchet MS"/>
          <w:sz w:val="24"/>
          <w:szCs w:val="24"/>
        </w:rPr>
        <w:t>(</w:t>
      </w:r>
      <w:r w:rsidR="000F39D4" w:rsidRPr="008E048A">
        <w:rPr>
          <w:rFonts w:ascii="Trebuchet MS" w:hAnsi="Trebuchet MS"/>
          <w:sz w:val="24"/>
          <w:szCs w:val="24"/>
        </w:rPr>
        <w:t>cinco</w:t>
      </w:r>
      <w:r w:rsidRPr="008E048A">
        <w:rPr>
          <w:rFonts w:ascii="Trebuchet MS" w:hAnsi="Trebuchet MS"/>
          <w:sz w:val="24"/>
          <w:szCs w:val="24"/>
        </w:rPr>
        <w:t>) Dia</w:t>
      </w:r>
      <w:r w:rsidR="000F39D4" w:rsidRPr="008E048A">
        <w:rPr>
          <w:rFonts w:ascii="Trebuchet MS" w:hAnsi="Trebuchet MS"/>
          <w:sz w:val="24"/>
          <w:szCs w:val="24"/>
        </w:rPr>
        <w:t>s</w:t>
      </w:r>
      <w:r w:rsidRPr="008E048A">
        <w:rPr>
          <w:rFonts w:ascii="Trebuchet MS" w:hAnsi="Trebuchet MS"/>
          <w:sz w:val="24"/>
          <w:szCs w:val="24"/>
        </w:rPr>
        <w:t xml:space="preserve"> Út</w:t>
      </w:r>
      <w:r w:rsidR="000F39D4" w:rsidRPr="008E048A">
        <w:rPr>
          <w:rFonts w:ascii="Trebuchet MS" w:hAnsi="Trebuchet MS"/>
          <w:sz w:val="24"/>
          <w:szCs w:val="24"/>
        </w:rPr>
        <w:t>eis</w:t>
      </w:r>
      <w:r w:rsidRPr="005B161C">
        <w:rPr>
          <w:rFonts w:ascii="Trebuchet MS" w:hAnsi="Trebuchet MS"/>
          <w:sz w:val="24"/>
          <w:szCs w:val="24"/>
        </w:rPr>
        <w:t xml:space="preserve"> contado</w:t>
      </w:r>
      <w:r w:rsidR="000F39D4" w:rsidRPr="005B161C">
        <w:rPr>
          <w:rFonts w:ascii="Trebuchet MS" w:hAnsi="Trebuchet MS"/>
          <w:sz w:val="24"/>
          <w:szCs w:val="24"/>
        </w:rPr>
        <w:t>s</w:t>
      </w:r>
      <w:r w:rsidRPr="005B161C">
        <w:rPr>
          <w:rFonts w:ascii="Trebuchet MS" w:hAnsi="Trebuchet MS"/>
          <w:sz w:val="24"/>
          <w:szCs w:val="24"/>
        </w:rPr>
        <w:t xml:space="preserve"> da transferência mencionada no item (ii) acima, </w:t>
      </w:r>
      <w:r w:rsidR="000F39D4" w:rsidRPr="008E048A">
        <w:rPr>
          <w:rFonts w:ascii="Trebuchet MS" w:hAnsi="Trebuchet MS"/>
          <w:sz w:val="24"/>
          <w:szCs w:val="24"/>
        </w:rPr>
        <w:t>a Emissora deverá encaminhar ao</w:t>
      </w:r>
      <w:r w:rsidR="000F39D4" w:rsidRPr="005B161C">
        <w:rPr>
          <w:rFonts w:ascii="Trebuchet MS" w:hAnsi="Trebuchet MS"/>
          <w:sz w:val="24"/>
          <w:szCs w:val="24"/>
        </w:rPr>
        <w:t xml:space="preserve"> </w:t>
      </w:r>
      <w:r w:rsidRPr="005B161C">
        <w:rPr>
          <w:rFonts w:ascii="Trebuchet MS" w:hAnsi="Trebuchet MS"/>
          <w:sz w:val="24"/>
          <w:szCs w:val="24"/>
        </w:rPr>
        <w:t xml:space="preserve">Agente Fiduciário </w:t>
      </w:r>
      <w:r w:rsidR="003F7949" w:rsidRPr="008E048A">
        <w:rPr>
          <w:rFonts w:ascii="Trebuchet MS" w:hAnsi="Trebuchet MS"/>
          <w:sz w:val="24"/>
          <w:szCs w:val="24"/>
        </w:rPr>
        <w:t>um extrato das parcelas amortizadas, um</w:t>
      </w:r>
      <w:r w:rsidR="003F7949" w:rsidRPr="005B161C">
        <w:rPr>
          <w:rFonts w:ascii="Trebuchet MS" w:hAnsi="Trebuchet MS"/>
          <w:sz w:val="24"/>
          <w:szCs w:val="24"/>
        </w:rPr>
        <w:t xml:space="preserve"> </w:t>
      </w:r>
      <w:r w:rsidRPr="005B161C">
        <w:rPr>
          <w:rFonts w:ascii="Trebuchet MS" w:hAnsi="Trebuchet MS"/>
          <w:sz w:val="24"/>
          <w:szCs w:val="24"/>
        </w:rPr>
        <w:t xml:space="preserve">comprovante de </w:t>
      </w:r>
      <w:r w:rsidR="003F7949" w:rsidRPr="005B161C">
        <w:rPr>
          <w:rFonts w:ascii="Trebuchet MS" w:hAnsi="Trebuchet MS"/>
          <w:sz w:val="24"/>
          <w:szCs w:val="24"/>
        </w:rPr>
        <w:t>pagamento</w:t>
      </w:r>
      <w:r w:rsidR="003F7949">
        <w:rPr>
          <w:rFonts w:ascii="Trebuchet MS" w:hAnsi="Trebuchet MS"/>
          <w:sz w:val="24"/>
        </w:rPr>
        <w:t xml:space="preserve"> </w:t>
      </w:r>
      <w:r w:rsidR="000F39D4">
        <w:rPr>
          <w:rFonts w:ascii="Trebuchet MS" w:hAnsi="Trebuchet MS"/>
          <w:sz w:val="24"/>
        </w:rPr>
        <w:t xml:space="preserve">e/ou </w:t>
      </w:r>
      <w:r w:rsidR="003F7949">
        <w:rPr>
          <w:rFonts w:ascii="Trebuchet MS" w:hAnsi="Trebuchet MS"/>
          <w:sz w:val="24"/>
        </w:rPr>
        <w:t xml:space="preserve">um </w:t>
      </w:r>
      <w:r w:rsidR="000F39D4">
        <w:rPr>
          <w:rFonts w:ascii="Trebuchet MS" w:hAnsi="Trebuchet MS"/>
          <w:sz w:val="24"/>
        </w:rPr>
        <w:t>termo de quitação</w:t>
      </w:r>
      <w:r w:rsidR="000F39D4" w:rsidRPr="005B161C">
        <w:rPr>
          <w:rFonts w:ascii="Trebuchet MS" w:hAnsi="Trebuchet MS"/>
          <w:sz w:val="24"/>
        </w:rPr>
        <w:t xml:space="preserve"> </w:t>
      </w:r>
      <w:r w:rsidR="003F7949" w:rsidRPr="005B161C">
        <w:rPr>
          <w:rFonts w:ascii="Trebuchet MS" w:hAnsi="Trebuchet MS"/>
          <w:sz w:val="24"/>
        </w:rPr>
        <w:t xml:space="preserve">que </w:t>
      </w:r>
      <w:r w:rsidR="003F7949">
        <w:rPr>
          <w:rFonts w:ascii="Trebuchet MS" w:hAnsi="Trebuchet MS"/>
          <w:sz w:val="24"/>
        </w:rPr>
        <w:t xml:space="preserve">demonstre que o valor </w:t>
      </w:r>
      <w:r w:rsidR="003E2B0C">
        <w:rPr>
          <w:rFonts w:ascii="Trebuchet MS" w:hAnsi="Trebuchet MS"/>
          <w:sz w:val="24"/>
        </w:rPr>
        <w:t>decorrente</w:t>
      </w:r>
      <w:r w:rsidR="003F7949">
        <w:rPr>
          <w:rFonts w:ascii="Trebuchet MS" w:hAnsi="Trebuchet MS"/>
          <w:sz w:val="24"/>
        </w:rPr>
        <w:t xml:space="preserve"> </w:t>
      </w:r>
      <w:r w:rsidR="003E2B0C">
        <w:rPr>
          <w:rFonts w:ascii="Trebuchet MS" w:hAnsi="Trebuchet MS"/>
          <w:sz w:val="24"/>
        </w:rPr>
        <w:t>da</w:t>
      </w:r>
      <w:r w:rsidR="003F7949">
        <w:rPr>
          <w:rFonts w:ascii="Trebuchet MS" w:hAnsi="Trebuchet MS"/>
          <w:sz w:val="24"/>
        </w:rPr>
        <w:t xml:space="preserve"> Liberação para Pagamento de Dívida foi efetivamente utilizado para a amortização ou liquidação do </w:t>
      </w:r>
      <w:r w:rsidR="004473F5">
        <w:rPr>
          <w:rFonts w:ascii="Trebuchet MS" w:hAnsi="Trebuchet MS"/>
          <w:sz w:val="24"/>
        </w:rPr>
        <w:t>C</w:t>
      </w:r>
      <w:r w:rsidR="003F7949">
        <w:rPr>
          <w:rFonts w:ascii="Trebuchet MS" w:hAnsi="Trebuchet MS"/>
          <w:sz w:val="24"/>
        </w:rPr>
        <w:t xml:space="preserve">ontrato </w:t>
      </w:r>
      <w:r w:rsidR="004473F5">
        <w:rPr>
          <w:rFonts w:ascii="Trebuchet MS" w:hAnsi="Trebuchet MS"/>
          <w:sz w:val="24"/>
        </w:rPr>
        <w:t>Financeiro</w:t>
      </w:r>
      <w:r w:rsidR="004473F5" w:rsidRPr="005B161C">
        <w:rPr>
          <w:rFonts w:ascii="Trebuchet MS" w:hAnsi="Trebuchet MS"/>
          <w:sz w:val="24"/>
        </w:rPr>
        <w:t xml:space="preserve"> </w:t>
      </w:r>
      <w:r w:rsidR="003F7949" w:rsidRPr="005B161C">
        <w:rPr>
          <w:rFonts w:ascii="Trebuchet MS" w:hAnsi="Trebuchet MS"/>
          <w:sz w:val="24"/>
        </w:rPr>
        <w:t xml:space="preserve">em </w:t>
      </w:r>
      <w:r w:rsidR="003F7949">
        <w:rPr>
          <w:rFonts w:ascii="Trebuchet MS" w:hAnsi="Trebuchet MS"/>
          <w:sz w:val="24"/>
        </w:rPr>
        <w:t>questão</w:t>
      </w:r>
      <w:r w:rsidRPr="00EE2B87">
        <w:rPr>
          <w:rFonts w:ascii="Trebuchet MS" w:hAnsi="Trebuchet MS"/>
          <w:sz w:val="24"/>
        </w:rPr>
        <w:t>.</w:t>
      </w:r>
    </w:p>
    <w:p w14:paraId="3ECF1258" w14:textId="77777777" w:rsidR="00EE2B87" w:rsidRPr="009F2D0B" w:rsidRDefault="00866951" w:rsidP="008E048A">
      <w:pPr>
        <w:pStyle w:val="PargrafodaLista"/>
        <w:numPr>
          <w:ilvl w:val="2"/>
          <w:numId w:val="4"/>
        </w:numPr>
        <w:spacing w:after="140"/>
        <w:rPr>
          <w:rFonts w:ascii="Trebuchet MS" w:eastAsia="TT108t00" w:hAnsi="Trebuchet MS"/>
        </w:rPr>
      </w:pPr>
      <w:r w:rsidRPr="009F2D0B">
        <w:rPr>
          <w:rFonts w:ascii="Trebuchet MS" w:eastAsia="TT108t00" w:hAnsi="Trebuchet MS"/>
        </w:rPr>
        <w:t>A realização de cada uma das Liberações para Pagamento</w:t>
      </w:r>
      <w:r w:rsidRPr="009F2D0B">
        <w:rPr>
          <w:rFonts w:ascii="Trebuchet MS" w:eastAsia="TT108t00" w:hAnsi="Trebuchet MS" w:cs="Arial"/>
        </w:rPr>
        <w:t xml:space="preserve">, previstas </w:t>
      </w:r>
      <w:r w:rsidRPr="00EE2B87">
        <w:rPr>
          <w:rFonts w:ascii="Trebuchet MS" w:eastAsia="TT108t00" w:hAnsi="Trebuchet MS" w:cs="Arial"/>
        </w:rPr>
        <w:t>na cláusula 5.19</w:t>
      </w:r>
      <w:r w:rsidR="00B27A75">
        <w:rPr>
          <w:rFonts w:ascii="Trebuchet MS" w:eastAsia="TT108t00" w:hAnsi="Trebuchet MS" w:cs="Arial"/>
        </w:rPr>
        <w:t>.2</w:t>
      </w:r>
      <w:r w:rsidRPr="00EE2B87">
        <w:rPr>
          <w:rFonts w:ascii="Trebuchet MS" w:eastAsia="TT108t00" w:hAnsi="Trebuchet MS" w:cs="Arial"/>
        </w:rPr>
        <w:t xml:space="preserve"> </w:t>
      </w:r>
      <w:r w:rsidRPr="009F2D0B">
        <w:rPr>
          <w:rFonts w:ascii="Trebuchet MS" w:eastAsia="TT108t00" w:hAnsi="Trebuchet MS" w:cs="Arial"/>
        </w:rPr>
        <w:t>acima,</w:t>
      </w:r>
      <w:r w:rsidRPr="009F2D0B">
        <w:rPr>
          <w:rFonts w:ascii="Trebuchet MS" w:eastAsia="TT108t00" w:hAnsi="Trebuchet MS"/>
        </w:rPr>
        <w:t xml:space="preserve"> se dará mediante solicitação e declaração escrita da Emissora ao Agente Fiduciário, na forma </w:t>
      </w:r>
      <w:r w:rsidRPr="009F2D0B">
        <w:rPr>
          <w:rFonts w:ascii="Trebuchet MS" w:eastAsia="TT108t00" w:hAnsi="Trebuchet MS" w:cs="Arial"/>
        </w:rPr>
        <w:t xml:space="preserve">do </w:t>
      </w:r>
      <w:r w:rsidRPr="009F2D0B">
        <w:rPr>
          <w:rFonts w:ascii="Trebuchet MS" w:eastAsia="TT108t00" w:hAnsi="Trebuchet MS" w:cs="Arial"/>
          <w:b/>
        </w:rPr>
        <w:t>Anexo</w:t>
      </w:r>
      <w:r w:rsidRPr="009F2D0B">
        <w:rPr>
          <w:rFonts w:ascii="Trebuchet MS" w:eastAsia="TT108t00" w:hAnsi="Trebuchet MS"/>
          <w:b/>
        </w:rPr>
        <w:t xml:space="preserve"> </w:t>
      </w:r>
      <w:r w:rsidR="00CB4713">
        <w:rPr>
          <w:rFonts w:ascii="Trebuchet MS" w:eastAsia="TT108t00" w:hAnsi="Trebuchet MS"/>
          <w:b/>
        </w:rPr>
        <w:t>I</w:t>
      </w:r>
      <w:r w:rsidRPr="009F2D0B">
        <w:rPr>
          <w:rFonts w:ascii="Trebuchet MS" w:eastAsia="TT108t00" w:hAnsi="Trebuchet MS"/>
          <w:b/>
        </w:rPr>
        <w:t>II</w:t>
      </w:r>
      <w:r w:rsidRPr="009F2D0B">
        <w:rPr>
          <w:rFonts w:ascii="Trebuchet MS" w:eastAsia="TT108t00" w:hAnsi="Trebuchet MS" w:cs="Arial"/>
          <w:b/>
        </w:rPr>
        <w:t xml:space="preserve"> </w:t>
      </w:r>
      <w:r w:rsidRPr="009F2D0B">
        <w:rPr>
          <w:rFonts w:ascii="Trebuchet MS" w:eastAsia="TT108t00" w:hAnsi="Trebuchet MS" w:cs="Arial"/>
        </w:rPr>
        <w:t xml:space="preserve">desta Escritura de Emissão, </w:t>
      </w:r>
      <w:r w:rsidRPr="009F2D0B">
        <w:rPr>
          <w:rFonts w:ascii="Trebuchet MS" w:eastAsia="TT108t00" w:hAnsi="Trebuchet MS"/>
        </w:rPr>
        <w:t>com</w:t>
      </w:r>
      <w:r w:rsidRPr="009F2D0B">
        <w:rPr>
          <w:rFonts w:ascii="Trebuchet MS" w:eastAsia="TT108t00" w:hAnsi="Trebuchet MS" w:cs="Arial"/>
        </w:rPr>
        <w:t>,</w:t>
      </w:r>
      <w:r w:rsidRPr="009F2D0B">
        <w:rPr>
          <w:rFonts w:ascii="Trebuchet MS" w:eastAsia="TT108t00" w:hAnsi="Trebuchet MS"/>
        </w:rPr>
        <w:t xml:space="preserve"> no mínimo </w:t>
      </w:r>
      <w:r w:rsidR="00F07E1C">
        <w:rPr>
          <w:rFonts w:ascii="Trebuchet MS" w:eastAsia="TT108t00" w:hAnsi="Trebuchet MS"/>
        </w:rPr>
        <w:t>2</w:t>
      </w:r>
      <w:r w:rsidR="00F07E1C" w:rsidRPr="009F2D0B">
        <w:rPr>
          <w:rFonts w:ascii="Trebuchet MS" w:eastAsia="TT108t00" w:hAnsi="Trebuchet MS"/>
        </w:rPr>
        <w:t xml:space="preserve"> </w:t>
      </w:r>
      <w:r w:rsidRPr="009F2D0B">
        <w:rPr>
          <w:rFonts w:ascii="Trebuchet MS" w:eastAsia="TT108t00" w:hAnsi="Trebuchet MS"/>
        </w:rPr>
        <w:t>(</w:t>
      </w:r>
      <w:r w:rsidR="00F07E1C">
        <w:rPr>
          <w:rFonts w:ascii="Trebuchet MS" w:eastAsia="TT108t00" w:hAnsi="Trebuchet MS"/>
        </w:rPr>
        <w:t>dois</w:t>
      </w:r>
      <w:r w:rsidRPr="009F2D0B">
        <w:rPr>
          <w:rFonts w:ascii="Trebuchet MS" w:eastAsia="TT108t00" w:hAnsi="Trebuchet MS"/>
        </w:rPr>
        <w:t>) Dias Úteis de antecedência da data pretendida para a transferência, na qual deverão ser indicados</w:t>
      </w:r>
      <w:r w:rsidRPr="009F2D0B">
        <w:rPr>
          <w:rFonts w:ascii="Trebuchet MS" w:eastAsia="TT108t00" w:hAnsi="Trebuchet MS" w:cs="Arial"/>
        </w:rPr>
        <w:t>: (</w:t>
      </w:r>
      <w:r w:rsidRPr="009F2D0B">
        <w:rPr>
          <w:rFonts w:ascii="Trebuchet MS" w:eastAsia="TT108t00" w:hAnsi="Trebuchet MS"/>
        </w:rPr>
        <w:t>a</w:t>
      </w:r>
      <w:r w:rsidRPr="009F2D0B">
        <w:rPr>
          <w:rFonts w:ascii="Trebuchet MS" w:eastAsia="TT108t00" w:hAnsi="Trebuchet MS" w:cs="Arial"/>
        </w:rPr>
        <w:t xml:space="preserve">) o montante, (b) a data de transferência dos recursos, </w:t>
      </w:r>
      <w:r w:rsidR="00766214" w:rsidRPr="009F2D0B">
        <w:rPr>
          <w:rFonts w:ascii="Trebuchet MS" w:eastAsia="TT108t00" w:hAnsi="Trebuchet MS" w:cs="Arial"/>
        </w:rPr>
        <w:t xml:space="preserve">e </w:t>
      </w:r>
      <w:r w:rsidRPr="009F2D0B">
        <w:rPr>
          <w:rFonts w:ascii="Trebuchet MS" w:eastAsia="TT108t00" w:hAnsi="Trebuchet MS" w:cs="Arial"/>
        </w:rPr>
        <w:t xml:space="preserve">(c) a finalidade da </w:t>
      </w:r>
      <w:r w:rsidRPr="009F2D0B">
        <w:rPr>
          <w:rFonts w:ascii="Trebuchet MS" w:eastAsia="TT108t00" w:hAnsi="Trebuchet MS"/>
        </w:rPr>
        <w:t xml:space="preserve">respectiva </w:t>
      </w:r>
      <w:r w:rsidRPr="009F2D0B">
        <w:rPr>
          <w:rFonts w:ascii="Trebuchet MS" w:eastAsia="TT108t00" w:hAnsi="Trebuchet MS" w:cs="Arial"/>
        </w:rPr>
        <w:t xml:space="preserve">liberação, </w:t>
      </w:r>
      <w:r w:rsidRPr="009F2D0B">
        <w:rPr>
          <w:rFonts w:ascii="Trebuchet MS" w:eastAsia="TT108t00" w:hAnsi="Trebuchet MS"/>
        </w:rPr>
        <w:t xml:space="preserve">sempre precedida de validação do Agente Fiduciário, com base na declaração da Emissora </w:t>
      </w:r>
      <w:r w:rsidRPr="009F2D0B">
        <w:rPr>
          <w:rFonts w:ascii="Trebuchet MS" w:eastAsia="TT108t00" w:hAnsi="Trebuchet MS" w:cs="Arial"/>
        </w:rPr>
        <w:t>contida em cada uma das solicitações</w:t>
      </w:r>
      <w:r w:rsidRPr="009F2D0B">
        <w:rPr>
          <w:rFonts w:ascii="Trebuchet MS" w:eastAsia="TT108t00" w:hAnsi="Trebuchet MS"/>
        </w:rPr>
        <w:t xml:space="preserve"> e na melhor ciência do Agente Fiduciário de que</w:t>
      </w:r>
      <w:r w:rsidRPr="009F2D0B">
        <w:rPr>
          <w:rFonts w:ascii="Trebuchet MS" w:eastAsia="TT108t00" w:hAnsi="Trebuchet MS" w:cs="Arial"/>
        </w:rPr>
        <w:t>,</w:t>
      </w:r>
      <w:r w:rsidRPr="009F2D0B">
        <w:rPr>
          <w:rFonts w:ascii="Trebuchet MS" w:eastAsia="TT108t00" w:hAnsi="Trebuchet MS"/>
        </w:rPr>
        <w:t xml:space="preserve"> até a data do pedido de Liberação para Pagamento </w:t>
      </w:r>
      <w:r w:rsidRPr="009F2D0B">
        <w:rPr>
          <w:rFonts w:ascii="Trebuchet MS" w:eastAsia="TT108t00" w:hAnsi="Trebuchet MS" w:cs="Arial"/>
        </w:rPr>
        <w:t xml:space="preserve">(conforme abaixo definida), </w:t>
      </w:r>
      <w:r w:rsidRPr="009F2D0B">
        <w:rPr>
          <w:rFonts w:ascii="Trebuchet MS" w:eastAsia="TT108t00" w:hAnsi="Trebuchet MS"/>
        </w:rPr>
        <w:t>não está em curso qualquer Evento de Vencimento Antecipado</w:t>
      </w:r>
      <w:r w:rsidRPr="009F2D0B">
        <w:rPr>
          <w:rFonts w:ascii="Trebuchet MS" w:hAnsi="Trebuchet MS"/>
        </w:rPr>
        <w:t>.</w:t>
      </w:r>
      <w:r w:rsidR="00382AE6" w:rsidRPr="009F2D0B">
        <w:rPr>
          <w:rFonts w:ascii="Trebuchet MS" w:hAnsi="Trebuchet MS"/>
        </w:rPr>
        <w:t xml:space="preserve"> </w:t>
      </w:r>
    </w:p>
    <w:p w14:paraId="28FFA26C" w14:textId="77777777" w:rsidR="00866951" w:rsidRPr="009C581F" w:rsidRDefault="00866951" w:rsidP="00866951">
      <w:pPr>
        <w:pStyle w:val="PargrafodaLista"/>
        <w:numPr>
          <w:ilvl w:val="3"/>
          <w:numId w:val="4"/>
        </w:numPr>
        <w:tabs>
          <w:tab w:val="clear" w:pos="2041"/>
          <w:tab w:val="num" w:pos="1560"/>
        </w:tabs>
        <w:spacing w:after="140"/>
        <w:rPr>
          <w:rFonts w:ascii="Trebuchet MS" w:hAnsi="Trebuchet MS"/>
          <w:i/>
        </w:rPr>
      </w:pPr>
      <w:r w:rsidRPr="00BC0FF4">
        <w:rPr>
          <w:rFonts w:ascii="Trebuchet MS" w:hAnsi="Trebuchet MS"/>
        </w:rPr>
        <w:t xml:space="preserve">O Banco Custodiante deverá realizar cada uma das Liberações para Pagamento: (i) no mesmo Dia Útil, caso receba a determinação do Agente Fiduciário, prevista no item (ii) </w:t>
      </w:r>
      <w:r w:rsidRPr="009810B5">
        <w:rPr>
          <w:rFonts w:ascii="Trebuchet MS" w:hAnsi="Trebuchet MS"/>
        </w:rPr>
        <w:t>da</w:t>
      </w:r>
      <w:r w:rsidRPr="00BC0FF4">
        <w:rPr>
          <w:rFonts w:ascii="Trebuchet MS" w:hAnsi="Trebuchet MS"/>
        </w:rPr>
        <w:t xml:space="preserve"> Cláusula 5.</w:t>
      </w:r>
      <w:r w:rsidR="00D24630" w:rsidRPr="00BC0FF4">
        <w:rPr>
          <w:rFonts w:ascii="Trebuchet MS" w:hAnsi="Trebuchet MS"/>
        </w:rPr>
        <w:t>1</w:t>
      </w:r>
      <w:r w:rsidR="00D24630">
        <w:rPr>
          <w:rFonts w:ascii="Trebuchet MS" w:hAnsi="Trebuchet MS"/>
        </w:rPr>
        <w:t>9</w:t>
      </w:r>
      <w:r w:rsidR="00B27A75">
        <w:rPr>
          <w:rFonts w:ascii="Trebuchet MS" w:hAnsi="Trebuchet MS"/>
        </w:rPr>
        <w:t>.2</w:t>
      </w:r>
      <w:r w:rsidR="00F013F4">
        <w:rPr>
          <w:rFonts w:ascii="Trebuchet MS" w:hAnsi="Trebuchet MS"/>
        </w:rPr>
        <w:t xml:space="preserve"> e 5.</w:t>
      </w:r>
      <w:r w:rsidR="00D24630">
        <w:rPr>
          <w:rFonts w:ascii="Trebuchet MS" w:hAnsi="Trebuchet MS"/>
        </w:rPr>
        <w:t>19</w:t>
      </w:r>
      <w:r w:rsidR="00F013F4">
        <w:rPr>
          <w:rFonts w:ascii="Trebuchet MS" w:hAnsi="Trebuchet MS"/>
        </w:rPr>
        <w:t>.3</w:t>
      </w:r>
      <w:r w:rsidR="00F013F4" w:rsidRPr="00BC0FF4">
        <w:rPr>
          <w:rFonts w:ascii="Trebuchet MS" w:hAnsi="Trebuchet MS"/>
        </w:rPr>
        <w:t xml:space="preserve"> acima</w:t>
      </w:r>
      <w:r w:rsidRPr="00BC0FF4">
        <w:rPr>
          <w:rFonts w:ascii="Trebuchet MS" w:hAnsi="Trebuchet MS"/>
        </w:rPr>
        <w:t xml:space="preserve">, até as 14:00 horas de um dia útil; ou (ii) até o 1º (primeiro) dia útil subsequente, caso receba a determinação do Agente Fiduciário prevista no item (ii) </w:t>
      </w:r>
      <w:r w:rsidR="00F013F4" w:rsidRPr="009810B5">
        <w:rPr>
          <w:rFonts w:ascii="Trebuchet MS" w:hAnsi="Trebuchet MS"/>
        </w:rPr>
        <w:t>da</w:t>
      </w:r>
      <w:r w:rsidR="00B27A75">
        <w:rPr>
          <w:rFonts w:ascii="Trebuchet MS" w:hAnsi="Trebuchet MS"/>
        </w:rPr>
        <w:t xml:space="preserve"> Cláusula </w:t>
      </w:r>
      <w:r w:rsidR="008E048A" w:rsidRPr="00BC0FF4">
        <w:rPr>
          <w:rFonts w:ascii="Trebuchet MS" w:hAnsi="Trebuchet MS"/>
        </w:rPr>
        <w:t>5.1</w:t>
      </w:r>
      <w:r w:rsidR="008E048A">
        <w:rPr>
          <w:rFonts w:ascii="Trebuchet MS" w:hAnsi="Trebuchet MS"/>
        </w:rPr>
        <w:t>9.2 e 5.19.3 acima</w:t>
      </w:r>
      <w:r w:rsidRPr="00BC0FF4">
        <w:rPr>
          <w:rFonts w:ascii="Trebuchet MS" w:hAnsi="Trebuchet MS"/>
        </w:rPr>
        <w:t>, após as 14:00 horas</w:t>
      </w:r>
      <w:r w:rsidR="003F0A26">
        <w:rPr>
          <w:rFonts w:ascii="Trebuchet MS" w:hAnsi="Trebuchet MS"/>
        </w:rPr>
        <w:t xml:space="preserve">, salvo </w:t>
      </w:r>
      <w:r w:rsidR="00EC51C7">
        <w:rPr>
          <w:rFonts w:ascii="Trebuchet MS" w:hAnsi="Trebuchet MS"/>
        </w:rPr>
        <w:t xml:space="preserve">se </w:t>
      </w:r>
      <w:r w:rsidR="003F0A26">
        <w:rPr>
          <w:rFonts w:ascii="Trebuchet MS" w:hAnsi="Trebuchet MS"/>
        </w:rPr>
        <w:t>disposto de forma diversa no Contrato de Administração de Conta.</w:t>
      </w:r>
      <w:r w:rsidR="00EE2B87">
        <w:rPr>
          <w:rFonts w:ascii="Trebuchet MS" w:hAnsi="Trebuchet MS"/>
        </w:rPr>
        <w:t xml:space="preserve"> </w:t>
      </w:r>
    </w:p>
    <w:p w14:paraId="7206C4A6" w14:textId="77777777" w:rsidR="008C5616" w:rsidRDefault="008C5616" w:rsidP="008C5616">
      <w:pPr>
        <w:pStyle w:val="PargrafodaLista"/>
        <w:numPr>
          <w:ilvl w:val="2"/>
          <w:numId w:val="4"/>
        </w:numPr>
        <w:spacing w:after="140"/>
        <w:rPr>
          <w:rFonts w:ascii="Trebuchet MS" w:eastAsia="TT108t00" w:hAnsi="Trebuchet MS" w:cs="Arial"/>
        </w:rPr>
      </w:pPr>
      <w:r w:rsidRPr="00BC0FF4">
        <w:rPr>
          <w:rFonts w:ascii="Trebuchet MS" w:eastAsia="TT108t00" w:hAnsi="Trebuchet MS"/>
        </w:rPr>
        <w:t>A liberação dos recursos</w:t>
      </w:r>
      <w:r w:rsidR="004473F5">
        <w:rPr>
          <w:rFonts w:ascii="Trebuchet MS" w:eastAsia="TT108t00" w:hAnsi="Trebuchet MS"/>
        </w:rPr>
        <w:t xml:space="preserve"> a que se refere </w:t>
      </w:r>
      <w:r w:rsidRPr="009810B5">
        <w:rPr>
          <w:rFonts w:ascii="Trebuchet MS" w:eastAsia="TT108t00" w:hAnsi="Trebuchet MS" w:cs="Arial"/>
        </w:rPr>
        <w:t>a</w:t>
      </w:r>
      <w:r w:rsidR="00B27A75">
        <w:rPr>
          <w:rFonts w:ascii="Trebuchet MS" w:hAnsi="Trebuchet MS"/>
        </w:rPr>
        <w:t xml:space="preserve"> Cláusula </w:t>
      </w:r>
      <w:r w:rsidR="00F013F4" w:rsidRPr="00BC0FF4">
        <w:rPr>
          <w:rFonts w:ascii="Trebuchet MS" w:hAnsi="Trebuchet MS"/>
        </w:rPr>
        <w:t>5.</w:t>
      </w:r>
      <w:r w:rsidR="00D24630" w:rsidRPr="00BC0FF4">
        <w:rPr>
          <w:rFonts w:ascii="Trebuchet MS" w:hAnsi="Trebuchet MS"/>
        </w:rPr>
        <w:t>1</w:t>
      </w:r>
      <w:r w:rsidR="00D24630">
        <w:rPr>
          <w:rFonts w:ascii="Trebuchet MS" w:hAnsi="Trebuchet MS"/>
        </w:rPr>
        <w:t>9</w:t>
      </w:r>
      <w:r w:rsidR="00F013F4" w:rsidRPr="00BC0FF4">
        <w:rPr>
          <w:rFonts w:ascii="Trebuchet MS" w:hAnsi="Trebuchet MS"/>
        </w:rPr>
        <w:t>.</w:t>
      </w:r>
      <w:r w:rsidR="00B27A75">
        <w:rPr>
          <w:rFonts w:ascii="Trebuchet MS" w:hAnsi="Trebuchet MS"/>
        </w:rPr>
        <w:t>2</w:t>
      </w:r>
      <w:r w:rsidR="00F013F4">
        <w:rPr>
          <w:rFonts w:ascii="Trebuchet MS" w:hAnsi="Trebuchet MS"/>
        </w:rPr>
        <w:t xml:space="preserve"> e 5.</w:t>
      </w:r>
      <w:r w:rsidR="00D24630">
        <w:rPr>
          <w:rFonts w:ascii="Trebuchet MS" w:hAnsi="Trebuchet MS"/>
        </w:rPr>
        <w:t>19</w:t>
      </w:r>
      <w:r w:rsidR="00F013F4">
        <w:rPr>
          <w:rFonts w:ascii="Trebuchet MS" w:hAnsi="Trebuchet MS"/>
        </w:rPr>
        <w:t xml:space="preserve">.3 </w:t>
      </w:r>
      <w:r w:rsidRPr="00BC0FF4">
        <w:rPr>
          <w:rFonts w:ascii="Trebuchet MS" w:eastAsia="TT108t00" w:hAnsi="Trebuchet MS"/>
        </w:rPr>
        <w:t xml:space="preserve">acima será realizada em tantas Liberações para </w:t>
      </w:r>
      <w:r w:rsidR="00C94D7E" w:rsidRPr="00BC0FF4">
        <w:rPr>
          <w:rFonts w:ascii="Trebuchet MS" w:eastAsia="TT108t00" w:hAnsi="Trebuchet MS"/>
        </w:rPr>
        <w:t>Pagamento</w:t>
      </w:r>
      <w:r w:rsidRPr="00BC0FF4">
        <w:rPr>
          <w:rFonts w:ascii="Trebuchet MS" w:eastAsia="TT108t00" w:hAnsi="Trebuchet MS"/>
        </w:rPr>
        <w:t xml:space="preserve"> quanto solicitadas pela Emissora ao Agente Fiduciário, até o valor equivalente </w:t>
      </w:r>
      <w:r w:rsidR="00F013F4">
        <w:rPr>
          <w:rFonts w:ascii="Trebuchet MS" w:eastAsia="TT108t00" w:hAnsi="Trebuchet MS" w:cs="Arial"/>
        </w:rPr>
        <w:t xml:space="preserve">ao </w:t>
      </w:r>
      <w:r w:rsidR="000326A2">
        <w:rPr>
          <w:rFonts w:ascii="Trebuchet MS" w:eastAsia="TT108t00" w:hAnsi="Trebuchet MS" w:cs="Arial"/>
        </w:rPr>
        <w:t xml:space="preserve">Pagamento </w:t>
      </w:r>
      <w:r w:rsidR="00F013F4">
        <w:rPr>
          <w:rFonts w:ascii="Trebuchet MS" w:eastAsia="TT108t00" w:hAnsi="Trebuchet MS" w:cs="Arial"/>
        </w:rPr>
        <w:t>de Dívidas</w:t>
      </w:r>
      <w:r w:rsidR="00C94D7E" w:rsidRPr="00BC0FF4">
        <w:rPr>
          <w:rFonts w:ascii="Trebuchet MS" w:eastAsia="TT108t00" w:hAnsi="Trebuchet MS"/>
        </w:rPr>
        <w:t xml:space="preserve">, </w:t>
      </w:r>
      <w:r w:rsidRPr="009810B5">
        <w:rPr>
          <w:rFonts w:ascii="Trebuchet MS" w:eastAsia="TT108t00" w:hAnsi="Trebuchet MS" w:cs="Arial"/>
        </w:rPr>
        <w:t>limitada</w:t>
      </w:r>
      <w:r w:rsidR="00F013F4">
        <w:rPr>
          <w:rFonts w:ascii="Trebuchet MS" w:eastAsia="TT108t00" w:hAnsi="Trebuchet MS" w:cs="Arial"/>
        </w:rPr>
        <w:t>s</w:t>
      </w:r>
      <w:r w:rsidRPr="00BC0FF4">
        <w:rPr>
          <w:rFonts w:ascii="Trebuchet MS" w:eastAsia="TT108t00" w:hAnsi="Trebuchet MS"/>
        </w:rPr>
        <w:t xml:space="preserve"> à quitação de, no máximo, 20 (vinte) </w:t>
      </w:r>
      <w:r w:rsidR="009035BC">
        <w:rPr>
          <w:rFonts w:ascii="Trebuchet MS" w:eastAsia="TT108t00" w:hAnsi="Trebuchet MS" w:cs="Arial"/>
        </w:rPr>
        <w:t>operações financeiras</w:t>
      </w:r>
      <w:r w:rsidR="009035BC" w:rsidRPr="00BC0FF4">
        <w:rPr>
          <w:rFonts w:ascii="Trebuchet MS" w:eastAsia="TT108t00" w:hAnsi="Trebuchet MS"/>
        </w:rPr>
        <w:t xml:space="preserve"> </w:t>
      </w:r>
      <w:r w:rsidRPr="00BC0FF4">
        <w:rPr>
          <w:rFonts w:ascii="Trebuchet MS" w:eastAsia="TT108t00" w:hAnsi="Trebuchet MS"/>
        </w:rPr>
        <w:t>por dia</w:t>
      </w:r>
      <w:r w:rsidRPr="009810B5">
        <w:rPr>
          <w:rFonts w:ascii="Trebuchet MS" w:eastAsia="TT108t00" w:hAnsi="Trebuchet MS" w:cs="Arial"/>
        </w:rPr>
        <w:t>.</w:t>
      </w:r>
      <w:r w:rsidR="00661A5B" w:rsidRPr="009810B5">
        <w:rPr>
          <w:rFonts w:ascii="Trebuchet MS" w:eastAsia="TT108t00" w:hAnsi="Trebuchet MS" w:cs="Arial"/>
        </w:rPr>
        <w:t xml:space="preserve"> </w:t>
      </w:r>
    </w:p>
    <w:p w14:paraId="08B31616" w14:textId="77777777" w:rsidR="00F013F4" w:rsidRDefault="00866951" w:rsidP="00BB04B8">
      <w:pPr>
        <w:pStyle w:val="PargrafodaLista"/>
        <w:numPr>
          <w:ilvl w:val="2"/>
          <w:numId w:val="4"/>
        </w:numPr>
        <w:spacing w:after="140"/>
        <w:rPr>
          <w:rFonts w:ascii="Trebuchet MS" w:hAnsi="Trebuchet MS"/>
        </w:rPr>
      </w:pPr>
      <w:r>
        <w:rPr>
          <w:rFonts w:ascii="Trebuchet MS" w:eastAsia="TT108t00" w:hAnsi="Trebuchet MS" w:cs="Arial"/>
        </w:rPr>
        <w:t xml:space="preserve">Os recursos destinados </w:t>
      </w:r>
      <w:r w:rsidR="00F013F4">
        <w:rPr>
          <w:rFonts w:ascii="Trebuchet MS" w:eastAsia="TT108t00" w:hAnsi="Trebuchet MS" w:cs="Arial"/>
        </w:rPr>
        <w:t>ao</w:t>
      </w:r>
      <w:r w:rsidRPr="00421B50">
        <w:rPr>
          <w:rFonts w:ascii="Trebuchet MS" w:hAnsi="Trebuchet MS"/>
        </w:rPr>
        <w:t xml:space="preserve"> reforço de fluxo de caixa da Emis</w:t>
      </w:r>
      <w:r w:rsidR="004F5287">
        <w:rPr>
          <w:rFonts w:ascii="Trebuchet MS" w:hAnsi="Trebuchet MS"/>
        </w:rPr>
        <w:t>sora, nos termos da Cláusula 4.</w:t>
      </w:r>
      <w:r w:rsidR="00F07E1C">
        <w:rPr>
          <w:rFonts w:ascii="Trebuchet MS" w:hAnsi="Trebuchet MS"/>
        </w:rPr>
        <w:t>4</w:t>
      </w:r>
      <w:r w:rsidR="00F07E1C" w:rsidRPr="00421B50">
        <w:rPr>
          <w:rFonts w:ascii="Trebuchet MS" w:hAnsi="Trebuchet MS"/>
        </w:rPr>
        <w:t xml:space="preserve"> </w:t>
      </w:r>
      <w:r w:rsidRPr="00421B50">
        <w:rPr>
          <w:rFonts w:ascii="Trebuchet MS" w:hAnsi="Trebuchet MS"/>
        </w:rPr>
        <w:t xml:space="preserve">acima, deverão ser transferidos para </w:t>
      </w:r>
      <w:r w:rsidRPr="001000B0">
        <w:rPr>
          <w:rFonts w:ascii="Trebuchet MS" w:hAnsi="Trebuchet MS"/>
        </w:rPr>
        <w:t>a conta de livre movimentação de titularidade da Emissora, devidamente identificada no Contrato de Cessão Fiduciária (“</w:t>
      </w:r>
      <w:r w:rsidRPr="001000B0">
        <w:rPr>
          <w:rFonts w:ascii="Trebuchet MS" w:hAnsi="Trebuchet MS"/>
          <w:u w:val="single"/>
        </w:rPr>
        <w:t>Conta de Livre Movimentação da Emissora</w:t>
      </w:r>
      <w:r w:rsidR="00F013F4" w:rsidRPr="001000B0">
        <w:rPr>
          <w:rFonts w:ascii="Trebuchet MS" w:hAnsi="Trebuchet MS"/>
        </w:rPr>
        <w:t>”)</w:t>
      </w:r>
      <w:r w:rsidR="00EC3670" w:rsidRPr="001000B0">
        <w:rPr>
          <w:rFonts w:ascii="Trebuchet MS" w:hAnsi="Trebuchet MS"/>
        </w:rPr>
        <w:t xml:space="preserve">, observado que </w:t>
      </w:r>
      <w:r w:rsidR="00EC3670" w:rsidRPr="001000B0">
        <w:rPr>
          <w:rFonts w:ascii="Trebuchet MS" w:hAnsi="Trebuchet MS"/>
        </w:rPr>
        <w:lastRenderedPageBreak/>
        <w:t>essa transferência somente poderá ser realizada após</w:t>
      </w:r>
      <w:r w:rsidR="00F07E1C">
        <w:rPr>
          <w:rFonts w:ascii="Trebuchet MS" w:hAnsi="Trebuchet MS"/>
        </w:rPr>
        <w:t>: (i)</w:t>
      </w:r>
      <w:r w:rsidR="00EC3670" w:rsidRPr="001000B0">
        <w:rPr>
          <w:rFonts w:ascii="Trebuchet MS" w:hAnsi="Trebuchet MS"/>
        </w:rPr>
        <w:t xml:space="preserve"> </w:t>
      </w:r>
      <w:r w:rsidR="00EE2B87">
        <w:rPr>
          <w:rFonts w:ascii="Trebuchet MS" w:hAnsi="Trebuchet MS"/>
        </w:rPr>
        <w:t>o Pagamento das Dívidas</w:t>
      </w:r>
      <w:r w:rsidR="00F07E1C">
        <w:rPr>
          <w:rFonts w:ascii="Trebuchet MS" w:hAnsi="Trebuchet MS"/>
        </w:rPr>
        <w:t xml:space="preserve">, e (ii) apresentação, pela Emissora ao Agente Fiduciário, de uma declaração devidamente firmada por seus representantes legais atestando que a destinação do saldo remanescente dos recursos oriundos da Emissão será </w:t>
      </w:r>
      <w:r w:rsidR="002A79F5">
        <w:rPr>
          <w:rFonts w:ascii="Trebuchet MS" w:hAnsi="Trebuchet MS"/>
        </w:rPr>
        <w:t>para o seu</w:t>
      </w:r>
      <w:r w:rsidR="00F07E1C">
        <w:rPr>
          <w:rFonts w:ascii="Trebuchet MS" w:hAnsi="Trebuchet MS"/>
        </w:rPr>
        <w:t xml:space="preserve"> respectivo fluxo de caixa</w:t>
      </w:r>
      <w:r w:rsidR="002A79F5" w:rsidRPr="002A79F5">
        <w:rPr>
          <w:rFonts w:ascii="Trebuchet MS" w:hAnsi="Trebuchet MS"/>
        </w:rPr>
        <w:t>, podendo o Agente Fiduciário solicitar à Emissora todos os eventuais esclarecimentos e documentos adicionais que se façam necessários</w:t>
      </w:r>
      <w:r w:rsidR="002A79F5">
        <w:rPr>
          <w:rFonts w:ascii="Trebuchet MS" w:hAnsi="Trebuchet MS"/>
        </w:rPr>
        <w:t>.</w:t>
      </w:r>
    </w:p>
    <w:p w14:paraId="5962EE2E" w14:textId="77777777" w:rsidR="00B97DF5" w:rsidRDefault="00B97DF5" w:rsidP="001F09EA">
      <w:pPr>
        <w:pStyle w:val="Level2"/>
        <w:numPr>
          <w:ilvl w:val="1"/>
          <w:numId w:val="4"/>
        </w:numPr>
        <w:rPr>
          <w:rFonts w:ascii="Trebuchet MS" w:hAnsi="Trebuchet MS"/>
          <w:b/>
          <w:sz w:val="24"/>
          <w:szCs w:val="24"/>
        </w:rPr>
      </w:pPr>
      <w:bookmarkStart w:id="73" w:name="_Hlk516241508"/>
      <w:bookmarkEnd w:id="70"/>
      <w:bookmarkEnd w:id="71"/>
      <w:r w:rsidRPr="006F3E81">
        <w:rPr>
          <w:rFonts w:ascii="Trebuchet MS" w:hAnsi="Trebuchet MS"/>
          <w:b/>
          <w:sz w:val="24"/>
          <w:szCs w:val="24"/>
        </w:rPr>
        <w:t>Resgate</w:t>
      </w:r>
      <w:r w:rsidRPr="00405DAF">
        <w:rPr>
          <w:rFonts w:ascii="Trebuchet MS" w:hAnsi="Trebuchet MS"/>
          <w:b/>
          <w:sz w:val="24"/>
          <w:szCs w:val="24"/>
        </w:rPr>
        <w:t xml:space="preserve"> Antecipado Facultativo </w:t>
      </w:r>
      <w:bookmarkEnd w:id="72"/>
      <w:r w:rsidR="009B5E82" w:rsidRPr="00405DAF">
        <w:rPr>
          <w:rFonts w:ascii="Trebuchet MS" w:hAnsi="Trebuchet MS"/>
          <w:b/>
          <w:sz w:val="24"/>
          <w:szCs w:val="24"/>
        </w:rPr>
        <w:t>Total</w:t>
      </w:r>
      <w:r w:rsidR="00C2261E">
        <w:rPr>
          <w:rFonts w:ascii="Trebuchet MS" w:hAnsi="Trebuchet MS"/>
          <w:b/>
          <w:sz w:val="24"/>
          <w:szCs w:val="24"/>
        </w:rPr>
        <w:t xml:space="preserve"> </w:t>
      </w:r>
    </w:p>
    <w:p w14:paraId="435850A6" w14:textId="77777777" w:rsidR="008C69EA" w:rsidRDefault="00B97DF5" w:rsidP="00B638AA">
      <w:pPr>
        <w:pStyle w:val="Level2"/>
        <w:numPr>
          <w:ilvl w:val="2"/>
          <w:numId w:val="4"/>
        </w:numPr>
        <w:tabs>
          <w:tab w:val="left" w:pos="1276"/>
        </w:tabs>
        <w:rPr>
          <w:rFonts w:ascii="Trebuchet MS" w:hAnsi="Trebuchet MS"/>
          <w:sz w:val="24"/>
          <w:szCs w:val="24"/>
        </w:rPr>
      </w:pPr>
      <w:bookmarkStart w:id="74" w:name="_Ref18669915"/>
      <w:r w:rsidRPr="00405DAF">
        <w:rPr>
          <w:rFonts w:ascii="Trebuchet MS" w:hAnsi="Trebuchet MS"/>
          <w:sz w:val="24"/>
          <w:szCs w:val="24"/>
        </w:rPr>
        <w:t>Sujeito ao atendimento das condições abaixo, a Emissora poderá, a seu exclusivo critério, a partir da Data de Emissão</w:t>
      </w:r>
      <w:r w:rsidR="008C69EA">
        <w:rPr>
          <w:rFonts w:ascii="Trebuchet MS" w:hAnsi="Trebuchet MS"/>
          <w:sz w:val="24"/>
          <w:szCs w:val="24"/>
        </w:rPr>
        <w:t xml:space="preserve"> e durante a vigência das Debêntures</w:t>
      </w:r>
      <w:r w:rsidRPr="00405DAF">
        <w:rPr>
          <w:rFonts w:ascii="Trebuchet MS" w:hAnsi="Trebuchet MS"/>
          <w:sz w:val="24"/>
          <w:szCs w:val="24"/>
        </w:rPr>
        <w:t xml:space="preserve">, </w:t>
      </w:r>
      <w:r w:rsidR="008C69EA">
        <w:rPr>
          <w:rFonts w:ascii="Trebuchet MS" w:hAnsi="Trebuchet MS"/>
          <w:sz w:val="24"/>
          <w:szCs w:val="24"/>
        </w:rPr>
        <w:t>promover</w:t>
      </w:r>
      <w:r w:rsidR="008C69EA" w:rsidRPr="00405DAF">
        <w:rPr>
          <w:rFonts w:ascii="Trebuchet MS" w:hAnsi="Trebuchet MS"/>
          <w:sz w:val="24"/>
          <w:szCs w:val="24"/>
        </w:rPr>
        <w:t xml:space="preserve"> </w:t>
      </w:r>
      <w:r w:rsidRPr="00405DAF">
        <w:rPr>
          <w:rFonts w:ascii="Trebuchet MS" w:hAnsi="Trebuchet MS"/>
          <w:sz w:val="24"/>
          <w:szCs w:val="24"/>
        </w:rPr>
        <w:t>o resgate antecipado da totalidade das Debêntures (sendo vedado o resgate parcial), com o consequente cancelamento d</w:t>
      </w:r>
      <w:r w:rsidR="003A5F87">
        <w:rPr>
          <w:rFonts w:ascii="Trebuchet MS" w:hAnsi="Trebuchet MS"/>
          <w:sz w:val="24"/>
          <w:szCs w:val="24"/>
        </w:rPr>
        <w:t>as</w:t>
      </w:r>
      <w:r w:rsidRPr="00405DAF">
        <w:rPr>
          <w:rFonts w:ascii="Trebuchet MS" w:hAnsi="Trebuchet MS"/>
          <w:sz w:val="24"/>
          <w:szCs w:val="24"/>
        </w:rPr>
        <w:t xml:space="preserve"> Debêntures</w:t>
      </w:r>
      <w:r w:rsidR="003A5F87">
        <w:rPr>
          <w:rFonts w:ascii="Trebuchet MS" w:hAnsi="Trebuchet MS"/>
          <w:sz w:val="24"/>
          <w:szCs w:val="24"/>
        </w:rPr>
        <w:t xml:space="preserve"> objeto do resgate </w:t>
      </w:r>
      <w:r w:rsidRPr="00405DAF">
        <w:rPr>
          <w:rFonts w:ascii="Trebuchet MS" w:hAnsi="Trebuchet MS"/>
          <w:sz w:val="24"/>
          <w:szCs w:val="24"/>
        </w:rPr>
        <w:t>(“</w:t>
      </w:r>
      <w:r w:rsidRPr="00405DAF">
        <w:rPr>
          <w:rFonts w:ascii="Trebuchet MS" w:hAnsi="Trebuchet MS"/>
          <w:sz w:val="24"/>
          <w:szCs w:val="24"/>
          <w:u w:val="single"/>
        </w:rPr>
        <w:t>Resgate Antecipado Facultativo</w:t>
      </w:r>
      <w:r w:rsidR="009B5E82" w:rsidRPr="00405DAF">
        <w:rPr>
          <w:rFonts w:ascii="Trebuchet MS" w:hAnsi="Trebuchet MS"/>
          <w:sz w:val="24"/>
          <w:szCs w:val="24"/>
          <w:u w:val="single"/>
        </w:rPr>
        <w:t xml:space="preserve"> Total</w:t>
      </w:r>
      <w:r w:rsidRPr="00405DAF">
        <w:rPr>
          <w:rFonts w:ascii="Trebuchet MS" w:hAnsi="Trebuchet MS"/>
          <w:sz w:val="24"/>
          <w:szCs w:val="24"/>
        </w:rPr>
        <w:t>”)</w:t>
      </w:r>
      <w:r w:rsidR="008C69EA">
        <w:rPr>
          <w:rFonts w:ascii="Trebuchet MS" w:hAnsi="Trebuchet MS"/>
          <w:sz w:val="24"/>
          <w:szCs w:val="24"/>
        </w:rPr>
        <w:t xml:space="preserve">, mediante o pagamento do valor de resgate, com um prêmio de </w:t>
      </w:r>
      <w:r w:rsidR="008C69EA" w:rsidRPr="00BC0FF4">
        <w:rPr>
          <w:rFonts w:ascii="Trebuchet MS" w:hAnsi="Trebuchet MS"/>
          <w:sz w:val="24"/>
        </w:rPr>
        <w:t>1,75% (um inteiro e setenta e cinco centésimos por cento)</w:t>
      </w:r>
      <w:r w:rsidR="00F013F4">
        <w:rPr>
          <w:rFonts w:ascii="Trebuchet MS" w:hAnsi="Trebuchet MS"/>
          <w:sz w:val="24"/>
          <w:szCs w:val="24"/>
        </w:rPr>
        <w:t xml:space="preserve"> </w:t>
      </w:r>
      <w:r w:rsidR="008C69EA">
        <w:rPr>
          <w:rFonts w:ascii="Trebuchet MS" w:hAnsi="Trebuchet MS"/>
          <w:sz w:val="24"/>
          <w:szCs w:val="24"/>
        </w:rPr>
        <w:t xml:space="preserve">ao ano, calculado conforme fórmula abaixo descrita </w:t>
      </w:r>
      <w:r w:rsidR="008C69EA" w:rsidRPr="00405DAF">
        <w:rPr>
          <w:rFonts w:ascii="Trebuchet MS" w:hAnsi="Trebuchet MS"/>
          <w:sz w:val="24"/>
          <w:szCs w:val="24"/>
        </w:rPr>
        <w:t>(“</w:t>
      </w:r>
      <w:r w:rsidR="003A5F87" w:rsidRPr="00BC0FF4">
        <w:rPr>
          <w:rFonts w:ascii="Trebuchet MS" w:hAnsi="Trebuchet MS"/>
          <w:sz w:val="24"/>
          <w:u w:val="single"/>
        </w:rPr>
        <w:t xml:space="preserve">Valor do </w:t>
      </w:r>
      <w:r w:rsidR="008C69EA" w:rsidRPr="00F013F4">
        <w:rPr>
          <w:rFonts w:ascii="Trebuchet MS" w:hAnsi="Trebuchet MS"/>
          <w:sz w:val="24"/>
          <w:szCs w:val="24"/>
          <w:u w:val="single"/>
        </w:rPr>
        <w:t>Resgate</w:t>
      </w:r>
      <w:r w:rsidR="008C69EA" w:rsidRPr="00405DAF">
        <w:rPr>
          <w:rFonts w:ascii="Trebuchet MS" w:hAnsi="Trebuchet MS"/>
          <w:sz w:val="24"/>
          <w:szCs w:val="24"/>
          <w:u w:val="single"/>
        </w:rPr>
        <w:t xml:space="preserve"> Antecipado Facultativo Total</w:t>
      </w:r>
      <w:r w:rsidR="008C69EA" w:rsidRPr="00405DAF">
        <w:rPr>
          <w:rFonts w:ascii="Trebuchet MS" w:hAnsi="Trebuchet MS"/>
          <w:sz w:val="24"/>
          <w:szCs w:val="24"/>
        </w:rPr>
        <w:t>”)</w:t>
      </w:r>
      <w:r w:rsidRPr="00405DAF">
        <w:rPr>
          <w:rFonts w:ascii="Trebuchet MS" w:hAnsi="Trebuchet MS"/>
          <w:sz w:val="24"/>
          <w:szCs w:val="24"/>
        </w:rPr>
        <w:t>.</w:t>
      </w:r>
      <w:bookmarkEnd w:id="74"/>
      <w:r w:rsidR="008C69EA">
        <w:rPr>
          <w:rFonts w:ascii="Trebuchet MS" w:hAnsi="Trebuchet MS"/>
          <w:sz w:val="24"/>
          <w:szCs w:val="24"/>
        </w:rPr>
        <w:t xml:space="preserve"> </w:t>
      </w:r>
      <w:r w:rsidR="008C69EA" w:rsidRPr="008C69EA">
        <w:rPr>
          <w:rFonts w:ascii="Trebuchet MS" w:hAnsi="Trebuchet MS"/>
          <w:sz w:val="24"/>
          <w:szCs w:val="24"/>
        </w:rPr>
        <w:t xml:space="preserve">Para tal, a Emissora deverá notificar individualmente a totalidade dos Debenturistas, com cópia ao Agente Fiduciário, o Escriturador e a B3 ou, a seu exclusivo critério, publicar aviso aos Debenturistas na forma da </w:t>
      </w:r>
      <w:r w:rsidR="008C69EA">
        <w:rPr>
          <w:rFonts w:ascii="Trebuchet MS" w:hAnsi="Trebuchet MS"/>
          <w:sz w:val="24"/>
          <w:szCs w:val="24"/>
        </w:rPr>
        <w:t>Cláusula 5</w:t>
      </w:r>
      <w:r w:rsidR="008C69EA" w:rsidRPr="008C69EA">
        <w:rPr>
          <w:rFonts w:ascii="Trebuchet MS" w:hAnsi="Trebuchet MS"/>
          <w:sz w:val="24"/>
          <w:szCs w:val="24"/>
        </w:rPr>
        <w:t>.2</w:t>
      </w:r>
      <w:r w:rsidR="00E41B3B">
        <w:rPr>
          <w:rFonts w:ascii="Trebuchet MS" w:hAnsi="Trebuchet MS"/>
          <w:sz w:val="24"/>
          <w:szCs w:val="24"/>
        </w:rPr>
        <w:t>7</w:t>
      </w:r>
      <w:r w:rsidR="008C69EA" w:rsidRPr="008C69EA">
        <w:rPr>
          <w:rFonts w:ascii="Trebuchet MS" w:hAnsi="Trebuchet MS"/>
          <w:sz w:val="24"/>
          <w:szCs w:val="24"/>
        </w:rPr>
        <w:t xml:space="preserve"> abaixo, seguido de comunicação ao Agente Fiduciário, ao Escriturador e à B3, prestando todas as informações necessárias à operacionalização do Resgate Antecipado Facultativo</w:t>
      </w:r>
      <w:r w:rsidR="003A5F87">
        <w:rPr>
          <w:rFonts w:ascii="Trebuchet MS" w:hAnsi="Trebuchet MS"/>
          <w:sz w:val="24"/>
          <w:szCs w:val="24"/>
        </w:rPr>
        <w:t xml:space="preserve"> Total</w:t>
      </w:r>
      <w:r w:rsidR="008C69EA" w:rsidRPr="008C69EA">
        <w:rPr>
          <w:rFonts w:ascii="Trebuchet MS" w:hAnsi="Trebuchet MS"/>
          <w:sz w:val="24"/>
          <w:szCs w:val="24"/>
        </w:rPr>
        <w:t>, com</w:t>
      </w:r>
      <w:r w:rsidR="00661A5B">
        <w:rPr>
          <w:rFonts w:ascii="Trebuchet MS" w:hAnsi="Trebuchet MS"/>
          <w:sz w:val="24"/>
          <w:szCs w:val="24"/>
        </w:rPr>
        <w:t>,</w:t>
      </w:r>
      <w:r w:rsidR="008C69EA" w:rsidRPr="008C69EA">
        <w:rPr>
          <w:rFonts w:ascii="Trebuchet MS" w:hAnsi="Trebuchet MS"/>
          <w:sz w:val="24"/>
          <w:szCs w:val="24"/>
        </w:rPr>
        <w:t xml:space="preserve"> no mínimo 21 (vinte e um) </w:t>
      </w:r>
      <w:r w:rsidR="00D31BC4" w:rsidRPr="008C69EA">
        <w:rPr>
          <w:rFonts w:ascii="Trebuchet MS" w:hAnsi="Trebuchet MS"/>
          <w:sz w:val="24"/>
          <w:szCs w:val="24"/>
        </w:rPr>
        <w:t>D</w:t>
      </w:r>
      <w:r w:rsidR="008C69EA" w:rsidRPr="008C69EA">
        <w:rPr>
          <w:rFonts w:ascii="Trebuchet MS" w:hAnsi="Trebuchet MS"/>
          <w:sz w:val="24"/>
          <w:szCs w:val="24"/>
        </w:rPr>
        <w:t xml:space="preserve">ias </w:t>
      </w:r>
      <w:r w:rsidR="00D31BC4" w:rsidRPr="008C69EA">
        <w:rPr>
          <w:rFonts w:ascii="Trebuchet MS" w:hAnsi="Trebuchet MS"/>
          <w:sz w:val="24"/>
          <w:szCs w:val="24"/>
        </w:rPr>
        <w:t>Ú</w:t>
      </w:r>
      <w:r w:rsidR="008C69EA" w:rsidRPr="008C69EA">
        <w:rPr>
          <w:rFonts w:ascii="Trebuchet MS" w:hAnsi="Trebuchet MS"/>
          <w:sz w:val="24"/>
          <w:szCs w:val="24"/>
        </w:rPr>
        <w:t>teis de antecedência da data prevista para o resgate (“</w:t>
      </w:r>
      <w:r w:rsidR="008C69EA" w:rsidRPr="008C69EA">
        <w:rPr>
          <w:rFonts w:ascii="Trebuchet MS" w:hAnsi="Trebuchet MS"/>
          <w:sz w:val="24"/>
          <w:szCs w:val="24"/>
          <w:u w:val="single"/>
        </w:rPr>
        <w:t>Comunicação de Resgate Facultativo Total</w:t>
      </w:r>
      <w:r w:rsidR="008C69EA" w:rsidRPr="008C69EA">
        <w:rPr>
          <w:rFonts w:ascii="Trebuchet MS" w:hAnsi="Trebuchet MS"/>
          <w:sz w:val="24"/>
          <w:szCs w:val="24"/>
        </w:rPr>
        <w:t>”).</w:t>
      </w:r>
    </w:p>
    <w:p w14:paraId="2E1AC666" w14:textId="77777777" w:rsidR="00111E2A" w:rsidRPr="00111E2A" w:rsidRDefault="00111E2A" w:rsidP="00111E2A">
      <w:pPr>
        <w:pStyle w:val="Level2"/>
        <w:numPr>
          <w:ilvl w:val="0"/>
          <w:numId w:val="0"/>
        </w:numPr>
        <w:tabs>
          <w:tab w:val="left" w:pos="1276"/>
        </w:tabs>
        <w:rPr>
          <w:rFonts w:ascii="Trebuchet MS" w:hAnsi="Trebuchet MS"/>
          <w:i/>
          <w:sz w:val="24"/>
          <w:szCs w:val="24"/>
        </w:rPr>
      </w:pPr>
    </w:p>
    <w:p w14:paraId="543A0594" w14:textId="77777777" w:rsidR="008C69EA" w:rsidRPr="008C69EA" w:rsidRDefault="008C69EA" w:rsidP="00B638AA">
      <w:pPr>
        <w:pStyle w:val="Corpodetexto"/>
        <w:tabs>
          <w:tab w:val="left" w:pos="600"/>
          <w:tab w:val="left" w:pos="1440"/>
        </w:tabs>
        <w:spacing w:after="140" w:line="290" w:lineRule="auto"/>
        <w:ind w:left="680" w:firstLine="0"/>
        <w:jc w:val="center"/>
        <w:rPr>
          <w:rFonts w:ascii="Trebuchet MS" w:hAnsi="Trebuchet MS"/>
          <w:b/>
          <w:sz w:val="24"/>
          <w:szCs w:val="24"/>
        </w:rPr>
      </w:pPr>
      <m:oMathPara>
        <m:oMath>
          <m:r>
            <m:rPr>
              <m:sty m:val="bi"/>
            </m:rPr>
            <w:rPr>
              <w:rFonts w:ascii="Cambria Math" w:hAnsi="Cambria Math"/>
              <w:sz w:val="24"/>
              <w:szCs w:val="24"/>
            </w:rPr>
            <m:t xml:space="preserve">VRA= </m:t>
          </m:r>
          <m:sSup>
            <m:sSupPr>
              <m:ctrlPr>
                <w:rPr>
                  <w:rFonts w:ascii="Cambria Math" w:hAnsi="Cambria Math"/>
                  <w:b/>
                  <w:i/>
                  <w:sz w:val="24"/>
                  <w:szCs w:val="24"/>
                </w:rPr>
              </m:ctrlPr>
            </m:sSupPr>
            <m:e>
              <m:r>
                <m:rPr>
                  <m:sty m:val="bi"/>
                </m:rPr>
                <w:rPr>
                  <w:rFonts w:ascii="Cambria Math" w:hAnsi="Cambria Math"/>
                  <w:sz w:val="24"/>
                  <w:szCs w:val="24"/>
                </w:rPr>
                <m:t>(PU+J)*</m:t>
              </m:r>
              <m:d>
                <m:dPr>
                  <m:begChr m:val="["/>
                  <m:endChr m:val="]"/>
                  <m:ctrlPr>
                    <w:rPr>
                      <w:rFonts w:ascii="Cambria Math" w:hAnsi="Cambria Math"/>
                      <w:b/>
                      <w:i/>
                      <w:sz w:val="24"/>
                      <w:szCs w:val="24"/>
                    </w:rPr>
                  </m:ctrlPr>
                </m:dPr>
                <m:e>
                  <m:r>
                    <m:rPr>
                      <m:sty m:val="bi"/>
                    </m:rPr>
                    <w:rPr>
                      <w:rFonts w:ascii="Cambria Math" w:hAnsi="Cambria Math"/>
                      <w:sz w:val="24"/>
                      <w:szCs w:val="24"/>
                    </w:rPr>
                    <m:t>(1+P)</m:t>
                  </m:r>
                </m:e>
              </m:d>
            </m:e>
            <m:sup>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Pr</m:t>
                      </m:r>
                    </m:num>
                    <m:den>
                      <m:r>
                        <m:rPr>
                          <m:sty m:val="bi"/>
                        </m:rPr>
                        <w:rPr>
                          <w:rFonts w:ascii="Cambria Math" w:hAnsi="Cambria Math"/>
                          <w:sz w:val="24"/>
                          <w:szCs w:val="24"/>
                        </w:rPr>
                        <m:t>252</m:t>
                      </m:r>
                    </m:den>
                  </m:f>
                </m:e>
              </m:d>
            </m:sup>
          </m:sSup>
        </m:oMath>
      </m:oMathPara>
    </w:p>
    <w:p w14:paraId="50F4E664" w14:textId="77777777" w:rsidR="008C69EA" w:rsidRPr="008C69EA" w:rsidRDefault="008C69EA" w:rsidP="00B638AA">
      <w:pPr>
        <w:pStyle w:val="Corpodetexto"/>
        <w:keepNext/>
        <w:tabs>
          <w:tab w:val="left" w:pos="600"/>
          <w:tab w:val="left" w:pos="1440"/>
        </w:tabs>
        <w:spacing w:after="140" w:line="290" w:lineRule="auto"/>
        <w:ind w:left="680" w:firstLine="0"/>
        <w:rPr>
          <w:rFonts w:ascii="Trebuchet MS" w:hAnsi="Trebuchet MS"/>
          <w:sz w:val="24"/>
          <w:szCs w:val="24"/>
        </w:rPr>
      </w:pPr>
      <w:r w:rsidRPr="008C69EA">
        <w:rPr>
          <w:rFonts w:ascii="Trebuchet MS" w:hAnsi="Trebuchet MS"/>
          <w:sz w:val="24"/>
          <w:szCs w:val="24"/>
        </w:rPr>
        <w:t>onde:</w:t>
      </w:r>
    </w:p>
    <w:p w14:paraId="5E376C2F" w14:textId="77777777" w:rsidR="008C69EA" w:rsidRPr="008C69EA" w:rsidRDefault="008C69EA" w:rsidP="00B638AA">
      <w:pPr>
        <w:pStyle w:val="Corpodetexto"/>
        <w:keepNext/>
        <w:tabs>
          <w:tab w:val="left" w:pos="600"/>
          <w:tab w:val="left" w:pos="1440"/>
        </w:tabs>
        <w:spacing w:after="140" w:line="290" w:lineRule="auto"/>
        <w:ind w:left="680" w:firstLine="0"/>
        <w:rPr>
          <w:rFonts w:ascii="Trebuchet MS" w:hAnsi="Trebuchet MS"/>
          <w:sz w:val="24"/>
          <w:szCs w:val="24"/>
        </w:rPr>
      </w:pPr>
      <w:r w:rsidRPr="008C69EA">
        <w:rPr>
          <w:rFonts w:ascii="Trebuchet MS" w:hAnsi="Trebuchet MS"/>
          <w:sz w:val="24"/>
          <w:szCs w:val="24"/>
        </w:rPr>
        <w:t>VRA = Valor do Resgate Antecipado Facultativo</w:t>
      </w:r>
      <w:r>
        <w:rPr>
          <w:rFonts w:ascii="Trebuchet MS" w:hAnsi="Trebuchet MS"/>
          <w:sz w:val="24"/>
          <w:szCs w:val="24"/>
        </w:rPr>
        <w:t xml:space="preserve"> Total</w:t>
      </w:r>
      <w:r w:rsidRPr="008C69EA">
        <w:rPr>
          <w:rFonts w:ascii="Trebuchet MS" w:hAnsi="Trebuchet MS"/>
          <w:sz w:val="24"/>
          <w:szCs w:val="24"/>
        </w:rPr>
        <w:t>;</w:t>
      </w:r>
    </w:p>
    <w:p w14:paraId="0F3E2975" w14:textId="77777777" w:rsidR="008C69EA" w:rsidRPr="008C69EA" w:rsidRDefault="008C69EA" w:rsidP="00B638AA">
      <w:pPr>
        <w:pStyle w:val="Corpodetexto"/>
        <w:keepNext/>
        <w:tabs>
          <w:tab w:val="left" w:pos="600"/>
          <w:tab w:val="left" w:pos="1440"/>
        </w:tabs>
        <w:spacing w:after="140" w:line="290" w:lineRule="auto"/>
        <w:ind w:left="680" w:firstLine="0"/>
        <w:rPr>
          <w:rFonts w:ascii="Trebuchet MS" w:hAnsi="Trebuchet MS"/>
          <w:sz w:val="24"/>
          <w:szCs w:val="24"/>
        </w:rPr>
      </w:pPr>
      <w:r w:rsidRPr="008C69EA">
        <w:rPr>
          <w:rFonts w:ascii="Trebuchet MS" w:hAnsi="Trebuchet MS"/>
          <w:sz w:val="24"/>
          <w:szCs w:val="24"/>
        </w:rPr>
        <w:t>PU = Valor Nominal Unitário ou saldo do Valor Nominal Unitário, conforme o caso;</w:t>
      </w:r>
    </w:p>
    <w:p w14:paraId="5EC933EF" w14:textId="77777777" w:rsidR="008C69EA" w:rsidRPr="008C69EA" w:rsidRDefault="008C69EA" w:rsidP="00B638AA">
      <w:pPr>
        <w:pStyle w:val="Corpodetexto"/>
        <w:keepNext/>
        <w:tabs>
          <w:tab w:val="left" w:pos="600"/>
          <w:tab w:val="left" w:pos="1440"/>
        </w:tabs>
        <w:spacing w:after="140" w:line="290" w:lineRule="auto"/>
        <w:ind w:left="680" w:firstLine="0"/>
        <w:rPr>
          <w:rFonts w:ascii="Trebuchet MS" w:hAnsi="Trebuchet MS"/>
          <w:sz w:val="24"/>
          <w:szCs w:val="24"/>
        </w:rPr>
      </w:pPr>
      <w:r w:rsidRPr="008C69EA">
        <w:rPr>
          <w:rFonts w:ascii="Trebuchet MS" w:hAnsi="Trebuchet MS"/>
          <w:sz w:val="24"/>
          <w:szCs w:val="24"/>
        </w:rPr>
        <w:t xml:space="preserve">J = Remuneração </w:t>
      </w:r>
      <w:r w:rsidR="003A5F87">
        <w:rPr>
          <w:rFonts w:ascii="Trebuchet MS" w:hAnsi="Trebuchet MS"/>
          <w:sz w:val="24"/>
          <w:szCs w:val="24"/>
        </w:rPr>
        <w:t>das Debêntures da Primeira Série e/ou das Debêntures da Segunda Série, conforme o caso,</w:t>
      </w:r>
      <w:r w:rsidR="003A5F87" w:rsidRPr="008C69EA">
        <w:rPr>
          <w:rFonts w:ascii="Trebuchet MS" w:hAnsi="Trebuchet MS"/>
          <w:sz w:val="24"/>
          <w:szCs w:val="24"/>
        </w:rPr>
        <w:t xml:space="preserve"> </w:t>
      </w:r>
      <w:r w:rsidRPr="008C69EA">
        <w:rPr>
          <w:rFonts w:ascii="Trebuchet MS" w:hAnsi="Trebuchet MS"/>
          <w:sz w:val="24"/>
          <w:szCs w:val="24"/>
        </w:rPr>
        <w:t>na data do Resgate Antecipado Facultativo</w:t>
      </w:r>
      <w:r>
        <w:rPr>
          <w:rFonts w:ascii="Trebuchet MS" w:hAnsi="Trebuchet MS"/>
          <w:sz w:val="24"/>
          <w:szCs w:val="24"/>
        </w:rPr>
        <w:t xml:space="preserve"> Total</w:t>
      </w:r>
      <w:r w:rsidRPr="008C69EA">
        <w:rPr>
          <w:rFonts w:ascii="Trebuchet MS" w:hAnsi="Trebuchet MS"/>
          <w:sz w:val="24"/>
          <w:szCs w:val="24"/>
        </w:rPr>
        <w:t xml:space="preserve">, definido conforme Cláusula </w:t>
      </w:r>
      <w:r>
        <w:rPr>
          <w:rFonts w:ascii="Trebuchet MS" w:hAnsi="Trebuchet MS"/>
          <w:sz w:val="24"/>
          <w:szCs w:val="24"/>
        </w:rPr>
        <w:t>5</w:t>
      </w:r>
      <w:r w:rsidRPr="008C69EA">
        <w:rPr>
          <w:rFonts w:ascii="Trebuchet MS" w:hAnsi="Trebuchet MS"/>
          <w:sz w:val="24"/>
          <w:szCs w:val="24"/>
        </w:rPr>
        <w:t>.</w:t>
      </w:r>
      <w:r w:rsidR="00F013F4">
        <w:rPr>
          <w:rFonts w:ascii="Trebuchet MS" w:hAnsi="Trebuchet MS"/>
          <w:sz w:val="24"/>
          <w:szCs w:val="24"/>
        </w:rPr>
        <w:t>20.</w:t>
      </w:r>
      <w:r w:rsidR="002340D0">
        <w:rPr>
          <w:rFonts w:ascii="Trebuchet MS" w:hAnsi="Trebuchet MS"/>
          <w:sz w:val="24"/>
          <w:szCs w:val="24"/>
        </w:rPr>
        <w:t>1</w:t>
      </w:r>
      <w:r w:rsidRPr="008C69EA">
        <w:rPr>
          <w:rFonts w:ascii="Trebuchet MS" w:hAnsi="Trebuchet MS"/>
          <w:sz w:val="24"/>
          <w:szCs w:val="24"/>
        </w:rPr>
        <w:t>;</w:t>
      </w:r>
    </w:p>
    <w:p w14:paraId="67DA4E22" w14:textId="77777777" w:rsidR="003A5F87" w:rsidRDefault="008C69EA" w:rsidP="00B638AA">
      <w:pPr>
        <w:pStyle w:val="Corpodetexto"/>
        <w:keepNext/>
        <w:tabs>
          <w:tab w:val="left" w:pos="600"/>
          <w:tab w:val="left" w:pos="1440"/>
        </w:tabs>
        <w:spacing w:after="140" w:line="290" w:lineRule="auto"/>
        <w:ind w:left="680" w:firstLine="0"/>
        <w:rPr>
          <w:rFonts w:ascii="Trebuchet MS" w:hAnsi="Trebuchet MS"/>
          <w:sz w:val="24"/>
          <w:szCs w:val="24"/>
        </w:rPr>
      </w:pPr>
      <w:r w:rsidRPr="008C69EA">
        <w:rPr>
          <w:rFonts w:ascii="Trebuchet MS" w:hAnsi="Trebuchet MS"/>
          <w:sz w:val="24"/>
          <w:szCs w:val="24"/>
        </w:rPr>
        <w:t xml:space="preserve">P = corresponde </w:t>
      </w:r>
      <w:r w:rsidRPr="006C702D">
        <w:rPr>
          <w:rFonts w:ascii="Trebuchet MS" w:hAnsi="Trebuchet MS"/>
          <w:sz w:val="24"/>
          <w:szCs w:val="24"/>
        </w:rPr>
        <w:t xml:space="preserve">a </w:t>
      </w:r>
      <w:r w:rsidRPr="00BC0FF4">
        <w:rPr>
          <w:rFonts w:ascii="Trebuchet MS" w:hAnsi="Trebuchet MS"/>
          <w:sz w:val="24"/>
        </w:rPr>
        <w:t>1,75% (um inteiro e setenta e cinco centésimos por cento)</w:t>
      </w:r>
    </w:p>
    <w:p w14:paraId="3CF46749" w14:textId="77777777" w:rsidR="00F013F4" w:rsidRDefault="008C69EA" w:rsidP="00BB04B8">
      <w:pPr>
        <w:pStyle w:val="Corpodetexto"/>
        <w:keepNext/>
        <w:tabs>
          <w:tab w:val="left" w:pos="600"/>
          <w:tab w:val="left" w:pos="1440"/>
        </w:tabs>
        <w:spacing w:after="140" w:line="290" w:lineRule="auto"/>
        <w:ind w:left="680" w:firstLine="0"/>
        <w:rPr>
          <w:rFonts w:ascii="Trebuchet MS" w:hAnsi="Trebuchet MS"/>
          <w:sz w:val="24"/>
          <w:szCs w:val="24"/>
        </w:rPr>
      </w:pPr>
      <w:r w:rsidRPr="008C69EA">
        <w:rPr>
          <w:rFonts w:ascii="Trebuchet MS" w:hAnsi="Trebuchet MS"/>
          <w:sz w:val="24"/>
          <w:szCs w:val="24"/>
        </w:rPr>
        <w:t xml:space="preserve">Pr = prazo residual, definido como a quantidade de dias úteis entre a Data de </w:t>
      </w:r>
      <w:r w:rsidRPr="008C69EA">
        <w:rPr>
          <w:rFonts w:ascii="Trebuchet MS" w:hAnsi="Trebuchet MS"/>
          <w:sz w:val="24"/>
          <w:szCs w:val="24"/>
        </w:rPr>
        <w:lastRenderedPageBreak/>
        <w:t>Vencimento</w:t>
      </w:r>
      <w:r w:rsidR="003A5F87">
        <w:rPr>
          <w:rFonts w:ascii="Trebuchet MS" w:hAnsi="Trebuchet MS"/>
          <w:sz w:val="24"/>
          <w:szCs w:val="24"/>
        </w:rPr>
        <w:t xml:space="preserve"> das Debêntures da Primeira Série e/ou das Debêntures da Segunda Série, conforme o caso,</w:t>
      </w:r>
      <w:r w:rsidRPr="008C69EA">
        <w:rPr>
          <w:rFonts w:ascii="Trebuchet MS" w:hAnsi="Trebuchet MS"/>
          <w:sz w:val="24"/>
          <w:szCs w:val="24"/>
        </w:rPr>
        <w:t xml:space="preserve"> e a data do Resgate Antecipado Facultativo</w:t>
      </w:r>
      <w:r w:rsidR="004D7384">
        <w:rPr>
          <w:rFonts w:ascii="Trebuchet MS" w:hAnsi="Trebuchet MS"/>
          <w:sz w:val="24"/>
          <w:szCs w:val="24"/>
        </w:rPr>
        <w:t xml:space="preserve"> Total</w:t>
      </w:r>
      <w:r w:rsidRPr="003A5F87">
        <w:rPr>
          <w:rFonts w:ascii="Trebuchet MS" w:hAnsi="Trebuchet MS"/>
          <w:sz w:val="24"/>
          <w:szCs w:val="24"/>
        </w:rPr>
        <w:t xml:space="preserve">. </w:t>
      </w:r>
      <w:bookmarkEnd w:id="73"/>
    </w:p>
    <w:p w14:paraId="072B3BCE" w14:textId="77777777" w:rsidR="001B3722" w:rsidRPr="001B3722" w:rsidRDefault="008C69EA" w:rsidP="00F013F4">
      <w:pPr>
        <w:pStyle w:val="Level2"/>
        <w:numPr>
          <w:ilvl w:val="2"/>
          <w:numId w:val="4"/>
        </w:numPr>
        <w:tabs>
          <w:tab w:val="left" w:pos="1276"/>
        </w:tabs>
        <w:rPr>
          <w:rFonts w:ascii="Trebuchet MS" w:hAnsi="Trebuchet MS"/>
          <w:sz w:val="24"/>
          <w:szCs w:val="24"/>
        </w:rPr>
      </w:pPr>
      <w:r w:rsidRPr="001B3722">
        <w:rPr>
          <w:rFonts w:ascii="Trebuchet MS" w:hAnsi="Trebuchet MS"/>
          <w:sz w:val="24"/>
          <w:szCs w:val="24"/>
        </w:rPr>
        <w:t xml:space="preserve">Na Comunicação de Resgate Antecipado Facultativo Total deverá constar: </w:t>
      </w:r>
      <w:r w:rsidRPr="00E34685">
        <w:rPr>
          <w:rFonts w:ascii="Trebuchet MS" w:hAnsi="Trebuchet MS"/>
          <w:b/>
          <w:sz w:val="24"/>
          <w:szCs w:val="24"/>
        </w:rPr>
        <w:t>(i)</w:t>
      </w:r>
      <w:r w:rsidRPr="001B3722">
        <w:rPr>
          <w:rFonts w:ascii="Trebuchet MS" w:hAnsi="Trebuchet MS"/>
          <w:sz w:val="24"/>
          <w:szCs w:val="24"/>
        </w:rPr>
        <w:t xml:space="preserve"> a data do Resgate Antecipado Facultativo Total; </w:t>
      </w:r>
      <w:r w:rsidRPr="00E34685">
        <w:rPr>
          <w:rFonts w:ascii="Trebuchet MS" w:hAnsi="Trebuchet MS"/>
          <w:b/>
          <w:sz w:val="24"/>
          <w:szCs w:val="24"/>
        </w:rPr>
        <w:t>(ii)</w:t>
      </w:r>
      <w:r w:rsidRPr="001B3722">
        <w:rPr>
          <w:rFonts w:ascii="Trebuchet MS" w:hAnsi="Trebuchet MS"/>
          <w:sz w:val="24"/>
          <w:szCs w:val="24"/>
        </w:rPr>
        <w:t xml:space="preserve"> a forma de cálculo do Valor do Resgate Antecipado Facultativo</w:t>
      </w:r>
      <w:r w:rsidR="001B3722" w:rsidRPr="001B3722">
        <w:rPr>
          <w:rFonts w:ascii="Trebuchet MS" w:hAnsi="Trebuchet MS"/>
          <w:sz w:val="24"/>
          <w:szCs w:val="24"/>
        </w:rPr>
        <w:t xml:space="preserve"> Total</w:t>
      </w:r>
      <w:r w:rsidRPr="001B3722">
        <w:rPr>
          <w:rFonts w:ascii="Trebuchet MS" w:hAnsi="Trebuchet MS"/>
          <w:sz w:val="24"/>
          <w:szCs w:val="24"/>
        </w:rPr>
        <w:t xml:space="preserve">, conforme Cláusula </w:t>
      </w:r>
      <w:r w:rsidR="001B3722" w:rsidRPr="001B3722">
        <w:rPr>
          <w:rFonts w:ascii="Trebuchet MS" w:hAnsi="Trebuchet MS"/>
          <w:sz w:val="24"/>
          <w:szCs w:val="24"/>
        </w:rPr>
        <w:t>5</w:t>
      </w:r>
      <w:r w:rsidRPr="001B3722">
        <w:rPr>
          <w:rFonts w:ascii="Trebuchet MS" w:hAnsi="Trebuchet MS"/>
          <w:sz w:val="24"/>
          <w:szCs w:val="24"/>
        </w:rPr>
        <w:t>.</w:t>
      </w:r>
      <w:r w:rsidR="00F013F4">
        <w:rPr>
          <w:rFonts w:ascii="Trebuchet MS" w:hAnsi="Trebuchet MS"/>
          <w:sz w:val="24"/>
          <w:szCs w:val="24"/>
        </w:rPr>
        <w:t>20</w:t>
      </w:r>
      <w:r w:rsidR="002340D0">
        <w:rPr>
          <w:rFonts w:ascii="Trebuchet MS" w:hAnsi="Trebuchet MS"/>
          <w:sz w:val="24"/>
          <w:szCs w:val="24"/>
        </w:rPr>
        <w:t>.1</w:t>
      </w:r>
      <w:r w:rsidRPr="001B3722">
        <w:rPr>
          <w:rFonts w:ascii="Trebuchet MS" w:hAnsi="Trebuchet MS"/>
          <w:sz w:val="24"/>
          <w:szCs w:val="24"/>
        </w:rPr>
        <w:t xml:space="preserve"> acima</w:t>
      </w:r>
      <w:r w:rsidR="002340D0">
        <w:rPr>
          <w:rFonts w:ascii="Trebuchet MS" w:hAnsi="Trebuchet MS"/>
          <w:sz w:val="24"/>
          <w:szCs w:val="24"/>
        </w:rPr>
        <w:t>,</w:t>
      </w:r>
      <w:r w:rsidR="002340D0" w:rsidRPr="001B3722">
        <w:rPr>
          <w:rFonts w:ascii="Trebuchet MS" w:hAnsi="Trebuchet MS"/>
          <w:sz w:val="24"/>
          <w:szCs w:val="24"/>
        </w:rPr>
        <w:t xml:space="preserve"> </w:t>
      </w:r>
      <w:r w:rsidRPr="001B3722">
        <w:rPr>
          <w:rFonts w:ascii="Trebuchet MS" w:hAnsi="Trebuchet MS"/>
          <w:sz w:val="24"/>
          <w:szCs w:val="24"/>
        </w:rPr>
        <w:t xml:space="preserve">e </w:t>
      </w:r>
      <w:r w:rsidRPr="001B3722">
        <w:rPr>
          <w:rFonts w:ascii="Trebuchet MS" w:hAnsi="Trebuchet MS"/>
          <w:b/>
          <w:sz w:val="24"/>
          <w:szCs w:val="24"/>
        </w:rPr>
        <w:t>(iii)</w:t>
      </w:r>
      <w:r w:rsidRPr="001B3722">
        <w:rPr>
          <w:rFonts w:ascii="Trebuchet MS" w:hAnsi="Trebuchet MS"/>
          <w:sz w:val="24"/>
          <w:szCs w:val="24"/>
        </w:rPr>
        <w:t xml:space="preserve"> quaisquer outras informações necessárias à operacionalização do Resgate Antecipado Facultativo</w:t>
      </w:r>
      <w:r w:rsidR="001B3722" w:rsidRPr="001B3722">
        <w:rPr>
          <w:rFonts w:ascii="Trebuchet MS" w:hAnsi="Trebuchet MS"/>
          <w:sz w:val="24"/>
          <w:szCs w:val="24"/>
        </w:rPr>
        <w:t xml:space="preserve"> Total</w:t>
      </w:r>
      <w:r w:rsidRPr="001B3722">
        <w:rPr>
          <w:rFonts w:ascii="Trebuchet MS" w:hAnsi="Trebuchet MS"/>
          <w:sz w:val="24"/>
          <w:szCs w:val="24"/>
        </w:rPr>
        <w:t xml:space="preserve">. A Emissora, em conjunto com o Agente Fiduciário, deverá enviar comunicação escrita à B3, com antecedência mínima de 3 (três) </w:t>
      </w:r>
      <w:r w:rsidR="001B3722" w:rsidRPr="001B3722">
        <w:rPr>
          <w:rFonts w:ascii="Trebuchet MS" w:hAnsi="Trebuchet MS"/>
          <w:sz w:val="24"/>
          <w:szCs w:val="24"/>
        </w:rPr>
        <w:t>D</w:t>
      </w:r>
      <w:r w:rsidRPr="001B3722">
        <w:rPr>
          <w:rFonts w:ascii="Trebuchet MS" w:hAnsi="Trebuchet MS"/>
          <w:sz w:val="24"/>
          <w:szCs w:val="24"/>
        </w:rPr>
        <w:t xml:space="preserve">ias </w:t>
      </w:r>
      <w:r w:rsidR="001B3722" w:rsidRPr="001B3722">
        <w:rPr>
          <w:rFonts w:ascii="Trebuchet MS" w:hAnsi="Trebuchet MS"/>
          <w:sz w:val="24"/>
          <w:szCs w:val="24"/>
        </w:rPr>
        <w:t>Ú</w:t>
      </w:r>
      <w:r w:rsidRPr="001B3722">
        <w:rPr>
          <w:rFonts w:ascii="Trebuchet MS" w:hAnsi="Trebuchet MS"/>
          <w:sz w:val="24"/>
          <w:szCs w:val="24"/>
        </w:rPr>
        <w:t>teis, informando a data e o procedimento do Resgate Antecipado Facultativo</w:t>
      </w:r>
      <w:r w:rsidR="001B3722" w:rsidRPr="001B3722">
        <w:rPr>
          <w:rFonts w:ascii="Trebuchet MS" w:hAnsi="Trebuchet MS"/>
          <w:sz w:val="24"/>
          <w:szCs w:val="24"/>
        </w:rPr>
        <w:t xml:space="preserve"> Total</w:t>
      </w:r>
      <w:r w:rsidRPr="001B3722">
        <w:rPr>
          <w:rFonts w:ascii="Trebuchet MS" w:hAnsi="Trebuchet MS"/>
          <w:sz w:val="24"/>
          <w:szCs w:val="24"/>
        </w:rPr>
        <w:t>.</w:t>
      </w:r>
    </w:p>
    <w:p w14:paraId="20A210F9" w14:textId="77777777" w:rsidR="008C69EA" w:rsidRDefault="001B3722" w:rsidP="00B638AA">
      <w:pPr>
        <w:pStyle w:val="Level2"/>
        <w:numPr>
          <w:ilvl w:val="2"/>
          <w:numId w:val="4"/>
        </w:numPr>
        <w:tabs>
          <w:tab w:val="left" w:pos="1276"/>
        </w:tabs>
        <w:rPr>
          <w:rFonts w:ascii="Trebuchet MS" w:hAnsi="Trebuchet MS"/>
          <w:sz w:val="24"/>
          <w:szCs w:val="24"/>
        </w:rPr>
      </w:pPr>
      <w:r w:rsidRPr="001B3722">
        <w:rPr>
          <w:rFonts w:ascii="Trebuchet MS" w:hAnsi="Trebuchet MS"/>
          <w:sz w:val="24"/>
          <w:szCs w:val="24"/>
        </w:rPr>
        <w:t xml:space="preserve">O pagamento das Debêntures objeto do Resgate Antecipado Facultativo Total será feito pela Emissora: </w:t>
      </w:r>
      <w:r w:rsidRPr="001B3722">
        <w:rPr>
          <w:rFonts w:ascii="Trebuchet MS" w:hAnsi="Trebuchet MS"/>
          <w:b/>
          <w:sz w:val="24"/>
          <w:szCs w:val="24"/>
        </w:rPr>
        <w:t>(i)</w:t>
      </w:r>
      <w:r w:rsidRPr="001B3722">
        <w:rPr>
          <w:rFonts w:ascii="Trebuchet MS" w:hAnsi="Trebuchet MS"/>
          <w:sz w:val="24"/>
          <w:szCs w:val="24"/>
        </w:rPr>
        <w:t xml:space="preserve"> por meio dos procedimentos adotados pela B3 para as Debêntures custodiadas eletronicamente na B3; ou </w:t>
      </w:r>
      <w:r w:rsidRPr="001B3722">
        <w:rPr>
          <w:rFonts w:ascii="Trebuchet MS" w:hAnsi="Trebuchet MS"/>
          <w:b/>
          <w:sz w:val="24"/>
          <w:szCs w:val="24"/>
        </w:rPr>
        <w:t>(ii)</w:t>
      </w:r>
      <w:r w:rsidRPr="001B3722">
        <w:rPr>
          <w:rFonts w:ascii="Trebuchet MS" w:hAnsi="Trebuchet MS"/>
          <w:sz w:val="24"/>
          <w:szCs w:val="24"/>
        </w:rPr>
        <w:t xml:space="preserve"> na hipótese de as Debêntures não estarem custodiadas eletronicamente na B3, por meio do </w:t>
      </w:r>
      <w:r w:rsidR="008730D9">
        <w:rPr>
          <w:rFonts w:ascii="Trebuchet MS" w:hAnsi="Trebuchet MS"/>
          <w:sz w:val="24"/>
          <w:szCs w:val="24"/>
        </w:rPr>
        <w:t>Agente de Liquidação</w:t>
      </w:r>
      <w:r w:rsidRPr="001B3722">
        <w:rPr>
          <w:rFonts w:ascii="Trebuchet MS" w:hAnsi="Trebuchet MS"/>
          <w:sz w:val="24"/>
          <w:szCs w:val="24"/>
        </w:rPr>
        <w:t>.</w:t>
      </w:r>
      <w:r w:rsidR="008C69EA" w:rsidRPr="001B3722">
        <w:rPr>
          <w:rFonts w:ascii="Trebuchet MS" w:hAnsi="Trebuchet MS"/>
          <w:sz w:val="24"/>
          <w:szCs w:val="24"/>
        </w:rPr>
        <w:t xml:space="preserve"> </w:t>
      </w:r>
    </w:p>
    <w:p w14:paraId="0471F0B6" w14:textId="77777777" w:rsidR="001B3722" w:rsidRPr="001B3722" w:rsidRDefault="001B3722" w:rsidP="00B638AA">
      <w:pPr>
        <w:pStyle w:val="Level2"/>
        <w:numPr>
          <w:ilvl w:val="2"/>
          <w:numId w:val="4"/>
        </w:numPr>
        <w:tabs>
          <w:tab w:val="left" w:pos="1276"/>
        </w:tabs>
        <w:rPr>
          <w:rFonts w:ascii="Trebuchet MS" w:hAnsi="Trebuchet MS"/>
          <w:sz w:val="24"/>
          <w:szCs w:val="24"/>
        </w:rPr>
      </w:pPr>
      <w:r w:rsidRPr="001B3722">
        <w:rPr>
          <w:rFonts w:ascii="Trebuchet MS" w:hAnsi="Trebuchet MS"/>
          <w:sz w:val="24"/>
          <w:szCs w:val="24"/>
        </w:rPr>
        <w:t>As Debêntures objeto do Resgate Antecipado Facultativo Total serão obrigatoriamente canceladas.</w:t>
      </w:r>
    </w:p>
    <w:p w14:paraId="222C17D6" w14:textId="77777777" w:rsidR="001B3722" w:rsidRDefault="001B3722" w:rsidP="00B638AA">
      <w:pPr>
        <w:pStyle w:val="Level2"/>
        <w:numPr>
          <w:ilvl w:val="2"/>
          <w:numId w:val="4"/>
        </w:numPr>
        <w:tabs>
          <w:tab w:val="left" w:pos="1276"/>
        </w:tabs>
        <w:rPr>
          <w:rFonts w:ascii="Trebuchet MS" w:hAnsi="Trebuchet MS"/>
          <w:sz w:val="24"/>
          <w:szCs w:val="24"/>
        </w:rPr>
      </w:pPr>
      <w:r w:rsidRPr="001B3722">
        <w:rPr>
          <w:rFonts w:ascii="Trebuchet MS" w:hAnsi="Trebuchet MS"/>
          <w:sz w:val="24"/>
          <w:szCs w:val="24"/>
        </w:rPr>
        <w:t xml:space="preserve">A data para realização do Resgate Antecipado Facultativo Total deverá, obrigatoriamente, ser em </w:t>
      </w:r>
      <w:r>
        <w:rPr>
          <w:rFonts w:ascii="Trebuchet MS" w:hAnsi="Trebuchet MS"/>
          <w:sz w:val="24"/>
          <w:szCs w:val="24"/>
        </w:rPr>
        <w:t>1 (</w:t>
      </w:r>
      <w:r w:rsidRPr="001B3722">
        <w:rPr>
          <w:rFonts w:ascii="Trebuchet MS" w:hAnsi="Trebuchet MS"/>
          <w:sz w:val="24"/>
          <w:szCs w:val="24"/>
        </w:rPr>
        <w:t>um</w:t>
      </w:r>
      <w:r>
        <w:rPr>
          <w:rFonts w:ascii="Trebuchet MS" w:hAnsi="Trebuchet MS"/>
          <w:sz w:val="24"/>
          <w:szCs w:val="24"/>
        </w:rPr>
        <w:t>)</w:t>
      </w:r>
      <w:r w:rsidRPr="001B3722">
        <w:rPr>
          <w:rFonts w:ascii="Trebuchet MS" w:hAnsi="Trebuchet MS"/>
          <w:sz w:val="24"/>
          <w:szCs w:val="24"/>
        </w:rPr>
        <w:t xml:space="preserve"> Dia Útil.</w:t>
      </w:r>
    </w:p>
    <w:p w14:paraId="109B3C8B" w14:textId="77777777" w:rsidR="00F013F4" w:rsidRPr="00F013F4" w:rsidRDefault="00F013F4" w:rsidP="00F013F4">
      <w:pPr>
        <w:pStyle w:val="Level2"/>
        <w:numPr>
          <w:ilvl w:val="1"/>
          <w:numId w:val="4"/>
        </w:numPr>
        <w:rPr>
          <w:rFonts w:ascii="Trebuchet MS" w:hAnsi="Trebuchet MS"/>
          <w:b/>
          <w:sz w:val="24"/>
          <w:szCs w:val="24"/>
        </w:rPr>
      </w:pPr>
      <w:r w:rsidRPr="00F013F4">
        <w:rPr>
          <w:rFonts w:ascii="Trebuchet MS" w:hAnsi="Trebuchet MS"/>
          <w:b/>
          <w:sz w:val="24"/>
          <w:szCs w:val="24"/>
        </w:rPr>
        <w:t>Amortização Extraordinária Facultativa</w:t>
      </w:r>
    </w:p>
    <w:p w14:paraId="2E6E6522" w14:textId="77777777" w:rsidR="001B3722" w:rsidRPr="00BC0FF4" w:rsidRDefault="001B3722" w:rsidP="00B638AA">
      <w:pPr>
        <w:pStyle w:val="Level2"/>
        <w:numPr>
          <w:ilvl w:val="2"/>
          <w:numId w:val="4"/>
        </w:numPr>
        <w:tabs>
          <w:tab w:val="left" w:pos="1276"/>
        </w:tabs>
        <w:rPr>
          <w:rFonts w:ascii="Trebuchet MS" w:hAnsi="Trebuchet MS"/>
          <w:sz w:val="24"/>
        </w:rPr>
      </w:pPr>
      <w:r w:rsidRPr="00BC0FF4">
        <w:rPr>
          <w:rFonts w:ascii="Trebuchet MS" w:hAnsi="Trebuchet MS"/>
          <w:sz w:val="24"/>
        </w:rPr>
        <w:t xml:space="preserve">As </w:t>
      </w:r>
      <w:r w:rsidR="00F013F4" w:rsidRPr="00BC0FF4">
        <w:rPr>
          <w:rFonts w:ascii="Trebuchet MS" w:hAnsi="Trebuchet MS"/>
          <w:sz w:val="24"/>
        </w:rPr>
        <w:t xml:space="preserve">Debêntures não serão objeto de </w:t>
      </w:r>
      <w:r w:rsidR="00F013F4">
        <w:rPr>
          <w:rFonts w:ascii="Trebuchet MS" w:hAnsi="Trebuchet MS"/>
          <w:sz w:val="24"/>
          <w:szCs w:val="24"/>
        </w:rPr>
        <w:t>amortização e</w:t>
      </w:r>
      <w:r w:rsidRPr="00111E2A">
        <w:rPr>
          <w:rFonts w:ascii="Trebuchet MS" w:hAnsi="Trebuchet MS"/>
          <w:sz w:val="24"/>
          <w:szCs w:val="24"/>
        </w:rPr>
        <w:t>xtraordinária</w:t>
      </w:r>
      <w:r w:rsidR="00F013F4">
        <w:rPr>
          <w:rFonts w:ascii="Trebuchet MS" w:hAnsi="Trebuchet MS"/>
          <w:sz w:val="24"/>
          <w:szCs w:val="24"/>
        </w:rPr>
        <w:t xml:space="preserve"> facultativa</w:t>
      </w:r>
      <w:r w:rsidRPr="00BC0FF4">
        <w:rPr>
          <w:rFonts w:ascii="Trebuchet MS" w:hAnsi="Trebuchet MS"/>
          <w:sz w:val="24"/>
        </w:rPr>
        <w:t>, sendo o Valor Nominal Unitário pago na</w:t>
      </w:r>
      <w:r w:rsidR="00F013F4" w:rsidRPr="00BC0FF4">
        <w:rPr>
          <w:rFonts w:ascii="Trebuchet MS" w:hAnsi="Trebuchet MS"/>
          <w:sz w:val="24"/>
        </w:rPr>
        <w:t xml:space="preserve"> forma prevista na Cláusula 5.</w:t>
      </w:r>
      <w:r w:rsidR="00C909EA">
        <w:rPr>
          <w:rFonts w:ascii="Trebuchet MS" w:hAnsi="Trebuchet MS"/>
          <w:sz w:val="24"/>
        </w:rPr>
        <w:t>14</w:t>
      </w:r>
      <w:r w:rsidR="002340D0">
        <w:rPr>
          <w:rFonts w:ascii="Trebuchet MS" w:hAnsi="Trebuchet MS"/>
          <w:sz w:val="24"/>
          <w:szCs w:val="24"/>
        </w:rPr>
        <w:t xml:space="preserve"> </w:t>
      </w:r>
      <w:r w:rsidRPr="00BC0FF4">
        <w:rPr>
          <w:rFonts w:ascii="Trebuchet MS" w:hAnsi="Trebuchet MS"/>
          <w:sz w:val="24"/>
        </w:rPr>
        <w:t>acima.</w:t>
      </w:r>
    </w:p>
    <w:p w14:paraId="5C2A8B83"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Aquisição Facultativa</w:t>
      </w:r>
    </w:p>
    <w:p w14:paraId="67370956"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bookmarkStart w:id="75" w:name="_Ref420336687"/>
      <w:r w:rsidRPr="00405DAF">
        <w:rPr>
          <w:rFonts w:ascii="Trebuchet MS" w:hAnsi="Trebuchet MS"/>
          <w:sz w:val="24"/>
          <w:szCs w:val="24"/>
        </w:rPr>
        <w:t>A Emissora poderá, a qualquer tempo, condicionado ao aceite do respectivo Debenturista vendedor, adquirir Debêntures</w:t>
      </w:r>
      <w:r w:rsidR="00634F5E" w:rsidRPr="00405DAF">
        <w:rPr>
          <w:rFonts w:ascii="Trebuchet MS" w:hAnsi="Trebuchet MS"/>
          <w:sz w:val="24"/>
          <w:szCs w:val="24"/>
        </w:rPr>
        <w:t xml:space="preserve"> da Primeira Série</w:t>
      </w:r>
      <w:r w:rsidR="00005E7D" w:rsidRPr="00405DAF">
        <w:rPr>
          <w:rFonts w:ascii="Trebuchet MS" w:hAnsi="Trebuchet MS"/>
          <w:sz w:val="24"/>
          <w:szCs w:val="24"/>
        </w:rPr>
        <w:t xml:space="preserve"> e/ou</w:t>
      </w:r>
      <w:r w:rsidR="00634F5E" w:rsidRPr="00405DAF">
        <w:rPr>
          <w:rFonts w:ascii="Trebuchet MS" w:hAnsi="Trebuchet MS"/>
          <w:sz w:val="24"/>
          <w:szCs w:val="24"/>
        </w:rPr>
        <w:t xml:space="preserve"> Debêntures da Segunda Série</w:t>
      </w:r>
      <w:r w:rsidRPr="00405DAF">
        <w:rPr>
          <w:rFonts w:ascii="Trebuchet MS" w:hAnsi="Trebuchet MS"/>
          <w:sz w:val="24"/>
          <w:szCs w:val="24"/>
        </w:rPr>
        <w:t xml:space="preserve">, </w:t>
      </w:r>
      <w:r w:rsidR="00E15FDE" w:rsidRPr="00405DAF">
        <w:rPr>
          <w:rFonts w:ascii="Trebuchet MS" w:hAnsi="Trebuchet MS"/>
          <w:sz w:val="24"/>
          <w:szCs w:val="24"/>
        </w:rPr>
        <w:t xml:space="preserve">conforme o caso, </w:t>
      </w:r>
      <w:r w:rsidRPr="00405DAF">
        <w:rPr>
          <w:rFonts w:ascii="Trebuchet MS" w:hAnsi="Trebuchet MS"/>
          <w:sz w:val="24"/>
          <w:szCs w:val="24"/>
        </w:rPr>
        <w:t xml:space="preserve">observado o disposto no artigo 55, parágrafo 3º, da Lei das Sociedades por Ações, </w:t>
      </w:r>
      <w:r w:rsidR="00B44969" w:rsidRPr="00405DAF">
        <w:rPr>
          <w:rFonts w:ascii="Trebuchet MS" w:hAnsi="Trebuchet MS"/>
          <w:sz w:val="24"/>
          <w:szCs w:val="24"/>
        </w:rPr>
        <w:t>por</w:t>
      </w:r>
      <w:r w:rsidR="00A82E89">
        <w:rPr>
          <w:rFonts w:ascii="Trebuchet MS" w:hAnsi="Trebuchet MS"/>
          <w:sz w:val="24"/>
          <w:szCs w:val="24"/>
        </w:rPr>
        <w:t>: (i)</w:t>
      </w:r>
      <w:r w:rsidR="00B44969" w:rsidRPr="00405DAF">
        <w:rPr>
          <w:rFonts w:ascii="Trebuchet MS" w:hAnsi="Trebuchet MS"/>
          <w:sz w:val="24"/>
          <w:szCs w:val="24"/>
        </w:rPr>
        <w:t xml:space="preserve"> valor igual ou inferior ao seu </w:t>
      </w:r>
      <w:r w:rsidR="00E15FDE" w:rsidRPr="00405DAF">
        <w:rPr>
          <w:rFonts w:ascii="Trebuchet MS" w:hAnsi="Trebuchet MS"/>
          <w:sz w:val="24"/>
          <w:szCs w:val="24"/>
        </w:rPr>
        <w:t xml:space="preserve">respectivo </w:t>
      </w:r>
      <w:r w:rsidR="00B44969" w:rsidRPr="00405DAF">
        <w:rPr>
          <w:rFonts w:ascii="Trebuchet MS" w:hAnsi="Trebuchet MS"/>
          <w:sz w:val="24"/>
          <w:szCs w:val="24"/>
        </w:rPr>
        <w:t>Valor Nominal Unitário,</w:t>
      </w:r>
      <w:r w:rsidR="00A82E89">
        <w:rPr>
          <w:rFonts w:ascii="Trebuchet MS" w:hAnsi="Trebuchet MS"/>
          <w:sz w:val="24"/>
          <w:szCs w:val="24"/>
        </w:rPr>
        <w:t xml:space="preserve"> </w:t>
      </w:r>
      <w:r w:rsidR="00A82E89" w:rsidRPr="00EE7C30">
        <w:rPr>
          <w:rFonts w:ascii="Trebuchet MS" w:hAnsi="Trebuchet MS"/>
          <w:sz w:val="24"/>
          <w:szCs w:val="24"/>
        </w:rPr>
        <w:t>devendo o fato constar do relatório da administração e das demonstrações financeiras</w:t>
      </w:r>
      <w:r w:rsidR="00A82E89">
        <w:rPr>
          <w:rFonts w:ascii="Trebuchet MS" w:hAnsi="Trebuchet MS"/>
          <w:sz w:val="24"/>
          <w:szCs w:val="24"/>
        </w:rPr>
        <w:t xml:space="preserve"> da Emissora</w:t>
      </w:r>
      <w:r w:rsidR="00A82E89" w:rsidRPr="00EE7C30">
        <w:rPr>
          <w:rFonts w:ascii="Trebuchet MS" w:hAnsi="Trebuchet MS"/>
          <w:sz w:val="24"/>
          <w:szCs w:val="24"/>
        </w:rPr>
        <w:t>; ou</w:t>
      </w:r>
      <w:r w:rsidR="00A82E89">
        <w:rPr>
          <w:rFonts w:ascii="Trebuchet MS" w:hAnsi="Trebuchet MS"/>
          <w:sz w:val="24"/>
          <w:szCs w:val="24"/>
        </w:rPr>
        <w:t xml:space="preserve"> (ii) </w:t>
      </w:r>
      <w:r w:rsidR="00A82E89" w:rsidRPr="00EE7C30">
        <w:rPr>
          <w:rFonts w:ascii="Trebuchet MS" w:hAnsi="Trebuchet MS"/>
          <w:sz w:val="24"/>
          <w:szCs w:val="24"/>
        </w:rPr>
        <w:t>por valor superior ao</w:t>
      </w:r>
      <w:r w:rsidR="00EE7C30">
        <w:rPr>
          <w:rFonts w:ascii="Trebuchet MS" w:hAnsi="Trebuchet MS"/>
          <w:sz w:val="24"/>
          <w:szCs w:val="24"/>
        </w:rPr>
        <w:t xml:space="preserve"> </w:t>
      </w:r>
      <w:r w:rsidR="00A82E89" w:rsidRPr="00405DAF">
        <w:rPr>
          <w:rFonts w:ascii="Trebuchet MS" w:hAnsi="Trebuchet MS"/>
          <w:sz w:val="24"/>
          <w:szCs w:val="24"/>
        </w:rPr>
        <w:t>seu respectivo Valor Nominal Unitário</w:t>
      </w:r>
      <w:r w:rsidR="00EE7C30">
        <w:rPr>
          <w:rFonts w:ascii="Trebuchet MS" w:hAnsi="Trebuchet MS"/>
          <w:sz w:val="24"/>
          <w:szCs w:val="24"/>
        </w:rPr>
        <w:t>,</w:t>
      </w:r>
      <w:r w:rsidR="00B44969" w:rsidRPr="00405DAF">
        <w:rPr>
          <w:rFonts w:ascii="Trebuchet MS" w:hAnsi="Trebuchet MS"/>
          <w:sz w:val="24"/>
          <w:szCs w:val="24"/>
        </w:rPr>
        <w:t xml:space="preserve"> </w:t>
      </w:r>
      <w:r w:rsidRPr="00405DAF">
        <w:rPr>
          <w:rFonts w:ascii="Trebuchet MS" w:hAnsi="Trebuchet MS"/>
          <w:sz w:val="24"/>
          <w:szCs w:val="24"/>
        </w:rPr>
        <w:t xml:space="preserve">desde que observe as eventuais regras expedidas pela CVM. As Debêntures </w:t>
      </w:r>
      <w:r w:rsidR="00B44969" w:rsidRPr="00405DAF">
        <w:rPr>
          <w:rFonts w:ascii="Trebuchet MS" w:hAnsi="Trebuchet MS"/>
          <w:sz w:val="24"/>
          <w:szCs w:val="24"/>
        </w:rPr>
        <w:t xml:space="preserve">que venham a ser </w:t>
      </w:r>
      <w:r w:rsidRPr="00405DAF">
        <w:rPr>
          <w:rFonts w:ascii="Trebuchet MS" w:hAnsi="Trebuchet MS"/>
          <w:sz w:val="24"/>
          <w:szCs w:val="24"/>
        </w:rPr>
        <w:t xml:space="preserve">adquiridas pela Emissora de acordo com esta Cláusula poderão, a critério da Emissora, </w:t>
      </w:r>
      <w:r w:rsidR="00B44969" w:rsidRPr="00405DAF">
        <w:rPr>
          <w:rFonts w:ascii="Trebuchet MS" w:hAnsi="Trebuchet MS"/>
          <w:sz w:val="24"/>
          <w:szCs w:val="24"/>
        </w:rPr>
        <w:t xml:space="preserve">(i) </w:t>
      </w:r>
      <w:r w:rsidRPr="00405DAF">
        <w:rPr>
          <w:rFonts w:ascii="Trebuchet MS" w:hAnsi="Trebuchet MS"/>
          <w:sz w:val="24"/>
          <w:szCs w:val="24"/>
        </w:rPr>
        <w:t xml:space="preserve">ser canceladas, </w:t>
      </w:r>
      <w:r w:rsidR="00B44969" w:rsidRPr="00405DAF">
        <w:rPr>
          <w:rFonts w:ascii="Trebuchet MS" w:hAnsi="Trebuchet MS"/>
          <w:sz w:val="24"/>
          <w:szCs w:val="24"/>
        </w:rPr>
        <w:t xml:space="preserve">(ii) </w:t>
      </w:r>
      <w:r w:rsidRPr="00405DAF">
        <w:rPr>
          <w:rFonts w:ascii="Trebuchet MS" w:hAnsi="Trebuchet MS"/>
          <w:sz w:val="24"/>
          <w:szCs w:val="24"/>
        </w:rPr>
        <w:t xml:space="preserve">permanecer na tesouraria da Emissora, ou </w:t>
      </w:r>
      <w:r w:rsidR="00B44969" w:rsidRPr="00405DAF">
        <w:rPr>
          <w:rFonts w:ascii="Trebuchet MS" w:hAnsi="Trebuchet MS"/>
          <w:sz w:val="24"/>
          <w:szCs w:val="24"/>
        </w:rPr>
        <w:t xml:space="preserve">(iii) </w:t>
      </w:r>
      <w:r w:rsidRPr="00405DAF">
        <w:rPr>
          <w:rFonts w:ascii="Trebuchet MS" w:hAnsi="Trebuchet MS"/>
          <w:sz w:val="24"/>
          <w:szCs w:val="24"/>
        </w:rPr>
        <w:t xml:space="preserve">ser novamente colocadas no mercado, observadas as restrições impostas pela Instrução CVM 476. As Debêntures adquiridas pela Emissora para permanência em tesouraria, nos termos desta Cláusula, se e quando recolocadas </w:t>
      </w:r>
      <w:r w:rsidRPr="00405DAF">
        <w:rPr>
          <w:rFonts w:ascii="Trebuchet MS" w:hAnsi="Trebuchet MS"/>
          <w:sz w:val="24"/>
          <w:szCs w:val="24"/>
        </w:rPr>
        <w:lastRenderedPageBreak/>
        <w:t>no mercado, farão jus à mesma Remuneração aplicável às demais Debêntures</w:t>
      </w:r>
      <w:r w:rsidR="00E15FDE" w:rsidRPr="00405DAF">
        <w:rPr>
          <w:rFonts w:ascii="Trebuchet MS" w:hAnsi="Trebuchet MS"/>
          <w:sz w:val="24"/>
          <w:szCs w:val="24"/>
        </w:rPr>
        <w:t xml:space="preserve"> da respectiva série</w:t>
      </w:r>
      <w:r w:rsidRPr="00405DAF">
        <w:rPr>
          <w:rFonts w:ascii="Trebuchet MS" w:hAnsi="Trebuchet MS"/>
          <w:sz w:val="24"/>
          <w:szCs w:val="24"/>
        </w:rPr>
        <w:t>.</w:t>
      </w:r>
      <w:bookmarkEnd w:id="75"/>
      <w:r w:rsidRPr="00405DAF">
        <w:rPr>
          <w:rFonts w:ascii="Trebuchet MS" w:hAnsi="Trebuchet MS"/>
          <w:sz w:val="24"/>
          <w:szCs w:val="24"/>
        </w:rPr>
        <w:t xml:space="preserve"> </w:t>
      </w:r>
      <w:r w:rsidR="00B44969" w:rsidRPr="00405DAF">
        <w:rPr>
          <w:rFonts w:ascii="Trebuchet MS" w:hAnsi="Trebuchet MS"/>
          <w:sz w:val="24"/>
          <w:szCs w:val="24"/>
        </w:rPr>
        <w:t>Na hipótese de cancelamento das Debêntures, esta Escritura de Emissão deverá ser aditada para refletir tal cancelamento.</w:t>
      </w:r>
      <w:r w:rsidR="00661A5B">
        <w:rPr>
          <w:rFonts w:ascii="Trebuchet MS" w:hAnsi="Trebuchet MS"/>
          <w:sz w:val="24"/>
          <w:szCs w:val="24"/>
        </w:rPr>
        <w:t xml:space="preserve"> </w:t>
      </w:r>
    </w:p>
    <w:p w14:paraId="456E25E6"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Local de Pagamento</w:t>
      </w:r>
    </w:p>
    <w:p w14:paraId="2DB0B37C"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 xml:space="preserve">Os pagamentos referentes às Debêntures e a quaisquer outros valores eventualmente devidos pela Emissora nos termos desta Escritura de Emissão serão realizados pela Emissora, </w:t>
      </w:r>
      <w:r w:rsidRPr="00405DAF">
        <w:rPr>
          <w:rFonts w:ascii="Trebuchet MS" w:hAnsi="Trebuchet MS"/>
          <w:b/>
          <w:sz w:val="24"/>
          <w:szCs w:val="24"/>
        </w:rPr>
        <w:t xml:space="preserve">(i) </w:t>
      </w:r>
      <w:r w:rsidRPr="00405DAF">
        <w:rPr>
          <w:rFonts w:ascii="Trebuchet MS" w:hAnsi="Trebuchet MS"/>
          <w:sz w:val="24"/>
          <w:szCs w:val="24"/>
        </w:rPr>
        <w:t xml:space="preserve">no que se refere a pagamentos referentes ao Valor Nominal Unitário, à Remuneração e aos Encargos Moratórios, e com relação às Debêntures que estejam custodiadas eletronicamente na B3, por meio da B3; ou </w:t>
      </w:r>
      <w:r w:rsidRPr="00405DAF">
        <w:rPr>
          <w:rFonts w:ascii="Trebuchet MS" w:hAnsi="Trebuchet MS"/>
          <w:b/>
          <w:sz w:val="24"/>
          <w:szCs w:val="24"/>
        </w:rPr>
        <w:t>(ii)</w:t>
      </w:r>
      <w:r w:rsidRPr="00405DAF">
        <w:rPr>
          <w:rFonts w:ascii="Trebuchet MS" w:hAnsi="Trebuchet MS"/>
          <w:sz w:val="24"/>
          <w:szCs w:val="24"/>
        </w:rPr>
        <w:t xml:space="preserve"> para as Debêntures que não estejam custodiadas eletronicamente na B3, por meio do Escriturador ou, com relação aos pagamentos que não possam ser realizados por meio do Escriturador, na sede da Emissora, conforme o caso.</w:t>
      </w:r>
    </w:p>
    <w:p w14:paraId="6EE26819"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Prorrogação dos Prazos</w:t>
      </w:r>
    </w:p>
    <w:p w14:paraId="7EC06EEE"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 xml:space="preserve">Considerar-se-ão automaticamente prorrogados os prazos referentes ao pagamento de qualquer obrigação prevista nesta Escritura de Emissão até o 1° (primeiro) Dia Útil subsequente, se o seu vencimento coincidir com dia que não seja Dia Útil, não sendo devido qualquer acréscimo aos valores a serem pagos. </w:t>
      </w:r>
    </w:p>
    <w:p w14:paraId="376C975F"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Exceto quando previsto expressamente de modo diverso na presente Escritura de Emissão, entende-se por “</w:t>
      </w:r>
      <w:r w:rsidRPr="00405DAF">
        <w:rPr>
          <w:rFonts w:ascii="Trebuchet MS" w:hAnsi="Trebuchet MS"/>
          <w:sz w:val="24"/>
          <w:szCs w:val="24"/>
          <w:u w:val="single"/>
        </w:rPr>
        <w:t>Dia(s) Útil(eis)</w:t>
      </w:r>
      <w:r w:rsidRPr="00405DAF">
        <w:rPr>
          <w:rFonts w:ascii="Trebuchet MS" w:hAnsi="Trebuchet MS"/>
          <w:sz w:val="24"/>
          <w:szCs w:val="24"/>
        </w:rPr>
        <w:t xml:space="preserve">” </w:t>
      </w:r>
      <w:r w:rsidRPr="00405DAF">
        <w:rPr>
          <w:rFonts w:ascii="Trebuchet MS" w:hAnsi="Trebuchet MS"/>
          <w:b/>
          <w:sz w:val="24"/>
          <w:szCs w:val="24"/>
        </w:rPr>
        <w:t>(i)</w:t>
      </w:r>
      <w:r w:rsidRPr="00405DAF">
        <w:rPr>
          <w:rFonts w:ascii="Trebuchet MS" w:hAnsi="Trebuchet MS"/>
          <w:sz w:val="24"/>
          <w:szCs w:val="24"/>
        </w:rPr>
        <w:t xml:space="preserve"> com relação a qualquer obrigação pecuniária realizada por meio da B3, </w:t>
      </w:r>
      <w:r w:rsidR="000A3692">
        <w:rPr>
          <w:rFonts w:ascii="Trebuchet MS" w:hAnsi="Trebuchet MS"/>
          <w:sz w:val="24"/>
          <w:szCs w:val="24"/>
        </w:rPr>
        <w:t xml:space="preserve">inclusive para fins de cálculo, </w:t>
      </w:r>
      <w:r w:rsidRPr="00405DAF">
        <w:rPr>
          <w:rFonts w:ascii="Trebuchet MS" w:hAnsi="Trebuchet MS"/>
          <w:sz w:val="24"/>
          <w:szCs w:val="24"/>
        </w:rPr>
        <w:t xml:space="preserve">qualquer dia que não seja sábado, domingo ou feriado declarado nacional; </w:t>
      </w:r>
      <w:r w:rsidRPr="00405DAF">
        <w:rPr>
          <w:rFonts w:ascii="Trebuchet MS" w:hAnsi="Trebuchet MS"/>
          <w:b/>
          <w:sz w:val="24"/>
          <w:szCs w:val="24"/>
        </w:rPr>
        <w:t>(ii)</w:t>
      </w:r>
      <w:r w:rsidRPr="00405DAF">
        <w:rPr>
          <w:rFonts w:ascii="Trebuchet MS" w:hAnsi="Trebuchet MS"/>
          <w:sz w:val="24"/>
          <w:szCs w:val="24"/>
        </w:rPr>
        <w:t xml:space="preserve"> com relação a qualquer obrigação pecuniária que não seja realizada por meio da B3, qualquer dia no qual haja expediente nos bancos comerciais nas Cidades de São Paulo, Belo Horizonte e Rio de Janeiro, localizadas nos Estados de São Paulo, Minas Gerais e Rio de Janeiro, respectivamente, e que não seja sábado ou domingo; e </w:t>
      </w:r>
      <w:r w:rsidRPr="00405DAF">
        <w:rPr>
          <w:rFonts w:ascii="Trebuchet MS" w:hAnsi="Trebuchet MS"/>
          <w:b/>
          <w:sz w:val="24"/>
          <w:szCs w:val="24"/>
        </w:rPr>
        <w:t>(iii)</w:t>
      </w:r>
      <w:r w:rsidRPr="00405DAF">
        <w:rPr>
          <w:rFonts w:ascii="Trebuchet MS" w:hAnsi="Trebuchet MS"/>
          <w:sz w:val="24"/>
          <w:szCs w:val="24"/>
        </w:rPr>
        <w:t xml:space="preserve"> com relação a qualquer obrigação não pecuniária prevista nesta Escritura de Emissão, qualquer dia que não seja sábado ou domingo ou feriado nas Cidades de</w:t>
      </w:r>
      <w:r w:rsidR="00CF4156" w:rsidRPr="00405DAF">
        <w:rPr>
          <w:rFonts w:ascii="Trebuchet MS" w:hAnsi="Trebuchet MS"/>
          <w:sz w:val="24"/>
          <w:szCs w:val="24"/>
        </w:rPr>
        <w:t xml:space="preserve"> São Paulo,</w:t>
      </w:r>
      <w:r w:rsidRPr="00405DAF">
        <w:rPr>
          <w:rFonts w:ascii="Trebuchet MS" w:hAnsi="Trebuchet MS"/>
          <w:sz w:val="24"/>
          <w:szCs w:val="24"/>
        </w:rPr>
        <w:t xml:space="preserve"> Belo Horizonte e Rio de Janeiro, localizadas nos Estados de </w:t>
      </w:r>
      <w:r w:rsidR="00CF4156" w:rsidRPr="00405DAF">
        <w:rPr>
          <w:rFonts w:ascii="Trebuchet MS" w:hAnsi="Trebuchet MS"/>
          <w:sz w:val="24"/>
          <w:szCs w:val="24"/>
        </w:rPr>
        <w:t xml:space="preserve">São Paulo, </w:t>
      </w:r>
      <w:r w:rsidRPr="00405DAF">
        <w:rPr>
          <w:rFonts w:ascii="Trebuchet MS" w:hAnsi="Trebuchet MS"/>
          <w:sz w:val="24"/>
          <w:szCs w:val="24"/>
        </w:rPr>
        <w:t>Minas Gerais e Rio de Janeiro, respectivamente.</w:t>
      </w:r>
    </w:p>
    <w:p w14:paraId="5BF7FB8A"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Encargos Moratórios</w:t>
      </w:r>
    </w:p>
    <w:p w14:paraId="5379C9C7" w14:textId="77777777" w:rsidR="00B97DF5" w:rsidRPr="00BC0FF4" w:rsidRDefault="00B97DF5" w:rsidP="00B638AA">
      <w:pPr>
        <w:pStyle w:val="Level3"/>
        <w:numPr>
          <w:ilvl w:val="0"/>
          <w:numId w:val="0"/>
        </w:numPr>
        <w:tabs>
          <w:tab w:val="left" w:pos="709"/>
        </w:tabs>
        <w:outlineLvl w:val="9"/>
        <w:rPr>
          <w:rFonts w:ascii="Trebuchet MS" w:hAnsi="Trebuchet MS"/>
          <w:sz w:val="24"/>
        </w:rPr>
      </w:pPr>
      <w:r w:rsidRPr="00405DAF">
        <w:rPr>
          <w:rFonts w:ascii="Trebuchet MS" w:hAnsi="Trebuchet MS"/>
          <w:sz w:val="24"/>
          <w:szCs w:val="24"/>
        </w:rPr>
        <w:t xml:space="preserve">Ocorrendo impontualidade no pagamento pela Emissora de qualquer valor devido aos Debenturistas nos termos desta Escritura de Emissão, adicionalmente ao pagamento da Remuneração, incidirão, sobre todos e quaisquer valores em atraso, independentemente de aviso, notificação ou interpelação judicial ou extrajudicial </w:t>
      </w:r>
      <w:r w:rsidRPr="00405DAF">
        <w:rPr>
          <w:rFonts w:ascii="Trebuchet MS" w:hAnsi="Trebuchet MS"/>
          <w:b/>
          <w:sz w:val="24"/>
          <w:szCs w:val="24"/>
        </w:rPr>
        <w:t>(i)</w:t>
      </w:r>
      <w:r w:rsidRPr="00405DAF">
        <w:rPr>
          <w:rFonts w:ascii="Trebuchet MS" w:hAnsi="Trebuchet MS"/>
          <w:sz w:val="24"/>
          <w:szCs w:val="24"/>
        </w:rPr>
        <w:t xml:space="preserve"> juros de mora de 1% (um por cento) ao mês, calculados </w:t>
      </w:r>
      <w:r w:rsidRPr="00405DAF">
        <w:rPr>
          <w:rFonts w:ascii="Trebuchet MS" w:hAnsi="Trebuchet MS"/>
          <w:i/>
          <w:iCs/>
          <w:sz w:val="24"/>
          <w:szCs w:val="24"/>
        </w:rPr>
        <w:t>pro rata temporis</w:t>
      </w:r>
      <w:r w:rsidRPr="00405DAF">
        <w:rPr>
          <w:rFonts w:ascii="Trebuchet MS" w:hAnsi="Trebuchet MS"/>
          <w:sz w:val="24"/>
          <w:szCs w:val="24"/>
        </w:rPr>
        <w:t xml:space="preserve">, desde </w:t>
      </w:r>
      <w:r w:rsidRPr="00405DAF">
        <w:rPr>
          <w:rFonts w:ascii="Trebuchet MS" w:hAnsi="Trebuchet MS"/>
          <w:sz w:val="24"/>
          <w:szCs w:val="24"/>
        </w:rPr>
        <w:lastRenderedPageBreak/>
        <w:t xml:space="preserve">a data de inadimplemento até a data do efetivo pagamento; e </w:t>
      </w:r>
      <w:r w:rsidRPr="00405DAF">
        <w:rPr>
          <w:rFonts w:ascii="Trebuchet MS" w:hAnsi="Trebuchet MS"/>
          <w:b/>
          <w:sz w:val="24"/>
          <w:szCs w:val="24"/>
        </w:rPr>
        <w:t>(ii)</w:t>
      </w:r>
      <w:r w:rsidRPr="00405DAF">
        <w:rPr>
          <w:rFonts w:ascii="Trebuchet MS" w:hAnsi="Trebuchet MS"/>
          <w:sz w:val="24"/>
          <w:szCs w:val="24"/>
        </w:rPr>
        <w:t xml:space="preserve"> multa convencional, irredutível e não compensatória, de 2% (dois por cento)</w:t>
      </w:r>
      <w:r w:rsidR="00EB235E">
        <w:rPr>
          <w:rFonts w:ascii="Trebuchet MS" w:hAnsi="Trebuchet MS"/>
          <w:sz w:val="24"/>
          <w:szCs w:val="24"/>
        </w:rPr>
        <w:t xml:space="preserve"> </w:t>
      </w:r>
      <w:r w:rsidRPr="00405DAF">
        <w:rPr>
          <w:rFonts w:ascii="Trebuchet MS" w:hAnsi="Trebuchet MS"/>
          <w:sz w:val="24"/>
          <w:szCs w:val="24"/>
        </w:rPr>
        <w:t>(“</w:t>
      </w:r>
      <w:r w:rsidRPr="00405DAF">
        <w:rPr>
          <w:rFonts w:ascii="Trebuchet MS" w:hAnsi="Trebuchet MS"/>
          <w:sz w:val="24"/>
          <w:szCs w:val="24"/>
          <w:u w:val="single"/>
        </w:rPr>
        <w:t>Encargos Moratórios</w:t>
      </w:r>
      <w:r w:rsidRPr="00405DAF">
        <w:rPr>
          <w:rFonts w:ascii="Trebuchet MS" w:hAnsi="Trebuchet MS"/>
          <w:sz w:val="24"/>
          <w:szCs w:val="24"/>
        </w:rPr>
        <w:t>”).</w:t>
      </w:r>
    </w:p>
    <w:p w14:paraId="023EBFAC"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 xml:space="preserve">Decadência dos Direitos aos Acréscimos </w:t>
      </w:r>
    </w:p>
    <w:p w14:paraId="3C4BDDEF"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 xml:space="preserve">O não comparecimento do Debenturista para receber o valor correspondente a quaisquer das obrigações pecuniárias da Emissora nas datas previstas nesta Escritura de Emissão ou em comunicado publicado pela Emissora, não lhe dará direito ao recebimento de Remuneração e/ou Encargos Moratórios no período relativo ao atraso no recebimento, sendo-lhe, todavia, assegurados os direitos adquiridos até a data do respectivo vencimento. </w:t>
      </w:r>
    </w:p>
    <w:p w14:paraId="458DF95C" w14:textId="77777777" w:rsidR="00B97DF5" w:rsidRPr="00405DAF" w:rsidRDefault="00B97DF5" w:rsidP="00B638AA">
      <w:pPr>
        <w:pStyle w:val="Level2"/>
        <w:numPr>
          <w:ilvl w:val="1"/>
          <w:numId w:val="4"/>
        </w:numPr>
        <w:rPr>
          <w:rFonts w:ascii="Trebuchet MS" w:hAnsi="Trebuchet MS"/>
          <w:b/>
          <w:sz w:val="24"/>
          <w:szCs w:val="24"/>
        </w:rPr>
      </w:pPr>
      <w:bookmarkStart w:id="76" w:name="_Ref420336525"/>
      <w:r w:rsidRPr="00405DAF">
        <w:rPr>
          <w:rFonts w:ascii="Trebuchet MS" w:hAnsi="Trebuchet MS"/>
          <w:b/>
          <w:sz w:val="24"/>
          <w:szCs w:val="24"/>
        </w:rPr>
        <w:t>Publicidade</w:t>
      </w:r>
      <w:bookmarkEnd w:id="76"/>
    </w:p>
    <w:p w14:paraId="72A41F9A" w14:textId="77777777" w:rsidR="00C148D6" w:rsidRDefault="00B97DF5" w:rsidP="00BC0FF4">
      <w:pPr>
        <w:pStyle w:val="Level3"/>
        <w:numPr>
          <w:ilvl w:val="0"/>
          <w:numId w:val="0"/>
        </w:numPr>
        <w:tabs>
          <w:tab w:val="left" w:pos="709"/>
        </w:tabs>
        <w:outlineLvl w:val="9"/>
        <w:rPr>
          <w:rFonts w:ascii="Trebuchet MS" w:hAnsi="Trebuchet MS"/>
          <w:sz w:val="24"/>
        </w:rPr>
      </w:pPr>
      <w:r w:rsidRPr="00405DAF">
        <w:rPr>
          <w:rFonts w:ascii="Trebuchet MS" w:hAnsi="Trebuchet MS"/>
          <w:sz w:val="24"/>
          <w:szCs w:val="24"/>
        </w:rPr>
        <w:t xml:space="preserve">Todos os atos e decisões relevantes decorrentes da Emissão que, de qualquer forma, vierem a envolver, direta ou indiretamente, o interesse dos Debenturistas, a critério razoável da Emissora, deverão </w:t>
      </w:r>
      <w:r w:rsidR="008A460D">
        <w:rPr>
          <w:rFonts w:ascii="Trebuchet MS" w:hAnsi="Trebuchet MS"/>
          <w:sz w:val="24"/>
          <w:szCs w:val="24"/>
        </w:rPr>
        <w:t xml:space="preserve">ser </w:t>
      </w:r>
      <w:r w:rsidR="007E48F5">
        <w:rPr>
          <w:rFonts w:ascii="Trebuchet MS" w:hAnsi="Trebuchet MS"/>
          <w:sz w:val="24"/>
          <w:szCs w:val="24"/>
        </w:rPr>
        <w:t xml:space="preserve">publicados nos Jornais </w:t>
      </w:r>
      <w:r w:rsidR="00AF367C">
        <w:rPr>
          <w:rFonts w:ascii="Trebuchet MS" w:hAnsi="Trebuchet MS"/>
          <w:sz w:val="24"/>
          <w:szCs w:val="24"/>
        </w:rPr>
        <w:t>de</w:t>
      </w:r>
      <w:r w:rsidR="007E48F5">
        <w:rPr>
          <w:rFonts w:ascii="Trebuchet MS" w:hAnsi="Trebuchet MS"/>
          <w:sz w:val="24"/>
          <w:szCs w:val="24"/>
        </w:rPr>
        <w:t xml:space="preserve"> Publicação</w:t>
      </w:r>
      <w:r w:rsidR="00DC3321" w:rsidRPr="00405DAF">
        <w:rPr>
          <w:rFonts w:ascii="Trebuchet MS" w:hAnsi="Trebuchet MS"/>
          <w:sz w:val="24"/>
          <w:szCs w:val="24"/>
        </w:rPr>
        <w:t xml:space="preserve"> </w:t>
      </w:r>
      <w:r w:rsidR="008A460D">
        <w:rPr>
          <w:rFonts w:ascii="Trebuchet MS" w:hAnsi="Trebuchet MS"/>
          <w:sz w:val="24"/>
          <w:szCs w:val="24"/>
        </w:rPr>
        <w:t>e/ou na forma d</w:t>
      </w:r>
      <w:r w:rsidR="0071272F">
        <w:rPr>
          <w:rFonts w:ascii="Trebuchet MS" w:hAnsi="Trebuchet MS"/>
          <w:sz w:val="24"/>
          <w:szCs w:val="24"/>
        </w:rPr>
        <w:t>eterminad</w:t>
      </w:r>
      <w:r w:rsidR="008A460D">
        <w:rPr>
          <w:rFonts w:ascii="Trebuchet MS" w:hAnsi="Trebuchet MS"/>
          <w:sz w:val="24"/>
          <w:szCs w:val="24"/>
        </w:rPr>
        <w:t>a</w:t>
      </w:r>
      <w:r w:rsidR="0071272F">
        <w:rPr>
          <w:rFonts w:ascii="Trebuchet MS" w:hAnsi="Trebuchet MS"/>
          <w:sz w:val="24"/>
          <w:szCs w:val="24"/>
        </w:rPr>
        <w:t xml:space="preserve"> pela</w:t>
      </w:r>
      <w:r w:rsidR="008A460D">
        <w:rPr>
          <w:rFonts w:ascii="Trebuchet MS" w:hAnsi="Trebuchet MS"/>
          <w:sz w:val="24"/>
          <w:szCs w:val="24"/>
        </w:rPr>
        <w:t xml:space="preserve"> legislação vigente à época, conforme aplicável, </w:t>
      </w:r>
      <w:r w:rsidRPr="00BC0FF4">
        <w:rPr>
          <w:rFonts w:ascii="Trebuchet MS" w:hAnsi="Trebuchet MS"/>
          <w:sz w:val="24"/>
        </w:rPr>
        <w:t>sob a forma de “Aviso aos Debenturistas”</w:t>
      </w:r>
      <w:r w:rsidR="007E48F5">
        <w:rPr>
          <w:rFonts w:ascii="Trebuchet MS" w:hAnsi="Trebuchet MS"/>
          <w:sz w:val="24"/>
        </w:rPr>
        <w:t>, bem como disponibilizados na página da Emissora na rede mundial de computadores e da CVM (www.cvm.gov.br),</w:t>
      </w:r>
      <w:r w:rsidRPr="00BC0FF4">
        <w:rPr>
          <w:rFonts w:ascii="Trebuchet MS" w:hAnsi="Trebuchet MS"/>
          <w:sz w:val="24"/>
        </w:rPr>
        <w:t xml:space="preserve"> </w:t>
      </w:r>
      <w:r w:rsidR="00B25B2B" w:rsidRPr="00B25B2B">
        <w:rPr>
          <w:rFonts w:ascii="Trebuchet MS" w:hAnsi="Trebuchet MS"/>
          <w:sz w:val="24"/>
          <w:szCs w:val="24"/>
        </w:rPr>
        <w:t>nos termos</w:t>
      </w:r>
      <w:r w:rsidR="00C61476">
        <w:rPr>
          <w:rFonts w:ascii="Trebuchet MS" w:hAnsi="Trebuchet MS"/>
          <w:sz w:val="24"/>
          <w:szCs w:val="24"/>
        </w:rPr>
        <w:t xml:space="preserve"> dispostos</w:t>
      </w:r>
      <w:r w:rsidR="00C61476" w:rsidRPr="00BC0FF4">
        <w:rPr>
          <w:rFonts w:ascii="Trebuchet MS" w:hAnsi="Trebuchet MS"/>
          <w:sz w:val="24"/>
        </w:rPr>
        <w:t xml:space="preserve"> </w:t>
      </w:r>
      <w:r w:rsidRPr="00BC0FF4">
        <w:rPr>
          <w:rFonts w:ascii="Trebuchet MS" w:hAnsi="Trebuchet MS"/>
          <w:sz w:val="24"/>
        </w:rPr>
        <w:t>pel</w:t>
      </w:r>
      <w:r w:rsidR="00A7098D">
        <w:rPr>
          <w:rFonts w:ascii="Trebuchet MS" w:hAnsi="Trebuchet MS"/>
          <w:sz w:val="24"/>
        </w:rPr>
        <w:t>o artigo 289 e demais disposições d</w:t>
      </w:r>
      <w:r w:rsidRPr="00BC0FF4">
        <w:rPr>
          <w:rFonts w:ascii="Trebuchet MS" w:hAnsi="Trebuchet MS"/>
          <w:sz w:val="24"/>
        </w:rPr>
        <w:t>a Lei das Sociedades por Ações</w:t>
      </w:r>
      <w:r w:rsidR="00C148D6">
        <w:rPr>
          <w:rFonts w:ascii="Trebuchet MS" w:hAnsi="Trebuchet MS"/>
          <w:sz w:val="24"/>
          <w:szCs w:val="24"/>
        </w:rPr>
        <w:t xml:space="preserve">, </w:t>
      </w:r>
      <w:r w:rsidR="00A7098D">
        <w:rPr>
          <w:rFonts w:ascii="Trebuchet MS" w:hAnsi="Trebuchet MS"/>
          <w:sz w:val="24"/>
          <w:szCs w:val="24"/>
        </w:rPr>
        <w:t>conforme alterada</w:t>
      </w:r>
      <w:r w:rsidR="00C148D6">
        <w:rPr>
          <w:rFonts w:ascii="Trebuchet MS" w:hAnsi="Trebuchet MS"/>
          <w:sz w:val="24"/>
          <w:szCs w:val="24"/>
        </w:rPr>
        <w:t>.</w:t>
      </w:r>
      <w:r w:rsidR="007E48F5">
        <w:rPr>
          <w:rFonts w:ascii="Trebuchet MS" w:hAnsi="Trebuchet MS"/>
          <w:sz w:val="24"/>
          <w:szCs w:val="24"/>
        </w:rPr>
        <w:t xml:space="preserve"> </w:t>
      </w:r>
      <w:r w:rsidR="007E48F5" w:rsidRPr="007E48F5">
        <w:rPr>
          <w:rFonts w:ascii="Trebuchet MS" w:hAnsi="Trebuchet MS"/>
          <w:sz w:val="24"/>
          <w:szCs w:val="24"/>
        </w:rPr>
        <w:t xml:space="preserve">A Emissora poderá alterar os Jornais de Publicação e portais previstos nesta </w:t>
      </w:r>
      <w:r w:rsidR="00496BDD">
        <w:rPr>
          <w:rFonts w:ascii="Trebuchet MS" w:hAnsi="Trebuchet MS"/>
          <w:sz w:val="24"/>
          <w:szCs w:val="24"/>
        </w:rPr>
        <w:t>Escritura de Emissão</w:t>
      </w:r>
      <w:r w:rsidR="007E48F5" w:rsidRPr="007E48F5">
        <w:rPr>
          <w:rFonts w:ascii="Trebuchet MS" w:hAnsi="Trebuchet MS"/>
          <w:sz w:val="24"/>
          <w:szCs w:val="24"/>
        </w:rPr>
        <w:t xml:space="preserve">, </w:t>
      </w:r>
      <w:r w:rsidR="007E48F5" w:rsidRPr="00AF367C">
        <w:rPr>
          <w:rFonts w:ascii="Trebuchet MS" w:hAnsi="Trebuchet MS"/>
          <w:sz w:val="24"/>
        </w:rPr>
        <w:t xml:space="preserve">mediante comunicação por escrito ao Agente Fiduciário e a publicação ou divulgação, na forma de </w:t>
      </w:r>
      <w:r w:rsidR="00AF367C">
        <w:rPr>
          <w:rFonts w:ascii="Trebuchet MS" w:hAnsi="Trebuchet MS"/>
          <w:sz w:val="24"/>
        </w:rPr>
        <w:t>A</w:t>
      </w:r>
      <w:r w:rsidR="007E48F5" w:rsidRPr="00AF367C">
        <w:rPr>
          <w:rFonts w:ascii="Trebuchet MS" w:hAnsi="Trebuchet MS"/>
          <w:sz w:val="24"/>
        </w:rPr>
        <w:t>viso</w:t>
      </w:r>
      <w:r w:rsidR="00AF367C">
        <w:rPr>
          <w:rFonts w:ascii="Trebuchet MS" w:hAnsi="Trebuchet MS"/>
          <w:sz w:val="24"/>
        </w:rPr>
        <w:t xml:space="preserve"> aos Debenturistas</w:t>
      </w:r>
      <w:r w:rsidR="007E48F5" w:rsidRPr="00AF367C">
        <w:rPr>
          <w:rFonts w:ascii="Trebuchet MS" w:hAnsi="Trebuchet MS"/>
          <w:sz w:val="24"/>
        </w:rPr>
        <w:t>, nas páginas da Emissora e da CVM na rede mundial de computadores – Internet</w:t>
      </w:r>
      <w:r w:rsidR="00B15976">
        <w:rPr>
          <w:rFonts w:ascii="Trebuchet MS" w:hAnsi="Trebuchet MS"/>
          <w:sz w:val="24"/>
          <w:szCs w:val="24"/>
        </w:rPr>
        <w:t xml:space="preserve"> e nos demais veículos conforme determinados pela legislação vigente à época.</w:t>
      </w:r>
    </w:p>
    <w:p w14:paraId="1D5D4757"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Fundo de Liquidez e Estabilização</w:t>
      </w:r>
    </w:p>
    <w:p w14:paraId="1E8699C4"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Não será constituído fundo de manutenção de liquidez ou contrato de estabilização de preços para as Debêntures.</w:t>
      </w:r>
    </w:p>
    <w:p w14:paraId="2CC5C0C8"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Fundo de Amortização</w:t>
      </w:r>
    </w:p>
    <w:p w14:paraId="3981848F"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Não será constituído fundo de amortização para a presente Emissão.</w:t>
      </w:r>
    </w:p>
    <w:p w14:paraId="38C73BDD" w14:textId="77777777" w:rsidR="00F972E8"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Garantias</w:t>
      </w:r>
      <w:r w:rsidR="003467A7" w:rsidRPr="00405DAF">
        <w:rPr>
          <w:rFonts w:ascii="Trebuchet MS" w:hAnsi="Trebuchet MS"/>
          <w:b/>
          <w:sz w:val="24"/>
          <w:szCs w:val="24"/>
        </w:rPr>
        <w:t xml:space="preserve"> </w:t>
      </w:r>
    </w:p>
    <w:p w14:paraId="4E5065ED" w14:textId="77777777" w:rsidR="00FA75E9" w:rsidRDefault="008F6918" w:rsidP="00B638AA">
      <w:pPr>
        <w:pStyle w:val="Level2"/>
        <w:numPr>
          <w:ilvl w:val="2"/>
          <w:numId w:val="4"/>
        </w:numPr>
        <w:tabs>
          <w:tab w:val="left" w:pos="1276"/>
        </w:tabs>
        <w:rPr>
          <w:rFonts w:ascii="Trebuchet MS" w:hAnsi="Trebuchet MS"/>
          <w:sz w:val="24"/>
          <w:szCs w:val="24"/>
        </w:rPr>
      </w:pPr>
      <w:r>
        <w:rPr>
          <w:rFonts w:ascii="Trebuchet MS" w:hAnsi="Trebuchet MS"/>
          <w:sz w:val="24"/>
          <w:szCs w:val="24"/>
        </w:rPr>
        <w:t>C</w:t>
      </w:r>
      <w:r w:rsidR="00FA3E94" w:rsidRPr="00405DAF">
        <w:rPr>
          <w:rFonts w:ascii="Trebuchet MS" w:hAnsi="Trebuchet MS"/>
          <w:sz w:val="24"/>
          <w:szCs w:val="24"/>
        </w:rPr>
        <w:t xml:space="preserve">omo </w:t>
      </w:r>
      <w:r w:rsidR="00B97DF5" w:rsidRPr="00405DAF">
        <w:rPr>
          <w:rFonts w:ascii="Trebuchet MS" w:hAnsi="Trebuchet MS"/>
          <w:sz w:val="24"/>
          <w:szCs w:val="24"/>
        </w:rPr>
        <w:t xml:space="preserve">garantia do fiel, pontual e integral cumprimento de todas as obrigações principais e acessórias, presentes ou futuras, assumidas ou que venham a ser assumidas pela Emissora perante os Debenturistas, incluindo, mas não se limitando ao pagamento integral de todos e quaisquer valores, principais ou acessórios, incluindo Encargos Moratórios, devidos pela Emissora nos termos das </w:t>
      </w:r>
      <w:r w:rsidR="00B97DF5" w:rsidRPr="00405DAF">
        <w:rPr>
          <w:rFonts w:ascii="Trebuchet MS" w:hAnsi="Trebuchet MS"/>
          <w:sz w:val="24"/>
          <w:szCs w:val="24"/>
        </w:rPr>
        <w:lastRenderedPageBreak/>
        <w:t>Debêntures e desta Escritura de Emissão, bem como indenizações de qualquer natureza e qualquer custo ou despesa comprovadamente incorrido</w:t>
      </w:r>
      <w:r w:rsidR="00157A78" w:rsidRPr="00405DAF">
        <w:rPr>
          <w:rFonts w:ascii="Trebuchet MS" w:hAnsi="Trebuchet MS"/>
          <w:sz w:val="24"/>
          <w:szCs w:val="24"/>
        </w:rPr>
        <w:t>(a)</w:t>
      </w:r>
      <w:r w:rsidR="00B97DF5" w:rsidRPr="00405DAF">
        <w:rPr>
          <w:rFonts w:ascii="Trebuchet MS" w:hAnsi="Trebuchet MS"/>
          <w:sz w:val="24"/>
          <w:szCs w:val="24"/>
        </w:rPr>
        <w:t xml:space="preserve"> pelo Agente Fiduciário e/ou pelos Debenturistas em decorrência de processos, procedimentos e/ou outras medidas judiciais ou extrajudiciais necessários à salvaguarda de seus direitos e prerrogativas decorrentes das Debêntures e/ou desta Escritura de Emissão, nas datas previstas nesta Escritura de Emissão (</w:t>
      </w:r>
      <w:r w:rsidR="00046D50">
        <w:rPr>
          <w:rFonts w:ascii="Trebuchet MS" w:hAnsi="Trebuchet MS"/>
          <w:sz w:val="24"/>
          <w:szCs w:val="24"/>
        </w:rPr>
        <w:t>individualmente, quando indicada por série, “</w:t>
      </w:r>
      <w:r w:rsidR="00046D50" w:rsidRPr="00046D50">
        <w:rPr>
          <w:rFonts w:ascii="Trebuchet MS" w:hAnsi="Trebuchet MS"/>
          <w:sz w:val="24"/>
          <w:szCs w:val="24"/>
          <w:u w:val="single"/>
        </w:rPr>
        <w:t>Obrigações Garanti</w:t>
      </w:r>
      <w:r w:rsidR="00CD53AD">
        <w:rPr>
          <w:rFonts w:ascii="Trebuchet MS" w:hAnsi="Trebuchet MS"/>
          <w:sz w:val="24"/>
          <w:szCs w:val="24"/>
          <w:u w:val="single"/>
        </w:rPr>
        <w:t>d</w:t>
      </w:r>
      <w:r w:rsidR="00046D50" w:rsidRPr="00046D50">
        <w:rPr>
          <w:rFonts w:ascii="Trebuchet MS" w:hAnsi="Trebuchet MS"/>
          <w:sz w:val="24"/>
          <w:szCs w:val="24"/>
          <w:u w:val="single"/>
        </w:rPr>
        <w:t>as relativas às Debêntures da Primeira Série</w:t>
      </w:r>
      <w:r w:rsidR="00BB2DF7">
        <w:rPr>
          <w:rFonts w:ascii="Trebuchet MS" w:hAnsi="Trebuchet MS"/>
          <w:sz w:val="24"/>
          <w:szCs w:val="24"/>
        </w:rPr>
        <w:t>” e “</w:t>
      </w:r>
      <w:r w:rsidR="00046D50" w:rsidRPr="00046D50">
        <w:rPr>
          <w:rFonts w:ascii="Trebuchet MS" w:hAnsi="Trebuchet MS"/>
          <w:sz w:val="24"/>
          <w:szCs w:val="24"/>
          <w:u w:val="single"/>
        </w:rPr>
        <w:t>Obrigações Garantidas relativas às Debêntures da Segunda Série</w:t>
      </w:r>
      <w:r w:rsidR="00046D50">
        <w:rPr>
          <w:rFonts w:ascii="Trebuchet MS" w:hAnsi="Trebuchet MS"/>
          <w:sz w:val="24"/>
          <w:szCs w:val="24"/>
        </w:rPr>
        <w:t xml:space="preserve">”, e, </w:t>
      </w:r>
      <w:r w:rsidR="002F26BB">
        <w:rPr>
          <w:rFonts w:ascii="Trebuchet MS" w:hAnsi="Trebuchet MS"/>
          <w:sz w:val="24"/>
          <w:szCs w:val="24"/>
        </w:rPr>
        <w:t>em conjunto, “</w:t>
      </w:r>
      <w:r w:rsidR="002F26BB" w:rsidRPr="002F26BB">
        <w:rPr>
          <w:rFonts w:ascii="Trebuchet MS" w:hAnsi="Trebuchet MS"/>
          <w:sz w:val="24"/>
          <w:szCs w:val="24"/>
          <w:u w:val="single"/>
        </w:rPr>
        <w:t>Obrigações Garantidas</w:t>
      </w:r>
      <w:r w:rsidR="002F26BB">
        <w:rPr>
          <w:rFonts w:ascii="Trebuchet MS" w:hAnsi="Trebuchet MS"/>
          <w:sz w:val="24"/>
          <w:szCs w:val="24"/>
        </w:rPr>
        <w:t xml:space="preserve">”) </w:t>
      </w:r>
      <w:r w:rsidR="00154E7D">
        <w:rPr>
          <w:rFonts w:ascii="Trebuchet MS" w:hAnsi="Trebuchet MS"/>
          <w:sz w:val="24"/>
          <w:szCs w:val="24"/>
        </w:rPr>
        <w:t xml:space="preserve">a Emissão </w:t>
      </w:r>
      <w:r w:rsidR="00AC6E90">
        <w:rPr>
          <w:rFonts w:ascii="Trebuchet MS" w:hAnsi="Trebuchet MS"/>
          <w:sz w:val="24"/>
          <w:szCs w:val="24"/>
        </w:rPr>
        <w:t xml:space="preserve">contará com as garantias reais de Cessão Fiduciária (conforme abaixo definido) e Penhor sobre Equipamentos </w:t>
      </w:r>
      <w:r w:rsidR="008A746C" w:rsidRPr="008A746C">
        <w:rPr>
          <w:rFonts w:ascii="Trebuchet MS" w:hAnsi="Trebuchet MS"/>
          <w:sz w:val="24"/>
          <w:szCs w:val="24"/>
        </w:rPr>
        <w:t>e Ativos de Propriedade Intelectual</w:t>
      </w:r>
      <w:r w:rsidR="008A746C">
        <w:rPr>
          <w:rFonts w:ascii="Trebuchet MS" w:hAnsi="Trebuchet MS"/>
          <w:sz w:val="24"/>
          <w:szCs w:val="24"/>
        </w:rPr>
        <w:t xml:space="preserve"> </w:t>
      </w:r>
      <w:r w:rsidR="00AC6E90">
        <w:rPr>
          <w:rFonts w:ascii="Trebuchet MS" w:hAnsi="Trebuchet MS"/>
          <w:sz w:val="24"/>
          <w:szCs w:val="24"/>
        </w:rPr>
        <w:t>(conforme abaixo definido) (em conjunto, “</w:t>
      </w:r>
      <w:r w:rsidR="00AC6E90" w:rsidRPr="00AC6E90">
        <w:rPr>
          <w:rFonts w:ascii="Trebuchet MS" w:hAnsi="Trebuchet MS"/>
          <w:sz w:val="24"/>
          <w:szCs w:val="24"/>
          <w:u w:val="single"/>
        </w:rPr>
        <w:t>Garantias</w:t>
      </w:r>
      <w:r w:rsidR="00AC6E90">
        <w:rPr>
          <w:rFonts w:ascii="Trebuchet MS" w:hAnsi="Trebuchet MS"/>
          <w:sz w:val="24"/>
          <w:szCs w:val="24"/>
        </w:rPr>
        <w:t>”), observado o disposto abaixo aplicável a cada série</w:t>
      </w:r>
      <w:r w:rsidR="00FA75E9" w:rsidRPr="00405DAF">
        <w:rPr>
          <w:rFonts w:ascii="Trebuchet MS" w:hAnsi="Trebuchet MS"/>
          <w:sz w:val="24"/>
          <w:szCs w:val="24"/>
        </w:rPr>
        <w:t>:</w:t>
      </w:r>
      <w:r w:rsidR="00F06679">
        <w:rPr>
          <w:rFonts w:ascii="Trebuchet MS" w:hAnsi="Trebuchet MS"/>
          <w:sz w:val="24"/>
          <w:szCs w:val="24"/>
        </w:rPr>
        <w:t xml:space="preserve"> </w:t>
      </w:r>
    </w:p>
    <w:p w14:paraId="7D630A5D" w14:textId="77777777" w:rsidR="00FA75E9" w:rsidRPr="00405DAF" w:rsidRDefault="00E61E30" w:rsidP="00B638AA">
      <w:pPr>
        <w:widowControl/>
        <w:numPr>
          <w:ilvl w:val="0"/>
          <w:numId w:val="13"/>
        </w:numPr>
        <w:tabs>
          <w:tab w:val="num" w:pos="1842"/>
        </w:tabs>
        <w:suppressAutoHyphens/>
        <w:autoSpaceDE/>
        <w:autoSpaceDN/>
        <w:adjustRightInd/>
        <w:spacing w:after="140" w:line="290" w:lineRule="auto"/>
        <w:ind w:left="1134" w:hanging="567"/>
        <w:textAlignment w:val="auto"/>
        <w:rPr>
          <w:rFonts w:ascii="Trebuchet MS" w:hAnsi="Trebuchet MS"/>
        </w:rPr>
      </w:pPr>
      <w:r w:rsidRPr="00830790">
        <w:rPr>
          <w:rFonts w:ascii="Trebuchet MS" w:hAnsi="Trebuchet MS"/>
          <w:u w:val="single"/>
        </w:rPr>
        <w:t xml:space="preserve">Para as Obrigações </w:t>
      </w:r>
      <w:r w:rsidRPr="003D6016">
        <w:rPr>
          <w:rFonts w:ascii="Trebuchet MS" w:hAnsi="Trebuchet MS"/>
          <w:u w:val="single"/>
        </w:rPr>
        <w:t>Garantidas relativas às Debêntures da Primeira Série</w:t>
      </w:r>
      <w:r w:rsidRPr="003D6016">
        <w:rPr>
          <w:rFonts w:ascii="Trebuchet MS" w:hAnsi="Trebuchet MS"/>
        </w:rPr>
        <w:t>:</w:t>
      </w:r>
      <w:r w:rsidR="00D03DFF" w:rsidRPr="003D6016">
        <w:rPr>
          <w:rFonts w:ascii="Trebuchet MS" w:hAnsi="Trebuchet MS"/>
        </w:rPr>
        <w:t xml:space="preserve"> </w:t>
      </w:r>
      <w:r w:rsidR="00D03DFF" w:rsidRPr="003D6016">
        <w:rPr>
          <w:rFonts w:ascii="Trebuchet MS" w:hAnsi="Trebuchet MS"/>
          <w:b/>
        </w:rPr>
        <w:t>(</w:t>
      </w:r>
      <w:r w:rsidR="00405DAF" w:rsidRPr="003D6016">
        <w:rPr>
          <w:rFonts w:ascii="Trebuchet MS" w:hAnsi="Trebuchet MS"/>
          <w:b/>
        </w:rPr>
        <w:t>a</w:t>
      </w:r>
      <w:r w:rsidR="00D03DFF" w:rsidRPr="003D6016">
        <w:rPr>
          <w:rFonts w:ascii="Trebuchet MS" w:hAnsi="Trebuchet MS"/>
          <w:b/>
        </w:rPr>
        <w:t>)</w:t>
      </w:r>
      <w:r w:rsidR="00D03DFF" w:rsidRPr="003D6016">
        <w:rPr>
          <w:rFonts w:ascii="Trebuchet MS" w:hAnsi="Trebuchet MS"/>
        </w:rPr>
        <w:t xml:space="preserve"> </w:t>
      </w:r>
      <w:r w:rsidR="00046D50" w:rsidRPr="003D6016">
        <w:rPr>
          <w:rFonts w:ascii="Trebuchet MS" w:hAnsi="Trebuchet MS"/>
        </w:rPr>
        <w:t xml:space="preserve">o valor </w:t>
      </w:r>
      <w:r w:rsidR="00FA75E9" w:rsidRPr="003D6016">
        <w:rPr>
          <w:rFonts w:ascii="Trebuchet MS" w:hAnsi="Trebuchet MS"/>
        </w:rPr>
        <w:t xml:space="preserve">mínimo </w:t>
      </w:r>
      <w:r w:rsidR="00FA5160" w:rsidRPr="003D6016">
        <w:rPr>
          <w:rFonts w:ascii="Trebuchet MS" w:hAnsi="Trebuchet MS"/>
        </w:rPr>
        <w:t xml:space="preserve">de </w:t>
      </w:r>
      <w:r w:rsidR="00FA75E9" w:rsidRPr="005B161C">
        <w:rPr>
          <w:rFonts w:ascii="Trebuchet MS" w:hAnsi="Trebuchet MS"/>
        </w:rPr>
        <w:t xml:space="preserve">35% </w:t>
      </w:r>
      <w:r w:rsidR="00427302" w:rsidRPr="005B161C">
        <w:rPr>
          <w:rFonts w:ascii="Trebuchet MS" w:hAnsi="Trebuchet MS"/>
        </w:rPr>
        <w:t>(trinta e cinco por cento</w:t>
      </w:r>
      <w:r w:rsidR="00427302" w:rsidRPr="003D6016">
        <w:rPr>
          <w:rFonts w:ascii="Trebuchet MS" w:hAnsi="Trebuchet MS"/>
        </w:rPr>
        <w:t xml:space="preserve">) </w:t>
      </w:r>
      <w:r w:rsidR="00FA75E9" w:rsidRPr="003D6016">
        <w:rPr>
          <w:rFonts w:ascii="Trebuchet MS" w:hAnsi="Trebuchet MS"/>
        </w:rPr>
        <w:t>sobre o saldo devedor</w:t>
      </w:r>
      <w:r w:rsidR="00427302" w:rsidRPr="003D6016">
        <w:rPr>
          <w:rFonts w:ascii="Trebuchet MS" w:hAnsi="Trebuchet MS"/>
        </w:rPr>
        <w:t xml:space="preserve"> das Obrigações Garantidas</w:t>
      </w:r>
      <w:r w:rsidR="00046D50" w:rsidRPr="003D6016">
        <w:rPr>
          <w:rFonts w:ascii="Trebuchet MS" w:hAnsi="Trebuchet MS"/>
        </w:rPr>
        <w:t xml:space="preserve"> relativas às Debêntures da Primeira Série </w:t>
      </w:r>
      <w:r w:rsidR="00427302" w:rsidRPr="003D6016">
        <w:rPr>
          <w:rFonts w:ascii="Trebuchet MS" w:hAnsi="Trebuchet MS"/>
        </w:rPr>
        <w:t xml:space="preserve">será </w:t>
      </w:r>
      <w:r w:rsidR="00FA75E9" w:rsidRPr="003D6016">
        <w:rPr>
          <w:rFonts w:ascii="Trebuchet MS" w:hAnsi="Trebuchet MS"/>
        </w:rPr>
        <w:t>garantido pela Cessão Fiduciária</w:t>
      </w:r>
      <w:r w:rsidR="00E202C2" w:rsidRPr="003D6016">
        <w:rPr>
          <w:rFonts w:ascii="Trebuchet MS" w:hAnsi="Trebuchet MS"/>
        </w:rPr>
        <w:t xml:space="preserve"> de Direitos Creditórios Performados</w:t>
      </w:r>
      <w:r w:rsidR="00046D50" w:rsidRPr="003D6016">
        <w:rPr>
          <w:rFonts w:ascii="Trebuchet MS" w:hAnsi="Trebuchet MS"/>
        </w:rPr>
        <w:t xml:space="preserve"> (</w:t>
      </w:r>
      <w:r w:rsidR="00FA75E9" w:rsidRPr="003D6016">
        <w:rPr>
          <w:rFonts w:ascii="Trebuchet MS" w:hAnsi="Trebuchet MS"/>
        </w:rPr>
        <w:t>conforme definido abaixo</w:t>
      </w:r>
      <w:r w:rsidR="00046D50" w:rsidRPr="003D6016">
        <w:rPr>
          <w:rFonts w:ascii="Trebuchet MS" w:hAnsi="Trebuchet MS"/>
        </w:rPr>
        <w:t>)</w:t>
      </w:r>
      <w:r w:rsidR="00FA75E9" w:rsidRPr="003D6016">
        <w:rPr>
          <w:rFonts w:ascii="Trebuchet MS" w:hAnsi="Trebuchet MS"/>
        </w:rPr>
        <w:t xml:space="preserve">; </w:t>
      </w:r>
      <w:r w:rsidR="00D03DFF" w:rsidRPr="003D6016">
        <w:rPr>
          <w:rFonts w:ascii="Trebuchet MS" w:hAnsi="Trebuchet MS"/>
          <w:b/>
        </w:rPr>
        <w:t>(</w:t>
      </w:r>
      <w:r w:rsidR="00405DAF" w:rsidRPr="003D6016">
        <w:rPr>
          <w:rFonts w:ascii="Trebuchet MS" w:hAnsi="Trebuchet MS"/>
          <w:b/>
        </w:rPr>
        <w:t>b</w:t>
      </w:r>
      <w:r w:rsidR="00D03DFF" w:rsidRPr="003D6016">
        <w:rPr>
          <w:rFonts w:ascii="Trebuchet MS" w:hAnsi="Trebuchet MS"/>
          <w:b/>
        </w:rPr>
        <w:t>)</w:t>
      </w:r>
      <w:r w:rsidR="00B055A4" w:rsidRPr="003D6016">
        <w:rPr>
          <w:rFonts w:ascii="Trebuchet MS" w:hAnsi="Trebuchet MS"/>
          <w:b/>
        </w:rPr>
        <w:t xml:space="preserve"> </w:t>
      </w:r>
      <w:r w:rsidR="00B055A4" w:rsidRPr="005B161C">
        <w:rPr>
          <w:rFonts w:ascii="Trebuchet MS" w:hAnsi="Trebuchet MS"/>
        </w:rPr>
        <w:t>o valor mínimo de 15% (</w:t>
      </w:r>
      <w:r w:rsidR="000F39D4" w:rsidRPr="003D6016">
        <w:rPr>
          <w:rFonts w:ascii="Trebuchet MS" w:hAnsi="Trebuchet MS"/>
        </w:rPr>
        <w:t>quinze</w:t>
      </w:r>
      <w:r w:rsidR="00B055A4" w:rsidRPr="005B161C">
        <w:rPr>
          <w:rFonts w:ascii="Trebuchet MS" w:hAnsi="Trebuchet MS"/>
        </w:rPr>
        <w:t xml:space="preserve"> por cento</w:t>
      </w:r>
      <w:r w:rsidR="00BE2908" w:rsidRPr="003D6016">
        <w:rPr>
          <w:rFonts w:ascii="Trebuchet MS" w:hAnsi="Trebuchet MS"/>
        </w:rPr>
        <w:t>)</w:t>
      </w:r>
      <w:r w:rsidR="00B055A4" w:rsidRPr="003D6016">
        <w:rPr>
          <w:rFonts w:ascii="Trebuchet MS" w:hAnsi="Trebuchet MS"/>
        </w:rPr>
        <w:t xml:space="preserve"> do saldo devedor das Obrigações Garantidas relativas às Debêntures da </w:t>
      </w:r>
      <w:r w:rsidR="00BE2908" w:rsidRPr="003D6016">
        <w:rPr>
          <w:rFonts w:ascii="Trebuchet MS" w:hAnsi="Trebuchet MS"/>
        </w:rPr>
        <w:t>Primeira</w:t>
      </w:r>
      <w:r w:rsidR="00B055A4" w:rsidRPr="003D6016">
        <w:rPr>
          <w:rFonts w:ascii="Trebuchet MS" w:hAnsi="Trebuchet MS"/>
        </w:rPr>
        <w:t xml:space="preserve"> Série será garantido pelo Penhor sobre Equipamentos (conforme abaixo definido), </w:t>
      </w:r>
      <w:r w:rsidR="0043642A" w:rsidRPr="003D6016">
        <w:rPr>
          <w:rFonts w:ascii="Trebuchet MS" w:hAnsi="Trebuchet MS"/>
        </w:rPr>
        <w:t xml:space="preserve">e </w:t>
      </w:r>
      <w:r w:rsidR="00B055A4" w:rsidRPr="003D6016">
        <w:rPr>
          <w:rFonts w:ascii="Trebuchet MS" w:hAnsi="Trebuchet MS"/>
          <w:b/>
        </w:rPr>
        <w:t>(c)</w:t>
      </w:r>
      <w:r w:rsidR="00D03DFF" w:rsidRPr="003D6016">
        <w:rPr>
          <w:rFonts w:ascii="Trebuchet MS" w:hAnsi="Trebuchet MS"/>
        </w:rPr>
        <w:t xml:space="preserve"> </w:t>
      </w:r>
      <w:r w:rsidR="00046D50" w:rsidRPr="005B161C">
        <w:rPr>
          <w:rFonts w:ascii="Trebuchet MS" w:hAnsi="Trebuchet MS"/>
        </w:rPr>
        <w:t xml:space="preserve">o valor </w:t>
      </w:r>
      <w:r w:rsidR="00FA5160" w:rsidRPr="005B161C">
        <w:rPr>
          <w:rFonts w:ascii="Trebuchet MS" w:hAnsi="Trebuchet MS"/>
        </w:rPr>
        <w:t xml:space="preserve">mínimo de </w:t>
      </w:r>
      <w:r w:rsidR="00427302" w:rsidRPr="005B161C">
        <w:rPr>
          <w:rFonts w:ascii="Trebuchet MS" w:hAnsi="Trebuchet MS"/>
        </w:rPr>
        <w:t>65% (sessenta e cinco por cento</w:t>
      </w:r>
      <w:r w:rsidR="00427302" w:rsidRPr="003D6016">
        <w:rPr>
          <w:rFonts w:ascii="Trebuchet MS" w:hAnsi="Trebuchet MS"/>
        </w:rPr>
        <w:t xml:space="preserve">) sobre o saldo devedor das Obrigações Garantidas </w:t>
      </w:r>
      <w:r w:rsidR="00046D50" w:rsidRPr="003D6016">
        <w:rPr>
          <w:rFonts w:ascii="Trebuchet MS" w:hAnsi="Trebuchet MS"/>
        </w:rPr>
        <w:t xml:space="preserve">relativas às Debêntures da Primeira Série </w:t>
      </w:r>
      <w:r w:rsidR="00427302" w:rsidRPr="003D6016">
        <w:rPr>
          <w:rFonts w:ascii="Trebuchet MS" w:hAnsi="Trebuchet MS"/>
        </w:rPr>
        <w:t xml:space="preserve">será garantido </w:t>
      </w:r>
      <w:r w:rsidR="00E202C2" w:rsidRPr="003D6016">
        <w:rPr>
          <w:rFonts w:ascii="Trebuchet MS" w:hAnsi="Trebuchet MS"/>
        </w:rPr>
        <w:t>pela Cessão Fi</w:t>
      </w:r>
      <w:r w:rsidR="00E202C2" w:rsidRPr="00405DAF">
        <w:rPr>
          <w:rFonts w:ascii="Trebuchet MS" w:hAnsi="Trebuchet MS"/>
        </w:rPr>
        <w:t>duciária de Saldo de Contratos a Performar</w:t>
      </w:r>
      <w:r w:rsidR="00046D50">
        <w:rPr>
          <w:rFonts w:ascii="Trebuchet MS" w:hAnsi="Trebuchet MS"/>
        </w:rPr>
        <w:t xml:space="preserve"> (</w:t>
      </w:r>
      <w:r w:rsidR="00E202C2" w:rsidRPr="00405DAF">
        <w:rPr>
          <w:rFonts w:ascii="Trebuchet MS" w:hAnsi="Trebuchet MS"/>
        </w:rPr>
        <w:t>conforme definido abaixo</w:t>
      </w:r>
      <w:r w:rsidR="00046D50">
        <w:rPr>
          <w:rFonts w:ascii="Trebuchet MS" w:hAnsi="Trebuchet MS"/>
        </w:rPr>
        <w:t>)</w:t>
      </w:r>
      <w:r w:rsidR="003B757A">
        <w:rPr>
          <w:rFonts w:ascii="Trebuchet MS" w:hAnsi="Trebuchet MS"/>
        </w:rPr>
        <w:t xml:space="preserve"> (</w:t>
      </w:r>
      <w:r w:rsidR="00046D50">
        <w:rPr>
          <w:rFonts w:ascii="Trebuchet MS" w:hAnsi="Trebuchet MS"/>
        </w:rPr>
        <w:t>em conjunto, “</w:t>
      </w:r>
      <w:r w:rsidR="003B757A" w:rsidRPr="003B757A">
        <w:rPr>
          <w:rFonts w:ascii="Trebuchet MS" w:hAnsi="Trebuchet MS"/>
          <w:u w:val="single"/>
        </w:rPr>
        <w:t>Garantias das Debêntures da Primeira Série</w:t>
      </w:r>
      <w:r w:rsidR="003B757A">
        <w:rPr>
          <w:rFonts w:ascii="Trebuchet MS" w:hAnsi="Trebuchet MS"/>
        </w:rPr>
        <w:t>”)</w:t>
      </w:r>
      <w:r w:rsidR="00046D50">
        <w:rPr>
          <w:rFonts w:ascii="Trebuchet MS" w:hAnsi="Trebuchet MS"/>
        </w:rPr>
        <w:t>; e</w:t>
      </w:r>
      <w:r w:rsidR="00BE2908">
        <w:rPr>
          <w:rFonts w:ascii="Trebuchet MS" w:hAnsi="Trebuchet MS"/>
        </w:rPr>
        <w:t xml:space="preserve"> </w:t>
      </w:r>
    </w:p>
    <w:p w14:paraId="5B9186BF" w14:textId="77777777" w:rsidR="00D03DFF" w:rsidRDefault="00D03DFF" w:rsidP="00B638AA">
      <w:pPr>
        <w:widowControl/>
        <w:numPr>
          <w:ilvl w:val="0"/>
          <w:numId w:val="13"/>
        </w:numPr>
        <w:tabs>
          <w:tab w:val="num" w:pos="1842"/>
        </w:tabs>
        <w:suppressAutoHyphens/>
        <w:autoSpaceDE/>
        <w:autoSpaceDN/>
        <w:adjustRightInd/>
        <w:spacing w:after="140" w:line="290" w:lineRule="auto"/>
        <w:ind w:left="1134" w:hanging="567"/>
        <w:textAlignment w:val="auto"/>
        <w:rPr>
          <w:rFonts w:ascii="Trebuchet MS" w:hAnsi="Trebuchet MS"/>
        </w:rPr>
      </w:pPr>
      <w:r w:rsidRPr="00830790">
        <w:rPr>
          <w:rFonts w:ascii="Trebuchet MS" w:hAnsi="Trebuchet MS"/>
          <w:u w:val="single"/>
        </w:rPr>
        <w:t>Para as Obrigações Garantidas relativas às Debêntures da Segunda Série</w:t>
      </w:r>
      <w:r w:rsidRPr="00405DAF">
        <w:rPr>
          <w:rFonts w:ascii="Trebuchet MS" w:hAnsi="Trebuchet MS"/>
        </w:rPr>
        <w:t xml:space="preserve">: </w:t>
      </w:r>
      <w:r w:rsidRPr="00405DAF">
        <w:rPr>
          <w:rFonts w:ascii="Trebuchet MS" w:hAnsi="Trebuchet MS"/>
          <w:b/>
        </w:rPr>
        <w:t>(</w:t>
      </w:r>
      <w:r w:rsidR="00405DAF" w:rsidRPr="00405DAF">
        <w:rPr>
          <w:rFonts w:ascii="Trebuchet MS" w:hAnsi="Trebuchet MS"/>
          <w:b/>
        </w:rPr>
        <w:t>a</w:t>
      </w:r>
      <w:r w:rsidRPr="00405DAF">
        <w:rPr>
          <w:rFonts w:ascii="Trebuchet MS" w:hAnsi="Trebuchet MS"/>
          <w:b/>
        </w:rPr>
        <w:t>)</w:t>
      </w:r>
      <w:r w:rsidRPr="00405DAF">
        <w:rPr>
          <w:rFonts w:ascii="Trebuchet MS" w:hAnsi="Trebuchet MS"/>
        </w:rPr>
        <w:t xml:space="preserve"> o valor mínimo de 35% (</w:t>
      </w:r>
      <w:r w:rsidR="00D167DA">
        <w:rPr>
          <w:rFonts w:ascii="Trebuchet MS" w:hAnsi="Trebuchet MS"/>
        </w:rPr>
        <w:t>trinta e cinco</w:t>
      </w:r>
      <w:r w:rsidR="00D167DA" w:rsidRPr="00405DAF">
        <w:rPr>
          <w:rFonts w:ascii="Trebuchet MS" w:hAnsi="Trebuchet MS"/>
        </w:rPr>
        <w:t xml:space="preserve"> </w:t>
      </w:r>
      <w:r w:rsidRPr="00405DAF">
        <w:rPr>
          <w:rFonts w:ascii="Trebuchet MS" w:hAnsi="Trebuchet MS"/>
        </w:rPr>
        <w:t xml:space="preserve">por cento) sobre o saldo devedor das Obrigações Garantidas </w:t>
      </w:r>
      <w:r w:rsidR="00046D50" w:rsidRPr="00046D50">
        <w:rPr>
          <w:rFonts w:ascii="Trebuchet MS" w:hAnsi="Trebuchet MS"/>
        </w:rPr>
        <w:t xml:space="preserve">relativas às Debêntures da </w:t>
      </w:r>
      <w:r w:rsidR="00046D50">
        <w:rPr>
          <w:rFonts w:ascii="Trebuchet MS" w:hAnsi="Trebuchet MS"/>
        </w:rPr>
        <w:t xml:space="preserve">Segunda </w:t>
      </w:r>
      <w:r w:rsidR="00046D50" w:rsidRPr="00046D50">
        <w:rPr>
          <w:rFonts w:ascii="Trebuchet MS" w:hAnsi="Trebuchet MS"/>
        </w:rPr>
        <w:t>Série</w:t>
      </w:r>
      <w:r w:rsidR="00046D50">
        <w:rPr>
          <w:rFonts w:ascii="Trebuchet MS" w:hAnsi="Trebuchet MS"/>
        </w:rPr>
        <w:t xml:space="preserve"> </w:t>
      </w:r>
      <w:r w:rsidRPr="00405DAF">
        <w:rPr>
          <w:rFonts w:ascii="Trebuchet MS" w:hAnsi="Trebuchet MS"/>
        </w:rPr>
        <w:t xml:space="preserve">será garantido pela Cessão Fiduciária de Direitos Creditórios Performados (conforme definido abaixo), e </w:t>
      </w:r>
      <w:r w:rsidRPr="00405DAF">
        <w:rPr>
          <w:rFonts w:ascii="Trebuchet MS" w:hAnsi="Trebuchet MS"/>
          <w:b/>
        </w:rPr>
        <w:t>(</w:t>
      </w:r>
      <w:r w:rsidR="00405DAF" w:rsidRPr="00405DAF">
        <w:rPr>
          <w:rFonts w:ascii="Trebuchet MS" w:hAnsi="Trebuchet MS"/>
          <w:b/>
        </w:rPr>
        <w:t>b</w:t>
      </w:r>
      <w:r w:rsidRPr="00405DAF">
        <w:rPr>
          <w:rFonts w:ascii="Trebuchet MS" w:hAnsi="Trebuchet MS"/>
          <w:b/>
        </w:rPr>
        <w:t>)</w:t>
      </w:r>
      <w:r w:rsidRPr="00405DAF">
        <w:rPr>
          <w:rFonts w:ascii="Trebuchet MS" w:hAnsi="Trebuchet MS"/>
        </w:rPr>
        <w:t xml:space="preserve"> o</w:t>
      </w:r>
      <w:r w:rsidR="00B055A4">
        <w:rPr>
          <w:rFonts w:ascii="Trebuchet MS" w:hAnsi="Trebuchet MS"/>
        </w:rPr>
        <w:t xml:space="preserve"> </w:t>
      </w:r>
      <w:r w:rsidR="00154E7D">
        <w:rPr>
          <w:rFonts w:ascii="Trebuchet MS" w:hAnsi="Trebuchet MS"/>
        </w:rPr>
        <w:t>percentual residual</w:t>
      </w:r>
      <w:r w:rsidRPr="00405DAF">
        <w:rPr>
          <w:rFonts w:ascii="Trebuchet MS" w:hAnsi="Trebuchet MS"/>
        </w:rPr>
        <w:t xml:space="preserve"> </w:t>
      </w:r>
      <w:r w:rsidR="006048F6">
        <w:rPr>
          <w:rFonts w:ascii="Trebuchet MS" w:hAnsi="Trebuchet MS"/>
        </w:rPr>
        <w:t xml:space="preserve">sobre </w:t>
      </w:r>
      <w:r w:rsidR="006048F6" w:rsidRPr="00405DAF">
        <w:rPr>
          <w:rFonts w:ascii="Trebuchet MS" w:hAnsi="Trebuchet MS"/>
        </w:rPr>
        <w:t xml:space="preserve">o </w:t>
      </w:r>
      <w:r w:rsidRPr="00405DAF">
        <w:rPr>
          <w:rFonts w:ascii="Trebuchet MS" w:hAnsi="Trebuchet MS"/>
        </w:rPr>
        <w:t xml:space="preserve">saldo devedor das Obrigações Garantidas </w:t>
      </w:r>
      <w:r w:rsidR="00046D50" w:rsidRPr="00046D50">
        <w:rPr>
          <w:rFonts w:ascii="Trebuchet MS" w:hAnsi="Trebuchet MS"/>
        </w:rPr>
        <w:t xml:space="preserve">relativas às Debêntures da </w:t>
      </w:r>
      <w:r w:rsidR="00046D50">
        <w:rPr>
          <w:rFonts w:ascii="Trebuchet MS" w:hAnsi="Trebuchet MS"/>
        </w:rPr>
        <w:t xml:space="preserve">Segunda </w:t>
      </w:r>
      <w:r w:rsidR="00046D50" w:rsidRPr="00046D50">
        <w:rPr>
          <w:rFonts w:ascii="Trebuchet MS" w:hAnsi="Trebuchet MS"/>
        </w:rPr>
        <w:t>Série</w:t>
      </w:r>
      <w:r w:rsidR="00046D50">
        <w:rPr>
          <w:rFonts w:ascii="Trebuchet MS" w:hAnsi="Trebuchet MS"/>
        </w:rPr>
        <w:t xml:space="preserve"> </w:t>
      </w:r>
      <w:r w:rsidRPr="00405DAF">
        <w:rPr>
          <w:rFonts w:ascii="Trebuchet MS" w:hAnsi="Trebuchet MS"/>
        </w:rPr>
        <w:t xml:space="preserve">será garantido pelo </w:t>
      </w:r>
      <w:r w:rsidR="00154E7D">
        <w:rPr>
          <w:rFonts w:ascii="Trebuchet MS" w:hAnsi="Trebuchet MS"/>
        </w:rPr>
        <w:t xml:space="preserve">somatório dos valores atribuídos ao </w:t>
      </w:r>
      <w:r w:rsidRPr="00405DAF">
        <w:rPr>
          <w:rFonts w:ascii="Trebuchet MS" w:hAnsi="Trebuchet MS"/>
        </w:rPr>
        <w:t>Penhor sobre Equipamentos</w:t>
      </w:r>
      <w:r w:rsidR="00154E7D">
        <w:rPr>
          <w:rFonts w:ascii="Trebuchet MS" w:hAnsi="Trebuchet MS"/>
        </w:rPr>
        <w:t xml:space="preserve"> </w:t>
      </w:r>
      <w:r w:rsidR="00154E7D" w:rsidRPr="00405DAF">
        <w:rPr>
          <w:rFonts w:ascii="Trebuchet MS" w:hAnsi="Trebuchet MS"/>
        </w:rPr>
        <w:t>(conforme abaixo definido)</w:t>
      </w:r>
      <w:r w:rsidRPr="00405DAF">
        <w:rPr>
          <w:rFonts w:ascii="Trebuchet MS" w:hAnsi="Trebuchet MS"/>
        </w:rPr>
        <w:t xml:space="preserve"> e</w:t>
      </w:r>
      <w:r w:rsidR="00154E7D">
        <w:rPr>
          <w:rFonts w:ascii="Trebuchet MS" w:hAnsi="Trebuchet MS"/>
        </w:rPr>
        <w:t xml:space="preserve"> ao Penhor de</w:t>
      </w:r>
      <w:r w:rsidRPr="00405DAF">
        <w:rPr>
          <w:rFonts w:ascii="Trebuchet MS" w:hAnsi="Trebuchet MS"/>
        </w:rPr>
        <w:t xml:space="preserve"> Ativos de Propriedade Intelectual (conforme abaixo definido), </w:t>
      </w:r>
      <w:r w:rsidR="00154E7D">
        <w:rPr>
          <w:rFonts w:ascii="Trebuchet MS" w:hAnsi="Trebuchet MS"/>
        </w:rPr>
        <w:t>de modo</w:t>
      </w:r>
      <w:r w:rsidRPr="00405DAF">
        <w:rPr>
          <w:rFonts w:ascii="Trebuchet MS" w:hAnsi="Trebuchet MS"/>
        </w:rPr>
        <w:t xml:space="preserve"> que a soma dos valores </w:t>
      </w:r>
      <w:r w:rsidR="00154E7D">
        <w:rPr>
          <w:rFonts w:ascii="Trebuchet MS" w:hAnsi="Trebuchet MS"/>
        </w:rPr>
        <w:t xml:space="preserve">atribuídos aos itens (a) e (b) do presente item sejam equivalentes ou superiores </w:t>
      </w:r>
      <w:r w:rsidRPr="00405DAF">
        <w:rPr>
          <w:rFonts w:ascii="Trebuchet MS" w:hAnsi="Trebuchet MS"/>
        </w:rPr>
        <w:t xml:space="preserve">à 100% (cem por cento) </w:t>
      </w:r>
      <w:r w:rsidR="00046D50">
        <w:rPr>
          <w:rFonts w:ascii="Trebuchet MS" w:hAnsi="Trebuchet MS"/>
        </w:rPr>
        <w:t>do</w:t>
      </w:r>
      <w:r w:rsidR="00046D50" w:rsidRPr="00405DAF">
        <w:rPr>
          <w:rFonts w:ascii="Trebuchet MS" w:hAnsi="Trebuchet MS"/>
        </w:rPr>
        <w:t xml:space="preserve"> saldo devedor</w:t>
      </w:r>
      <w:r w:rsidRPr="00405DAF">
        <w:rPr>
          <w:rFonts w:ascii="Trebuchet MS" w:hAnsi="Trebuchet MS"/>
        </w:rPr>
        <w:t xml:space="preserve"> </w:t>
      </w:r>
      <w:r w:rsidR="00046D50">
        <w:rPr>
          <w:rFonts w:ascii="Trebuchet MS" w:hAnsi="Trebuchet MS"/>
        </w:rPr>
        <w:t xml:space="preserve">das </w:t>
      </w:r>
      <w:r w:rsidRPr="00405DAF">
        <w:rPr>
          <w:rFonts w:ascii="Trebuchet MS" w:hAnsi="Trebuchet MS"/>
        </w:rPr>
        <w:t>Obrigações Garantidas</w:t>
      </w:r>
      <w:r w:rsidR="00046D50">
        <w:rPr>
          <w:rFonts w:ascii="Trebuchet MS" w:hAnsi="Trebuchet MS"/>
        </w:rPr>
        <w:t xml:space="preserve"> relativas às Debêntures da Segunda </w:t>
      </w:r>
      <w:r w:rsidR="000F39D4">
        <w:rPr>
          <w:rFonts w:ascii="Trebuchet MS" w:hAnsi="Trebuchet MS"/>
        </w:rPr>
        <w:t>Série</w:t>
      </w:r>
      <w:r w:rsidR="00046D50">
        <w:rPr>
          <w:rFonts w:ascii="Trebuchet MS" w:hAnsi="Trebuchet MS"/>
        </w:rPr>
        <w:t xml:space="preserve"> </w:t>
      </w:r>
      <w:r w:rsidR="003B757A">
        <w:rPr>
          <w:rFonts w:ascii="Trebuchet MS" w:hAnsi="Trebuchet MS"/>
        </w:rPr>
        <w:t>(“</w:t>
      </w:r>
      <w:r w:rsidR="003B757A" w:rsidRPr="00046D50">
        <w:rPr>
          <w:rFonts w:ascii="Trebuchet MS" w:hAnsi="Trebuchet MS"/>
          <w:u w:val="single"/>
        </w:rPr>
        <w:t>Garantias das Debêntures da Segunda Série</w:t>
      </w:r>
      <w:r w:rsidR="003B757A">
        <w:rPr>
          <w:rFonts w:ascii="Trebuchet MS" w:hAnsi="Trebuchet MS"/>
        </w:rPr>
        <w:t>”)</w:t>
      </w:r>
      <w:r w:rsidRPr="00405DAF">
        <w:rPr>
          <w:rFonts w:ascii="Trebuchet MS" w:hAnsi="Trebuchet MS"/>
        </w:rPr>
        <w:t>.</w:t>
      </w:r>
    </w:p>
    <w:p w14:paraId="78EB3C0D" w14:textId="77777777" w:rsidR="00B97DF5" w:rsidRPr="00405DAF" w:rsidRDefault="00B97DF5" w:rsidP="00B638AA">
      <w:pPr>
        <w:pStyle w:val="Level3"/>
        <w:numPr>
          <w:ilvl w:val="0"/>
          <w:numId w:val="0"/>
        </w:numPr>
        <w:tabs>
          <w:tab w:val="left" w:pos="709"/>
          <w:tab w:val="left" w:pos="1134"/>
        </w:tabs>
        <w:outlineLvl w:val="9"/>
        <w:rPr>
          <w:rFonts w:ascii="Trebuchet MS" w:hAnsi="Trebuchet MS"/>
          <w:b/>
          <w:i/>
          <w:sz w:val="24"/>
          <w:szCs w:val="24"/>
        </w:rPr>
      </w:pPr>
      <w:r w:rsidRPr="00405DAF">
        <w:rPr>
          <w:rFonts w:ascii="Trebuchet MS" w:hAnsi="Trebuchet MS"/>
          <w:b/>
          <w:i/>
          <w:sz w:val="24"/>
          <w:szCs w:val="24"/>
        </w:rPr>
        <w:lastRenderedPageBreak/>
        <w:t>Cessão Fiduciária</w:t>
      </w:r>
    </w:p>
    <w:p w14:paraId="736BC9C9" w14:textId="77777777" w:rsidR="001102F3" w:rsidRPr="00405DAF" w:rsidRDefault="00803CB8" w:rsidP="00CD22A8">
      <w:pPr>
        <w:pStyle w:val="Level2"/>
        <w:numPr>
          <w:ilvl w:val="2"/>
          <w:numId w:val="4"/>
        </w:numPr>
        <w:tabs>
          <w:tab w:val="left" w:pos="1276"/>
        </w:tabs>
        <w:rPr>
          <w:rFonts w:ascii="Trebuchet MS" w:hAnsi="Trebuchet MS"/>
          <w:sz w:val="24"/>
          <w:szCs w:val="24"/>
        </w:rPr>
      </w:pPr>
      <w:r>
        <w:rPr>
          <w:rFonts w:ascii="Trebuchet MS" w:hAnsi="Trebuchet MS"/>
          <w:sz w:val="24"/>
          <w:szCs w:val="24"/>
        </w:rPr>
        <w:t>Observada a Condição Suspensiva descrita no Contrato de Cessão Fiduciária (conforme abaixo definido), e</w:t>
      </w:r>
      <w:r w:rsidR="00B97DF5" w:rsidRPr="00405DAF">
        <w:rPr>
          <w:rFonts w:ascii="Trebuchet MS" w:hAnsi="Trebuchet MS"/>
          <w:sz w:val="24"/>
          <w:szCs w:val="24"/>
        </w:rPr>
        <w:t xml:space="preserve">m garantia ao </w:t>
      </w:r>
      <w:r>
        <w:rPr>
          <w:rFonts w:ascii="Trebuchet MS" w:hAnsi="Trebuchet MS"/>
          <w:sz w:val="24"/>
          <w:szCs w:val="24"/>
        </w:rPr>
        <w:t xml:space="preserve">fiel, </w:t>
      </w:r>
      <w:r w:rsidR="00B97DF5" w:rsidRPr="00405DAF">
        <w:rPr>
          <w:rFonts w:ascii="Trebuchet MS" w:hAnsi="Trebuchet MS"/>
          <w:sz w:val="24"/>
          <w:szCs w:val="24"/>
        </w:rPr>
        <w:t>pontual e integral adimplemento das Obrigações Garantidas, será constituída</w:t>
      </w:r>
      <w:r w:rsidR="008A7745">
        <w:rPr>
          <w:rFonts w:ascii="Trebuchet MS" w:hAnsi="Trebuchet MS"/>
          <w:sz w:val="24"/>
          <w:szCs w:val="24"/>
        </w:rPr>
        <w:t xml:space="preserve"> pela Emissora</w:t>
      </w:r>
      <w:r w:rsidR="00B97DF5" w:rsidRPr="00405DAF">
        <w:rPr>
          <w:rFonts w:ascii="Trebuchet MS" w:hAnsi="Trebuchet MS"/>
          <w:sz w:val="24"/>
          <w:szCs w:val="24"/>
        </w:rPr>
        <w:t xml:space="preserve">, </w:t>
      </w:r>
      <w:r w:rsidR="00B97DF5" w:rsidRPr="00405DAF">
        <w:rPr>
          <w:rFonts w:ascii="Trebuchet MS" w:eastAsia="Times New Roman" w:hAnsi="Trebuchet MS"/>
          <w:sz w:val="24"/>
          <w:szCs w:val="24"/>
        </w:rPr>
        <w:t>nos termos do parágrafo 3º do artigo 66-B da Lei n.º 4.728, de 14 de julho de 1965, conforme alterada (“</w:t>
      </w:r>
      <w:r w:rsidR="00B97DF5" w:rsidRPr="00405DAF">
        <w:rPr>
          <w:rFonts w:ascii="Trebuchet MS" w:eastAsia="Times New Roman" w:hAnsi="Trebuchet MS"/>
          <w:sz w:val="24"/>
          <w:szCs w:val="24"/>
          <w:u w:val="single"/>
        </w:rPr>
        <w:t>Lei 4.728</w:t>
      </w:r>
      <w:r w:rsidR="00B97DF5" w:rsidRPr="00405DAF">
        <w:rPr>
          <w:rFonts w:ascii="Trebuchet MS" w:eastAsia="Times New Roman" w:hAnsi="Trebuchet MS"/>
          <w:sz w:val="24"/>
          <w:szCs w:val="24"/>
        </w:rPr>
        <w:t>”), com a nova redação dada pelo artigo 55 da Lei n.º 10.931, de 2 de agosto de 2004, conforme alterada (“</w:t>
      </w:r>
      <w:r w:rsidR="00B97DF5" w:rsidRPr="00405DAF">
        <w:rPr>
          <w:rFonts w:ascii="Trebuchet MS" w:eastAsia="Times New Roman" w:hAnsi="Trebuchet MS"/>
          <w:sz w:val="24"/>
          <w:szCs w:val="24"/>
          <w:u w:val="single"/>
        </w:rPr>
        <w:t>Lei 10.931</w:t>
      </w:r>
      <w:r w:rsidR="00B97DF5" w:rsidRPr="00405DAF">
        <w:rPr>
          <w:rFonts w:ascii="Trebuchet MS" w:eastAsia="Times New Roman" w:hAnsi="Trebuchet MS"/>
          <w:sz w:val="24"/>
          <w:szCs w:val="24"/>
        </w:rPr>
        <w:t>”), e dos artigos 18 a 20 da Lei n.º 9.514, de 20 de novembro de 1997, conforme alterada (“</w:t>
      </w:r>
      <w:r w:rsidR="00B97DF5" w:rsidRPr="00405DAF">
        <w:rPr>
          <w:rFonts w:ascii="Trebuchet MS" w:eastAsia="Times New Roman" w:hAnsi="Trebuchet MS"/>
          <w:sz w:val="24"/>
          <w:szCs w:val="24"/>
          <w:u w:val="single"/>
        </w:rPr>
        <w:t>Lei 9.514</w:t>
      </w:r>
      <w:r w:rsidR="00B97DF5" w:rsidRPr="00405DAF">
        <w:rPr>
          <w:rFonts w:ascii="Trebuchet MS" w:eastAsia="Times New Roman" w:hAnsi="Trebuchet MS"/>
          <w:sz w:val="24"/>
          <w:szCs w:val="24"/>
        </w:rPr>
        <w:t>”) e, no que for aplicável, dos artigos 1.361 e seguintes d</w:t>
      </w:r>
      <w:r w:rsidR="002F3DD9" w:rsidRPr="00405DAF">
        <w:rPr>
          <w:rFonts w:ascii="Trebuchet MS" w:eastAsia="Times New Roman" w:hAnsi="Trebuchet MS"/>
          <w:sz w:val="24"/>
          <w:szCs w:val="24"/>
        </w:rPr>
        <w:t>a Lei 10.406, de 10 de janeiro de 2002, conforme alterada (“</w:t>
      </w:r>
      <w:r w:rsidR="00B97DF5" w:rsidRPr="00405DAF">
        <w:rPr>
          <w:rFonts w:ascii="Trebuchet MS" w:eastAsia="Times New Roman" w:hAnsi="Trebuchet MS"/>
          <w:sz w:val="24"/>
          <w:szCs w:val="24"/>
          <w:u w:val="single"/>
        </w:rPr>
        <w:t>Código Civil</w:t>
      </w:r>
      <w:r w:rsidR="002F3DD9" w:rsidRPr="00405DAF">
        <w:rPr>
          <w:rFonts w:ascii="Trebuchet MS" w:eastAsia="Times New Roman" w:hAnsi="Trebuchet MS"/>
          <w:sz w:val="24"/>
          <w:szCs w:val="24"/>
        </w:rPr>
        <w:t>”)</w:t>
      </w:r>
      <w:r w:rsidR="00B97DF5" w:rsidRPr="00405DAF">
        <w:rPr>
          <w:rFonts w:ascii="Trebuchet MS" w:eastAsia="Times New Roman" w:hAnsi="Trebuchet MS"/>
          <w:sz w:val="24"/>
          <w:szCs w:val="24"/>
        </w:rPr>
        <w:t>, bem como das demais disposições legais aplicáveis,</w:t>
      </w:r>
      <w:r w:rsidR="00B97DF5" w:rsidRPr="00405DAF">
        <w:rPr>
          <w:rFonts w:ascii="Trebuchet MS" w:hAnsi="Trebuchet MS"/>
          <w:sz w:val="24"/>
          <w:szCs w:val="24"/>
        </w:rPr>
        <w:t xml:space="preserve"> cessão fiduciária </w:t>
      </w:r>
      <w:r w:rsidR="001102F3" w:rsidRPr="00405DAF">
        <w:rPr>
          <w:rFonts w:ascii="Trebuchet MS" w:hAnsi="Trebuchet MS"/>
          <w:sz w:val="24"/>
          <w:szCs w:val="24"/>
        </w:rPr>
        <w:t xml:space="preserve">e promessa de cessão fiduciária </w:t>
      </w:r>
      <w:r w:rsidR="00B97DF5" w:rsidRPr="00405DAF">
        <w:rPr>
          <w:rFonts w:ascii="Trebuchet MS" w:hAnsi="Trebuchet MS"/>
          <w:sz w:val="24"/>
          <w:szCs w:val="24"/>
        </w:rPr>
        <w:t>de</w:t>
      </w:r>
      <w:r w:rsidR="00E61E30" w:rsidRPr="00405DAF">
        <w:rPr>
          <w:rFonts w:ascii="Trebuchet MS" w:hAnsi="Trebuchet MS"/>
          <w:sz w:val="24"/>
          <w:szCs w:val="24"/>
        </w:rPr>
        <w:t xml:space="preserve">: </w:t>
      </w:r>
      <w:r w:rsidR="00E61E30" w:rsidRPr="00BE2908">
        <w:rPr>
          <w:rFonts w:ascii="Trebuchet MS" w:hAnsi="Trebuchet MS"/>
          <w:b/>
          <w:sz w:val="24"/>
          <w:szCs w:val="24"/>
        </w:rPr>
        <w:t>(</w:t>
      </w:r>
      <w:r w:rsidR="00E61E30" w:rsidRPr="00BE2908">
        <w:rPr>
          <w:rFonts w:ascii="Trebuchet MS" w:hAnsi="Trebuchet MS"/>
          <w:b/>
          <w:sz w:val="24"/>
        </w:rPr>
        <w:t>i)</w:t>
      </w:r>
      <w:r w:rsidR="00E61E30" w:rsidRPr="00BC0FF4">
        <w:rPr>
          <w:rFonts w:ascii="Trebuchet MS" w:hAnsi="Trebuchet MS"/>
          <w:sz w:val="24"/>
        </w:rPr>
        <w:t xml:space="preserve"> </w:t>
      </w:r>
      <w:r w:rsidR="0063144F">
        <w:rPr>
          <w:rFonts w:ascii="Trebuchet MS" w:hAnsi="Trebuchet MS"/>
          <w:sz w:val="24"/>
        </w:rPr>
        <w:t xml:space="preserve">a totalidade dos </w:t>
      </w:r>
      <w:r w:rsidR="00E61E30" w:rsidRPr="00BC0FF4">
        <w:rPr>
          <w:rFonts w:ascii="Trebuchet MS" w:hAnsi="Trebuchet MS"/>
          <w:sz w:val="24"/>
        </w:rPr>
        <w:t>direitos creditórios performados</w:t>
      </w:r>
      <w:r w:rsidR="0063144F">
        <w:rPr>
          <w:rFonts w:ascii="Trebuchet MS" w:hAnsi="Trebuchet MS"/>
          <w:sz w:val="24"/>
        </w:rPr>
        <w:t xml:space="preserve"> de titularidade da Emissora, principais e acessórios</w:t>
      </w:r>
      <w:r w:rsidR="00E61E30" w:rsidRPr="00BC0FF4">
        <w:rPr>
          <w:rFonts w:ascii="Trebuchet MS" w:hAnsi="Trebuchet MS"/>
          <w:sz w:val="24"/>
        </w:rPr>
        <w:t xml:space="preserve">, </w:t>
      </w:r>
      <w:r w:rsidR="0063144F">
        <w:rPr>
          <w:rFonts w:ascii="Trebuchet MS" w:hAnsi="Trebuchet MS"/>
          <w:sz w:val="24"/>
        </w:rPr>
        <w:t>decorrentes de</w:t>
      </w:r>
      <w:r w:rsidR="00E61E30" w:rsidRPr="00BC0FF4">
        <w:rPr>
          <w:rFonts w:ascii="Trebuchet MS" w:hAnsi="Trebuchet MS"/>
          <w:sz w:val="24"/>
        </w:rPr>
        <w:t xml:space="preserve"> </w:t>
      </w:r>
      <w:r w:rsidR="002E3478" w:rsidRPr="00BC0FF4">
        <w:rPr>
          <w:rFonts w:ascii="Trebuchet MS" w:hAnsi="Trebuchet MS"/>
          <w:sz w:val="24"/>
        </w:rPr>
        <w:t>serviços já prestados</w:t>
      </w:r>
      <w:r w:rsidR="00E61E30" w:rsidRPr="00BC0FF4">
        <w:rPr>
          <w:rFonts w:ascii="Trebuchet MS" w:hAnsi="Trebuchet MS"/>
          <w:sz w:val="24"/>
        </w:rPr>
        <w:t xml:space="preserve"> </w:t>
      </w:r>
      <w:r w:rsidR="0063144F">
        <w:rPr>
          <w:rFonts w:ascii="Trebuchet MS" w:hAnsi="Trebuchet MS"/>
          <w:sz w:val="24"/>
        </w:rPr>
        <w:t xml:space="preserve">pela Emissora </w:t>
      </w:r>
      <w:r w:rsidR="00E61E30" w:rsidRPr="00BC0FF4">
        <w:rPr>
          <w:rFonts w:ascii="Trebuchet MS" w:hAnsi="Trebuchet MS"/>
          <w:sz w:val="24"/>
        </w:rPr>
        <w:t>a clientes locais</w:t>
      </w:r>
      <w:r w:rsidR="0063144F">
        <w:rPr>
          <w:rFonts w:ascii="Trebuchet MS" w:hAnsi="Trebuchet MS"/>
          <w:sz w:val="24"/>
        </w:rPr>
        <w:t>,</w:t>
      </w:r>
      <w:r w:rsidR="00B055A4">
        <w:rPr>
          <w:rFonts w:ascii="Trebuchet MS" w:hAnsi="Trebuchet MS"/>
          <w:sz w:val="24"/>
        </w:rPr>
        <w:t xml:space="preserve"> </w:t>
      </w:r>
      <w:r w:rsidR="00B055A4" w:rsidRPr="005B161C">
        <w:rPr>
          <w:rFonts w:ascii="Trebuchet MS" w:hAnsi="Trebuchet MS"/>
          <w:sz w:val="24"/>
        </w:rPr>
        <w:t xml:space="preserve">faturados </w:t>
      </w:r>
      <w:r w:rsidR="00957331">
        <w:rPr>
          <w:rFonts w:ascii="Trebuchet MS" w:hAnsi="Trebuchet MS"/>
          <w:sz w:val="24"/>
        </w:rPr>
        <w:t xml:space="preserve">e </w:t>
      </w:r>
      <w:r w:rsidR="0063144F">
        <w:rPr>
          <w:rFonts w:ascii="Trebuchet MS" w:hAnsi="Trebuchet MS"/>
          <w:sz w:val="24"/>
        </w:rPr>
        <w:t>vinculados a</w:t>
      </w:r>
      <w:r w:rsidR="00B055A4" w:rsidRPr="005B161C">
        <w:rPr>
          <w:rFonts w:ascii="Trebuchet MS" w:hAnsi="Trebuchet MS"/>
          <w:sz w:val="24"/>
        </w:rPr>
        <w:t xml:space="preserve"> nota</w:t>
      </w:r>
      <w:r w:rsidR="00957331">
        <w:rPr>
          <w:rFonts w:ascii="Trebuchet MS" w:hAnsi="Trebuchet MS"/>
          <w:sz w:val="24"/>
        </w:rPr>
        <w:t>s</w:t>
      </w:r>
      <w:r w:rsidR="00B055A4" w:rsidRPr="005B161C">
        <w:rPr>
          <w:rFonts w:ascii="Trebuchet MS" w:hAnsi="Trebuchet MS"/>
          <w:sz w:val="24"/>
        </w:rPr>
        <w:t xml:space="preserve"> </w:t>
      </w:r>
      <w:r w:rsidR="00957331" w:rsidRPr="005B161C">
        <w:rPr>
          <w:rFonts w:ascii="Trebuchet MS" w:hAnsi="Trebuchet MS"/>
          <w:sz w:val="24"/>
        </w:rPr>
        <w:t>fisca</w:t>
      </w:r>
      <w:r w:rsidR="00957331">
        <w:rPr>
          <w:rFonts w:ascii="Trebuchet MS" w:hAnsi="Trebuchet MS"/>
          <w:sz w:val="24"/>
        </w:rPr>
        <w:t>is</w:t>
      </w:r>
      <w:r w:rsidR="00957331" w:rsidRPr="005B161C">
        <w:rPr>
          <w:rFonts w:ascii="Trebuchet MS" w:hAnsi="Trebuchet MS"/>
          <w:sz w:val="24"/>
        </w:rPr>
        <w:t xml:space="preserve"> </w:t>
      </w:r>
      <w:r w:rsidR="00B055A4" w:rsidRPr="005B161C">
        <w:rPr>
          <w:rFonts w:ascii="Trebuchet MS" w:hAnsi="Trebuchet MS"/>
          <w:sz w:val="24"/>
        </w:rPr>
        <w:t>emitida</w:t>
      </w:r>
      <w:r w:rsidR="00957331">
        <w:rPr>
          <w:rFonts w:ascii="Trebuchet MS" w:hAnsi="Trebuchet MS"/>
          <w:sz w:val="24"/>
        </w:rPr>
        <w:t>s</w:t>
      </w:r>
      <w:r w:rsidR="00B055A4" w:rsidRPr="000F39D4">
        <w:rPr>
          <w:rFonts w:ascii="Trebuchet MS" w:hAnsi="Trebuchet MS"/>
          <w:sz w:val="24"/>
        </w:rPr>
        <w:t>,</w:t>
      </w:r>
      <w:r w:rsidR="002E3478" w:rsidRPr="000F39D4">
        <w:rPr>
          <w:rFonts w:ascii="Trebuchet MS" w:hAnsi="Trebuchet MS"/>
          <w:sz w:val="24"/>
        </w:rPr>
        <w:t xml:space="preserve"> </w:t>
      </w:r>
      <w:r w:rsidR="002B6488" w:rsidRPr="000F39D4">
        <w:rPr>
          <w:rFonts w:ascii="Trebuchet MS" w:hAnsi="Trebuchet MS"/>
          <w:sz w:val="24"/>
        </w:rPr>
        <w:t xml:space="preserve">mas </w:t>
      </w:r>
      <w:r w:rsidR="002E3478" w:rsidRPr="000F39D4">
        <w:rPr>
          <w:rFonts w:ascii="Trebuchet MS" w:hAnsi="Trebuchet MS"/>
          <w:sz w:val="24"/>
        </w:rPr>
        <w:t>ainda não recebidos</w:t>
      </w:r>
      <w:r w:rsidR="00B055A4" w:rsidRPr="000F39D4">
        <w:rPr>
          <w:rFonts w:ascii="Trebuchet MS" w:hAnsi="Trebuchet MS"/>
          <w:sz w:val="24"/>
        </w:rPr>
        <w:t>,</w:t>
      </w:r>
      <w:r w:rsidR="00957331" w:rsidRPr="00957331">
        <w:rPr>
          <w:rFonts w:ascii="Trebuchet MS" w:hAnsi="Trebuchet MS"/>
          <w:sz w:val="24"/>
        </w:rPr>
        <w:t xml:space="preserve"> </w:t>
      </w:r>
      <w:r w:rsidR="00957331" w:rsidRPr="005B161C">
        <w:rPr>
          <w:rFonts w:ascii="Trebuchet MS" w:hAnsi="Trebuchet MS"/>
          <w:sz w:val="24"/>
        </w:rPr>
        <w:t xml:space="preserve">conforme relatório </w:t>
      </w:r>
      <w:r w:rsidR="00957331">
        <w:rPr>
          <w:rFonts w:ascii="Trebuchet MS" w:hAnsi="Trebuchet MS"/>
          <w:sz w:val="24"/>
        </w:rPr>
        <w:t xml:space="preserve">a ser </w:t>
      </w:r>
      <w:r w:rsidR="00957331" w:rsidRPr="005B161C">
        <w:rPr>
          <w:rFonts w:ascii="Trebuchet MS" w:hAnsi="Trebuchet MS"/>
          <w:sz w:val="24"/>
        </w:rPr>
        <w:t xml:space="preserve">enviado </w:t>
      </w:r>
      <w:r w:rsidR="00957331">
        <w:rPr>
          <w:rFonts w:ascii="Trebuchet MS" w:hAnsi="Trebuchet MS"/>
          <w:sz w:val="24"/>
        </w:rPr>
        <w:t>pela Emissora ao Agente Fiduciário;</w:t>
      </w:r>
      <w:r w:rsidR="00B055A4" w:rsidRPr="000F39D4">
        <w:rPr>
          <w:rFonts w:ascii="Trebuchet MS" w:hAnsi="Trebuchet MS"/>
          <w:sz w:val="24"/>
        </w:rPr>
        <w:t xml:space="preserve"> </w:t>
      </w:r>
      <w:r w:rsidR="00B055A4" w:rsidRPr="000F39D4">
        <w:rPr>
          <w:rFonts w:ascii="Trebuchet MS" w:hAnsi="Trebuchet MS"/>
          <w:b/>
          <w:sz w:val="24"/>
          <w:szCs w:val="24"/>
        </w:rPr>
        <w:t>(</w:t>
      </w:r>
      <w:r w:rsidR="00B055A4" w:rsidRPr="000F39D4">
        <w:rPr>
          <w:rFonts w:ascii="Trebuchet MS" w:hAnsi="Trebuchet MS"/>
          <w:b/>
          <w:sz w:val="24"/>
        </w:rPr>
        <w:t>ii)</w:t>
      </w:r>
      <w:r w:rsidR="00B055A4" w:rsidRPr="000F39D4">
        <w:rPr>
          <w:rFonts w:ascii="Trebuchet MS" w:hAnsi="Trebuchet MS"/>
          <w:sz w:val="24"/>
        </w:rPr>
        <w:t xml:space="preserve"> </w:t>
      </w:r>
      <w:r w:rsidR="0063144F">
        <w:rPr>
          <w:rFonts w:ascii="Trebuchet MS" w:hAnsi="Trebuchet MS"/>
          <w:sz w:val="24"/>
        </w:rPr>
        <w:t xml:space="preserve">a totalidade dos </w:t>
      </w:r>
      <w:r w:rsidR="00B055A4" w:rsidRPr="005B161C">
        <w:rPr>
          <w:rFonts w:ascii="Trebuchet MS" w:hAnsi="Trebuchet MS"/>
          <w:sz w:val="24"/>
        </w:rPr>
        <w:t>direitos creditórios performados</w:t>
      </w:r>
      <w:r w:rsidR="0063144F">
        <w:rPr>
          <w:rFonts w:ascii="Trebuchet MS" w:hAnsi="Trebuchet MS"/>
          <w:sz w:val="24"/>
        </w:rPr>
        <w:t xml:space="preserve"> de titularidade da Emissora</w:t>
      </w:r>
      <w:r w:rsidR="00B055A4" w:rsidRPr="005B161C">
        <w:rPr>
          <w:rFonts w:ascii="Trebuchet MS" w:hAnsi="Trebuchet MS"/>
          <w:sz w:val="24"/>
        </w:rPr>
        <w:t xml:space="preserve">, </w:t>
      </w:r>
      <w:r w:rsidR="0063144F">
        <w:rPr>
          <w:rFonts w:ascii="Trebuchet MS" w:hAnsi="Trebuchet MS"/>
          <w:sz w:val="24"/>
        </w:rPr>
        <w:t>principais e acessórios, decorrentes de</w:t>
      </w:r>
      <w:r w:rsidR="00B055A4" w:rsidRPr="005B161C">
        <w:rPr>
          <w:rFonts w:ascii="Trebuchet MS" w:hAnsi="Trebuchet MS"/>
          <w:sz w:val="24"/>
        </w:rPr>
        <w:t xml:space="preserve"> serviços já prestados </w:t>
      </w:r>
      <w:r w:rsidR="0063144F">
        <w:rPr>
          <w:rFonts w:ascii="Trebuchet MS" w:hAnsi="Trebuchet MS"/>
          <w:sz w:val="24"/>
        </w:rPr>
        <w:t xml:space="preserve">pela Emissora </w:t>
      </w:r>
      <w:r w:rsidR="00B055A4" w:rsidRPr="005B161C">
        <w:rPr>
          <w:rFonts w:ascii="Trebuchet MS" w:hAnsi="Trebuchet MS"/>
          <w:sz w:val="24"/>
        </w:rPr>
        <w:t xml:space="preserve">a clientes locais, </w:t>
      </w:r>
      <w:r w:rsidR="002F26BB">
        <w:rPr>
          <w:rFonts w:ascii="Trebuchet MS" w:hAnsi="Trebuchet MS"/>
          <w:sz w:val="24"/>
        </w:rPr>
        <w:t xml:space="preserve">mas </w:t>
      </w:r>
      <w:r w:rsidR="00B055A4" w:rsidRPr="005B161C">
        <w:rPr>
          <w:rFonts w:ascii="Trebuchet MS" w:hAnsi="Trebuchet MS"/>
          <w:sz w:val="24"/>
        </w:rPr>
        <w:t xml:space="preserve">ainda </w:t>
      </w:r>
      <w:r w:rsidR="002F26BB">
        <w:rPr>
          <w:rFonts w:ascii="Trebuchet MS" w:hAnsi="Trebuchet MS"/>
          <w:sz w:val="24"/>
        </w:rPr>
        <w:t xml:space="preserve">não </w:t>
      </w:r>
      <w:r w:rsidR="00B055A4" w:rsidRPr="005B161C">
        <w:rPr>
          <w:rFonts w:ascii="Trebuchet MS" w:hAnsi="Trebuchet MS"/>
          <w:sz w:val="24"/>
        </w:rPr>
        <w:t>faturados</w:t>
      </w:r>
      <w:r w:rsidR="0053143C">
        <w:rPr>
          <w:rFonts w:ascii="Trebuchet MS" w:hAnsi="Trebuchet MS"/>
          <w:sz w:val="24"/>
        </w:rPr>
        <w:t>,</w:t>
      </w:r>
      <w:r w:rsidR="00B055A4" w:rsidRPr="005B161C">
        <w:rPr>
          <w:rFonts w:ascii="Trebuchet MS" w:hAnsi="Trebuchet MS"/>
          <w:sz w:val="24"/>
        </w:rPr>
        <w:t xml:space="preserve"> conforme relatório </w:t>
      </w:r>
      <w:r w:rsidR="0063144F">
        <w:rPr>
          <w:rFonts w:ascii="Trebuchet MS" w:hAnsi="Trebuchet MS"/>
          <w:sz w:val="24"/>
        </w:rPr>
        <w:t xml:space="preserve">a ser </w:t>
      </w:r>
      <w:r w:rsidR="00B055A4" w:rsidRPr="005B161C">
        <w:rPr>
          <w:rFonts w:ascii="Trebuchet MS" w:hAnsi="Trebuchet MS"/>
          <w:sz w:val="24"/>
        </w:rPr>
        <w:t xml:space="preserve">enviado </w:t>
      </w:r>
      <w:r w:rsidR="00957331">
        <w:rPr>
          <w:rFonts w:ascii="Trebuchet MS" w:hAnsi="Trebuchet MS"/>
          <w:sz w:val="24"/>
        </w:rPr>
        <w:t xml:space="preserve">pela Emissora </w:t>
      </w:r>
      <w:r w:rsidR="003A4A05">
        <w:rPr>
          <w:rFonts w:ascii="Trebuchet MS" w:hAnsi="Trebuchet MS"/>
          <w:sz w:val="24"/>
        </w:rPr>
        <w:t>ao Agente Fiduciário</w:t>
      </w:r>
      <w:r w:rsidR="00957331">
        <w:rPr>
          <w:rFonts w:ascii="Trebuchet MS" w:hAnsi="Trebuchet MS"/>
          <w:sz w:val="24"/>
        </w:rPr>
        <w:t xml:space="preserve">; </w:t>
      </w:r>
      <w:r w:rsidR="003A4A05" w:rsidRPr="00BB04B8">
        <w:rPr>
          <w:rFonts w:ascii="Trebuchet MS" w:hAnsi="Trebuchet MS"/>
          <w:b/>
          <w:sz w:val="24"/>
        </w:rPr>
        <w:t>(iii)</w:t>
      </w:r>
      <w:r w:rsidR="003A4A05" w:rsidRPr="006048F6">
        <w:rPr>
          <w:rFonts w:ascii="Trebuchet MS" w:hAnsi="Trebuchet MS"/>
          <w:sz w:val="24"/>
        </w:rPr>
        <w:t xml:space="preserve"> </w:t>
      </w:r>
      <w:r w:rsidR="0063144F">
        <w:rPr>
          <w:rFonts w:ascii="Trebuchet MS" w:hAnsi="Trebuchet MS"/>
          <w:sz w:val="24"/>
        </w:rPr>
        <w:t xml:space="preserve">a totalidade dos </w:t>
      </w:r>
      <w:r w:rsidR="003A4A05" w:rsidRPr="006048F6">
        <w:rPr>
          <w:rFonts w:ascii="Trebuchet MS" w:hAnsi="Trebuchet MS"/>
          <w:sz w:val="24"/>
        </w:rPr>
        <w:t>direitos creditórios performados</w:t>
      </w:r>
      <w:r w:rsidR="0063144F">
        <w:rPr>
          <w:rFonts w:ascii="Trebuchet MS" w:hAnsi="Trebuchet MS"/>
          <w:sz w:val="24"/>
        </w:rPr>
        <w:t xml:space="preserve"> de titularidade da Emissora</w:t>
      </w:r>
      <w:r w:rsidR="003A4A05" w:rsidRPr="006048F6">
        <w:rPr>
          <w:rFonts w:ascii="Trebuchet MS" w:hAnsi="Trebuchet MS"/>
          <w:sz w:val="24"/>
        </w:rPr>
        <w:t xml:space="preserve">, </w:t>
      </w:r>
      <w:r w:rsidR="0063144F">
        <w:rPr>
          <w:rFonts w:ascii="Trebuchet MS" w:hAnsi="Trebuchet MS"/>
          <w:sz w:val="24"/>
        </w:rPr>
        <w:t>principais e acessórios, decorrentes</w:t>
      </w:r>
      <w:r w:rsidR="003A4A05" w:rsidRPr="006048F6">
        <w:rPr>
          <w:rFonts w:ascii="Trebuchet MS" w:hAnsi="Trebuchet MS"/>
          <w:sz w:val="24"/>
        </w:rPr>
        <w:t xml:space="preserve"> </w:t>
      </w:r>
      <w:r w:rsidR="0063144F">
        <w:rPr>
          <w:rFonts w:ascii="Trebuchet MS" w:hAnsi="Trebuchet MS"/>
          <w:sz w:val="24"/>
        </w:rPr>
        <w:t>de</w:t>
      </w:r>
      <w:r w:rsidR="0063144F" w:rsidRPr="006048F6">
        <w:rPr>
          <w:rFonts w:ascii="Trebuchet MS" w:hAnsi="Trebuchet MS"/>
          <w:sz w:val="24"/>
        </w:rPr>
        <w:t xml:space="preserve"> </w:t>
      </w:r>
      <w:r w:rsidR="003A4A05" w:rsidRPr="006048F6">
        <w:rPr>
          <w:rFonts w:ascii="Trebuchet MS" w:hAnsi="Trebuchet MS"/>
          <w:sz w:val="24"/>
        </w:rPr>
        <w:t xml:space="preserve">comissionamento por parcelamentos e renegociações já realizados a clientes locais da Emissora, </w:t>
      </w:r>
      <w:r w:rsidR="0063144F">
        <w:rPr>
          <w:rFonts w:ascii="Trebuchet MS" w:hAnsi="Trebuchet MS"/>
          <w:sz w:val="24"/>
        </w:rPr>
        <w:t xml:space="preserve">mas </w:t>
      </w:r>
      <w:r w:rsidR="003A4A05" w:rsidRPr="006048F6">
        <w:rPr>
          <w:rFonts w:ascii="Trebuchet MS" w:hAnsi="Trebuchet MS"/>
          <w:sz w:val="24"/>
        </w:rPr>
        <w:t>ainda não recebidos</w:t>
      </w:r>
      <w:r w:rsidR="00957331">
        <w:rPr>
          <w:rFonts w:ascii="Trebuchet MS" w:hAnsi="Trebuchet MS"/>
          <w:sz w:val="24"/>
        </w:rPr>
        <w:t>,</w:t>
      </w:r>
      <w:r w:rsidR="00957331" w:rsidRPr="005B161C">
        <w:rPr>
          <w:rFonts w:ascii="Trebuchet MS" w:hAnsi="Trebuchet MS"/>
          <w:sz w:val="24"/>
        </w:rPr>
        <w:t xml:space="preserve"> conforme relatório </w:t>
      </w:r>
      <w:r w:rsidR="00957331">
        <w:rPr>
          <w:rFonts w:ascii="Trebuchet MS" w:hAnsi="Trebuchet MS"/>
          <w:sz w:val="24"/>
        </w:rPr>
        <w:t xml:space="preserve">a ser </w:t>
      </w:r>
      <w:r w:rsidR="00957331" w:rsidRPr="005B161C">
        <w:rPr>
          <w:rFonts w:ascii="Trebuchet MS" w:hAnsi="Trebuchet MS"/>
          <w:sz w:val="24"/>
        </w:rPr>
        <w:t xml:space="preserve">enviado </w:t>
      </w:r>
      <w:r w:rsidR="00957331">
        <w:rPr>
          <w:rFonts w:ascii="Trebuchet MS" w:hAnsi="Trebuchet MS"/>
          <w:sz w:val="24"/>
        </w:rPr>
        <w:t>pela Emissora ao Agente Fiduciário</w:t>
      </w:r>
      <w:r w:rsidR="002E3478" w:rsidRPr="000F39D4">
        <w:rPr>
          <w:rFonts w:ascii="Trebuchet MS" w:hAnsi="Trebuchet MS"/>
          <w:sz w:val="24"/>
        </w:rPr>
        <w:t xml:space="preserve"> </w:t>
      </w:r>
      <w:r w:rsidR="00E61E30" w:rsidRPr="000F39D4">
        <w:rPr>
          <w:rFonts w:ascii="Trebuchet MS" w:hAnsi="Trebuchet MS"/>
          <w:sz w:val="24"/>
        </w:rPr>
        <w:t>(</w:t>
      </w:r>
      <w:r w:rsidR="00BE2908" w:rsidRPr="000F39D4">
        <w:rPr>
          <w:rFonts w:ascii="Trebuchet MS" w:hAnsi="Trebuchet MS"/>
          <w:sz w:val="24"/>
        </w:rPr>
        <w:t>sendo</w:t>
      </w:r>
      <w:r w:rsidR="00BE2908">
        <w:rPr>
          <w:rFonts w:ascii="Trebuchet MS" w:hAnsi="Trebuchet MS"/>
          <w:sz w:val="24"/>
        </w:rPr>
        <w:t xml:space="preserve"> itens (i)</w:t>
      </w:r>
      <w:r w:rsidR="003A4A05">
        <w:rPr>
          <w:rFonts w:ascii="Trebuchet MS" w:hAnsi="Trebuchet MS"/>
          <w:sz w:val="24"/>
        </w:rPr>
        <w:t>, (ii)</w:t>
      </w:r>
      <w:r w:rsidR="00BE2908">
        <w:rPr>
          <w:rFonts w:ascii="Trebuchet MS" w:hAnsi="Trebuchet MS"/>
          <w:sz w:val="24"/>
        </w:rPr>
        <w:t xml:space="preserve"> e (</w:t>
      </w:r>
      <w:r w:rsidR="003A4A05">
        <w:rPr>
          <w:rFonts w:ascii="Trebuchet MS" w:hAnsi="Trebuchet MS"/>
          <w:sz w:val="24"/>
        </w:rPr>
        <w:t>i</w:t>
      </w:r>
      <w:r w:rsidR="00BE2908">
        <w:rPr>
          <w:rFonts w:ascii="Trebuchet MS" w:hAnsi="Trebuchet MS"/>
          <w:sz w:val="24"/>
        </w:rPr>
        <w:t xml:space="preserve">ii) doravante denominados, em conjunto, </w:t>
      </w:r>
      <w:r w:rsidR="00E61E30" w:rsidRPr="00BC0FF4">
        <w:rPr>
          <w:rFonts w:ascii="Trebuchet MS" w:hAnsi="Trebuchet MS"/>
          <w:sz w:val="24"/>
        </w:rPr>
        <w:t>“</w:t>
      </w:r>
      <w:r w:rsidR="00E61E30" w:rsidRPr="00BC0FF4">
        <w:rPr>
          <w:rFonts w:ascii="Trebuchet MS" w:hAnsi="Trebuchet MS"/>
          <w:sz w:val="24"/>
          <w:u w:val="single"/>
        </w:rPr>
        <w:t>Cessão Fiduciária de Direitos Creditórios Performados</w:t>
      </w:r>
      <w:r w:rsidR="002E3478" w:rsidRPr="00B25B2B">
        <w:rPr>
          <w:rFonts w:ascii="Trebuchet MS" w:hAnsi="Trebuchet MS"/>
          <w:sz w:val="24"/>
          <w:szCs w:val="24"/>
        </w:rPr>
        <w:t>”</w:t>
      </w:r>
      <w:r w:rsidR="00E61E30" w:rsidRPr="00B25B2B">
        <w:rPr>
          <w:rFonts w:ascii="Trebuchet MS" w:hAnsi="Trebuchet MS"/>
          <w:sz w:val="24"/>
          <w:szCs w:val="24"/>
        </w:rPr>
        <w:t>)</w:t>
      </w:r>
      <w:r w:rsidR="002F61F7">
        <w:rPr>
          <w:rFonts w:ascii="Trebuchet MS" w:hAnsi="Trebuchet MS"/>
          <w:sz w:val="24"/>
          <w:szCs w:val="24"/>
        </w:rPr>
        <w:t>;</w:t>
      </w:r>
      <w:r w:rsidR="002F61F7" w:rsidRPr="00BC0FF4">
        <w:rPr>
          <w:rFonts w:ascii="Trebuchet MS" w:hAnsi="Trebuchet MS"/>
          <w:sz w:val="24"/>
        </w:rPr>
        <w:t xml:space="preserve"> </w:t>
      </w:r>
      <w:r w:rsidR="002E3478" w:rsidRPr="00290CB4">
        <w:rPr>
          <w:rFonts w:ascii="Trebuchet MS" w:hAnsi="Trebuchet MS"/>
          <w:b/>
          <w:sz w:val="24"/>
          <w:szCs w:val="24"/>
        </w:rPr>
        <w:t>(</w:t>
      </w:r>
      <w:r w:rsidR="003A4A05" w:rsidRPr="00290CB4">
        <w:rPr>
          <w:rFonts w:ascii="Trebuchet MS" w:hAnsi="Trebuchet MS"/>
          <w:b/>
          <w:sz w:val="24"/>
        </w:rPr>
        <w:t>i</w:t>
      </w:r>
      <w:r w:rsidR="003A4A05">
        <w:rPr>
          <w:rFonts w:ascii="Trebuchet MS" w:hAnsi="Trebuchet MS"/>
          <w:b/>
          <w:sz w:val="24"/>
        </w:rPr>
        <w:t>v</w:t>
      </w:r>
      <w:r w:rsidR="002E3478" w:rsidRPr="005B161C">
        <w:rPr>
          <w:rFonts w:ascii="Trebuchet MS" w:hAnsi="Trebuchet MS"/>
          <w:b/>
          <w:sz w:val="24"/>
        </w:rPr>
        <w:t>)</w:t>
      </w:r>
      <w:r w:rsidR="002E3478" w:rsidRPr="00BC0FF4">
        <w:rPr>
          <w:rFonts w:ascii="Trebuchet MS" w:hAnsi="Trebuchet MS"/>
          <w:sz w:val="24"/>
        </w:rPr>
        <w:t xml:space="preserve"> </w:t>
      </w:r>
      <w:r w:rsidR="0063144F">
        <w:rPr>
          <w:rFonts w:ascii="Trebuchet MS" w:hAnsi="Trebuchet MS"/>
          <w:sz w:val="24"/>
        </w:rPr>
        <w:t xml:space="preserve">a totalidade dos </w:t>
      </w:r>
      <w:r w:rsidR="002E3478" w:rsidRPr="00BC0FF4">
        <w:rPr>
          <w:rFonts w:ascii="Trebuchet MS" w:hAnsi="Trebuchet MS"/>
          <w:sz w:val="24"/>
        </w:rPr>
        <w:t>direitos creditórios não performados</w:t>
      </w:r>
      <w:r w:rsidR="00CD22A8">
        <w:rPr>
          <w:rFonts w:ascii="Trebuchet MS" w:hAnsi="Trebuchet MS"/>
          <w:sz w:val="24"/>
        </w:rPr>
        <w:t xml:space="preserve"> de titularidade da Emissora</w:t>
      </w:r>
      <w:r w:rsidR="002E3478" w:rsidRPr="00BC0FF4">
        <w:rPr>
          <w:rFonts w:ascii="Trebuchet MS" w:hAnsi="Trebuchet MS"/>
          <w:sz w:val="24"/>
        </w:rPr>
        <w:t xml:space="preserve">, </w:t>
      </w:r>
      <w:r w:rsidR="00957331">
        <w:rPr>
          <w:rFonts w:ascii="Trebuchet MS" w:hAnsi="Trebuchet MS"/>
          <w:sz w:val="24"/>
        </w:rPr>
        <w:t xml:space="preserve">atuais ou futuros, </w:t>
      </w:r>
      <w:r w:rsidR="00CD22A8">
        <w:rPr>
          <w:rFonts w:ascii="Trebuchet MS" w:hAnsi="Trebuchet MS"/>
          <w:sz w:val="24"/>
        </w:rPr>
        <w:t>decorrentes de</w:t>
      </w:r>
      <w:r w:rsidR="00E202C2" w:rsidRPr="00BC0FF4">
        <w:rPr>
          <w:rFonts w:ascii="Trebuchet MS" w:hAnsi="Trebuchet MS"/>
          <w:sz w:val="24"/>
        </w:rPr>
        <w:t xml:space="preserve"> </w:t>
      </w:r>
      <w:r w:rsidR="002E3478" w:rsidRPr="00BC0FF4">
        <w:rPr>
          <w:rFonts w:ascii="Trebuchet MS" w:hAnsi="Trebuchet MS"/>
          <w:sz w:val="24"/>
        </w:rPr>
        <w:t xml:space="preserve">serviços </w:t>
      </w:r>
      <w:r w:rsidR="00485078" w:rsidRPr="00BC0FF4">
        <w:rPr>
          <w:rFonts w:ascii="Trebuchet MS" w:hAnsi="Trebuchet MS"/>
          <w:sz w:val="24"/>
        </w:rPr>
        <w:t>a serem prestados pela Emissora no âmbito de contratos celebrad</w:t>
      </w:r>
      <w:r w:rsidR="00485078" w:rsidRPr="000F39D4">
        <w:rPr>
          <w:rFonts w:ascii="Trebuchet MS" w:hAnsi="Trebuchet MS"/>
          <w:sz w:val="24"/>
        </w:rPr>
        <w:t>os junto a clientes</w:t>
      </w:r>
      <w:r w:rsidR="00BB2DF7">
        <w:rPr>
          <w:rFonts w:ascii="Trebuchet MS" w:hAnsi="Trebuchet MS"/>
          <w:sz w:val="24"/>
        </w:rPr>
        <w:t xml:space="preserve"> locais</w:t>
      </w:r>
      <w:r w:rsidR="00957331">
        <w:rPr>
          <w:rFonts w:ascii="Trebuchet MS" w:hAnsi="Trebuchet MS"/>
          <w:sz w:val="24"/>
        </w:rPr>
        <w:t>,</w:t>
      </w:r>
      <w:r w:rsidR="00957331" w:rsidRPr="005B161C">
        <w:rPr>
          <w:rFonts w:ascii="Trebuchet MS" w:hAnsi="Trebuchet MS"/>
          <w:sz w:val="24"/>
        </w:rPr>
        <w:t xml:space="preserve"> conforme relatório </w:t>
      </w:r>
      <w:r w:rsidR="00957331">
        <w:rPr>
          <w:rFonts w:ascii="Trebuchet MS" w:hAnsi="Trebuchet MS"/>
          <w:sz w:val="24"/>
        </w:rPr>
        <w:t xml:space="preserve">a ser </w:t>
      </w:r>
      <w:r w:rsidR="00957331" w:rsidRPr="005B161C">
        <w:rPr>
          <w:rFonts w:ascii="Trebuchet MS" w:hAnsi="Trebuchet MS"/>
          <w:sz w:val="24"/>
        </w:rPr>
        <w:t xml:space="preserve">enviado </w:t>
      </w:r>
      <w:r w:rsidR="00957331">
        <w:rPr>
          <w:rFonts w:ascii="Trebuchet MS" w:hAnsi="Trebuchet MS"/>
          <w:sz w:val="24"/>
        </w:rPr>
        <w:t>pela Emissora ao Agente Fiduciário</w:t>
      </w:r>
      <w:r w:rsidR="00E1271C" w:rsidRPr="000F39D4">
        <w:rPr>
          <w:rFonts w:ascii="Trebuchet MS" w:hAnsi="Trebuchet MS"/>
          <w:sz w:val="24"/>
          <w:szCs w:val="24"/>
        </w:rPr>
        <w:t xml:space="preserve"> </w:t>
      </w:r>
      <w:r w:rsidR="002E3478" w:rsidRPr="000F39D4">
        <w:rPr>
          <w:rFonts w:ascii="Trebuchet MS" w:hAnsi="Trebuchet MS"/>
          <w:sz w:val="24"/>
          <w:szCs w:val="24"/>
        </w:rPr>
        <w:t>(“</w:t>
      </w:r>
      <w:r w:rsidR="002E3478" w:rsidRPr="000F39D4">
        <w:rPr>
          <w:rFonts w:ascii="Trebuchet MS" w:hAnsi="Trebuchet MS"/>
          <w:sz w:val="24"/>
          <w:szCs w:val="24"/>
          <w:u w:val="single"/>
        </w:rPr>
        <w:t>Cessão Fiduciária de Saldo de Contratos</w:t>
      </w:r>
      <w:r w:rsidR="00460B49" w:rsidRPr="000F39D4">
        <w:rPr>
          <w:rFonts w:ascii="Trebuchet MS" w:hAnsi="Trebuchet MS"/>
          <w:sz w:val="24"/>
          <w:szCs w:val="24"/>
          <w:u w:val="single"/>
        </w:rPr>
        <w:t xml:space="preserve"> a Performar</w:t>
      </w:r>
      <w:r w:rsidR="002E3478" w:rsidRPr="000F39D4">
        <w:rPr>
          <w:rFonts w:ascii="Trebuchet MS" w:hAnsi="Trebuchet MS"/>
          <w:sz w:val="24"/>
          <w:szCs w:val="24"/>
        </w:rPr>
        <w:t>”</w:t>
      </w:r>
      <w:r w:rsidR="002F61F7" w:rsidRPr="000F39D4">
        <w:rPr>
          <w:rFonts w:ascii="Trebuchet MS" w:hAnsi="Trebuchet MS"/>
          <w:sz w:val="24"/>
          <w:szCs w:val="24"/>
        </w:rPr>
        <w:t xml:space="preserve">); </w:t>
      </w:r>
      <w:r w:rsidR="00CD22A8">
        <w:rPr>
          <w:rFonts w:ascii="Trebuchet MS" w:hAnsi="Trebuchet MS"/>
          <w:sz w:val="24"/>
          <w:szCs w:val="24"/>
        </w:rPr>
        <w:t xml:space="preserve">e </w:t>
      </w:r>
      <w:r w:rsidR="002F61F7" w:rsidRPr="005B161C">
        <w:rPr>
          <w:rFonts w:ascii="Trebuchet MS" w:hAnsi="Trebuchet MS"/>
          <w:b/>
          <w:sz w:val="24"/>
        </w:rPr>
        <w:t>(</w:t>
      </w:r>
      <w:r w:rsidR="00B055A4" w:rsidRPr="00290CB4">
        <w:rPr>
          <w:rFonts w:ascii="Trebuchet MS" w:hAnsi="Trebuchet MS"/>
          <w:b/>
          <w:sz w:val="24"/>
          <w:szCs w:val="24"/>
        </w:rPr>
        <w:t>v</w:t>
      </w:r>
      <w:r w:rsidR="002F61F7" w:rsidRPr="00290CB4">
        <w:rPr>
          <w:rFonts w:ascii="Trebuchet MS" w:hAnsi="Trebuchet MS"/>
          <w:b/>
          <w:sz w:val="24"/>
          <w:szCs w:val="24"/>
        </w:rPr>
        <w:t xml:space="preserve">) </w:t>
      </w:r>
      <w:r w:rsidR="00CD22A8" w:rsidRPr="00CD22A8">
        <w:rPr>
          <w:rFonts w:ascii="Trebuchet MS" w:hAnsi="Trebuchet MS"/>
          <w:sz w:val="24"/>
          <w:szCs w:val="24"/>
        </w:rPr>
        <w:t>todos</w:t>
      </w:r>
      <w:r w:rsidR="00CD22A8">
        <w:rPr>
          <w:rFonts w:ascii="Trebuchet MS" w:hAnsi="Trebuchet MS"/>
          <w:b/>
          <w:sz w:val="24"/>
          <w:szCs w:val="24"/>
        </w:rPr>
        <w:t xml:space="preserve"> </w:t>
      </w:r>
      <w:r w:rsidR="00CD22A8" w:rsidRPr="00CD22A8">
        <w:rPr>
          <w:rFonts w:ascii="Trebuchet MS" w:hAnsi="Trebuchet MS"/>
          <w:sz w:val="24"/>
          <w:szCs w:val="24"/>
        </w:rPr>
        <w:t>(a)</w:t>
      </w:r>
      <w:r w:rsidR="00CD22A8">
        <w:rPr>
          <w:rFonts w:ascii="Trebuchet MS" w:hAnsi="Trebuchet MS"/>
          <w:b/>
          <w:sz w:val="24"/>
          <w:szCs w:val="24"/>
        </w:rPr>
        <w:t xml:space="preserve"> </w:t>
      </w:r>
      <w:r w:rsidR="00CD22A8" w:rsidRPr="00CD22A8">
        <w:rPr>
          <w:rFonts w:ascii="Trebuchet MS" w:hAnsi="Trebuchet MS"/>
          <w:sz w:val="24"/>
          <w:szCs w:val="24"/>
        </w:rPr>
        <w:t xml:space="preserve">os </w:t>
      </w:r>
      <w:r w:rsidR="002F61F7" w:rsidRPr="005B161C">
        <w:rPr>
          <w:rFonts w:ascii="Trebuchet MS" w:hAnsi="Trebuchet MS"/>
          <w:sz w:val="24"/>
        </w:rPr>
        <w:t>recurso</w:t>
      </w:r>
      <w:r w:rsidR="004C31AE">
        <w:rPr>
          <w:rFonts w:ascii="Trebuchet MS" w:hAnsi="Trebuchet MS"/>
          <w:sz w:val="24"/>
        </w:rPr>
        <w:t>s</w:t>
      </w:r>
      <w:r w:rsidR="002F61F7" w:rsidRPr="005B161C">
        <w:rPr>
          <w:rFonts w:ascii="Trebuchet MS" w:hAnsi="Trebuchet MS"/>
          <w:sz w:val="24"/>
        </w:rPr>
        <w:t xml:space="preserve"> </w:t>
      </w:r>
      <w:r w:rsidR="00CD22A8">
        <w:rPr>
          <w:rFonts w:ascii="Trebuchet MS" w:hAnsi="Trebuchet MS"/>
          <w:sz w:val="24"/>
        </w:rPr>
        <w:t>e direitos detidos pela Emissora com relação à</w:t>
      </w:r>
      <w:r w:rsidR="002F61F7" w:rsidRPr="005B161C">
        <w:rPr>
          <w:rFonts w:ascii="Trebuchet MS" w:hAnsi="Trebuchet MS"/>
          <w:sz w:val="24"/>
        </w:rPr>
        <w:t xml:space="preserve"> Conta Vinculada</w:t>
      </w:r>
      <w:r w:rsidR="004C31AE">
        <w:rPr>
          <w:rFonts w:ascii="Trebuchet MS" w:hAnsi="Trebuchet MS"/>
          <w:sz w:val="24"/>
        </w:rPr>
        <w:t>, observado o disposto no Contrato de Cessão Fiduciária</w:t>
      </w:r>
      <w:r w:rsidR="00CD22A8">
        <w:rPr>
          <w:rFonts w:ascii="Trebuchet MS" w:hAnsi="Trebuchet MS"/>
          <w:sz w:val="24"/>
        </w:rPr>
        <w:t>,</w:t>
      </w:r>
      <w:r w:rsidR="00957331">
        <w:rPr>
          <w:rFonts w:ascii="Trebuchet MS" w:hAnsi="Trebuchet MS"/>
          <w:sz w:val="24"/>
        </w:rPr>
        <w:t xml:space="preserve"> na qual deverá ser depositada a totalidade dos recursos recebidos em decorrência da Cessão Fiduciária (conforme abaixo definida),</w:t>
      </w:r>
      <w:r w:rsidR="00CD22A8">
        <w:rPr>
          <w:rFonts w:ascii="Trebuchet MS" w:hAnsi="Trebuchet MS"/>
          <w:sz w:val="24"/>
        </w:rPr>
        <w:t xml:space="preserve"> e (b) demais valores creditados ou depositados na Conta Vinculada, inclusive os recursos da Emissão, valores objeto de ordens de pagamento, eventuais ganhos e rendimentos oriundos de Investimentos Permitidos realizado com os valores depositados na Conta Vinculada, assim como </w:t>
      </w:r>
      <w:r w:rsidR="00CD22A8" w:rsidRPr="00CD22A8">
        <w:rPr>
          <w:rFonts w:ascii="Trebuchet MS" w:hAnsi="Trebuchet MS"/>
          <w:sz w:val="24"/>
        </w:rPr>
        <w:t>o produto do resgate ou da alienação de referidos Investimentos Permitidos, os quais passarão a integrar automaticamente a Cessão Fiduciária, independentemente de onde se encontrarem, mesmo que em trânsito ou em processo de compensação bancária</w:t>
      </w:r>
      <w:r w:rsidR="000F39D4">
        <w:rPr>
          <w:rFonts w:ascii="Trebuchet MS" w:hAnsi="Trebuchet MS"/>
          <w:sz w:val="24"/>
          <w:szCs w:val="24"/>
        </w:rPr>
        <w:t xml:space="preserve"> </w:t>
      </w:r>
      <w:r w:rsidR="002F61F7" w:rsidRPr="002F61F7">
        <w:rPr>
          <w:rFonts w:ascii="Trebuchet MS" w:hAnsi="Trebuchet MS"/>
          <w:sz w:val="24"/>
          <w:szCs w:val="24"/>
        </w:rPr>
        <w:t>(</w:t>
      </w:r>
      <w:r w:rsidR="002F61F7">
        <w:rPr>
          <w:rFonts w:ascii="Trebuchet MS" w:hAnsi="Trebuchet MS"/>
          <w:sz w:val="24"/>
          <w:szCs w:val="24"/>
        </w:rPr>
        <w:t xml:space="preserve">sendo </w:t>
      </w:r>
      <w:r w:rsidR="00CD22A8">
        <w:rPr>
          <w:rFonts w:ascii="Trebuchet MS" w:hAnsi="Trebuchet MS"/>
          <w:sz w:val="24"/>
          <w:szCs w:val="24"/>
        </w:rPr>
        <w:t xml:space="preserve">o item </w:t>
      </w:r>
      <w:r w:rsidR="002F61F7">
        <w:rPr>
          <w:rFonts w:ascii="Trebuchet MS" w:hAnsi="Trebuchet MS"/>
          <w:sz w:val="24"/>
          <w:szCs w:val="24"/>
        </w:rPr>
        <w:t>(</w:t>
      </w:r>
      <w:r w:rsidR="00DD4779">
        <w:rPr>
          <w:rFonts w:ascii="Trebuchet MS" w:hAnsi="Trebuchet MS"/>
          <w:sz w:val="24"/>
          <w:szCs w:val="24"/>
        </w:rPr>
        <w:t>v</w:t>
      </w:r>
      <w:r w:rsidR="002F61F7">
        <w:rPr>
          <w:rFonts w:ascii="Trebuchet MS" w:hAnsi="Trebuchet MS"/>
          <w:sz w:val="24"/>
          <w:szCs w:val="24"/>
        </w:rPr>
        <w:t xml:space="preserve">) doravante </w:t>
      </w:r>
      <w:r w:rsidR="002F61F7">
        <w:rPr>
          <w:rFonts w:ascii="Trebuchet MS" w:hAnsi="Trebuchet MS"/>
          <w:sz w:val="24"/>
          <w:szCs w:val="24"/>
        </w:rPr>
        <w:lastRenderedPageBreak/>
        <w:t>denominado “</w:t>
      </w:r>
      <w:r w:rsidR="002F61F7" w:rsidRPr="00911C88">
        <w:rPr>
          <w:rFonts w:ascii="Trebuchet MS" w:hAnsi="Trebuchet MS"/>
          <w:sz w:val="24"/>
          <w:szCs w:val="24"/>
          <w:u w:val="single"/>
        </w:rPr>
        <w:t>Cessão Fiduciária de Contas</w:t>
      </w:r>
      <w:r w:rsidR="002F61F7">
        <w:rPr>
          <w:rFonts w:ascii="Trebuchet MS" w:hAnsi="Trebuchet MS"/>
          <w:sz w:val="24"/>
          <w:szCs w:val="24"/>
        </w:rPr>
        <w:t xml:space="preserve">” e, em conjunto com Cessão Fiduciária de Direitos Creditórios Performados e Cessão Fiduciária de Saldo de Contratos a Performar, </w:t>
      </w:r>
      <w:r w:rsidR="002F61F7" w:rsidRPr="002F61F7">
        <w:rPr>
          <w:rFonts w:ascii="Trebuchet MS" w:hAnsi="Trebuchet MS"/>
          <w:sz w:val="24"/>
          <w:szCs w:val="24"/>
        </w:rPr>
        <w:t>“</w:t>
      </w:r>
      <w:r w:rsidR="002F61F7" w:rsidRPr="002F61F7">
        <w:rPr>
          <w:rFonts w:ascii="Trebuchet MS" w:hAnsi="Trebuchet MS"/>
          <w:sz w:val="24"/>
          <w:szCs w:val="24"/>
          <w:u w:val="single"/>
        </w:rPr>
        <w:t>Cessão Fiduciária</w:t>
      </w:r>
      <w:r w:rsidR="002F61F7" w:rsidRPr="002F61F7">
        <w:rPr>
          <w:rFonts w:ascii="Trebuchet MS" w:hAnsi="Trebuchet MS"/>
          <w:sz w:val="24"/>
          <w:szCs w:val="24"/>
        </w:rPr>
        <w:t>”).</w:t>
      </w:r>
      <w:r w:rsidR="002F61F7" w:rsidRPr="00405DAF">
        <w:rPr>
          <w:rFonts w:ascii="Trebuchet MS" w:hAnsi="Trebuchet MS"/>
          <w:sz w:val="24"/>
          <w:szCs w:val="24"/>
        </w:rPr>
        <w:t xml:space="preserve"> </w:t>
      </w:r>
      <w:r w:rsidR="00955BC9">
        <w:rPr>
          <w:rFonts w:ascii="Trebuchet MS" w:hAnsi="Trebuchet MS"/>
          <w:sz w:val="24"/>
          <w:szCs w:val="24"/>
        </w:rPr>
        <w:t xml:space="preserve"> </w:t>
      </w:r>
    </w:p>
    <w:p w14:paraId="09292905" w14:textId="77777777" w:rsidR="00A9239A" w:rsidRPr="00A53CC1" w:rsidRDefault="00B97DF5" w:rsidP="00A53CC1">
      <w:pPr>
        <w:pStyle w:val="Level2"/>
        <w:numPr>
          <w:ilvl w:val="2"/>
          <w:numId w:val="4"/>
        </w:numPr>
        <w:tabs>
          <w:tab w:val="left" w:pos="1276"/>
        </w:tabs>
        <w:rPr>
          <w:rFonts w:ascii="Trebuchet MS" w:hAnsi="Trebuchet MS"/>
          <w:sz w:val="24"/>
          <w:szCs w:val="24"/>
        </w:rPr>
      </w:pPr>
      <w:r w:rsidRPr="00A53CC1">
        <w:rPr>
          <w:rFonts w:ascii="Trebuchet MS" w:hAnsi="Trebuchet MS"/>
          <w:sz w:val="24"/>
          <w:szCs w:val="24"/>
        </w:rPr>
        <w:t xml:space="preserve">A Cessão Fiduciária será formalizada por meio do </w:t>
      </w:r>
      <w:r w:rsidRPr="00A53CC1">
        <w:rPr>
          <w:rFonts w:ascii="Trebuchet MS" w:hAnsi="Trebuchet MS"/>
          <w:i/>
          <w:sz w:val="24"/>
          <w:szCs w:val="24"/>
        </w:rPr>
        <w:t>“Instrumento Particular de Cessão Fiduciária</w:t>
      </w:r>
      <w:r w:rsidR="0029153C" w:rsidRPr="00A53CC1">
        <w:rPr>
          <w:rFonts w:ascii="Trebuchet MS" w:hAnsi="Trebuchet MS"/>
          <w:i/>
          <w:sz w:val="24"/>
          <w:szCs w:val="24"/>
        </w:rPr>
        <w:t xml:space="preserve">, Promessa de Cessão Fiduciária </w:t>
      </w:r>
      <w:r w:rsidRPr="00A53CC1">
        <w:rPr>
          <w:rFonts w:ascii="Trebuchet MS" w:hAnsi="Trebuchet MS"/>
          <w:i/>
          <w:sz w:val="24"/>
          <w:szCs w:val="24"/>
        </w:rPr>
        <w:t>em Garantia de Direitos Creditórios e Outras Avenças”</w:t>
      </w:r>
      <w:r w:rsidRPr="00A53CC1">
        <w:rPr>
          <w:rFonts w:ascii="Trebuchet MS" w:hAnsi="Trebuchet MS"/>
          <w:sz w:val="24"/>
          <w:szCs w:val="24"/>
        </w:rPr>
        <w:t>, a ser celebrado entre a Emissora</w:t>
      </w:r>
      <w:r w:rsidR="009C6C14">
        <w:rPr>
          <w:rFonts w:ascii="Trebuchet MS" w:hAnsi="Trebuchet MS"/>
          <w:sz w:val="24"/>
          <w:szCs w:val="24"/>
        </w:rPr>
        <w:t xml:space="preserve"> e</w:t>
      </w:r>
      <w:r w:rsidRPr="00A53CC1">
        <w:rPr>
          <w:rFonts w:ascii="Trebuchet MS" w:hAnsi="Trebuchet MS"/>
          <w:sz w:val="24"/>
          <w:szCs w:val="24"/>
        </w:rPr>
        <w:t xml:space="preserve"> o Agente Fiduciário (“</w:t>
      </w:r>
      <w:r w:rsidRPr="00A53CC1">
        <w:rPr>
          <w:rFonts w:ascii="Trebuchet MS" w:hAnsi="Trebuchet MS"/>
          <w:sz w:val="24"/>
          <w:szCs w:val="24"/>
          <w:u w:val="single"/>
        </w:rPr>
        <w:t>Contrato de Cessão Fiduciária</w:t>
      </w:r>
      <w:r w:rsidRPr="00A53CC1">
        <w:rPr>
          <w:rFonts w:ascii="Trebuchet MS" w:hAnsi="Trebuchet MS"/>
          <w:sz w:val="24"/>
          <w:szCs w:val="24"/>
        </w:rPr>
        <w:t>”)</w:t>
      </w:r>
      <w:r w:rsidR="00A9239A" w:rsidRPr="00A53CC1">
        <w:rPr>
          <w:rFonts w:ascii="Trebuchet MS" w:hAnsi="Trebuchet MS"/>
          <w:sz w:val="24"/>
          <w:szCs w:val="24"/>
        </w:rPr>
        <w:t>.</w:t>
      </w:r>
    </w:p>
    <w:p w14:paraId="0B17682E" w14:textId="77777777" w:rsidR="00A9239A" w:rsidRDefault="00A9239A" w:rsidP="00A9239A">
      <w:pPr>
        <w:pStyle w:val="Level2"/>
        <w:numPr>
          <w:ilvl w:val="2"/>
          <w:numId w:val="4"/>
        </w:numPr>
        <w:tabs>
          <w:tab w:val="left" w:pos="1276"/>
        </w:tabs>
        <w:rPr>
          <w:rFonts w:ascii="Trebuchet MS" w:hAnsi="Trebuchet MS"/>
          <w:sz w:val="24"/>
          <w:szCs w:val="24"/>
        </w:rPr>
      </w:pPr>
      <w:r>
        <w:rPr>
          <w:rFonts w:ascii="Trebuchet MS" w:hAnsi="Trebuchet MS"/>
          <w:sz w:val="24"/>
          <w:szCs w:val="24"/>
        </w:rPr>
        <w:t>Nos termos do Contrato de Cessão Fiduciária, a eficácia da Cessão Fiduciária estará sujeita, na forma do artigo 125 do Código Civil, a determinadas condições suspensivas a serem satisfeitas, nos prazos e condições previstos no respectivo Contrato de Cessão Fiduciária (“</w:t>
      </w:r>
      <w:r w:rsidRPr="00A9239A">
        <w:rPr>
          <w:rFonts w:ascii="Trebuchet MS" w:hAnsi="Trebuchet MS"/>
          <w:sz w:val="24"/>
          <w:szCs w:val="24"/>
          <w:u w:val="single"/>
        </w:rPr>
        <w:t>Condições Suspensivas</w:t>
      </w:r>
      <w:r w:rsidR="00AC3DB2">
        <w:rPr>
          <w:rFonts w:ascii="Trebuchet MS" w:hAnsi="Trebuchet MS"/>
          <w:sz w:val="24"/>
          <w:szCs w:val="24"/>
          <w:u w:val="single"/>
        </w:rPr>
        <w:t xml:space="preserve"> da Cessão Fiduciária</w:t>
      </w:r>
      <w:r>
        <w:rPr>
          <w:rFonts w:ascii="Trebuchet MS" w:hAnsi="Trebuchet MS"/>
          <w:sz w:val="24"/>
          <w:szCs w:val="24"/>
        </w:rPr>
        <w:t xml:space="preserve">”). </w:t>
      </w:r>
      <w:r w:rsidRPr="00405DAF">
        <w:rPr>
          <w:rFonts w:ascii="Trebuchet MS" w:hAnsi="Trebuchet MS"/>
          <w:sz w:val="24"/>
          <w:szCs w:val="24"/>
        </w:rPr>
        <w:t>Os demais termos e condições da Cessão Fiduciária encontram-se expressamente previstos no Contrato de Cessão Fiduciária.</w:t>
      </w:r>
    </w:p>
    <w:p w14:paraId="1C046B81" w14:textId="77777777" w:rsidR="00A9239A" w:rsidRPr="00A9239A" w:rsidRDefault="00A9239A" w:rsidP="00266147">
      <w:pPr>
        <w:pStyle w:val="Level2"/>
        <w:numPr>
          <w:ilvl w:val="2"/>
          <w:numId w:val="4"/>
        </w:numPr>
        <w:tabs>
          <w:tab w:val="left" w:pos="1276"/>
        </w:tabs>
        <w:rPr>
          <w:rFonts w:ascii="Trebuchet MS" w:hAnsi="Trebuchet MS"/>
          <w:sz w:val="24"/>
          <w:szCs w:val="24"/>
        </w:rPr>
      </w:pPr>
      <w:r w:rsidRPr="00A9239A">
        <w:rPr>
          <w:rFonts w:ascii="Trebuchet MS" w:hAnsi="Trebuchet MS"/>
          <w:sz w:val="24"/>
          <w:szCs w:val="24"/>
        </w:rPr>
        <w:t>A Emissora obriga-se a notificar o Agente Fiduciário por escrito sobre a verificação das Condições Suspensivas</w:t>
      </w:r>
      <w:r w:rsidR="007B06DB">
        <w:rPr>
          <w:rFonts w:ascii="Trebuchet MS" w:hAnsi="Trebuchet MS"/>
          <w:sz w:val="24"/>
          <w:szCs w:val="24"/>
        </w:rPr>
        <w:t xml:space="preserve"> da Cessão Fiduciária</w:t>
      </w:r>
      <w:r w:rsidRPr="00A9239A">
        <w:rPr>
          <w:rFonts w:ascii="Trebuchet MS" w:hAnsi="Trebuchet MS"/>
          <w:sz w:val="24"/>
          <w:szCs w:val="24"/>
        </w:rPr>
        <w:t>, acompanhada de cópia dos documentos que comprovem a verificação de tais Condições Suspensivas</w:t>
      </w:r>
      <w:r w:rsidR="008A460D">
        <w:rPr>
          <w:rFonts w:ascii="Trebuchet MS" w:hAnsi="Trebuchet MS"/>
          <w:sz w:val="24"/>
          <w:szCs w:val="24"/>
        </w:rPr>
        <w:t xml:space="preserve"> da Cessão Fiduciária</w:t>
      </w:r>
      <w:r w:rsidRPr="00A9239A">
        <w:rPr>
          <w:rFonts w:ascii="Trebuchet MS" w:hAnsi="Trebuchet MS"/>
          <w:sz w:val="24"/>
          <w:szCs w:val="24"/>
        </w:rPr>
        <w:t xml:space="preserve">, em até </w:t>
      </w:r>
      <w:r w:rsidR="0082707D">
        <w:rPr>
          <w:rFonts w:ascii="Trebuchet MS" w:hAnsi="Trebuchet MS"/>
          <w:sz w:val="24"/>
          <w:szCs w:val="24"/>
        </w:rPr>
        <w:t>5</w:t>
      </w:r>
      <w:r w:rsidR="0082707D" w:rsidRPr="002A79F5">
        <w:rPr>
          <w:rFonts w:ascii="Trebuchet MS" w:hAnsi="Trebuchet MS"/>
          <w:sz w:val="24"/>
          <w:szCs w:val="24"/>
        </w:rPr>
        <w:t xml:space="preserve"> </w:t>
      </w:r>
      <w:r w:rsidRPr="002A79F5">
        <w:rPr>
          <w:rFonts w:ascii="Trebuchet MS" w:hAnsi="Trebuchet MS"/>
          <w:sz w:val="24"/>
          <w:szCs w:val="24"/>
        </w:rPr>
        <w:t>(</w:t>
      </w:r>
      <w:r w:rsidR="00AB7539">
        <w:rPr>
          <w:rFonts w:ascii="Trebuchet MS" w:hAnsi="Trebuchet MS"/>
          <w:sz w:val="24"/>
          <w:szCs w:val="24"/>
        </w:rPr>
        <w:t>cinco</w:t>
      </w:r>
      <w:r w:rsidRPr="002A79F5">
        <w:rPr>
          <w:rFonts w:ascii="Trebuchet MS" w:hAnsi="Trebuchet MS"/>
          <w:sz w:val="24"/>
          <w:szCs w:val="24"/>
        </w:rPr>
        <w:t>) Dias Úteis</w:t>
      </w:r>
      <w:r w:rsidRPr="00A9239A">
        <w:rPr>
          <w:rFonts w:ascii="Trebuchet MS" w:hAnsi="Trebuchet MS"/>
          <w:sz w:val="24"/>
          <w:szCs w:val="24"/>
        </w:rPr>
        <w:t xml:space="preserve"> contados de sua verificação, nos termos previstos </w:t>
      </w:r>
      <w:r w:rsidR="008500C2">
        <w:rPr>
          <w:rFonts w:ascii="Trebuchet MS" w:hAnsi="Trebuchet MS"/>
          <w:sz w:val="24"/>
          <w:szCs w:val="24"/>
        </w:rPr>
        <w:t>o respectivo Contrato de Cessão Fiduciária</w:t>
      </w:r>
      <w:r w:rsidRPr="00A9239A">
        <w:rPr>
          <w:rFonts w:ascii="Trebuchet MS" w:hAnsi="Trebuchet MS"/>
          <w:sz w:val="24"/>
          <w:szCs w:val="24"/>
        </w:rPr>
        <w:t xml:space="preserve">, dando-lhe ciência do início da eficácia da </w:t>
      </w:r>
      <w:r w:rsidR="00BB2DF7">
        <w:rPr>
          <w:rFonts w:ascii="Trebuchet MS" w:hAnsi="Trebuchet MS"/>
          <w:sz w:val="24"/>
          <w:szCs w:val="24"/>
        </w:rPr>
        <w:t>Cessão Fiduciária</w:t>
      </w:r>
      <w:r w:rsidRPr="00A9239A">
        <w:rPr>
          <w:rFonts w:ascii="Trebuchet MS" w:hAnsi="Trebuchet MS"/>
          <w:sz w:val="24"/>
          <w:szCs w:val="24"/>
        </w:rPr>
        <w:t xml:space="preserve"> (“</w:t>
      </w:r>
      <w:r w:rsidRPr="00A9239A">
        <w:rPr>
          <w:rFonts w:ascii="Trebuchet MS" w:hAnsi="Trebuchet MS"/>
          <w:sz w:val="24"/>
          <w:szCs w:val="24"/>
          <w:u w:val="single"/>
        </w:rPr>
        <w:t xml:space="preserve">Notificação </w:t>
      </w:r>
      <w:r w:rsidR="00FA3E94">
        <w:rPr>
          <w:rFonts w:ascii="Trebuchet MS" w:hAnsi="Trebuchet MS"/>
          <w:sz w:val="24"/>
          <w:szCs w:val="24"/>
          <w:u w:val="single"/>
        </w:rPr>
        <w:t>de Cumprimento da Condição Suspensiva</w:t>
      </w:r>
      <w:r w:rsidR="00AC3DB2">
        <w:rPr>
          <w:rFonts w:ascii="Trebuchet MS" w:hAnsi="Trebuchet MS"/>
          <w:sz w:val="24"/>
          <w:szCs w:val="24"/>
          <w:u w:val="single"/>
        </w:rPr>
        <w:t xml:space="preserve"> da Cessão Fiduciária</w:t>
      </w:r>
      <w:r w:rsidRPr="00A9239A">
        <w:rPr>
          <w:rFonts w:ascii="Trebuchet MS" w:hAnsi="Trebuchet MS"/>
          <w:sz w:val="24"/>
          <w:szCs w:val="24"/>
        </w:rPr>
        <w:t>”).</w:t>
      </w:r>
    </w:p>
    <w:p w14:paraId="709CEF94" w14:textId="77777777" w:rsidR="008C7EDC" w:rsidRDefault="00A9239A" w:rsidP="008C7EDC">
      <w:pPr>
        <w:pStyle w:val="Level2"/>
        <w:numPr>
          <w:ilvl w:val="2"/>
          <w:numId w:val="4"/>
        </w:numPr>
        <w:tabs>
          <w:tab w:val="left" w:pos="1276"/>
        </w:tabs>
        <w:rPr>
          <w:rFonts w:ascii="Trebuchet MS" w:hAnsi="Trebuchet MS"/>
          <w:sz w:val="24"/>
          <w:szCs w:val="24"/>
        </w:rPr>
      </w:pPr>
      <w:r>
        <w:rPr>
          <w:rFonts w:ascii="Trebuchet MS" w:hAnsi="Trebuchet MS"/>
          <w:sz w:val="24"/>
          <w:szCs w:val="24"/>
        </w:rPr>
        <w:t xml:space="preserve">O Contrato de Cessão Fiduciária deverá ser </w:t>
      </w:r>
      <w:r w:rsidRPr="00405DAF">
        <w:rPr>
          <w:rFonts w:ascii="Trebuchet MS" w:hAnsi="Trebuchet MS"/>
          <w:sz w:val="24"/>
          <w:szCs w:val="24"/>
        </w:rPr>
        <w:t>registr</w:t>
      </w:r>
      <w:r>
        <w:rPr>
          <w:rFonts w:ascii="Trebuchet MS" w:hAnsi="Trebuchet MS"/>
          <w:sz w:val="24"/>
          <w:szCs w:val="24"/>
        </w:rPr>
        <w:t>ado</w:t>
      </w:r>
      <w:r w:rsidR="00B97DF5" w:rsidRPr="00405DAF">
        <w:rPr>
          <w:rFonts w:ascii="Trebuchet MS" w:hAnsi="Trebuchet MS"/>
          <w:sz w:val="24"/>
          <w:szCs w:val="24"/>
        </w:rPr>
        <w:t xml:space="preserve"> nos </w:t>
      </w:r>
      <w:r w:rsidR="00334607" w:rsidRPr="00405DAF">
        <w:rPr>
          <w:rFonts w:ascii="Trebuchet MS" w:hAnsi="Trebuchet MS"/>
          <w:sz w:val="24"/>
          <w:szCs w:val="24"/>
        </w:rPr>
        <w:t>Cartórios</w:t>
      </w:r>
      <w:r w:rsidR="00F747DF" w:rsidRPr="00405DAF">
        <w:rPr>
          <w:rFonts w:ascii="Trebuchet MS" w:hAnsi="Trebuchet MS"/>
          <w:sz w:val="24"/>
          <w:szCs w:val="24"/>
        </w:rPr>
        <w:t xml:space="preserve"> de</w:t>
      </w:r>
      <w:r w:rsidR="00334607" w:rsidRPr="00405DAF">
        <w:rPr>
          <w:rFonts w:ascii="Trebuchet MS" w:hAnsi="Trebuchet MS"/>
          <w:sz w:val="24"/>
          <w:szCs w:val="24"/>
        </w:rPr>
        <w:t xml:space="preserve"> RTD competentes</w:t>
      </w:r>
      <w:r w:rsidR="00B97DF5" w:rsidRPr="00405DAF">
        <w:rPr>
          <w:rFonts w:ascii="Trebuchet MS" w:hAnsi="Trebuchet MS"/>
          <w:sz w:val="24"/>
          <w:szCs w:val="24"/>
        </w:rPr>
        <w:t xml:space="preserve">. </w:t>
      </w:r>
    </w:p>
    <w:p w14:paraId="4F9FF80D" w14:textId="77777777" w:rsidR="0029153C" w:rsidRPr="00405DAF" w:rsidRDefault="0029153C" w:rsidP="00B638AA">
      <w:pPr>
        <w:pStyle w:val="Level3"/>
        <w:numPr>
          <w:ilvl w:val="0"/>
          <w:numId w:val="0"/>
        </w:numPr>
        <w:tabs>
          <w:tab w:val="left" w:pos="709"/>
          <w:tab w:val="left" w:pos="1134"/>
        </w:tabs>
        <w:outlineLvl w:val="9"/>
        <w:rPr>
          <w:rFonts w:ascii="Trebuchet MS" w:hAnsi="Trebuchet MS"/>
          <w:b/>
          <w:i/>
          <w:sz w:val="24"/>
          <w:szCs w:val="24"/>
        </w:rPr>
      </w:pPr>
      <w:r w:rsidRPr="00405DAF">
        <w:rPr>
          <w:rFonts w:ascii="Trebuchet MS" w:hAnsi="Trebuchet MS"/>
          <w:b/>
          <w:i/>
          <w:sz w:val="24"/>
          <w:szCs w:val="24"/>
        </w:rPr>
        <w:t>Penhor sobre Equipamentos</w:t>
      </w:r>
      <w:r w:rsidR="00BB6932">
        <w:rPr>
          <w:rFonts w:ascii="Trebuchet MS" w:hAnsi="Trebuchet MS"/>
          <w:b/>
          <w:i/>
          <w:sz w:val="24"/>
          <w:szCs w:val="24"/>
        </w:rPr>
        <w:t xml:space="preserve"> e Ativos de Propriedade Intelectual</w:t>
      </w:r>
    </w:p>
    <w:p w14:paraId="46FBEB28" w14:textId="77777777" w:rsidR="0029153C" w:rsidRPr="00BB6932" w:rsidRDefault="0029153C" w:rsidP="00BB6932">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 xml:space="preserve">Adicionalmente à Cessão Fiduciária, em garantia ao adimplemento das Obrigações Garantidas </w:t>
      </w:r>
      <w:r w:rsidRPr="00AC2003">
        <w:rPr>
          <w:rFonts w:ascii="Trebuchet MS" w:hAnsi="Trebuchet MS"/>
          <w:sz w:val="24"/>
          <w:szCs w:val="24"/>
        </w:rPr>
        <w:t xml:space="preserve">relativas às Debêntures, será constituída, </w:t>
      </w:r>
      <w:r w:rsidRPr="00AC2003">
        <w:rPr>
          <w:rFonts w:ascii="Trebuchet MS" w:eastAsia="Times New Roman" w:hAnsi="Trebuchet MS"/>
          <w:sz w:val="24"/>
          <w:szCs w:val="24"/>
        </w:rPr>
        <w:t xml:space="preserve">nos termos do </w:t>
      </w:r>
      <w:r w:rsidR="002C35AD" w:rsidRPr="00AC2003">
        <w:rPr>
          <w:rFonts w:ascii="Trebuchet MS" w:eastAsia="Times New Roman" w:hAnsi="Trebuchet MS"/>
          <w:sz w:val="24"/>
          <w:szCs w:val="24"/>
        </w:rPr>
        <w:t xml:space="preserve">artigos </w:t>
      </w:r>
      <w:r w:rsidR="002F3DD9" w:rsidRPr="00AC2003">
        <w:rPr>
          <w:rFonts w:ascii="Trebuchet MS" w:eastAsia="Times New Roman" w:hAnsi="Trebuchet MS"/>
          <w:sz w:val="24"/>
          <w:szCs w:val="24"/>
        </w:rPr>
        <w:t xml:space="preserve">1.431 a 1.437 e artigos 1.451 e </w:t>
      </w:r>
      <w:r w:rsidR="002F3DD9" w:rsidRPr="00AC2003">
        <w:rPr>
          <w:rFonts w:ascii="Trebuchet MS" w:hAnsi="Trebuchet MS"/>
          <w:sz w:val="24"/>
          <w:szCs w:val="24"/>
        </w:rPr>
        <w:t>seguintes</w:t>
      </w:r>
      <w:r w:rsidR="002F3DD9" w:rsidRPr="00AC2003">
        <w:rPr>
          <w:rFonts w:ascii="Trebuchet MS" w:eastAsia="Times New Roman" w:hAnsi="Trebuchet MS"/>
          <w:sz w:val="24"/>
          <w:szCs w:val="24"/>
        </w:rPr>
        <w:t xml:space="preserve"> </w:t>
      </w:r>
      <w:r w:rsidRPr="00AC2003">
        <w:rPr>
          <w:rFonts w:ascii="Trebuchet MS" w:eastAsia="Times New Roman" w:hAnsi="Trebuchet MS"/>
          <w:sz w:val="24"/>
          <w:szCs w:val="24"/>
        </w:rPr>
        <w:t>do Código Civil, bem como das demais disposições legais aplicáveis,</w:t>
      </w:r>
      <w:r w:rsidR="00BB6932" w:rsidRPr="00AC2003">
        <w:rPr>
          <w:rFonts w:ascii="Trebuchet MS" w:hAnsi="Trebuchet MS"/>
          <w:sz w:val="24"/>
          <w:szCs w:val="24"/>
        </w:rPr>
        <w:t xml:space="preserve"> penhor sobre </w:t>
      </w:r>
      <w:r w:rsidR="002C35AD" w:rsidRPr="00AC2003">
        <w:rPr>
          <w:rFonts w:ascii="Trebuchet MS" w:hAnsi="Trebuchet MS"/>
          <w:sz w:val="24"/>
        </w:rPr>
        <w:t>equipamentos</w:t>
      </w:r>
      <w:r w:rsidR="00BB6932" w:rsidRPr="00AC2003">
        <w:rPr>
          <w:rFonts w:ascii="Trebuchet MS" w:hAnsi="Trebuchet MS"/>
          <w:sz w:val="24"/>
        </w:rPr>
        <w:t xml:space="preserve"> </w:t>
      </w:r>
      <w:r w:rsidR="0018617F" w:rsidRPr="00AC2003">
        <w:rPr>
          <w:rFonts w:ascii="Trebuchet MS" w:hAnsi="Trebuchet MS"/>
          <w:sz w:val="24"/>
        </w:rPr>
        <w:t xml:space="preserve">de propriedade da Emissora </w:t>
      </w:r>
      <w:r w:rsidR="00BB6932" w:rsidRPr="00AC2003">
        <w:rPr>
          <w:rFonts w:ascii="Trebuchet MS" w:hAnsi="Trebuchet MS"/>
          <w:sz w:val="24"/>
        </w:rPr>
        <w:t xml:space="preserve">e </w:t>
      </w:r>
      <w:r w:rsidR="00BB6932" w:rsidRPr="00BB04B8">
        <w:rPr>
          <w:rFonts w:ascii="Trebuchet MS" w:hAnsi="Trebuchet MS"/>
          <w:sz w:val="24"/>
        </w:rPr>
        <w:t>ativos de propriedade intelectual</w:t>
      </w:r>
      <w:r w:rsidR="0018617F" w:rsidRPr="00BB04B8">
        <w:rPr>
          <w:rFonts w:ascii="Trebuchet MS" w:hAnsi="Trebuchet MS"/>
          <w:sz w:val="24"/>
        </w:rPr>
        <w:t xml:space="preserve"> de titularidade da Garantidora</w:t>
      </w:r>
      <w:r w:rsidRPr="00BB6932">
        <w:rPr>
          <w:rFonts w:ascii="Trebuchet MS" w:hAnsi="Trebuchet MS"/>
          <w:sz w:val="24"/>
          <w:szCs w:val="24"/>
        </w:rPr>
        <w:t>, a serem definidos e detalhados no</w:t>
      </w:r>
      <w:r w:rsidR="002F3DD9" w:rsidRPr="00BB6932">
        <w:rPr>
          <w:rFonts w:ascii="Trebuchet MS" w:hAnsi="Trebuchet MS"/>
          <w:sz w:val="24"/>
          <w:szCs w:val="24"/>
        </w:rPr>
        <w:t>s</w:t>
      </w:r>
      <w:r w:rsidRPr="00BB6932">
        <w:rPr>
          <w:rFonts w:ascii="Trebuchet MS" w:hAnsi="Trebuchet MS"/>
          <w:sz w:val="24"/>
          <w:szCs w:val="24"/>
        </w:rPr>
        <w:t xml:space="preserve"> </w:t>
      </w:r>
      <w:r w:rsidR="002F3DD9" w:rsidRPr="00BB6932">
        <w:rPr>
          <w:rFonts w:ascii="Trebuchet MS" w:hAnsi="Trebuchet MS"/>
          <w:sz w:val="24"/>
          <w:szCs w:val="24"/>
        </w:rPr>
        <w:t>Contratos de Penhor sobre Equipamentos</w:t>
      </w:r>
      <w:r w:rsidR="00FC282C" w:rsidRPr="00BB6932">
        <w:rPr>
          <w:rFonts w:ascii="Trebuchet MS" w:hAnsi="Trebuchet MS"/>
          <w:sz w:val="24"/>
          <w:szCs w:val="24"/>
        </w:rPr>
        <w:t xml:space="preserve"> e Ativos de Propriedade Intelectual</w:t>
      </w:r>
      <w:r w:rsidRPr="00BB6932">
        <w:rPr>
          <w:rFonts w:ascii="Trebuchet MS" w:hAnsi="Trebuchet MS"/>
          <w:sz w:val="24"/>
          <w:szCs w:val="24"/>
        </w:rPr>
        <w:t xml:space="preserve"> </w:t>
      </w:r>
      <w:r w:rsidR="00FC282C" w:rsidRPr="00BB6932">
        <w:rPr>
          <w:rFonts w:ascii="Trebuchet MS" w:hAnsi="Trebuchet MS"/>
          <w:sz w:val="24"/>
          <w:szCs w:val="24"/>
        </w:rPr>
        <w:t xml:space="preserve">(conforme abaixo definido) </w:t>
      </w:r>
      <w:r w:rsidRPr="00BB6932">
        <w:rPr>
          <w:rFonts w:ascii="Trebuchet MS" w:hAnsi="Trebuchet MS"/>
          <w:sz w:val="24"/>
          <w:szCs w:val="24"/>
        </w:rPr>
        <w:t xml:space="preserve">até a liquidação </w:t>
      </w:r>
      <w:r w:rsidR="00157A78" w:rsidRPr="00BB6932">
        <w:rPr>
          <w:rFonts w:ascii="Trebuchet MS" w:hAnsi="Trebuchet MS"/>
          <w:sz w:val="24"/>
          <w:szCs w:val="24"/>
        </w:rPr>
        <w:t xml:space="preserve">integral </w:t>
      </w:r>
      <w:r w:rsidRPr="00BB6932">
        <w:rPr>
          <w:rFonts w:ascii="Trebuchet MS" w:hAnsi="Trebuchet MS"/>
          <w:sz w:val="24"/>
          <w:szCs w:val="24"/>
        </w:rPr>
        <w:t>das Obrigações Garantidas</w:t>
      </w:r>
      <w:r w:rsidR="0018617F">
        <w:rPr>
          <w:rFonts w:ascii="Trebuchet MS" w:hAnsi="Trebuchet MS"/>
          <w:sz w:val="24"/>
          <w:szCs w:val="24"/>
        </w:rPr>
        <w:t xml:space="preserve"> </w:t>
      </w:r>
      <w:r w:rsidR="002F3DD9" w:rsidRPr="00BB6932">
        <w:rPr>
          <w:rFonts w:ascii="Trebuchet MS" w:hAnsi="Trebuchet MS"/>
          <w:sz w:val="24"/>
          <w:szCs w:val="24"/>
        </w:rPr>
        <w:t>(</w:t>
      </w:r>
      <w:r w:rsidR="00A70198">
        <w:rPr>
          <w:rFonts w:ascii="Trebuchet MS" w:hAnsi="Trebuchet MS"/>
          <w:sz w:val="24"/>
          <w:szCs w:val="24"/>
        </w:rPr>
        <w:t>quando referidos isoladamente, “</w:t>
      </w:r>
      <w:r w:rsidR="00A70198" w:rsidRPr="00A70198">
        <w:rPr>
          <w:rFonts w:ascii="Trebuchet MS" w:hAnsi="Trebuchet MS"/>
          <w:sz w:val="24"/>
          <w:szCs w:val="24"/>
          <w:u w:val="single"/>
        </w:rPr>
        <w:t>Penhor sobre Equipamentos</w:t>
      </w:r>
      <w:r w:rsidR="00A70198">
        <w:rPr>
          <w:rFonts w:ascii="Trebuchet MS" w:hAnsi="Trebuchet MS"/>
          <w:sz w:val="24"/>
          <w:szCs w:val="24"/>
        </w:rPr>
        <w:t>” e “</w:t>
      </w:r>
      <w:r w:rsidR="00A70198" w:rsidRPr="00A70198">
        <w:rPr>
          <w:rFonts w:ascii="Trebuchet MS" w:hAnsi="Trebuchet MS"/>
          <w:sz w:val="24"/>
          <w:szCs w:val="24"/>
          <w:u w:val="single"/>
        </w:rPr>
        <w:t>Penhor sobre Ativos de Propriedade Intelectual</w:t>
      </w:r>
      <w:r w:rsidR="00A70198">
        <w:rPr>
          <w:rFonts w:ascii="Trebuchet MS" w:hAnsi="Trebuchet MS"/>
          <w:sz w:val="24"/>
          <w:szCs w:val="24"/>
        </w:rPr>
        <w:t xml:space="preserve">” e, em conjunto, </w:t>
      </w:r>
      <w:r w:rsidR="002F3DD9" w:rsidRPr="00BB6932">
        <w:rPr>
          <w:rFonts w:ascii="Trebuchet MS" w:hAnsi="Trebuchet MS"/>
          <w:sz w:val="24"/>
          <w:szCs w:val="24"/>
        </w:rPr>
        <w:t>“</w:t>
      </w:r>
      <w:r w:rsidR="002F3DD9" w:rsidRPr="00BB6932">
        <w:rPr>
          <w:rFonts w:ascii="Trebuchet MS" w:hAnsi="Trebuchet MS"/>
          <w:sz w:val="24"/>
          <w:szCs w:val="24"/>
          <w:u w:val="single"/>
        </w:rPr>
        <w:t>Penhor sobre Equipamentos</w:t>
      </w:r>
      <w:r w:rsidR="00FC282C" w:rsidRPr="00BB6932">
        <w:rPr>
          <w:rFonts w:ascii="Trebuchet MS" w:hAnsi="Trebuchet MS"/>
          <w:sz w:val="24"/>
          <w:szCs w:val="24"/>
          <w:u w:val="single"/>
        </w:rPr>
        <w:t xml:space="preserve"> e Ativos de Propriedade Intelectual</w:t>
      </w:r>
      <w:r w:rsidR="002F3DD9" w:rsidRPr="00BB6932">
        <w:rPr>
          <w:rFonts w:ascii="Trebuchet MS" w:hAnsi="Trebuchet MS"/>
          <w:sz w:val="24"/>
          <w:szCs w:val="24"/>
        </w:rPr>
        <w:t>”)</w:t>
      </w:r>
      <w:r w:rsidRPr="00BB6932">
        <w:rPr>
          <w:rFonts w:ascii="Trebuchet MS" w:hAnsi="Trebuchet MS"/>
          <w:sz w:val="24"/>
          <w:szCs w:val="24"/>
        </w:rPr>
        <w:t xml:space="preserve">. </w:t>
      </w:r>
    </w:p>
    <w:p w14:paraId="49792E9A" w14:textId="77777777" w:rsidR="002F3DD9" w:rsidRDefault="002F3DD9"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O Penhor sobre Equipamentos</w:t>
      </w:r>
      <w:r w:rsidR="00FC282C" w:rsidRPr="00405DAF">
        <w:rPr>
          <w:rFonts w:ascii="Trebuchet MS" w:hAnsi="Trebuchet MS"/>
          <w:sz w:val="24"/>
          <w:szCs w:val="24"/>
        </w:rPr>
        <w:t xml:space="preserve"> e Ativos de Propriedade Intelectual</w:t>
      </w:r>
      <w:r w:rsidRPr="00405DAF">
        <w:rPr>
          <w:rFonts w:ascii="Trebuchet MS" w:hAnsi="Trebuchet MS"/>
          <w:sz w:val="24"/>
          <w:szCs w:val="24"/>
        </w:rPr>
        <w:t xml:space="preserve"> será formalizado por meio </w:t>
      </w:r>
      <w:r w:rsidR="00897C30" w:rsidRPr="00405DAF">
        <w:rPr>
          <w:rFonts w:ascii="Trebuchet MS" w:hAnsi="Trebuchet MS"/>
          <w:sz w:val="24"/>
          <w:szCs w:val="24"/>
        </w:rPr>
        <w:t>d</w:t>
      </w:r>
      <w:r w:rsidR="00897C30">
        <w:rPr>
          <w:rFonts w:ascii="Trebuchet MS" w:hAnsi="Trebuchet MS"/>
          <w:sz w:val="24"/>
          <w:szCs w:val="24"/>
        </w:rPr>
        <w:t>o:</w:t>
      </w:r>
      <w:r w:rsidRPr="00405DAF">
        <w:rPr>
          <w:rFonts w:ascii="Trebuchet MS" w:hAnsi="Trebuchet MS"/>
          <w:sz w:val="24"/>
          <w:szCs w:val="24"/>
        </w:rPr>
        <w:t xml:space="preserve"> (i) </w:t>
      </w:r>
      <w:r w:rsidRPr="00405DAF">
        <w:rPr>
          <w:rFonts w:ascii="Trebuchet MS" w:hAnsi="Trebuchet MS"/>
          <w:i/>
          <w:sz w:val="24"/>
          <w:szCs w:val="24"/>
        </w:rPr>
        <w:t xml:space="preserve">“Instrumento Particular de Penhor de </w:t>
      </w:r>
      <w:r w:rsidR="00FC282C" w:rsidRPr="00405DAF">
        <w:rPr>
          <w:rFonts w:ascii="Trebuchet MS" w:hAnsi="Trebuchet MS"/>
          <w:i/>
          <w:sz w:val="24"/>
          <w:szCs w:val="24"/>
        </w:rPr>
        <w:t xml:space="preserve">Equipamentos </w:t>
      </w:r>
      <w:r w:rsidRPr="00405DAF">
        <w:rPr>
          <w:rFonts w:ascii="Trebuchet MS" w:hAnsi="Trebuchet MS"/>
          <w:i/>
          <w:sz w:val="24"/>
          <w:szCs w:val="24"/>
        </w:rPr>
        <w:t xml:space="preserve">e </w:t>
      </w:r>
      <w:r w:rsidRPr="00405DAF">
        <w:rPr>
          <w:rFonts w:ascii="Trebuchet MS" w:hAnsi="Trebuchet MS"/>
          <w:i/>
          <w:sz w:val="24"/>
          <w:szCs w:val="24"/>
        </w:rPr>
        <w:lastRenderedPageBreak/>
        <w:t>Outras Avenças”</w:t>
      </w:r>
      <w:r w:rsidR="00FC282C" w:rsidRPr="00405DAF">
        <w:rPr>
          <w:rFonts w:ascii="Trebuchet MS" w:hAnsi="Trebuchet MS"/>
          <w:i/>
          <w:sz w:val="24"/>
          <w:szCs w:val="24"/>
        </w:rPr>
        <w:t xml:space="preserve">, </w:t>
      </w:r>
      <w:r w:rsidR="00FC282C" w:rsidRPr="00405DAF">
        <w:rPr>
          <w:rFonts w:ascii="Trebuchet MS" w:hAnsi="Trebuchet MS"/>
          <w:sz w:val="24"/>
          <w:szCs w:val="24"/>
        </w:rPr>
        <w:t>a ser celebrado entre a Emissora</w:t>
      </w:r>
      <w:r w:rsidR="009D38C7">
        <w:rPr>
          <w:rFonts w:ascii="Trebuchet MS" w:hAnsi="Trebuchet MS"/>
          <w:sz w:val="24"/>
          <w:szCs w:val="24"/>
        </w:rPr>
        <w:t xml:space="preserve"> e</w:t>
      </w:r>
      <w:r w:rsidR="00FC282C" w:rsidRPr="00405DAF">
        <w:rPr>
          <w:rFonts w:ascii="Trebuchet MS" w:hAnsi="Trebuchet MS"/>
          <w:sz w:val="24"/>
          <w:szCs w:val="24"/>
        </w:rPr>
        <w:t xml:space="preserve"> o Agente Fiduciário</w:t>
      </w:r>
      <w:r w:rsidR="00FC282C" w:rsidRPr="00BB04B8">
        <w:rPr>
          <w:rFonts w:ascii="Trebuchet MS" w:hAnsi="Trebuchet MS"/>
          <w:sz w:val="24"/>
        </w:rPr>
        <w:t xml:space="preserve"> </w:t>
      </w:r>
      <w:r w:rsidR="00FC282C" w:rsidRPr="00405DAF">
        <w:rPr>
          <w:rFonts w:ascii="Trebuchet MS" w:hAnsi="Trebuchet MS"/>
          <w:sz w:val="24"/>
          <w:szCs w:val="24"/>
        </w:rPr>
        <w:t>(“</w:t>
      </w:r>
      <w:r w:rsidR="00FC282C" w:rsidRPr="00405DAF">
        <w:rPr>
          <w:rFonts w:ascii="Trebuchet MS" w:hAnsi="Trebuchet MS"/>
          <w:sz w:val="24"/>
          <w:szCs w:val="24"/>
          <w:u w:val="single"/>
        </w:rPr>
        <w:t>Contrato de Penhor de Equipamentos</w:t>
      </w:r>
      <w:r w:rsidR="00FC282C" w:rsidRPr="00405DAF">
        <w:rPr>
          <w:rFonts w:ascii="Trebuchet MS" w:hAnsi="Trebuchet MS"/>
          <w:sz w:val="24"/>
          <w:szCs w:val="24"/>
        </w:rPr>
        <w:t>”)</w:t>
      </w:r>
      <w:r w:rsidRPr="00405DAF">
        <w:rPr>
          <w:rFonts w:ascii="Trebuchet MS" w:hAnsi="Trebuchet MS"/>
          <w:sz w:val="24"/>
          <w:szCs w:val="24"/>
        </w:rPr>
        <w:t xml:space="preserve">; e (ii) </w:t>
      </w:r>
      <w:r w:rsidRPr="00405DAF">
        <w:rPr>
          <w:rFonts w:ascii="Trebuchet MS" w:hAnsi="Trebuchet MS"/>
          <w:i/>
          <w:sz w:val="24"/>
          <w:szCs w:val="24"/>
        </w:rPr>
        <w:t xml:space="preserve">“Instrumento Particular de Penhor de </w:t>
      </w:r>
      <w:r w:rsidR="00795432" w:rsidRPr="00405DAF">
        <w:rPr>
          <w:rFonts w:ascii="Trebuchet MS" w:hAnsi="Trebuchet MS"/>
          <w:i/>
          <w:sz w:val="24"/>
          <w:szCs w:val="24"/>
        </w:rPr>
        <w:t>Ativos</w:t>
      </w:r>
      <w:r w:rsidR="00334607" w:rsidRPr="00405DAF">
        <w:rPr>
          <w:rFonts w:ascii="Trebuchet MS" w:hAnsi="Trebuchet MS"/>
          <w:i/>
          <w:sz w:val="24"/>
          <w:szCs w:val="24"/>
        </w:rPr>
        <w:t xml:space="preserve"> </w:t>
      </w:r>
      <w:r w:rsidR="00FC282C" w:rsidRPr="00405DAF">
        <w:rPr>
          <w:rFonts w:ascii="Trebuchet MS" w:hAnsi="Trebuchet MS"/>
          <w:i/>
          <w:sz w:val="24"/>
          <w:szCs w:val="24"/>
        </w:rPr>
        <w:t xml:space="preserve">de Propriedade Intelectual </w:t>
      </w:r>
      <w:r w:rsidR="00334607" w:rsidRPr="00405DAF">
        <w:rPr>
          <w:rFonts w:ascii="Trebuchet MS" w:hAnsi="Trebuchet MS"/>
          <w:i/>
          <w:sz w:val="24"/>
          <w:szCs w:val="24"/>
        </w:rPr>
        <w:t>e Outras Avenças</w:t>
      </w:r>
      <w:r w:rsidRPr="00405DAF">
        <w:rPr>
          <w:rFonts w:ascii="Trebuchet MS" w:hAnsi="Trebuchet MS"/>
          <w:i/>
          <w:sz w:val="24"/>
          <w:szCs w:val="24"/>
        </w:rPr>
        <w:t>”</w:t>
      </w:r>
      <w:r w:rsidRPr="00405DAF">
        <w:rPr>
          <w:rFonts w:ascii="Trebuchet MS" w:hAnsi="Trebuchet MS"/>
          <w:sz w:val="24"/>
          <w:szCs w:val="24"/>
        </w:rPr>
        <w:t xml:space="preserve">, </w:t>
      </w:r>
      <w:r w:rsidR="00FC282C" w:rsidRPr="00405DAF">
        <w:rPr>
          <w:rFonts w:ascii="Trebuchet MS" w:hAnsi="Trebuchet MS"/>
          <w:sz w:val="24"/>
          <w:szCs w:val="24"/>
        </w:rPr>
        <w:t>a ser celebrado entre a</w:t>
      </w:r>
      <w:r w:rsidR="008D622F">
        <w:rPr>
          <w:rFonts w:ascii="Trebuchet MS" w:hAnsi="Trebuchet MS"/>
          <w:sz w:val="24"/>
          <w:szCs w:val="24"/>
        </w:rPr>
        <w:t xml:space="preserve"> Emissora</w:t>
      </w:r>
      <w:r w:rsidR="007D4638">
        <w:rPr>
          <w:rFonts w:ascii="Trebuchet MS" w:hAnsi="Trebuchet MS"/>
          <w:sz w:val="24"/>
          <w:szCs w:val="24"/>
        </w:rPr>
        <w:t xml:space="preserve"> Garantidora</w:t>
      </w:r>
      <w:r w:rsidR="00B17BC9">
        <w:rPr>
          <w:rFonts w:ascii="Trebuchet MS" w:hAnsi="Trebuchet MS"/>
          <w:sz w:val="24"/>
          <w:szCs w:val="24"/>
        </w:rPr>
        <w:t xml:space="preserve"> e</w:t>
      </w:r>
      <w:r w:rsidR="00B17BC9" w:rsidRPr="00405DAF">
        <w:rPr>
          <w:rFonts w:ascii="Trebuchet MS" w:hAnsi="Trebuchet MS"/>
          <w:sz w:val="24"/>
          <w:szCs w:val="24"/>
        </w:rPr>
        <w:t xml:space="preserve"> </w:t>
      </w:r>
      <w:r w:rsidR="00FC282C" w:rsidRPr="00405DAF">
        <w:rPr>
          <w:rFonts w:ascii="Trebuchet MS" w:hAnsi="Trebuchet MS"/>
          <w:sz w:val="24"/>
          <w:szCs w:val="24"/>
        </w:rPr>
        <w:t>o Agente Fiduciário</w:t>
      </w:r>
      <w:r w:rsidR="007D4638" w:rsidRPr="00BB04B8">
        <w:rPr>
          <w:rFonts w:ascii="Trebuchet MS" w:hAnsi="Trebuchet MS"/>
          <w:sz w:val="24"/>
        </w:rPr>
        <w:t xml:space="preserve"> </w:t>
      </w:r>
      <w:r w:rsidR="00FC282C" w:rsidRPr="00405DAF">
        <w:rPr>
          <w:rFonts w:ascii="Trebuchet MS" w:hAnsi="Trebuchet MS"/>
          <w:sz w:val="24"/>
          <w:szCs w:val="24"/>
        </w:rPr>
        <w:t>(“</w:t>
      </w:r>
      <w:r w:rsidRPr="00405DAF">
        <w:rPr>
          <w:rFonts w:ascii="Trebuchet MS" w:hAnsi="Trebuchet MS"/>
          <w:sz w:val="24"/>
          <w:szCs w:val="24"/>
          <w:u w:val="single"/>
        </w:rPr>
        <w:t xml:space="preserve">Contrato de Penhor </w:t>
      </w:r>
      <w:r w:rsidR="00FC282C" w:rsidRPr="00405DAF">
        <w:rPr>
          <w:rFonts w:ascii="Trebuchet MS" w:hAnsi="Trebuchet MS"/>
          <w:sz w:val="24"/>
          <w:szCs w:val="24"/>
          <w:u w:val="single"/>
        </w:rPr>
        <w:t>de Ativos de Propriedade Intelectual</w:t>
      </w:r>
      <w:r w:rsidR="00334607" w:rsidRPr="00405DAF">
        <w:rPr>
          <w:rFonts w:ascii="Trebuchet MS" w:hAnsi="Trebuchet MS"/>
          <w:sz w:val="24"/>
          <w:szCs w:val="24"/>
        </w:rPr>
        <w:t>”</w:t>
      </w:r>
      <w:r w:rsidR="00FC282C" w:rsidRPr="00405DAF">
        <w:rPr>
          <w:rFonts w:ascii="Trebuchet MS" w:hAnsi="Trebuchet MS"/>
          <w:sz w:val="24"/>
          <w:szCs w:val="24"/>
        </w:rPr>
        <w:t xml:space="preserve">, </w:t>
      </w:r>
      <w:r w:rsidR="00A3795C" w:rsidRPr="00405DAF">
        <w:rPr>
          <w:rFonts w:ascii="Trebuchet MS" w:hAnsi="Trebuchet MS"/>
          <w:sz w:val="24"/>
          <w:szCs w:val="24"/>
        </w:rPr>
        <w:t xml:space="preserve">e, em conjunto com </w:t>
      </w:r>
      <w:r w:rsidR="00FC282C" w:rsidRPr="00405DAF">
        <w:rPr>
          <w:rFonts w:ascii="Trebuchet MS" w:hAnsi="Trebuchet MS"/>
          <w:sz w:val="24"/>
          <w:szCs w:val="24"/>
        </w:rPr>
        <w:t xml:space="preserve">o Contrato de Penhor de Equipamentos e </w:t>
      </w:r>
      <w:r w:rsidR="00A3795C" w:rsidRPr="00405DAF">
        <w:rPr>
          <w:rFonts w:ascii="Trebuchet MS" w:hAnsi="Trebuchet MS"/>
          <w:sz w:val="24"/>
          <w:szCs w:val="24"/>
        </w:rPr>
        <w:t>o Contrato de Cessão Fiduciária, “</w:t>
      </w:r>
      <w:r w:rsidR="00A3795C" w:rsidRPr="00405DAF">
        <w:rPr>
          <w:rFonts w:ascii="Trebuchet MS" w:hAnsi="Trebuchet MS"/>
          <w:sz w:val="24"/>
          <w:szCs w:val="24"/>
          <w:u w:val="single"/>
        </w:rPr>
        <w:t>Contratos de Garantia</w:t>
      </w:r>
      <w:r w:rsidR="00A3795C" w:rsidRPr="00405DAF">
        <w:rPr>
          <w:rFonts w:ascii="Trebuchet MS" w:hAnsi="Trebuchet MS"/>
          <w:sz w:val="24"/>
          <w:szCs w:val="24"/>
        </w:rPr>
        <w:t>”</w:t>
      </w:r>
      <w:r w:rsidR="00334607" w:rsidRPr="00405DAF">
        <w:rPr>
          <w:rFonts w:ascii="Trebuchet MS" w:hAnsi="Trebuchet MS"/>
          <w:sz w:val="24"/>
          <w:szCs w:val="24"/>
        </w:rPr>
        <w:t xml:space="preserve">), e </w:t>
      </w:r>
      <w:r w:rsidR="00FC282C" w:rsidRPr="00405DAF">
        <w:rPr>
          <w:rFonts w:ascii="Trebuchet MS" w:hAnsi="Trebuchet MS"/>
          <w:sz w:val="24"/>
          <w:szCs w:val="24"/>
        </w:rPr>
        <w:t xml:space="preserve">constituído mediante registro </w:t>
      </w:r>
      <w:r w:rsidRPr="00405DAF">
        <w:rPr>
          <w:rFonts w:ascii="Trebuchet MS" w:hAnsi="Trebuchet MS"/>
          <w:sz w:val="24"/>
          <w:szCs w:val="24"/>
        </w:rPr>
        <w:t>nos Cartórios de RTD</w:t>
      </w:r>
      <w:r w:rsidR="00334607" w:rsidRPr="00405DAF">
        <w:rPr>
          <w:rFonts w:ascii="Trebuchet MS" w:hAnsi="Trebuchet MS"/>
          <w:sz w:val="24"/>
          <w:szCs w:val="24"/>
        </w:rPr>
        <w:t xml:space="preserve"> competentes</w:t>
      </w:r>
      <w:r w:rsidR="007B06DB">
        <w:rPr>
          <w:rFonts w:ascii="Trebuchet MS" w:hAnsi="Trebuchet MS"/>
          <w:sz w:val="24"/>
          <w:szCs w:val="24"/>
        </w:rPr>
        <w:t xml:space="preserve"> </w:t>
      </w:r>
      <w:r w:rsidR="007B06DB" w:rsidRPr="002A79F5">
        <w:rPr>
          <w:rFonts w:ascii="Trebuchet MS" w:hAnsi="Trebuchet MS"/>
          <w:sz w:val="24"/>
          <w:szCs w:val="24"/>
        </w:rPr>
        <w:t>e demais órgãos reguladores competentes</w:t>
      </w:r>
      <w:r w:rsidR="00B17BC9" w:rsidRPr="002A79F5">
        <w:rPr>
          <w:rFonts w:ascii="Trebuchet MS" w:hAnsi="Trebuchet MS"/>
          <w:sz w:val="24"/>
          <w:szCs w:val="24"/>
        </w:rPr>
        <w:t>, observada as Condições Suspensivas do Penhor de Equipamentos (conforme definida abaixo)</w:t>
      </w:r>
      <w:r w:rsidRPr="002A79F5">
        <w:rPr>
          <w:rFonts w:ascii="Trebuchet MS" w:hAnsi="Trebuchet MS"/>
          <w:sz w:val="24"/>
          <w:szCs w:val="24"/>
        </w:rPr>
        <w:t>.</w:t>
      </w:r>
      <w:r w:rsidR="00334607" w:rsidRPr="00405DAF">
        <w:rPr>
          <w:rFonts w:ascii="Trebuchet MS" w:hAnsi="Trebuchet MS"/>
          <w:sz w:val="24"/>
          <w:szCs w:val="24"/>
        </w:rPr>
        <w:t xml:space="preserve"> Os demais termos e condições do Penhor sobre Equipamentos</w:t>
      </w:r>
      <w:r w:rsidR="00FC282C" w:rsidRPr="00405DAF">
        <w:rPr>
          <w:rFonts w:ascii="Trebuchet MS" w:hAnsi="Trebuchet MS"/>
          <w:sz w:val="24"/>
          <w:szCs w:val="24"/>
        </w:rPr>
        <w:t xml:space="preserve"> e Ativos de Propriedade Intelectual</w:t>
      </w:r>
      <w:r w:rsidRPr="00405DAF">
        <w:rPr>
          <w:rFonts w:ascii="Trebuchet MS" w:hAnsi="Trebuchet MS"/>
          <w:sz w:val="24"/>
          <w:szCs w:val="24"/>
        </w:rPr>
        <w:t xml:space="preserve"> encontram-se expressamente previstos no </w:t>
      </w:r>
      <w:r w:rsidR="00FC282C" w:rsidRPr="00405DAF">
        <w:rPr>
          <w:rFonts w:ascii="Trebuchet MS" w:hAnsi="Trebuchet MS"/>
          <w:sz w:val="24"/>
          <w:szCs w:val="24"/>
        </w:rPr>
        <w:t>Contrato de Penhor de Equipamentos e no Contrato de Penhor de Ativos de Propriedade Intelectual</w:t>
      </w:r>
      <w:r w:rsidRPr="00405DAF">
        <w:rPr>
          <w:rFonts w:ascii="Trebuchet MS" w:hAnsi="Trebuchet MS"/>
          <w:sz w:val="24"/>
          <w:szCs w:val="24"/>
        </w:rPr>
        <w:t>.</w:t>
      </w:r>
    </w:p>
    <w:p w14:paraId="48FDB851" w14:textId="77777777" w:rsidR="00AC3DB2" w:rsidRPr="002A79F5" w:rsidRDefault="00AC3DB2" w:rsidP="00B638AA">
      <w:pPr>
        <w:pStyle w:val="Level2"/>
        <w:numPr>
          <w:ilvl w:val="2"/>
          <w:numId w:val="4"/>
        </w:numPr>
        <w:tabs>
          <w:tab w:val="left" w:pos="1276"/>
        </w:tabs>
        <w:rPr>
          <w:rFonts w:ascii="Trebuchet MS" w:hAnsi="Trebuchet MS"/>
          <w:sz w:val="24"/>
          <w:szCs w:val="24"/>
        </w:rPr>
      </w:pPr>
      <w:r w:rsidRPr="002A79F5">
        <w:rPr>
          <w:rFonts w:ascii="Trebuchet MS" w:hAnsi="Trebuchet MS"/>
          <w:sz w:val="24"/>
          <w:szCs w:val="24"/>
        </w:rPr>
        <w:t>Nos termos d</w:t>
      </w:r>
      <w:r w:rsidR="00B17BC9" w:rsidRPr="002A79F5">
        <w:rPr>
          <w:rFonts w:ascii="Trebuchet MS" w:hAnsi="Trebuchet MS"/>
          <w:sz w:val="24"/>
          <w:szCs w:val="24"/>
        </w:rPr>
        <w:t>o</w:t>
      </w:r>
      <w:r w:rsidRPr="002A79F5">
        <w:rPr>
          <w:rFonts w:ascii="Trebuchet MS" w:hAnsi="Trebuchet MS"/>
          <w:sz w:val="24"/>
          <w:szCs w:val="24"/>
        </w:rPr>
        <w:t xml:space="preserve"> Contrato de Penhor de Equipamentos, a eficácia d</w:t>
      </w:r>
      <w:r w:rsidR="008D622F" w:rsidRPr="002A79F5">
        <w:rPr>
          <w:rFonts w:ascii="Trebuchet MS" w:hAnsi="Trebuchet MS"/>
          <w:sz w:val="24"/>
          <w:szCs w:val="24"/>
        </w:rPr>
        <w:t>e do</w:t>
      </w:r>
      <w:r w:rsidRPr="002A79F5">
        <w:rPr>
          <w:rFonts w:ascii="Trebuchet MS" w:hAnsi="Trebuchet MS"/>
          <w:sz w:val="24"/>
          <w:szCs w:val="24"/>
        </w:rPr>
        <w:t xml:space="preserve"> Penhor sobre </w:t>
      </w:r>
      <w:r w:rsidR="00B17BC9" w:rsidRPr="002A79F5">
        <w:rPr>
          <w:rFonts w:ascii="Trebuchet MS" w:hAnsi="Trebuchet MS"/>
          <w:sz w:val="24"/>
          <w:szCs w:val="24"/>
        </w:rPr>
        <w:t>E</w:t>
      </w:r>
      <w:r w:rsidRPr="002A79F5">
        <w:rPr>
          <w:rFonts w:ascii="Trebuchet MS" w:hAnsi="Trebuchet MS"/>
          <w:sz w:val="24"/>
          <w:szCs w:val="24"/>
        </w:rPr>
        <w:t>quipamentos estará sujeita, na forma do artigo 125 do Código Civil, a determinadas condições suspensivas a serem satisfeitas, nos prazos e condições previstos no respectivo Contrato de Penhor de Equipamentos (“</w:t>
      </w:r>
      <w:r w:rsidRPr="002A79F5">
        <w:rPr>
          <w:rFonts w:ascii="Trebuchet MS" w:hAnsi="Trebuchet MS"/>
          <w:sz w:val="24"/>
          <w:szCs w:val="24"/>
          <w:u w:val="single"/>
        </w:rPr>
        <w:t>Condições Suspensivas do Penhor de Equipamentos</w:t>
      </w:r>
      <w:r w:rsidRPr="002A79F5">
        <w:rPr>
          <w:rFonts w:ascii="Trebuchet MS" w:hAnsi="Trebuchet MS"/>
          <w:sz w:val="24"/>
          <w:szCs w:val="24"/>
        </w:rPr>
        <w:t>” e, em conjunto com “Condições Suspensivas da Cessão Fiduciária, “</w:t>
      </w:r>
      <w:r w:rsidRPr="002A79F5">
        <w:rPr>
          <w:rFonts w:ascii="Trebuchet MS" w:hAnsi="Trebuchet MS"/>
          <w:sz w:val="24"/>
          <w:szCs w:val="24"/>
          <w:u w:val="single"/>
        </w:rPr>
        <w:t>Condições Suspensivas</w:t>
      </w:r>
      <w:r w:rsidRPr="002A79F5">
        <w:rPr>
          <w:rFonts w:ascii="Trebuchet MS" w:hAnsi="Trebuchet MS"/>
          <w:sz w:val="24"/>
          <w:szCs w:val="24"/>
        </w:rPr>
        <w:t>”).</w:t>
      </w:r>
    </w:p>
    <w:p w14:paraId="4894C442" w14:textId="77777777" w:rsidR="007B06DB" w:rsidRDefault="007B06DB" w:rsidP="00E661FF">
      <w:pPr>
        <w:pStyle w:val="Level2"/>
        <w:numPr>
          <w:ilvl w:val="2"/>
          <w:numId w:val="4"/>
        </w:numPr>
        <w:tabs>
          <w:tab w:val="left" w:pos="1276"/>
        </w:tabs>
        <w:rPr>
          <w:rFonts w:ascii="Trebuchet MS" w:hAnsi="Trebuchet MS"/>
          <w:sz w:val="24"/>
          <w:szCs w:val="24"/>
        </w:rPr>
      </w:pPr>
      <w:r w:rsidRPr="002A79F5">
        <w:rPr>
          <w:rFonts w:ascii="Trebuchet MS" w:hAnsi="Trebuchet MS"/>
          <w:sz w:val="24"/>
          <w:szCs w:val="24"/>
        </w:rPr>
        <w:t>A Emissora obriga-se a notificar o Agente Fiduciário por escrito sobre a verificação das Condições Suspensivas</w:t>
      </w:r>
      <w:r w:rsidR="00B17BC9" w:rsidRPr="002A79F5">
        <w:rPr>
          <w:rFonts w:ascii="Trebuchet MS" w:hAnsi="Trebuchet MS"/>
          <w:sz w:val="24"/>
          <w:szCs w:val="24"/>
        </w:rPr>
        <w:t xml:space="preserve"> do Penhor de Equipamentos</w:t>
      </w:r>
      <w:r w:rsidRPr="002A79F5">
        <w:rPr>
          <w:rFonts w:ascii="Trebuchet MS" w:hAnsi="Trebuchet MS"/>
          <w:sz w:val="24"/>
          <w:szCs w:val="24"/>
        </w:rPr>
        <w:t xml:space="preserve">, acompanhada de cópia dos documentos que comprovem a verificação de tais Condições Suspensivas do Penhor de Equipamentos, em até </w:t>
      </w:r>
      <w:r w:rsidR="002A79F5" w:rsidRPr="002A79F5">
        <w:rPr>
          <w:rFonts w:ascii="Trebuchet MS" w:hAnsi="Trebuchet MS"/>
          <w:sz w:val="24"/>
          <w:szCs w:val="24"/>
        </w:rPr>
        <w:t xml:space="preserve">5 </w:t>
      </w:r>
      <w:r w:rsidRPr="002A79F5">
        <w:rPr>
          <w:rFonts w:ascii="Trebuchet MS" w:hAnsi="Trebuchet MS"/>
          <w:sz w:val="24"/>
          <w:szCs w:val="24"/>
        </w:rPr>
        <w:t>(</w:t>
      </w:r>
      <w:r w:rsidR="002A79F5" w:rsidRPr="002A79F5">
        <w:rPr>
          <w:rFonts w:ascii="Trebuchet MS" w:hAnsi="Trebuchet MS"/>
          <w:sz w:val="24"/>
          <w:szCs w:val="24"/>
        </w:rPr>
        <w:t>cinco</w:t>
      </w:r>
      <w:r w:rsidRPr="002A79F5">
        <w:rPr>
          <w:rFonts w:ascii="Trebuchet MS" w:hAnsi="Trebuchet MS"/>
          <w:sz w:val="24"/>
          <w:szCs w:val="24"/>
        </w:rPr>
        <w:t>) Dias Úteis</w:t>
      </w:r>
      <w:r w:rsidR="002A79F5">
        <w:rPr>
          <w:rFonts w:ascii="Trebuchet MS" w:hAnsi="Trebuchet MS"/>
          <w:sz w:val="24"/>
          <w:szCs w:val="24"/>
        </w:rPr>
        <w:t xml:space="preserve"> </w:t>
      </w:r>
      <w:r w:rsidRPr="002A79F5">
        <w:rPr>
          <w:rFonts w:ascii="Trebuchet MS" w:hAnsi="Trebuchet MS"/>
          <w:sz w:val="24"/>
          <w:szCs w:val="24"/>
        </w:rPr>
        <w:t>contados de sua verificação, nos termos previstos o respectivo Contrato de Penhor de Equipamentos, dando-lhe ciência do início da eficácia d</w:t>
      </w:r>
      <w:r w:rsidR="00B17BC9" w:rsidRPr="002A79F5">
        <w:rPr>
          <w:rFonts w:ascii="Trebuchet MS" w:hAnsi="Trebuchet MS"/>
          <w:sz w:val="24"/>
          <w:szCs w:val="24"/>
        </w:rPr>
        <w:t>o Penhor de Equipamentos</w:t>
      </w:r>
      <w:r w:rsidRPr="002A79F5">
        <w:rPr>
          <w:rFonts w:ascii="Trebuchet MS" w:hAnsi="Trebuchet MS"/>
          <w:sz w:val="24"/>
          <w:szCs w:val="24"/>
        </w:rPr>
        <w:t xml:space="preserve"> (“</w:t>
      </w:r>
      <w:r w:rsidRPr="002A79F5">
        <w:rPr>
          <w:rFonts w:ascii="Trebuchet MS" w:hAnsi="Trebuchet MS"/>
          <w:sz w:val="24"/>
          <w:szCs w:val="24"/>
          <w:u w:val="single"/>
        </w:rPr>
        <w:t>Notificação de Cumprimento da Condição Suspensiva do Penhor de Equipamentos</w:t>
      </w:r>
      <w:r w:rsidRPr="002A79F5">
        <w:rPr>
          <w:rFonts w:ascii="Trebuchet MS" w:hAnsi="Trebuchet MS"/>
          <w:sz w:val="24"/>
          <w:szCs w:val="24"/>
        </w:rPr>
        <w:t>”).</w:t>
      </w:r>
    </w:p>
    <w:p w14:paraId="0E39E0BC" w14:textId="77777777" w:rsidR="003A7477" w:rsidRPr="002F6576" w:rsidRDefault="003A7477" w:rsidP="002F6576">
      <w:pPr>
        <w:pStyle w:val="Level2"/>
        <w:numPr>
          <w:ilvl w:val="2"/>
          <w:numId w:val="4"/>
        </w:numPr>
        <w:tabs>
          <w:tab w:val="left" w:pos="1276"/>
        </w:tabs>
        <w:rPr>
          <w:rFonts w:ascii="Trebuchet MS" w:hAnsi="Trebuchet MS"/>
          <w:sz w:val="24"/>
          <w:szCs w:val="24"/>
        </w:rPr>
      </w:pPr>
      <w:r w:rsidRPr="001A41E7">
        <w:rPr>
          <w:rFonts w:ascii="Trebuchet MS" w:hAnsi="Trebuchet MS"/>
          <w:sz w:val="24"/>
          <w:szCs w:val="24"/>
        </w:rPr>
        <w:t xml:space="preserve">Por força do Ofício-Circular CVM/SRE N.º 02/19, </w:t>
      </w:r>
      <w:r w:rsidR="002F6576">
        <w:rPr>
          <w:rFonts w:ascii="Trebuchet MS" w:hAnsi="Trebuchet MS"/>
          <w:sz w:val="24"/>
          <w:szCs w:val="24"/>
        </w:rPr>
        <w:t xml:space="preserve">divulgado pela CVM em 27 de fevereiro de 2019, </w:t>
      </w:r>
      <w:r w:rsidRPr="002F6576">
        <w:rPr>
          <w:rFonts w:ascii="Trebuchet MS" w:hAnsi="Trebuchet MS"/>
          <w:sz w:val="24"/>
          <w:szCs w:val="24"/>
        </w:rPr>
        <w:t>fica consignado</w:t>
      </w:r>
      <w:r w:rsidR="002F6576">
        <w:rPr>
          <w:rFonts w:ascii="Trebuchet MS" w:hAnsi="Trebuchet MS"/>
          <w:sz w:val="24"/>
          <w:szCs w:val="24"/>
        </w:rPr>
        <w:t>, por meio d</w:t>
      </w:r>
      <w:r w:rsidRPr="002F6576">
        <w:rPr>
          <w:rFonts w:ascii="Trebuchet MS" w:hAnsi="Trebuchet MS"/>
          <w:sz w:val="24"/>
          <w:szCs w:val="24"/>
        </w:rPr>
        <w:t>a presente Escritura</w:t>
      </w:r>
      <w:r w:rsidR="002F6576">
        <w:rPr>
          <w:rFonts w:ascii="Trebuchet MS" w:hAnsi="Trebuchet MS"/>
          <w:sz w:val="24"/>
          <w:szCs w:val="24"/>
        </w:rPr>
        <w:t>,</w:t>
      </w:r>
      <w:r w:rsidRPr="002F6576">
        <w:rPr>
          <w:rFonts w:ascii="Trebuchet MS" w:hAnsi="Trebuchet MS"/>
          <w:sz w:val="24"/>
          <w:szCs w:val="24"/>
        </w:rPr>
        <w:t xml:space="preserve"> que o Agente Fiduciário analisou diligentemente os documentos da Emissão para verificação de sua legalidade e ausência de vícios da operação, além da veracidade, consistência, correção e suficiência das informações disponibilizadas pela Emissora na Escritura de Emissão, bem como a constituição e exequibilidade das Garantias, conforme definido na Escritura de Emissão, sendo certo que verificou</w:t>
      </w:r>
      <w:r w:rsidR="002F6576">
        <w:rPr>
          <w:rFonts w:ascii="Trebuchet MS" w:hAnsi="Trebuchet MS"/>
          <w:sz w:val="24"/>
          <w:szCs w:val="24"/>
        </w:rPr>
        <w:t xml:space="preserve"> e</w:t>
      </w:r>
      <w:r w:rsidRPr="002F6576">
        <w:rPr>
          <w:rFonts w:ascii="Trebuchet MS" w:hAnsi="Trebuchet MS"/>
          <w:sz w:val="24"/>
          <w:szCs w:val="24"/>
        </w:rPr>
        <w:t>/</w:t>
      </w:r>
      <w:r w:rsidR="002F6576">
        <w:rPr>
          <w:rFonts w:ascii="Trebuchet MS" w:hAnsi="Trebuchet MS"/>
          <w:sz w:val="24"/>
          <w:szCs w:val="24"/>
        </w:rPr>
        <w:t xml:space="preserve">ou </w:t>
      </w:r>
      <w:r w:rsidRPr="002F6576">
        <w:rPr>
          <w:rFonts w:ascii="Trebuchet MS" w:hAnsi="Trebuchet MS"/>
          <w:sz w:val="24"/>
          <w:szCs w:val="24"/>
        </w:rPr>
        <w:t xml:space="preserve">verificará, conforme o caso, a constituição e exequibilidade das demais garantias, na medida em que forem registradas junto aos registros </w:t>
      </w:r>
      <w:r w:rsidR="002F6576">
        <w:rPr>
          <w:rFonts w:ascii="Trebuchet MS" w:hAnsi="Trebuchet MS"/>
          <w:sz w:val="24"/>
          <w:szCs w:val="24"/>
        </w:rPr>
        <w:t>Cartórios de RTD</w:t>
      </w:r>
      <w:r w:rsidRPr="002F6576">
        <w:rPr>
          <w:rFonts w:ascii="Trebuchet MS" w:hAnsi="Trebuchet MS"/>
          <w:sz w:val="24"/>
          <w:szCs w:val="24"/>
        </w:rPr>
        <w:t xml:space="preserve">, nos prazos previstos nos documentos da Emissão. Por fim, segundo convencionado nos </w:t>
      </w:r>
      <w:r w:rsidR="002F6576">
        <w:rPr>
          <w:rFonts w:ascii="Trebuchet MS" w:hAnsi="Trebuchet MS"/>
          <w:sz w:val="24"/>
          <w:szCs w:val="24"/>
        </w:rPr>
        <w:t>C</w:t>
      </w:r>
      <w:r w:rsidRPr="002F6576">
        <w:rPr>
          <w:rFonts w:ascii="Trebuchet MS" w:hAnsi="Trebuchet MS"/>
          <w:sz w:val="24"/>
          <w:szCs w:val="24"/>
        </w:rPr>
        <w:t>ontratos das Garantias, os bens dados em garantia poderão ser, em conjunto</w:t>
      </w:r>
      <w:r w:rsidR="002F6576">
        <w:rPr>
          <w:rFonts w:ascii="Trebuchet MS" w:hAnsi="Trebuchet MS"/>
          <w:sz w:val="24"/>
          <w:szCs w:val="24"/>
        </w:rPr>
        <w:t>,</w:t>
      </w:r>
      <w:r w:rsidRPr="002F6576">
        <w:rPr>
          <w:rFonts w:ascii="Trebuchet MS" w:hAnsi="Trebuchet MS"/>
          <w:sz w:val="24"/>
          <w:szCs w:val="24"/>
        </w:rPr>
        <w:t xml:space="preserve"> suficientes em relação ao saldo devedor das Debêntures na Data de Emissão, entretanto, não há </w:t>
      </w:r>
      <w:r w:rsidRPr="002F6576">
        <w:rPr>
          <w:rFonts w:ascii="Trebuchet MS" w:hAnsi="Trebuchet MS"/>
          <w:sz w:val="24"/>
          <w:szCs w:val="24"/>
        </w:rPr>
        <w:lastRenderedPageBreak/>
        <w:t xml:space="preserve">como assegurar que, na eventualidade da execução individual de um </w:t>
      </w:r>
      <w:r w:rsidR="002F6576">
        <w:rPr>
          <w:rFonts w:ascii="Trebuchet MS" w:hAnsi="Trebuchet MS"/>
          <w:sz w:val="24"/>
          <w:szCs w:val="24"/>
        </w:rPr>
        <w:t>dos C</w:t>
      </w:r>
      <w:r w:rsidRPr="002F6576">
        <w:rPr>
          <w:rFonts w:ascii="Trebuchet MS" w:hAnsi="Trebuchet MS"/>
          <w:sz w:val="24"/>
          <w:szCs w:val="24"/>
        </w:rPr>
        <w:t xml:space="preserve">ontrato das Garantias, o produto decorrente de tal execução seja suficiente para o pagamento integral dos valores devidos aos </w:t>
      </w:r>
      <w:r w:rsidR="002F6576">
        <w:rPr>
          <w:rFonts w:ascii="Trebuchet MS" w:hAnsi="Trebuchet MS"/>
          <w:sz w:val="24"/>
          <w:szCs w:val="24"/>
        </w:rPr>
        <w:t xml:space="preserve">respectivos </w:t>
      </w:r>
      <w:r w:rsidRPr="002F6576">
        <w:rPr>
          <w:rFonts w:ascii="Trebuchet MS" w:hAnsi="Trebuchet MS"/>
          <w:sz w:val="24"/>
          <w:szCs w:val="24"/>
        </w:rPr>
        <w:t>Debenturistas, tendo em vista possíveis variações de mercado e outros</w:t>
      </w:r>
      <w:r w:rsidR="002F6576">
        <w:rPr>
          <w:rFonts w:ascii="Trebuchet MS" w:hAnsi="Trebuchet MS"/>
          <w:sz w:val="24"/>
          <w:szCs w:val="24"/>
        </w:rPr>
        <w:t xml:space="preserve"> fatores externos</w:t>
      </w:r>
      <w:r w:rsidRPr="002F6576">
        <w:rPr>
          <w:rFonts w:ascii="Trebuchet MS" w:hAnsi="Trebuchet MS"/>
          <w:sz w:val="24"/>
          <w:szCs w:val="24"/>
        </w:rPr>
        <w:t>.</w:t>
      </w:r>
    </w:p>
    <w:p w14:paraId="5D6F4E15" w14:textId="77777777" w:rsidR="00E30BBE" w:rsidRPr="002A79F5" w:rsidRDefault="00E30BBE" w:rsidP="00E30BBE">
      <w:pPr>
        <w:pStyle w:val="Level2"/>
        <w:numPr>
          <w:ilvl w:val="0"/>
          <w:numId w:val="0"/>
        </w:numPr>
        <w:tabs>
          <w:tab w:val="left" w:pos="1276"/>
        </w:tabs>
        <w:rPr>
          <w:rFonts w:ascii="Trebuchet MS" w:hAnsi="Trebuchet MS"/>
          <w:sz w:val="24"/>
          <w:szCs w:val="24"/>
        </w:rPr>
      </w:pPr>
    </w:p>
    <w:p w14:paraId="121367E7" w14:textId="77777777" w:rsidR="00B97DF5" w:rsidRPr="00B25B2B"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77" w:name="_DV_M121"/>
      <w:bookmarkStart w:id="78" w:name="_DV_M122"/>
      <w:bookmarkStart w:id="79" w:name="_DV_M123"/>
      <w:bookmarkStart w:id="80" w:name="_DV_M124"/>
      <w:bookmarkStart w:id="81" w:name="_DV_M125"/>
      <w:bookmarkStart w:id="82" w:name="_DV_M126"/>
      <w:bookmarkStart w:id="83" w:name="_DV_M127"/>
      <w:bookmarkStart w:id="84" w:name="_DV_M128"/>
      <w:bookmarkStart w:id="85" w:name="_DV_M129"/>
      <w:bookmarkStart w:id="86" w:name="_DV_M130"/>
      <w:bookmarkStart w:id="87" w:name="_DV_M131"/>
      <w:bookmarkStart w:id="88" w:name="_DV_M132"/>
      <w:bookmarkStart w:id="89" w:name="_DV_M133"/>
      <w:bookmarkStart w:id="90" w:name="_DV_M134"/>
      <w:bookmarkStart w:id="91" w:name="_DV_M135"/>
      <w:bookmarkStart w:id="92" w:name="_DV_M136"/>
      <w:bookmarkStart w:id="93" w:name="_DV_M137"/>
      <w:bookmarkStart w:id="94" w:name="_DV_M139"/>
      <w:bookmarkStart w:id="95" w:name="_DV_M140"/>
      <w:bookmarkStart w:id="96" w:name="_DV_M141"/>
      <w:bookmarkStart w:id="97" w:name="_DV_M142"/>
      <w:bookmarkStart w:id="98" w:name="_DV_M143"/>
      <w:bookmarkStart w:id="99" w:name="_DV_M144"/>
      <w:bookmarkStart w:id="100" w:name="_DV_M145"/>
      <w:bookmarkStart w:id="101" w:name="_DV_M146"/>
      <w:bookmarkStart w:id="102" w:name="_DV_M147"/>
      <w:bookmarkStart w:id="103" w:name="_DV_M148"/>
      <w:bookmarkStart w:id="104" w:name="_DV_M149"/>
      <w:bookmarkStart w:id="105" w:name="_DV_M150"/>
      <w:bookmarkStart w:id="106" w:name="_DV_M151"/>
      <w:bookmarkStart w:id="107" w:name="_DV_M152"/>
      <w:bookmarkStart w:id="108" w:name="_DV_M153"/>
      <w:bookmarkStart w:id="109" w:name="_DV_M154"/>
      <w:bookmarkStart w:id="110" w:name="_DV_M155"/>
      <w:bookmarkStart w:id="111" w:name="_DV_M156"/>
      <w:bookmarkStart w:id="112" w:name="_DV_M157"/>
      <w:bookmarkStart w:id="113" w:name="_DV_M158"/>
      <w:bookmarkStart w:id="114" w:name="_DV_M159"/>
      <w:bookmarkStart w:id="115" w:name="_DV_M160"/>
      <w:bookmarkStart w:id="116" w:name="_DV_M161"/>
      <w:bookmarkStart w:id="117" w:name="_DV_M162"/>
      <w:bookmarkStart w:id="118" w:name="_DV_M163"/>
      <w:bookmarkStart w:id="119" w:name="_DV_M164"/>
      <w:bookmarkStart w:id="120" w:name="_DV_M165"/>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B25B2B">
        <w:rPr>
          <w:rFonts w:ascii="Trebuchet MS" w:hAnsi="Trebuchet MS"/>
          <w:sz w:val="24"/>
          <w:szCs w:val="24"/>
        </w:rPr>
        <w:t>CLÁUSULA SEXTA - VENCIMENTO ANTECIPADO</w:t>
      </w:r>
    </w:p>
    <w:p w14:paraId="0D85CE74" w14:textId="77777777" w:rsidR="00FC282C" w:rsidRPr="00BC0FF4" w:rsidRDefault="00B97DF5" w:rsidP="00B638AA">
      <w:pPr>
        <w:pStyle w:val="Level2"/>
        <w:numPr>
          <w:ilvl w:val="1"/>
          <w:numId w:val="4"/>
        </w:numPr>
        <w:rPr>
          <w:rFonts w:ascii="Trebuchet MS" w:hAnsi="Trebuchet MS"/>
          <w:sz w:val="24"/>
        </w:rPr>
      </w:pPr>
      <w:bookmarkStart w:id="121" w:name="_DV_M268"/>
      <w:bookmarkStart w:id="122" w:name="_Ref392008548"/>
      <w:bookmarkEnd w:id="121"/>
      <w:r w:rsidRPr="00B25B2B">
        <w:rPr>
          <w:rFonts w:ascii="Trebuchet MS" w:hAnsi="Trebuchet MS"/>
          <w:sz w:val="24"/>
          <w:szCs w:val="24"/>
        </w:rPr>
        <w:t xml:space="preserve">Observado o disposto nas Cláusulas </w:t>
      </w:r>
      <w:r w:rsidR="004071EC">
        <w:rPr>
          <w:rFonts w:ascii="Trebuchet MS" w:hAnsi="Trebuchet MS"/>
          <w:sz w:val="24"/>
          <w:szCs w:val="24"/>
        </w:rPr>
        <w:t>6.3</w:t>
      </w:r>
      <w:r w:rsidRPr="00B25B2B">
        <w:rPr>
          <w:rFonts w:ascii="Trebuchet MS" w:hAnsi="Trebuchet MS"/>
          <w:sz w:val="24"/>
          <w:szCs w:val="24"/>
        </w:rPr>
        <w:t xml:space="preserve"> e </w:t>
      </w:r>
      <w:r w:rsidR="004071EC">
        <w:rPr>
          <w:rFonts w:ascii="Trebuchet MS" w:hAnsi="Trebuchet MS"/>
          <w:sz w:val="24"/>
          <w:szCs w:val="24"/>
        </w:rPr>
        <w:t>6.4</w:t>
      </w:r>
      <w:r w:rsidRPr="00B25B2B">
        <w:rPr>
          <w:rFonts w:ascii="Trebuchet MS" w:hAnsi="Trebuchet MS"/>
          <w:sz w:val="24"/>
          <w:szCs w:val="24"/>
        </w:rPr>
        <w:t xml:space="preserve"> abaixo, o Agente Fiduciário deverá considerar antecipadamente vencidas todas as obrigações constantes desta Escritura de Emissão, independentemente de aviso, interpelação ou notificação, judicial ou extrajudicial na ocorrência das hipóteses descritas nas Cláusulas </w:t>
      </w:r>
      <w:r w:rsidR="0034380F">
        <w:rPr>
          <w:rFonts w:ascii="Trebuchet MS" w:hAnsi="Trebuchet MS"/>
          <w:sz w:val="24"/>
          <w:szCs w:val="24"/>
        </w:rPr>
        <w:t>6.1.1</w:t>
      </w:r>
      <w:r w:rsidRPr="00B25B2B">
        <w:rPr>
          <w:rFonts w:ascii="Trebuchet MS" w:hAnsi="Trebuchet MS"/>
          <w:sz w:val="24"/>
          <w:szCs w:val="24"/>
        </w:rPr>
        <w:t xml:space="preserve"> e </w:t>
      </w:r>
      <w:r w:rsidR="0034380F">
        <w:rPr>
          <w:rFonts w:ascii="Trebuchet MS" w:hAnsi="Trebuchet MS"/>
          <w:sz w:val="24"/>
          <w:szCs w:val="24"/>
        </w:rPr>
        <w:t>6.1.2</w:t>
      </w:r>
      <w:r w:rsidRPr="00B25B2B">
        <w:rPr>
          <w:rFonts w:ascii="Trebuchet MS" w:hAnsi="Trebuchet MS"/>
          <w:sz w:val="24"/>
          <w:szCs w:val="24"/>
        </w:rPr>
        <w:t xml:space="preserve"> abaixo (cada um, um “</w:t>
      </w:r>
      <w:r w:rsidRPr="00B25B2B">
        <w:rPr>
          <w:rFonts w:ascii="Trebuchet MS" w:hAnsi="Trebuchet MS"/>
          <w:sz w:val="24"/>
          <w:szCs w:val="24"/>
          <w:u w:val="single"/>
        </w:rPr>
        <w:t>Evento de Vencimento Antecipado</w:t>
      </w:r>
      <w:r w:rsidRPr="00B25B2B">
        <w:rPr>
          <w:rFonts w:ascii="Trebuchet MS" w:hAnsi="Trebuchet MS"/>
          <w:sz w:val="24"/>
          <w:szCs w:val="24"/>
        </w:rPr>
        <w:t>”):</w:t>
      </w:r>
      <w:bookmarkEnd w:id="122"/>
      <w:r w:rsidRPr="00B25B2B">
        <w:rPr>
          <w:rFonts w:ascii="Trebuchet MS" w:hAnsi="Trebuchet MS"/>
          <w:sz w:val="24"/>
          <w:szCs w:val="24"/>
        </w:rPr>
        <w:t xml:space="preserve"> </w:t>
      </w:r>
    </w:p>
    <w:p w14:paraId="614E0132" w14:textId="77777777" w:rsidR="00830790" w:rsidRDefault="00B97DF5" w:rsidP="00830790">
      <w:pPr>
        <w:pStyle w:val="Level2"/>
        <w:numPr>
          <w:ilvl w:val="2"/>
          <w:numId w:val="4"/>
        </w:numPr>
        <w:tabs>
          <w:tab w:val="left" w:pos="1276"/>
        </w:tabs>
        <w:rPr>
          <w:rFonts w:ascii="Trebuchet MS" w:hAnsi="Trebuchet MS"/>
          <w:sz w:val="24"/>
          <w:szCs w:val="24"/>
        </w:rPr>
      </w:pPr>
      <w:bookmarkStart w:id="123" w:name="_Ref416256173"/>
      <w:bookmarkStart w:id="124" w:name="_Ref398913061"/>
      <w:r w:rsidRPr="00405DAF">
        <w:rPr>
          <w:rFonts w:ascii="Trebuchet MS" w:hAnsi="Trebuchet MS"/>
          <w:sz w:val="24"/>
          <w:szCs w:val="24"/>
        </w:rPr>
        <w:t xml:space="preserve">Constituem Eventos de Vencimento Antecipado que acarretam o vencimento automático das obrigações decorrentes desta Escritura de Emissão, aplicando-se o disposto na Cláusula </w:t>
      </w:r>
      <w:r w:rsidR="000D6F86">
        <w:rPr>
          <w:rFonts w:ascii="Trebuchet MS" w:hAnsi="Trebuchet MS"/>
          <w:sz w:val="24"/>
          <w:szCs w:val="24"/>
        </w:rPr>
        <w:t>6.3</w:t>
      </w:r>
      <w:r w:rsidR="008500C2">
        <w:rPr>
          <w:rFonts w:ascii="Trebuchet MS" w:hAnsi="Trebuchet MS"/>
          <w:sz w:val="24"/>
          <w:szCs w:val="24"/>
        </w:rPr>
        <w:t xml:space="preserve"> </w:t>
      </w:r>
      <w:r w:rsidRPr="00405DAF">
        <w:rPr>
          <w:rFonts w:ascii="Trebuchet MS" w:hAnsi="Trebuchet MS"/>
          <w:sz w:val="24"/>
          <w:szCs w:val="24"/>
        </w:rPr>
        <w:t>abaixo:</w:t>
      </w:r>
      <w:bookmarkEnd w:id="123"/>
      <w:bookmarkEnd w:id="124"/>
      <w:r w:rsidRPr="00405DAF">
        <w:rPr>
          <w:rFonts w:ascii="Trebuchet MS" w:hAnsi="Trebuchet MS"/>
          <w:sz w:val="24"/>
          <w:szCs w:val="24"/>
        </w:rPr>
        <w:t xml:space="preserve"> </w:t>
      </w:r>
    </w:p>
    <w:p w14:paraId="0890B8D4"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noProof/>
        </w:rPr>
      </w:pPr>
      <w:bookmarkStart w:id="125" w:name="_Ref459799536"/>
      <w:r w:rsidRPr="00405DAF">
        <w:rPr>
          <w:rFonts w:ascii="Trebuchet MS" w:hAnsi="Trebuchet MS"/>
          <w:noProof/>
        </w:rPr>
        <w:t>descumprimento, pela Emissora</w:t>
      </w:r>
      <w:r w:rsidR="00B13675" w:rsidRPr="00405DAF">
        <w:rPr>
          <w:rFonts w:ascii="Trebuchet MS" w:hAnsi="Trebuchet MS"/>
          <w:noProof/>
        </w:rPr>
        <w:t>,</w:t>
      </w:r>
      <w:r w:rsidRPr="00405DAF">
        <w:rPr>
          <w:rFonts w:ascii="Trebuchet MS" w:hAnsi="Trebuchet MS"/>
          <w:noProof/>
        </w:rPr>
        <w:t xml:space="preserve"> de qualquer obrigação pecuniária aos Debenturistas </w:t>
      </w:r>
      <w:r w:rsidRPr="00405DAF">
        <w:rPr>
          <w:rFonts w:ascii="Trebuchet MS" w:hAnsi="Trebuchet MS"/>
          <w:iCs/>
        </w:rPr>
        <w:t>prevista</w:t>
      </w:r>
      <w:r w:rsidRPr="00405DAF">
        <w:rPr>
          <w:rFonts w:ascii="Trebuchet MS" w:hAnsi="Trebuchet MS"/>
          <w:noProof/>
        </w:rPr>
        <w:t xml:space="preserve"> nesta Escritura de Emissão, não sanado no prazo de </w:t>
      </w:r>
      <w:r w:rsidR="00B25B2B">
        <w:rPr>
          <w:rFonts w:ascii="Trebuchet MS" w:hAnsi="Trebuchet MS"/>
          <w:noProof/>
        </w:rPr>
        <w:t>2 (</w:t>
      </w:r>
      <w:r w:rsidR="00B25B2B" w:rsidRPr="00B25B2B">
        <w:rPr>
          <w:rFonts w:ascii="Trebuchet MS" w:hAnsi="Trebuchet MS"/>
          <w:noProof/>
        </w:rPr>
        <w:t>dois</w:t>
      </w:r>
      <w:r w:rsidR="00B25B2B" w:rsidRPr="00BC0FF4">
        <w:rPr>
          <w:rFonts w:ascii="Trebuchet MS" w:hAnsi="Trebuchet MS"/>
        </w:rPr>
        <w:t>)</w:t>
      </w:r>
      <w:r w:rsidRPr="00BC0FF4">
        <w:rPr>
          <w:rFonts w:ascii="Trebuchet MS" w:hAnsi="Trebuchet MS"/>
        </w:rPr>
        <w:t xml:space="preserve"> Dias Úteis </w:t>
      </w:r>
      <w:r w:rsidRPr="00B25B2B">
        <w:rPr>
          <w:rFonts w:ascii="Trebuchet MS" w:hAnsi="Trebuchet MS"/>
          <w:noProof/>
        </w:rPr>
        <w:t>contado</w:t>
      </w:r>
      <w:r w:rsidR="000016A6">
        <w:rPr>
          <w:rFonts w:ascii="Trebuchet MS" w:hAnsi="Trebuchet MS"/>
          <w:noProof/>
        </w:rPr>
        <w:t>s</w:t>
      </w:r>
      <w:r w:rsidRPr="00405DAF">
        <w:rPr>
          <w:rFonts w:ascii="Trebuchet MS" w:hAnsi="Trebuchet MS"/>
          <w:noProof/>
        </w:rPr>
        <w:t xml:space="preserve"> da respectiva data de pagamento;</w:t>
      </w:r>
      <w:bookmarkEnd w:id="125"/>
      <w:r w:rsidRPr="00405DAF">
        <w:rPr>
          <w:rFonts w:ascii="Trebuchet MS" w:hAnsi="Trebuchet MS"/>
          <w:noProof/>
        </w:rPr>
        <w:t xml:space="preserve"> </w:t>
      </w:r>
    </w:p>
    <w:p w14:paraId="330F5271"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noProof/>
        </w:rPr>
      </w:pPr>
      <w:r w:rsidRPr="00405DAF">
        <w:rPr>
          <w:rFonts w:ascii="Trebuchet MS" w:hAnsi="Trebuchet MS"/>
        </w:rPr>
        <w:t xml:space="preserve">caso ocorra </w:t>
      </w:r>
      <w:r w:rsidRPr="00405DAF">
        <w:rPr>
          <w:rFonts w:ascii="Trebuchet MS" w:hAnsi="Trebuchet MS"/>
          <w:b/>
        </w:rPr>
        <w:t>(a)</w:t>
      </w:r>
      <w:r w:rsidRPr="00405DAF">
        <w:rPr>
          <w:rFonts w:ascii="Trebuchet MS" w:hAnsi="Trebuchet MS"/>
        </w:rPr>
        <w:t xml:space="preserve"> a dissolução ou a liquidação da Emissora </w:t>
      </w:r>
      <w:r w:rsidR="00DD2909" w:rsidRPr="00405DAF">
        <w:rPr>
          <w:rFonts w:ascii="Trebuchet MS" w:hAnsi="Trebuchet MS"/>
        </w:rPr>
        <w:t xml:space="preserve">ou </w:t>
      </w:r>
      <w:r w:rsidRPr="00405DAF">
        <w:rPr>
          <w:rFonts w:ascii="Trebuchet MS" w:hAnsi="Trebuchet MS"/>
        </w:rPr>
        <w:t xml:space="preserve">de qualquer sociedade controlada </w:t>
      </w:r>
      <w:r w:rsidR="00DD2909" w:rsidRPr="00405DAF">
        <w:rPr>
          <w:rFonts w:ascii="Trebuchet MS" w:hAnsi="Trebuchet MS"/>
        </w:rPr>
        <w:t xml:space="preserve">pela Emissora </w:t>
      </w:r>
      <w:r w:rsidRPr="00405DAF">
        <w:rPr>
          <w:rFonts w:ascii="Trebuchet MS" w:hAnsi="Trebuchet MS"/>
        </w:rPr>
        <w:t>(conforme definição de controle prevista no artigo 116 da Lei das Sociedades por Ações) (“</w:t>
      </w:r>
      <w:r w:rsidRPr="00405DAF">
        <w:rPr>
          <w:rFonts w:ascii="Trebuchet MS" w:hAnsi="Trebuchet MS"/>
          <w:u w:val="single"/>
        </w:rPr>
        <w:t>Controladas</w:t>
      </w:r>
      <w:r w:rsidRPr="00405DAF">
        <w:rPr>
          <w:rFonts w:ascii="Trebuchet MS" w:hAnsi="Trebuchet MS"/>
        </w:rPr>
        <w:t xml:space="preserve">”); </w:t>
      </w:r>
      <w:r w:rsidRPr="00405DAF">
        <w:rPr>
          <w:rFonts w:ascii="Trebuchet MS" w:hAnsi="Trebuchet MS"/>
          <w:b/>
        </w:rPr>
        <w:t>(b)</w:t>
      </w:r>
      <w:r w:rsidRPr="00405DAF">
        <w:rPr>
          <w:rFonts w:ascii="Trebuchet MS" w:hAnsi="Trebuchet MS"/>
        </w:rPr>
        <w:t xml:space="preserve"> a decretação de falência da Emissora</w:t>
      </w:r>
      <w:r w:rsidR="00427302" w:rsidRPr="00405DAF">
        <w:rPr>
          <w:rFonts w:ascii="Trebuchet MS" w:hAnsi="Trebuchet MS"/>
        </w:rPr>
        <w:t xml:space="preserve"> e/ou de</w:t>
      </w:r>
      <w:r w:rsidRPr="00405DAF">
        <w:rPr>
          <w:rFonts w:ascii="Trebuchet MS" w:hAnsi="Trebuchet MS"/>
        </w:rPr>
        <w:t xml:space="preserve"> suas Controladas; </w:t>
      </w:r>
      <w:r w:rsidRPr="00405DAF">
        <w:rPr>
          <w:rFonts w:ascii="Trebuchet MS" w:hAnsi="Trebuchet MS"/>
          <w:b/>
        </w:rPr>
        <w:t xml:space="preserve">(c) </w:t>
      </w:r>
      <w:r w:rsidRPr="00405DAF">
        <w:rPr>
          <w:rFonts w:ascii="Trebuchet MS" w:hAnsi="Trebuchet MS"/>
        </w:rPr>
        <w:t>o pedido de autofalência formulado pela Emissora</w:t>
      </w:r>
      <w:r w:rsidR="00427302" w:rsidRPr="00405DAF">
        <w:rPr>
          <w:rFonts w:ascii="Trebuchet MS" w:hAnsi="Trebuchet MS"/>
        </w:rPr>
        <w:t xml:space="preserve"> e/ou por</w:t>
      </w:r>
      <w:r w:rsidRPr="00405DAF">
        <w:rPr>
          <w:rFonts w:ascii="Trebuchet MS" w:hAnsi="Trebuchet MS"/>
        </w:rPr>
        <w:t xml:space="preserve"> suas </w:t>
      </w:r>
      <w:r w:rsidRPr="00405DAF">
        <w:rPr>
          <w:rFonts w:ascii="Trebuchet MS" w:hAnsi="Trebuchet MS"/>
          <w:noProof/>
        </w:rPr>
        <w:t>Controladas</w:t>
      </w:r>
      <w:r w:rsidRPr="00405DAF">
        <w:rPr>
          <w:rFonts w:ascii="Trebuchet MS" w:hAnsi="Trebuchet MS"/>
        </w:rPr>
        <w:t xml:space="preserve">; </w:t>
      </w:r>
      <w:r w:rsidRPr="00405DAF">
        <w:rPr>
          <w:rFonts w:ascii="Trebuchet MS" w:hAnsi="Trebuchet MS"/>
          <w:b/>
        </w:rPr>
        <w:t>(d)</w:t>
      </w:r>
      <w:r w:rsidRPr="00405DAF">
        <w:rPr>
          <w:rFonts w:ascii="Trebuchet MS" w:hAnsi="Trebuchet MS"/>
        </w:rPr>
        <w:t xml:space="preserve"> </w:t>
      </w:r>
      <w:r w:rsidR="00BB6932">
        <w:rPr>
          <w:rFonts w:ascii="Trebuchet MS" w:hAnsi="Trebuchet MS"/>
        </w:rPr>
        <w:t xml:space="preserve">o </w:t>
      </w:r>
      <w:r w:rsidRPr="00405DAF">
        <w:rPr>
          <w:rFonts w:ascii="Trebuchet MS" w:hAnsi="Trebuchet MS"/>
        </w:rPr>
        <w:t>pedido de falência formulado por terceiros em face da Emissora</w:t>
      </w:r>
      <w:r w:rsidR="00427302" w:rsidRPr="00405DAF">
        <w:rPr>
          <w:rFonts w:ascii="Trebuchet MS" w:hAnsi="Trebuchet MS"/>
        </w:rPr>
        <w:t xml:space="preserve"> e/ou de</w:t>
      </w:r>
      <w:r w:rsidRPr="00405DAF">
        <w:rPr>
          <w:rFonts w:ascii="Trebuchet MS" w:hAnsi="Trebuchet MS"/>
        </w:rPr>
        <w:t xml:space="preserve"> </w:t>
      </w:r>
      <w:r w:rsidR="00BB6932">
        <w:rPr>
          <w:rFonts w:ascii="Trebuchet MS" w:hAnsi="Trebuchet MS"/>
        </w:rPr>
        <w:t>suas Controladas e que não seja</w:t>
      </w:r>
      <w:r w:rsidRPr="00405DAF">
        <w:rPr>
          <w:rFonts w:ascii="Trebuchet MS" w:hAnsi="Trebuchet MS"/>
        </w:rPr>
        <w:t xml:space="preserve"> devidamente solucionado, por meio de pagamento ou depósito, rejeição do pedido, suspensão dos efeitos da declaração de falência, ou </w:t>
      </w:r>
      <w:r w:rsidRPr="00405DAF">
        <w:rPr>
          <w:rFonts w:ascii="Trebuchet MS" w:hAnsi="Trebuchet MS"/>
          <w:noProof/>
        </w:rPr>
        <w:t>por</w:t>
      </w:r>
      <w:r w:rsidRPr="00405DAF">
        <w:rPr>
          <w:rFonts w:ascii="Trebuchet MS" w:hAnsi="Trebuchet MS"/>
        </w:rPr>
        <w:t xml:space="preserve"> outro meio, nos prazos aplicáveis; </w:t>
      </w:r>
      <w:r w:rsidRPr="00405DAF">
        <w:rPr>
          <w:rFonts w:ascii="Trebuchet MS" w:hAnsi="Trebuchet MS"/>
          <w:b/>
        </w:rPr>
        <w:t>(e)</w:t>
      </w:r>
      <w:r w:rsidRPr="00405DAF">
        <w:rPr>
          <w:rFonts w:ascii="Trebuchet MS" w:hAnsi="Trebuchet MS"/>
        </w:rPr>
        <w:t xml:space="preserve"> a apresentação de pedido, por parte da Emissora</w:t>
      </w:r>
      <w:r w:rsidR="00427302" w:rsidRPr="00405DAF">
        <w:rPr>
          <w:rFonts w:ascii="Trebuchet MS" w:hAnsi="Trebuchet MS"/>
        </w:rPr>
        <w:t xml:space="preserve"> e/ou de</w:t>
      </w:r>
      <w:r w:rsidRPr="00405DAF">
        <w:rPr>
          <w:rFonts w:ascii="Trebuchet MS" w:hAnsi="Trebuchet MS"/>
        </w:rPr>
        <w:t xml:space="preserve"> suas Controladas, de plano de recuperação extrajudicial ou qualquer outra modalidade de concurso de credores prevista em lei específica, a qualquer credor ou classe de credores, independentemente de ter sido requerida ou obtida homologação judicial do referido plano; </w:t>
      </w:r>
      <w:r w:rsidRPr="00405DAF">
        <w:rPr>
          <w:rFonts w:ascii="Trebuchet MS" w:hAnsi="Trebuchet MS"/>
          <w:b/>
        </w:rPr>
        <w:t>(f)</w:t>
      </w:r>
      <w:r w:rsidRPr="00405DAF">
        <w:rPr>
          <w:rFonts w:ascii="Trebuchet MS" w:hAnsi="Trebuchet MS"/>
        </w:rPr>
        <w:t xml:space="preserve"> o ingresso pela Emissora</w:t>
      </w:r>
      <w:r w:rsidR="00427302" w:rsidRPr="00405DAF">
        <w:rPr>
          <w:rFonts w:ascii="Trebuchet MS" w:hAnsi="Trebuchet MS"/>
        </w:rPr>
        <w:t xml:space="preserve"> e/ou por</w:t>
      </w:r>
      <w:r w:rsidRPr="00405DAF">
        <w:rPr>
          <w:rFonts w:ascii="Trebuchet MS" w:hAnsi="Trebuchet MS"/>
        </w:rPr>
        <w:t xml:space="preserve"> suas Controladas em juízo com requerimento de recuperação judicial, independentemente de deferimento do processamento da recuperação ou de sua concessão pelo juiz competente; ou </w:t>
      </w:r>
      <w:r w:rsidRPr="00405DAF">
        <w:rPr>
          <w:rFonts w:ascii="Trebuchet MS" w:hAnsi="Trebuchet MS"/>
          <w:b/>
        </w:rPr>
        <w:t xml:space="preserve">(g) </w:t>
      </w:r>
      <w:r w:rsidRPr="00405DAF">
        <w:rPr>
          <w:rFonts w:ascii="Trebuchet MS" w:hAnsi="Trebuchet MS"/>
        </w:rPr>
        <w:t xml:space="preserve">qualquer evento análogo que caracterize estado </w:t>
      </w:r>
      <w:r w:rsidRPr="00405DAF">
        <w:rPr>
          <w:rFonts w:ascii="Trebuchet MS" w:hAnsi="Trebuchet MS"/>
        </w:rPr>
        <w:lastRenderedPageBreak/>
        <w:t>de insolvência da Emissora</w:t>
      </w:r>
      <w:r w:rsidR="00427302" w:rsidRPr="00405DAF">
        <w:rPr>
          <w:rFonts w:ascii="Trebuchet MS" w:hAnsi="Trebuchet MS"/>
        </w:rPr>
        <w:t xml:space="preserve"> e/ou de</w:t>
      </w:r>
      <w:r w:rsidRPr="00405DAF">
        <w:rPr>
          <w:rFonts w:ascii="Trebuchet MS" w:hAnsi="Trebuchet MS"/>
        </w:rPr>
        <w:t xml:space="preserve"> suas Controladas, incluindo acordo de credores, nos termos da legislação aplicável;</w:t>
      </w:r>
    </w:p>
    <w:p w14:paraId="6DDA8015" w14:textId="77777777" w:rsidR="00B97DF5" w:rsidRPr="003A4A05" w:rsidRDefault="008500C2"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rPr>
      </w:pPr>
      <w:r>
        <w:rPr>
          <w:rFonts w:ascii="Trebuchet MS" w:hAnsi="Trebuchet MS"/>
        </w:rPr>
        <w:t>d</w:t>
      </w:r>
      <w:r w:rsidR="00B53E59" w:rsidRPr="003A4A05">
        <w:rPr>
          <w:rFonts w:ascii="Trebuchet MS" w:hAnsi="Trebuchet MS"/>
        </w:rPr>
        <w:t xml:space="preserve">eclaração de </w:t>
      </w:r>
      <w:r w:rsidR="00B97DF5" w:rsidRPr="003A4A05">
        <w:rPr>
          <w:rFonts w:ascii="Trebuchet MS" w:hAnsi="Trebuchet MS"/>
        </w:rPr>
        <w:t xml:space="preserve">vencimento antecipado de </w:t>
      </w:r>
      <w:r w:rsidR="00B97DF5" w:rsidRPr="003A4A05">
        <w:rPr>
          <w:rFonts w:ascii="Trebuchet MS" w:hAnsi="Trebuchet MS"/>
          <w:noProof/>
        </w:rPr>
        <w:t xml:space="preserve">obrigações de natureza </w:t>
      </w:r>
      <w:r w:rsidR="00B97DF5" w:rsidRPr="003A4A05">
        <w:rPr>
          <w:rFonts w:ascii="Trebuchet MS" w:hAnsi="Trebuchet MS"/>
        </w:rPr>
        <w:t xml:space="preserve">financeira </w:t>
      </w:r>
      <w:r w:rsidR="00B97DF5" w:rsidRPr="003A4A05">
        <w:rPr>
          <w:rFonts w:ascii="Trebuchet MS" w:hAnsi="Trebuchet MS"/>
          <w:noProof/>
        </w:rPr>
        <w:t>a que esteja sujeita</w:t>
      </w:r>
      <w:r w:rsidR="00B97DF5" w:rsidRPr="003A4A05">
        <w:rPr>
          <w:rFonts w:ascii="Trebuchet MS" w:hAnsi="Trebuchet MS"/>
        </w:rPr>
        <w:t xml:space="preserve"> a Emissora</w:t>
      </w:r>
      <w:r w:rsidR="00DD2909" w:rsidRPr="003A4A05">
        <w:rPr>
          <w:rFonts w:ascii="Trebuchet MS" w:hAnsi="Trebuchet MS"/>
        </w:rPr>
        <w:t xml:space="preserve"> ou suas Controladas</w:t>
      </w:r>
      <w:r w:rsidR="00B97DF5" w:rsidRPr="003A4A05">
        <w:rPr>
          <w:rFonts w:ascii="Trebuchet MS" w:hAnsi="Trebuchet MS"/>
          <w:noProof/>
        </w:rPr>
        <w:t xml:space="preserve">, assim entendidas as dívidas contraídas pela Emissora por meio de operações no mercado financeiro ou </w:t>
      </w:r>
      <w:r w:rsidR="00B97DF5" w:rsidRPr="003A4A05">
        <w:rPr>
          <w:rFonts w:ascii="Trebuchet MS" w:hAnsi="Trebuchet MS"/>
        </w:rPr>
        <w:t>de</w:t>
      </w:r>
      <w:r w:rsidR="00B97DF5" w:rsidRPr="003A4A05">
        <w:rPr>
          <w:rFonts w:ascii="Trebuchet MS" w:hAnsi="Trebuchet MS"/>
          <w:noProof/>
        </w:rPr>
        <w:t xml:space="preserve"> capitais, local ou </w:t>
      </w:r>
      <w:r w:rsidR="00B97DF5" w:rsidRPr="003A4A05">
        <w:rPr>
          <w:rFonts w:ascii="Trebuchet MS" w:hAnsi="Trebuchet MS"/>
        </w:rPr>
        <w:t>internacional</w:t>
      </w:r>
      <w:r w:rsidR="00B97DF5" w:rsidRPr="003A4A05">
        <w:rPr>
          <w:rFonts w:ascii="Trebuchet MS" w:hAnsi="Trebuchet MS"/>
          <w:noProof/>
        </w:rPr>
        <w:t>, com valor</w:t>
      </w:r>
      <w:r w:rsidR="00B97DF5" w:rsidRPr="003A4A05">
        <w:rPr>
          <w:rFonts w:ascii="Trebuchet MS" w:hAnsi="Trebuchet MS"/>
        </w:rPr>
        <w:t xml:space="preserve"> individual ou agregado, </w:t>
      </w:r>
      <w:r w:rsidR="00B97DF5" w:rsidRPr="003A4A05">
        <w:rPr>
          <w:rFonts w:ascii="Trebuchet MS" w:hAnsi="Trebuchet MS"/>
          <w:noProof/>
        </w:rPr>
        <w:t>igual ou</w:t>
      </w:r>
      <w:r w:rsidR="00B97DF5" w:rsidRPr="003A4A05">
        <w:rPr>
          <w:rFonts w:ascii="Trebuchet MS" w:hAnsi="Trebuchet MS"/>
        </w:rPr>
        <w:t xml:space="preserve"> superior a ao equivalente a </w:t>
      </w:r>
      <w:r w:rsidR="00634F5E" w:rsidRPr="003A4A05">
        <w:rPr>
          <w:rFonts w:ascii="Trebuchet MS" w:hAnsi="Trebuchet MS"/>
        </w:rPr>
        <w:t>R$</w:t>
      </w:r>
      <w:r w:rsidR="00032BAE" w:rsidRPr="003A4A05">
        <w:rPr>
          <w:rFonts w:ascii="Trebuchet MS" w:hAnsi="Trebuchet MS"/>
        </w:rPr>
        <w:t>7.000.000,00 (sete milhões de reais),</w:t>
      </w:r>
      <w:r w:rsidR="00B97DF5" w:rsidRPr="003A4A05">
        <w:rPr>
          <w:rFonts w:ascii="Trebuchet MS" w:hAnsi="Trebuchet MS"/>
        </w:rPr>
        <w:t xml:space="preserve"> ou seu equivalente em </w:t>
      </w:r>
      <w:r w:rsidR="00B97DF5" w:rsidRPr="003A4A05">
        <w:rPr>
          <w:rFonts w:ascii="Trebuchet MS" w:hAnsi="Trebuchet MS"/>
          <w:noProof/>
        </w:rPr>
        <w:t>outras moedas</w:t>
      </w:r>
      <w:r w:rsidR="00B97DF5" w:rsidRPr="003A4A05">
        <w:rPr>
          <w:rFonts w:ascii="Trebuchet MS" w:hAnsi="Trebuchet MS"/>
        </w:rPr>
        <w:t>;</w:t>
      </w:r>
      <w:r w:rsidR="00B53E59" w:rsidRPr="003A4A05">
        <w:rPr>
          <w:rFonts w:ascii="Trebuchet MS" w:hAnsi="Trebuchet MS"/>
        </w:rPr>
        <w:t xml:space="preserve"> </w:t>
      </w:r>
    </w:p>
    <w:p w14:paraId="727086F5"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noProof/>
        </w:rPr>
      </w:pPr>
      <w:r w:rsidRPr="00405DAF">
        <w:rPr>
          <w:rFonts w:ascii="Trebuchet MS" w:hAnsi="Trebuchet MS"/>
        </w:rPr>
        <w:t xml:space="preserve">não utilização, pela Emissora, dos recursos líquidos obtidos com a Emissão estritamente nos termos desta Escritura de </w:t>
      </w:r>
      <w:r w:rsidRPr="00405DAF">
        <w:rPr>
          <w:rFonts w:ascii="Trebuchet MS" w:hAnsi="Trebuchet MS"/>
          <w:noProof/>
        </w:rPr>
        <w:t>Emissão;</w:t>
      </w:r>
    </w:p>
    <w:p w14:paraId="61F66368"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noProof/>
        </w:rPr>
      </w:pPr>
      <w:r w:rsidRPr="00405DAF">
        <w:rPr>
          <w:rFonts w:ascii="Trebuchet MS" w:hAnsi="Trebuchet MS"/>
        </w:rPr>
        <w:t>questionamento judicial, pela Emissora</w:t>
      </w:r>
      <w:r w:rsidR="006C739F" w:rsidRPr="003F6372">
        <w:rPr>
          <w:rFonts w:ascii="Trebuchet MS" w:hAnsi="Trebuchet MS"/>
          <w:noProof/>
        </w:rPr>
        <w:t xml:space="preserve"> e/ou qualquer empresa que componha o grupo econômico da Emissora, incluindo </w:t>
      </w:r>
      <w:r w:rsidR="006C739F" w:rsidRPr="003F6372">
        <w:rPr>
          <w:rFonts w:ascii="Trebuchet MS" w:hAnsi="Trebuchet MS"/>
        </w:rPr>
        <w:t>seus acionistas controladores</w:t>
      </w:r>
      <w:r w:rsidR="006C739F">
        <w:rPr>
          <w:rFonts w:ascii="Trebuchet MS" w:hAnsi="Trebuchet MS"/>
        </w:rPr>
        <w:t xml:space="preserve"> </w:t>
      </w:r>
      <w:r w:rsidR="006C739F" w:rsidRPr="003F1746">
        <w:rPr>
          <w:rFonts w:ascii="Trebuchet MS" w:hAnsi="Trebuchet MS" w:cs="Tahoma"/>
          <w:iCs/>
        </w:rPr>
        <w:t>(conforme definição de controle prevista no artigo 116 da Lei das Sociedades por Ações, “</w:t>
      </w:r>
      <w:r w:rsidR="006C739F" w:rsidRPr="003F1746">
        <w:rPr>
          <w:rFonts w:ascii="Trebuchet MS" w:hAnsi="Trebuchet MS" w:cs="Tahoma"/>
          <w:iCs/>
          <w:u w:val="single"/>
        </w:rPr>
        <w:t>Controladoras</w:t>
      </w:r>
      <w:r w:rsidR="006C739F" w:rsidRPr="003F1746">
        <w:rPr>
          <w:rFonts w:ascii="Trebuchet MS" w:hAnsi="Trebuchet MS" w:cs="Tahoma"/>
          <w:iCs/>
        </w:rPr>
        <w:t>”)</w:t>
      </w:r>
      <w:r w:rsidR="006C739F" w:rsidRPr="003F6372">
        <w:rPr>
          <w:rFonts w:ascii="Trebuchet MS" w:hAnsi="Trebuchet MS"/>
        </w:rPr>
        <w:t>, suas Controladas e</w:t>
      </w:r>
      <w:r w:rsidR="00BB6932">
        <w:rPr>
          <w:rFonts w:ascii="Trebuchet MS" w:hAnsi="Trebuchet MS"/>
        </w:rPr>
        <w:t xml:space="preserve"> </w:t>
      </w:r>
      <w:r w:rsidR="006C739F" w:rsidRPr="003F6372">
        <w:rPr>
          <w:rFonts w:ascii="Trebuchet MS" w:hAnsi="Trebuchet MS"/>
        </w:rPr>
        <w:t>sociedades coligadas</w:t>
      </w:r>
      <w:r w:rsidR="003101B5">
        <w:rPr>
          <w:rFonts w:ascii="Trebuchet MS" w:hAnsi="Trebuchet MS"/>
        </w:rPr>
        <w:t xml:space="preserve"> e</w:t>
      </w:r>
      <w:r w:rsidR="006C739F" w:rsidRPr="003F6372">
        <w:rPr>
          <w:rFonts w:ascii="Trebuchet MS" w:hAnsi="Trebuchet MS"/>
        </w:rPr>
        <w:t>/ou</w:t>
      </w:r>
      <w:r w:rsidR="003101B5">
        <w:rPr>
          <w:rFonts w:ascii="Trebuchet MS" w:hAnsi="Trebuchet MS"/>
        </w:rPr>
        <w:t xml:space="preserve"> sob</w:t>
      </w:r>
      <w:r w:rsidR="006C739F" w:rsidRPr="003F6372">
        <w:rPr>
          <w:rFonts w:ascii="Trebuchet MS" w:hAnsi="Trebuchet MS"/>
        </w:rPr>
        <w:t xml:space="preserve"> controle</w:t>
      </w:r>
      <w:r w:rsidR="003101B5">
        <w:rPr>
          <w:rFonts w:ascii="Trebuchet MS" w:hAnsi="Trebuchet MS"/>
        </w:rPr>
        <w:t xml:space="preserve"> comum </w:t>
      </w:r>
      <w:r w:rsidR="006C739F">
        <w:rPr>
          <w:rFonts w:ascii="Trebuchet MS" w:hAnsi="Trebuchet MS"/>
        </w:rPr>
        <w:t>(“</w:t>
      </w:r>
      <w:r w:rsidR="006C739F" w:rsidRPr="00ED371B">
        <w:rPr>
          <w:rFonts w:ascii="Trebuchet MS" w:hAnsi="Trebuchet MS"/>
          <w:u w:val="single"/>
        </w:rPr>
        <w:t>Coligadas</w:t>
      </w:r>
      <w:r w:rsidR="006C739F">
        <w:rPr>
          <w:rFonts w:ascii="Trebuchet MS" w:hAnsi="Trebuchet MS"/>
        </w:rPr>
        <w:t>”)</w:t>
      </w:r>
      <w:r w:rsidRPr="00405DAF">
        <w:rPr>
          <w:rFonts w:ascii="Trebuchet MS" w:hAnsi="Trebuchet MS"/>
        </w:rPr>
        <w:t>, desta Escritura de Emissão;</w:t>
      </w:r>
    </w:p>
    <w:p w14:paraId="4450771B"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noProof/>
        </w:rPr>
      </w:pPr>
      <w:r w:rsidRPr="00405DAF">
        <w:rPr>
          <w:rFonts w:ascii="Trebuchet MS" w:hAnsi="Trebuchet MS"/>
          <w:noProof/>
        </w:rPr>
        <w:t>caso o</w:t>
      </w:r>
      <w:r w:rsidR="002E7313" w:rsidRPr="00405DAF">
        <w:rPr>
          <w:rFonts w:ascii="Trebuchet MS" w:hAnsi="Trebuchet MS"/>
          <w:noProof/>
        </w:rPr>
        <w:t>s</w:t>
      </w:r>
      <w:r w:rsidRPr="00405DAF">
        <w:rPr>
          <w:rFonts w:ascii="Trebuchet MS" w:hAnsi="Trebuchet MS"/>
          <w:noProof/>
        </w:rPr>
        <w:t xml:space="preserve"> </w:t>
      </w:r>
      <w:r w:rsidR="00A3795C" w:rsidRPr="00405DAF">
        <w:rPr>
          <w:rFonts w:ascii="Trebuchet MS" w:hAnsi="Trebuchet MS"/>
          <w:noProof/>
        </w:rPr>
        <w:t>Contratos de Garantia</w:t>
      </w:r>
      <w:r w:rsidRPr="00405DAF">
        <w:rPr>
          <w:rFonts w:ascii="Trebuchet MS" w:hAnsi="Trebuchet MS"/>
          <w:noProof/>
        </w:rPr>
        <w:t>, por qualquer motivo, venha</w:t>
      </w:r>
      <w:r w:rsidR="00A3795C" w:rsidRPr="00405DAF">
        <w:rPr>
          <w:rFonts w:ascii="Trebuchet MS" w:hAnsi="Trebuchet MS"/>
          <w:noProof/>
        </w:rPr>
        <w:t>m</w:t>
      </w:r>
      <w:r w:rsidRPr="00405DAF">
        <w:rPr>
          <w:rFonts w:ascii="Trebuchet MS" w:hAnsi="Trebuchet MS"/>
          <w:noProof/>
        </w:rPr>
        <w:t xml:space="preserve"> a deixar de ser válido</w:t>
      </w:r>
      <w:r w:rsidR="00A3795C" w:rsidRPr="00405DAF">
        <w:rPr>
          <w:rFonts w:ascii="Trebuchet MS" w:hAnsi="Trebuchet MS"/>
          <w:noProof/>
        </w:rPr>
        <w:t>s</w:t>
      </w:r>
      <w:r w:rsidRPr="00405DAF">
        <w:rPr>
          <w:rFonts w:ascii="Trebuchet MS" w:hAnsi="Trebuchet MS"/>
          <w:noProof/>
        </w:rPr>
        <w:t xml:space="preserve"> ou deixe</w:t>
      </w:r>
      <w:r w:rsidR="00A3795C" w:rsidRPr="00405DAF">
        <w:rPr>
          <w:rFonts w:ascii="Trebuchet MS" w:hAnsi="Trebuchet MS"/>
          <w:noProof/>
        </w:rPr>
        <w:t>m</w:t>
      </w:r>
      <w:r w:rsidRPr="00405DAF">
        <w:rPr>
          <w:rFonts w:ascii="Trebuchet MS" w:hAnsi="Trebuchet MS"/>
          <w:noProof/>
        </w:rPr>
        <w:t xml:space="preserve"> de ser oponíve</w:t>
      </w:r>
      <w:r w:rsidR="00A3795C" w:rsidRPr="00405DAF">
        <w:rPr>
          <w:rFonts w:ascii="Trebuchet MS" w:hAnsi="Trebuchet MS"/>
          <w:noProof/>
        </w:rPr>
        <w:t>is</w:t>
      </w:r>
      <w:r w:rsidRPr="00405DAF">
        <w:rPr>
          <w:rFonts w:ascii="Trebuchet MS" w:hAnsi="Trebuchet MS"/>
          <w:noProof/>
        </w:rPr>
        <w:t xml:space="preserve"> em relação </w:t>
      </w:r>
      <w:r w:rsidR="00DD2909" w:rsidRPr="00405DAF">
        <w:rPr>
          <w:rFonts w:ascii="Trebuchet MS" w:hAnsi="Trebuchet MS"/>
          <w:noProof/>
        </w:rPr>
        <w:t>à Emissora</w:t>
      </w:r>
      <w:r w:rsidRPr="003F6372">
        <w:rPr>
          <w:rFonts w:ascii="Trebuchet MS" w:hAnsi="Trebuchet MS"/>
          <w:noProof/>
        </w:rPr>
        <w:t>, ou, ainda</w:t>
      </w:r>
      <w:r w:rsidR="00F527BB" w:rsidRPr="003F6372">
        <w:rPr>
          <w:rFonts w:ascii="Trebuchet MS" w:hAnsi="Trebuchet MS"/>
          <w:noProof/>
        </w:rPr>
        <w:t>,</w:t>
      </w:r>
      <w:r w:rsidRPr="003F6372">
        <w:rPr>
          <w:rFonts w:ascii="Trebuchet MS" w:hAnsi="Trebuchet MS"/>
          <w:noProof/>
        </w:rPr>
        <w:t xml:space="preserve"> caso a Emissora </w:t>
      </w:r>
      <w:r w:rsidR="002E7313" w:rsidRPr="003F6372">
        <w:rPr>
          <w:rFonts w:ascii="Trebuchet MS" w:hAnsi="Trebuchet MS"/>
          <w:noProof/>
        </w:rPr>
        <w:t xml:space="preserve">e/ou </w:t>
      </w:r>
      <w:r w:rsidR="006C739F">
        <w:rPr>
          <w:rFonts w:ascii="Trebuchet MS" w:hAnsi="Trebuchet MS"/>
          <w:noProof/>
        </w:rPr>
        <w:t>suas Controladoras</w:t>
      </w:r>
      <w:r w:rsidR="006C739F">
        <w:rPr>
          <w:rFonts w:ascii="Trebuchet MS" w:hAnsi="Trebuchet MS"/>
        </w:rPr>
        <w:t>, Controladas e Coligadas</w:t>
      </w:r>
      <w:r w:rsidR="003F6372" w:rsidRPr="003F6372">
        <w:rPr>
          <w:rFonts w:ascii="Trebuchet MS" w:hAnsi="Trebuchet MS"/>
        </w:rPr>
        <w:t>,</w:t>
      </w:r>
      <w:r w:rsidR="003F6372">
        <w:rPr>
          <w:rFonts w:ascii="Trebuchet MS" w:hAnsi="Trebuchet MS"/>
        </w:rPr>
        <w:t xml:space="preserve"> </w:t>
      </w:r>
      <w:r w:rsidRPr="00405DAF">
        <w:rPr>
          <w:rFonts w:ascii="Trebuchet MS" w:hAnsi="Trebuchet MS"/>
          <w:noProof/>
        </w:rPr>
        <w:t>tente</w:t>
      </w:r>
      <w:r w:rsidR="002E7313" w:rsidRPr="00405DAF">
        <w:rPr>
          <w:rFonts w:ascii="Trebuchet MS" w:hAnsi="Trebuchet MS"/>
          <w:noProof/>
        </w:rPr>
        <w:t>m</w:t>
      </w:r>
      <w:r w:rsidRPr="00405DAF">
        <w:rPr>
          <w:rFonts w:ascii="Trebuchet MS" w:hAnsi="Trebuchet MS"/>
          <w:noProof/>
        </w:rPr>
        <w:t xml:space="preserve"> praticar ou </w:t>
      </w:r>
      <w:r w:rsidRPr="00405DAF">
        <w:rPr>
          <w:rFonts w:ascii="Trebuchet MS" w:hAnsi="Trebuchet MS"/>
        </w:rPr>
        <w:t>interpor</w:t>
      </w:r>
      <w:r w:rsidRPr="00405DAF">
        <w:rPr>
          <w:rFonts w:ascii="Trebuchet MS" w:hAnsi="Trebuchet MS"/>
          <w:noProof/>
        </w:rPr>
        <w:t>, ou pratique ou interponha, quaisquer atos ou medidas, judiciais ou extrajudiciais, que objetivem anular, questionar, revisar, cancelar, repudiar, suspender ou invalidar qualquer parte do</w:t>
      </w:r>
      <w:r w:rsidR="00A3795C" w:rsidRPr="00405DAF">
        <w:rPr>
          <w:rFonts w:ascii="Trebuchet MS" w:hAnsi="Trebuchet MS"/>
          <w:noProof/>
        </w:rPr>
        <w:t>s Contratos de Garantia</w:t>
      </w:r>
      <w:r w:rsidRPr="00405DAF">
        <w:rPr>
          <w:rFonts w:ascii="Trebuchet MS" w:hAnsi="Trebuchet MS"/>
          <w:noProof/>
        </w:rPr>
        <w:t>;</w:t>
      </w:r>
    </w:p>
    <w:p w14:paraId="5DF616FB"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rPr>
        <w:t xml:space="preserve">alteração do tipo societário da Emissora, </w:t>
      </w:r>
      <w:r w:rsidR="00DD2909" w:rsidRPr="00405DAF">
        <w:rPr>
          <w:rFonts w:ascii="Trebuchet MS" w:hAnsi="Trebuchet MS"/>
        </w:rPr>
        <w:t xml:space="preserve">incluindo, </w:t>
      </w:r>
      <w:r w:rsidRPr="00405DAF">
        <w:rPr>
          <w:rFonts w:ascii="Trebuchet MS" w:hAnsi="Trebuchet MS"/>
        </w:rPr>
        <w:t>mas não limitado à transformação da Emissora em sociedade limitada, nos termos dos artigos 220 a 222 da Lei das Sociedades por Ações;</w:t>
      </w:r>
      <w:r w:rsidR="00E86BF6" w:rsidRPr="00405DAF">
        <w:rPr>
          <w:rFonts w:ascii="Trebuchet MS" w:hAnsi="Trebuchet MS"/>
        </w:rPr>
        <w:t xml:space="preserve"> </w:t>
      </w:r>
    </w:p>
    <w:p w14:paraId="44DC82A9"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rPr>
        <w:t>transferência, promessa de transferência ou qualquer forma de cessão ou promessa de cessão a terceiros, pela Emissora, das obrigações assumidas nesta Escritura de Emissão e/ou do</w:t>
      </w:r>
      <w:r w:rsidR="00A3795C" w:rsidRPr="00405DAF">
        <w:rPr>
          <w:rFonts w:ascii="Trebuchet MS" w:hAnsi="Trebuchet MS"/>
        </w:rPr>
        <w:t>s</w:t>
      </w:r>
      <w:r w:rsidRPr="00405DAF">
        <w:rPr>
          <w:rFonts w:ascii="Trebuchet MS" w:hAnsi="Trebuchet MS"/>
        </w:rPr>
        <w:t xml:space="preserve"> </w:t>
      </w:r>
      <w:r w:rsidR="00A3795C" w:rsidRPr="00405DAF">
        <w:rPr>
          <w:rFonts w:ascii="Trebuchet MS" w:hAnsi="Trebuchet MS"/>
          <w:noProof/>
        </w:rPr>
        <w:t>Contratos de Garantia</w:t>
      </w:r>
      <w:r w:rsidRPr="00405DAF">
        <w:rPr>
          <w:rFonts w:ascii="Trebuchet MS" w:hAnsi="Trebuchet MS"/>
        </w:rPr>
        <w:t>;</w:t>
      </w:r>
    </w:p>
    <w:p w14:paraId="5A8D6150"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rPr>
        <w:t xml:space="preserve">se for verificada a invalidade, nulidade ou inexequibilidade desta Escritura de Emissão e/ou </w:t>
      </w:r>
      <w:r w:rsidR="00A3795C" w:rsidRPr="00405DAF">
        <w:rPr>
          <w:rFonts w:ascii="Trebuchet MS" w:hAnsi="Trebuchet MS"/>
        </w:rPr>
        <w:t xml:space="preserve">dos </w:t>
      </w:r>
      <w:r w:rsidR="00A3795C" w:rsidRPr="00405DAF">
        <w:rPr>
          <w:rFonts w:ascii="Trebuchet MS" w:hAnsi="Trebuchet MS"/>
          <w:noProof/>
        </w:rPr>
        <w:t>Contratos de Garantia</w:t>
      </w:r>
      <w:r w:rsidRPr="00405DAF">
        <w:rPr>
          <w:rFonts w:ascii="Trebuchet MS" w:hAnsi="Trebuchet MS"/>
        </w:rPr>
        <w:t xml:space="preserve"> (e/ou de qualquer de suas disposições); </w:t>
      </w:r>
    </w:p>
    <w:p w14:paraId="7CDB24AF" w14:textId="77777777" w:rsidR="00B97DF5" w:rsidRPr="00FE12AE" w:rsidRDefault="00B97DF5" w:rsidP="00361B86">
      <w:pPr>
        <w:widowControl/>
        <w:numPr>
          <w:ilvl w:val="0"/>
          <w:numId w:val="22"/>
        </w:numPr>
        <w:suppressAutoHyphens/>
        <w:autoSpaceDE/>
        <w:autoSpaceDN/>
        <w:adjustRightInd/>
        <w:spacing w:before="140" w:after="240" w:line="290" w:lineRule="auto"/>
        <w:ind w:left="1134" w:hanging="567"/>
        <w:textAlignment w:val="auto"/>
        <w:rPr>
          <w:rFonts w:ascii="Trebuchet MS" w:hAnsi="Trebuchet MS"/>
          <w:i/>
          <w:iCs/>
        </w:rPr>
      </w:pPr>
      <w:r w:rsidRPr="00FE12AE">
        <w:rPr>
          <w:rFonts w:ascii="Trebuchet MS" w:hAnsi="Trebuchet MS"/>
        </w:rPr>
        <w:t>redução do capital social da Emissora</w:t>
      </w:r>
      <w:r w:rsidR="00EB235E" w:rsidRPr="00FE12AE">
        <w:rPr>
          <w:rFonts w:ascii="Trebuchet MS" w:hAnsi="Trebuchet MS"/>
        </w:rPr>
        <w:t>, exceto se</w:t>
      </w:r>
      <w:r w:rsidR="00D51AE0" w:rsidRPr="00FE12AE">
        <w:rPr>
          <w:rFonts w:ascii="Trebuchet MS" w:hAnsi="Trebuchet MS"/>
        </w:rPr>
        <w:t>: (a)</w:t>
      </w:r>
      <w:r w:rsidR="00EB235E" w:rsidRPr="00FE12AE">
        <w:rPr>
          <w:rFonts w:ascii="Trebuchet MS" w:hAnsi="Trebuchet MS"/>
        </w:rPr>
        <w:t xml:space="preserve"> a operação tiver sido previamente aprovada por Debenturistas representando, no mínimo, </w:t>
      </w:r>
      <w:r w:rsidR="00B25B2B" w:rsidRPr="00FE12AE">
        <w:rPr>
          <w:rFonts w:ascii="Trebuchet MS" w:hAnsi="Trebuchet MS"/>
        </w:rPr>
        <w:t>75</w:t>
      </w:r>
      <w:r w:rsidR="00EB235E" w:rsidRPr="00FE12AE">
        <w:rPr>
          <w:rFonts w:ascii="Trebuchet MS" w:hAnsi="Trebuchet MS"/>
        </w:rPr>
        <w:t xml:space="preserve">% </w:t>
      </w:r>
      <w:r w:rsidR="00EB235E" w:rsidRPr="00FE12AE">
        <w:rPr>
          <w:rFonts w:ascii="Trebuchet MS" w:hAnsi="Trebuchet MS"/>
        </w:rPr>
        <w:lastRenderedPageBreak/>
        <w:t>(</w:t>
      </w:r>
      <w:r w:rsidR="00B25B2B" w:rsidRPr="00FE12AE">
        <w:rPr>
          <w:rFonts w:ascii="Trebuchet MS" w:hAnsi="Trebuchet MS"/>
        </w:rPr>
        <w:t>setenta e cinco</w:t>
      </w:r>
      <w:r w:rsidR="00EB235E" w:rsidRPr="00FE12AE">
        <w:rPr>
          <w:rFonts w:ascii="Trebuchet MS" w:hAnsi="Trebuchet MS"/>
        </w:rPr>
        <w:t xml:space="preserve"> por cento) das Debêntures em Circulação, em Assembleia Geral de Debenturistas</w:t>
      </w:r>
      <w:r w:rsidR="001C3537" w:rsidRPr="00FE12AE">
        <w:rPr>
          <w:rFonts w:ascii="Trebuchet MS" w:hAnsi="Trebuchet MS"/>
        </w:rPr>
        <w:t xml:space="preserve"> (conforme definida abaixo)</w:t>
      </w:r>
      <w:r w:rsidR="00EB235E" w:rsidRPr="00FE12AE">
        <w:rPr>
          <w:rFonts w:ascii="Trebuchet MS" w:hAnsi="Trebuchet MS"/>
        </w:rPr>
        <w:t xml:space="preserve"> convocada para esse fim</w:t>
      </w:r>
      <w:r w:rsidR="00D51AE0" w:rsidRPr="00FE12AE">
        <w:rPr>
          <w:rFonts w:ascii="Trebuchet MS" w:hAnsi="Trebuchet MS"/>
        </w:rPr>
        <w:t xml:space="preserve">, e (b) </w:t>
      </w:r>
      <w:r w:rsidR="001440EE" w:rsidRPr="00FE12AE">
        <w:rPr>
          <w:rFonts w:ascii="Trebuchet MS" w:hAnsi="Trebuchet MS"/>
        </w:rPr>
        <w:t>nos casos de</w:t>
      </w:r>
      <w:r w:rsidR="00D51AE0" w:rsidRPr="00FE12AE">
        <w:rPr>
          <w:rFonts w:ascii="Trebuchet MS" w:hAnsi="Trebuchet MS"/>
        </w:rPr>
        <w:t xml:space="preserve"> operação de redução de capital com o objetivo de absorver prejuízos, nos termos do artigo 173 da Lei </w:t>
      </w:r>
      <w:r w:rsidR="00252C30" w:rsidRPr="00FE12AE">
        <w:rPr>
          <w:rFonts w:ascii="Trebuchet MS" w:hAnsi="Trebuchet MS"/>
        </w:rPr>
        <w:t>das</w:t>
      </w:r>
      <w:r w:rsidR="00D51AE0" w:rsidRPr="00FE12AE">
        <w:rPr>
          <w:rFonts w:ascii="Trebuchet MS" w:hAnsi="Trebuchet MS"/>
        </w:rPr>
        <w:t xml:space="preserve"> Sociedade</w:t>
      </w:r>
      <w:r w:rsidR="00252C30" w:rsidRPr="00FE12AE">
        <w:rPr>
          <w:rFonts w:ascii="Trebuchet MS" w:hAnsi="Trebuchet MS"/>
        </w:rPr>
        <w:t>s</w:t>
      </w:r>
      <w:r w:rsidR="00D51AE0" w:rsidRPr="00FE12AE">
        <w:rPr>
          <w:rFonts w:ascii="Trebuchet MS" w:hAnsi="Trebuchet MS"/>
        </w:rPr>
        <w:t xml:space="preserve"> </w:t>
      </w:r>
      <w:r w:rsidR="00252C30" w:rsidRPr="00FE12AE">
        <w:rPr>
          <w:rFonts w:ascii="Trebuchet MS" w:hAnsi="Trebuchet MS"/>
        </w:rPr>
        <w:t>p</w:t>
      </w:r>
      <w:r w:rsidR="00D51AE0" w:rsidRPr="00FE12AE">
        <w:rPr>
          <w:rFonts w:ascii="Trebuchet MS" w:hAnsi="Trebuchet MS"/>
        </w:rPr>
        <w:t>or Ações</w:t>
      </w:r>
      <w:r w:rsidR="00FB173F" w:rsidRPr="00FE12AE">
        <w:rPr>
          <w:rFonts w:ascii="Trebuchet MS" w:hAnsi="Trebuchet MS"/>
        </w:rPr>
        <w:t>.</w:t>
      </w:r>
      <w:r w:rsidR="00F06679" w:rsidRPr="00FE12AE">
        <w:rPr>
          <w:rFonts w:ascii="Trebuchet MS" w:hAnsi="Trebuchet MS"/>
        </w:rPr>
        <w:t xml:space="preserve"> </w:t>
      </w:r>
    </w:p>
    <w:p w14:paraId="7E1B399E" w14:textId="77777777" w:rsidR="007D4638" w:rsidRPr="00FB6D80" w:rsidRDefault="007D4638" w:rsidP="00542CE7">
      <w:pPr>
        <w:widowControl/>
        <w:numPr>
          <w:ilvl w:val="0"/>
          <w:numId w:val="22"/>
        </w:numPr>
        <w:suppressAutoHyphens/>
        <w:autoSpaceDE/>
        <w:autoSpaceDN/>
        <w:adjustRightInd/>
        <w:spacing w:after="140" w:line="290" w:lineRule="auto"/>
        <w:textAlignment w:val="auto"/>
        <w:rPr>
          <w:rFonts w:ascii="Trebuchet MS" w:hAnsi="Trebuchet MS"/>
        </w:rPr>
      </w:pPr>
      <w:r w:rsidRPr="00FB6D80">
        <w:rPr>
          <w:rFonts w:ascii="Trebuchet MS" w:hAnsi="Trebuchet MS"/>
        </w:rPr>
        <w:t>violação pela</w:t>
      </w:r>
      <w:r w:rsidR="00542CE7">
        <w:rPr>
          <w:rFonts w:ascii="Trebuchet MS" w:hAnsi="Trebuchet MS"/>
        </w:rPr>
        <w:t>: (a)</w:t>
      </w:r>
      <w:r w:rsidRPr="00FB6D80">
        <w:rPr>
          <w:rFonts w:ascii="Trebuchet MS" w:hAnsi="Trebuchet MS"/>
        </w:rPr>
        <w:t xml:space="preserve"> Emissora e/</w:t>
      </w:r>
      <w:r w:rsidRPr="002A2617">
        <w:rPr>
          <w:rFonts w:ascii="Trebuchet MS" w:hAnsi="Trebuchet MS"/>
        </w:rPr>
        <w:t xml:space="preserve">ou por suas Controladas, Controladoras, Coligadas, </w:t>
      </w:r>
      <w:r w:rsidR="00542CE7" w:rsidRPr="002A2617">
        <w:rPr>
          <w:rFonts w:ascii="Trebuchet MS" w:hAnsi="Trebuchet MS"/>
        </w:rPr>
        <w:t xml:space="preserve">ou (b) </w:t>
      </w:r>
      <w:r w:rsidRPr="002A2617">
        <w:rPr>
          <w:rFonts w:ascii="Trebuchet MS" w:hAnsi="Trebuchet MS"/>
        </w:rPr>
        <w:t>seus funcionários, conselheiros e/ou diretores</w:t>
      </w:r>
      <w:r w:rsidR="00542CE7" w:rsidRPr="002A2617">
        <w:rPr>
          <w:rFonts w:ascii="Trebuchet MS" w:hAnsi="Trebuchet MS"/>
        </w:rPr>
        <w:t xml:space="preserve">, estes </w:t>
      </w:r>
      <w:r w:rsidR="00A82E89" w:rsidRPr="002A2617">
        <w:rPr>
          <w:rFonts w:ascii="Trebuchet MS" w:hAnsi="Trebuchet MS"/>
        </w:rPr>
        <w:t>em situações em que atuem</w:t>
      </w:r>
      <w:r w:rsidR="00542CE7" w:rsidRPr="002A2617">
        <w:rPr>
          <w:rFonts w:ascii="Trebuchet MS" w:hAnsi="Trebuchet MS"/>
        </w:rPr>
        <w:t xml:space="preserve"> em nome e em benefício da Emissora ou de suas Controladas, bem como</w:t>
      </w:r>
      <w:r w:rsidR="002A2617">
        <w:rPr>
          <w:rFonts w:ascii="Trebuchet MS" w:hAnsi="Trebuchet MS"/>
        </w:rPr>
        <w:t xml:space="preserve"> </w:t>
      </w:r>
      <w:r w:rsidRPr="002A2617">
        <w:rPr>
          <w:rFonts w:ascii="Trebuchet MS" w:hAnsi="Trebuchet MS"/>
        </w:rPr>
        <w:t>ocorrência de investigação, inquérito ou procedimento administrativo ou judicial instaurado contra tais pessoas envolvendo qualquer lei ou regulamento contra prática de corrupção ou atos lesivos à administração pública,</w:t>
      </w:r>
      <w:r w:rsidRPr="00FB6D80">
        <w:rPr>
          <w:rFonts w:ascii="Trebuchet MS" w:hAnsi="Trebuchet MS"/>
        </w:rPr>
        <w:t xml:space="preserve"> incluindo, mas sem limitação, o previsto nas “</w:t>
      </w:r>
      <w:r w:rsidRPr="00C54B63">
        <w:rPr>
          <w:rFonts w:ascii="Trebuchet MS" w:hAnsi="Trebuchet MS"/>
          <w:u w:val="single"/>
        </w:rPr>
        <w:t>Leis Anticorrupção</w:t>
      </w:r>
      <w:r w:rsidRPr="00FB6D80">
        <w:rPr>
          <w:rFonts w:ascii="Trebuchet MS" w:hAnsi="Trebuchet MS"/>
        </w:rPr>
        <w:t xml:space="preserve">”, aqui </w:t>
      </w:r>
      <w:r w:rsidRPr="002A2617">
        <w:rPr>
          <w:rFonts w:ascii="Trebuchet MS" w:hAnsi="Trebuchet MS"/>
        </w:rPr>
        <w:t>denominadas o conjunto de normas anticorrupção, incluindo a Lei nº 12.846, de 1º de agosto de 2013 conforme alterada, o Decreto nº 8.420, de 18 de março de 2015 (lei anticorrupção), a Lei nº 9.613, de 3 de março de 1998 (lavagem de dinheiro) e a Lei nº 13.260, de 16 de março de 2016 (lei antiterrorismo), conforme alteradas, e desde que aplicáveis</w:t>
      </w:r>
      <w:r w:rsidR="00AD0A12" w:rsidRPr="002A2617">
        <w:rPr>
          <w:rFonts w:ascii="Trebuchet MS" w:hAnsi="Trebuchet MS"/>
        </w:rPr>
        <w:t>,</w:t>
      </w:r>
      <w:r w:rsidRPr="002A2617">
        <w:rPr>
          <w:rFonts w:ascii="Trebuchet MS" w:hAnsi="Trebuchet MS"/>
        </w:rPr>
        <w:t xml:space="preserve"> a U.S Foreign Corrupt Practices Act of 1977 (FCPA) e o UK Bribery Act of 2010, conforme aplicável (“</w:t>
      </w:r>
      <w:r w:rsidRPr="002A2617">
        <w:rPr>
          <w:rFonts w:ascii="Trebuchet MS" w:hAnsi="Trebuchet MS"/>
          <w:u w:val="single"/>
        </w:rPr>
        <w:t>Leis Anticorrupção</w:t>
      </w:r>
      <w:r w:rsidRPr="002A2617">
        <w:rPr>
          <w:rFonts w:ascii="Trebuchet MS" w:hAnsi="Trebuchet MS"/>
        </w:rPr>
        <w:t>”);</w:t>
      </w:r>
      <w:r w:rsidR="009D597F" w:rsidRPr="002A2617">
        <w:rPr>
          <w:rFonts w:ascii="Trebuchet MS" w:hAnsi="Trebuchet MS"/>
        </w:rPr>
        <w:t xml:space="preserve"> e</w:t>
      </w:r>
      <w:r w:rsidR="00F06679" w:rsidRPr="002A2617">
        <w:rPr>
          <w:rFonts w:ascii="Trebuchet MS" w:hAnsi="Trebuchet MS"/>
        </w:rPr>
        <w:t xml:space="preserve"> </w:t>
      </w:r>
    </w:p>
    <w:p w14:paraId="757E5FE7" w14:textId="77777777" w:rsidR="007D4638" w:rsidRPr="007D4638" w:rsidRDefault="007D4638" w:rsidP="007D4638">
      <w:pPr>
        <w:widowControl/>
        <w:numPr>
          <w:ilvl w:val="0"/>
          <w:numId w:val="22"/>
        </w:numPr>
        <w:suppressAutoHyphens/>
        <w:autoSpaceDE/>
        <w:autoSpaceDN/>
        <w:adjustRightInd/>
        <w:spacing w:after="140" w:line="290" w:lineRule="auto"/>
        <w:textAlignment w:val="auto"/>
        <w:rPr>
          <w:rFonts w:ascii="Trebuchet MS" w:hAnsi="Trebuchet MS"/>
          <w:noProof/>
        </w:rPr>
      </w:pPr>
      <w:r w:rsidRPr="00FB6D80">
        <w:rPr>
          <w:rFonts w:ascii="Trebuchet MS" w:hAnsi="Trebuchet MS"/>
          <w:noProof/>
        </w:rPr>
        <w:t>atuação em desconformidade com as normas, leis, regras e regulamentos que lhes são aplicáveis que versam sobre atos de corrupção, suborno ou atos lesivos à administração pública, incluindo, sem limitação, as Leis Anticorrupção, e/ou inclusão da Emissora no Cadastro Nacional de Empresas Inidôneas e Suspensas – CEIS ou no Cadastro Nacional de Empresas Punidas – CNEP</w:t>
      </w:r>
      <w:r w:rsidR="009D597F">
        <w:rPr>
          <w:rFonts w:ascii="Trebuchet MS" w:hAnsi="Trebuchet MS"/>
          <w:noProof/>
        </w:rPr>
        <w:t>.</w:t>
      </w:r>
    </w:p>
    <w:p w14:paraId="0C32045A" w14:textId="77777777" w:rsidR="00B97DF5" w:rsidRDefault="00B97DF5" w:rsidP="00B638AA">
      <w:pPr>
        <w:pStyle w:val="Level2"/>
        <w:numPr>
          <w:ilvl w:val="2"/>
          <w:numId w:val="4"/>
        </w:numPr>
        <w:tabs>
          <w:tab w:val="left" w:pos="1276"/>
        </w:tabs>
        <w:rPr>
          <w:rFonts w:ascii="Trebuchet MS" w:hAnsi="Trebuchet MS"/>
          <w:noProof/>
          <w:sz w:val="24"/>
          <w:szCs w:val="24"/>
        </w:rPr>
      </w:pPr>
      <w:bookmarkStart w:id="126" w:name="_Ref398888998"/>
      <w:r w:rsidRPr="00405DAF">
        <w:rPr>
          <w:rFonts w:ascii="Trebuchet MS" w:hAnsi="Trebuchet MS"/>
          <w:sz w:val="24"/>
          <w:szCs w:val="24"/>
        </w:rPr>
        <w:t xml:space="preserve">Constituem Eventos de Vencimento Antecipado não automático que podem acarretar o vencimento das obrigações decorrentes das Debêntures, aplicando-se o disposto na Cláusula </w:t>
      </w:r>
      <w:r w:rsidR="0034380F">
        <w:rPr>
          <w:rFonts w:ascii="Trebuchet MS" w:hAnsi="Trebuchet MS"/>
          <w:sz w:val="24"/>
          <w:szCs w:val="24"/>
        </w:rPr>
        <w:t>6.4</w:t>
      </w:r>
      <w:r w:rsidR="00060724" w:rsidRPr="00405DAF">
        <w:rPr>
          <w:rFonts w:ascii="Trebuchet MS" w:hAnsi="Trebuchet MS"/>
          <w:sz w:val="24"/>
          <w:szCs w:val="24"/>
        </w:rPr>
        <w:t xml:space="preserve"> </w:t>
      </w:r>
      <w:r w:rsidRPr="00405DAF">
        <w:rPr>
          <w:rFonts w:ascii="Trebuchet MS" w:hAnsi="Trebuchet MS"/>
          <w:sz w:val="24"/>
          <w:szCs w:val="24"/>
        </w:rPr>
        <w:t>abaixo, quaisquer dos seguintes eventos:</w:t>
      </w:r>
      <w:bookmarkEnd w:id="126"/>
      <w:r w:rsidRPr="00405DAF">
        <w:rPr>
          <w:rFonts w:ascii="Trebuchet MS" w:hAnsi="Trebuchet MS"/>
          <w:sz w:val="24"/>
          <w:szCs w:val="24"/>
        </w:rPr>
        <w:t xml:space="preserve"> </w:t>
      </w:r>
    </w:p>
    <w:p w14:paraId="75DDA5AB" w14:textId="77777777" w:rsidR="00B97DF5" w:rsidRPr="00405DAF" w:rsidRDefault="00B97DF5" w:rsidP="00B638AA">
      <w:pPr>
        <w:widowControl/>
        <w:numPr>
          <w:ilvl w:val="0"/>
          <w:numId w:val="18"/>
        </w:numPr>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noProof/>
        </w:rPr>
        <w:t xml:space="preserve">descumprimento, pela Emissora, de qualquer obrigação não pecuniária prevista nesta </w:t>
      </w:r>
      <w:r w:rsidRPr="00B25B2B">
        <w:rPr>
          <w:rFonts w:ascii="Trebuchet MS" w:hAnsi="Trebuchet MS"/>
          <w:noProof/>
        </w:rPr>
        <w:t>Escritura de Emissão e/ou no</w:t>
      </w:r>
      <w:r w:rsidR="00DF16BA" w:rsidRPr="00B25B2B">
        <w:rPr>
          <w:rFonts w:ascii="Trebuchet MS" w:hAnsi="Trebuchet MS"/>
          <w:noProof/>
        </w:rPr>
        <w:t>s</w:t>
      </w:r>
      <w:r w:rsidRPr="00B25B2B">
        <w:rPr>
          <w:rFonts w:ascii="Trebuchet MS" w:hAnsi="Trebuchet MS"/>
          <w:noProof/>
        </w:rPr>
        <w:t xml:space="preserve"> </w:t>
      </w:r>
      <w:r w:rsidR="00DF16BA" w:rsidRPr="00B25B2B">
        <w:rPr>
          <w:rFonts w:ascii="Trebuchet MS" w:hAnsi="Trebuchet MS"/>
          <w:noProof/>
        </w:rPr>
        <w:t>Contratos de Garantia</w:t>
      </w:r>
      <w:r w:rsidRPr="00B25B2B">
        <w:rPr>
          <w:rFonts w:ascii="Trebuchet MS" w:hAnsi="Trebuchet MS"/>
          <w:noProof/>
        </w:rPr>
        <w:t>, não sanada em até</w:t>
      </w:r>
      <w:r w:rsidR="00B53E59" w:rsidRPr="00B25B2B">
        <w:rPr>
          <w:rFonts w:ascii="Trebuchet MS" w:hAnsi="Trebuchet MS"/>
          <w:noProof/>
        </w:rPr>
        <w:t xml:space="preserve"> </w:t>
      </w:r>
      <w:r w:rsidR="004B0080" w:rsidRPr="00BC0FF4">
        <w:rPr>
          <w:rFonts w:ascii="Trebuchet MS" w:hAnsi="Trebuchet MS"/>
        </w:rPr>
        <w:t>20 (vinte</w:t>
      </w:r>
      <w:r w:rsidR="004B0080" w:rsidRPr="00B25B2B">
        <w:rPr>
          <w:rFonts w:ascii="Trebuchet MS" w:hAnsi="Trebuchet MS"/>
          <w:noProof/>
        </w:rPr>
        <w:t>)</w:t>
      </w:r>
      <w:r w:rsidRPr="00B25B2B">
        <w:rPr>
          <w:rFonts w:ascii="Trebuchet MS" w:hAnsi="Trebuchet MS"/>
          <w:noProof/>
        </w:rPr>
        <w:t xml:space="preserve"> dias </w:t>
      </w:r>
      <w:r w:rsidR="00252C30">
        <w:rPr>
          <w:rFonts w:ascii="Trebuchet MS" w:hAnsi="Trebuchet MS"/>
          <w:noProof/>
        </w:rPr>
        <w:t xml:space="preserve">corridos </w:t>
      </w:r>
      <w:r w:rsidRPr="00B25B2B">
        <w:rPr>
          <w:rFonts w:ascii="Trebuchet MS" w:hAnsi="Trebuchet MS"/>
          <w:noProof/>
        </w:rPr>
        <w:t xml:space="preserve">contados da </w:t>
      </w:r>
      <w:r w:rsidRPr="00B25B2B">
        <w:rPr>
          <w:rFonts w:ascii="Trebuchet MS" w:hAnsi="Trebuchet MS"/>
        </w:rPr>
        <w:t>data em que a Emissora tomar conhecimento do descumprimento</w:t>
      </w:r>
      <w:r w:rsidRPr="00B25B2B">
        <w:rPr>
          <w:rFonts w:ascii="Trebuchet MS" w:hAnsi="Trebuchet MS"/>
          <w:noProof/>
        </w:rPr>
        <w:t>, exceto se outro prazo houver sido estabelecido nos termos desta</w:t>
      </w:r>
      <w:r w:rsidRPr="00405DAF">
        <w:rPr>
          <w:rFonts w:ascii="Trebuchet MS" w:hAnsi="Trebuchet MS"/>
          <w:noProof/>
        </w:rPr>
        <w:t xml:space="preserve"> Escritura de Emissão e/ou no</w:t>
      </w:r>
      <w:r w:rsidR="00DF16BA" w:rsidRPr="00405DAF">
        <w:rPr>
          <w:rFonts w:ascii="Trebuchet MS" w:hAnsi="Trebuchet MS"/>
          <w:noProof/>
        </w:rPr>
        <w:t>s</w:t>
      </w:r>
      <w:r w:rsidRPr="00405DAF">
        <w:rPr>
          <w:rFonts w:ascii="Trebuchet MS" w:hAnsi="Trebuchet MS"/>
          <w:noProof/>
        </w:rPr>
        <w:t xml:space="preserve"> </w:t>
      </w:r>
      <w:r w:rsidR="00DF16BA" w:rsidRPr="00405DAF">
        <w:rPr>
          <w:rFonts w:ascii="Trebuchet MS" w:hAnsi="Trebuchet MS"/>
          <w:noProof/>
        </w:rPr>
        <w:t>Contratos de Garantia</w:t>
      </w:r>
      <w:r w:rsidRPr="00405DAF">
        <w:rPr>
          <w:rFonts w:ascii="Trebuchet MS" w:hAnsi="Trebuchet MS"/>
          <w:noProof/>
        </w:rPr>
        <w:t>, observado que tais prazos nunca serão cumulativos</w:t>
      </w:r>
      <w:r w:rsidRPr="00405DAF">
        <w:rPr>
          <w:rFonts w:ascii="Trebuchet MS" w:hAnsi="Trebuchet MS"/>
        </w:rPr>
        <w:t xml:space="preserve">; </w:t>
      </w:r>
    </w:p>
    <w:p w14:paraId="53297B12" w14:textId="77777777" w:rsidR="00B97DF5" w:rsidRPr="00405DAF"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noProof/>
        </w:rPr>
        <w:lastRenderedPageBreak/>
        <w:t>descumprimento, pela Emissora</w:t>
      </w:r>
      <w:r w:rsidR="00DF16BA" w:rsidRPr="00405DAF">
        <w:rPr>
          <w:rFonts w:ascii="Trebuchet MS" w:hAnsi="Trebuchet MS"/>
          <w:noProof/>
        </w:rPr>
        <w:t>,</w:t>
      </w:r>
      <w:r w:rsidRPr="00405DAF">
        <w:rPr>
          <w:rFonts w:ascii="Trebuchet MS" w:hAnsi="Trebuchet MS"/>
          <w:noProof/>
        </w:rPr>
        <w:t xml:space="preserve"> de qualquer obrigação pecuniária aos </w:t>
      </w:r>
      <w:r w:rsidRPr="00B25B2B">
        <w:rPr>
          <w:rFonts w:ascii="Trebuchet MS" w:hAnsi="Trebuchet MS"/>
          <w:noProof/>
        </w:rPr>
        <w:t>Debenturistas prevista no</w:t>
      </w:r>
      <w:r w:rsidR="00DF16BA" w:rsidRPr="00B25B2B">
        <w:rPr>
          <w:rFonts w:ascii="Trebuchet MS" w:hAnsi="Trebuchet MS"/>
          <w:noProof/>
        </w:rPr>
        <w:t>s</w:t>
      </w:r>
      <w:r w:rsidRPr="00B25B2B">
        <w:rPr>
          <w:rFonts w:ascii="Trebuchet MS" w:hAnsi="Trebuchet MS"/>
          <w:noProof/>
        </w:rPr>
        <w:t xml:space="preserve"> </w:t>
      </w:r>
      <w:r w:rsidR="00DF16BA" w:rsidRPr="00B25B2B">
        <w:rPr>
          <w:rFonts w:ascii="Trebuchet MS" w:hAnsi="Trebuchet MS"/>
          <w:noProof/>
        </w:rPr>
        <w:t>Contratos de Garantia</w:t>
      </w:r>
      <w:r w:rsidRPr="00B25B2B">
        <w:rPr>
          <w:rFonts w:ascii="Trebuchet MS" w:hAnsi="Trebuchet MS"/>
          <w:noProof/>
        </w:rPr>
        <w:t xml:space="preserve"> não sanad</w:t>
      </w:r>
      <w:r w:rsidR="00DF16BA" w:rsidRPr="00B25B2B">
        <w:rPr>
          <w:rFonts w:ascii="Trebuchet MS" w:hAnsi="Trebuchet MS"/>
          <w:noProof/>
        </w:rPr>
        <w:t>a</w:t>
      </w:r>
      <w:r w:rsidRPr="00B25B2B">
        <w:rPr>
          <w:rFonts w:ascii="Trebuchet MS" w:hAnsi="Trebuchet MS"/>
          <w:noProof/>
        </w:rPr>
        <w:t xml:space="preserve"> no prazo de </w:t>
      </w:r>
      <w:r w:rsidR="00B25B2B" w:rsidRPr="00B25B2B">
        <w:rPr>
          <w:rFonts w:ascii="Trebuchet MS" w:hAnsi="Trebuchet MS"/>
          <w:noProof/>
        </w:rPr>
        <w:t>2 (dois</w:t>
      </w:r>
      <w:r w:rsidR="00B53E59" w:rsidRPr="00BC0FF4">
        <w:rPr>
          <w:rFonts w:ascii="Trebuchet MS" w:hAnsi="Trebuchet MS"/>
        </w:rPr>
        <w:t>)</w:t>
      </w:r>
      <w:r w:rsidR="0097227F" w:rsidRPr="00BC0FF4">
        <w:rPr>
          <w:rFonts w:ascii="Trebuchet MS" w:hAnsi="Trebuchet MS"/>
        </w:rPr>
        <w:t xml:space="preserve"> </w:t>
      </w:r>
      <w:r w:rsidR="008A372D" w:rsidRPr="00BC0FF4">
        <w:rPr>
          <w:rFonts w:ascii="Trebuchet MS" w:hAnsi="Trebuchet MS"/>
        </w:rPr>
        <w:t>Dias Úteis</w:t>
      </w:r>
      <w:r w:rsidR="008A372D" w:rsidRPr="00B25B2B">
        <w:rPr>
          <w:rFonts w:ascii="Trebuchet MS" w:hAnsi="Trebuchet MS"/>
          <w:noProof/>
        </w:rPr>
        <w:t xml:space="preserve"> </w:t>
      </w:r>
      <w:r w:rsidRPr="00B25B2B">
        <w:rPr>
          <w:rFonts w:ascii="Trebuchet MS" w:hAnsi="Trebuchet MS"/>
          <w:noProof/>
        </w:rPr>
        <w:t>contado</w:t>
      </w:r>
      <w:r w:rsidRPr="00405DAF">
        <w:rPr>
          <w:rFonts w:ascii="Trebuchet MS" w:hAnsi="Trebuchet MS"/>
          <w:noProof/>
        </w:rPr>
        <w:t xml:space="preserve"> da respectiva data de pagamento;</w:t>
      </w:r>
      <w:r w:rsidR="00B055A4">
        <w:rPr>
          <w:rFonts w:ascii="Trebuchet MS" w:hAnsi="Trebuchet MS"/>
          <w:noProof/>
        </w:rPr>
        <w:t xml:space="preserve"> </w:t>
      </w:r>
    </w:p>
    <w:p w14:paraId="79633561" w14:textId="77777777" w:rsidR="00955913" w:rsidRPr="007D4638" w:rsidRDefault="00955913" w:rsidP="00955913">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i/>
        </w:rPr>
      </w:pPr>
      <w:r w:rsidRPr="007D4638">
        <w:rPr>
          <w:rFonts w:ascii="Trebuchet MS" w:hAnsi="Trebuchet MS"/>
        </w:rPr>
        <w:t xml:space="preserve">cisão, fusão, incorporação ou incorporação de ações da Emissora e/ou qualquer sociedade controlada, direta ou indiretamente, pela Emissora, salvo se tal alteração societária (i) não resultar em troca das Controladoras da Emissora, ou </w:t>
      </w:r>
      <w:r w:rsidRPr="002834B7">
        <w:rPr>
          <w:rFonts w:ascii="Trebuchet MS" w:hAnsi="Trebuchet MS"/>
        </w:rPr>
        <w:t xml:space="preserve">(ii) não resulte em diluição das participações societárias dos atuais acionistas da Emissora em mais que 20% (vinte por cento), ou (iii) se tratar de incorporação em que </w:t>
      </w:r>
      <w:r w:rsidRPr="00BB04B8">
        <w:rPr>
          <w:rFonts w:ascii="Trebuchet MS" w:hAnsi="Trebuchet MS"/>
        </w:rPr>
        <w:t xml:space="preserve">(a) </w:t>
      </w:r>
      <w:r w:rsidR="00477559" w:rsidRPr="00BB04B8">
        <w:rPr>
          <w:rFonts w:ascii="Trebuchet MS" w:hAnsi="Trebuchet MS"/>
        </w:rPr>
        <w:t>a Emissora incorpore a Garantidora</w:t>
      </w:r>
      <w:r w:rsidR="00684000" w:rsidRPr="002834B7">
        <w:rPr>
          <w:rFonts w:ascii="Trebuchet MS" w:hAnsi="Trebuchet MS"/>
        </w:rPr>
        <w:t xml:space="preserve"> </w:t>
      </w:r>
      <w:r w:rsidRPr="002834B7">
        <w:rPr>
          <w:rFonts w:ascii="Trebuchet MS" w:hAnsi="Trebuchet MS"/>
        </w:rPr>
        <w:t>e (b) não cause descumprimento dos Índices Financeiros (conforme abaixo definidos), ou (iv) for prev</w:t>
      </w:r>
      <w:r w:rsidRPr="007D4638">
        <w:rPr>
          <w:rFonts w:ascii="Trebuchet MS" w:hAnsi="Trebuchet MS"/>
        </w:rPr>
        <w:t>iamente aprovada por Debenturistas repr</w:t>
      </w:r>
      <w:r w:rsidR="00252C30" w:rsidRPr="007D4638">
        <w:rPr>
          <w:rFonts w:ascii="Trebuchet MS" w:hAnsi="Trebuchet MS"/>
        </w:rPr>
        <w:t xml:space="preserve">esentando, no mínimo, </w:t>
      </w:r>
      <w:r w:rsidRPr="007D4638">
        <w:rPr>
          <w:rFonts w:ascii="Trebuchet MS" w:hAnsi="Trebuchet MS"/>
        </w:rPr>
        <w:t xml:space="preserve">75% (setenta e cinco por cento) das Debêntures em Circulação, em Assembleia Geral de Debenturistas convocada para esse fim; ou (v) se for garantido o direito de resgate aos Debenturistas que não concordarem com referida cisão, fusão ou incorporação, nos termos do artigo 231, parágrafo 1º, da Lei das Sociedades por Ações;  </w:t>
      </w:r>
    </w:p>
    <w:p w14:paraId="6E03D441" w14:textId="77777777" w:rsidR="00B97DF5" w:rsidRPr="00BC0FF4"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B25B2B">
        <w:rPr>
          <w:rFonts w:ascii="Trebuchet MS" w:hAnsi="Trebuchet MS"/>
        </w:rPr>
        <w:t>não cumprimento de qualquer decisão ou sentença judicial, arbitral e/ou administrativa de execução imediata contra a Emissora</w:t>
      </w:r>
      <w:r w:rsidR="009271CA">
        <w:rPr>
          <w:rFonts w:ascii="Trebuchet MS" w:hAnsi="Trebuchet MS"/>
        </w:rPr>
        <w:t xml:space="preserve"> e/ou suas Controladas</w:t>
      </w:r>
      <w:r w:rsidRPr="00B25B2B">
        <w:rPr>
          <w:rFonts w:ascii="Trebuchet MS" w:hAnsi="Trebuchet MS"/>
        </w:rPr>
        <w:t>,</w:t>
      </w:r>
      <w:r w:rsidR="00B53E59" w:rsidRPr="00B25B2B">
        <w:rPr>
          <w:rFonts w:ascii="Trebuchet MS" w:hAnsi="Trebuchet MS"/>
        </w:rPr>
        <w:t xml:space="preserve"> que não caiba qualquer recurso ou ação judicial da emissora para reversão ou suspensão do débito,</w:t>
      </w:r>
      <w:r w:rsidRPr="00B25B2B">
        <w:rPr>
          <w:rFonts w:ascii="Trebuchet MS" w:hAnsi="Trebuchet MS"/>
        </w:rPr>
        <w:t xml:space="preserve"> em valor individual ou agregado, igual ou superior a </w:t>
      </w:r>
      <w:r w:rsidR="00252C30" w:rsidRPr="00BC0FF4">
        <w:rPr>
          <w:rFonts w:ascii="Trebuchet MS" w:hAnsi="Trebuchet MS"/>
        </w:rPr>
        <w:t>R$</w:t>
      </w:r>
      <w:r w:rsidR="00B25B2B" w:rsidRPr="00B25B2B">
        <w:rPr>
          <w:rFonts w:ascii="Trebuchet MS" w:hAnsi="Trebuchet MS"/>
        </w:rPr>
        <w:t>7</w:t>
      </w:r>
      <w:r w:rsidR="00B53E59" w:rsidRPr="00BC0FF4">
        <w:rPr>
          <w:rFonts w:ascii="Trebuchet MS" w:hAnsi="Trebuchet MS"/>
        </w:rPr>
        <w:t>.000.000,00 (</w:t>
      </w:r>
      <w:r w:rsidR="00B25B2B" w:rsidRPr="00B25B2B">
        <w:rPr>
          <w:rFonts w:ascii="Trebuchet MS" w:hAnsi="Trebuchet MS"/>
        </w:rPr>
        <w:t>sete</w:t>
      </w:r>
      <w:r w:rsidR="00B25B2B" w:rsidRPr="00BC0FF4">
        <w:rPr>
          <w:rFonts w:ascii="Trebuchet MS" w:hAnsi="Trebuchet MS"/>
        </w:rPr>
        <w:t xml:space="preserve"> </w:t>
      </w:r>
      <w:r w:rsidR="00B53E59" w:rsidRPr="00BC0FF4">
        <w:rPr>
          <w:rFonts w:ascii="Trebuchet MS" w:hAnsi="Trebuchet MS"/>
        </w:rPr>
        <w:t xml:space="preserve">milhões de reais) </w:t>
      </w:r>
      <w:r w:rsidRPr="00B25B2B">
        <w:rPr>
          <w:rFonts w:ascii="Trebuchet MS" w:hAnsi="Trebuchet MS"/>
        </w:rPr>
        <w:t>ou seu equivalente em outra moeda;</w:t>
      </w:r>
      <w:r w:rsidR="008A372D" w:rsidRPr="00B25B2B">
        <w:rPr>
          <w:rFonts w:ascii="Trebuchet MS" w:hAnsi="Trebuchet MS"/>
        </w:rPr>
        <w:t xml:space="preserve"> </w:t>
      </w:r>
    </w:p>
    <w:p w14:paraId="23F2B1EF" w14:textId="77777777" w:rsidR="00B97DF5"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noProof/>
        </w:rPr>
      </w:pPr>
      <w:r w:rsidRPr="00405DAF">
        <w:rPr>
          <w:rFonts w:ascii="Trebuchet MS" w:hAnsi="Trebuchet MS"/>
        </w:rPr>
        <w:t>inadimplemento de qualquer dívida financeira ou qualquer obrigação pecuniária em qualquer acordo do qual a Emissora seja parte como devedor(a) ou garantidor(a)</w:t>
      </w:r>
      <w:r w:rsidR="00DF16BA" w:rsidRPr="00405DAF">
        <w:rPr>
          <w:rFonts w:ascii="Trebuchet MS" w:hAnsi="Trebuchet MS"/>
        </w:rPr>
        <w:t xml:space="preserve"> e</w:t>
      </w:r>
      <w:r w:rsidRPr="00405DAF">
        <w:rPr>
          <w:rFonts w:ascii="Trebuchet MS" w:hAnsi="Trebuchet MS"/>
        </w:rPr>
        <w:t xml:space="preserve"> cujo valor, individual ou agregado, seja </w:t>
      </w:r>
      <w:r w:rsidRPr="00955913">
        <w:rPr>
          <w:rFonts w:ascii="Trebuchet MS" w:hAnsi="Trebuchet MS"/>
        </w:rPr>
        <w:t xml:space="preserve">superior a </w:t>
      </w:r>
      <w:r w:rsidR="00B53E59" w:rsidRPr="00BC0FF4">
        <w:rPr>
          <w:rFonts w:ascii="Trebuchet MS" w:hAnsi="Trebuchet MS"/>
        </w:rPr>
        <w:t>R$</w:t>
      </w:r>
      <w:r w:rsidR="00955E1E">
        <w:rPr>
          <w:rFonts w:ascii="Trebuchet MS" w:hAnsi="Trebuchet MS"/>
        </w:rPr>
        <w:t>1</w:t>
      </w:r>
      <w:r w:rsidR="00955913" w:rsidRPr="00BC0FF4">
        <w:rPr>
          <w:rFonts w:ascii="Trebuchet MS" w:hAnsi="Trebuchet MS"/>
        </w:rPr>
        <w:t>.</w:t>
      </w:r>
      <w:r w:rsidR="00955E1E">
        <w:rPr>
          <w:rFonts w:ascii="Trebuchet MS" w:hAnsi="Trebuchet MS"/>
        </w:rPr>
        <w:t>5</w:t>
      </w:r>
      <w:r w:rsidR="00955913" w:rsidRPr="00BC0FF4">
        <w:rPr>
          <w:rFonts w:ascii="Trebuchet MS" w:hAnsi="Trebuchet MS"/>
        </w:rPr>
        <w:t>00.000,00 (</w:t>
      </w:r>
      <w:r w:rsidR="00955E1E">
        <w:rPr>
          <w:rFonts w:ascii="Trebuchet MS" w:hAnsi="Trebuchet MS"/>
        </w:rPr>
        <w:t>um milhão e quinhentos mil reais</w:t>
      </w:r>
      <w:r w:rsidR="00B53E59" w:rsidRPr="00955913">
        <w:rPr>
          <w:rFonts w:ascii="Trebuchet MS" w:hAnsi="Trebuchet MS"/>
        </w:rPr>
        <w:t>)</w:t>
      </w:r>
      <w:r w:rsidRPr="00955913">
        <w:rPr>
          <w:rFonts w:ascii="Trebuchet MS" w:hAnsi="Trebuchet MS"/>
        </w:rPr>
        <w:t xml:space="preserve">, </w:t>
      </w:r>
      <w:r w:rsidR="00F51823">
        <w:rPr>
          <w:rFonts w:ascii="Trebuchet MS" w:hAnsi="Trebuchet MS"/>
        </w:rPr>
        <w:t xml:space="preserve">podendo ser apurado por meio de relatório </w:t>
      </w:r>
      <w:r w:rsidR="00FA5551">
        <w:rPr>
          <w:rFonts w:ascii="Trebuchet MS" w:hAnsi="Trebuchet MS"/>
        </w:rPr>
        <w:t xml:space="preserve">do </w:t>
      </w:r>
      <w:r w:rsidR="00FA5551">
        <w:rPr>
          <w:rFonts w:ascii="Trebuchet MS" w:hAnsi="Trebuchet MS" w:cs="Arial"/>
        </w:rPr>
        <w:t>Sistema de Informação de Crédito (“</w:t>
      </w:r>
      <w:r w:rsidR="00FA5551" w:rsidRPr="00FA5551">
        <w:rPr>
          <w:rFonts w:ascii="Trebuchet MS" w:hAnsi="Trebuchet MS" w:cs="Arial"/>
          <w:u w:val="single"/>
        </w:rPr>
        <w:t>SCR</w:t>
      </w:r>
      <w:r w:rsidR="00FA5551">
        <w:rPr>
          <w:rFonts w:ascii="Trebuchet MS" w:hAnsi="Trebuchet MS" w:cs="Arial"/>
        </w:rPr>
        <w:t>”) do Banco Central do Brasil (“BACEN”)</w:t>
      </w:r>
      <w:r w:rsidR="00F51823">
        <w:rPr>
          <w:rFonts w:ascii="Trebuchet MS" w:hAnsi="Trebuchet MS"/>
        </w:rPr>
        <w:t xml:space="preserve"> a ser enviado mensalmente ao Agente Fiduciário, </w:t>
      </w:r>
      <w:r w:rsidRPr="00955913">
        <w:rPr>
          <w:rFonts w:ascii="Trebuchet MS" w:hAnsi="Trebuchet MS"/>
        </w:rPr>
        <w:t>ou seu</w:t>
      </w:r>
      <w:r w:rsidRPr="00405DAF">
        <w:rPr>
          <w:rFonts w:ascii="Trebuchet MS" w:hAnsi="Trebuchet MS"/>
        </w:rPr>
        <w:t xml:space="preserve"> equivalente em outra moeda, exceto se sanado dentro de eventual prazo de cura existente no contrato da respectiva dívida ou obrigação</w:t>
      </w:r>
      <w:r w:rsidRPr="00405DAF">
        <w:rPr>
          <w:rFonts w:ascii="Trebuchet MS" w:hAnsi="Trebuchet MS"/>
          <w:noProof/>
        </w:rPr>
        <w:t>;</w:t>
      </w:r>
      <w:r w:rsidR="008A372D">
        <w:rPr>
          <w:rFonts w:ascii="Trebuchet MS" w:hAnsi="Trebuchet MS"/>
          <w:noProof/>
        </w:rPr>
        <w:t xml:space="preserve"> </w:t>
      </w:r>
    </w:p>
    <w:p w14:paraId="30A0DC17" w14:textId="77777777" w:rsidR="00955E1E" w:rsidRPr="00405DAF" w:rsidRDefault="00955E1E"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noProof/>
        </w:rPr>
      </w:pPr>
      <w:r>
        <w:rPr>
          <w:rFonts w:ascii="Trebuchet MS" w:hAnsi="Trebuchet MS"/>
        </w:rPr>
        <w:t>d</w:t>
      </w:r>
      <w:r w:rsidRPr="003A4A05">
        <w:rPr>
          <w:rFonts w:ascii="Trebuchet MS" w:hAnsi="Trebuchet MS"/>
        </w:rPr>
        <w:t xml:space="preserve">eclaração de vencimento antecipado de </w:t>
      </w:r>
      <w:r w:rsidRPr="003A4A05">
        <w:rPr>
          <w:rFonts w:ascii="Trebuchet MS" w:hAnsi="Trebuchet MS"/>
          <w:noProof/>
        </w:rPr>
        <w:t xml:space="preserve">obrigações de natureza </w:t>
      </w:r>
      <w:r w:rsidRPr="003A4A05">
        <w:rPr>
          <w:rFonts w:ascii="Trebuchet MS" w:hAnsi="Trebuchet MS"/>
        </w:rPr>
        <w:t xml:space="preserve">financeira </w:t>
      </w:r>
      <w:r w:rsidRPr="003A4A05">
        <w:rPr>
          <w:rFonts w:ascii="Trebuchet MS" w:hAnsi="Trebuchet MS"/>
          <w:noProof/>
        </w:rPr>
        <w:t>a que esteja sujeita</w:t>
      </w:r>
      <w:r w:rsidRPr="003A4A05">
        <w:rPr>
          <w:rFonts w:ascii="Trebuchet MS" w:hAnsi="Trebuchet MS"/>
        </w:rPr>
        <w:t xml:space="preserve"> a Emissora ou suas Controladas</w:t>
      </w:r>
      <w:r w:rsidRPr="003A4A05">
        <w:rPr>
          <w:rFonts w:ascii="Trebuchet MS" w:hAnsi="Trebuchet MS"/>
          <w:noProof/>
        </w:rPr>
        <w:t xml:space="preserve">, assim entendidas </w:t>
      </w:r>
      <w:r w:rsidR="008525B8">
        <w:rPr>
          <w:rFonts w:ascii="Trebuchet MS" w:hAnsi="Trebuchet MS"/>
          <w:noProof/>
        </w:rPr>
        <w:t xml:space="preserve">como </w:t>
      </w:r>
      <w:r w:rsidRPr="003A4A05">
        <w:rPr>
          <w:rFonts w:ascii="Trebuchet MS" w:hAnsi="Trebuchet MS"/>
          <w:noProof/>
        </w:rPr>
        <w:t xml:space="preserve">as dívidas contraídas pela Emissora por meio de operações no mercado financeiro ou </w:t>
      </w:r>
      <w:r w:rsidRPr="003A4A05">
        <w:rPr>
          <w:rFonts w:ascii="Trebuchet MS" w:hAnsi="Trebuchet MS"/>
        </w:rPr>
        <w:t>de</w:t>
      </w:r>
      <w:r w:rsidRPr="003A4A05">
        <w:rPr>
          <w:rFonts w:ascii="Trebuchet MS" w:hAnsi="Trebuchet MS"/>
          <w:noProof/>
        </w:rPr>
        <w:t xml:space="preserve"> capitais, local </w:t>
      </w:r>
      <w:r w:rsidR="008525B8">
        <w:rPr>
          <w:rFonts w:ascii="Trebuchet MS" w:hAnsi="Trebuchet MS"/>
          <w:noProof/>
        </w:rPr>
        <w:t>e/</w:t>
      </w:r>
      <w:r w:rsidRPr="003A4A05">
        <w:rPr>
          <w:rFonts w:ascii="Trebuchet MS" w:hAnsi="Trebuchet MS"/>
          <w:noProof/>
        </w:rPr>
        <w:t xml:space="preserve">ou </w:t>
      </w:r>
      <w:r w:rsidRPr="003A4A05">
        <w:rPr>
          <w:rFonts w:ascii="Trebuchet MS" w:hAnsi="Trebuchet MS"/>
        </w:rPr>
        <w:t>internacional</w:t>
      </w:r>
      <w:r w:rsidRPr="003A4A05">
        <w:rPr>
          <w:rFonts w:ascii="Trebuchet MS" w:hAnsi="Trebuchet MS"/>
          <w:noProof/>
        </w:rPr>
        <w:t>, com valor</w:t>
      </w:r>
      <w:r w:rsidRPr="003A4A05">
        <w:rPr>
          <w:rFonts w:ascii="Trebuchet MS" w:hAnsi="Trebuchet MS"/>
        </w:rPr>
        <w:t xml:space="preserve"> individual ou agregado, </w:t>
      </w:r>
      <w:r w:rsidR="008525B8">
        <w:rPr>
          <w:rFonts w:ascii="Trebuchet MS" w:hAnsi="Trebuchet MS"/>
        </w:rPr>
        <w:t xml:space="preserve">em uma ou mais operações, </w:t>
      </w:r>
      <w:r w:rsidRPr="003A4A05">
        <w:rPr>
          <w:rFonts w:ascii="Trebuchet MS" w:hAnsi="Trebuchet MS"/>
          <w:noProof/>
        </w:rPr>
        <w:t>igual ou</w:t>
      </w:r>
      <w:r w:rsidRPr="003A4A05">
        <w:rPr>
          <w:rFonts w:ascii="Trebuchet MS" w:hAnsi="Trebuchet MS"/>
        </w:rPr>
        <w:t xml:space="preserve"> </w:t>
      </w:r>
      <w:r w:rsidRPr="003A4A05">
        <w:rPr>
          <w:rFonts w:ascii="Trebuchet MS" w:hAnsi="Trebuchet MS"/>
        </w:rPr>
        <w:lastRenderedPageBreak/>
        <w:t>superior a R$</w:t>
      </w:r>
      <w:r>
        <w:rPr>
          <w:rFonts w:ascii="Trebuchet MS" w:hAnsi="Trebuchet MS"/>
        </w:rPr>
        <w:t>3</w:t>
      </w:r>
      <w:r w:rsidRPr="003A4A05">
        <w:rPr>
          <w:rFonts w:ascii="Trebuchet MS" w:hAnsi="Trebuchet MS"/>
        </w:rPr>
        <w:t>.000.000,00 (</w:t>
      </w:r>
      <w:r>
        <w:rPr>
          <w:rFonts w:ascii="Trebuchet MS" w:hAnsi="Trebuchet MS"/>
        </w:rPr>
        <w:t>três</w:t>
      </w:r>
      <w:r w:rsidRPr="003A4A05">
        <w:rPr>
          <w:rFonts w:ascii="Trebuchet MS" w:hAnsi="Trebuchet MS"/>
        </w:rPr>
        <w:t xml:space="preserve"> milhões de reais), </w:t>
      </w:r>
      <w:r w:rsidR="008525B8">
        <w:rPr>
          <w:rFonts w:ascii="Trebuchet MS" w:hAnsi="Trebuchet MS"/>
        </w:rPr>
        <w:t xml:space="preserve">quando em reais, </w:t>
      </w:r>
      <w:r w:rsidRPr="003A4A05">
        <w:rPr>
          <w:rFonts w:ascii="Trebuchet MS" w:hAnsi="Trebuchet MS"/>
        </w:rPr>
        <w:t>ou</w:t>
      </w:r>
      <w:r w:rsidR="003A2160">
        <w:rPr>
          <w:rFonts w:ascii="Trebuchet MS" w:hAnsi="Trebuchet MS"/>
        </w:rPr>
        <w:t xml:space="preserve"> utilizado como </w:t>
      </w:r>
      <w:r w:rsidR="008525B8">
        <w:rPr>
          <w:rFonts w:ascii="Trebuchet MS" w:hAnsi="Trebuchet MS"/>
        </w:rPr>
        <w:t>valor</w:t>
      </w:r>
      <w:r w:rsidR="003A2160">
        <w:rPr>
          <w:rFonts w:ascii="Trebuchet MS" w:hAnsi="Trebuchet MS"/>
        </w:rPr>
        <w:t xml:space="preserve"> de referência, </w:t>
      </w:r>
      <w:r w:rsidR="008525B8">
        <w:rPr>
          <w:rFonts w:ascii="Trebuchet MS" w:hAnsi="Trebuchet MS"/>
        </w:rPr>
        <w:t>quando utilizado</w:t>
      </w:r>
      <w:r w:rsidRPr="003A4A05">
        <w:rPr>
          <w:rFonts w:ascii="Trebuchet MS" w:hAnsi="Trebuchet MS"/>
        </w:rPr>
        <w:t xml:space="preserve"> </w:t>
      </w:r>
      <w:r w:rsidRPr="003A4A05">
        <w:rPr>
          <w:rFonts w:ascii="Trebuchet MS" w:hAnsi="Trebuchet MS"/>
          <w:noProof/>
        </w:rPr>
        <w:t>moedas</w:t>
      </w:r>
      <w:r w:rsidRPr="003A4A05">
        <w:rPr>
          <w:rFonts w:ascii="Trebuchet MS" w:hAnsi="Trebuchet MS"/>
        </w:rPr>
        <w:t>;</w:t>
      </w:r>
    </w:p>
    <w:p w14:paraId="26283606" w14:textId="77777777" w:rsidR="00B97DF5" w:rsidRPr="00405DAF"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rPr>
        <w:t xml:space="preserve">alteração no controle acionário direto ou indireto da Emissora, conforme definido nos termos do artigo 116 da </w:t>
      </w:r>
      <w:r w:rsidRPr="00405DAF">
        <w:rPr>
          <w:rFonts w:ascii="Trebuchet MS" w:hAnsi="Trebuchet MS"/>
          <w:noProof/>
        </w:rPr>
        <w:t>Lei</w:t>
      </w:r>
      <w:r w:rsidRPr="00405DAF">
        <w:rPr>
          <w:rFonts w:ascii="Trebuchet MS" w:hAnsi="Trebuchet MS"/>
        </w:rPr>
        <w:t xml:space="preserve"> das Sociedades por Ações;</w:t>
      </w:r>
      <w:r w:rsidR="002E5926" w:rsidRPr="00405DAF">
        <w:rPr>
          <w:rFonts w:ascii="Trebuchet MS" w:hAnsi="Trebuchet MS"/>
        </w:rPr>
        <w:t xml:space="preserve"> </w:t>
      </w:r>
    </w:p>
    <w:p w14:paraId="6FAD4B95" w14:textId="77777777" w:rsidR="00B97DF5"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rPr>
        <w:t xml:space="preserve">se houver alteração do </w:t>
      </w:r>
      <w:r w:rsidRPr="00405DAF">
        <w:rPr>
          <w:rFonts w:ascii="Trebuchet MS" w:hAnsi="Trebuchet MS"/>
          <w:noProof/>
        </w:rPr>
        <w:t>objeto</w:t>
      </w:r>
      <w:r w:rsidRPr="00405DAF">
        <w:rPr>
          <w:rFonts w:ascii="Trebuchet MS" w:hAnsi="Trebuchet MS"/>
        </w:rPr>
        <w:t xml:space="preserve"> social da Emissora de forma a alterar as suas atividades preponderantes; </w:t>
      </w:r>
    </w:p>
    <w:p w14:paraId="6639974D" w14:textId="77777777" w:rsidR="00641DEC" w:rsidRPr="00641DEC" w:rsidRDefault="00641DEC" w:rsidP="00641DEC">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3F1746">
        <w:rPr>
          <w:rFonts w:ascii="Trebuchet MS" w:hAnsi="Trebuchet MS"/>
        </w:rPr>
        <w:t>distribuição e/ou pagamento, pela Emissora, de dividendos, juros sobre capital próprio ou qualquer outra forma de remuneração do capital e/ou de distribuição de lucros estatutariamente prevista, caso a Emissora esteja inadimplente e/ou em mora com relação às suas obrigações previstas nesta Escritura de Emissão e/ou nos Contratos de Garantia e/ou nos demais documentos da Emissão, independentemente do prazo de cura aplicável</w:t>
      </w:r>
      <w:r w:rsidR="009271CA">
        <w:rPr>
          <w:rFonts w:ascii="Trebuchet MS" w:hAnsi="Trebuchet MS"/>
        </w:rPr>
        <w:t xml:space="preserve">, </w:t>
      </w:r>
      <w:r w:rsidR="009271CA" w:rsidRPr="003F1746">
        <w:rPr>
          <w:rFonts w:ascii="Trebuchet MS" w:hAnsi="Trebuchet MS"/>
        </w:rPr>
        <w:t>exceto pelo pagamento do dividendo obrigatório previsto no artigo 202 da Lei das Sociedades por Ações</w:t>
      </w:r>
      <w:r w:rsidRPr="003F1746">
        <w:rPr>
          <w:rFonts w:ascii="Trebuchet MS" w:hAnsi="Trebuchet MS"/>
        </w:rPr>
        <w:t>;</w:t>
      </w:r>
    </w:p>
    <w:p w14:paraId="4A6E4EB2" w14:textId="77777777" w:rsidR="00B97DF5" w:rsidRPr="00641DEC"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cs="Tahoma"/>
          <w:iCs/>
        </w:rPr>
        <w:t>cessão, venda e/ou qualquer forma de alienação (“</w:t>
      </w:r>
      <w:r w:rsidRPr="00405DAF">
        <w:rPr>
          <w:rFonts w:ascii="Trebuchet MS" w:hAnsi="Trebuchet MS" w:cs="Tahoma"/>
          <w:iCs/>
          <w:u w:val="single"/>
        </w:rPr>
        <w:t>Alienação</w:t>
      </w:r>
      <w:r w:rsidRPr="00405DAF">
        <w:rPr>
          <w:rFonts w:ascii="Trebuchet MS" w:hAnsi="Trebuchet MS" w:cs="Tahoma"/>
          <w:iCs/>
        </w:rPr>
        <w:t xml:space="preserve">”) pela Emissora por qualquer meio, de forma gratuita ou onerosa, de bens do ativo da Emissora cujo valor individual ou agregado seja </w:t>
      </w:r>
      <w:r w:rsidRPr="00405DAF">
        <w:rPr>
          <w:rFonts w:ascii="Trebuchet MS" w:hAnsi="Trebuchet MS"/>
        </w:rPr>
        <w:t>igual</w:t>
      </w:r>
      <w:r w:rsidRPr="00405DAF">
        <w:rPr>
          <w:rFonts w:ascii="Trebuchet MS" w:hAnsi="Trebuchet MS" w:cs="Tahoma"/>
          <w:iCs/>
        </w:rPr>
        <w:t xml:space="preserve"> ou superior a </w:t>
      </w:r>
      <w:r w:rsidR="00B25B2B">
        <w:rPr>
          <w:rFonts w:ascii="Trebuchet MS" w:hAnsi="Trebuchet MS" w:cs="Tahoma"/>
          <w:iCs/>
        </w:rPr>
        <w:t>R$7.000.000,00 (sete milhões de reais),</w:t>
      </w:r>
      <w:r w:rsidRPr="00405DAF">
        <w:rPr>
          <w:rFonts w:ascii="Trebuchet MS" w:hAnsi="Trebuchet MS" w:cs="Tahoma"/>
          <w:iCs/>
        </w:rPr>
        <w:t xml:space="preserve"> exceto </w:t>
      </w:r>
      <w:r w:rsidR="009271CA">
        <w:rPr>
          <w:rFonts w:ascii="Trebuchet MS" w:hAnsi="Trebuchet MS" w:cs="Tahoma"/>
          <w:iCs/>
        </w:rPr>
        <w:t>quando o</w:t>
      </w:r>
      <w:r w:rsidRPr="00405DAF">
        <w:rPr>
          <w:rFonts w:ascii="Trebuchet MS" w:hAnsi="Trebuchet MS" w:cs="Tahoma"/>
          <w:iCs/>
        </w:rPr>
        <w:t xml:space="preserve"> produto da Alienação seja </w:t>
      </w:r>
      <w:r w:rsidRPr="00405DAF">
        <w:rPr>
          <w:rFonts w:ascii="Trebuchet MS" w:hAnsi="Trebuchet MS" w:cs="Arial"/>
          <w:noProof/>
        </w:rPr>
        <w:t>integralmente</w:t>
      </w:r>
      <w:r w:rsidRPr="00405DAF">
        <w:rPr>
          <w:rFonts w:ascii="Trebuchet MS" w:hAnsi="Trebuchet MS" w:cs="Tahoma"/>
          <w:iCs/>
        </w:rPr>
        <w:t xml:space="preserve"> utilizado na aquisição, pela Emissora, de novo(s) ativo(s);</w:t>
      </w:r>
    </w:p>
    <w:p w14:paraId="04CDE7D2" w14:textId="77777777" w:rsidR="00641DEC" w:rsidRPr="00641DEC" w:rsidRDefault="00641DEC" w:rsidP="00C84A0D">
      <w:pPr>
        <w:widowControl/>
        <w:numPr>
          <w:ilvl w:val="0"/>
          <w:numId w:val="18"/>
        </w:numPr>
        <w:suppressAutoHyphens/>
        <w:autoSpaceDE/>
        <w:autoSpaceDN/>
        <w:adjustRightInd/>
        <w:spacing w:after="140" w:line="290" w:lineRule="auto"/>
        <w:textAlignment w:val="auto"/>
        <w:rPr>
          <w:rFonts w:ascii="Trebuchet MS" w:hAnsi="Trebuchet MS" w:cs="Tahoma"/>
          <w:iCs/>
        </w:rPr>
      </w:pPr>
      <w:r w:rsidRPr="003F1746">
        <w:rPr>
          <w:rFonts w:ascii="Trebuchet MS" w:hAnsi="Trebuchet MS" w:cs="Tahoma"/>
          <w:iCs/>
        </w:rPr>
        <w:t xml:space="preserve">não obtenção, </w:t>
      </w:r>
      <w:r w:rsidR="00B055A4">
        <w:rPr>
          <w:rFonts w:ascii="Trebuchet MS" w:hAnsi="Trebuchet MS" w:cs="Tahoma"/>
          <w:iCs/>
        </w:rPr>
        <w:t xml:space="preserve">não </w:t>
      </w:r>
      <w:r w:rsidRPr="003F1746">
        <w:rPr>
          <w:rFonts w:ascii="Trebuchet MS" w:hAnsi="Trebuchet MS" w:cs="Tahoma"/>
          <w:iCs/>
        </w:rPr>
        <w:t xml:space="preserve">renovação, cancelamento, revogação ou suspensão das autorizações, concessões, alvarás e/ou licenças, inclusive as societárias, regulatórias e ambientais, exigidas para o exercício das atividades desenvolvidas pela Emissora, exceto se a regular continuidade das atividades da Emissora sem as referidas autorizações, concessões, alvarás e/ou licenças seja respaldada por provimento jurisdicional com exigibilidade imediata e cuja ausência não cause um efeito adverso relevante na situação econômico-financeira, operacional ou reputacional da Emissora e/ou de suas Controladas e/ou </w:t>
      </w:r>
      <w:r>
        <w:rPr>
          <w:rFonts w:ascii="Trebuchet MS" w:hAnsi="Trebuchet MS" w:cs="Tahoma"/>
          <w:iCs/>
        </w:rPr>
        <w:t>C</w:t>
      </w:r>
      <w:r w:rsidRPr="003F1746">
        <w:rPr>
          <w:rFonts w:ascii="Trebuchet MS" w:hAnsi="Trebuchet MS" w:cs="Tahoma"/>
          <w:iCs/>
        </w:rPr>
        <w:t xml:space="preserve">ontroladoras e/ou </w:t>
      </w:r>
      <w:r>
        <w:rPr>
          <w:rFonts w:ascii="Trebuchet MS" w:hAnsi="Trebuchet MS" w:cs="Tahoma"/>
          <w:iCs/>
        </w:rPr>
        <w:t>C</w:t>
      </w:r>
      <w:r w:rsidRPr="003F1746">
        <w:rPr>
          <w:rFonts w:ascii="Trebuchet MS" w:hAnsi="Trebuchet MS" w:cs="Tahoma"/>
          <w:iCs/>
        </w:rPr>
        <w:t>oligadas ("</w:t>
      </w:r>
      <w:r w:rsidRPr="003F1746">
        <w:rPr>
          <w:rFonts w:ascii="Trebuchet MS" w:hAnsi="Trebuchet MS" w:cs="Tahoma"/>
          <w:iCs/>
          <w:u w:val="single"/>
        </w:rPr>
        <w:t>Efeito Adverso Relevante</w:t>
      </w:r>
      <w:r w:rsidRPr="003F1746">
        <w:rPr>
          <w:rFonts w:ascii="Trebuchet MS" w:hAnsi="Trebuchet MS" w:cs="Tahoma"/>
          <w:iCs/>
        </w:rPr>
        <w:t xml:space="preserve">”); </w:t>
      </w:r>
    </w:p>
    <w:p w14:paraId="6A431F01" w14:textId="70BC759D" w:rsidR="00B97DF5" w:rsidRPr="00405DAF"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rPr>
        <w:t>protesto de título</w:t>
      </w:r>
      <w:r w:rsidR="00F747DF" w:rsidRPr="00405DAF">
        <w:rPr>
          <w:rFonts w:ascii="Trebuchet MS" w:hAnsi="Trebuchet MS"/>
        </w:rPr>
        <w:t>(</w:t>
      </w:r>
      <w:r w:rsidRPr="00405DAF">
        <w:rPr>
          <w:rFonts w:ascii="Trebuchet MS" w:hAnsi="Trebuchet MS"/>
        </w:rPr>
        <w:t>s</w:t>
      </w:r>
      <w:r w:rsidR="00F747DF" w:rsidRPr="00405DAF">
        <w:rPr>
          <w:rFonts w:ascii="Trebuchet MS" w:hAnsi="Trebuchet MS"/>
        </w:rPr>
        <w:t>)</w:t>
      </w:r>
      <w:r w:rsidRPr="00405DAF">
        <w:rPr>
          <w:rFonts w:ascii="Trebuchet MS" w:hAnsi="Trebuchet MS"/>
        </w:rPr>
        <w:t xml:space="preserve"> contra a Emissora cujo valor não pago, </w:t>
      </w:r>
      <w:r w:rsidRPr="00EF22F7">
        <w:rPr>
          <w:rFonts w:ascii="Trebuchet MS" w:hAnsi="Trebuchet MS"/>
        </w:rPr>
        <w:t xml:space="preserve">individual ou </w:t>
      </w:r>
      <w:r w:rsidRPr="00EF22F7">
        <w:rPr>
          <w:rFonts w:ascii="Trebuchet MS" w:hAnsi="Trebuchet MS"/>
          <w:noProof/>
        </w:rPr>
        <w:t>agregado</w:t>
      </w:r>
      <w:r w:rsidRPr="00EF22F7">
        <w:rPr>
          <w:rFonts w:ascii="Trebuchet MS" w:hAnsi="Trebuchet MS"/>
        </w:rPr>
        <w:t xml:space="preserve">, </w:t>
      </w:r>
      <w:r w:rsidRPr="00EA0248">
        <w:rPr>
          <w:rFonts w:ascii="Trebuchet MS" w:hAnsi="Trebuchet MS"/>
        </w:rPr>
        <w:t xml:space="preserve">seja igual ou superior a </w:t>
      </w:r>
      <w:r w:rsidR="00B53E59" w:rsidRPr="00EA0248">
        <w:rPr>
          <w:rFonts w:ascii="Trebuchet MS" w:hAnsi="Trebuchet MS"/>
        </w:rPr>
        <w:t xml:space="preserve">R$ </w:t>
      </w:r>
      <w:bookmarkStart w:id="127" w:name="_GoBack"/>
      <w:del w:id="128" w:author="Cescon Barrieu" w:date="2020-01-31T14:36:00Z">
        <w:r w:rsidR="00EF22F7" w:rsidRPr="00EF22F7">
          <w:rPr>
            <w:rFonts w:ascii="Trebuchet MS" w:hAnsi="Trebuchet MS"/>
          </w:rPr>
          <w:delText>7</w:delText>
        </w:r>
      </w:del>
      <w:bookmarkEnd w:id="127"/>
      <w:ins w:id="129" w:author="Cescon Barrieu" w:date="2020-01-31T14:36:00Z">
        <w:r w:rsidR="00EA0248" w:rsidRPr="00EA0248">
          <w:rPr>
            <w:rFonts w:ascii="Trebuchet MS" w:hAnsi="Trebuchet MS"/>
          </w:rPr>
          <w:t>5</w:t>
        </w:r>
      </w:ins>
      <w:r w:rsidR="00EF22F7" w:rsidRPr="00EA0248">
        <w:rPr>
          <w:rFonts w:ascii="Trebuchet MS" w:hAnsi="Trebuchet MS"/>
        </w:rPr>
        <w:t>.</w:t>
      </w:r>
      <w:r w:rsidR="00EA0248">
        <w:rPr>
          <w:rFonts w:ascii="Trebuchet MS" w:hAnsi="Trebuchet MS"/>
        </w:rPr>
        <w:t>0</w:t>
      </w:r>
      <w:r w:rsidR="00EF22F7" w:rsidRPr="00EA0248">
        <w:rPr>
          <w:rFonts w:ascii="Trebuchet MS" w:hAnsi="Trebuchet MS"/>
        </w:rPr>
        <w:t>00.000,00 (</w:t>
      </w:r>
      <w:del w:id="130" w:author="Cescon Barrieu" w:date="2020-01-31T14:36:00Z">
        <w:r w:rsidR="00EF22F7" w:rsidRPr="00EF22F7">
          <w:rPr>
            <w:rFonts w:ascii="Trebuchet MS" w:hAnsi="Trebuchet MS"/>
          </w:rPr>
          <w:delText>sete</w:delText>
        </w:r>
      </w:del>
      <w:ins w:id="131" w:author="Cescon Barrieu" w:date="2020-01-31T14:36:00Z">
        <w:r w:rsidR="00EA0248" w:rsidRPr="00EA0248">
          <w:rPr>
            <w:rFonts w:ascii="Trebuchet MS" w:hAnsi="Trebuchet MS"/>
          </w:rPr>
          <w:t>cinco</w:t>
        </w:r>
      </w:ins>
      <w:r w:rsidR="00EF22F7" w:rsidRPr="00EA0248">
        <w:rPr>
          <w:rFonts w:ascii="Trebuchet MS" w:hAnsi="Trebuchet MS"/>
        </w:rPr>
        <w:t xml:space="preserve"> </w:t>
      </w:r>
      <w:r w:rsidR="00EA0248" w:rsidRPr="00EA0248">
        <w:rPr>
          <w:rFonts w:ascii="Trebuchet MS" w:hAnsi="Trebuchet MS"/>
        </w:rPr>
        <w:t>milhões</w:t>
      </w:r>
      <w:r w:rsidR="00EA0248">
        <w:rPr>
          <w:rFonts w:ascii="Trebuchet MS" w:hAnsi="Trebuchet MS"/>
        </w:rPr>
        <w:t xml:space="preserve"> de </w:t>
      </w:r>
      <w:r w:rsidR="00B53E59" w:rsidRPr="00EA0248">
        <w:rPr>
          <w:rFonts w:ascii="Trebuchet MS" w:hAnsi="Trebuchet MS"/>
        </w:rPr>
        <w:t>reais)</w:t>
      </w:r>
      <w:r w:rsidR="00FB7E85" w:rsidRPr="00EA0248">
        <w:rPr>
          <w:rFonts w:ascii="Trebuchet MS" w:hAnsi="Trebuchet MS"/>
        </w:rPr>
        <w:t>,</w:t>
      </w:r>
      <w:r w:rsidRPr="00EA0248">
        <w:rPr>
          <w:rFonts w:ascii="Trebuchet MS" w:hAnsi="Trebuchet MS"/>
        </w:rPr>
        <w:t xml:space="preserve"> ou seu equivalente em outras moedas, salvo se, no prazo de até </w:t>
      </w:r>
      <w:del w:id="132" w:author="Cescon Barrieu" w:date="2020-01-31T14:36:00Z">
        <w:r w:rsidR="00641DEC" w:rsidRPr="00BC0FF4">
          <w:rPr>
            <w:rFonts w:ascii="Trebuchet MS" w:hAnsi="Trebuchet MS"/>
          </w:rPr>
          <w:delText>10 (dez</w:delText>
        </w:r>
      </w:del>
      <w:ins w:id="133" w:author="Cescon Barrieu" w:date="2020-01-31T14:36:00Z">
        <w:r w:rsidR="00EA0248">
          <w:rPr>
            <w:rFonts w:ascii="Trebuchet MS" w:hAnsi="Trebuchet MS"/>
          </w:rPr>
          <w:t>20</w:t>
        </w:r>
        <w:r w:rsidR="00641DEC" w:rsidRPr="00EA0248">
          <w:rPr>
            <w:rFonts w:ascii="Trebuchet MS" w:hAnsi="Trebuchet MS"/>
          </w:rPr>
          <w:t xml:space="preserve"> (</w:t>
        </w:r>
        <w:r w:rsidR="00EA0248">
          <w:rPr>
            <w:rFonts w:ascii="Trebuchet MS" w:hAnsi="Trebuchet MS"/>
          </w:rPr>
          <w:t>vinte</w:t>
        </w:r>
      </w:ins>
      <w:r w:rsidR="00641DEC" w:rsidRPr="00EA0248">
        <w:rPr>
          <w:rFonts w:ascii="Trebuchet MS" w:hAnsi="Trebuchet MS"/>
        </w:rPr>
        <w:t>)</w:t>
      </w:r>
      <w:r w:rsidRPr="00EA0248">
        <w:rPr>
          <w:rFonts w:ascii="Trebuchet MS" w:hAnsi="Trebuchet MS"/>
        </w:rPr>
        <w:t xml:space="preserve"> Dias Úteis contados do recebimento da notificação do protesto, for validamente comprovado pela Emissora ao Agente Fiduciário, que </w:t>
      </w:r>
      <w:r w:rsidRPr="00EA0248">
        <w:rPr>
          <w:rFonts w:ascii="Trebuchet MS" w:hAnsi="Trebuchet MS"/>
          <w:b/>
        </w:rPr>
        <w:t>(a)</w:t>
      </w:r>
      <w:r w:rsidRPr="00EA0248">
        <w:rPr>
          <w:rFonts w:ascii="Trebuchet MS" w:hAnsi="Trebuchet MS"/>
        </w:rPr>
        <w:t> o protesto foi</w:t>
      </w:r>
      <w:r w:rsidRPr="00405DAF">
        <w:rPr>
          <w:rFonts w:ascii="Trebuchet MS" w:hAnsi="Trebuchet MS"/>
        </w:rPr>
        <w:t xml:space="preserve"> cancelado ou sustado ou objeto de </w:t>
      </w:r>
      <w:r w:rsidRPr="00405DAF">
        <w:rPr>
          <w:rFonts w:ascii="Trebuchet MS" w:hAnsi="Trebuchet MS"/>
        </w:rPr>
        <w:lastRenderedPageBreak/>
        <w:t xml:space="preserve">medida judicial que tenha suspendido os efeitos do protesto; </w:t>
      </w:r>
      <w:r w:rsidRPr="00405DAF">
        <w:rPr>
          <w:rFonts w:ascii="Trebuchet MS" w:hAnsi="Trebuchet MS"/>
          <w:b/>
        </w:rPr>
        <w:t>(b) </w:t>
      </w:r>
      <w:r w:rsidRPr="00405DAF">
        <w:rPr>
          <w:rFonts w:ascii="Trebuchet MS" w:hAnsi="Trebuchet MS"/>
        </w:rPr>
        <w:t xml:space="preserve">tenha sido apresentada garantia em juízo, aceita pelo Poder Judiciário; ou </w:t>
      </w:r>
      <w:r w:rsidRPr="00405DAF">
        <w:rPr>
          <w:rFonts w:ascii="Trebuchet MS" w:hAnsi="Trebuchet MS"/>
          <w:b/>
        </w:rPr>
        <w:t>(c)</w:t>
      </w:r>
      <w:r w:rsidRPr="00405DAF">
        <w:rPr>
          <w:rFonts w:ascii="Trebuchet MS" w:hAnsi="Trebuchet MS"/>
        </w:rPr>
        <w:t> o protesto tenha sido pago;</w:t>
      </w:r>
    </w:p>
    <w:p w14:paraId="2C0960A7" w14:textId="77777777" w:rsidR="00B97DF5" w:rsidRPr="00405DAF" w:rsidRDefault="00B97DF5" w:rsidP="00E86D0E">
      <w:pPr>
        <w:widowControl/>
        <w:numPr>
          <w:ilvl w:val="0"/>
          <w:numId w:val="18"/>
        </w:numPr>
        <w:suppressAutoHyphens/>
        <w:autoSpaceDE/>
        <w:autoSpaceDN/>
        <w:adjustRightInd/>
        <w:spacing w:after="140" w:line="290" w:lineRule="auto"/>
        <w:textAlignment w:val="auto"/>
        <w:rPr>
          <w:rFonts w:ascii="Trebuchet MS" w:hAnsi="Trebuchet MS"/>
        </w:rPr>
      </w:pPr>
      <w:r w:rsidRPr="00405DAF">
        <w:rPr>
          <w:rFonts w:ascii="Trebuchet MS" w:hAnsi="Trebuchet MS"/>
        </w:rPr>
        <w:t xml:space="preserve">constituição de </w:t>
      </w:r>
      <w:r w:rsidRPr="00405DAF">
        <w:rPr>
          <w:rFonts w:ascii="Trebuchet MS" w:hAnsi="Trebuchet MS"/>
          <w:noProof/>
        </w:rPr>
        <w:t>quaisquer</w:t>
      </w:r>
      <w:r w:rsidRPr="00405DAF">
        <w:rPr>
          <w:rFonts w:ascii="Trebuchet MS" w:hAnsi="Trebuchet MS"/>
        </w:rPr>
        <w:t xml:space="preserve"> ônus e/ou gravames sobre os </w:t>
      </w:r>
      <w:r w:rsidR="00BB6932">
        <w:rPr>
          <w:rFonts w:ascii="Trebuchet MS" w:hAnsi="Trebuchet MS"/>
        </w:rPr>
        <w:t>bens e d</w:t>
      </w:r>
      <w:r w:rsidR="00DD2909" w:rsidRPr="00405DAF">
        <w:rPr>
          <w:rFonts w:ascii="Trebuchet MS" w:hAnsi="Trebuchet MS"/>
        </w:rPr>
        <w:t xml:space="preserve">ireitos </w:t>
      </w:r>
      <w:r w:rsidR="002E7313" w:rsidRPr="00405DAF">
        <w:rPr>
          <w:rFonts w:ascii="Trebuchet MS" w:hAnsi="Trebuchet MS"/>
        </w:rPr>
        <w:t>objeto dos Contratos de Garantia</w:t>
      </w:r>
      <w:r w:rsidR="00FB173F" w:rsidRPr="00405DAF">
        <w:rPr>
          <w:rFonts w:ascii="Trebuchet MS" w:hAnsi="Trebuchet MS"/>
        </w:rPr>
        <w:t xml:space="preserve"> que não sejam os ônus e gravames constituídos pelos Contratos de Garantia</w:t>
      </w:r>
      <w:r w:rsidRPr="00405DAF">
        <w:rPr>
          <w:rFonts w:ascii="Trebuchet MS" w:hAnsi="Trebuchet MS"/>
        </w:rPr>
        <w:t>;</w:t>
      </w:r>
      <w:r w:rsidR="00E86D0E">
        <w:rPr>
          <w:rFonts w:ascii="Trebuchet MS" w:hAnsi="Trebuchet MS"/>
        </w:rPr>
        <w:t xml:space="preserve"> </w:t>
      </w:r>
    </w:p>
    <w:p w14:paraId="7ECDA0BC" w14:textId="77777777" w:rsidR="00B97DF5" w:rsidRPr="005B161C" w:rsidRDefault="00B97DF5" w:rsidP="005B161C">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i/>
        </w:rPr>
      </w:pPr>
      <w:r w:rsidRPr="00765880">
        <w:rPr>
          <w:rFonts w:ascii="Trebuchet MS" w:hAnsi="Trebuchet MS"/>
          <w:noProof/>
        </w:rPr>
        <w:t>interrupção ou suspensão d</w:t>
      </w:r>
      <w:r w:rsidR="002A1F05" w:rsidRPr="00765880">
        <w:rPr>
          <w:rFonts w:ascii="Trebuchet MS" w:hAnsi="Trebuchet MS"/>
          <w:noProof/>
        </w:rPr>
        <w:t>e</w:t>
      </w:r>
      <w:r w:rsidRPr="00765880">
        <w:rPr>
          <w:rFonts w:ascii="Trebuchet MS" w:hAnsi="Trebuchet MS"/>
          <w:noProof/>
        </w:rPr>
        <w:t xml:space="preserve"> atividades desenvolvidas </w:t>
      </w:r>
      <w:r w:rsidR="005112C0" w:rsidRPr="00765880">
        <w:rPr>
          <w:rFonts w:ascii="Trebuchet MS" w:hAnsi="Trebuchet MS"/>
          <w:noProof/>
        </w:rPr>
        <w:t>pela Emissora</w:t>
      </w:r>
      <w:r w:rsidR="007C26A6" w:rsidRPr="00765880">
        <w:rPr>
          <w:rFonts w:ascii="Trebuchet MS" w:hAnsi="Trebuchet MS"/>
          <w:noProof/>
        </w:rPr>
        <w:t>,</w:t>
      </w:r>
      <w:r w:rsidR="005112C0" w:rsidRPr="00765880">
        <w:rPr>
          <w:rFonts w:ascii="Trebuchet MS" w:hAnsi="Trebuchet MS"/>
          <w:noProof/>
        </w:rPr>
        <w:t xml:space="preserve"> </w:t>
      </w:r>
      <w:r w:rsidR="007D4638" w:rsidRPr="00765880">
        <w:rPr>
          <w:rFonts w:ascii="Trebuchet MS" w:hAnsi="Trebuchet MS"/>
          <w:noProof/>
        </w:rPr>
        <w:t xml:space="preserve">por período superior </w:t>
      </w:r>
      <w:r w:rsidR="007C26A6" w:rsidRPr="00765880">
        <w:rPr>
          <w:rFonts w:ascii="Trebuchet MS" w:hAnsi="Trebuchet MS"/>
          <w:noProof/>
        </w:rPr>
        <w:t xml:space="preserve">a </w:t>
      </w:r>
      <w:r w:rsidR="007D4638" w:rsidRPr="00765880">
        <w:rPr>
          <w:rFonts w:ascii="Trebuchet MS" w:hAnsi="Trebuchet MS"/>
          <w:noProof/>
        </w:rPr>
        <w:t>30 (trinta) dias corridos</w:t>
      </w:r>
      <w:r w:rsidR="007C26A6" w:rsidRPr="00765880">
        <w:rPr>
          <w:rFonts w:ascii="Trebuchet MS" w:hAnsi="Trebuchet MS"/>
          <w:noProof/>
        </w:rPr>
        <w:t>, por unidades que represent</w:t>
      </w:r>
      <w:r w:rsidR="00FA3E94" w:rsidRPr="00765880">
        <w:rPr>
          <w:rFonts w:ascii="Trebuchet MS" w:hAnsi="Trebuchet MS"/>
          <w:noProof/>
        </w:rPr>
        <w:t>e</w:t>
      </w:r>
      <w:r w:rsidR="007C26A6" w:rsidRPr="00765880">
        <w:rPr>
          <w:rFonts w:ascii="Trebuchet MS" w:hAnsi="Trebuchet MS"/>
          <w:noProof/>
        </w:rPr>
        <w:t>m</w:t>
      </w:r>
      <w:r w:rsidR="008500C2">
        <w:rPr>
          <w:rFonts w:ascii="Trebuchet MS" w:hAnsi="Trebuchet MS"/>
          <w:noProof/>
        </w:rPr>
        <w:t xml:space="preserve"> </w:t>
      </w:r>
      <w:r w:rsidR="000D112B" w:rsidRPr="00765880">
        <w:rPr>
          <w:rFonts w:ascii="Trebuchet MS" w:hAnsi="Trebuchet MS"/>
          <w:noProof/>
        </w:rPr>
        <w:t>mais</w:t>
      </w:r>
      <w:r w:rsidR="009271CA" w:rsidRPr="00765880">
        <w:rPr>
          <w:rFonts w:ascii="Trebuchet MS" w:hAnsi="Trebuchet MS"/>
          <w:noProof/>
        </w:rPr>
        <w:t xml:space="preserve"> de 20% (vinte por cento)</w:t>
      </w:r>
      <w:r w:rsidR="00D167DA" w:rsidRPr="00765880">
        <w:rPr>
          <w:rFonts w:ascii="Trebuchet MS" w:hAnsi="Trebuchet MS"/>
          <w:noProof/>
        </w:rPr>
        <w:t xml:space="preserve"> d</w:t>
      </w:r>
      <w:r w:rsidR="002A1F05" w:rsidRPr="00765880">
        <w:rPr>
          <w:rFonts w:ascii="Trebuchet MS" w:hAnsi="Trebuchet MS"/>
          <w:noProof/>
        </w:rPr>
        <w:t xml:space="preserve">o número total de </w:t>
      </w:r>
      <w:r w:rsidR="00B36306" w:rsidRPr="00765880">
        <w:rPr>
          <w:rFonts w:ascii="Trebuchet MS" w:hAnsi="Trebuchet MS"/>
          <w:noProof/>
        </w:rPr>
        <w:t xml:space="preserve">empregados </w:t>
      </w:r>
      <w:r w:rsidR="002A1F05" w:rsidRPr="00765880">
        <w:rPr>
          <w:rFonts w:ascii="Trebuchet MS" w:hAnsi="Trebuchet MS"/>
          <w:noProof/>
        </w:rPr>
        <w:t>da Emissora</w:t>
      </w:r>
      <w:r w:rsidR="003A4A05" w:rsidRPr="00765880">
        <w:rPr>
          <w:rFonts w:ascii="Trebuchet MS" w:hAnsi="Trebuchet MS"/>
          <w:noProof/>
        </w:rPr>
        <w:t>, incluindo terceirizados</w:t>
      </w:r>
      <w:r w:rsidR="009271CA" w:rsidRPr="00765880">
        <w:rPr>
          <w:rFonts w:ascii="Trebuchet MS" w:hAnsi="Trebuchet MS"/>
          <w:noProof/>
        </w:rPr>
        <w:t xml:space="preserve"> (“</w:t>
      </w:r>
      <w:r w:rsidR="009271CA" w:rsidRPr="00765880">
        <w:rPr>
          <w:rFonts w:ascii="Trebuchet MS" w:hAnsi="Trebuchet MS"/>
          <w:noProof/>
          <w:u w:val="single"/>
        </w:rPr>
        <w:t>Colaboradores</w:t>
      </w:r>
      <w:r w:rsidR="009271CA" w:rsidRPr="00765880">
        <w:rPr>
          <w:rFonts w:ascii="Trebuchet MS" w:hAnsi="Trebuchet MS"/>
          <w:noProof/>
        </w:rPr>
        <w:t>”)</w:t>
      </w:r>
      <w:r w:rsidR="00B36306" w:rsidRPr="00765880">
        <w:rPr>
          <w:rFonts w:ascii="Trebuchet MS" w:hAnsi="Trebuchet MS"/>
          <w:noProof/>
        </w:rPr>
        <w:t xml:space="preserve">, </w:t>
      </w:r>
      <w:r w:rsidR="000D112B" w:rsidRPr="00765880">
        <w:rPr>
          <w:rFonts w:ascii="Trebuchet MS" w:hAnsi="Trebuchet MS"/>
          <w:noProof/>
        </w:rPr>
        <w:t>observado que</w:t>
      </w:r>
      <w:r w:rsidR="0018617F" w:rsidRPr="00765880">
        <w:rPr>
          <w:rFonts w:ascii="Trebuchet MS" w:hAnsi="Trebuchet MS"/>
          <w:noProof/>
        </w:rPr>
        <w:t>, para</w:t>
      </w:r>
      <w:r w:rsidR="000D112B" w:rsidRPr="00765880">
        <w:rPr>
          <w:rFonts w:ascii="Trebuchet MS" w:hAnsi="Trebuchet MS"/>
          <w:noProof/>
        </w:rPr>
        <w:t xml:space="preserve"> </w:t>
      </w:r>
      <w:r w:rsidR="009271CA" w:rsidRPr="00765880">
        <w:rPr>
          <w:rFonts w:ascii="Trebuchet MS" w:hAnsi="Trebuchet MS"/>
          <w:noProof/>
        </w:rPr>
        <w:t xml:space="preserve">fins da apuração </w:t>
      </w:r>
      <w:r w:rsidR="000D112B" w:rsidRPr="00765880">
        <w:rPr>
          <w:rFonts w:ascii="Trebuchet MS" w:hAnsi="Trebuchet MS"/>
          <w:noProof/>
        </w:rPr>
        <w:t>do referido</w:t>
      </w:r>
      <w:r w:rsidR="009271CA" w:rsidRPr="00765880">
        <w:rPr>
          <w:rFonts w:ascii="Trebuchet MS" w:hAnsi="Trebuchet MS"/>
          <w:noProof/>
        </w:rPr>
        <w:t xml:space="preserve"> percentual, </w:t>
      </w:r>
      <w:r w:rsidR="000D112B" w:rsidRPr="00765880">
        <w:rPr>
          <w:rFonts w:ascii="Trebuchet MS" w:hAnsi="Trebuchet MS"/>
          <w:noProof/>
        </w:rPr>
        <w:t xml:space="preserve">deverá ser considerada </w:t>
      </w:r>
      <w:r w:rsidR="009271CA" w:rsidRPr="00765880">
        <w:rPr>
          <w:rFonts w:ascii="Trebuchet MS" w:hAnsi="Trebuchet MS"/>
          <w:noProof/>
        </w:rPr>
        <w:t xml:space="preserve">a quantidade total de </w:t>
      </w:r>
      <w:r w:rsidR="007C26A6" w:rsidRPr="00765880">
        <w:rPr>
          <w:rFonts w:ascii="Trebuchet MS" w:hAnsi="Trebuchet MS"/>
          <w:noProof/>
        </w:rPr>
        <w:t xml:space="preserve">Colaboradores </w:t>
      </w:r>
      <w:r w:rsidR="009271CA" w:rsidRPr="00765880">
        <w:rPr>
          <w:rFonts w:ascii="Trebuchet MS" w:hAnsi="Trebuchet MS"/>
          <w:noProof/>
        </w:rPr>
        <w:t xml:space="preserve">verificada no último dia do </w:t>
      </w:r>
      <w:r w:rsidR="0095129F">
        <w:rPr>
          <w:rFonts w:ascii="Trebuchet MS" w:hAnsi="Trebuchet MS"/>
          <w:noProof/>
        </w:rPr>
        <w:t>trimestre</w:t>
      </w:r>
      <w:r w:rsidR="005112C0" w:rsidRPr="00765880">
        <w:rPr>
          <w:rFonts w:ascii="Trebuchet MS" w:hAnsi="Trebuchet MS"/>
          <w:noProof/>
        </w:rPr>
        <w:t xml:space="preserve"> </w:t>
      </w:r>
      <w:r w:rsidR="009271CA" w:rsidRPr="00765880">
        <w:rPr>
          <w:rFonts w:ascii="Trebuchet MS" w:hAnsi="Trebuchet MS"/>
          <w:noProof/>
        </w:rPr>
        <w:t>anterior à</w:t>
      </w:r>
      <w:r w:rsidR="0018617F" w:rsidRPr="00765880">
        <w:rPr>
          <w:rFonts w:ascii="Trebuchet MS" w:hAnsi="Trebuchet MS"/>
          <w:noProof/>
        </w:rPr>
        <w:t xml:space="preserve"> referida</w:t>
      </w:r>
      <w:r w:rsidR="009271CA" w:rsidRPr="00765880">
        <w:rPr>
          <w:rFonts w:ascii="Trebuchet MS" w:hAnsi="Trebuchet MS"/>
          <w:noProof/>
        </w:rPr>
        <w:t xml:space="preserve"> interrupção ou suspensão</w:t>
      </w:r>
      <w:r w:rsidR="0018617F" w:rsidRPr="00765880">
        <w:rPr>
          <w:rFonts w:ascii="Trebuchet MS" w:hAnsi="Trebuchet MS"/>
          <w:noProof/>
        </w:rPr>
        <w:t>, conforme o caso</w:t>
      </w:r>
      <w:r w:rsidR="000D112B" w:rsidRPr="00765880">
        <w:rPr>
          <w:rFonts w:ascii="Trebuchet MS" w:hAnsi="Trebuchet MS"/>
          <w:noProof/>
        </w:rPr>
        <w:t>;</w:t>
      </w:r>
      <w:r w:rsidR="00382AE6" w:rsidRPr="00765880">
        <w:rPr>
          <w:rFonts w:ascii="Trebuchet MS" w:hAnsi="Trebuchet MS"/>
          <w:noProof/>
        </w:rPr>
        <w:t xml:space="preserve"> </w:t>
      </w:r>
    </w:p>
    <w:p w14:paraId="319C43BC" w14:textId="77777777" w:rsidR="00B97DF5"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noProof/>
        </w:rPr>
      </w:pPr>
      <w:r w:rsidRPr="00405DAF">
        <w:rPr>
          <w:rFonts w:ascii="Trebuchet MS" w:hAnsi="Trebuchet MS"/>
        </w:rPr>
        <w:t xml:space="preserve">realização, por qualquer autoridade governamental, de ato com o objetivo de sequestrar, expropriar, nacionalizar, desapropriar ou de qualquer modo adquirir, compulsoriamente, </w:t>
      </w:r>
      <w:r w:rsidR="000D112B">
        <w:rPr>
          <w:rFonts w:ascii="Trebuchet MS" w:hAnsi="Trebuchet MS"/>
        </w:rPr>
        <w:t xml:space="preserve">(a) </w:t>
      </w:r>
      <w:r w:rsidRPr="00405DAF">
        <w:rPr>
          <w:rFonts w:ascii="Trebuchet MS" w:hAnsi="Trebuchet MS"/>
        </w:rPr>
        <w:t xml:space="preserve">a totalidade ou parte substancial dos ativos da Emissora com valor igual ou superior, em montante individual ou agregado, a </w:t>
      </w:r>
      <w:r w:rsidR="00641DEC" w:rsidRPr="00350EBB">
        <w:rPr>
          <w:rFonts w:ascii="Trebuchet MS" w:hAnsi="Trebuchet MS"/>
        </w:rPr>
        <w:t xml:space="preserve">R$ </w:t>
      </w:r>
      <w:r w:rsidR="00350EBB" w:rsidRPr="00350EBB">
        <w:rPr>
          <w:rFonts w:ascii="Trebuchet MS" w:hAnsi="Trebuchet MS"/>
        </w:rPr>
        <w:t>7.0</w:t>
      </w:r>
      <w:r w:rsidR="00641DEC" w:rsidRPr="00350EBB">
        <w:rPr>
          <w:rFonts w:ascii="Trebuchet MS" w:hAnsi="Trebuchet MS"/>
        </w:rPr>
        <w:t>00.000,00 (</w:t>
      </w:r>
      <w:r w:rsidR="00350EBB" w:rsidRPr="00350EBB">
        <w:rPr>
          <w:rFonts w:ascii="Trebuchet MS" w:hAnsi="Trebuchet MS"/>
        </w:rPr>
        <w:t>sete milhões de reais</w:t>
      </w:r>
      <w:r w:rsidR="00641DEC" w:rsidRPr="00350EBB">
        <w:rPr>
          <w:rFonts w:ascii="Trebuchet MS" w:hAnsi="Trebuchet MS"/>
        </w:rPr>
        <w:t>)</w:t>
      </w:r>
      <w:r w:rsidRPr="00350EBB">
        <w:rPr>
          <w:rFonts w:ascii="Trebuchet MS" w:hAnsi="Trebuchet MS"/>
        </w:rPr>
        <w:t xml:space="preserve">, ou </w:t>
      </w:r>
      <w:r w:rsidR="000D112B">
        <w:rPr>
          <w:rFonts w:ascii="Trebuchet MS" w:hAnsi="Trebuchet MS"/>
        </w:rPr>
        <w:t xml:space="preserve">(b) </w:t>
      </w:r>
      <w:r w:rsidRPr="00350EBB">
        <w:rPr>
          <w:rFonts w:ascii="Trebuchet MS" w:hAnsi="Trebuchet MS"/>
        </w:rPr>
        <w:t>as ações do</w:t>
      </w:r>
      <w:r w:rsidRPr="00405DAF">
        <w:rPr>
          <w:rFonts w:ascii="Trebuchet MS" w:hAnsi="Trebuchet MS"/>
        </w:rPr>
        <w:t xml:space="preserve"> capital social da Emissora;</w:t>
      </w:r>
    </w:p>
    <w:p w14:paraId="52DF4B74" w14:textId="77777777" w:rsidR="00641DEC" w:rsidRPr="00FB6D80" w:rsidRDefault="00641DEC" w:rsidP="00641DEC">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FB6D80">
        <w:rPr>
          <w:rFonts w:ascii="Trebuchet MS" w:hAnsi="Trebuchet MS"/>
        </w:rPr>
        <w:t xml:space="preserve">comprovarem-se falsas, enganosas, incorretas, incompletas, inconsistentes ou insuficientes quaisquer das declarações e/ou garantias prestadas pela Emissora nesta Escritura de Emissão, nos Contratos de Garantia e/ou em quaisquer outros documentos da Emissão; </w:t>
      </w:r>
    </w:p>
    <w:p w14:paraId="5B5E77E8" w14:textId="77777777" w:rsidR="00CD1E35" w:rsidRPr="00641DEC" w:rsidRDefault="00641DEC" w:rsidP="005B161C">
      <w:pPr>
        <w:widowControl/>
        <w:numPr>
          <w:ilvl w:val="0"/>
          <w:numId w:val="18"/>
        </w:numPr>
        <w:suppressAutoHyphens/>
        <w:autoSpaceDE/>
        <w:autoSpaceDN/>
        <w:adjustRightInd/>
        <w:spacing w:after="140" w:line="290" w:lineRule="auto"/>
        <w:ind w:left="1134" w:hanging="708"/>
        <w:textAlignment w:val="auto"/>
        <w:rPr>
          <w:rFonts w:ascii="Trebuchet MS" w:hAnsi="Trebuchet MS"/>
          <w:noProof/>
        </w:rPr>
      </w:pPr>
      <w:r w:rsidRPr="00FB6D80">
        <w:rPr>
          <w:rFonts w:ascii="Trebuchet MS" w:hAnsi="Trebuchet MS"/>
        </w:rPr>
        <w:t>existência</w:t>
      </w:r>
      <w:r w:rsidRPr="00FB6D80">
        <w:rPr>
          <w:rFonts w:ascii="Trebuchet MS" w:hAnsi="Trebuchet MS"/>
          <w:noProof/>
        </w:rPr>
        <w:t xml:space="preserve"> de sentença judicial ou decisão administrativa condenando a Emissora em (a) infração à legislação que trata do combate à utilização de trabalho infantil ou em condições análogas às de escravo, ou de silvícola, ou proveito criminoso de prostituição e/ou (b) relacionados a crimes ambientais previstos em “</w:t>
      </w:r>
      <w:r w:rsidRPr="00C54B63">
        <w:rPr>
          <w:rFonts w:ascii="Trebuchet MS" w:hAnsi="Trebuchet MS"/>
          <w:noProof/>
          <w:u w:val="single"/>
        </w:rPr>
        <w:t>Legislação Socioambiental</w:t>
      </w:r>
      <w:r w:rsidRPr="00FB6D80">
        <w:rPr>
          <w:rFonts w:ascii="Trebuchet MS" w:hAnsi="Trebuchet MS"/>
          <w:noProof/>
        </w:rPr>
        <w:t>”, aqui denominada como sendo o conjunto de normas envolvendo a legislação ambiental e trabalhista em vigor, conforme aplicável à sua condição de negócios e que sejam relevantes para a execução das atividades descritas em seu objeto social (“</w:t>
      </w:r>
      <w:r w:rsidRPr="00FB6D80">
        <w:rPr>
          <w:rFonts w:ascii="Trebuchet MS" w:hAnsi="Trebuchet MS"/>
          <w:noProof/>
          <w:u w:val="single"/>
        </w:rPr>
        <w:t>Legislação Socioambiental</w:t>
      </w:r>
      <w:r w:rsidRPr="00FB6D80">
        <w:rPr>
          <w:rFonts w:ascii="Trebuchet MS" w:hAnsi="Trebuchet MS"/>
          <w:noProof/>
        </w:rPr>
        <w:t>”);</w:t>
      </w:r>
      <w:r w:rsidR="00350EBB">
        <w:rPr>
          <w:rFonts w:ascii="Trebuchet MS" w:hAnsi="Trebuchet MS"/>
          <w:noProof/>
        </w:rPr>
        <w:t xml:space="preserve"> </w:t>
      </w:r>
    </w:p>
    <w:p w14:paraId="522AE628" w14:textId="53706CE8" w:rsidR="00266147" w:rsidRPr="005B161C" w:rsidRDefault="0011301E" w:rsidP="005B161C">
      <w:pPr>
        <w:widowControl/>
        <w:numPr>
          <w:ilvl w:val="0"/>
          <w:numId w:val="18"/>
        </w:numPr>
        <w:suppressAutoHyphens/>
        <w:autoSpaceDE/>
        <w:autoSpaceDN/>
        <w:adjustRightInd/>
        <w:spacing w:after="140" w:line="290" w:lineRule="auto"/>
        <w:ind w:left="1134" w:hanging="708"/>
        <w:textAlignment w:val="auto"/>
        <w:rPr>
          <w:rFonts w:ascii="Trebuchet MS" w:hAnsi="Trebuchet MS"/>
        </w:rPr>
      </w:pPr>
      <w:r w:rsidRPr="00CD1E35">
        <w:rPr>
          <w:rFonts w:ascii="Trebuchet MS" w:hAnsi="Trebuchet MS"/>
          <w:noProof/>
        </w:rPr>
        <w:t xml:space="preserve">descumprimento pela Emissora, até o vencimento das Debêntures, do índice obtido pela divisão da Dívida Líquida pelo EBITDA, que deverá ser menor ou igual a </w:t>
      </w:r>
      <w:r w:rsidR="001B06AF">
        <w:rPr>
          <w:rFonts w:ascii="Trebuchet MS" w:hAnsi="Trebuchet MS"/>
          <w:b/>
          <w:noProof/>
        </w:rPr>
        <w:t xml:space="preserve">(a) </w:t>
      </w:r>
      <w:r w:rsidR="001B06AF" w:rsidRPr="00F51823">
        <w:rPr>
          <w:rFonts w:ascii="Trebuchet MS" w:hAnsi="Trebuchet MS"/>
          <w:noProof/>
        </w:rPr>
        <w:t>4,</w:t>
      </w:r>
      <w:del w:id="134" w:author="Cescon Barrieu" w:date="2020-01-31T14:36:00Z">
        <w:r w:rsidR="001B06AF" w:rsidRPr="00F51823">
          <w:rPr>
            <w:rFonts w:ascii="Trebuchet MS" w:hAnsi="Trebuchet MS"/>
            <w:noProof/>
          </w:rPr>
          <w:delText>25</w:delText>
        </w:r>
      </w:del>
      <w:ins w:id="135" w:author="Cescon Barrieu" w:date="2020-01-31T14:36:00Z">
        <w:r w:rsidR="00EA0248">
          <w:rPr>
            <w:rFonts w:ascii="Trebuchet MS" w:hAnsi="Trebuchet MS"/>
            <w:noProof/>
          </w:rPr>
          <w:t>15</w:t>
        </w:r>
      </w:ins>
      <w:r w:rsidR="001B06AF" w:rsidRPr="00F51823">
        <w:rPr>
          <w:rFonts w:ascii="Trebuchet MS" w:hAnsi="Trebuchet MS"/>
          <w:noProof/>
        </w:rPr>
        <w:t xml:space="preserve"> (quatro vírgula </w:t>
      </w:r>
      <w:del w:id="136" w:author="Cescon Barrieu" w:date="2020-01-31T14:36:00Z">
        <w:r w:rsidR="001B06AF" w:rsidRPr="00F51823">
          <w:rPr>
            <w:rFonts w:ascii="Trebuchet MS" w:hAnsi="Trebuchet MS"/>
            <w:noProof/>
          </w:rPr>
          <w:delText>vinte e cinco</w:delText>
        </w:r>
      </w:del>
      <w:ins w:id="137" w:author="Cescon Barrieu" w:date="2020-01-31T14:36:00Z">
        <w:r w:rsidR="00EA0248">
          <w:rPr>
            <w:rFonts w:ascii="Trebuchet MS" w:hAnsi="Trebuchet MS"/>
            <w:noProof/>
          </w:rPr>
          <w:t>quinze</w:t>
        </w:r>
      </w:ins>
      <w:r w:rsidR="001B06AF" w:rsidRPr="00F51823">
        <w:rPr>
          <w:rFonts w:ascii="Trebuchet MS" w:hAnsi="Trebuchet MS"/>
          <w:noProof/>
        </w:rPr>
        <w:t xml:space="preserve">) vezes para as demonstrações financeiras anuais consolidadas da Emissora de 31 de </w:t>
      </w:r>
      <w:r w:rsidR="001B06AF" w:rsidRPr="00F51823">
        <w:rPr>
          <w:rFonts w:ascii="Trebuchet MS" w:hAnsi="Trebuchet MS"/>
          <w:noProof/>
        </w:rPr>
        <w:lastRenderedPageBreak/>
        <w:t>dezembro de 2019</w:t>
      </w:r>
      <w:r w:rsidR="001B06AF">
        <w:rPr>
          <w:rFonts w:ascii="Trebuchet MS" w:hAnsi="Trebuchet MS"/>
          <w:b/>
          <w:noProof/>
        </w:rPr>
        <w:t xml:space="preserve"> </w:t>
      </w:r>
      <w:r w:rsidR="003F7A5B" w:rsidRPr="00CD1E35">
        <w:rPr>
          <w:rFonts w:ascii="Trebuchet MS" w:hAnsi="Trebuchet MS"/>
          <w:b/>
          <w:noProof/>
        </w:rPr>
        <w:t>(</w:t>
      </w:r>
      <w:r w:rsidR="001B06AF">
        <w:rPr>
          <w:rFonts w:ascii="Trebuchet MS" w:hAnsi="Trebuchet MS"/>
          <w:b/>
          <w:noProof/>
        </w:rPr>
        <w:t>b</w:t>
      </w:r>
      <w:r w:rsidRPr="00CD1E35">
        <w:rPr>
          <w:rFonts w:ascii="Trebuchet MS" w:hAnsi="Trebuchet MS"/>
          <w:b/>
          <w:noProof/>
        </w:rPr>
        <w:t>)</w:t>
      </w:r>
      <w:r w:rsidRPr="00CD1E35">
        <w:rPr>
          <w:rFonts w:ascii="Trebuchet MS" w:hAnsi="Trebuchet MS"/>
          <w:noProof/>
        </w:rPr>
        <w:t xml:space="preserve"> </w:t>
      </w:r>
      <w:r w:rsidR="008A59AE" w:rsidRPr="005B161C">
        <w:rPr>
          <w:rFonts w:ascii="Trebuchet MS" w:hAnsi="Trebuchet MS"/>
        </w:rPr>
        <w:t>4 (quatro</w:t>
      </w:r>
      <w:r w:rsidR="008A59AE" w:rsidRPr="00CD1E35">
        <w:rPr>
          <w:rFonts w:ascii="Trebuchet MS" w:hAnsi="Trebuchet MS"/>
          <w:noProof/>
        </w:rPr>
        <w:t>)</w:t>
      </w:r>
      <w:r w:rsidRPr="00CD1E35">
        <w:rPr>
          <w:rFonts w:ascii="Trebuchet MS" w:hAnsi="Trebuchet MS"/>
          <w:noProof/>
        </w:rPr>
        <w:t xml:space="preserve"> vezes para as demonstrações financeiras anuais consolidadas da Em</w:t>
      </w:r>
      <w:r w:rsidR="003F7A5B" w:rsidRPr="00CD1E35">
        <w:rPr>
          <w:rFonts w:ascii="Trebuchet MS" w:hAnsi="Trebuchet MS"/>
          <w:noProof/>
        </w:rPr>
        <w:t>issora de 31 de dezembro de 2020;</w:t>
      </w:r>
      <w:r w:rsidRPr="00CD1E35">
        <w:rPr>
          <w:rFonts w:ascii="Trebuchet MS" w:hAnsi="Trebuchet MS"/>
          <w:noProof/>
        </w:rPr>
        <w:t xml:space="preserve"> </w:t>
      </w:r>
      <w:r w:rsidR="003F7A5B" w:rsidRPr="00CD1E35">
        <w:rPr>
          <w:rFonts w:ascii="Trebuchet MS" w:hAnsi="Trebuchet MS"/>
          <w:b/>
          <w:noProof/>
        </w:rPr>
        <w:t>(</w:t>
      </w:r>
      <w:r w:rsidR="001B06AF">
        <w:rPr>
          <w:rFonts w:ascii="Trebuchet MS" w:hAnsi="Trebuchet MS"/>
          <w:b/>
          <w:noProof/>
        </w:rPr>
        <w:t>c</w:t>
      </w:r>
      <w:r w:rsidR="003F7A5B" w:rsidRPr="00CD1E35">
        <w:rPr>
          <w:rFonts w:ascii="Trebuchet MS" w:hAnsi="Trebuchet MS"/>
          <w:b/>
          <w:noProof/>
        </w:rPr>
        <w:t>)</w:t>
      </w:r>
      <w:r w:rsidRPr="00CD1E35">
        <w:rPr>
          <w:rFonts w:ascii="Trebuchet MS" w:hAnsi="Trebuchet MS"/>
          <w:noProof/>
        </w:rPr>
        <w:t xml:space="preserve"> </w:t>
      </w:r>
      <w:r w:rsidR="00C6116F" w:rsidRPr="005B161C">
        <w:rPr>
          <w:rFonts w:ascii="Trebuchet MS" w:hAnsi="Trebuchet MS"/>
        </w:rPr>
        <w:t>3,75</w:t>
      </w:r>
      <w:r w:rsidRPr="005B161C">
        <w:rPr>
          <w:rFonts w:ascii="Trebuchet MS" w:hAnsi="Trebuchet MS"/>
        </w:rPr>
        <w:t xml:space="preserve"> </w:t>
      </w:r>
      <w:r w:rsidR="00AC4EBA" w:rsidRPr="005B161C">
        <w:rPr>
          <w:rFonts w:ascii="Trebuchet MS" w:hAnsi="Trebuchet MS"/>
        </w:rPr>
        <w:t>(três vírgula setenta e cinco</w:t>
      </w:r>
      <w:r w:rsidR="00AC4EBA" w:rsidRPr="00CD1E35">
        <w:rPr>
          <w:rFonts w:ascii="Trebuchet MS" w:hAnsi="Trebuchet MS"/>
          <w:noProof/>
        </w:rPr>
        <w:t xml:space="preserve">) </w:t>
      </w:r>
      <w:r w:rsidRPr="00CD1E35">
        <w:rPr>
          <w:rFonts w:ascii="Trebuchet MS" w:hAnsi="Trebuchet MS"/>
          <w:noProof/>
        </w:rPr>
        <w:t>vezes para as demonstrações financeiras anuais consolidadas da Em</w:t>
      </w:r>
      <w:r w:rsidR="003F7A5B" w:rsidRPr="00CD1E35">
        <w:rPr>
          <w:rFonts w:ascii="Trebuchet MS" w:hAnsi="Trebuchet MS"/>
          <w:noProof/>
        </w:rPr>
        <w:t xml:space="preserve">issora de 31 de dezembro de 2021; </w:t>
      </w:r>
      <w:r w:rsidR="00E30BBE">
        <w:rPr>
          <w:rFonts w:ascii="Trebuchet MS" w:hAnsi="Trebuchet MS"/>
          <w:noProof/>
        </w:rPr>
        <w:t xml:space="preserve">e </w:t>
      </w:r>
      <w:r w:rsidR="003F7A5B" w:rsidRPr="00CD1E35">
        <w:rPr>
          <w:rFonts w:ascii="Trebuchet MS" w:hAnsi="Trebuchet MS"/>
          <w:b/>
          <w:noProof/>
        </w:rPr>
        <w:t>(</w:t>
      </w:r>
      <w:r w:rsidR="001B06AF">
        <w:rPr>
          <w:rFonts w:ascii="Trebuchet MS" w:hAnsi="Trebuchet MS"/>
          <w:b/>
          <w:noProof/>
        </w:rPr>
        <w:t>d</w:t>
      </w:r>
      <w:r w:rsidR="003F7A5B" w:rsidRPr="00CD1E35">
        <w:rPr>
          <w:rFonts w:ascii="Trebuchet MS" w:hAnsi="Trebuchet MS"/>
          <w:b/>
          <w:noProof/>
        </w:rPr>
        <w:t>)</w:t>
      </w:r>
      <w:r w:rsidR="003F7A5B" w:rsidRPr="00CD1E35">
        <w:rPr>
          <w:rFonts w:ascii="Trebuchet MS" w:hAnsi="Trebuchet MS"/>
          <w:noProof/>
        </w:rPr>
        <w:t xml:space="preserve"> </w:t>
      </w:r>
      <w:r w:rsidR="00C6116F" w:rsidRPr="005B161C">
        <w:rPr>
          <w:rFonts w:ascii="Trebuchet MS" w:hAnsi="Trebuchet MS"/>
        </w:rPr>
        <w:t>3</w:t>
      </w:r>
      <w:r w:rsidR="00AC4EBA" w:rsidRPr="005B161C">
        <w:rPr>
          <w:rFonts w:ascii="Trebuchet MS" w:hAnsi="Trebuchet MS"/>
        </w:rPr>
        <w:t>,50 (três vírgula cinquenta</w:t>
      </w:r>
      <w:r w:rsidR="003F7A5B" w:rsidRPr="00CD1E35">
        <w:rPr>
          <w:rFonts w:ascii="Trebuchet MS" w:hAnsi="Trebuchet MS"/>
          <w:noProof/>
        </w:rPr>
        <w:t xml:space="preserve"> vezes para as demonstrações financeiras anuais consolidadas da Emissora de 31 de dezembro de 2022</w:t>
      </w:r>
      <w:r w:rsidR="00612C3F" w:rsidRPr="00CD1E35">
        <w:rPr>
          <w:rFonts w:ascii="Trebuchet MS" w:hAnsi="Trebuchet MS"/>
          <w:noProof/>
        </w:rPr>
        <w:t xml:space="preserve"> </w:t>
      </w:r>
      <w:r w:rsidRPr="00CD1E35">
        <w:rPr>
          <w:rFonts w:ascii="Trebuchet MS" w:hAnsi="Trebuchet MS"/>
          <w:noProof/>
        </w:rPr>
        <w:t>(“</w:t>
      </w:r>
      <w:r w:rsidRPr="00CD1E35">
        <w:rPr>
          <w:rFonts w:ascii="Trebuchet MS" w:hAnsi="Trebuchet MS"/>
          <w:noProof/>
          <w:u w:val="single"/>
        </w:rPr>
        <w:t>Índices Financeiros</w:t>
      </w:r>
      <w:r w:rsidRPr="00CD1E35">
        <w:rPr>
          <w:rFonts w:ascii="Trebuchet MS" w:hAnsi="Trebuchet MS"/>
          <w:noProof/>
        </w:rPr>
        <w:t xml:space="preserve">”), os quais serão acompanhados anualmente pelo Agente Fiduciário com base nas demonstrações financeiras anuais auditadas pelos auditores e consolidadas da Emissora. A primeira apuração dos Índices Financeiros será realizada no dia </w:t>
      </w:r>
      <w:r w:rsidR="00350EBB" w:rsidRPr="00CD1E35">
        <w:rPr>
          <w:rFonts w:ascii="Trebuchet MS" w:hAnsi="Trebuchet MS"/>
          <w:noProof/>
        </w:rPr>
        <w:t>com base</w:t>
      </w:r>
      <w:r w:rsidRPr="00CD1E35">
        <w:rPr>
          <w:rFonts w:ascii="Trebuchet MS" w:hAnsi="Trebuchet MS"/>
          <w:noProof/>
        </w:rPr>
        <w:t xml:space="preserve"> nas demonstrações financeiras anuais consolidadas da Em</w:t>
      </w:r>
      <w:r w:rsidR="003F7A5B" w:rsidRPr="00CD1E35">
        <w:rPr>
          <w:rFonts w:ascii="Trebuchet MS" w:hAnsi="Trebuchet MS"/>
          <w:noProof/>
        </w:rPr>
        <w:t xml:space="preserve">issora de 31 de dezembro de </w:t>
      </w:r>
      <w:r w:rsidR="00AF5737" w:rsidRPr="00CD1E35">
        <w:rPr>
          <w:rFonts w:ascii="Trebuchet MS" w:hAnsi="Trebuchet MS"/>
          <w:noProof/>
        </w:rPr>
        <w:t>20</w:t>
      </w:r>
      <w:r w:rsidR="00AF5737">
        <w:rPr>
          <w:rFonts w:ascii="Trebuchet MS" w:hAnsi="Trebuchet MS"/>
          <w:noProof/>
        </w:rPr>
        <w:t>20</w:t>
      </w:r>
      <w:r w:rsidRPr="00CD1E35">
        <w:rPr>
          <w:rFonts w:ascii="Trebuchet MS" w:hAnsi="Trebuchet MS"/>
          <w:noProof/>
        </w:rPr>
        <w:t xml:space="preserve">. Para fins deste item, </w:t>
      </w:r>
      <w:r w:rsidRPr="00CD1E35">
        <w:rPr>
          <w:rFonts w:ascii="Trebuchet MS" w:hAnsi="Trebuchet MS"/>
        </w:rPr>
        <w:t>“</w:t>
      </w:r>
      <w:r w:rsidRPr="00CD1E35">
        <w:rPr>
          <w:rFonts w:ascii="Trebuchet MS" w:hAnsi="Trebuchet MS"/>
          <w:u w:val="single"/>
        </w:rPr>
        <w:t>Dívida Líquida</w:t>
      </w:r>
      <w:r w:rsidRPr="00CD1E35">
        <w:rPr>
          <w:rFonts w:ascii="Trebuchet MS" w:hAnsi="Trebuchet MS"/>
        </w:rPr>
        <w:t xml:space="preserve">” significará o resultado da seguinte fórmula: empréstimos e financiamentos bancários de curto e longo prazos (+) leasing financeiro (+) Debêntures de cada uma das </w:t>
      </w:r>
      <w:r w:rsidR="003F7A5B" w:rsidRPr="00CD1E35">
        <w:rPr>
          <w:rFonts w:ascii="Trebuchet MS" w:hAnsi="Trebuchet MS"/>
        </w:rPr>
        <w:t>séries</w:t>
      </w:r>
      <w:r w:rsidR="001E54E5" w:rsidRPr="00CD1E35">
        <w:rPr>
          <w:rFonts w:ascii="Trebuchet MS" w:hAnsi="Trebuchet MS"/>
        </w:rPr>
        <w:t xml:space="preserve"> </w:t>
      </w:r>
      <w:r w:rsidR="003A4A05" w:rsidRPr="00205079">
        <w:rPr>
          <w:rFonts w:ascii="Trebuchet MS" w:hAnsi="Trebuchet MS"/>
          <w:noProof/>
        </w:rPr>
        <w:t>(+) valor devido pelas empresas do grupo econômico da Emissora aos seus ex-sócios (excluindo qualquer valor a ser pago a qualquer pessoa a título de indenização e/ou earn-out no âmbito de operações de compra e venda de empresas)</w:t>
      </w:r>
      <w:r w:rsidR="003A4A05" w:rsidRPr="00CD1E35">
        <w:rPr>
          <w:rFonts w:ascii="Trebuchet MS" w:hAnsi="Trebuchet MS"/>
        </w:rPr>
        <w:t xml:space="preserve"> </w:t>
      </w:r>
      <w:r w:rsidRPr="00CD1E35">
        <w:rPr>
          <w:rFonts w:ascii="Trebuchet MS" w:hAnsi="Trebuchet MS"/>
        </w:rPr>
        <w:t>(-) disponibilidades de caixa (-) aplicações financeiras; e “EBITDA” significará o resultado da seguinte fórmula, calculada em relação aos 12 (doze) meses relativos ao exercício social das respectivas demonstrações financeiras: lucro líquido (+) despesa/receita financeira líquida (+) provisão para IRPJ/CS (+) depreciações/amortizações (+) despesas com advogados, assessores e auditores da Emissora não recorrentes (equipe, salários, encargos, benefícios e PLR) relacionadas a operações de compra e venda de empresas, desde que tais despesas sejam acompanhadas de relatório de auditoria contratado pela Emissora, às suas custas, para comprovação específica da natureza das referidas despesas, sendo certo que despesas relacionadas a indenizações, contingências/multas, projetos especiais e reestruturação não serão consideradas neste item</w:t>
      </w:r>
      <w:r w:rsidR="003A7477">
        <w:rPr>
          <w:rFonts w:ascii="Trebuchet MS" w:hAnsi="Trebuchet MS"/>
        </w:rPr>
        <w:t xml:space="preserve">; </w:t>
      </w:r>
    </w:p>
    <w:p w14:paraId="52CC756E" w14:textId="77777777" w:rsidR="00A53CC1" w:rsidRPr="00A53CC1" w:rsidRDefault="00A53CC1" w:rsidP="0034380F">
      <w:pPr>
        <w:widowControl/>
        <w:numPr>
          <w:ilvl w:val="0"/>
          <w:numId w:val="18"/>
        </w:numPr>
        <w:suppressAutoHyphens/>
        <w:autoSpaceDE/>
        <w:autoSpaceDN/>
        <w:adjustRightInd/>
        <w:spacing w:after="140" w:line="290" w:lineRule="auto"/>
        <w:ind w:left="1134" w:hanging="708"/>
        <w:textAlignment w:val="auto"/>
        <w:rPr>
          <w:rFonts w:ascii="Trebuchet MS" w:hAnsi="Trebuchet MS"/>
        </w:rPr>
      </w:pPr>
      <w:r w:rsidRPr="00A53CC1">
        <w:rPr>
          <w:rFonts w:ascii="Trebuchet MS" w:hAnsi="Trebuchet MS"/>
          <w:noProof/>
        </w:rPr>
        <w:t>descumprimento</w:t>
      </w:r>
      <w:r w:rsidRPr="00A53CC1">
        <w:rPr>
          <w:rFonts w:ascii="Trebuchet MS" w:hAnsi="Trebuchet MS"/>
        </w:rPr>
        <w:t xml:space="preserve"> pela Emissora, até o vencimento das Debêntures, do índice obtido pelo quociente da divisão do Ativo Circulante pelo Passivo Circulante da Emissora (“</w:t>
      </w:r>
      <w:r w:rsidRPr="005359FF">
        <w:rPr>
          <w:rFonts w:ascii="Trebuchet MS" w:hAnsi="Trebuchet MS"/>
          <w:u w:val="single"/>
        </w:rPr>
        <w:t>Liquidez Corrente</w:t>
      </w:r>
      <w:r w:rsidRPr="00A53CC1">
        <w:rPr>
          <w:rFonts w:ascii="Trebuchet MS" w:hAnsi="Trebuchet MS"/>
        </w:rPr>
        <w:t>”), que deverá ser igual ou superior a 0,8x (oito décimos vezes). Para fins deste item, “Ativo Circulante” e “Passivo Circulante” significam os montantes de tais rubricas apurados em bases consolidadas com base nas práticas contábeis adotadas no Brasil e nos demonstrativos financeiros auditados e/ou com revisão limitada da Emissora;</w:t>
      </w:r>
      <w:r w:rsidR="0034380F">
        <w:rPr>
          <w:rFonts w:ascii="Trebuchet MS" w:hAnsi="Trebuchet MS"/>
        </w:rPr>
        <w:t xml:space="preserve"> </w:t>
      </w:r>
      <w:r w:rsidR="003A7477">
        <w:rPr>
          <w:rFonts w:ascii="Trebuchet MS" w:hAnsi="Trebuchet MS"/>
        </w:rPr>
        <w:t>e</w:t>
      </w:r>
    </w:p>
    <w:p w14:paraId="08C1E231" w14:textId="77777777" w:rsidR="00266147" w:rsidRPr="00CD1E35" w:rsidRDefault="00266147" w:rsidP="00BB04B8">
      <w:pPr>
        <w:widowControl/>
        <w:numPr>
          <w:ilvl w:val="0"/>
          <w:numId w:val="18"/>
        </w:numPr>
        <w:suppressAutoHyphens/>
        <w:autoSpaceDE/>
        <w:autoSpaceDN/>
        <w:adjustRightInd/>
        <w:spacing w:after="140" w:line="290" w:lineRule="auto"/>
        <w:ind w:left="1134" w:hanging="708"/>
        <w:textAlignment w:val="auto"/>
        <w:rPr>
          <w:rFonts w:ascii="Trebuchet MS" w:hAnsi="Trebuchet MS"/>
        </w:rPr>
      </w:pPr>
      <w:r w:rsidRPr="00BB04B8">
        <w:rPr>
          <w:rFonts w:ascii="Trebuchet MS" w:hAnsi="Trebuchet MS"/>
        </w:rPr>
        <w:lastRenderedPageBreak/>
        <w:t>caso as Condições Suspensivas não sejam verificadas nos prazos estipulados no Contrato de Cessão Fiduciária</w:t>
      </w:r>
      <w:r w:rsidR="002A79F5">
        <w:rPr>
          <w:rFonts w:ascii="Trebuchet MS" w:hAnsi="Trebuchet MS"/>
        </w:rPr>
        <w:t xml:space="preserve"> e no Contrato de Penhor de Equipamentos</w:t>
      </w:r>
      <w:r w:rsidR="00E5233A">
        <w:rPr>
          <w:rFonts w:ascii="Trebuchet MS" w:hAnsi="Trebuchet MS"/>
        </w:rPr>
        <w:t>.</w:t>
      </w:r>
      <w:r w:rsidR="00941F1D" w:rsidRPr="00BB04B8">
        <w:rPr>
          <w:rFonts w:ascii="Trebuchet MS" w:hAnsi="Trebuchet MS"/>
        </w:rPr>
        <w:t xml:space="preserve"> </w:t>
      </w:r>
    </w:p>
    <w:p w14:paraId="110F347D" w14:textId="77777777" w:rsidR="00B97DF5" w:rsidRPr="005B161C" w:rsidRDefault="00B97DF5" w:rsidP="00060724">
      <w:pPr>
        <w:pStyle w:val="Level2"/>
        <w:numPr>
          <w:ilvl w:val="1"/>
          <w:numId w:val="4"/>
        </w:numPr>
        <w:rPr>
          <w:rFonts w:ascii="Times New Roman" w:hAnsi="Times New Roman"/>
          <w:sz w:val="24"/>
        </w:rPr>
      </w:pPr>
      <w:bookmarkStart w:id="138" w:name="_Ref391996822"/>
      <w:r w:rsidRPr="00B12D69">
        <w:rPr>
          <w:rFonts w:ascii="Trebuchet MS" w:hAnsi="Trebuchet MS"/>
          <w:sz w:val="24"/>
        </w:rPr>
        <w:t xml:space="preserve">Os valores financeiros indicados nesta Cláusula </w:t>
      </w:r>
      <w:r w:rsidRPr="00060724">
        <w:rPr>
          <w:rFonts w:ascii="Trebuchet MS" w:hAnsi="Trebuchet MS"/>
          <w:sz w:val="24"/>
        </w:rPr>
        <w:t>Sexta</w:t>
      </w:r>
      <w:r w:rsidRPr="00B12D69">
        <w:rPr>
          <w:rFonts w:ascii="Trebuchet MS" w:hAnsi="Trebuchet MS"/>
          <w:sz w:val="24"/>
        </w:rPr>
        <w:t xml:space="preserve"> serão corrigidos anualmente, de acordo com a variação acumulada do Índice Nacional de Preços ao Cons</w:t>
      </w:r>
      <w:r w:rsidR="000D112B" w:rsidRPr="00B12D69">
        <w:rPr>
          <w:rFonts w:ascii="Trebuchet MS" w:hAnsi="Trebuchet MS"/>
          <w:sz w:val="24"/>
        </w:rPr>
        <w:t>u</w:t>
      </w:r>
      <w:r w:rsidRPr="00B12D69">
        <w:rPr>
          <w:rFonts w:ascii="Trebuchet MS" w:hAnsi="Trebuchet MS"/>
          <w:sz w:val="24"/>
        </w:rPr>
        <w:t>midor Amplo (“</w:t>
      </w:r>
      <w:r w:rsidRPr="005B161C">
        <w:rPr>
          <w:rFonts w:ascii="Trebuchet MS" w:hAnsi="Trebuchet MS"/>
          <w:sz w:val="24"/>
          <w:u w:val="single"/>
        </w:rPr>
        <w:t>IPCA</w:t>
      </w:r>
      <w:r w:rsidRPr="00060724">
        <w:rPr>
          <w:rFonts w:ascii="Trebuchet MS" w:hAnsi="Trebuchet MS"/>
          <w:sz w:val="24"/>
        </w:rPr>
        <w:t>”</w:t>
      </w:r>
      <w:r w:rsidR="007417D4" w:rsidRPr="00060724">
        <w:rPr>
          <w:rFonts w:ascii="Trebuchet MS" w:hAnsi="Trebuchet MS"/>
          <w:sz w:val="24"/>
        </w:rPr>
        <w:t xml:space="preserve"> e “</w:t>
      </w:r>
      <w:r w:rsidR="007417D4" w:rsidRPr="00060724">
        <w:rPr>
          <w:rFonts w:ascii="Trebuchet MS" w:hAnsi="Trebuchet MS"/>
          <w:sz w:val="24"/>
          <w:u w:val="single"/>
        </w:rPr>
        <w:t>IBGE</w:t>
      </w:r>
      <w:r w:rsidR="007417D4" w:rsidRPr="00060724">
        <w:rPr>
          <w:rFonts w:ascii="Trebuchet MS" w:hAnsi="Trebuchet MS"/>
          <w:sz w:val="24"/>
        </w:rPr>
        <w:t>”</w:t>
      </w:r>
      <w:r w:rsidRPr="00060724">
        <w:rPr>
          <w:rFonts w:ascii="Trebuchet MS" w:hAnsi="Trebuchet MS"/>
          <w:sz w:val="24"/>
        </w:rPr>
        <w:t>),</w:t>
      </w:r>
      <w:r w:rsidR="007417D4" w:rsidRPr="00060724">
        <w:rPr>
          <w:rFonts w:ascii="Trebuchet MS" w:hAnsi="Trebuchet MS"/>
          <w:sz w:val="24"/>
        </w:rPr>
        <w:t xml:space="preserve"> ou outro índice </w:t>
      </w:r>
      <w:r w:rsidR="00517C0D" w:rsidRPr="00060724">
        <w:rPr>
          <w:rFonts w:ascii="Trebuchet MS" w:hAnsi="Trebuchet MS"/>
          <w:sz w:val="24"/>
        </w:rPr>
        <w:t xml:space="preserve">oficial </w:t>
      </w:r>
      <w:r w:rsidR="007417D4" w:rsidRPr="00060724">
        <w:rPr>
          <w:rFonts w:ascii="Trebuchet MS" w:hAnsi="Trebuchet MS"/>
          <w:sz w:val="24"/>
        </w:rPr>
        <w:t>que vier a substituí-lo,</w:t>
      </w:r>
      <w:r w:rsidRPr="00B12D69">
        <w:rPr>
          <w:rFonts w:ascii="Trebuchet MS" w:hAnsi="Trebuchet MS"/>
          <w:sz w:val="24"/>
        </w:rPr>
        <w:t xml:space="preserve"> a partir da Data de Emissão.</w:t>
      </w:r>
    </w:p>
    <w:p w14:paraId="0F5D6C37" w14:textId="77777777" w:rsidR="00B97DF5" w:rsidRPr="00405DAF" w:rsidRDefault="00B97DF5" w:rsidP="00B638AA">
      <w:pPr>
        <w:pStyle w:val="Level2"/>
        <w:numPr>
          <w:ilvl w:val="1"/>
          <w:numId w:val="4"/>
        </w:numPr>
        <w:rPr>
          <w:rFonts w:ascii="Trebuchet MS" w:hAnsi="Trebuchet MS"/>
          <w:sz w:val="24"/>
          <w:szCs w:val="24"/>
        </w:rPr>
      </w:pPr>
      <w:bookmarkStart w:id="139" w:name="_Ref18670563"/>
      <w:r w:rsidRPr="00405DAF">
        <w:rPr>
          <w:rFonts w:ascii="Trebuchet MS" w:hAnsi="Trebuchet MS"/>
          <w:sz w:val="24"/>
          <w:szCs w:val="24"/>
        </w:rPr>
        <w:t xml:space="preserve">A ocorrência de quaisquer dos Eventos de Vencimento Antecipado previstos na Cláusula </w:t>
      </w:r>
      <w:r w:rsidR="0034380F">
        <w:rPr>
          <w:rFonts w:ascii="Trebuchet MS" w:hAnsi="Trebuchet MS"/>
          <w:sz w:val="24"/>
          <w:szCs w:val="24"/>
        </w:rPr>
        <w:t>6.1.1</w:t>
      </w:r>
      <w:r w:rsidRPr="00405DAF">
        <w:rPr>
          <w:rFonts w:ascii="Trebuchet MS" w:hAnsi="Trebuchet MS"/>
          <w:sz w:val="24"/>
          <w:szCs w:val="24"/>
        </w:rPr>
        <w:t xml:space="preserve"> acima, não sanados nos respectivos prazos de cura, se aplicável, acarretará o vencimento antecipado automático das Debêntures, independentemente de qualquer aviso ou notificação, judicial ou extrajudicial.</w:t>
      </w:r>
      <w:bookmarkEnd w:id="138"/>
      <w:bookmarkEnd w:id="139"/>
      <w:r w:rsidRPr="00405DAF">
        <w:rPr>
          <w:rFonts w:ascii="Trebuchet MS" w:hAnsi="Trebuchet MS"/>
          <w:sz w:val="24"/>
          <w:szCs w:val="24"/>
        </w:rPr>
        <w:t xml:space="preserve"> </w:t>
      </w:r>
    </w:p>
    <w:p w14:paraId="0E0D346E" w14:textId="77777777" w:rsidR="00B97DF5" w:rsidRPr="00405DAF" w:rsidRDefault="00B97DF5" w:rsidP="00B638AA">
      <w:pPr>
        <w:pStyle w:val="Level2"/>
        <w:numPr>
          <w:ilvl w:val="1"/>
          <w:numId w:val="4"/>
        </w:numPr>
        <w:rPr>
          <w:rFonts w:ascii="Trebuchet MS" w:hAnsi="Trebuchet MS"/>
          <w:sz w:val="24"/>
          <w:szCs w:val="24"/>
        </w:rPr>
      </w:pPr>
      <w:bookmarkStart w:id="140" w:name="_Ref391996829"/>
      <w:r w:rsidRPr="00405DAF">
        <w:rPr>
          <w:rFonts w:ascii="Trebuchet MS" w:hAnsi="Trebuchet MS"/>
          <w:sz w:val="24"/>
          <w:szCs w:val="24"/>
        </w:rPr>
        <w:t>Na ocorrência dos Eventos de Vencimento Antecipado previstos na Cláusula</w:t>
      </w:r>
      <w:r w:rsidR="008500C2">
        <w:rPr>
          <w:rFonts w:ascii="Trebuchet MS" w:hAnsi="Trebuchet MS"/>
          <w:sz w:val="24"/>
          <w:szCs w:val="24"/>
        </w:rPr>
        <w:t xml:space="preserve"> </w:t>
      </w:r>
      <w:r w:rsidR="0034380F">
        <w:rPr>
          <w:rFonts w:ascii="Trebuchet MS" w:hAnsi="Trebuchet MS"/>
          <w:sz w:val="24"/>
          <w:szCs w:val="24"/>
        </w:rPr>
        <w:t>6.1.2</w:t>
      </w:r>
      <w:r w:rsidRPr="00405DAF">
        <w:rPr>
          <w:rFonts w:ascii="Trebuchet MS" w:hAnsi="Trebuchet MS"/>
          <w:sz w:val="24"/>
          <w:szCs w:val="24"/>
        </w:rPr>
        <w:t xml:space="preserve"> acima, o Agente Fiduciário deverá convocar, no prazo </w:t>
      </w:r>
      <w:r w:rsidRPr="001A1BC4">
        <w:rPr>
          <w:rFonts w:ascii="Trebuchet MS" w:hAnsi="Trebuchet MS"/>
          <w:sz w:val="24"/>
          <w:szCs w:val="24"/>
        </w:rPr>
        <w:t xml:space="preserve">máximo de </w:t>
      </w:r>
      <w:r w:rsidRPr="00BC0FF4">
        <w:rPr>
          <w:rFonts w:ascii="Trebuchet MS" w:hAnsi="Trebuchet MS"/>
          <w:sz w:val="24"/>
        </w:rPr>
        <w:t>5 (cinco</w:t>
      </w:r>
      <w:r w:rsidRPr="001A1BC4">
        <w:rPr>
          <w:rFonts w:ascii="Trebuchet MS" w:hAnsi="Trebuchet MS"/>
          <w:sz w:val="24"/>
          <w:szCs w:val="24"/>
        </w:rPr>
        <w:t>)</w:t>
      </w:r>
      <w:r w:rsidRPr="00405DAF">
        <w:rPr>
          <w:rFonts w:ascii="Trebuchet MS" w:hAnsi="Trebuchet MS"/>
          <w:sz w:val="24"/>
          <w:szCs w:val="24"/>
        </w:rPr>
        <w:t xml:space="preserve"> Dias Úteis a contar do momento em que tomar ciência do evento, Assembleias Gerais de Debenturistas das respectivas séries, a se realizarem nos prazos e demais condições descritas na Cláusula Décima abaixo, para deliberar sobre a não decretação de vencimento antecipado das obrigações decorrentes das Debêntures, nos termos desta Escritura de Emissão.</w:t>
      </w:r>
      <w:bookmarkEnd w:id="140"/>
    </w:p>
    <w:p w14:paraId="2BA10726" w14:textId="77777777" w:rsidR="007C2E46" w:rsidRPr="007C2E46" w:rsidRDefault="00B97DF5" w:rsidP="00E86D0E">
      <w:pPr>
        <w:pStyle w:val="Level2"/>
        <w:numPr>
          <w:ilvl w:val="2"/>
          <w:numId w:val="4"/>
        </w:numPr>
        <w:tabs>
          <w:tab w:val="left" w:pos="1276"/>
        </w:tabs>
        <w:rPr>
          <w:rFonts w:ascii="Trebuchet MS" w:hAnsi="Trebuchet MS"/>
          <w:sz w:val="24"/>
          <w:szCs w:val="24"/>
        </w:rPr>
      </w:pPr>
      <w:bookmarkStart w:id="141" w:name="_Ref392008629"/>
      <w:r w:rsidRPr="00405DAF">
        <w:rPr>
          <w:rFonts w:ascii="Trebuchet MS" w:hAnsi="Trebuchet MS"/>
          <w:sz w:val="24"/>
          <w:szCs w:val="24"/>
        </w:rPr>
        <w:t>Nas Assembleias Gerais de Debenturistas tratadas na Cláusula</w:t>
      </w:r>
      <w:r w:rsidR="008500C2">
        <w:rPr>
          <w:rFonts w:ascii="Trebuchet MS" w:hAnsi="Trebuchet MS"/>
          <w:sz w:val="24"/>
          <w:szCs w:val="24"/>
        </w:rPr>
        <w:t xml:space="preserve"> </w:t>
      </w:r>
      <w:r w:rsidR="00060724">
        <w:rPr>
          <w:rFonts w:ascii="Trebuchet MS" w:hAnsi="Trebuchet MS"/>
          <w:sz w:val="24"/>
          <w:szCs w:val="24"/>
        </w:rPr>
        <w:t>6.4</w:t>
      </w:r>
      <w:r w:rsidRPr="00405DAF">
        <w:rPr>
          <w:rFonts w:ascii="Trebuchet MS" w:hAnsi="Trebuchet MS"/>
          <w:sz w:val="24"/>
          <w:szCs w:val="24"/>
        </w:rPr>
        <w:t xml:space="preserve">, </w:t>
      </w:r>
      <w:r w:rsidRPr="00405DAF">
        <w:rPr>
          <w:rFonts w:ascii="Trebuchet MS" w:hAnsi="Trebuchet MS"/>
          <w:b/>
          <w:sz w:val="24"/>
          <w:szCs w:val="24"/>
        </w:rPr>
        <w:t>(i)</w:t>
      </w:r>
      <w:r w:rsidRPr="00405DAF">
        <w:rPr>
          <w:rFonts w:ascii="Trebuchet MS" w:hAnsi="Trebuchet MS"/>
          <w:sz w:val="24"/>
          <w:szCs w:val="24"/>
        </w:rPr>
        <w:t xml:space="preserve"> Debenturistas da Prim</w:t>
      </w:r>
      <w:r w:rsidRPr="001A1BC4">
        <w:rPr>
          <w:rFonts w:ascii="Trebuchet MS" w:hAnsi="Trebuchet MS"/>
          <w:sz w:val="24"/>
          <w:szCs w:val="24"/>
        </w:rPr>
        <w:t xml:space="preserve">eira Série representando, no mínimo, </w:t>
      </w:r>
      <w:r w:rsidR="001A1BC4" w:rsidRPr="001A1BC4">
        <w:rPr>
          <w:rFonts w:ascii="Trebuchet MS" w:hAnsi="Trebuchet MS"/>
          <w:sz w:val="24"/>
          <w:szCs w:val="24"/>
        </w:rPr>
        <w:t>75</w:t>
      </w:r>
      <w:r w:rsidRPr="001A1BC4">
        <w:rPr>
          <w:rFonts w:ascii="Trebuchet MS" w:hAnsi="Trebuchet MS"/>
          <w:sz w:val="24"/>
          <w:szCs w:val="24"/>
        </w:rPr>
        <w:t>% (se</w:t>
      </w:r>
      <w:r w:rsidR="001A1BC4" w:rsidRPr="001A1BC4">
        <w:rPr>
          <w:rFonts w:ascii="Trebuchet MS" w:hAnsi="Trebuchet MS"/>
          <w:sz w:val="24"/>
          <w:szCs w:val="24"/>
        </w:rPr>
        <w:t>tenta</w:t>
      </w:r>
      <w:r w:rsidRPr="00BC0FF4">
        <w:rPr>
          <w:rFonts w:ascii="Trebuchet MS" w:hAnsi="Trebuchet MS"/>
          <w:sz w:val="24"/>
        </w:rPr>
        <w:t xml:space="preserve"> e </w:t>
      </w:r>
      <w:r w:rsidR="001A1BC4" w:rsidRPr="001A1BC4">
        <w:rPr>
          <w:rFonts w:ascii="Trebuchet MS" w:hAnsi="Trebuchet MS"/>
          <w:sz w:val="24"/>
          <w:szCs w:val="24"/>
        </w:rPr>
        <w:t>cinco</w:t>
      </w:r>
      <w:r w:rsidR="001A1BC4" w:rsidRPr="00BC0FF4">
        <w:rPr>
          <w:rFonts w:ascii="Trebuchet MS" w:hAnsi="Trebuchet MS"/>
          <w:sz w:val="24"/>
        </w:rPr>
        <w:t xml:space="preserve"> </w:t>
      </w:r>
      <w:r w:rsidRPr="00BC0FF4">
        <w:rPr>
          <w:rFonts w:ascii="Trebuchet MS" w:hAnsi="Trebuchet MS"/>
          <w:sz w:val="24"/>
        </w:rPr>
        <w:t>por cento</w:t>
      </w:r>
      <w:r w:rsidRPr="001A1BC4">
        <w:rPr>
          <w:rFonts w:ascii="Trebuchet MS" w:hAnsi="Trebuchet MS"/>
          <w:sz w:val="24"/>
          <w:szCs w:val="24"/>
        </w:rPr>
        <w:t>)</w:t>
      </w:r>
      <w:r w:rsidRPr="00405DAF">
        <w:rPr>
          <w:rFonts w:ascii="Trebuchet MS" w:hAnsi="Trebuchet MS"/>
          <w:sz w:val="24"/>
          <w:szCs w:val="24"/>
        </w:rPr>
        <w:t xml:space="preserve"> </w:t>
      </w:r>
      <w:r w:rsidR="004D4C1A" w:rsidRPr="00405DAF">
        <w:rPr>
          <w:rFonts w:ascii="Trebuchet MS" w:hAnsi="Trebuchet MS"/>
          <w:sz w:val="24"/>
          <w:szCs w:val="24"/>
        </w:rPr>
        <w:t xml:space="preserve">das </w:t>
      </w:r>
      <w:r w:rsidRPr="00405DAF">
        <w:rPr>
          <w:rFonts w:ascii="Trebuchet MS" w:hAnsi="Trebuchet MS"/>
          <w:sz w:val="24"/>
          <w:szCs w:val="24"/>
        </w:rPr>
        <w:t xml:space="preserve">Debêntures da Primeira Série em Circulação; </w:t>
      </w:r>
      <w:r w:rsidR="00272746" w:rsidRPr="00405DAF">
        <w:rPr>
          <w:rFonts w:ascii="Trebuchet MS" w:hAnsi="Trebuchet MS"/>
          <w:sz w:val="24"/>
          <w:szCs w:val="24"/>
        </w:rPr>
        <w:t xml:space="preserve">e </w:t>
      </w:r>
      <w:r w:rsidRPr="00405DAF">
        <w:rPr>
          <w:rFonts w:ascii="Trebuchet MS" w:hAnsi="Trebuchet MS"/>
          <w:b/>
          <w:sz w:val="24"/>
          <w:szCs w:val="24"/>
        </w:rPr>
        <w:t>(ii)</w:t>
      </w:r>
      <w:r w:rsidRPr="00405DAF">
        <w:rPr>
          <w:rFonts w:ascii="Trebuchet MS" w:hAnsi="Trebuchet MS"/>
          <w:sz w:val="24"/>
          <w:szCs w:val="24"/>
        </w:rPr>
        <w:t xml:space="preserve"> Debenturistas da Segunda Série, representando, no mínimo, </w:t>
      </w:r>
      <w:r w:rsidR="001A1BC4" w:rsidRPr="00E86D0E">
        <w:rPr>
          <w:rFonts w:ascii="Trebuchet MS" w:hAnsi="Trebuchet MS"/>
          <w:sz w:val="24"/>
          <w:szCs w:val="24"/>
        </w:rPr>
        <w:t>75% (setenta</w:t>
      </w:r>
      <w:r w:rsidR="001A1BC4" w:rsidRPr="00E86D0E">
        <w:rPr>
          <w:rFonts w:ascii="Trebuchet MS" w:hAnsi="Trebuchet MS"/>
          <w:sz w:val="24"/>
        </w:rPr>
        <w:t xml:space="preserve"> e </w:t>
      </w:r>
      <w:r w:rsidR="001A1BC4" w:rsidRPr="00E86D0E">
        <w:rPr>
          <w:rFonts w:ascii="Trebuchet MS" w:hAnsi="Trebuchet MS"/>
          <w:sz w:val="24"/>
          <w:szCs w:val="24"/>
        </w:rPr>
        <w:t>cinco</w:t>
      </w:r>
      <w:r w:rsidR="001A1BC4" w:rsidRPr="00E86D0E">
        <w:rPr>
          <w:rFonts w:ascii="Trebuchet MS" w:hAnsi="Trebuchet MS"/>
          <w:sz w:val="24"/>
        </w:rPr>
        <w:t xml:space="preserve"> por cento</w:t>
      </w:r>
      <w:r w:rsidR="001A1BC4" w:rsidRPr="00E86D0E">
        <w:rPr>
          <w:rFonts w:ascii="Trebuchet MS" w:hAnsi="Trebuchet MS"/>
          <w:sz w:val="24"/>
          <w:szCs w:val="24"/>
        </w:rPr>
        <w:t>)</w:t>
      </w:r>
      <w:r w:rsidRPr="00405DAF">
        <w:rPr>
          <w:rFonts w:ascii="Trebuchet MS" w:hAnsi="Trebuchet MS"/>
          <w:sz w:val="24"/>
          <w:szCs w:val="24"/>
        </w:rPr>
        <w:t xml:space="preserve"> </w:t>
      </w:r>
      <w:r w:rsidR="004D4C1A" w:rsidRPr="00405DAF">
        <w:rPr>
          <w:rFonts w:ascii="Trebuchet MS" w:hAnsi="Trebuchet MS"/>
          <w:sz w:val="24"/>
          <w:szCs w:val="24"/>
        </w:rPr>
        <w:t xml:space="preserve">das </w:t>
      </w:r>
      <w:r w:rsidRPr="00405DAF">
        <w:rPr>
          <w:rFonts w:ascii="Trebuchet MS" w:hAnsi="Trebuchet MS"/>
          <w:sz w:val="24"/>
          <w:szCs w:val="24"/>
        </w:rPr>
        <w:t>Debêntures da Segunda Série em Circulação, poderão decidir por não declarar o vencimento antecipado das obrigações decorrentes das Debêntures de suas respectivas séries, nos termos desta Escritura de Emissão, sendo certo que tal decisão terá caráter irrevogável e irretratável</w:t>
      </w:r>
      <w:bookmarkEnd w:id="141"/>
      <w:r w:rsidRPr="00405DAF">
        <w:rPr>
          <w:rFonts w:ascii="Trebuchet MS" w:hAnsi="Trebuchet MS"/>
          <w:sz w:val="24"/>
          <w:szCs w:val="24"/>
        </w:rPr>
        <w:t>.</w:t>
      </w:r>
      <w:r w:rsidR="007C2E46">
        <w:rPr>
          <w:rFonts w:ascii="Trebuchet MS" w:hAnsi="Trebuchet MS"/>
          <w:sz w:val="24"/>
          <w:szCs w:val="24"/>
        </w:rPr>
        <w:t xml:space="preserve"> </w:t>
      </w:r>
    </w:p>
    <w:p w14:paraId="5B9C1691"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142" w:name="_Ref416258031"/>
      <w:bookmarkStart w:id="143" w:name="_Ref392008814"/>
      <w:r w:rsidRPr="00405DAF">
        <w:rPr>
          <w:rFonts w:ascii="Trebuchet MS" w:hAnsi="Trebuchet MS"/>
          <w:sz w:val="24"/>
          <w:szCs w:val="24"/>
        </w:rPr>
        <w:t xml:space="preserve">Na hipótese: </w:t>
      </w:r>
      <w:r w:rsidRPr="00405DAF">
        <w:rPr>
          <w:rFonts w:ascii="Trebuchet MS" w:hAnsi="Trebuchet MS"/>
          <w:b/>
          <w:sz w:val="24"/>
          <w:szCs w:val="24"/>
        </w:rPr>
        <w:t>(i)</w:t>
      </w:r>
      <w:r w:rsidRPr="00405DAF">
        <w:rPr>
          <w:rFonts w:ascii="Trebuchet MS" w:hAnsi="Trebuchet MS"/>
          <w:sz w:val="24"/>
          <w:szCs w:val="24"/>
        </w:rPr>
        <w:t xml:space="preserve"> da não instalação, em segunda convocação, das Assembleias Gerais de Debenturistas mencionadas na Cláusula </w:t>
      </w:r>
      <w:r w:rsidR="00060724">
        <w:rPr>
          <w:rFonts w:ascii="Trebuchet MS" w:hAnsi="Trebuchet MS"/>
          <w:sz w:val="24"/>
          <w:szCs w:val="24"/>
        </w:rPr>
        <w:t>6.4</w:t>
      </w:r>
      <w:r w:rsidRPr="00405DAF">
        <w:rPr>
          <w:rFonts w:ascii="Trebuchet MS" w:hAnsi="Trebuchet MS"/>
          <w:sz w:val="24"/>
          <w:szCs w:val="24"/>
        </w:rPr>
        <w:t xml:space="preserve">; </w:t>
      </w:r>
      <w:r w:rsidRPr="00405DAF">
        <w:rPr>
          <w:rFonts w:ascii="Trebuchet MS" w:hAnsi="Trebuchet MS"/>
          <w:b/>
          <w:sz w:val="24"/>
          <w:szCs w:val="24"/>
        </w:rPr>
        <w:t>(ii)</w:t>
      </w:r>
      <w:r w:rsidRPr="00405DAF">
        <w:rPr>
          <w:rFonts w:ascii="Trebuchet MS" w:hAnsi="Trebuchet MS"/>
          <w:sz w:val="24"/>
          <w:szCs w:val="24"/>
        </w:rPr>
        <w:t xml:space="preserve"> da não obtenção de quórum</w:t>
      </w:r>
      <w:r w:rsidR="00A76975">
        <w:rPr>
          <w:rFonts w:ascii="Trebuchet MS" w:hAnsi="Trebuchet MS"/>
          <w:sz w:val="24"/>
          <w:szCs w:val="24"/>
        </w:rPr>
        <w:t xml:space="preserve"> de deliberação</w:t>
      </w:r>
      <w:r w:rsidRPr="00405DAF">
        <w:rPr>
          <w:rFonts w:ascii="Trebuchet MS" w:hAnsi="Trebuchet MS"/>
          <w:sz w:val="24"/>
          <w:szCs w:val="24"/>
        </w:rPr>
        <w:t>, em segunda convocação, das Assembleias Gerais de Debenturistas mencionadas na Cláusula</w:t>
      </w:r>
      <w:r w:rsidR="008500C2">
        <w:rPr>
          <w:rFonts w:ascii="Trebuchet MS" w:hAnsi="Trebuchet MS"/>
          <w:sz w:val="24"/>
          <w:szCs w:val="24"/>
        </w:rPr>
        <w:t xml:space="preserve"> </w:t>
      </w:r>
      <w:r w:rsidR="00060724">
        <w:rPr>
          <w:rFonts w:ascii="Trebuchet MS" w:hAnsi="Trebuchet MS"/>
          <w:sz w:val="24"/>
          <w:szCs w:val="24"/>
        </w:rPr>
        <w:t>6.4</w:t>
      </w:r>
      <w:r w:rsidRPr="00405DAF">
        <w:rPr>
          <w:rFonts w:ascii="Trebuchet MS" w:hAnsi="Trebuchet MS"/>
          <w:sz w:val="24"/>
          <w:szCs w:val="24"/>
        </w:rPr>
        <w:t xml:space="preserve">; ou </w:t>
      </w:r>
      <w:r w:rsidRPr="00405DAF">
        <w:rPr>
          <w:rFonts w:ascii="Trebuchet MS" w:hAnsi="Trebuchet MS"/>
          <w:b/>
          <w:sz w:val="24"/>
          <w:szCs w:val="24"/>
        </w:rPr>
        <w:t>(iii)</w:t>
      </w:r>
      <w:r w:rsidRPr="00405DAF">
        <w:rPr>
          <w:rFonts w:ascii="Trebuchet MS" w:hAnsi="Trebuchet MS"/>
          <w:sz w:val="24"/>
          <w:szCs w:val="24"/>
        </w:rPr>
        <w:t xml:space="preserve"> de não ser aprovada a não declaração de vencimento antecipado prevista na Cláusula</w:t>
      </w:r>
      <w:r w:rsidR="00060724" w:rsidRPr="00060724">
        <w:rPr>
          <w:rFonts w:ascii="Trebuchet MS" w:hAnsi="Trebuchet MS"/>
          <w:sz w:val="24"/>
          <w:szCs w:val="24"/>
        </w:rPr>
        <w:t xml:space="preserve"> </w:t>
      </w:r>
      <w:r w:rsidR="00060724">
        <w:rPr>
          <w:rFonts w:ascii="Trebuchet MS" w:hAnsi="Trebuchet MS"/>
          <w:sz w:val="24"/>
          <w:szCs w:val="24"/>
        </w:rPr>
        <w:t>6.4</w:t>
      </w:r>
      <w:r w:rsidRPr="00405DAF">
        <w:rPr>
          <w:rFonts w:ascii="Trebuchet MS" w:hAnsi="Trebuchet MS"/>
          <w:sz w:val="24"/>
          <w:szCs w:val="24"/>
        </w:rPr>
        <w:t>, o Agente Fiduciário deverá considerar o vencimento antecipado de todas as obrigações decorrentes das Debêntures das respectivas séries, nos termos desta Escritura de Emissão.</w:t>
      </w:r>
      <w:bookmarkEnd w:id="142"/>
      <w:bookmarkEnd w:id="143"/>
      <w:r w:rsidR="00BD07EF" w:rsidRPr="00BC0FF4">
        <w:rPr>
          <w:rFonts w:ascii="Trebuchet MS" w:hAnsi="Trebuchet MS"/>
          <w:sz w:val="24"/>
        </w:rPr>
        <w:t xml:space="preserve"> </w:t>
      </w:r>
    </w:p>
    <w:p w14:paraId="0E1AA9BF" w14:textId="77777777" w:rsidR="007A4A52" w:rsidRPr="007A4A52" w:rsidRDefault="00B97DF5" w:rsidP="00DB642A">
      <w:pPr>
        <w:pStyle w:val="Level2"/>
        <w:numPr>
          <w:ilvl w:val="1"/>
          <w:numId w:val="4"/>
        </w:numPr>
        <w:rPr>
          <w:rFonts w:ascii="Trebuchet MS" w:hAnsi="Trebuchet MS"/>
          <w:sz w:val="24"/>
          <w:szCs w:val="24"/>
        </w:rPr>
      </w:pPr>
      <w:bookmarkStart w:id="144" w:name="_Ref392008803"/>
      <w:r w:rsidRPr="00405DAF">
        <w:rPr>
          <w:rFonts w:ascii="Trebuchet MS" w:hAnsi="Trebuchet MS"/>
          <w:sz w:val="24"/>
          <w:szCs w:val="24"/>
        </w:rPr>
        <w:t xml:space="preserve">Em caso de declaração do vencimento antecipado das obrigações decorrentes das Debêntures das respectivas séries, a Emissora obriga-se a resgatar a totalidade </w:t>
      </w:r>
      <w:r w:rsidRPr="00405DAF">
        <w:rPr>
          <w:rFonts w:ascii="Trebuchet MS" w:hAnsi="Trebuchet MS"/>
          <w:sz w:val="24"/>
          <w:szCs w:val="24"/>
        </w:rPr>
        <w:lastRenderedPageBreak/>
        <w:t xml:space="preserve">das Debêntures da(s) respectiva(s) série(s), com o seu consequente cancelamento, pelo Valor Nominal Unitário ou saldo do Valor Nominal Unitário, conforme o caso, </w:t>
      </w:r>
      <w:r w:rsidRPr="00DB642A">
        <w:rPr>
          <w:rFonts w:ascii="Trebuchet MS" w:hAnsi="Trebuchet MS"/>
          <w:sz w:val="24"/>
          <w:szCs w:val="24"/>
        </w:rPr>
        <w:t xml:space="preserve">acrescido das respectivas Remunerações aplicáveis, calculada </w:t>
      </w:r>
      <w:r w:rsidRPr="00DB642A">
        <w:rPr>
          <w:rFonts w:ascii="Trebuchet MS" w:hAnsi="Trebuchet MS"/>
          <w:i/>
          <w:iCs/>
          <w:sz w:val="24"/>
          <w:szCs w:val="24"/>
        </w:rPr>
        <w:t>pro rata temporis</w:t>
      </w:r>
      <w:r w:rsidRPr="00DB642A">
        <w:rPr>
          <w:rFonts w:ascii="Trebuchet MS" w:hAnsi="Trebuchet MS"/>
          <w:sz w:val="24"/>
          <w:szCs w:val="24"/>
        </w:rPr>
        <w:t xml:space="preserve">, desde a Data </w:t>
      </w:r>
      <w:r w:rsidR="00634F5E" w:rsidRPr="00DB642A">
        <w:rPr>
          <w:rFonts w:ascii="Trebuchet MS" w:hAnsi="Trebuchet MS"/>
          <w:sz w:val="24"/>
          <w:szCs w:val="24"/>
        </w:rPr>
        <w:t xml:space="preserve">da 1ª </w:t>
      </w:r>
      <w:r w:rsidRPr="00DB642A">
        <w:rPr>
          <w:rFonts w:ascii="Trebuchet MS" w:hAnsi="Trebuchet MS"/>
          <w:sz w:val="24"/>
          <w:szCs w:val="24"/>
        </w:rPr>
        <w:t>Integralização</w:t>
      </w:r>
      <w:r w:rsidR="00A75B74" w:rsidRPr="00DB642A">
        <w:rPr>
          <w:rFonts w:ascii="Trebuchet MS" w:hAnsi="Trebuchet MS"/>
          <w:sz w:val="24"/>
          <w:szCs w:val="24"/>
        </w:rPr>
        <w:t xml:space="preserve"> de cada série</w:t>
      </w:r>
      <w:r w:rsidRPr="00DB642A">
        <w:rPr>
          <w:rFonts w:ascii="Trebuchet MS" w:hAnsi="Trebuchet MS"/>
          <w:sz w:val="24"/>
          <w:szCs w:val="24"/>
        </w:rPr>
        <w:t xml:space="preserve"> ou desde a Data de Pagamento da respectiva Remuneração imediatamente anterior, até a data do efetivo pagamento, e de quaisquer outros valores eventualmente devidos pela Emissora nos termos desta Escritura de Emissão, em até</w:t>
      </w:r>
      <w:r w:rsidR="00291072" w:rsidRPr="00DB642A">
        <w:rPr>
          <w:rFonts w:ascii="Trebuchet MS" w:hAnsi="Trebuchet MS"/>
          <w:sz w:val="24"/>
          <w:szCs w:val="24"/>
        </w:rPr>
        <w:t xml:space="preserve"> 2 (dois)</w:t>
      </w:r>
      <w:r w:rsidRPr="00DB642A">
        <w:rPr>
          <w:rFonts w:ascii="Trebuchet MS" w:hAnsi="Trebuchet MS"/>
          <w:sz w:val="24"/>
          <w:szCs w:val="24"/>
        </w:rPr>
        <w:t xml:space="preserve"> Dias Úteis contados da data em que ocorrer ou for declarado o vencimento antecipado das obrigações decorrentes das Debêntures, </w:t>
      </w:r>
      <w:r w:rsidR="00544A7D" w:rsidRPr="00DB642A">
        <w:rPr>
          <w:rFonts w:ascii="Trebuchet MS" w:hAnsi="Trebuchet MS"/>
          <w:sz w:val="24"/>
          <w:szCs w:val="24"/>
        </w:rPr>
        <w:t xml:space="preserve">podendo ser realizado fora do âmbito da B3, em até 5 (cinco) Dias Úteis contados do recebimento da comunicação enviada pelo Agente Fiduciário, ainda que de forma eletrônica, sob pena de, em não o fazendo, ficar a Emissora obrigada, ainda, ao pagamento dos Encargos Moratórios. Na hipótese de o pagamento aqui descrito ser realizado no âmbito da B3, o Agente Fiduciário deverá comunicar a B3 com antecedência mínima de 3 (três) Dias Úteis da data de realização de tal pagamento. </w:t>
      </w:r>
      <w:bookmarkEnd w:id="144"/>
    </w:p>
    <w:p w14:paraId="2FEEBB89" w14:textId="77777777" w:rsidR="00B97DF5" w:rsidRPr="00405DAF" w:rsidRDefault="00F038D9" w:rsidP="00584AF3">
      <w:pPr>
        <w:pStyle w:val="Level2"/>
        <w:numPr>
          <w:ilvl w:val="0"/>
          <w:numId w:val="0"/>
        </w:numPr>
        <w:tabs>
          <w:tab w:val="left" w:pos="1276"/>
        </w:tabs>
        <w:rPr>
          <w:rFonts w:ascii="Trebuchet MS" w:hAnsi="Trebuchet MS"/>
          <w:sz w:val="24"/>
          <w:szCs w:val="24"/>
        </w:rPr>
      </w:pPr>
      <w:r w:rsidRPr="00F038D9">
        <w:rPr>
          <w:rFonts w:ascii="Trebuchet MS" w:hAnsi="Trebuchet MS"/>
          <w:b/>
          <w:sz w:val="24"/>
          <w:szCs w:val="24"/>
        </w:rPr>
        <w:t>6.5.1</w:t>
      </w:r>
      <w:r>
        <w:rPr>
          <w:rFonts w:ascii="Trebuchet MS" w:hAnsi="Trebuchet MS"/>
          <w:sz w:val="24"/>
          <w:szCs w:val="24"/>
        </w:rPr>
        <w:tab/>
      </w:r>
      <w:r w:rsidR="00B97DF5" w:rsidRPr="00405DAF">
        <w:rPr>
          <w:rFonts w:ascii="Trebuchet MS" w:hAnsi="Trebuchet MS"/>
          <w:sz w:val="24"/>
          <w:szCs w:val="24"/>
        </w:rPr>
        <w:t xml:space="preserve">O resgate das Debêntures de que trata a Cláusula </w:t>
      </w:r>
      <w:r w:rsidR="00060724">
        <w:rPr>
          <w:rFonts w:ascii="Trebuchet MS" w:hAnsi="Trebuchet MS"/>
          <w:sz w:val="24"/>
          <w:szCs w:val="24"/>
        </w:rPr>
        <w:t>6</w:t>
      </w:r>
      <w:r w:rsidR="008500C2">
        <w:rPr>
          <w:rFonts w:ascii="Trebuchet MS" w:hAnsi="Trebuchet MS"/>
          <w:sz w:val="24"/>
          <w:szCs w:val="24"/>
        </w:rPr>
        <w:t xml:space="preserve">.4 </w:t>
      </w:r>
      <w:r w:rsidR="00B97DF5" w:rsidRPr="00405DAF">
        <w:rPr>
          <w:rFonts w:ascii="Trebuchet MS" w:hAnsi="Trebuchet MS"/>
          <w:sz w:val="24"/>
          <w:szCs w:val="24"/>
        </w:rPr>
        <w:t xml:space="preserve">acima será realizado observando-se os procedimentos do Escriturador, observado o prazo disposto na Cláusula </w:t>
      </w:r>
      <w:r w:rsidR="00060724">
        <w:rPr>
          <w:rFonts w:ascii="Trebuchet MS" w:hAnsi="Trebuchet MS"/>
          <w:sz w:val="24"/>
          <w:szCs w:val="24"/>
        </w:rPr>
        <w:t>6</w:t>
      </w:r>
      <w:r w:rsidR="008500C2">
        <w:rPr>
          <w:rFonts w:ascii="Trebuchet MS" w:hAnsi="Trebuchet MS"/>
          <w:sz w:val="24"/>
          <w:szCs w:val="24"/>
        </w:rPr>
        <w:t>.</w:t>
      </w:r>
      <w:r w:rsidR="00060724">
        <w:rPr>
          <w:rFonts w:ascii="Trebuchet MS" w:hAnsi="Trebuchet MS"/>
          <w:sz w:val="24"/>
          <w:szCs w:val="24"/>
        </w:rPr>
        <w:t>5</w:t>
      </w:r>
      <w:r w:rsidR="008500C2" w:rsidRPr="005B161C">
        <w:rPr>
          <w:rFonts w:ascii="Trebuchet MS" w:hAnsi="Trebuchet MS"/>
          <w:sz w:val="24"/>
        </w:rPr>
        <w:t xml:space="preserve"> </w:t>
      </w:r>
      <w:r w:rsidR="00B97DF5" w:rsidRPr="00405DAF">
        <w:rPr>
          <w:rFonts w:ascii="Trebuchet MS" w:hAnsi="Trebuchet MS"/>
          <w:sz w:val="24"/>
          <w:szCs w:val="24"/>
        </w:rPr>
        <w:t>acima.</w:t>
      </w:r>
    </w:p>
    <w:p w14:paraId="749D449E" w14:textId="77777777" w:rsidR="00B97DF5" w:rsidRPr="00405DAF" w:rsidRDefault="00F038D9" w:rsidP="00584AF3">
      <w:pPr>
        <w:pStyle w:val="Level2"/>
        <w:numPr>
          <w:ilvl w:val="0"/>
          <w:numId w:val="0"/>
        </w:numPr>
        <w:rPr>
          <w:rFonts w:ascii="Trebuchet MS" w:hAnsi="Trebuchet MS"/>
          <w:sz w:val="24"/>
          <w:szCs w:val="24"/>
        </w:rPr>
      </w:pPr>
      <w:r w:rsidRPr="00F038D9">
        <w:rPr>
          <w:rFonts w:ascii="Trebuchet MS" w:hAnsi="Trebuchet MS"/>
          <w:b/>
          <w:sz w:val="24"/>
          <w:szCs w:val="24"/>
        </w:rPr>
        <w:t>6.6</w:t>
      </w:r>
      <w:r>
        <w:rPr>
          <w:rFonts w:ascii="Trebuchet MS" w:hAnsi="Trebuchet MS"/>
          <w:sz w:val="24"/>
          <w:szCs w:val="24"/>
        </w:rPr>
        <w:tab/>
      </w:r>
      <w:r w:rsidR="00B97DF5" w:rsidRPr="00291072">
        <w:rPr>
          <w:rFonts w:ascii="Trebuchet MS" w:hAnsi="Trebuchet MS"/>
          <w:sz w:val="24"/>
          <w:szCs w:val="24"/>
        </w:rPr>
        <w:t xml:space="preserve">Em qualquer caso, a B3 deverá ser comunicada </w:t>
      </w:r>
      <w:r w:rsidR="00B97DF5" w:rsidRPr="00BC0FF4">
        <w:rPr>
          <w:rFonts w:ascii="Trebuchet MS" w:hAnsi="Trebuchet MS"/>
          <w:sz w:val="24"/>
        </w:rPr>
        <w:t>imediatamente</w:t>
      </w:r>
      <w:r w:rsidR="00B97DF5" w:rsidRPr="00291072">
        <w:rPr>
          <w:rFonts w:ascii="Trebuchet MS" w:hAnsi="Trebuchet MS"/>
          <w:sz w:val="24"/>
          <w:szCs w:val="24"/>
        </w:rPr>
        <w:t>, por</w:t>
      </w:r>
      <w:r w:rsidR="00B97DF5" w:rsidRPr="00405DAF">
        <w:rPr>
          <w:rFonts w:ascii="Trebuchet MS" w:hAnsi="Trebuchet MS"/>
          <w:sz w:val="24"/>
          <w:szCs w:val="24"/>
        </w:rPr>
        <w:t xml:space="preserve"> meio de correspondência encaminhada pelo Agente Fiduciário, da declaração de vencimento antecipado das Debêntures, bem como da realização do referido resgate. O Escriturador, quando as Debêntures não estiverem custodiadas eletronicamente na B3, deverá ser comunicado, por meio de correspondência encaminhada pela Emissora, com </w:t>
      </w:r>
      <w:r w:rsidR="00B97DF5" w:rsidRPr="00291072">
        <w:rPr>
          <w:rFonts w:ascii="Trebuchet MS" w:hAnsi="Trebuchet MS"/>
          <w:sz w:val="24"/>
          <w:szCs w:val="24"/>
        </w:rPr>
        <w:t xml:space="preserve">cópia ao Agente Fiduciário, da realização do referido resgate, com no mínimo, </w:t>
      </w:r>
      <w:r w:rsidR="00B97DF5" w:rsidRPr="00BC0FF4">
        <w:rPr>
          <w:rFonts w:ascii="Trebuchet MS" w:hAnsi="Trebuchet MS"/>
          <w:sz w:val="24"/>
        </w:rPr>
        <w:t>2 (dois</w:t>
      </w:r>
      <w:r w:rsidR="00B97DF5" w:rsidRPr="00291072">
        <w:rPr>
          <w:rFonts w:ascii="Trebuchet MS" w:hAnsi="Trebuchet MS"/>
          <w:sz w:val="24"/>
          <w:szCs w:val="24"/>
        </w:rPr>
        <w:t>) Dias Úteis</w:t>
      </w:r>
      <w:r w:rsidR="00B97DF5" w:rsidRPr="00405DAF">
        <w:rPr>
          <w:rFonts w:ascii="Trebuchet MS" w:hAnsi="Trebuchet MS"/>
          <w:sz w:val="24"/>
          <w:szCs w:val="24"/>
        </w:rPr>
        <w:t xml:space="preserve"> de antecedência da data do referido pagamento.</w:t>
      </w:r>
    </w:p>
    <w:p w14:paraId="505E5709" w14:textId="77777777" w:rsidR="00A15DFC" w:rsidRPr="00405DAF" w:rsidRDefault="00A15DFC" w:rsidP="00B638AA">
      <w:pPr>
        <w:pStyle w:val="Level2"/>
        <w:numPr>
          <w:ilvl w:val="0"/>
          <w:numId w:val="0"/>
        </w:numPr>
        <w:tabs>
          <w:tab w:val="left" w:pos="709"/>
        </w:tabs>
        <w:outlineLvl w:val="9"/>
        <w:rPr>
          <w:rFonts w:ascii="Trebuchet MS" w:hAnsi="Trebuchet MS"/>
          <w:sz w:val="24"/>
          <w:szCs w:val="24"/>
        </w:rPr>
      </w:pPr>
    </w:p>
    <w:p w14:paraId="4E3DD500"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145" w:name="_DV_M194"/>
      <w:bookmarkEnd w:id="145"/>
      <w:r w:rsidRPr="00405DAF">
        <w:rPr>
          <w:rFonts w:ascii="Trebuchet MS" w:hAnsi="Trebuchet MS"/>
          <w:sz w:val="24"/>
          <w:szCs w:val="24"/>
        </w:rPr>
        <w:t>CLÁUSULA SÉTIMA – CARACTERÍSTICAS DA OFERTA RESTRITA</w:t>
      </w:r>
    </w:p>
    <w:p w14:paraId="35214DF2" w14:textId="77777777" w:rsidR="00B97DF5" w:rsidRPr="00405DAF" w:rsidRDefault="00B97DF5" w:rsidP="00B638AA">
      <w:pPr>
        <w:pStyle w:val="Level2"/>
        <w:numPr>
          <w:ilvl w:val="1"/>
          <w:numId w:val="4"/>
        </w:numPr>
        <w:rPr>
          <w:rFonts w:ascii="Trebuchet MS" w:hAnsi="Trebuchet MS"/>
          <w:b/>
          <w:sz w:val="24"/>
          <w:szCs w:val="24"/>
        </w:rPr>
      </w:pPr>
      <w:bookmarkStart w:id="146" w:name="_Hlk516241572"/>
      <w:r w:rsidRPr="00405DAF">
        <w:rPr>
          <w:rFonts w:ascii="Trebuchet MS" w:hAnsi="Trebuchet MS"/>
          <w:b/>
          <w:sz w:val="24"/>
          <w:szCs w:val="24"/>
        </w:rPr>
        <w:t xml:space="preserve">Colocação e Procedimento de Distribuição </w:t>
      </w:r>
    </w:p>
    <w:bookmarkEnd w:id="146"/>
    <w:p w14:paraId="59B81ACC"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color w:val="000000"/>
          <w:sz w:val="24"/>
          <w:szCs w:val="24"/>
        </w:rPr>
        <w:t>As Debêntures serão objeto de distribuição pública, com esforços restritos de distribuição, nos termos da Instrução CVM 476, sob o regime de</w:t>
      </w:r>
      <w:r w:rsidR="0090515A" w:rsidRPr="00405DAF">
        <w:rPr>
          <w:rFonts w:ascii="Trebuchet MS" w:hAnsi="Trebuchet MS"/>
          <w:color w:val="000000"/>
          <w:sz w:val="24"/>
          <w:szCs w:val="24"/>
        </w:rPr>
        <w:t xml:space="preserve"> garantia firme de colocação</w:t>
      </w:r>
      <w:r w:rsidR="00845DAB">
        <w:rPr>
          <w:rFonts w:ascii="Trebuchet MS" w:hAnsi="Trebuchet MS"/>
          <w:color w:val="000000"/>
          <w:sz w:val="24"/>
          <w:szCs w:val="24"/>
        </w:rPr>
        <w:t xml:space="preserve"> para a totalidade das Debêntures,</w:t>
      </w:r>
      <w:r w:rsidR="0090515A" w:rsidRPr="00405DAF">
        <w:rPr>
          <w:rFonts w:ascii="Trebuchet MS" w:hAnsi="Trebuchet MS"/>
          <w:color w:val="000000"/>
          <w:sz w:val="24"/>
          <w:szCs w:val="24"/>
        </w:rPr>
        <w:t xml:space="preserve"> a ser prestada por instituição integrante do sistema de distribuição de valores mobiliários (“</w:t>
      </w:r>
      <w:r w:rsidR="0090515A" w:rsidRPr="00405DAF">
        <w:rPr>
          <w:rFonts w:ascii="Trebuchet MS" w:hAnsi="Trebuchet MS"/>
          <w:color w:val="000000"/>
          <w:sz w:val="24"/>
          <w:szCs w:val="24"/>
          <w:u w:val="single"/>
        </w:rPr>
        <w:t>Coordenador Líder</w:t>
      </w:r>
      <w:r w:rsidR="0090515A" w:rsidRPr="00405DAF">
        <w:rPr>
          <w:rFonts w:ascii="Trebuchet MS" w:hAnsi="Trebuchet MS"/>
          <w:color w:val="000000"/>
          <w:sz w:val="24"/>
          <w:szCs w:val="24"/>
        </w:rPr>
        <w:t xml:space="preserve">”), </w:t>
      </w:r>
      <w:r w:rsidRPr="00405DAF">
        <w:rPr>
          <w:rFonts w:ascii="Trebuchet MS" w:hAnsi="Trebuchet MS"/>
          <w:color w:val="000000"/>
          <w:sz w:val="24"/>
          <w:szCs w:val="24"/>
        </w:rPr>
        <w:t>nos termos do “</w:t>
      </w:r>
      <w:r w:rsidRPr="00405DAF">
        <w:rPr>
          <w:rFonts w:ascii="Trebuchet MS" w:hAnsi="Trebuchet MS"/>
          <w:i/>
          <w:sz w:val="24"/>
          <w:szCs w:val="24"/>
        </w:rPr>
        <w:t xml:space="preserve">Instrumento Particular de Contrato de Coordenação, Colocação e Distribuição Pública, com Esforços Restritos, sob o Regime de Garantia Firme de Colocação, de Debêntures Simples, Não Conversíveis em Ações, da Espécie com Garantia Real, em </w:t>
      </w:r>
      <w:r w:rsidR="008A7867" w:rsidRPr="00405DAF">
        <w:rPr>
          <w:rFonts w:ascii="Trebuchet MS" w:hAnsi="Trebuchet MS"/>
          <w:i/>
          <w:sz w:val="24"/>
          <w:szCs w:val="24"/>
        </w:rPr>
        <w:t>2</w:t>
      </w:r>
      <w:r w:rsidRPr="00405DAF">
        <w:rPr>
          <w:rFonts w:ascii="Trebuchet MS" w:hAnsi="Trebuchet MS"/>
          <w:i/>
          <w:sz w:val="24"/>
          <w:szCs w:val="24"/>
        </w:rPr>
        <w:t xml:space="preserve"> (</w:t>
      </w:r>
      <w:r w:rsidR="008A7867" w:rsidRPr="00405DAF">
        <w:rPr>
          <w:rFonts w:ascii="Trebuchet MS" w:hAnsi="Trebuchet MS"/>
          <w:i/>
          <w:sz w:val="24"/>
          <w:szCs w:val="24"/>
        </w:rPr>
        <w:t>duas</w:t>
      </w:r>
      <w:r w:rsidRPr="00405DAF">
        <w:rPr>
          <w:rFonts w:ascii="Trebuchet MS" w:hAnsi="Trebuchet MS"/>
          <w:i/>
          <w:sz w:val="24"/>
          <w:szCs w:val="24"/>
        </w:rPr>
        <w:t xml:space="preserve">) Séries, da </w:t>
      </w:r>
      <w:r w:rsidR="004D4C1A" w:rsidRPr="00405DAF">
        <w:rPr>
          <w:rFonts w:ascii="Trebuchet MS" w:hAnsi="Trebuchet MS"/>
          <w:i/>
          <w:sz w:val="24"/>
          <w:szCs w:val="24"/>
        </w:rPr>
        <w:t>1</w:t>
      </w:r>
      <w:r w:rsidRPr="00405DAF">
        <w:rPr>
          <w:rFonts w:ascii="Trebuchet MS" w:hAnsi="Trebuchet MS"/>
          <w:i/>
          <w:sz w:val="24"/>
          <w:szCs w:val="24"/>
        </w:rPr>
        <w:t>ª (</w:t>
      </w:r>
      <w:r w:rsidR="004D4C1A" w:rsidRPr="00405DAF">
        <w:rPr>
          <w:rFonts w:ascii="Trebuchet MS" w:hAnsi="Trebuchet MS"/>
          <w:i/>
          <w:sz w:val="24"/>
          <w:szCs w:val="24"/>
        </w:rPr>
        <w:t>Primeira</w:t>
      </w:r>
      <w:r w:rsidRPr="00405DAF">
        <w:rPr>
          <w:rFonts w:ascii="Trebuchet MS" w:hAnsi="Trebuchet MS"/>
          <w:i/>
          <w:sz w:val="24"/>
          <w:szCs w:val="24"/>
        </w:rPr>
        <w:t>) Emissão d</w:t>
      </w:r>
      <w:r w:rsidR="008A7867" w:rsidRPr="00405DAF">
        <w:rPr>
          <w:rFonts w:ascii="Trebuchet MS" w:hAnsi="Trebuchet MS"/>
          <w:i/>
          <w:sz w:val="24"/>
          <w:szCs w:val="24"/>
        </w:rPr>
        <w:t>a</w:t>
      </w:r>
      <w:r w:rsidRPr="00405DAF">
        <w:rPr>
          <w:rFonts w:ascii="Trebuchet MS" w:hAnsi="Trebuchet MS"/>
          <w:i/>
          <w:sz w:val="24"/>
          <w:szCs w:val="24"/>
        </w:rPr>
        <w:t xml:space="preserve"> </w:t>
      </w:r>
      <w:r w:rsidR="008A7867" w:rsidRPr="00405DAF">
        <w:rPr>
          <w:rFonts w:ascii="Trebuchet MS" w:hAnsi="Trebuchet MS"/>
          <w:i/>
          <w:sz w:val="24"/>
          <w:szCs w:val="24"/>
        </w:rPr>
        <w:t>Flex Gestão de Relacionamentos</w:t>
      </w:r>
      <w:r w:rsidRPr="00405DAF">
        <w:rPr>
          <w:rFonts w:ascii="Trebuchet MS" w:hAnsi="Trebuchet MS"/>
          <w:i/>
          <w:sz w:val="24"/>
          <w:szCs w:val="24"/>
        </w:rPr>
        <w:t xml:space="preserve"> S.A.</w:t>
      </w:r>
      <w:r w:rsidRPr="00405DAF">
        <w:rPr>
          <w:rFonts w:ascii="Trebuchet MS" w:hAnsi="Trebuchet MS"/>
          <w:color w:val="000000"/>
          <w:sz w:val="24"/>
          <w:szCs w:val="24"/>
        </w:rPr>
        <w:t>” (“</w:t>
      </w:r>
      <w:r w:rsidRPr="00405DAF">
        <w:rPr>
          <w:rFonts w:ascii="Trebuchet MS" w:hAnsi="Trebuchet MS"/>
          <w:color w:val="000000"/>
          <w:sz w:val="24"/>
          <w:szCs w:val="24"/>
          <w:u w:val="single"/>
        </w:rPr>
        <w:t>Contrato de Distribuição</w:t>
      </w:r>
      <w:r w:rsidRPr="00405DAF">
        <w:rPr>
          <w:rFonts w:ascii="Trebuchet MS" w:hAnsi="Trebuchet MS"/>
          <w:color w:val="000000"/>
          <w:sz w:val="24"/>
          <w:szCs w:val="24"/>
        </w:rPr>
        <w:t>”)</w:t>
      </w:r>
      <w:r w:rsidRPr="00405DAF">
        <w:rPr>
          <w:rFonts w:ascii="Trebuchet MS" w:hAnsi="Trebuchet MS"/>
          <w:sz w:val="24"/>
          <w:szCs w:val="24"/>
        </w:rPr>
        <w:t>.</w:t>
      </w:r>
    </w:p>
    <w:p w14:paraId="06E8F4CE"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147" w:name="_Ref18614626"/>
      <w:r w:rsidRPr="00405DAF">
        <w:rPr>
          <w:rFonts w:ascii="Trebuchet MS" w:hAnsi="Trebuchet MS"/>
          <w:sz w:val="24"/>
          <w:szCs w:val="24"/>
        </w:rPr>
        <w:lastRenderedPageBreak/>
        <w:t xml:space="preserve">O plano de distribuição seguirá o procedimento descrito na Instrução CVM 476, conforme previsto no Contrato de Distribuição. Para tanto, o </w:t>
      </w:r>
      <w:bookmarkStart w:id="148" w:name="_Ref258597483"/>
      <w:r w:rsidRPr="00405DAF">
        <w:rPr>
          <w:rFonts w:ascii="Trebuchet MS" w:hAnsi="Trebuchet MS"/>
          <w:sz w:val="24"/>
          <w:szCs w:val="24"/>
        </w:rPr>
        <w:t>Coordenador</w:t>
      </w:r>
      <w:r w:rsidR="00A809FE" w:rsidRPr="00405DAF">
        <w:rPr>
          <w:rFonts w:ascii="Trebuchet MS" w:hAnsi="Trebuchet MS"/>
          <w:sz w:val="24"/>
          <w:szCs w:val="24"/>
        </w:rPr>
        <w:t xml:space="preserve"> Líder</w:t>
      </w:r>
      <w:r w:rsidRPr="00405DAF">
        <w:rPr>
          <w:rFonts w:ascii="Trebuchet MS" w:hAnsi="Trebuchet MS"/>
          <w:sz w:val="24"/>
          <w:szCs w:val="24"/>
        </w:rPr>
        <w:t xml:space="preserve"> poder</w:t>
      </w:r>
      <w:r w:rsidR="00A809FE" w:rsidRPr="00405DAF">
        <w:rPr>
          <w:rFonts w:ascii="Trebuchet MS" w:hAnsi="Trebuchet MS"/>
          <w:sz w:val="24"/>
          <w:szCs w:val="24"/>
        </w:rPr>
        <w:t>á</w:t>
      </w:r>
      <w:r w:rsidRPr="00405DAF">
        <w:rPr>
          <w:rFonts w:ascii="Trebuchet MS" w:hAnsi="Trebuchet MS"/>
          <w:sz w:val="24"/>
          <w:szCs w:val="24"/>
        </w:rPr>
        <w:t xml:space="preserve"> acessar conjuntamente, no máximo, 75 (setenta e cinco) Investidores Profissionais (conforme abaixo definido), sendo possível a subscrição ou aquisição por, no máximo, 50 (cinquenta) Investidores </w:t>
      </w:r>
      <w:bookmarkEnd w:id="148"/>
      <w:r w:rsidRPr="00405DAF">
        <w:rPr>
          <w:rFonts w:ascii="Trebuchet MS" w:hAnsi="Trebuchet MS"/>
          <w:sz w:val="24"/>
          <w:szCs w:val="24"/>
        </w:rPr>
        <w:t>Profissionais.</w:t>
      </w:r>
      <w:bookmarkEnd w:id="147"/>
    </w:p>
    <w:p w14:paraId="32043D82"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Nos termos da Instrução CVM 476, a Oferta Restrita será destinada a Investidores Profissionais, e para fins da Oferta Restrita, serão considerados “</w:t>
      </w:r>
      <w:r w:rsidRPr="00405DAF">
        <w:rPr>
          <w:rFonts w:ascii="Trebuchet MS" w:hAnsi="Trebuchet MS"/>
          <w:sz w:val="24"/>
          <w:szCs w:val="24"/>
          <w:u w:val="single"/>
        </w:rPr>
        <w:t>Investidores Profissionais</w:t>
      </w:r>
      <w:r w:rsidRPr="00405DAF">
        <w:rPr>
          <w:rFonts w:ascii="Trebuchet MS" w:hAnsi="Trebuchet MS"/>
          <w:sz w:val="24"/>
          <w:szCs w:val="24"/>
        </w:rPr>
        <w:t xml:space="preserve">” aqueles investidores referidos no artigo 9º-A da Instrução da CVM 539, observado que os fundos de investimento e carteiras administradas de valores mobiliários cujas decisões de investimento sejam tomadas pelo mesmo gestor serão considerados como um único investidor, para os fins dos limites previstos na Cláusula </w:t>
      </w:r>
      <w:r w:rsidR="007F7835">
        <w:rPr>
          <w:rFonts w:ascii="Trebuchet MS" w:hAnsi="Trebuchet MS"/>
          <w:sz w:val="24"/>
          <w:szCs w:val="24"/>
        </w:rPr>
        <w:t>7.1.2</w:t>
      </w:r>
      <w:r w:rsidR="000C714C" w:rsidRPr="00405DAF">
        <w:rPr>
          <w:rFonts w:ascii="Trebuchet MS" w:hAnsi="Trebuchet MS"/>
          <w:sz w:val="24"/>
          <w:szCs w:val="24"/>
        </w:rPr>
        <w:t xml:space="preserve"> </w:t>
      </w:r>
      <w:r w:rsidRPr="00405DAF">
        <w:rPr>
          <w:rFonts w:ascii="Trebuchet MS" w:hAnsi="Trebuchet MS"/>
          <w:sz w:val="24"/>
          <w:szCs w:val="24"/>
        </w:rPr>
        <w:t>acima.</w:t>
      </w:r>
    </w:p>
    <w:p w14:paraId="67B86051"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 xml:space="preserve">No ato de subscrição das Debêntures, os Investidores Profissionais assinarão declaração atestando que efetuaram sua própria análise com relação à capacidade de pagamento da Emissora e atestando sua condição de Investidor Profissional, de acordo com o Anexo 9-A da Instrução CVM 539, e estar cientes, entre outras coisas, de que: </w:t>
      </w:r>
      <w:r w:rsidRPr="00405DAF">
        <w:rPr>
          <w:rFonts w:ascii="Trebuchet MS" w:hAnsi="Trebuchet MS"/>
          <w:b/>
          <w:sz w:val="24"/>
          <w:szCs w:val="24"/>
        </w:rPr>
        <w:t>(i)</w:t>
      </w:r>
      <w:r w:rsidRPr="00405DAF">
        <w:rPr>
          <w:rFonts w:ascii="Trebuchet MS" w:hAnsi="Trebuchet MS"/>
          <w:sz w:val="24"/>
          <w:szCs w:val="24"/>
        </w:rPr>
        <w:t xml:space="preserve"> a Oferta Restrita não foi registrada perante a CVM, e </w:t>
      </w:r>
      <w:r w:rsidR="00A809FE" w:rsidRPr="00405DAF">
        <w:rPr>
          <w:rFonts w:ascii="Trebuchet MS" w:hAnsi="Trebuchet MS"/>
          <w:sz w:val="24"/>
          <w:szCs w:val="24"/>
        </w:rPr>
        <w:t>será</w:t>
      </w:r>
      <w:r w:rsidRPr="00405DAF">
        <w:rPr>
          <w:rFonts w:ascii="Trebuchet MS" w:hAnsi="Trebuchet MS"/>
          <w:sz w:val="24"/>
          <w:szCs w:val="24"/>
        </w:rPr>
        <w:t xml:space="preserve"> registrada na ANBIMA apenas para fins de informação de base de dados, nos termos da Cláusula </w:t>
      </w:r>
      <w:r w:rsidR="004F3E60">
        <w:rPr>
          <w:rFonts w:ascii="Trebuchet MS" w:hAnsi="Trebuchet MS"/>
          <w:sz w:val="24"/>
          <w:szCs w:val="24"/>
        </w:rPr>
        <w:t>2.2.2</w:t>
      </w:r>
      <w:r w:rsidRPr="00405DAF">
        <w:rPr>
          <w:rFonts w:ascii="Trebuchet MS" w:hAnsi="Trebuchet MS"/>
          <w:sz w:val="24"/>
          <w:szCs w:val="24"/>
        </w:rPr>
        <w:t xml:space="preserve"> acima; e </w:t>
      </w:r>
      <w:r w:rsidRPr="00405DAF">
        <w:rPr>
          <w:rFonts w:ascii="Trebuchet MS" w:hAnsi="Trebuchet MS"/>
          <w:b/>
          <w:sz w:val="24"/>
          <w:szCs w:val="24"/>
        </w:rPr>
        <w:t xml:space="preserve">(ii) </w:t>
      </w:r>
      <w:r w:rsidRPr="00405DAF">
        <w:rPr>
          <w:rFonts w:ascii="Trebuchet MS" w:hAnsi="Trebuchet MS"/>
          <w:sz w:val="24"/>
          <w:szCs w:val="24"/>
        </w:rPr>
        <w:t>as Debêntures estão sujeitas a restrições de negociação previstas na regulamentação aplicável e nesta Escritura de Emissão, devendo, ainda, por meio de tal declaração, manifestar sua concordância expressa a todos os termos e condições desta Escritura de Emissão.</w:t>
      </w:r>
    </w:p>
    <w:p w14:paraId="2753F731"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 xml:space="preserve">A Emissora obriga-se a: </w:t>
      </w:r>
      <w:r w:rsidRPr="00405DAF">
        <w:rPr>
          <w:rFonts w:ascii="Trebuchet MS" w:hAnsi="Trebuchet MS"/>
          <w:b/>
          <w:sz w:val="24"/>
          <w:szCs w:val="24"/>
        </w:rPr>
        <w:t>(i)</w:t>
      </w:r>
      <w:r w:rsidRPr="00405DAF">
        <w:rPr>
          <w:rFonts w:ascii="Trebuchet MS" w:hAnsi="Trebuchet MS"/>
          <w:sz w:val="24"/>
          <w:szCs w:val="24"/>
        </w:rPr>
        <w:t xml:space="preserve"> não contatar ou fornecer informações acerca da Oferta Restrita a qualquer Investidor Profissional, exceto se previamente acordado com o Coordenador</w:t>
      </w:r>
      <w:r w:rsidR="00A809FE" w:rsidRPr="00405DAF">
        <w:rPr>
          <w:rFonts w:ascii="Trebuchet MS" w:hAnsi="Trebuchet MS"/>
          <w:sz w:val="24"/>
          <w:szCs w:val="24"/>
        </w:rPr>
        <w:t xml:space="preserve"> Líder</w:t>
      </w:r>
      <w:r w:rsidRPr="00405DAF">
        <w:rPr>
          <w:rFonts w:ascii="Trebuchet MS" w:hAnsi="Trebuchet MS"/>
          <w:sz w:val="24"/>
          <w:szCs w:val="24"/>
        </w:rPr>
        <w:t xml:space="preserve">; e </w:t>
      </w:r>
      <w:r w:rsidRPr="00405DAF">
        <w:rPr>
          <w:rFonts w:ascii="Trebuchet MS" w:hAnsi="Trebuchet MS"/>
          <w:b/>
          <w:sz w:val="24"/>
          <w:szCs w:val="24"/>
        </w:rPr>
        <w:t>(ii)</w:t>
      </w:r>
      <w:r w:rsidRPr="00405DAF">
        <w:rPr>
          <w:rFonts w:ascii="Trebuchet MS" w:hAnsi="Trebuchet MS"/>
          <w:sz w:val="24"/>
          <w:szCs w:val="24"/>
        </w:rPr>
        <w:t xml:space="preserve"> informar ao Coordenador</w:t>
      </w:r>
      <w:r w:rsidR="00A809FE" w:rsidRPr="00405DAF">
        <w:rPr>
          <w:rFonts w:ascii="Trebuchet MS" w:hAnsi="Trebuchet MS"/>
          <w:sz w:val="24"/>
          <w:szCs w:val="24"/>
        </w:rPr>
        <w:t xml:space="preserve"> Líder</w:t>
      </w:r>
      <w:r w:rsidRPr="00405DAF">
        <w:rPr>
          <w:rFonts w:ascii="Trebuchet MS" w:hAnsi="Trebuchet MS"/>
          <w:sz w:val="24"/>
          <w:szCs w:val="24"/>
        </w:rPr>
        <w:t>, até o Dia Útil (conforme abaixo definido) imediatamente subsequente, a ocorrência de contato que receba de potenciais Investidores Profissionais que venham a manifestar seu interesse na Oferta Restrita, comprometendo-se desde já a não tomar qualquer providência em relação aos referidos potenciais Investidores Profissionais nesse período.</w:t>
      </w:r>
    </w:p>
    <w:p w14:paraId="5B3EDEA0"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Não existirão reservas antecipadas, nem fixação de lotes mínimos ou máximos para a Oferta Restrita, independentemente da ordem cronológica.</w:t>
      </w:r>
    </w:p>
    <w:p w14:paraId="15EF9970" w14:textId="77777777" w:rsidR="000A104B" w:rsidRPr="00405DAF" w:rsidRDefault="000A104B"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A subscrição das Debêntures objeto da Oferta Restrita deverá ser realizada no prazo máximo de 24 (vinte e quatro) meses a contar do envio da Comunicação de Início.</w:t>
      </w:r>
    </w:p>
    <w:p w14:paraId="23DE1416" w14:textId="77777777" w:rsidR="00A15DFC" w:rsidRPr="00405DAF" w:rsidRDefault="00A15DFC" w:rsidP="00B638AA">
      <w:pPr>
        <w:pStyle w:val="Level3"/>
        <w:numPr>
          <w:ilvl w:val="0"/>
          <w:numId w:val="0"/>
        </w:numPr>
        <w:tabs>
          <w:tab w:val="left" w:pos="709"/>
        </w:tabs>
        <w:outlineLvl w:val="9"/>
        <w:rPr>
          <w:rFonts w:ascii="Trebuchet MS" w:hAnsi="Trebuchet MS"/>
          <w:sz w:val="24"/>
          <w:szCs w:val="24"/>
        </w:rPr>
      </w:pPr>
    </w:p>
    <w:p w14:paraId="19B564E3"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149" w:name="_DV_C150"/>
      <w:bookmarkEnd w:id="149"/>
      <w:r w:rsidRPr="00405DAF">
        <w:rPr>
          <w:rFonts w:ascii="Trebuchet MS" w:hAnsi="Trebuchet MS"/>
          <w:sz w:val="24"/>
          <w:szCs w:val="24"/>
        </w:rPr>
        <w:lastRenderedPageBreak/>
        <w:t>CLÁUSULA OITAVA – OBRIGAÇÕES ADICIONAIS DA EMISSORA</w:t>
      </w:r>
    </w:p>
    <w:p w14:paraId="5EEC2A96" w14:textId="77777777" w:rsidR="00B97DF5" w:rsidRPr="00405DAF" w:rsidRDefault="00B97DF5" w:rsidP="00B638AA">
      <w:pPr>
        <w:pStyle w:val="Level2"/>
        <w:numPr>
          <w:ilvl w:val="1"/>
          <w:numId w:val="4"/>
        </w:numPr>
        <w:rPr>
          <w:rFonts w:ascii="Trebuchet MS" w:hAnsi="Trebuchet MS"/>
          <w:sz w:val="24"/>
          <w:szCs w:val="24"/>
        </w:rPr>
      </w:pPr>
      <w:bookmarkStart w:id="150" w:name="_Ref459545748"/>
      <w:bookmarkStart w:id="151" w:name="_Ref491265593"/>
      <w:bookmarkStart w:id="152" w:name="_Hlk517738701"/>
      <w:r w:rsidRPr="00405DAF">
        <w:rPr>
          <w:rFonts w:ascii="Trebuchet MS" w:hAnsi="Trebuchet MS"/>
          <w:sz w:val="24"/>
          <w:szCs w:val="24"/>
        </w:rPr>
        <w:t>Sem prejuízo do disposto na regulamentação aplicável, a Emissora está obrigada a:</w:t>
      </w:r>
      <w:bookmarkEnd w:id="150"/>
      <w:r w:rsidRPr="00405DAF">
        <w:rPr>
          <w:rFonts w:ascii="Trebuchet MS" w:hAnsi="Trebuchet MS"/>
          <w:sz w:val="24"/>
          <w:szCs w:val="24"/>
        </w:rPr>
        <w:t xml:space="preserve"> </w:t>
      </w:r>
      <w:bookmarkEnd w:id="151"/>
    </w:p>
    <w:bookmarkEnd w:id="152"/>
    <w:p w14:paraId="252A9955" w14:textId="77777777" w:rsidR="00ED3BE1" w:rsidRPr="00405DAF" w:rsidRDefault="00ED3BE1" w:rsidP="005B161C">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divulgar, até o dia anterior ao início das negociações das Debêntures, as demonstrações financeiras, acompanhadas de notas explicativas e do relatório dos auditores independentes, relativas aos 3 (três) últimos exercícios sociais encerrados;</w:t>
      </w:r>
      <w:r w:rsidR="0016686C" w:rsidRPr="00405DAF">
        <w:rPr>
          <w:rFonts w:ascii="Trebuchet MS" w:hAnsi="Trebuchet MS" w:cs="Arial"/>
        </w:rPr>
        <w:t xml:space="preserve"> </w:t>
      </w:r>
    </w:p>
    <w:p w14:paraId="6E490760" w14:textId="77777777" w:rsidR="00271C0C" w:rsidRPr="00405DAF" w:rsidRDefault="00271C0C"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preparar </w:t>
      </w:r>
      <w:r w:rsidR="00382C17" w:rsidRPr="00405DAF">
        <w:rPr>
          <w:rFonts w:ascii="Trebuchet MS" w:hAnsi="Trebuchet MS" w:cs="Arial"/>
        </w:rPr>
        <w:t xml:space="preserve">suas </w:t>
      </w:r>
      <w:r w:rsidRPr="00405DAF">
        <w:rPr>
          <w:rFonts w:ascii="Trebuchet MS" w:hAnsi="Trebuchet MS" w:cs="Arial"/>
        </w:rPr>
        <w:t>demonstrações financeiras de encerramento de exercício e, se for o caso, demonstrações consolidadas, em conformidade com a Lei das Sociedades por Ações e com as regras emitidas pela CVM;</w:t>
      </w:r>
    </w:p>
    <w:p w14:paraId="02ACE23E" w14:textId="77777777" w:rsidR="00271C0C" w:rsidRPr="00405DAF" w:rsidRDefault="00271C0C"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submeter, na forma da lei, suas demonstrações financeiras </w:t>
      </w:r>
      <w:r w:rsidR="00ED3BE1" w:rsidRPr="00405DAF">
        <w:rPr>
          <w:rFonts w:ascii="Trebuchet MS" w:hAnsi="Trebuchet MS" w:cs="Arial"/>
        </w:rPr>
        <w:t>à auditoria,</w:t>
      </w:r>
      <w:r w:rsidRPr="00405DAF">
        <w:rPr>
          <w:rFonts w:ascii="Trebuchet MS" w:hAnsi="Trebuchet MS" w:cs="Arial"/>
        </w:rPr>
        <w:t xml:space="preserve"> por </w:t>
      </w:r>
      <w:r w:rsidR="00ED3BE1" w:rsidRPr="00405DAF">
        <w:rPr>
          <w:rFonts w:ascii="Trebuchet MS" w:hAnsi="Trebuchet MS" w:cs="Arial"/>
        </w:rPr>
        <w:t xml:space="preserve">auditor </w:t>
      </w:r>
      <w:r w:rsidRPr="00405DAF">
        <w:rPr>
          <w:rFonts w:ascii="Trebuchet MS" w:hAnsi="Trebuchet MS" w:cs="Arial"/>
        </w:rPr>
        <w:t>registrad</w:t>
      </w:r>
      <w:r w:rsidR="00ED3BE1" w:rsidRPr="00405DAF">
        <w:rPr>
          <w:rFonts w:ascii="Trebuchet MS" w:hAnsi="Trebuchet MS" w:cs="Arial"/>
        </w:rPr>
        <w:t>o</w:t>
      </w:r>
      <w:r w:rsidRPr="00405DAF">
        <w:rPr>
          <w:rFonts w:ascii="Trebuchet MS" w:hAnsi="Trebuchet MS" w:cs="Arial"/>
        </w:rPr>
        <w:t xml:space="preserve"> na CVM;</w:t>
      </w:r>
    </w:p>
    <w:p w14:paraId="3D701B72" w14:textId="77777777" w:rsidR="00B97DF5" w:rsidRPr="00405DAF" w:rsidRDefault="00B97DF5" w:rsidP="00B638AA">
      <w:pPr>
        <w:pStyle w:val="PargrafodaLista"/>
        <w:numPr>
          <w:ilvl w:val="0"/>
          <w:numId w:val="19"/>
        </w:numPr>
        <w:spacing w:after="140" w:line="290" w:lineRule="auto"/>
        <w:ind w:left="1134" w:hanging="567"/>
        <w:textAlignment w:val="auto"/>
        <w:rPr>
          <w:rFonts w:ascii="Trebuchet MS" w:hAnsi="Trebuchet MS" w:cs="Arial"/>
        </w:rPr>
      </w:pPr>
      <w:r w:rsidRPr="00405DAF">
        <w:rPr>
          <w:rFonts w:ascii="Trebuchet MS" w:hAnsi="Trebuchet MS" w:cs="Arial"/>
        </w:rPr>
        <w:t>divulgar suas demonstrações financeiras, acompanhadas de notas explicativas e parecer dos auditores independentes, dentro de 3 (três) meses contados do encerramento do exercício social;</w:t>
      </w:r>
    </w:p>
    <w:p w14:paraId="10D9C3BA"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observar as disposições da Instrução da CVM n.º 358, de 03 de janeiro de 2002, conforme alterada (“</w:t>
      </w:r>
      <w:r w:rsidRPr="00405DAF">
        <w:rPr>
          <w:rFonts w:ascii="Trebuchet MS" w:hAnsi="Trebuchet MS" w:cs="Arial"/>
          <w:u w:val="single"/>
        </w:rPr>
        <w:t>Instrução CVM 358</w:t>
      </w:r>
      <w:r w:rsidRPr="00405DAF">
        <w:rPr>
          <w:rFonts w:ascii="Trebuchet MS" w:hAnsi="Trebuchet MS" w:cs="Arial"/>
        </w:rPr>
        <w:t>”)</w:t>
      </w:r>
      <w:r w:rsidR="004D4C1A" w:rsidRPr="00405DAF">
        <w:rPr>
          <w:rFonts w:ascii="Trebuchet MS" w:hAnsi="Trebuchet MS" w:cs="Arial"/>
        </w:rPr>
        <w:t>,</w:t>
      </w:r>
      <w:r w:rsidRPr="00405DAF">
        <w:rPr>
          <w:rFonts w:ascii="Trebuchet MS" w:hAnsi="Trebuchet MS" w:cs="Arial"/>
        </w:rPr>
        <w:t xml:space="preserve"> no tocante a dever de sigilo e vedações à negociação;</w:t>
      </w:r>
    </w:p>
    <w:p w14:paraId="0D3682DA"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divulgar a ocorrência de qualquer fato relevante, conforme definido no artigo 2º da Instrução CVM 358;</w:t>
      </w:r>
    </w:p>
    <w:p w14:paraId="7F469539"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fornecer as informações solicitadas pela CVM;</w:t>
      </w:r>
    </w:p>
    <w:p w14:paraId="51D7961B" w14:textId="77777777" w:rsidR="00382C17" w:rsidRPr="00405DAF" w:rsidRDefault="00382C17"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divulgar em sua página na rede mundial de computadores o relatório anual enviado pelo Agente Fiduciário na mesma data do seu recebimento, observado ainda o disposto no item IV acima</w:t>
      </w:r>
      <w:r w:rsidR="002717AB" w:rsidRPr="00405DAF">
        <w:rPr>
          <w:rFonts w:ascii="Trebuchet MS" w:hAnsi="Trebuchet MS" w:cs="Arial"/>
        </w:rPr>
        <w:t>;</w:t>
      </w:r>
    </w:p>
    <w:p w14:paraId="56A660F3" w14:textId="77777777" w:rsidR="00ED3BE1" w:rsidRPr="00405DAF" w:rsidRDefault="00ED3BE1"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manter os documentos mencionados nos itens (</w:t>
      </w:r>
      <w:r w:rsidR="00467CA3" w:rsidRPr="00405DAF">
        <w:rPr>
          <w:rFonts w:ascii="Trebuchet MS" w:hAnsi="Trebuchet MS" w:cs="Arial"/>
        </w:rPr>
        <w:t>i), (</w:t>
      </w:r>
      <w:r w:rsidR="00242779" w:rsidRPr="00405DAF">
        <w:rPr>
          <w:rFonts w:ascii="Trebuchet MS" w:hAnsi="Trebuchet MS" w:cs="Arial"/>
        </w:rPr>
        <w:t>i</w:t>
      </w:r>
      <w:r w:rsidR="00467CA3" w:rsidRPr="00405DAF">
        <w:rPr>
          <w:rFonts w:ascii="Trebuchet MS" w:hAnsi="Trebuchet MS" w:cs="Arial"/>
        </w:rPr>
        <w:t>v) e (</w:t>
      </w:r>
      <w:r w:rsidRPr="00405DAF">
        <w:rPr>
          <w:rFonts w:ascii="Trebuchet MS" w:hAnsi="Trebuchet MS" w:cs="Arial"/>
        </w:rPr>
        <w:t>vi</w:t>
      </w:r>
      <w:r w:rsidR="00467CA3" w:rsidRPr="00405DAF">
        <w:rPr>
          <w:rFonts w:ascii="Trebuchet MS" w:hAnsi="Trebuchet MS" w:cs="Arial"/>
        </w:rPr>
        <w:t xml:space="preserve">) acima </w:t>
      </w:r>
      <w:r w:rsidR="00974286" w:rsidRPr="00405DAF">
        <w:rPr>
          <w:rFonts w:ascii="Trebuchet MS" w:hAnsi="Trebuchet MS" w:cs="Arial"/>
        </w:rPr>
        <w:t xml:space="preserve">atualizados e disponíveis </w:t>
      </w:r>
      <w:r w:rsidR="00467CA3" w:rsidRPr="00405DAF">
        <w:rPr>
          <w:rFonts w:ascii="Trebuchet MS" w:hAnsi="Trebuchet MS" w:cs="Arial"/>
        </w:rPr>
        <w:t xml:space="preserve">em sua página na rede mundial de computadores </w:t>
      </w:r>
      <w:r w:rsidR="00974286" w:rsidRPr="00405DAF">
        <w:rPr>
          <w:rFonts w:ascii="Trebuchet MS" w:hAnsi="Trebuchet MS" w:cs="Arial"/>
        </w:rPr>
        <w:t xml:space="preserve">e em sistema disponibilizado pela B3 </w:t>
      </w:r>
      <w:r w:rsidR="00467CA3" w:rsidRPr="00405DAF">
        <w:rPr>
          <w:rFonts w:ascii="Trebuchet MS" w:hAnsi="Trebuchet MS" w:cs="Arial"/>
        </w:rPr>
        <w:t>por um prazo de 3 (três) anos;</w:t>
      </w:r>
    </w:p>
    <w:p w14:paraId="47E22DA2"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cumprir todas as normas e regulamentos (inclusive pertinentes a autorregulação) relacionados à Emissão e à Oferta Restrita, incluindo, mas não se limitando àqueles previstos no artigo 17 da Instrução CVM 476, bem como às demais normas e regulamentos da CVM, da </w:t>
      </w:r>
      <w:r w:rsidRPr="00405DAF">
        <w:rPr>
          <w:rFonts w:ascii="Trebuchet MS" w:hAnsi="Trebuchet MS"/>
        </w:rPr>
        <w:t>B3 e da ANBIMA</w:t>
      </w:r>
      <w:r w:rsidRPr="00405DAF">
        <w:rPr>
          <w:rFonts w:ascii="Trebuchet MS" w:hAnsi="Trebuchet MS" w:cs="Arial"/>
        </w:rPr>
        <w:t>, inclusive mediante envio de documentos, prestando, ainda, as informações que lhe forem solicitadas;</w:t>
      </w:r>
    </w:p>
    <w:p w14:paraId="4AFD7425"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lastRenderedPageBreak/>
        <w:t>contratar e manter contratados durante o prazo de vigência das Debêntures, às expensas da Emissora, os prestadores de serviços inerentes às obrigações previstas nos documentos da Emissão e da Oferta Restrita, incluindo, mas não se limitando, o</w:t>
      </w:r>
      <w:r w:rsidR="00A03651" w:rsidRPr="00405DAF">
        <w:rPr>
          <w:rFonts w:ascii="Trebuchet MS" w:hAnsi="Trebuchet MS" w:cs="Arial"/>
        </w:rPr>
        <w:t xml:space="preserve"> </w:t>
      </w:r>
      <w:r w:rsidR="008730D9">
        <w:rPr>
          <w:rFonts w:ascii="Trebuchet MS" w:hAnsi="Trebuchet MS" w:cs="Arial"/>
        </w:rPr>
        <w:t>Agente de Liquidação</w:t>
      </w:r>
      <w:r w:rsidRPr="00405DAF">
        <w:rPr>
          <w:rFonts w:ascii="Trebuchet MS" w:hAnsi="Trebuchet MS" w:cs="Arial"/>
        </w:rPr>
        <w:t xml:space="preserve">, </w:t>
      </w:r>
      <w:r w:rsidR="004D4C1A" w:rsidRPr="00405DAF">
        <w:rPr>
          <w:rFonts w:ascii="Trebuchet MS" w:hAnsi="Trebuchet MS" w:cs="Arial"/>
        </w:rPr>
        <w:t xml:space="preserve">o </w:t>
      </w:r>
      <w:r w:rsidRPr="00405DAF">
        <w:rPr>
          <w:rFonts w:ascii="Trebuchet MS" w:hAnsi="Trebuchet MS" w:cs="Arial"/>
        </w:rPr>
        <w:t>Escriturador, o Agente Fiduciário e o ambiente de negociação das Debêntures no mercado secundário (CETIP21);</w:t>
      </w:r>
      <w:r w:rsidR="00A552B1">
        <w:rPr>
          <w:rFonts w:ascii="Trebuchet MS" w:hAnsi="Trebuchet MS" w:cs="Arial"/>
        </w:rPr>
        <w:t xml:space="preserve"> </w:t>
      </w:r>
    </w:p>
    <w:p w14:paraId="785D968A"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efetuar recolhimento de quaisquer impostos, tributos ou contribuições que incidam ou venham a incidir sobre a Emissão e que sejam de responsabilidade da Emissora</w:t>
      </w:r>
      <w:r w:rsidRPr="00405DAF">
        <w:rPr>
          <w:rFonts w:ascii="Trebuchet MS" w:hAnsi="Trebuchet MS"/>
          <w:color w:val="000000"/>
        </w:rPr>
        <w:t>;</w:t>
      </w:r>
    </w:p>
    <w:p w14:paraId="396529F0"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manter, em adequado funcionamento, </w:t>
      </w:r>
      <w:r w:rsidR="006F2851">
        <w:rPr>
          <w:rFonts w:ascii="Trebuchet MS" w:hAnsi="Trebuchet MS" w:cs="Arial"/>
        </w:rPr>
        <w:t>atendimento</w:t>
      </w:r>
      <w:r w:rsidRPr="00405DAF">
        <w:rPr>
          <w:rFonts w:ascii="Trebuchet MS" w:hAnsi="Trebuchet MS" w:cs="Arial"/>
        </w:rPr>
        <w:t>, de forma eficiente, aos Debenturistas, podendo utilizar, para esse fim, a estrutura e os órgãos destinados ao atendimento de seus acionistas, ou contratar instituições financeiras autorizadas para a prestação desse serviço;</w:t>
      </w:r>
      <w:r w:rsidR="00F06679">
        <w:rPr>
          <w:rFonts w:ascii="Trebuchet MS" w:hAnsi="Trebuchet MS" w:cs="Arial"/>
        </w:rPr>
        <w:t xml:space="preserve"> </w:t>
      </w:r>
    </w:p>
    <w:p w14:paraId="7906B520"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convocar, nos termos da Cláusula Décima abaixo, Assembleias Gerais de Debenturistas para deliberar sobre qualquer das matérias que direta ou indiretamente se relacione com a Emissão, com a Oferta Restrita e com as Debêntures, caso o Agente Fiduciário deva fazer, nos termos da presente Escritura, mas não o faça; </w:t>
      </w:r>
    </w:p>
    <w:p w14:paraId="115F7DC5"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 comparecer às Assembleias Gerais de Debenturistas, sempre que solicitado; </w:t>
      </w:r>
    </w:p>
    <w:p w14:paraId="1768ACD6" w14:textId="77777777" w:rsidR="00B97DF5" w:rsidRPr="004372A3"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bookmarkStart w:id="153" w:name="_Ref410996566"/>
      <w:r w:rsidRPr="004372A3">
        <w:rPr>
          <w:rFonts w:ascii="Trebuchet MS" w:hAnsi="Trebuchet MS" w:cs="Arial"/>
        </w:rPr>
        <w:t xml:space="preserve">efetuar, no prazo de 10 (dez) Dias Úteis a contar da solicitação por escrito do reembolso de despesas, o pagamento de todas as despesas razoáveis e comprovadas incorridas pelo Agente Fiduciário que venham a ser necessárias para proteger os direitos e interesses dos Debenturistas, inclusive honorários advocatícios, outras despesas e custos necessários incorridos em virtude da cobrança de qualquer quantia devida aos Debenturistas nos termos desta Escritura de </w:t>
      </w:r>
      <w:r w:rsidRPr="00CD1E35">
        <w:rPr>
          <w:rFonts w:ascii="Trebuchet MS" w:hAnsi="Trebuchet MS" w:cs="Arial"/>
        </w:rPr>
        <w:t>Emissão;</w:t>
      </w:r>
      <w:bookmarkEnd w:id="153"/>
    </w:p>
    <w:p w14:paraId="25BB3F0C"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tomar todas as medidas e arcar com todos os custos </w:t>
      </w:r>
      <w:r w:rsidRPr="00405DAF">
        <w:rPr>
          <w:rFonts w:ascii="Trebuchet MS" w:hAnsi="Trebuchet MS" w:cs="Arial"/>
          <w:b/>
        </w:rPr>
        <w:t>(a)</w:t>
      </w:r>
      <w:r w:rsidRPr="00405DAF">
        <w:rPr>
          <w:rFonts w:ascii="Trebuchet MS" w:hAnsi="Trebuchet MS" w:cs="Arial"/>
        </w:rPr>
        <w:t xml:space="preserve"> decorrentes da distribuição das Debêntures, incluindo todos os custos relativos ao seu depósito na B3; </w:t>
      </w:r>
      <w:r w:rsidRPr="00405DAF">
        <w:rPr>
          <w:rFonts w:ascii="Trebuchet MS" w:hAnsi="Trebuchet MS" w:cs="Arial"/>
          <w:b/>
        </w:rPr>
        <w:t>(b)</w:t>
      </w:r>
      <w:r w:rsidRPr="00405DAF">
        <w:rPr>
          <w:rFonts w:ascii="Trebuchet MS" w:hAnsi="Trebuchet MS" w:cs="Arial"/>
        </w:rPr>
        <w:t xml:space="preserve"> de registro e de publicação dos atos necessários à Emissão, tais como esta Escritura de Emissão, o</w:t>
      </w:r>
      <w:r w:rsidR="0015220F" w:rsidRPr="00405DAF">
        <w:rPr>
          <w:rFonts w:ascii="Trebuchet MS" w:hAnsi="Trebuchet MS" w:cs="Arial"/>
        </w:rPr>
        <w:t>s</w:t>
      </w:r>
      <w:r w:rsidRPr="00405DAF">
        <w:rPr>
          <w:rFonts w:ascii="Trebuchet MS" w:hAnsi="Trebuchet MS" w:cs="Arial"/>
        </w:rPr>
        <w:t xml:space="preserve"> Contrato</w:t>
      </w:r>
      <w:r w:rsidR="0015220F" w:rsidRPr="00405DAF">
        <w:rPr>
          <w:rFonts w:ascii="Trebuchet MS" w:hAnsi="Trebuchet MS" w:cs="Arial"/>
        </w:rPr>
        <w:t>s</w:t>
      </w:r>
      <w:r w:rsidRPr="00405DAF">
        <w:rPr>
          <w:rFonts w:ascii="Trebuchet MS" w:hAnsi="Trebuchet MS" w:cs="Arial"/>
        </w:rPr>
        <w:t xml:space="preserve"> de </w:t>
      </w:r>
      <w:r w:rsidR="0015220F" w:rsidRPr="00405DAF">
        <w:rPr>
          <w:rFonts w:ascii="Trebuchet MS" w:hAnsi="Trebuchet MS" w:cs="Arial"/>
        </w:rPr>
        <w:t>Garantia</w:t>
      </w:r>
      <w:r w:rsidRPr="00405DAF">
        <w:rPr>
          <w:rFonts w:ascii="Trebuchet MS" w:hAnsi="Trebuchet MS" w:cs="Arial"/>
        </w:rPr>
        <w:t xml:space="preserve">, bem como seus eventuais aditamentos e os </w:t>
      </w:r>
      <w:r w:rsidR="00BD6399">
        <w:rPr>
          <w:rFonts w:ascii="Trebuchet MS" w:hAnsi="Trebuchet MS" w:cs="Arial"/>
        </w:rPr>
        <w:t>A</w:t>
      </w:r>
      <w:r w:rsidR="00BD6399" w:rsidRPr="00405DAF">
        <w:rPr>
          <w:rFonts w:ascii="Trebuchet MS" w:hAnsi="Trebuchet MS" w:cs="Arial"/>
        </w:rPr>
        <w:t xml:space="preserve">tos </w:t>
      </w:r>
      <w:r w:rsidR="00BD6399">
        <w:rPr>
          <w:rFonts w:ascii="Trebuchet MS" w:hAnsi="Trebuchet MS" w:cs="Arial"/>
        </w:rPr>
        <w:t>S</w:t>
      </w:r>
      <w:r w:rsidR="00BD6399" w:rsidRPr="00405DAF">
        <w:rPr>
          <w:rFonts w:ascii="Trebuchet MS" w:hAnsi="Trebuchet MS" w:cs="Arial"/>
        </w:rPr>
        <w:t xml:space="preserve">ocietários </w:t>
      </w:r>
      <w:r w:rsidRPr="00405DAF">
        <w:rPr>
          <w:rFonts w:ascii="Trebuchet MS" w:hAnsi="Trebuchet MS" w:cs="Arial"/>
        </w:rPr>
        <w:t xml:space="preserve">da </w:t>
      </w:r>
      <w:r w:rsidR="00BD6399">
        <w:rPr>
          <w:rFonts w:ascii="Trebuchet MS" w:hAnsi="Trebuchet MS" w:cs="Arial"/>
        </w:rPr>
        <w:t>Emissão</w:t>
      </w:r>
      <w:r w:rsidRPr="00405DAF">
        <w:rPr>
          <w:rFonts w:ascii="Trebuchet MS" w:hAnsi="Trebuchet MS" w:cs="Arial"/>
        </w:rPr>
        <w:t xml:space="preserve">; e </w:t>
      </w:r>
      <w:r w:rsidRPr="00405DAF">
        <w:rPr>
          <w:rFonts w:ascii="Trebuchet MS" w:hAnsi="Trebuchet MS" w:cs="Arial"/>
          <w:b/>
        </w:rPr>
        <w:t xml:space="preserve">(c) </w:t>
      </w:r>
      <w:r w:rsidRPr="00405DAF">
        <w:rPr>
          <w:rFonts w:ascii="Trebuchet MS" w:hAnsi="Trebuchet MS" w:cs="Arial"/>
        </w:rPr>
        <w:t xml:space="preserve">de contratação do Agente Fiduciário, </w:t>
      </w:r>
      <w:r w:rsidR="008730D9">
        <w:rPr>
          <w:rFonts w:ascii="Trebuchet MS" w:hAnsi="Trebuchet MS" w:cs="Arial"/>
        </w:rPr>
        <w:t>do Agente de Liquidação</w:t>
      </w:r>
      <w:r w:rsidRPr="00405DAF">
        <w:rPr>
          <w:rFonts w:ascii="Trebuchet MS" w:hAnsi="Trebuchet MS" w:cs="Arial"/>
        </w:rPr>
        <w:t xml:space="preserve"> e do Escriturador;</w:t>
      </w:r>
      <w:r w:rsidR="00E73D45">
        <w:rPr>
          <w:rFonts w:ascii="Trebuchet MS" w:hAnsi="Trebuchet MS" w:cs="Arial"/>
        </w:rPr>
        <w:t xml:space="preserve"> </w:t>
      </w:r>
    </w:p>
    <w:p w14:paraId="1B6E76C5" w14:textId="77777777" w:rsidR="00B97DF5" w:rsidRPr="00BC0FF4"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rPr>
      </w:pPr>
      <w:r w:rsidRPr="00291072">
        <w:rPr>
          <w:rFonts w:ascii="Trebuchet MS" w:hAnsi="Trebuchet MS" w:cs="Arial"/>
        </w:rPr>
        <w:lastRenderedPageBreak/>
        <w:t xml:space="preserve">obter e manter válidas e eficazes todas as autorizações, incluindo as societárias e governamentais, exigidas: </w:t>
      </w:r>
      <w:r w:rsidRPr="00291072">
        <w:rPr>
          <w:rFonts w:ascii="Trebuchet MS" w:hAnsi="Trebuchet MS" w:cs="Arial"/>
          <w:b/>
        </w:rPr>
        <w:t>(a)</w:t>
      </w:r>
      <w:r w:rsidRPr="00291072">
        <w:rPr>
          <w:rFonts w:ascii="Trebuchet MS" w:hAnsi="Trebuchet MS" w:cs="Arial"/>
        </w:rPr>
        <w:t xml:space="preserve"> para a validade ou exequibilidade das Debêntures; e </w:t>
      </w:r>
      <w:r w:rsidRPr="00291072">
        <w:rPr>
          <w:rFonts w:ascii="Trebuchet MS" w:hAnsi="Trebuchet MS" w:cs="Arial"/>
          <w:b/>
        </w:rPr>
        <w:t>(b)</w:t>
      </w:r>
      <w:r w:rsidRPr="00291072">
        <w:rPr>
          <w:rFonts w:ascii="Trebuchet MS" w:hAnsi="Trebuchet MS" w:cs="Arial"/>
        </w:rPr>
        <w:t xml:space="preserve"> para o fiel, pontual e integral cumprimento das obrigações decorrentes das Debêntures;</w:t>
      </w:r>
      <w:r w:rsidR="007C2E46" w:rsidRPr="00291072">
        <w:rPr>
          <w:rFonts w:ascii="Trebuchet MS" w:hAnsi="Trebuchet MS" w:cs="Arial"/>
        </w:rPr>
        <w:t xml:space="preserve"> </w:t>
      </w:r>
    </w:p>
    <w:p w14:paraId="77CF1B03"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291072">
        <w:rPr>
          <w:rFonts w:ascii="Trebuchet MS" w:hAnsi="Trebuchet MS" w:cs="Arial"/>
        </w:rPr>
        <w:t>cumprir todas as obrigações constantes desta</w:t>
      </w:r>
      <w:r w:rsidRPr="00405DAF">
        <w:rPr>
          <w:rFonts w:ascii="Trebuchet MS" w:hAnsi="Trebuchet MS" w:cs="Arial"/>
        </w:rPr>
        <w:t xml:space="preserve"> Escritura de Emissão e do</w:t>
      </w:r>
      <w:r w:rsidR="0015220F" w:rsidRPr="00405DAF">
        <w:rPr>
          <w:rFonts w:ascii="Trebuchet MS" w:hAnsi="Trebuchet MS" w:cs="Arial"/>
        </w:rPr>
        <w:t>s</w:t>
      </w:r>
      <w:r w:rsidRPr="00405DAF">
        <w:rPr>
          <w:rFonts w:ascii="Trebuchet MS" w:hAnsi="Trebuchet MS" w:cs="Arial"/>
        </w:rPr>
        <w:t xml:space="preserve"> Contrato</w:t>
      </w:r>
      <w:r w:rsidR="0015220F" w:rsidRPr="00405DAF">
        <w:rPr>
          <w:rFonts w:ascii="Trebuchet MS" w:hAnsi="Trebuchet MS" w:cs="Arial"/>
        </w:rPr>
        <w:t>s</w:t>
      </w:r>
      <w:r w:rsidRPr="00405DAF">
        <w:rPr>
          <w:rFonts w:ascii="Trebuchet MS" w:hAnsi="Trebuchet MS" w:cs="Arial"/>
        </w:rPr>
        <w:t xml:space="preserve"> de </w:t>
      </w:r>
      <w:r w:rsidR="0015220F" w:rsidRPr="00405DAF">
        <w:rPr>
          <w:rFonts w:ascii="Trebuchet MS" w:hAnsi="Trebuchet MS" w:cs="Arial"/>
        </w:rPr>
        <w:t>Garantia</w:t>
      </w:r>
      <w:r w:rsidRPr="00405DAF">
        <w:rPr>
          <w:rFonts w:ascii="Trebuchet MS" w:hAnsi="Trebuchet MS" w:cs="Arial"/>
        </w:rPr>
        <w:t xml:space="preserve">; </w:t>
      </w:r>
    </w:p>
    <w:p w14:paraId="5F4C2BD0"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manter uma estrutura adequada de contratos operacionais relevantes, os quais dão à Emissora condição fundamental da continuidade do funcionamento;</w:t>
      </w:r>
    </w:p>
    <w:p w14:paraId="0839AFCB"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não praticar qualquer ato em desacordo com </w:t>
      </w:r>
      <w:r w:rsidR="00D93FE2" w:rsidRPr="00405DAF">
        <w:rPr>
          <w:rFonts w:ascii="Trebuchet MS" w:hAnsi="Trebuchet MS" w:cs="Arial"/>
        </w:rPr>
        <w:t>seu</w:t>
      </w:r>
      <w:r w:rsidRPr="00405DAF">
        <w:rPr>
          <w:rFonts w:ascii="Trebuchet MS" w:hAnsi="Trebuchet MS" w:cs="Arial"/>
        </w:rPr>
        <w:t xml:space="preserve"> estatuto social;</w:t>
      </w:r>
    </w:p>
    <w:p w14:paraId="2819C16F"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b/>
        </w:rPr>
      </w:pPr>
      <w:r w:rsidRPr="00405DAF">
        <w:rPr>
          <w:rFonts w:ascii="Trebuchet MS" w:hAnsi="Trebuchet MS" w:cs="Arial"/>
        </w:rPr>
        <w:t>abster-se, até a divulgação d</w:t>
      </w:r>
      <w:r w:rsidR="009F1324" w:rsidRPr="00405DAF">
        <w:rPr>
          <w:rFonts w:ascii="Trebuchet MS" w:hAnsi="Trebuchet MS" w:cs="Arial"/>
        </w:rPr>
        <w:t>a</w:t>
      </w:r>
      <w:r w:rsidRPr="00405DAF">
        <w:rPr>
          <w:rFonts w:ascii="Trebuchet MS" w:hAnsi="Trebuchet MS" w:cs="Arial"/>
        </w:rPr>
        <w:t xml:space="preserve"> Comunica</w:t>
      </w:r>
      <w:r w:rsidR="009F1324" w:rsidRPr="00405DAF">
        <w:rPr>
          <w:rFonts w:ascii="Trebuchet MS" w:hAnsi="Trebuchet MS" w:cs="Arial"/>
        </w:rPr>
        <w:t>ção</w:t>
      </w:r>
      <w:r w:rsidRPr="00405DAF">
        <w:rPr>
          <w:rFonts w:ascii="Trebuchet MS" w:hAnsi="Trebuchet MS" w:cs="Arial"/>
        </w:rPr>
        <w:t xml:space="preserve"> de Encerramento, de </w:t>
      </w:r>
      <w:r w:rsidRPr="00405DAF">
        <w:rPr>
          <w:rFonts w:ascii="Trebuchet MS" w:hAnsi="Trebuchet MS" w:cs="Arial"/>
          <w:b/>
        </w:rPr>
        <w:t>(a)</w:t>
      </w:r>
      <w:r w:rsidRPr="00405DAF">
        <w:rPr>
          <w:rFonts w:ascii="Trebuchet MS" w:hAnsi="Trebuchet MS" w:cs="Arial"/>
        </w:rPr>
        <w:t xml:space="preserve"> divulgar ao público informações referentes à Emissão e/ou à Oferta Restrita, exceto em relação às informações divulgadas ao mercado no curso normal das atividades da Emissora, advertindo os destinatários sobre o caráter reservado da informação transmitida, incluindo, mas não se limitando ao disposto no artigo 48 da Instrução CVM 400; </w:t>
      </w:r>
      <w:r w:rsidRPr="00405DAF">
        <w:rPr>
          <w:rFonts w:ascii="Trebuchet MS" w:hAnsi="Trebuchet MS" w:cs="Arial"/>
          <w:b/>
        </w:rPr>
        <w:t>(b)</w:t>
      </w:r>
      <w:r w:rsidRPr="00405DAF">
        <w:rPr>
          <w:rFonts w:ascii="Trebuchet MS" w:hAnsi="Trebuchet MS" w:cs="Arial"/>
        </w:rPr>
        <w:t xml:space="preserve"> utilizar as informações referentes à Emissão, exceto para fins estritamente relacionados com a preparação da Emissão; e </w:t>
      </w:r>
      <w:r w:rsidRPr="00405DAF">
        <w:rPr>
          <w:rFonts w:ascii="Trebuchet MS" w:hAnsi="Trebuchet MS" w:cs="Arial"/>
          <w:b/>
        </w:rPr>
        <w:t>(c)</w:t>
      </w:r>
      <w:r w:rsidRPr="00405DAF">
        <w:rPr>
          <w:rFonts w:ascii="Trebuchet MS" w:hAnsi="Trebuchet MS" w:cs="Arial"/>
        </w:rPr>
        <w:t xml:space="preserve"> negociar valores mobiliários de sua emissão da mesma espécie objeto da Emissão no mercado secundário, salvo nos termos previstos no inciso II do artigo 48 da Instrução CVM 400;</w:t>
      </w:r>
    </w:p>
    <w:p w14:paraId="7F1E8C1F" w14:textId="77777777" w:rsidR="00B97DF5"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assegurar que os recursos líquidos obtidos com a Emissão e a Oferta Restrita não sejam empregados pela Emissora</w:t>
      </w:r>
      <w:r w:rsidR="009F1324" w:rsidRPr="00405DAF">
        <w:rPr>
          <w:rFonts w:ascii="Trebuchet MS" w:hAnsi="Trebuchet MS" w:cs="Arial"/>
        </w:rPr>
        <w:t xml:space="preserve"> ou</w:t>
      </w:r>
      <w:r w:rsidRPr="00405DAF">
        <w:rPr>
          <w:rFonts w:ascii="Trebuchet MS" w:hAnsi="Trebuchet MS" w:cs="Arial"/>
        </w:rPr>
        <w:t xml:space="preserve"> seus diretores, no estrito exercício das respectivas funções de administradores da Emissora</w:t>
      </w:r>
      <w:r w:rsidR="009F1324" w:rsidRPr="00405DAF">
        <w:rPr>
          <w:rFonts w:ascii="Trebuchet MS" w:hAnsi="Trebuchet MS" w:cs="Arial"/>
        </w:rPr>
        <w:t>,</w:t>
      </w:r>
      <w:r w:rsidRPr="00405DAF">
        <w:rPr>
          <w:rFonts w:ascii="Trebuchet MS" w:hAnsi="Trebuchet MS" w:cs="Arial"/>
        </w:rPr>
        <w:t xml:space="preserve"> </w:t>
      </w:r>
      <w:r w:rsidRPr="00405DAF">
        <w:rPr>
          <w:rFonts w:ascii="Trebuchet MS" w:hAnsi="Trebuchet MS" w:cs="Arial"/>
          <w:b/>
        </w:rPr>
        <w:t xml:space="preserve">(a) </w:t>
      </w:r>
      <w:r w:rsidRPr="00405DAF">
        <w:rPr>
          <w:rFonts w:ascii="Trebuchet MS" w:hAnsi="Trebuchet MS" w:cs="Arial"/>
        </w:rPr>
        <w:t xml:space="preserve">para o pagamento de contribuições, presentes ou atividades de entretenimento ilegais ou qualquer outra despesa ilegal relativa a atividade política; </w:t>
      </w:r>
      <w:r w:rsidRPr="00405DAF">
        <w:rPr>
          <w:rFonts w:ascii="Trebuchet MS" w:hAnsi="Trebuchet MS" w:cs="Arial"/>
          <w:b/>
        </w:rPr>
        <w:t>(b)</w:t>
      </w:r>
      <w:r w:rsidRPr="00405DAF">
        <w:rPr>
          <w:rFonts w:ascii="Trebuchet MS" w:hAnsi="Trebuchet MS" w:cs="Arial"/>
        </w:rPr>
        <w:t xml:space="preserve"> para o pagamento ilegal, direto ou indireto, a empregados ou funcionários públicos, partidos políticos, políticos ou candidatos políticos (incluindo seus familiares), nacionais ou estrangeiros; </w:t>
      </w:r>
      <w:r w:rsidRPr="00405DAF">
        <w:rPr>
          <w:rFonts w:ascii="Trebuchet MS" w:hAnsi="Trebuchet MS" w:cs="Arial"/>
          <w:b/>
        </w:rPr>
        <w:t>(c)</w:t>
      </w:r>
      <w:r w:rsidRPr="00405DAF">
        <w:rPr>
          <w:rFonts w:ascii="Trebuchet MS" w:hAnsi="Trebuchet MS" w:cs="Arial"/>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w:t>
      </w:r>
      <w:r w:rsidRPr="00405DAF">
        <w:rPr>
          <w:rFonts w:ascii="Trebuchet MS" w:hAnsi="Trebuchet MS" w:cs="Arial"/>
        </w:rPr>
        <w:lastRenderedPageBreak/>
        <w:t xml:space="preserve">a fim de influenciar qualquer ação política ou obter uma vantagem indevida com violação da lei aplicável; </w:t>
      </w:r>
      <w:r w:rsidRPr="00405DAF">
        <w:rPr>
          <w:rFonts w:ascii="Trebuchet MS" w:hAnsi="Trebuchet MS" w:cs="Arial"/>
          <w:b/>
        </w:rPr>
        <w:t>(d)</w:t>
      </w:r>
      <w:r w:rsidRPr="00405DAF">
        <w:rPr>
          <w:rFonts w:ascii="Trebuchet MS" w:hAnsi="Trebuchet MS" w:cs="Arial"/>
        </w:rPr>
        <w:t xml:space="preserve"> em quaisquer atos para obter ou manter qualquer negócio, transação ou vantagem comercial indevida; </w:t>
      </w:r>
      <w:r w:rsidRPr="00405DAF">
        <w:rPr>
          <w:rFonts w:ascii="Trebuchet MS" w:hAnsi="Trebuchet MS" w:cs="Arial"/>
          <w:b/>
        </w:rPr>
        <w:t>(e)</w:t>
      </w:r>
      <w:r w:rsidRPr="00405DAF">
        <w:rPr>
          <w:rFonts w:ascii="Trebuchet MS" w:hAnsi="Trebuchet MS" w:cs="Arial"/>
        </w:rPr>
        <w:t xml:space="preserve"> em qualquer pagamento ou tomar qualquer ação que viole qualquer Lei Anticorrupção; ou </w:t>
      </w:r>
      <w:r w:rsidRPr="00405DAF">
        <w:rPr>
          <w:rFonts w:ascii="Trebuchet MS" w:hAnsi="Trebuchet MS" w:cs="Arial"/>
          <w:b/>
        </w:rPr>
        <w:t>(f)</w:t>
      </w:r>
      <w:r w:rsidRPr="00405DAF">
        <w:rPr>
          <w:rFonts w:ascii="Trebuchet MS" w:hAnsi="Trebuchet MS" w:cs="Arial"/>
        </w:rPr>
        <w:t xml:space="preserve"> em um ato de corrupção, pagamento de propina ou qualquer outro valor ilegal, bem como influenciado o pagamento de qualquer valor indevido;</w:t>
      </w:r>
    </w:p>
    <w:p w14:paraId="51F2886E" w14:textId="77777777" w:rsidR="009B5EA1"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2E6FED">
        <w:rPr>
          <w:rFonts w:ascii="Trebuchet MS" w:hAnsi="Trebuchet MS" w:cs="Arial"/>
        </w:rPr>
        <w:t xml:space="preserve">mediante solicitação do Agente Fiduciário, obter e entregar informações e/ou documentos necessários para atestar o cumprimento da Legislação Socioambiental e das Leis Anticorrupção, em um prazo de até </w:t>
      </w:r>
      <w:r w:rsidRPr="00D167DA">
        <w:rPr>
          <w:rFonts w:ascii="Trebuchet MS" w:hAnsi="Trebuchet MS" w:cs="Arial"/>
        </w:rPr>
        <w:t xml:space="preserve">5 (cinco) </w:t>
      </w:r>
      <w:r w:rsidRPr="002E6FED">
        <w:rPr>
          <w:rFonts w:ascii="Trebuchet MS" w:hAnsi="Trebuchet MS" w:cs="Arial"/>
        </w:rPr>
        <w:t xml:space="preserve">Dias Úteis, contados da solicitação nesse sentido, desde que tais informações e documentos sejam (a) relacionados a riscos socioambientais relativos à Emissora, desde que decorrente de investimento dos recursos obtidos através da Escritura de Emissão, e/ou (b) decorrentes de </w:t>
      </w:r>
      <w:r w:rsidR="00A552B1">
        <w:rPr>
          <w:rFonts w:ascii="Trebuchet MS" w:hAnsi="Trebuchet MS" w:cs="Arial"/>
        </w:rPr>
        <w:t>infração às Leis Anticorrupção</w:t>
      </w:r>
      <w:r w:rsidR="00D167DA">
        <w:rPr>
          <w:rFonts w:ascii="Trebuchet MS" w:hAnsi="Trebuchet MS" w:cs="Arial"/>
        </w:rPr>
        <w:t>. Para fins desta cláusula, para as hipóteses em que a obtenção das informações e/ou documentos que atestem o cumprimento d</w:t>
      </w:r>
      <w:r w:rsidR="007D3789">
        <w:rPr>
          <w:rFonts w:ascii="Trebuchet MS" w:hAnsi="Trebuchet MS" w:cs="Arial"/>
        </w:rPr>
        <w:t xml:space="preserve">e referidas legislações </w:t>
      </w:r>
      <w:r w:rsidR="00D167DA">
        <w:rPr>
          <w:rFonts w:ascii="Trebuchet MS" w:hAnsi="Trebuchet MS" w:cs="Arial"/>
        </w:rPr>
        <w:t xml:space="preserve">dependam de quaisquer terceiros, a Emissora deverá apresentar, dentro do prazo estipulado, a </w:t>
      </w:r>
      <w:r w:rsidR="007D3789">
        <w:rPr>
          <w:rFonts w:ascii="Trebuchet MS" w:hAnsi="Trebuchet MS" w:cs="Arial"/>
        </w:rPr>
        <w:t xml:space="preserve">comprovação de </w:t>
      </w:r>
      <w:r w:rsidR="00D167DA">
        <w:rPr>
          <w:rFonts w:ascii="Trebuchet MS" w:hAnsi="Trebuchet MS" w:cs="Arial"/>
        </w:rPr>
        <w:t xml:space="preserve">que </w:t>
      </w:r>
      <w:r w:rsidR="007D3789">
        <w:rPr>
          <w:rFonts w:ascii="Trebuchet MS" w:hAnsi="Trebuchet MS" w:cs="Arial"/>
        </w:rPr>
        <w:t xml:space="preserve">solicitou tempestivamente </w:t>
      </w:r>
      <w:r w:rsidR="007A4D35">
        <w:rPr>
          <w:rFonts w:ascii="Trebuchet MS" w:hAnsi="Trebuchet MS" w:cs="Arial"/>
        </w:rPr>
        <w:t>est</w:t>
      </w:r>
      <w:r w:rsidR="00D167DA">
        <w:rPr>
          <w:rFonts w:ascii="Trebuchet MS" w:hAnsi="Trebuchet MS" w:cs="Arial"/>
        </w:rPr>
        <w:t>a documentação perante o</w:t>
      </w:r>
      <w:r w:rsidR="007D3789">
        <w:rPr>
          <w:rFonts w:ascii="Trebuchet MS" w:hAnsi="Trebuchet MS" w:cs="Arial"/>
        </w:rPr>
        <w:t>s respectivos</w:t>
      </w:r>
      <w:r w:rsidR="00D167DA">
        <w:rPr>
          <w:rFonts w:ascii="Trebuchet MS" w:hAnsi="Trebuchet MS" w:cs="Arial"/>
        </w:rPr>
        <w:t xml:space="preserve"> órgão</w:t>
      </w:r>
      <w:r w:rsidR="007D3789">
        <w:rPr>
          <w:rFonts w:ascii="Trebuchet MS" w:hAnsi="Trebuchet MS" w:cs="Arial"/>
        </w:rPr>
        <w:t>s</w:t>
      </w:r>
      <w:r w:rsidR="00D167DA">
        <w:rPr>
          <w:rFonts w:ascii="Trebuchet MS" w:hAnsi="Trebuchet MS" w:cs="Arial"/>
        </w:rPr>
        <w:t xml:space="preserve"> competente</w:t>
      </w:r>
      <w:r w:rsidR="007D3789">
        <w:rPr>
          <w:rFonts w:ascii="Trebuchet MS" w:hAnsi="Trebuchet MS" w:cs="Arial"/>
        </w:rPr>
        <w:t>s</w:t>
      </w:r>
      <w:r w:rsidR="00D167DA">
        <w:rPr>
          <w:rFonts w:ascii="Trebuchet MS" w:hAnsi="Trebuchet MS" w:cs="Arial"/>
        </w:rPr>
        <w:t xml:space="preserve"> e,</w:t>
      </w:r>
      <w:r w:rsidR="00413409">
        <w:rPr>
          <w:rFonts w:ascii="Trebuchet MS" w:hAnsi="Trebuchet MS" w:cs="Arial"/>
        </w:rPr>
        <w:t xml:space="preserve"> em um prazo de até 5 (cinco) Dias Úteis contados da obtenção</w:t>
      </w:r>
      <w:r w:rsidR="00D167DA">
        <w:rPr>
          <w:rFonts w:ascii="Trebuchet MS" w:hAnsi="Trebuchet MS" w:cs="Arial"/>
        </w:rPr>
        <w:t xml:space="preserve"> </w:t>
      </w:r>
      <w:r w:rsidR="00413409">
        <w:rPr>
          <w:rFonts w:ascii="Trebuchet MS" w:hAnsi="Trebuchet MS" w:cs="Arial"/>
        </w:rPr>
        <w:t>de</w:t>
      </w:r>
      <w:r w:rsidR="007D3789">
        <w:rPr>
          <w:rFonts w:ascii="Trebuchet MS" w:hAnsi="Trebuchet MS" w:cs="Arial"/>
        </w:rPr>
        <w:t xml:space="preserve"> tais documentos</w:t>
      </w:r>
      <w:r w:rsidR="00E73D45">
        <w:rPr>
          <w:rFonts w:ascii="Trebuchet MS" w:hAnsi="Trebuchet MS" w:cs="Arial"/>
        </w:rPr>
        <w:t>, apresent</w:t>
      </w:r>
      <w:r w:rsidR="00DA4147">
        <w:rPr>
          <w:rFonts w:ascii="Trebuchet MS" w:hAnsi="Trebuchet MS" w:cs="Arial"/>
        </w:rPr>
        <w:t>á</w:t>
      </w:r>
      <w:r w:rsidR="00E73D45">
        <w:rPr>
          <w:rFonts w:ascii="Trebuchet MS" w:hAnsi="Trebuchet MS" w:cs="Arial"/>
        </w:rPr>
        <w:t>-los</w:t>
      </w:r>
      <w:r w:rsidR="00D167DA">
        <w:rPr>
          <w:rFonts w:ascii="Trebuchet MS" w:hAnsi="Trebuchet MS" w:cs="Arial"/>
        </w:rPr>
        <w:t xml:space="preserve"> ao Agente Fiduciário</w:t>
      </w:r>
      <w:r w:rsidR="00A552B1">
        <w:rPr>
          <w:rFonts w:ascii="Trebuchet MS" w:hAnsi="Trebuchet MS" w:cs="Arial"/>
        </w:rPr>
        <w:t>;</w:t>
      </w:r>
      <w:r w:rsidR="00CD53AD">
        <w:rPr>
          <w:rFonts w:ascii="Trebuchet MS" w:hAnsi="Trebuchet MS" w:cs="Arial"/>
        </w:rPr>
        <w:t xml:space="preserve"> </w:t>
      </w:r>
    </w:p>
    <w:p w14:paraId="6068D7E0" w14:textId="77777777" w:rsidR="00DD02AD" w:rsidRPr="00A53CC1" w:rsidRDefault="00DD02AD" w:rsidP="00DD02AD">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Pr>
          <w:rFonts w:ascii="Trebuchet MS" w:hAnsi="Trebuchet MS"/>
          <w:noProof/>
        </w:rPr>
        <w:t>informar imediatamente ao Agente Fiduciário sobre a i</w:t>
      </w:r>
      <w:r w:rsidRPr="00405DAF">
        <w:rPr>
          <w:rFonts w:ascii="Trebuchet MS" w:hAnsi="Trebuchet MS"/>
          <w:noProof/>
        </w:rPr>
        <w:t>nterrupção ou suspensão d</w:t>
      </w:r>
      <w:r>
        <w:rPr>
          <w:rFonts w:ascii="Trebuchet MS" w:hAnsi="Trebuchet MS"/>
          <w:noProof/>
        </w:rPr>
        <w:t>e</w:t>
      </w:r>
      <w:r w:rsidRPr="00405DAF">
        <w:rPr>
          <w:rFonts w:ascii="Trebuchet MS" w:hAnsi="Trebuchet MS"/>
          <w:noProof/>
        </w:rPr>
        <w:t xml:space="preserve"> atividades desenvolvidas </w:t>
      </w:r>
      <w:r>
        <w:rPr>
          <w:rFonts w:ascii="Trebuchet MS" w:hAnsi="Trebuchet MS"/>
          <w:noProof/>
        </w:rPr>
        <w:t xml:space="preserve">em </w:t>
      </w:r>
      <w:r w:rsidRPr="00A53CC1">
        <w:rPr>
          <w:rFonts w:ascii="Trebuchet MS" w:hAnsi="Trebuchet MS"/>
          <w:noProof/>
        </w:rPr>
        <w:t>qualquer de suas unidades;</w:t>
      </w:r>
    </w:p>
    <w:p w14:paraId="312E8624" w14:textId="77777777" w:rsidR="009B5EA1" w:rsidRPr="002E6FED"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A53CC1">
        <w:rPr>
          <w:rFonts w:ascii="Trebuchet MS" w:hAnsi="Trebuchet MS" w:cs="Arial"/>
        </w:rPr>
        <w:t xml:space="preserve">informar ao Agente Fiduciário, por escrito, no prazo de até </w:t>
      </w:r>
      <w:r w:rsidR="00564BF6" w:rsidRPr="00BB04B8">
        <w:rPr>
          <w:rFonts w:ascii="Trebuchet MS" w:hAnsi="Trebuchet MS"/>
        </w:rPr>
        <w:t xml:space="preserve">3 </w:t>
      </w:r>
      <w:r w:rsidRPr="00BB04B8">
        <w:rPr>
          <w:rFonts w:ascii="Trebuchet MS" w:hAnsi="Trebuchet MS"/>
        </w:rPr>
        <w:t>(</w:t>
      </w:r>
      <w:r w:rsidR="00564BF6" w:rsidRPr="00BB04B8">
        <w:rPr>
          <w:rFonts w:ascii="Trebuchet MS" w:hAnsi="Trebuchet MS"/>
        </w:rPr>
        <w:t>três</w:t>
      </w:r>
      <w:r w:rsidRPr="00A53CC1">
        <w:rPr>
          <w:rFonts w:ascii="Trebuchet MS" w:hAnsi="Trebuchet MS" w:cs="Arial"/>
        </w:rPr>
        <w:t>)</w:t>
      </w:r>
      <w:r w:rsidR="00905516" w:rsidRPr="00A53CC1">
        <w:rPr>
          <w:rFonts w:ascii="Trebuchet MS" w:hAnsi="Trebuchet MS"/>
          <w:i/>
        </w:rPr>
        <w:t xml:space="preserve"> </w:t>
      </w:r>
      <w:r w:rsidRPr="00A53CC1">
        <w:rPr>
          <w:rFonts w:ascii="Trebuchet MS" w:hAnsi="Trebuchet MS" w:cs="Arial"/>
        </w:rPr>
        <w:t>Dia</w:t>
      </w:r>
      <w:r w:rsidR="00564BF6" w:rsidRPr="00A53CC1">
        <w:rPr>
          <w:rFonts w:ascii="Trebuchet MS" w:hAnsi="Trebuchet MS" w:cs="Arial"/>
        </w:rPr>
        <w:t>s</w:t>
      </w:r>
      <w:r w:rsidRPr="00A53CC1">
        <w:rPr>
          <w:rFonts w:ascii="Trebuchet MS" w:hAnsi="Trebuchet MS" w:cs="Arial"/>
        </w:rPr>
        <w:t xml:space="preserve"> Út</w:t>
      </w:r>
      <w:r w:rsidR="00564BF6" w:rsidRPr="00A53CC1">
        <w:rPr>
          <w:rFonts w:ascii="Trebuchet MS" w:hAnsi="Trebuchet MS" w:cs="Arial"/>
        </w:rPr>
        <w:t>e</w:t>
      </w:r>
      <w:r w:rsidRPr="00A53CC1">
        <w:rPr>
          <w:rFonts w:ascii="Trebuchet MS" w:hAnsi="Trebuchet MS" w:cs="Arial"/>
        </w:rPr>
        <w:t>i</w:t>
      </w:r>
      <w:r w:rsidR="00564BF6" w:rsidRPr="00A53CC1">
        <w:rPr>
          <w:rFonts w:ascii="Trebuchet MS" w:hAnsi="Trebuchet MS" w:cs="Arial"/>
        </w:rPr>
        <w:t>s</w:t>
      </w:r>
      <w:r w:rsidRPr="00A53CC1">
        <w:rPr>
          <w:rFonts w:ascii="Trebuchet MS" w:hAnsi="Trebuchet MS" w:cs="Arial"/>
        </w:rPr>
        <w:t xml:space="preserve"> da data de qualquer solicitação nesse sentido e/ou da data em que</w:t>
      </w:r>
      <w:r w:rsidRPr="002E6FED">
        <w:rPr>
          <w:rFonts w:ascii="Trebuchet MS" w:hAnsi="Trebuchet MS" w:cs="Arial"/>
        </w:rPr>
        <w:t xml:space="preserve"> vier a tomar ciência, a respeito: (a) de qualquer suspeita e/ou violação, por si, suas Controladas, Controladoras e/ou Coligadas, seus funcionários, diretores e/ou conselheiros, do disposto na Legislação Socioambiental, desde que decorrente de investimento dos recursos obtidos através da Escritura de Emissão; e/ou (b) de qualquer suspeita e/ou violação do disposto nas Leis Anticorrupção, por si, suas Controladas, Controladoras e/ou Coligadas, seus funcionários, diretores e/ou conselheiros; e/ou (c) sobre a instauração e/ou existência de processo administrativo ou judicial relacionado a aspectos socioambientais e/ou anticorrupção; e/ou (d) sobre quaisquer autuações pelos órgãos governamentais, de caráter fiscal, ambiental, regulatório, trabalhista, socioambiental ou de defesa da concorrência, entre outros, em relação à Emissora, que imponham ou </w:t>
      </w:r>
      <w:r w:rsidRPr="002E6FED">
        <w:rPr>
          <w:rFonts w:ascii="Trebuchet MS" w:hAnsi="Trebuchet MS" w:cs="Arial"/>
        </w:rPr>
        <w:lastRenderedPageBreak/>
        <w:t>possam resultar em sanções ou penalidades; e/ou (e) qualquer situação que possa importar em um Efeito Adverso Relevante na situação econômico-financeira ou operacional da Emissora;</w:t>
      </w:r>
    </w:p>
    <w:p w14:paraId="60DCDDC8" w14:textId="77777777" w:rsidR="009B5EA1"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2E6FED">
        <w:rPr>
          <w:rFonts w:ascii="Trebuchet MS" w:hAnsi="Trebuchet MS" w:cs="Arial"/>
        </w:rPr>
        <w:t xml:space="preserve">em caso de ciência, pelo Agente Fiduciário, de evidência de risco e/ou descumprimento, pela Emissora, da Legislação Socioambiental, desde que </w:t>
      </w:r>
      <w:r w:rsidRPr="00564BF6">
        <w:rPr>
          <w:rFonts w:ascii="Trebuchet MS" w:hAnsi="Trebuchet MS" w:cs="Arial"/>
        </w:rPr>
        <w:t xml:space="preserve">decorrente de investimento dos recursos obtidos através da Escritura de Emissão, a Emissora desde já se obriga e concorda, se assim solicitado pelo Agente Fiduciário, a critério de Debenturistas representando, isoladamente ou em conjunto com outros Debenturistas, no mínimo, </w:t>
      </w:r>
      <w:r w:rsidR="00D50654" w:rsidRPr="005B161C">
        <w:rPr>
          <w:rFonts w:ascii="Trebuchet MS" w:hAnsi="Trebuchet MS"/>
        </w:rPr>
        <w:t xml:space="preserve">75% (setenta e cinco </w:t>
      </w:r>
      <w:r w:rsidRPr="005B161C">
        <w:rPr>
          <w:rFonts w:ascii="Trebuchet MS" w:hAnsi="Trebuchet MS"/>
        </w:rPr>
        <w:t>por cento</w:t>
      </w:r>
      <w:r w:rsidRPr="00564BF6">
        <w:rPr>
          <w:rFonts w:ascii="Trebuchet MS" w:hAnsi="Trebuchet MS" w:cs="Arial"/>
        </w:rPr>
        <w:t>)</w:t>
      </w:r>
      <w:r w:rsidR="00DD02AD">
        <w:rPr>
          <w:rFonts w:ascii="Trebuchet MS" w:hAnsi="Trebuchet MS" w:cs="Arial"/>
        </w:rPr>
        <w:t xml:space="preserve"> </w:t>
      </w:r>
      <w:r w:rsidRPr="00564BF6">
        <w:rPr>
          <w:rFonts w:ascii="Trebuchet MS" w:hAnsi="Trebuchet MS" w:cs="Arial"/>
        </w:rPr>
        <w:t>das Debêntures em Circulação, em conceder a tais Debenturistas (e/ou seus representantes</w:t>
      </w:r>
      <w:r w:rsidRPr="002E6FED">
        <w:rPr>
          <w:rFonts w:ascii="Trebuchet MS" w:hAnsi="Trebuchet MS" w:cs="Arial"/>
        </w:rPr>
        <w:t>), em horário comercial, dentro de um prazo de solicitação prévia razoável, direito de acesso para que ele(s) (a) visite(m) quaisquer dos estabelecimentos e locais nos quais os negócios e atividades da Emissora são conduzidos; (b) inspecione(m) quaisquer locais, plantas, equipamentos, escritórios, filiais e outros estabelecimentos da Emissora; (c) tenha(m) acesso aos livros de registro contábil da Emissora; e (d) tenha(m) acesso aos empregados, representantes, contratados e subcontratados da Emissora;</w:t>
      </w:r>
      <w:r w:rsidR="00D50654">
        <w:rPr>
          <w:rFonts w:ascii="Trebuchet MS" w:hAnsi="Trebuchet MS" w:cs="Arial"/>
        </w:rPr>
        <w:t xml:space="preserve"> </w:t>
      </w:r>
    </w:p>
    <w:p w14:paraId="14351F2B" w14:textId="77777777" w:rsidR="009B5EA1"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2E6FED">
        <w:rPr>
          <w:rFonts w:ascii="Trebuchet MS" w:hAnsi="Trebuchet MS" w:cs="Arial"/>
        </w:rPr>
        <w:t>cumprir as leis, regulamentos, normas administrativas e determinações dos órgãos governamentais, autarquias ou instâncias judiciais aplicáveis ao exercício de suas atividades</w:t>
      </w:r>
      <w:r>
        <w:rPr>
          <w:rFonts w:ascii="Trebuchet MS" w:hAnsi="Trebuchet MS" w:cs="Arial"/>
        </w:rPr>
        <w:t>;</w:t>
      </w:r>
    </w:p>
    <w:p w14:paraId="54F98278" w14:textId="77777777" w:rsidR="009B5EA1" w:rsidRPr="001441A7"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2E6FED">
        <w:rPr>
          <w:rFonts w:ascii="Trebuchet MS" w:hAnsi="Trebuchet MS" w:cs="Arial"/>
        </w:rPr>
        <w:t xml:space="preserve">fornecer ao </w:t>
      </w:r>
      <w:r w:rsidRPr="001441A7">
        <w:rPr>
          <w:rFonts w:ascii="Trebuchet MS" w:hAnsi="Trebuchet MS" w:cs="Arial"/>
        </w:rPr>
        <w:t>Agente Fiduciário:</w:t>
      </w:r>
      <w:r w:rsidR="00D459B2">
        <w:rPr>
          <w:rFonts w:ascii="Trebuchet MS" w:hAnsi="Trebuchet MS" w:cs="Arial"/>
        </w:rPr>
        <w:t xml:space="preserve"> </w:t>
      </w:r>
    </w:p>
    <w:p w14:paraId="030F2B3C" w14:textId="77777777" w:rsidR="009B5EA1" w:rsidRPr="007D4638" w:rsidRDefault="009B5EA1" w:rsidP="004A2945">
      <w:pPr>
        <w:pStyle w:val="PargrafodaLista"/>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1441A7">
        <w:rPr>
          <w:rFonts w:ascii="Trebuchet MS" w:hAnsi="Trebuchet MS" w:cs="Arial"/>
        </w:rPr>
        <w:t>dentro de, no máximo, 90 (noventa) dias após o término de cada exercício social, ou 5 (cinco) Dias Úteis após a data de sua divulgação, o que ocorrer primeiro, (i) exclusivamente em relação à Emissora, cópia das suas demonstrações financeiras consolidadas relativas ao respectivo exercício social</w:t>
      </w:r>
      <w:r w:rsidRPr="002E6FED">
        <w:rPr>
          <w:rFonts w:ascii="Trebuchet MS" w:hAnsi="Trebuchet MS" w:cs="Arial"/>
        </w:rPr>
        <w:t xml:space="preserve">, preparadas de acordo com os princípios contábeis geralmente aceitos no </w:t>
      </w:r>
      <w:r w:rsidRPr="007D4638">
        <w:rPr>
          <w:rFonts w:ascii="Trebuchet MS" w:hAnsi="Trebuchet MS" w:cs="Arial"/>
        </w:rPr>
        <w:t xml:space="preserve">Brasil, acompanhadas do relatório da administração e do parecer dos auditores independentes com registro válido na CVM; (ii) exclusivamente em relação à Emissora, </w:t>
      </w:r>
      <w:r w:rsidRPr="00BB04B8">
        <w:rPr>
          <w:rFonts w:ascii="Trebuchet MS" w:hAnsi="Trebuchet MS"/>
        </w:rPr>
        <w:t xml:space="preserve">relatórios contendo memória de cálculo detalhada para acompanhamento dos Índices Financeiros devidamente calculados pelos auditores independentes contratados pela Emissora, compreendendo todas as rubricas necessárias para a obtenção destes, de forma explícita, atestando a veracidade e ausência de vícios dos Índices Financeiros e assinado por representantes legais da Emissora, </w:t>
      </w:r>
      <w:r w:rsidR="00DD02AD" w:rsidRPr="00BB04B8">
        <w:rPr>
          <w:rFonts w:ascii="Trebuchet MS" w:hAnsi="Trebuchet MS"/>
        </w:rPr>
        <w:t xml:space="preserve">bem como, quadro em nota </w:t>
      </w:r>
      <w:r w:rsidR="00DD02AD" w:rsidRPr="00BB04B8">
        <w:rPr>
          <w:rFonts w:ascii="Trebuchet MS" w:hAnsi="Trebuchet MS"/>
        </w:rPr>
        <w:lastRenderedPageBreak/>
        <w:t xml:space="preserve">explicativa indicando valor contábil das garantias prestadas no âmbito desta Emissão, </w:t>
      </w:r>
      <w:r w:rsidRPr="00BB04B8">
        <w:rPr>
          <w:rFonts w:ascii="Trebuchet MS" w:hAnsi="Trebuchet MS"/>
        </w:rPr>
        <w:t>sob pena de impossibilidade de verificação, pelo Agente Fiduciário, dos respectivos Índices Financeiros</w:t>
      </w:r>
      <w:r w:rsidR="00DD02AD" w:rsidRPr="00BB04B8">
        <w:rPr>
          <w:rFonts w:ascii="Trebuchet MS" w:hAnsi="Trebuchet MS"/>
        </w:rPr>
        <w:t xml:space="preserve"> e Garantias</w:t>
      </w:r>
      <w:r w:rsidRPr="00BB04B8">
        <w:rPr>
          <w:rFonts w:ascii="Trebuchet MS" w:hAnsi="Trebuchet MS"/>
        </w:rPr>
        <w:t>, podendo este solicitar à Emissora e/ou ao auditor independente todos os eventuais esclarecimentos adicionais que se façam necessários</w:t>
      </w:r>
      <w:r w:rsidR="00941F1D">
        <w:rPr>
          <w:rFonts w:ascii="Trebuchet MS" w:hAnsi="Trebuchet MS" w:cs="Arial"/>
        </w:rPr>
        <w:t>;</w:t>
      </w:r>
      <w:r w:rsidR="000A2054" w:rsidRPr="007D4638">
        <w:rPr>
          <w:rFonts w:ascii="Trebuchet MS" w:hAnsi="Trebuchet MS" w:cs="Arial"/>
        </w:rPr>
        <w:t xml:space="preserve"> </w:t>
      </w:r>
    </w:p>
    <w:p w14:paraId="77FA5703" w14:textId="77777777" w:rsidR="009B5EA1" w:rsidRPr="007D4638" w:rsidRDefault="009B5EA1" w:rsidP="004A2945">
      <w:pPr>
        <w:pStyle w:val="PargrafodaLista"/>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7D4638">
        <w:rPr>
          <w:rFonts w:ascii="Trebuchet MS" w:hAnsi="Trebuchet MS" w:cs="Arial"/>
        </w:rPr>
        <w:t xml:space="preserve">em até 45 (quarenta e cinco) dias contados do fechamento de cada trimestre do ano fiscal, ou em até 5 (cinco) Dias Úteis após a data de sua divulgação, o que ocorrer primeiro: (i) exclusivamente em relação à Emissora, cópia de suas informações financeiras trimestrais consolidadas revisadas por auditores independentes; e (ii) exclusivamente em relação à Emissora, relatório contendo memória de cálculo detalhada para acompanhamento dos Índices Financeiros devidamente calculados pela Emissora, compreendendo todas as rubricas necessárias para a obtenção destes, atestando a veracidade e ausência de vícios dos Índices Financeiros e assinado por representantes legais da Emissora, </w:t>
      </w:r>
      <w:r w:rsidR="00DD02AD">
        <w:rPr>
          <w:rFonts w:ascii="Trebuchet MS" w:hAnsi="Trebuchet MS" w:cs="Arial"/>
        </w:rPr>
        <w:t>bem como, quadro em nota explicativa indicando valor contábil das garantias prestadas no âmbito desta Emissão,</w:t>
      </w:r>
      <w:r w:rsidR="00DD02AD" w:rsidRPr="007D4638">
        <w:rPr>
          <w:rFonts w:ascii="Trebuchet MS" w:hAnsi="Trebuchet MS" w:cs="Arial"/>
        </w:rPr>
        <w:t xml:space="preserve"> </w:t>
      </w:r>
      <w:r w:rsidRPr="007D4638">
        <w:rPr>
          <w:rFonts w:ascii="Trebuchet MS" w:hAnsi="Trebuchet MS" w:cs="Arial"/>
        </w:rPr>
        <w:t>sob pena de impossibilidade de acompanhamento, pelo Agente Fiduciário, dos respectivos Índices Financeiros, podendo este solicitar à Emissora e/ou ao auditor independente todos os eventuais esclarecimentos adicionais que se façam necessários;</w:t>
      </w:r>
    </w:p>
    <w:p w14:paraId="59E91377" w14:textId="77777777" w:rsidR="009B5EA1" w:rsidRPr="002E6FED" w:rsidRDefault="009B5EA1" w:rsidP="004A2945">
      <w:pPr>
        <w:pStyle w:val="PargrafodaLista"/>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2E6FED">
        <w:rPr>
          <w:rFonts w:ascii="Trebuchet MS" w:hAnsi="Trebuchet MS" w:cs="Arial"/>
        </w:rPr>
        <w:t xml:space="preserve">dentro de, no </w:t>
      </w:r>
      <w:r w:rsidRPr="001441A7">
        <w:rPr>
          <w:rFonts w:ascii="Trebuchet MS" w:hAnsi="Trebuchet MS" w:cs="Arial"/>
        </w:rPr>
        <w:t>máximo, 90 (noventa) dias após o término de cada exercício social, declaração, assinada por representantes legais da Emissora, na forma de seus estatutos sociais, atestando: (i) que permanecem válidas as disposições contidas nesta Escritura de Emissão; (ii) não ocorreu qualquer Evento de Vencimento Antecipado e não houve o descumprim</w:t>
      </w:r>
      <w:r w:rsidRPr="002E6FED">
        <w:rPr>
          <w:rFonts w:ascii="Trebuchet MS" w:hAnsi="Trebuchet MS" w:cs="Arial"/>
        </w:rPr>
        <w:t>ento de obrigações (financeiras ou não financeiras) da Emissora e perante os Debenturistas; (iii) que os bens e propriedades da Emissora foram mantidos devidamente assegurados; e (iv) que não foram praticados atos em desacordo com o estatuto social da Emissora;</w:t>
      </w:r>
    </w:p>
    <w:p w14:paraId="5D9C9312" w14:textId="77777777" w:rsidR="009B5EA1" w:rsidRPr="001441A7" w:rsidRDefault="009B5EA1" w:rsidP="004A2945">
      <w:pPr>
        <w:pStyle w:val="PargrafodaLista"/>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2E6FED">
        <w:rPr>
          <w:rFonts w:ascii="Trebuchet MS" w:hAnsi="Trebuchet MS" w:cs="Arial"/>
        </w:rPr>
        <w:t xml:space="preserve">o organograma da Emissora, todos os seus dados financeiros e atos societários necessários à realização do relatório anual, conforme previsto na Instrução CVM 583 (conforme definida abaixo), que venham a ser solicitados pelo Agente Fiduciário, em até </w:t>
      </w:r>
      <w:r w:rsidRPr="00BC0FF4">
        <w:rPr>
          <w:rFonts w:ascii="Trebuchet MS" w:hAnsi="Trebuchet MS"/>
        </w:rPr>
        <w:t>15 (quinze)</w:t>
      </w:r>
      <w:r w:rsidRPr="002E6FED">
        <w:rPr>
          <w:rFonts w:ascii="Trebuchet MS" w:hAnsi="Trebuchet MS" w:cs="Arial"/>
        </w:rPr>
        <w:t xml:space="preserve"> </w:t>
      </w:r>
      <w:r w:rsidRPr="002E6FED">
        <w:rPr>
          <w:rFonts w:ascii="Trebuchet MS" w:hAnsi="Trebuchet MS" w:cs="Arial"/>
        </w:rPr>
        <w:lastRenderedPageBreak/>
        <w:t xml:space="preserve">dias contados da solicitação pelo Agente Fiduciário, sendo certo que o referido organograma do grupo societário da Emissora deverá conter, inclusive, os Controladores, as Controladas, o controle </w:t>
      </w:r>
      <w:r w:rsidRPr="001441A7">
        <w:rPr>
          <w:rFonts w:ascii="Trebuchet MS" w:hAnsi="Trebuchet MS" w:cs="Arial"/>
        </w:rPr>
        <w:t>comum, as Coligadas, e integrante de bloco de controle da Emissora, no encerramento de cada exercício social;</w:t>
      </w:r>
    </w:p>
    <w:p w14:paraId="5AC30762" w14:textId="77777777" w:rsidR="009B5EA1" w:rsidRPr="00546ED5" w:rsidRDefault="009B5EA1" w:rsidP="004A2945">
      <w:pPr>
        <w:pStyle w:val="PargrafodaLista"/>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1441A7">
        <w:rPr>
          <w:rFonts w:ascii="Trebuchet MS" w:hAnsi="Trebuchet MS" w:cs="Arial"/>
        </w:rPr>
        <w:t>em até 1 (um) Dia Útil após a sua publicação (exceto se de outra forma convocada, cujo prazo de 1 (um) Dia Útil passará a contar de tal convocação), notificação da convocação de qualquer Assembleia Geral de Debenturistas, com a data de sua realização e a ordem do dia e, tão logo disponíveis, cópias de todas as atas das assembleias gerais, reuniões de conselho de administração,</w:t>
      </w:r>
      <w:r w:rsidRPr="00546ED5">
        <w:rPr>
          <w:rFonts w:ascii="Trebuchet MS" w:hAnsi="Trebuchet MS" w:cs="Arial"/>
        </w:rPr>
        <w:t xml:space="preserve"> diretoria e conselho fiscal que forem objeto de publicação;</w:t>
      </w:r>
    </w:p>
    <w:p w14:paraId="06FF1F62" w14:textId="77777777" w:rsidR="009B5EA1" w:rsidRPr="00D50654" w:rsidRDefault="009B5EA1" w:rsidP="004A2945">
      <w:pPr>
        <w:pStyle w:val="PargrafodaLista"/>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546ED5">
        <w:rPr>
          <w:rFonts w:ascii="Trebuchet MS" w:hAnsi="Trebuchet MS" w:cs="Arial"/>
        </w:rPr>
        <w:t xml:space="preserve">no prazo de até </w:t>
      </w:r>
      <w:r w:rsidRPr="00BC0FF4">
        <w:rPr>
          <w:rFonts w:ascii="Trebuchet MS" w:hAnsi="Trebuchet MS"/>
        </w:rPr>
        <w:t>1 (um)</w:t>
      </w:r>
      <w:r w:rsidRPr="00D50654">
        <w:rPr>
          <w:rFonts w:ascii="Trebuchet MS" w:hAnsi="Trebuchet MS" w:cs="Arial"/>
        </w:rPr>
        <w:t xml:space="preserve"> Dia Útil contado da data em que forem realizados, quaisquer avisos aos Debenturistas; </w:t>
      </w:r>
    </w:p>
    <w:p w14:paraId="0463B1D8" w14:textId="77777777" w:rsidR="007D4638" w:rsidRDefault="009B5EA1" w:rsidP="004A2945">
      <w:pPr>
        <w:pStyle w:val="PargrafodaLista"/>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D50654">
        <w:rPr>
          <w:rFonts w:ascii="Trebuchet MS" w:hAnsi="Trebuchet MS" w:cs="Arial"/>
        </w:rPr>
        <w:t xml:space="preserve">no prazo de até </w:t>
      </w:r>
      <w:r w:rsidRPr="00BC0FF4">
        <w:rPr>
          <w:rFonts w:ascii="Trebuchet MS" w:hAnsi="Trebuchet MS"/>
        </w:rPr>
        <w:t>1 (um)</w:t>
      </w:r>
      <w:r w:rsidRPr="00D50654">
        <w:rPr>
          <w:rFonts w:ascii="Trebuchet MS" w:hAnsi="Trebuchet MS" w:cs="Arial"/>
        </w:rPr>
        <w:t xml:space="preserve"> Dia Útil contado da data de recebimento, envio de cópia de qualquer</w:t>
      </w:r>
      <w:r w:rsidRPr="00546ED5">
        <w:rPr>
          <w:rFonts w:ascii="Trebuchet MS" w:hAnsi="Trebuchet MS" w:cs="Arial"/>
        </w:rPr>
        <w:t xml:space="preserve"> correspondência ou notificação, judicial ou extrajudicial, recebida pela Emissora, relacionada a um Evento de Vencimento Antecipado</w:t>
      </w:r>
      <w:r w:rsidR="007D4638">
        <w:rPr>
          <w:rFonts w:ascii="Trebuchet MS" w:hAnsi="Trebuchet MS" w:cs="Arial"/>
        </w:rPr>
        <w:t>;</w:t>
      </w:r>
    </w:p>
    <w:p w14:paraId="7FAA6AA1" w14:textId="77777777" w:rsidR="00DA4147" w:rsidRDefault="00DD02AD" w:rsidP="006B2964">
      <w:pPr>
        <w:pStyle w:val="PargrafodaLista"/>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A53CC1">
        <w:rPr>
          <w:rFonts w:ascii="Trebuchet MS" w:hAnsi="Trebuchet MS" w:cs="Arial"/>
        </w:rPr>
        <w:t>n</w:t>
      </w:r>
      <w:r w:rsidR="007D4638" w:rsidRPr="00A53CC1">
        <w:rPr>
          <w:rFonts w:ascii="Trebuchet MS" w:hAnsi="Trebuchet MS" w:cs="Arial"/>
        </w:rPr>
        <w:t xml:space="preserve">a data de assinatura desta Escritura de Emissão e </w:t>
      </w:r>
      <w:r w:rsidR="002C7B48" w:rsidRPr="00A53CC1">
        <w:rPr>
          <w:rFonts w:ascii="Trebuchet MS" w:hAnsi="Trebuchet MS" w:cs="Arial"/>
        </w:rPr>
        <w:t>dentro do prazo de</w:t>
      </w:r>
      <w:r w:rsidR="007D4638" w:rsidRPr="00A53CC1">
        <w:rPr>
          <w:rFonts w:ascii="Trebuchet MS" w:hAnsi="Trebuchet MS" w:cs="Arial"/>
        </w:rPr>
        <w:t xml:space="preserve"> </w:t>
      </w:r>
      <w:r w:rsidR="007D4638" w:rsidRPr="00BB04B8">
        <w:rPr>
          <w:rFonts w:ascii="Trebuchet MS" w:hAnsi="Trebuchet MS"/>
        </w:rPr>
        <w:t xml:space="preserve">até </w:t>
      </w:r>
      <w:r w:rsidRPr="00BB04B8">
        <w:rPr>
          <w:rFonts w:ascii="Trebuchet MS" w:hAnsi="Trebuchet MS"/>
        </w:rPr>
        <w:t xml:space="preserve">5 (cinco) Dias Úteis </w:t>
      </w:r>
      <w:r w:rsidR="00DE7B9A">
        <w:rPr>
          <w:rFonts w:ascii="Trebuchet MS" w:hAnsi="Trebuchet MS"/>
        </w:rPr>
        <w:t xml:space="preserve">contados </w:t>
      </w:r>
      <w:r w:rsidR="005E325B">
        <w:rPr>
          <w:rFonts w:ascii="Trebuchet MS" w:hAnsi="Trebuchet MS"/>
        </w:rPr>
        <w:t>d</w:t>
      </w:r>
      <w:r w:rsidRPr="00BB04B8">
        <w:rPr>
          <w:rFonts w:ascii="Trebuchet MS" w:hAnsi="Trebuchet MS"/>
        </w:rPr>
        <w:t xml:space="preserve">a </w:t>
      </w:r>
      <w:r w:rsidR="00B15976">
        <w:rPr>
          <w:rFonts w:ascii="Trebuchet MS" w:hAnsi="Trebuchet MS"/>
        </w:rPr>
        <w:t xml:space="preserve">(i) </w:t>
      </w:r>
      <w:r w:rsidRPr="00BB04B8">
        <w:rPr>
          <w:rFonts w:ascii="Trebuchet MS" w:hAnsi="Trebuchet MS"/>
        </w:rPr>
        <w:t xml:space="preserve">data </w:t>
      </w:r>
      <w:r w:rsidR="000736D6" w:rsidRPr="00BB04B8">
        <w:rPr>
          <w:rFonts w:ascii="Trebuchet MS" w:hAnsi="Trebuchet MS"/>
        </w:rPr>
        <w:t>de divulgação</w:t>
      </w:r>
      <w:r w:rsidR="000736D6">
        <w:rPr>
          <w:rFonts w:ascii="Trebuchet MS" w:hAnsi="Trebuchet MS" w:cs="Arial"/>
        </w:rPr>
        <w:t xml:space="preserve"> </w:t>
      </w:r>
      <w:r w:rsidR="005E325B">
        <w:rPr>
          <w:rFonts w:ascii="Trebuchet MS" w:hAnsi="Trebuchet MS" w:cs="Arial"/>
        </w:rPr>
        <w:t>das informações</w:t>
      </w:r>
      <w:r w:rsidR="000736D6">
        <w:rPr>
          <w:rFonts w:ascii="Trebuchet MS" w:hAnsi="Trebuchet MS" w:cs="Arial"/>
        </w:rPr>
        <w:t xml:space="preserve"> trimestrais </w:t>
      </w:r>
      <w:r w:rsidR="00AB7539">
        <w:rPr>
          <w:rFonts w:ascii="Trebuchet MS" w:hAnsi="Trebuchet MS" w:cs="Arial"/>
        </w:rPr>
        <w:t>e/</w:t>
      </w:r>
      <w:r w:rsidR="000736D6">
        <w:rPr>
          <w:rFonts w:ascii="Trebuchet MS" w:hAnsi="Trebuchet MS" w:cs="Arial"/>
        </w:rPr>
        <w:t xml:space="preserve">ou </w:t>
      </w:r>
      <w:r w:rsidR="00B15976">
        <w:rPr>
          <w:rFonts w:ascii="Trebuchet MS" w:hAnsi="Trebuchet MS"/>
        </w:rPr>
        <w:t>das demonstrações financeiras anuais da</w:t>
      </w:r>
      <w:r w:rsidR="00AB7539">
        <w:rPr>
          <w:rFonts w:ascii="Trebuchet MS" w:hAnsi="Trebuchet MS" w:cs="Arial"/>
        </w:rPr>
        <w:t xml:space="preserve"> Emissora </w:t>
      </w:r>
      <w:r w:rsidR="005E325B">
        <w:rPr>
          <w:rFonts w:ascii="Trebuchet MS" w:hAnsi="Trebuchet MS" w:cs="Arial"/>
        </w:rPr>
        <w:t xml:space="preserve">ou </w:t>
      </w:r>
      <w:r w:rsidR="00DE7B9A">
        <w:rPr>
          <w:rFonts w:ascii="Trebuchet MS" w:hAnsi="Trebuchet MS" w:cs="Arial"/>
        </w:rPr>
        <w:t>contados</w:t>
      </w:r>
      <w:r w:rsidR="00B15976">
        <w:rPr>
          <w:rFonts w:ascii="Trebuchet MS" w:hAnsi="Trebuchet MS" w:cs="Arial"/>
        </w:rPr>
        <w:t>, (ii)</w:t>
      </w:r>
      <w:r w:rsidR="005E325B">
        <w:rPr>
          <w:rFonts w:ascii="Trebuchet MS" w:hAnsi="Trebuchet MS" w:cs="Arial"/>
        </w:rPr>
        <w:t xml:space="preserve"> prazo limite estabelecido na legislação aplicável para a divulgação </w:t>
      </w:r>
      <w:r w:rsidR="00B15976">
        <w:rPr>
          <w:rFonts w:ascii="Trebuchet MS" w:hAnsi="Trebuchet MS" w:cs="Arial"/>
        </w:rPr>
        <w:t>dos documentos mencionados no item (i)</w:t>
      </w:r>
      <w:r w:rsidRPr="00A53CC1">
        <w:rPr>
          <w:rFonts w:ascii="Trebuchet MS" w:hAnsi="Trebuchet MS" w:cs="Arial"/>
        </w:rPr>
        <w:t>,</w:t>
      </w:r>
      <w:r>
        <w:rPr>
          <w:rFonts w:ascii="Trebuchet MS" w:hAnsi="Trebuchet MS" w:cs="Arial"/>
        </w:rPr>
        <w:t xml:space="preserve"> o que ocorrer primeiro, </w:t>
      </w:r>
      <w:r w:rsidR="007D4638">
        <w:rPr>
          <w:rFonts w:ascii="Trebuchet MS" w:hAnsi="Trebuchet MS" w:cs="Arial"/>
        </w:rPr>
        <w:t xml:space="preserve">até a liquidação integral das Obrigações Garantidas, enviar ao Agente Fiduciário a relação completa </w:t>
      </w:r>
      <w:r w:rsidR="006B2964">
        <w:rPr>
          <w:rFonts w:ascii="Trebuchet MS" w:hAnsi="Trebuchet MS" w:cs="Arial"/>
        </w:rPr>
        <w:t xml:space="preserve">e/ou documentos necessários que comprovem </w:t>
      </w:r>
      <w:r w:rsidR="007D4638">
        <w:rPr>
          <w:rFonts w:ascii="Trebuchet MS" w:hAnsi="Trebuchet MS" w:cs="Arial"/>
        </w:rPr>
        <w:t>o número</w:t>
      </w:r>
      <w:r w:rsidR="00D3696C">
        <w:rPr>
          <w:rFonts w:ascii="Trebuchet MS" w:hAnsi="Trebuchet MS" w:cs="Arial"/>
        </w:rPr>
        <w:t xml:space="preserve"> total</w:t>
      </w:r>
      <w:r w:rsidR="007D4638">
        <w:rPr>
          <w:rFonts w:ascii="Trebuchet MS" w:hAnsi="Trebuchet MS" w:cs="Arial"/>
        </w:rPr>
        <w:t xml:space="preserve"> de Colaboradores da Emissora</w:t>
      </w:r>
      <w:r w:rsidR="00675CFE">
        <w:rPr>
          <w:rFonts w:ascii="Trebuchet MS" w:hAnsi="Trebuchet MS" w:cs="Arial"/>
        </w:rPr>
        <w:t xml:space="preserve"> segregados por</w:t>
      </w:r>
      <w:r w:rsidRPr="008174EA">
        <w:rPr>
          <w:rFonts w:ascii="Trebuchet MS" w:hAnsi="Trebuchet MS" w:cs="Arial"/>
        </w:rPr>
        <w:t xml:space="preserve"> matriz e filiais. </w:t>
      </w:r>
      <w:r w:rsidR="00DA4147">
        <w:rPr>
          <w:rFonts w:ascii="Trebuchet MS" w:hAnsi="Trebuchet MS" w:cs="Arial"/>
        </w:rPr>
        <w:t xml:space="preserve"> </w:t>
      </w:r>
    </w:p>
    <w:p w14:paraId="47C9A769" w14:textId="77777777" w:rsidR="00DA4147" w:rsidRPr="00F51823" w:rsidRDefault="00DA4147" w:rsidP="00DA4147">
      <w:pPr>
        <w:pStyle w:val="PargrafodaLista"/>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Pr>
          <w:rFonts w:ascii="Trebuchet MS" w:hAnsi="Trebuchet MS" w:cs="Arial"/>
        </w:rPr>
        <w:t xml:space="preserve">Enviar, </w:t>
      </w:r>
      <w:r w:rsidR="00DD02AD" w:rsidRPr="008174EA">
        <w:rPr>
          <w:rFonts w:ascii="Trebuchet MS" w:hAnsi="Trebuchet MS" w:cs="Arial"/>
        </w:rPr>
        <w:t xml:space="preserve">mediante solicitação do Agente Fiduciário, entregar, em um prazo de até 5 (cinco) Dias Úteis, contados da solicitação nesse sentido, informações /ou documentos necessários que comprovem o </w:t>
      </w:r>
      <w:r w:rsidR="00DD02AD" w:rsidRPr="008174EA">
        <w:rPr>
          <w:rFonts w:ascii="Trebuchet MS" w:hAnsi="Trebuchet MS"/>
          <w:noProof/>
        </w:rPr>
        <w:t xml:space="preserve">número total de Colaboradores da </w:t>
      </w:r>
      <w:r w:rsidR="00DD02AD" w:rsidRPr="002C7B48">
        <w:rPr>
          <w:rFonts w:ascii="Trebuchet MS" w:hAnsi="Trebuchet MS"/>
          <w:noProof/>
        </w:rPr>
        <w:t>Emissora</w:t>
      </w:r>
      <w:r w:rsidR="002C7B48" w:rsidRPr="002C7B48">
        <w:rPr>
          <w:rFonts w:ascii="Trebuchet MS" w:hAnsi="Trebuchet MS"/>
          <w:noProof/>
        </w:rPr>
        <w:t xml:space="preserve">. </w:t>
      </w:r>
    </w:p>
    <w:p w14:paraId="1E2849FA" w14:textId="77777777" w:rsidR="00F51823" w:rsidRPr="00DA4147" w:rsidRDefault="00F51823" w:rsidP="00F51823">
      <w:pPr>
        <w:pStyle w:val="PargrafodaLista"/>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F51823">
        <w:rPr>
          <w:rFonts w:ascii="Trebuchet MS" w:hAnsi="Trebuchet MS" w:cs="Arial"/>
        </w:rPr>
        <w:t>E</w:t>
      </w:r>
      <w:r w:rsidR="00274869">
        <w:rPr>
          <w:rFonts w:ascii="Trebuchet MS" w:hAnsi="Trebuchet MS" w:cs="Arial"/>
        </w:rPr>
        <w:t xml:space="preserve">nviar </w:t>
      </w:r>
      <w:r w:rsidRPr="00F51823">
        <w:rPr>
          <w:rFonts w:ascii="Trebuchet MS" w:hAnsi="Trebuchet MS" w:cs="Arial"/>
        </w:rPr>
        <w:t xml:space="preserve">mensalmente </w:t>
      </w:r>
      <w:r w:rsidR="00274869">
        <w:rPr>
          <w:rFonts w:ascii="Trebuchet MS" w:hAnsi="Trebuchet MS" w:cs="Arial"/>
        </w:rPr>
        <w:t xml:space="preserve">ao Agente Fiduciário, </w:t>
      </w:r>
      <w:r w:rsidR="00FA5551">
        <w:rPr>
          <w:rFonts w:ascii="Trebuchet MS" w:hAnsi="Trebuchet MS" w:cs="Arial"/>
        </w:rPr>
        <w:t>o relatório do SCR, até o último Dia Útil de cada mês.</w:t>
      </w:r>
    </w:p>
    <w:p w14:paraId="0AAAC5B4" w14:textId="77777777" w:rsidR="009B5EA1"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546ED5">
        <w:rPr>
          <w:rFonts w:ascii="Trebuchet MS" w:hAnsi="Trebuchet MS" w:cs="Arial"/>
        </w:rPr>
        <w:t>informar ao Agente Fiduciário</w:t>
      </w:r>
      <w:bookmarkStart w:id="154" w:name="_DV_M405"/>
      <w:bookmarkEnd w:id="154"/>
      <w:r w:rsidRPr="00546ED5">
        <w:rPr>
          <w:rFonts w:ascii="Trebuchet MS" w:hAnsi="Trebuchet MS" w:cs="Arial"/>
        </w:rPr>
        <w:t xml:space="preserve"> </w:t>
      </w:r>
      <w:r w:rsidRPr="006B2964">
        <w:rPr>
          <w:rFonts w:ascii="Trebuchet MS" w:hAnsi="Trebuchet MS" w:cs="Arial"/>
        </w:rPr>
        <w:t xml:space="preserve">em até </w:t>
      </w:r>
      <w:r w:rsidRPr="005B161C">
        <w:rPr>
          <w:rFonts w:ascii="Trebuchet MS" w:hAnsi="Trebuchet MS"/>
        </w:rPr>
        <w:t>1 (um</w:t>
      </w:r>
      <w:r w:rsidRPr="006B2964">
        <w:rPr>
          <w:rFonts w:ascii="Trebuchet MS" w:hAnsi="Trebuchet MS" w:cs="Arial"/>
        </w:rPr>
        <w:t>) Dia Útil</w:t>
      </w:r>
      <w:r w:rsidRPr="00546ED5">
        <w:rPr>
          <w:rFonts w:ascii="Trebuchet MS" w:hAnsi="Trebuchet MS" w:cs="Arial"/>
        </w:rPr>
        <w:t xml:space="preserve"> contado da data de ocorrência: (a) informações a respeito da ocorrência de qualquer </w:t>
      </w:r>
      <w:r w:rsidRPr="00546ED5">
        <w:rPr>
          <w:rFonts w:ascii="Trebuchet MS" w:hAnsi="Trebuchet MS" w:cs="Arial"/>
        </w:rPr>
        <w:lastRenderedPageBreak/>
        <w:t xml:space="preserve">Evento de Vencimento Antecipado; e/ou (b) sobre qualquer alteração nas condições financeiras, econômicas, comerciais, operacionais, regulatórias, societárias ou jurídicas ou nos negócios da Emissora e/ou de qualquer das Controladas, Controladoras e Coligadas bem como quaisquer eventos ou situações, inclusive ações judiciais, procedimentos administrativos ou arbitrais, que: (1) possam afetar negativamente, impossibilitar ou dificultar o cumprimento, no todo ou em parte, de suas obrigações decorrentes desta Escritura de Emissão, dos Contratos de Garantia e de qualquer outro documento da Emissão; ou (2) façam com que as suas demonstrações financeiras não mais reflitam sua real condição financeira; </w:t>
      </w:r>
    </w:p>
    <w:p w14:paraId="546F419D" w14:textId="77777777" w:rsidR="009B5EA1" w:rsidRPr="00546ED5"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bookmarkStart w:id="155" w:name="_Hlk17125776"/>
      <w:r w:rsidRPr="00546ED5">
        <w:rPr>
          <w:rFonts w:ascii="Trebuchet MS" w:hAnsi="Trebuchet MS" w:cs="Arial"/>
        </w:rPr>
        <w:t>não utilizar derivativos até a liquidação integral desta Escritura de Emissão, exceto se com o objetivo exclusivo de</w:t>
      </w:r>
      <w:r w:rsidRPr="00BC0FF4">
        <w:rPr>
          <w:rFonts w:ascii="Trebuchet MS" w:hAnsi="Trebuchet MS"/>
          <w:i/>
        </w:rPr>
        <w:t xml:space="preserve"> hedge</w:t>
      </w:r>
      <w:r w:rsidRPr="00546ED5">
        <w:rPr>
          <w:rFonts w:ascii="Trebuchet MS" w:hAnsi="Trebuchet MS" w:cs="Arial"/>
        </w:rPr>
        <w:t>, sendo certo que nesta hipótese o derivativo não será alavancado</w:t>
      </w:r>
      <w:bookmarkEnd w:id="155"/>
      <w:r w:rsidRPr="00546ED5">
        <w:rPr>
          <w:rFonts w:ascii="Trebuchet MS" w:hAnsi="Trebuchet MS" w:cs="Arial"/>
        </w:rPr>
        <w:t>;</w:t>
      </w:r>
    </w:p>
    <w:p w14:paraId="4B34F8DB" w14:textId="77777777" w:rsidR="009B5EA1"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546ED5">
        <w:rPr>
          <w:rFonts w:ascii="Trebuchet MS" w:hAnsi="Trebuchet MS" w:cs="Arial"/>
        </w:rPr>
        <w:t xml:space="preserve">realizar apresentação trimestral (presencial ou via conferência telefônica) para o Agente Fiduciário e os Debenturistas, após divulgação das informações trimestrais da Emissora, em data a ser proposta pela Emissora, com informações gerenciais contendo ao menos: (a) receita bruta, </w:t>
      </w:r>
      <w:r>
        <w:rPr>
          <w:rFonts w:ascii="Trebuchet MS" w:hAnsi="Trebuchet MS" w:cs="Arial"/>
        </w:rPr>
        <w:t xml:space="preserve">e </w:t>
      </w:r>
      <w:r w:rsidRPr="00546ED5">
        <w:rPr>
          <w:rFonts w:ascii="Trebuchet MS" w:hAnsi="Trebuchet MS" w:cs="Arial"/>
        </w:rPr>
        <w:t>(b) recei</w:t>
      </w:r>
      <w:r>
        <w:rPr>
          <w:rFonts w:ascii="Trebuchet MS" w:hAnsi="Trebuchet MS" w:cs="Arial"/>
        </w:rPr>
        <w:t>ta líquida por linha de produto;</w:t>
      </w:r>
    </w:p>
    <w:p w14:paraId="4A3BB4B6" w14:textId="77777777" w:rsidR="001441A7" w:rsidRPr="00BE227A" w:rsidRDefault="0008124F" w:rsidP="00C9395B">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bookmarkStart w:id="156" w:name="_DV_C1367"/>
      <w:r w:rsidRPr="00BE227A">
        <w:rPr>
          <w:rFonts w:ascii="Trebuchet MS" w:hAnsi="Trebuchet MS" w:cs="Arial"/>
        </w:rPr>
        <w:t xml:space="preserve">não realizar, a partir da Data de Emissão, novas operações financeiras com Partes Relacionadas. Para os fins desta Escritura de Emissão, “Partes Relacionadas” significa: (i) os acionistas ou sócios da Emissora ou </w:t>
      </w:r>
      <w:r w:rsidR="00200251" w:rsidRPr="00BE227A">
        <w:rPr>
          <w:rFonts w:ascii="Trebuchet MS" w:hAnsi="Trebuchet MS" w:cs="Arial"/>
        </w:rPr>
        <w:t xml:space="preserve">de </w:t>
      </w:r>
      <w:r w:rsidRPr="00BE227A">
        <w:rPr>
          <w:rFonts w:ascii="Trebuchet MS" w:hAnsi="Trebuchet MS" w:cs="Arial"/>
        </w:rPr>
        <w:t>suas subsidiárias</w:t>
      </w:r>
      <w:r w:rsidR="00675CFE" w:rsidRPr="00BE227A">
        <w:rPr>
          <w:rFonts w:ascii="Trebuchet MS" w:hAnsi="Trebuchet MS" w:cs="Arial"/>
        </w:rPr>
        <w:t xml:space="preserve"> (</w:t>
      </w:r>
      <w:r w:rsidR="00BE227A" w:rsidRPr="00BE227A">
        <w:rPr>
          <w:rFonts w:ascii="Trebuchet MS" w:hAnsi="Trebuchet MS" w:cs="Arial"/>
        </w:rPr>
        <w:t xml:space="preserve">com </w:t>
      </w:r>
      <w:r w:rsidR="00BE227A" w:rsidRPr="00804361">
        <w:rPr>
          <w:rFonts w:ascii="Trebuchet MS" w:hAnsi="Trebuchet MS" w:cs="Arial"/>
        </w:rPr>
        <w:t>exceção das</w:t>
      </w:r>
      <w:r w:rsidR="00675CFE" w:rsidRPr="00804361">
        <w:rPr>
          <w:rFonts w:ascii="Trebuchet MS" w:hAnsi="Trebuchet MS" w:cs="Arial"/>
        </w:rPr>
        <w:t xml:space="preserve"> subsidiária integrais</w:t>
      </w:r>
      <w:r w:rsidR="00675CFE" w:rsidRPr="005B161C">
        <w:rPr>
          <w:rFonts w:ascii="Trebuchet MS" w:hAnsi="Trebuchet MS"/>
          <w:i/>
        </w:rPr>
        <w:t>)</w:t>
      </w:r>
      <w:r w:rsidRPr="005B161C">
        <w:rPr>
          <w:rFonts w:ascii="Trebuchet MS" w:hAnsi="Trebuchet MS"/>
          <w:i/>
        </w:rPr>
        <w:t xml:space="preserve">; </w:t>
      </w:r>
      <w:r w:rsidRPr="00BE227A">
        <w:rPr>
          <w:rFonts w:ascii="Trebuchet MS" w:hAnsi="Trebuchet MS" w:cs="Arial"/>
        </w:rPr>
        <w:t>(ii) todas e quaisquer sociedades direta ou indiretamente controladoras de, controladas por ou coligadas a qualquer acionista ou sócio da Emissora ou</w:t>
      </w:r>
      <w:r w:rsidR="00200251" w:rsidRPr="00BE227A">
        <w:rPr>
          <w:rFonts w:ascii="Trebuchet MS" w:hAnsi="Trebuchet MS" w:cs="Arial"/>
        </w:rPr>
        <w:t xml:space="preserve"> de</w:t>
      </w:r>
      <w:r w:rsidRPr="00BE227A">
        <w:rPr>
          <w:rFonts w:ascii="Trebuchet MS" w:hAnsi="Trebuchet MS" w:cs="Arial"/>
        </w:rPr>
        <w:t xml:space="preserve"> suas subsidiárias; (iii) o administrador da Emissora, </w:t>
      </w:r>
      <w:r w:rsidR="00200251" w:rsidRPr="00BE227A">
        <w:rPr>
          <w:rFonts w:ascii="Trebuchet MS" w:hAnsi="Trebuchet MS" w:cs="Arial"/>
        </w:rPr>
        <w:t xml:space="preserve">de </w:t>
      </w:r>
      <w:r w:rsidRPr="00BE227A">
        <w:rPr>
          <w:rFonts w:ascii="Trebuchet MS" w:hAnsi="Trebuchet MS" w:cs="Arial"/>
        </w:rPr>
        <w:t>suas subsidiárias</w:t>
      </w:r>
      <w:r w:rsidR="00200251" w:rsidRPr="00BE227A">
        <w:rPr>
          <w:rFonts w:ascii="Trebuchet MS" w:hAnsi="Trebuchet MS" w:cs="Arial"/>
        </w:rPr>
        <w:t>,</w:t>
      </w:r>
      <w:r w:rsidRPr="00BE227A">
        <w:rPr>
          <w:rFonts w:ascii="Trebuchet MS" w:hAnsi="Trebuchet MS" w:cs="Arial"/>
        </w:rPr>
        <w:t xml:space="preserve"> controladas ou coligadas; (iv) o cônjuge ou parente até o terceiro grau de qualquer acionista, sócio ou administrador da Emissora ou </w:t>
      </w:r>
      <w:r w:rsidR="00200251" w:rsidRPr="00BE227A">
        <w:rPr>
          <w:rFonts w:ascii="Trebuchet MS" w:hAnsi="Trebuchet MS" w:cs="Arial"/>
        </w:rPr>
        <w:t xml:space="preserve">de </w:t>
      </w:r>
      <w:r w:rsidRPr="00BE227A">
        <w:rPr>
          <w:rFonts w:ascii="Trebuchet MS" w:hAnsi="Trebuchet MS" w:cs="Arial"/>
        </w:rPr>
        <w:t xml:space="preserve">suas subsidiárias; ou (v) qualquer pessoa jurídica que seja controlada, direta ou indiretamente, por qualquer acionista, sócio ou administrador da Emissora ou </w:t>
      </w:r>
      <w:r w:rsidR="00200251" w:rsidRPr="00C9395B">
        <w:rPr>
          <w:rFonts w:ascii="Trebuchet MS" w:hAnsi="Trebuchet MS" w:cs="Arial"/>
        </w:rPr>
        <w:t xml:space="preserve">de </w:t>
      </w:r>
      <w:r w:rsidRPr="00C9395B">
        <w:rPr>
          <w:rFonts w:ascii="Trebuchet MS" w:hAnsi="Trebuchet MS" w:cs="Arial"/>
        </w:rPr>
        <w:t>suas subsidiárias ou seus respectivos cônjuges ou referidos parente</w:t>
      </w:r>
      <w:r w:rsidR="00200251" w:rsidRPr="005E325B">
        <w:rPr>
          <w:rFonts w:ascii="Trebuchet MS" w:hAnsi="Trebuchet MS" w:cs="Arial"/>
        </w:rPr>
        <w:t xml:space="preserve">. </w:t>
      </w:r>
      <w:r w:rsidR="000736D6" w:rsidRPr="005E325B">
        <w:rPr>
          <w:rFonts w:ascii="Trebuchet MS" w:hAnsi="Trebuchet MS" w:cs="Arial"/>
        </w:rPr>
        <w:t xml:space="preserve">A Garantidora </w:t>
      </w:r>
      <w:r w:rsidR="000736D6">
        <w:rPr>
          <w:rFonts w:ascii="Trebuchet MS" w:hAnsi="Trebuchet MS" w:cs="Arial"/>
        </w:rPr>
        <w:t>e a</w:t>
      </w:r>
      <w:r w:rsidR="00200251" w:rsidRPr="00C9395B">
        <w:rPr>
          <w:rFonts w:ascii="Trebuchet MS" w:hAnsi="Trebuchet MS"/>
        </w:rPr>
        <w:t>s</w:t>
      </w:r>
      <w:r w:rsidR="00200251" w:rsidRPr="00BB04B8">
        <w:rPr>
          <w:rFonts w:ascii="Trebuchet MS" w:hAnsi="Trebuchet MS"/>
        </w:rPr>
        <w:t xml:space="preserve"> subsidiárias integrais da Emissora, ou seja, aquelas sociedades em que a Emissora seja titular de 100% (cem por cento) dos </w:t>
      </w:r>
      <w:r w:rsidR="006B2964" w:rsidRPr="00BB04B8">
        <w:rPr>
          <w:rFonts w:ascii="Trebuchet MS" w:hAnsi="Trebuchet MS"/>
        </w:rPr>
        <w:t>títulos</w:t>
      </w:r>
      <w:r w:rsidR="00BE227A" w:rsidRPr="00BB04B8">
        <w:rPr>
          <w:rFonts w:ascii="Trebuchet MS" w:hAnsi="Trebuchet MS"/>
        </w:rPr>
        <w:t xml:space="preserve"> </w:t>
      </w:r>
      <w:r w:rsidR="00200251" w:rsidRPr="00BB04B8">
        <w:rPr>
          <w:rFonts w:ascii="Trebuchet MS" w:hAnsi="Trebuchet MS"/>
        </w:rPr>
        <w:t xml:space="preserve">representativos do seu </w:t>
      </w:r>
      <w:r w:rsidR="006B2964" w:rsidRPr="00BB04B8">
        <w:rPr>
          <w:rFonts w:ascii="Trebuchet MS" w:hAnsi="Trebuchet MS"/>
        </w:rPr>
        <w:t xml:space="preserve">respectivo </w:t>
      </w:r>
      <w:r w:rsidR="00200251" w:rsidRPr="00BB04B8">
        <w:rPr>
          <w:rFonts w:ascii="Trebuchet MS" w:hAnsi="Trebuchet MS"/>
        </w:rPr>
        <w:t>capital social</w:t>
      </w:r>
      <w:r w:rsidR="00804361" w:rsidRPr="00BB04B8">
        <w:rPr>
          <w:rFonts w:ascii="Trebuchet MS" w:hAnsi="Trebuchet MS"/>
        </w:rPr>
        <w:t xml:space="preserve"> e a Garantidora</w:t>
      </w:r>
      <w:r w:rsidR="00200251" w:rsidRPr="00BB04B8">
        <w:rPr>
          <w:rFonts w:ascii="Trebuchet MS" w:hAnsi="Trebuchet MS"/>
        </w:rPr>
        <w:t xml:space="preserve"> não </w:t>
      </w:r>
      <w:r w:rsidR="00BE227A" w:rsidRPr="00BB04B8">
        <w:rPr>
          <w:rFonts w:ascii="Trebuchet MS" w:hAnsi="Trebuchet MS"/>
        </w:rPr>
        <w:t>estão incluídas no</w:t>
      </w:r>
      <w:r w:rsidR="00200251" w:rsidRPr="00BB04B8">
        <w:rPr>
          <w:rFonts w:ascii="Trebuchet MS" w:hAnsi="Trebuchet MS"/>
        </w:rPr>
        <w:t xml:space="preserve"> incluíd</w:t>
      </w:r>
      <w:r w:rsidR="00675CFE" w:rsidRPr="00BB04B8">
        <w:rPr>
          <w:rFonts w:ascii="Trebuchet MS" w:hAnsi="Trebuchet MS"/>
        </w:rPr>
        <w:t>a</w:t>
      </w:r>
      <w:r w:rsidR="00200251" w:rsidRPr="00BB04B8">
        <w:rPr>
          <w:rFonts w:ascii="Trebuchet MS" w:hAnsi="Trebuchet MS"/>
        </w:rPr>
        <w:t>s no conceito de Partes Relacionadas para fins desta Escritura de Emissão</w:t>
      </w:r>
      <w:r w:rsidR="005E325B">
        <w:rPr>
          <w:rFonts w:ascii="Trebuchet MS" w:hAnsi="Trebuchet MS"/>
        </w:rPr>
        <w:t>.</w:t>
      </w:r>
      <w:r w:rsidR="00C9395B" w:rsidRPr="00BB04B8">
        <w:rPr>
          <w:rFonts w:ascii="Trebuchet MS" w:hAnsi="Trebuchet MS"/>
          <w:i/>
        </w:rPr>
        <w:t xml:space="preserve"> </w:t>
      </w:r>
    </w:p>
    <w:p w14:paraId="6F908B12" w14:textId="77777777" w:rsidR="009B5EA1" w:rsidRPr="001441A7" w:rsidRDefault="009B5EA1" w:rsidP="002F26BB">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BE227A">
        <w:rPr>
          <w:rFonts w:ascii="Trebuchet MS" w:hAnsi="Trebuchet MS" w:cs="Arial"/>
        </w:rPr>
        <w:lastRenderedPageBreak/>
        <w:t>manter seguro</w:t>
      </w:r>
      <w:r w:rsidRPr="001441A7">
        <w:rPr>
          <w:rFonts w:ascii="Trebuchet MS" w:hAnsi="Trebuchet MS" w:cs="Arial"/>
        </w:rPr>
        <w:t xml:space="preserve"> adequado para seus bens e ativos relevantes, conforme práticas correntes de mercado; </w:t>
      </w:r>
      <w:bookmarkEnd w:id="156"/>
      <w:r w:rsidRPr="001441A7">
        <w:rPr>
          <w:rFonts w:ascii="Trebuchet MS" w:hAnsi="Trebuchet MS" w:cs="Arial"/>
        </w:rPr>
        <w:t>e</w:t>
      </w:r>
    </w:p>
    <w:p w14:paraId="17343365" w14:textId="77777777" w:rsidR="009B5EA1" w:rsidRPr="00546ED5" w:rsidRDefault="009B5EA1" w:rsidP="002F26BB">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546ED5">
        <w:rPr>
          <w:rFonts w:ascii="Trebuchet MS" w:hAnsi="Trebuchet MS" w:cs="Arial"/>
        </w:rPr>
        <w:t>cumprir e fazer com que as demais partes a elas subordinadas, assim entendidas como representantes, funcionários, prepostos, contratados, prestadores de serviços que atuem a seu mando ou em seu favor, sob qualquer forma, durante o prazo de vigência das Debêntures, cumpram rigorosamente com o disposto na legislação ambiental, trabalhista e previdenciária em vigor, incluindo na Política Nacional do Meio Ambiente, nas Resoluções do CONAMA – Conselho Nacional do Meio Ambiente, nas normas relativas Legislação Socioambiental, adotando todas as medidas e ações preventivas ou reparatórias, destinadas a evitar e corrigir eventuais danos ambientais apurados, decorrentes da atividade descrita em seu objeto social, bem como a proceder a todas as diligências exigidas para suas atividades econômicas, preservando o meio ambiente e atendendo às determinações dos órgãos federais, estaduais e municipais que subsidiariamente venham a legislar ou regulamentar a Legislação Socioambiental, conforme abaixo definido, responsabilizando-se, única e exclusivamente, pela destinação dos recursos fi</w:t>
      </w:r>
      <w:r>
        <w:rPr>
          <w:rFonts w:ascii="Trebuchet MS" w:hAnsi="Trebuchet MS" w:cs="Arial"/>
        </w:rPr>
        <w:t>nanceiros obtidos com a Emissão.</w:t>
      </w:r>
    </w:p>
    <w:p w14:paraId="48A454ED" w14:textId="77777777" w:rsidR="004F429D" w:rsidRPr="00405DAF" w:rsidRDefault="004F429D" w:rsidP="00B638AA">
      <w:pPr>
        <w:widowControl/>
        <w:suppressAutoHyphens/>
        <w:autoSpaceDE/>
        <w:autoSpaceDN/>
        <w:adjustRightInd/>
        <w:spacing w:after="140" w:line="290" w:lineRule="auto"/>
        <w:ind w:left="1134"/>
        <w:textAlignment w:val="auto"/>
        <w:rPr>
          <w:rFonts w:ascii="Trebuchet MS" w:hAnsi="Trebuchet MS" w:cs="Arial"/>
        </w:rPr>
      </w:pPr>
    </w:p>
    <w:p w14:paraId="635ADA84" w14:textId="77777777" w:rsidR="00B97DF5" w:rsidRPr="003618D0"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157" w:name="_DV_M195"/>
      <w:bookmarkStart w:id="158" w:name="_DV_M196"/>
      <w:bookmarkStart w:id="159" w:name="_DV_M197"/>
      <w:bookmarkStart w:id="160" w:name="_DV_M198"/>
      <w:bookmarkStart w:id="161" w:name="_DV_M199"/>
      <w:bookmarkStart w:id="162" w:name="_DV_M200"/>
      <w:bookmarkStart w:id="163" w:name="_DV_M201"/>
      <w:bookmarkStart w:id="164" w:name="_DV_M202"/>
      <w:bookmarkStart w:id="165" w:name="_DV_M203"/>
      <w:bookmarkStart w:id="166" w:name="_DV_M204"/>
      <w:bookmarkStart w:id="167" w:name="_DV_M205"/>
      <w:bookmarkStart w:id="168" w:name="_DV_M206"/>
      <w:bookmarkStart w:id="169" w:name="_DV_M207"/>
      <w:bookmarkStart w:id="170" w:name="_DV_M208"/>
      <w:bookmarkStart w:id="171" w:name="_DV_M209"/>
      <w:bookmarkStart w:id="172" w:name="_DV_M210"/>
      <w:bookmarkStart w:id="173" w:name="_DV_M211"/>
      <w:bookmarkStart w:id="174" w:name="_DV_M212"/>
      <w:bookmarkStart w:id="175" w:name="_DV_M213"/>
      <w:bookmarkStart w:id="176" w:name="_DV_M214"/>
      <w:bookmarkStart w:id="177" w:name="_DV_M215"/>
      <w:bookmarkStart w:id="178" w:name="_DV_M216"/>
      <w:bookmarkStart w:id="179" w:name="_DV_M217"/>
      <w:bookmarkStart w:id="180" w:name="_DV_M218"/>
      <w:bookmarkStart w:id="181" w:name="_DV_M219"/>
      <w:bookmarkStart w:id="182" w:name="_DV_M220"/>
      <w:bookmarkStart w:id="183" w:name="_DV_M221"/>
      <w:bookmarkStart w:id="184" w:name="_DV_M222"/>
      <w:bookmarkStart w:id="185" w:name="_DV_M223"/>
      <w:bookmarkStart w:id="186" w:name="_DV_M224"/>
      <w:bookmarkStart w:id="187" w:name="_DV_M225"/>
      <w:bookmarkStart w:id="188" w:name="_DV_M226"/>
      <w:bookmarkStart w:id="189" w:name="_DV_M227"/>
      <w:bookmarkStart w:id="190" w:name="_DV_M228"/>
      <w:bookmarkStart w:id="191" w:name="_DV_M229"/>
      <w:bookmarkStart w:id="192" w:name="_DV_M230"/>
      <w:bookmarkStart w:id="193" w:name="_DV_M231"/>
      <w:bookmarkStart w:id="194" w:name="_DV_M232"/>
      <w:bookmarkStart w:id="195" w:name="_DV_M233"/>
      <w:bookmarkStart w:id="196" w:name="_DV_M234"/>
      <w:bookmarkStart w:id="197" w:name="_DV_M235"/>
      <w:bookmarkStart w:id="198" w:name="_DV_M236"/>
      <w:bookmarkStart w:id="199" w:name="_DV_M237"/>
      <w:bookmarkStart w:id="200" w:name="_DV_M238"/>
      <w:bookmarkStart w:id="201" w:name="_DV_M239"/>
      <w:bookmarkStart w:id="202" w:name="_DV_M240"/>
      <w:bookmarkStart w:id="203" w:name="_DV_M241"/>
      <w:bookmarkStart w:id="204" w:name="_DV_M242"/>
      <w:bookmarkStart w:id="205" w:name="_DV_M243"/>
      <w:bookmarkStart w:id="206" w:name="_DV_M244"/>
      <w:bookmarkStart w:id="207" w:name="_DV_M245"/>
      <w:bookmarkStart w:id="208" w:name="_DV_M246"/>
      <w:bookmarkStart w:id="209" w:name="_DV_M247"/>
      <w:bookmarkStart w:id="210" w:name="_DV_M248"/>
      <w:bookmarkStart w:id="211" w:name="_DV_M249"/>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Pr="00405DAF">
        <w:rPr>
          <w:rFonts w:ascii="Trebuchet MS" w:hAnsi="Trebuchet MS"/>
          <w:sz w:val="24"/>
          <w:szCs w:val="24"/>
        </w:rPr>
        <w:t xml:space="preserve">CLÁUSULA NONA – AGENTE </w:t>
      </w:r>
      <w:r w:rsidRPr="003618D0">
        <w:rPr>
          <w:rFonts w:ascii="Trebuchet MS" w:hAnsi="Trebuchet MS"/>
          <w:sz w:val="24"/>
          <w:szCs w:val="24"/>
        </w:rPr>
        <w:t>FIDUCIÁRIO</w:t>
      </w:r>
    </w:p>
    <w:p w14:paraId="2F7DF2AA" w14:textId="77777777" w:rsidR="00B97DF5" w:rsidRPr="00405DAF" w:rsidRDefault="00B97DF5" w:rsidP="00B638AA">
      <w:pPr>
        <w:pStyle w:val="Level2"/>
        <w:numPr>
          <w:ilvl w:val="1"/>
          <w:numId w:val="4"/>
        </w:numPr>
        <w:rPr>
          <w:rFonts w:ascii="Trebuchet MS" w:hAnsi="Trebuchet MS"/>
          <w:sz w:val="24"/>
          <w:szCs w:val="24"/>
        </w:rPr>
      </w:pPr>
      <w:bookmarkStart w:id="212" w:name="_DV_M250"/>
      <w:bookmarkEnd w:id="212"/>
      <w:r w:rsidRPr="003618D0">
        <w:rPr>
          <w:rFonts w:ascii="Trebuchet MS" w:hAnsi="Trebuchet MS"/>
          <w:sz w:val="24"/>
          <w:szCs w:val="24"/>
        </w:rPr>
        <w:t xml:space="preserve">A Emissora </w:t>
      </w:r>
      <w:r w:rsidRPr="003618D0">
        <w:rPr>
          <w:rFonts w:ascii="Trebuchet MS" w:hAnsi="Trebuchet MS"/>
          <w:color w:val="000000" w:themeColor="text1"/>
          <w:sz w:val="24"/>
          <w:szCs w:val="24"/>
        </w:rPr>
        <w:t xml:space="preserve">nomeia </w:t>
      </w:r>
      <w:r w:rsidRPr="003618D0">
        <w:rPr>
          <w:rFonts w:ascii="Trebuchet MS" w:hAnsi="Trebuchet MS"/>
          <w:sz w:val="24"/>
          <w:szCs w:val="24"/>
        </w:rPr>
        <w:t xml:space="preserve">e constitui como Agente Fiduciário da Emissão, a </w:t>
      </w:r>
      <w:r w:rsidR="00A01C46" w:rsidRPr="003618D0">
        <w:rPr>
          <w:rFonts w:ascii="Trebuchet MS" w:hAnsi="Trebuchet MS" w:cs="Trebuchet MS"/>
          <w:b/>
          <w:sz w:val="24"/>
          <w:szCs w:val="24"/>
        </w:rPr>
        <w:t>Oliveira Trust Distribuidora de Títulos e Valores Mobiliários S.A.</w:t>
      </w:r>
      <w:r w:rsidRPr="003618D0">
        <w:rPr>
          <w:rFonts w:ascii="Trebuchet MS" w:hAnsi="Trebuchet MS"/>
          <w:sz w:val="24"/>
          <w:szCs w:val="24"/>
        </w:rPr>
        <w:t>, qualificada no preâmbulo desta Escritura de Emissão, que, por meio deste ato, aceita a nomeação para, nos termos da lei e da presente Escritura de Emissão, representar</w:t>
      </w:r>
      <w:r w:rsidRPr="00405DAF">
        <w:rPr>
          <w:rFonts w:ascii="Trebuchet MS" w:hAnsi="Trebuchet MS"/>
          <w:sz w:val="24"/>
          <w:szCs w:val="24"/>
        </w:rPr>
        <w:t xml:space="preserve"> perante ela, Emissora, os interesses da comunhão dos Debenturistas. </w:t>
      </w:r>
    </w:p>
    <w:p w14:paraId="0DD32F24"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 xml:space="preserve">O Agente Fiduciário, nomeado na presente Escritura de Emissão, declara </w:t>
      </w:r>
      <w:r w:rsidRPr="00405DAF">
        <w:rPr>
          <w:rFonts w:ascii="Trebuchet MS" w:hAnsi="Trebuchet MS"/>
          <w:color w:val="000000"/>
          <w:w w:val="0"/>
          <w:sz w:val="24"/>
          <w:szCs w:val="24"/>
        </w:rPr>
        <w:t>sob as penas da lei</w:t>
      </w:r>
      <w:r w:rsidR="009F1324" w:rsidRPr="00405DAF">
        <w:rPr>
          <w:rFonts w:ascii="Trebuchet MS" w:hAnsi="Trebuchet MS"/>
          <w:color w:val="000000"/>
          <w:w w:val="0"/>
          <w:sz w:val="24"/>
          <w:szCs w:val="24"/>
        </w:rPr>
        <w:t xml:space="preserve"> que</w:t>
      </w:r>
      <w:r w:rsidRPr="00405DAF">
        <w:rPr>
          <w:rFonts w:ascii="Trebuchet MS" w:hAnsi="Trebuchet MS"/>
          <w:sz w:val="24"/>
          <w:szCs w:val="24"/>
        </w:rPr>
        <w:t>:</w:t>
      </w:r>
    </w:p>
    <w:p w14:paraId="79C42136"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eastAsia="Arial Unicode MS" w:hAnsi="Trebuchet MS" w:cs="Arial"/>
          <w:w w:val="0"/>
        </w:rPr>
      </w:pPr>
      <w:r w:rsidRPr="00405DAF">
        <w:rPr>
          <w:rFonts w:ascii="Trebuchet MS" w:hAnsi="Trebuchet MS"/>
        </w:rPr>
        <w:t>conhece e aceita a função para a qual foi nomeado, assumindo integralmente os deveres e atribuições previstos na legislação específica e nesta Escritura de Emissão</w:t>
      </w:r>
      <w:r w:rsidRPr="00405DAF">
        <w:rPr>
          <w:rFonts w:ascii="Trebuchet MS" w:eastAsia="Arial Unicode MS" w:hAnsi="Trebuchet MS" w:cs="Arial"/>
          <w:w w:val="0"/>
        </w:rPr>
        <w:t>;</w:t>
      </w:r>
    </w:p>
    <w:p w14:paraId="743B0A1A"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rPr>
        <w:t>está devidamente autorizado a celebrar esta Escritura de Emissão e a cumprir com suas obrigações aqui previstas, tendo sido satisfeitos todos os requisitos legais e aqueles previstos nos respectivos atos constitutivos, necessários para tanto</w:t>
      </w:r>
      <w:r w:rsidRPr="00405DAF">
        <w:rPr>
          <w:rFonts w:ascii="Trebuchet MS" w:hAnsi="Trebuchet MS" w:cs="Arial"/>
        </w:rPr>
        <w:t>;</w:t>
      </w:r>
    </w:p>
    <w:p w14:paraId="17FF8075"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rPr>
        <w:lastRenderedPageBreak/>
        <w:t>a celebração desta Escritura de Emissão e o cumprimento de suas obrigações aqui previstas não infringem qualquer obrigação anteriormente assumida pelo Agente Fiduciário</w:t>
      </w:r>
      <w:r w:rsidRPr="00405DAF">
        <w:rPr>
          <w:rFonts w:ascii="Trebuchet MS" w:hAnsi="Trebuchet MS" w:cs="Arial"/>
        </w:rPr>
        <w:t>;</w:t>
      </w:r>
    </w:p>
    <w:p w14:paraId="3FEFC978"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rPr>
        <w:t>não tem qualquer impedimento legal, conforme artigo 66, parágrafo 3º, da Lei das Sociedades por Ações e demais normas aplicáveis, para exercer a função que lhe é conferida</w:t>
      </w:r>
      <w:r w:rsidRPr="00405DAF">
        <w:rPr>
          <w:rFonts w:ascii="Trebuchet MS" w:hAnsi="Trebuchet MS" w:cs="Arial"/>
        </w:rPr>
        <w:t>;</w:t>
      </w:r>
    </w:p>
    <w:p w14:paraId="6D10C693"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rPr>
        <w:t>não se encontra em nenhuma das situações de conflito de interesse previstas no artigo 6º da Instrução da CVM n.º 583, de 20 de dezembro de 2016 (“</w:t>
      </w:r>
      <w:r w:rsidRPr="00405DAF">
        <w:rPr>
          <w:rFonts w:ascii="Trebuchet MS" w:hAnsi="Trebuchet MS"/>
          <w:u w:val="single"/>
        </w:rPr>
        <w:t>Instrução CVM 583</w:t>
      </w:r>
      <w:r w:rsidRPr="00405DAF">
        <w:rPr>
          <w:rFonts w:ascii="Trebuchet MS" w:hAnsi="Trebuchet MS"/>
        </w:rPr>
        <w:t>”)</w:t>
      </w:r>
      <w:r w:rsidRPr="00405DAF">
        <w:rPr>
          <w:rFonts w:ascii="Trebuchet MS" w:hAnsi="Trebuchet MS" w:cs="Arial"/>
        </w:rPr>
        <w:t>;</w:t>
      </w:r>
    </w:p>
    <w:p w14:paraId="379EE845"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rPr>
        <w:t>não tem qualquer ligação com a Emissora que o impeça de exercer suas funções</w:t>
      </w:r>
      <w:r w:rsidRPr="00405DAF">
        <w:rPr>
          <w:rFonts w:ascii="Trebuchet MS" w:hAnsi="Trebuchet MS" w:cs="Arial"/>
        </w:rPr>
        <w:t xml:space="preserve">; </w:t>
      </w:r>
    </w:p>
    <w:p w14:paraId="66416413"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rPr>
        <w:t xml:space="preserve">verificou a consistência das informações contidas nesta Escritura de Emissão, </w:t>
      </w:r>
      <w:r w:rsidRPr="00405DAF">
        <w:rPr>
          <w:rFonts w:ascii="Trebuchet MS" w:eastAsia="Arial Unicode MS" w:hAnsi="Trebuchet MS"/>
        </w:rPr>
        <w:t>diligenciando no sentido de que fossem sanadas as omissões, falhas ou defeitos de que tivesse conhecimento</w:t>
      </w:r>
      <w:r w:rsidRPr="00405DAF">
        <w:rPr>
          <w:rFonts w:ascii="Trebuchet MS" w:hAnsi="Trebuchet MS" w:cs="Arial"/>
        </w:rPr>
        <w:t>;</w:t>
      </w:r>
    </w:p>
    <w:p w14:paraId="75A911E7"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eastAsia="Arial Unicode MS" w:hAnsi="Trebuchet MS"/>
          <w:color w:val="000000"/>
        </w:rPr>
        <w:t>que o representante legal que assina esta Escritura de Emissão tem poderes estatuários e/ou delegados para assumir, em seu nome, as obrigações ora estabelecidas e, sendo mandatário, teve os poderes legitimamente outorgados, estando os respectivos mandatos em pleno vigor</w:t>
      </w:r>
      <w:r w:rsidRPr="00405DAF">
        <w:rPr>
          <w:rFonts w:ascii="Trebuchet MS" w:hAnsi="Trebuchet MS" w:cs="Arial"/>
        </w:rPr>
        <w:t xml:space="preserve">; </w:t>
      </w:r>
    </w:p>
    <w:p w14:paraId="7220C56C"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eastAsia="Arial Unicode MS" w:hAnsi="Trebuchet MS"/>
          <w:color w:val="000000"/>
        </w:rPr>
        <w:t>esta Escritura de Emissão contém obrigações válidas e vinculantes do Agente Fiduciário, exigíveis de acordo com os seus termos e condições</w:t>
      </w:r>
      <w:r w:rsidRPr="00405DAF">
        <w:rPr>
          <w:rFonts w:ascii="Trebuchet MS" w:hAnsi="Trebuchet MS" w:cs="Arial"/>
        </w:rPr>
        <w:t>;</w:t>
      </w:r>
    </w:p>
    <w:p w14:paraId="6E42BFD6"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eastAsia="Arial Unicode MS" w:hAnsi="Trebuchet MS"/>
          <w:color w:val="000000"/>
        </w:rPr>
        <w:t>está ciente da regulamentação aplicável às Debêntures e à Emissão, emanada pela CVM, pelo Banco Central do Brasil e pelas demais autoridades e órgãos competentes</w:t>
      </w:r>
      <w:r w:rsidRPr="00405DAF">
        <w:rPr>
          <w:rFonts w:ascii="Trebuchet MS" w:hAnsi="Trebuchet MS" w:cs="Arial"/>
        </w:rPr>
        <w:t>;</w:t>
      </w:r>
    </w:p>
    <w:p w14:paraId="11C65B79" w14:textId="77777777" w:rsidR="00B97DF5" w:rsidRPr="005B161C" w:rsidRDefault="00B97DF5" w:rsidP="00BC0FF4">
      <w:pPr>
        <w:widowControl/>
        <w:numPr>
          <w:ilvl w:val="0"/>
          <w:numId w:val="8"/>
        </w:numPr>
        <w:suppressAutoHyphens/>
        <w:spacing w:after="140" w:line="290" w:lineRule="auto"/>
        <w:ind w:left="1134" w:hanging="567"/>
        <w:textAlignment w:val="auto"/>
        <w:rPr>
          <w:rFonts w:ascii="Trebuchet MS" w:hAnsi="Trebuchet MS"/>
          <w:i/>
        </w:rPr>
      </w:pPr>
      <w:r w:rsidRPr="001B61E4">
        <w:rPr>
          <w:rFonts w:ascii="Trebuchet MS" w:hAnsi="Trebuchet MS"/>
          <w:w w:val="0"/>
        </w:rPr>
        <w:t xml:space="preserve">na data de assinatura da presente Escritura de Emissão, com base no organograma disponibilizado pela Emissora, para os fins da Instrução CVM 583, o Agente Fiduciário </w:t>
      </w:r>
      <w:r w:rsidRPr="001B61E4">
        <w:rPr>
          <w:rFonts w:ascii="Trebuchet MS" w:eastAsia="Arial Unicode MS" w:hAnsi="Trebuchet MS"/>
        </w:rPr>
        <w:t xml:space="preserve">identificou </w:t>
      </w:r>
      <w:r w:rsidR="005621C8" w:rsidRPr="001B61E4">
        <w:rPr>
          <w:rFonts w:ascii="Trebuchet MS" w:eastAsia="Arial Unicode MS" w:hAnsi="Trebuchet MS"/>
        </w:rPr>
        <w:t>que</w:t>
      </w:r>
      <w:r w:rsidR="008A2CF0" w:rsidRPr="001B61E4">
        <w:rPr>
          <w:rFonts w:ascii="Trebuchet MS" w:eastAsia="Arial Unicode MS" w:hAnsi="Trebuchet MS"/>
        </w:rPr>
        <w:t xml:space="preserve"> </w:t>
      </w:r>
      <w:r w:rsidR="008A2CF0" w:rsidRPr="005B161C">
        <w:rPr>
          <w:rFonts w:ascii="Trebuchet MS" w:eastAsia="Arial Unicode MS" w:hAnsi="Trebuchet MS"/>
        </w:rPr>
        <w:t>não</w:t>
      </w:r>
      <w:r w:rsidR="005621C8" w:rsidRPr="005B161C">
        <w:rPr>
          <w:rFonts w:ascii="Trebuchet MS" w:eastAsia="Arial Unicode MS" w:hAnsi="Trebuchet MS"/>
        </w:rPr>
        <w:t xml:space="preserve"> </w:t>
      </w:r>
      <w:r w:rsidR="001A5498" w:rsidRPr="005B161C">
        <w:rPr>
          <w:rFonts w:ascii="Trebuchet MS" w:eastAsia="Arial Unicode MS" w:hAnsi="Trebuchet MS"/>
        </w:rPr>
        <w:t xml:space="preserve">presta ou </w:t>
      </w:r>
      <w:r w:rsidR="005621C8" w:rsidRPr="005B161C">
        <w:rPr>
          <w:rFonts w:ascii="Trebuchet MS" w:eastAsia="Arial Unicode MS" w:hAnsi="Trebuchet MS"/>
        </w:rPr>
        <w:t>prest</w:t>
      </w:r>
      <w:r w:rsidR="001A5498" w:rsidRPr="005B161C">
        <w:rPr>
          <w:rFonts w:ascii="Trebuchet MS" w:eastAsia="Arial Unicode MS" w:hAnsi="Trebuchet MS"/>
        </w:rPr>
        <w:t>ou</w:t>
      </w:r>
      <w:r w:rsidR="005621C8" w:rsidRPr="005B161C">
        <w:rPr>
          <w:rFonts w:ascii="Trebuchet MS" w:eastAsia="Arial Unicode MS" w:hAnsi="Trebuchet MS"/>
        </w:rPr>
        <w:t xml:space="preserve"> serviços de agente fiduciário </w:t>
      </w:r>
      <w:r w:rsidR="001A5498" w:rsidRPr="005B161C">
        <w:rPr>
          <w:rFonts w:ascii="Trebuchet MS" w:eastAsia="Arial Unicode MS" w:hAnsi="Trebuchet MS"/>
        </w:rPr>
        <w:t>em</w:t>
      </w:r>
      <w:r w:rsidR="005621C8" w:rsidRPr="005B161C">
        <w:rPr>
          <w:rFonts w:ascii="Trebuchet MS" w:eastAsia="Arial Unicode MS" w:hAnsi="Trebuchet MS"/>
        </w:rPr>
        <w:t xml:space="preserve"> emissões do grupo econômico da Emissora</w:t>
      </w:r>
      <w:r w:rsidR="001A5498" w:rsidRPr="001B61E4">
        <w:rPr>
          <w:rFonts w:ascii="Trebuchet MS" w:eastAsia="Arial Unicode MS" w:hAnsi="Trebuchet MS"/>
        </w:rPr>
        <w:t>; e</w:t>
      </w:r>
      <w:r w:rsidR="00A03651" w:rsidRPr="001B61E4">
        <w:rPr>
          <w:rFonts w:ascii="Trebuchet MS" w:eastAsia="Arial Unicode MS" w:hAnsi="Trebuchet MS"/>
        </w:rPr>
        <w:t xml:space="preserve"> </w:t>
      </w:r>
    </w:p>
    <w:p w14:paraId="01AFE5A3"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w w:val="0"/>
        </w:rPr>
        <w:t xml:space="preserve">assegura e assegurará, nos termos do parágrafo 1º do artigo 6 da Instrução CVM 583, tratamento equitativo a todos os titulares de valores mobiliários de eventuais emissões de valores mobiliários realizadas pela Emissora, sociedade coligada, </w:t>
      </w:r>
      <w:r w:rsidR="00A03651" w:rsidRPr="00405DAF">
        <w:rPr>
          <w:rFonts w:ascii="Trebuchet MS" w:hAnsi="Trebuchet MS"/>
          <w:w w:val="0"/>
        </w:rPr>
        <w:t>c</w:t>
      </w:r>
      <w:r w:rsidRPr="00405DAF">
        <w:rPr>
          <w:rFonts w:ascii="Trebuchet MS" w:hAnsi="Trebuchet MS"/>
          <w:w w:val="0"/>
        </w:rPr>
        <w:t xml:space="preserve">ontrolada, </w:t>
      </w:r>
      <w:r w:rsidR="00A03651" w:rsidRPr="00405DAF">
        <w:rPr>
          <w:rFonts w:ascii="Trebuchet MS" w:hAnsi="Trebuchet MS"/>
          <w:w w:val="0"/>
        </w:rPr>
        <w:t>c</w:t>
      </w:r>
      <w:r w:rsidRPr="00405DAF">
        <w:rPr>
          <w:rFonts w:ascii="Trebuchet MS" w:hAnsi="Trebuchet MS"/>
          <w:w w:val="0"/>
        </w:rPr>
        <w:t>ontroladora ou integrante do mesmo grupo da Emissora, em que venha a atuar na qualidade de agente fiduciário</w:t>
      </w:r>
      <w:r w:rsidRPr="00405DAF">
        <w:rPr>
          <w:rFonts w:ascii="Trebuchet MS" w:hAnsi="Trebuchet MS" w:cs="Arial"/>
        </w:rPr>
        <w:t>.</w:t>
      </w:r>
    </w:p>
    <w:p w14:paraId="540945ED" w14:textId="77777777" w:rsidR="00137DA3" w:rsidRDefault="00B97DF5" w:rsidP="00137DA3">
      <w:pPr>
        <w:pStyle w:val="Level2"/>
        <w:numPr>
          <w:ilvl w:val="1"/>
          <w:numId w:val="4"/>
        </w:numPr>
        <w:rPr>
          <w:rStyle w:val="DeltaViewInsertion"/>
          <w:rFonts w:ascii="Trebuchet MS" w:hAnsi="Trebuchet MS" w:cs="Times New Roman"/>
          <w:b/>
          <w:sz w:val="24"/>
          <w:szCs w:val="24"/>
          <w:lang w:eastAsia="en-US"/>
        </w:rPr>
      </w:pPr>
      <w:bookmarkStart w:id="213" w:name="_DV_M251"/>
      <w:bookmarkStart w:id="214" w:name="_DV_M252"/>
      <w:bookmarkStart w:id="215" w:name="_DV_M253"/>
      <w:bookmarkStart w:id="216" w:name="_DV_M254"/>
      <w:bookmarkStart w:id="217" w:name="_DV_M255"/>
      <w:bookmarkStart w:id="218" w:name="_DV_M256"/>
      <w:bookmarkStart w:id="219" w:name="_DV_M257"/>
      <w:bookmarkStart w:id="220" w:name="_DV_M258"/>
      <w:bookmarkStart w:id="221" w:name="_DV_M259"/>
      <w:bookmarkStart w:id="222" w:name="_DV_M260"/>
      <w:bookmarkStart w:id="223" w:name="_DV_M261"/>
      <w:bookmarkStart w:id="224" w:name="_DV_M262"/>
      <w:bookmarkStart w:id="225" w:name="_DV_M263"/>
      <w:bookmarkStart w:id="226" w:name="_DV_M264"/>
      <w:bookmarkStart w:id="227" w:name="_DV_M270"/>
      <w:bookmarkStart w:id="228" w:name="_DV_M271"/>
      <w:bookmarkStart w:id="229" w:name="_DV_M272"/>
      <w:bookmarkStart w:id="230" w:name="_DV_M273"/>
      <w:bookmarkStart w:id="231" w:name="_DV_M274"/>
      <w:bookmarkStart w:id="232" w:name="_DV_M275"/>
      <w:bookmarkStart w:id="233" w:name="_DV_M276"/>
      <w:bookmarkStart w:id="234" w:name="_DV_M277"/>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Pr="00405DAF">
        <w:rPr>
          <w:rFonts w:ascii="Trebuchet MS" w:hAnsi="Trebuchet MS"/>
          <w:sz w:val="24"/>
          <w:szCs w:val="24"/>
        </w:rPr>
        <w:lastRenderedPageBreak/>
        <w:t xml:space="preserve">O Agente Fiduciário exercerá suas funções a partir da data de assinatura desta Escritura de Emissão, devendo permanecer no exercício de suas funções até a Data de Vencimento </w:t>
      </w:r>
      <w:r w:rsidR="00156C83" w:rsidRPr="00405DAF">
        <w:rPr>
          <w:rFonts w:ascii="Trebuchet MS" w:hAnsi="Trebuchet MS"/>
          <w:sz w:val="24"/>
          <w:szCs w:val="24"/>
        </w:rPr>
        <w:t>da Primeira Série</w:t>
      </w:r>
      <w:r w:rsidR="008A2CF0" w:rsidRPr="00405DAF">
        <w:rPr>
          <w:rFonts w:ascii="Trebuchet MS" w:hAnsi="Trebuchet MS"/>
          <w:sz w:val="24"/>
          <w:szCs w:val="24"/>
        </w:rPr>
        <w:t xml:space="preserve"> e</w:t>
      </w:r>
      <w:r w:rsidR="005F07AE" w:rsidRPr="00405DAF">
        <w:rPr>
          <w:rFonts w:ascii="Trebuchet MS" w:hAnsi="Trebuchet MS"/>
          <w:sz w:val="24"/>
          <w:szCs w:val="24"/>
        </w:rPr>
        <w:t xml:space="preserve"> a Data de Vencimento da Segunda Série, conforme o caso, </w:t>
      </w:r>
      <w:r w:rsidRPr="00405DAF">
        <w:rPr>
          <w:rFonts w:ascii="Trebuchet MS" w:hAnsi="Trebuchet MS"/>
          <w:sz w:val="24"/>
          <w:szCs w:val="24"/>
        </w:rPr>
        <w:t>ou até sua efetiva substituição</w:t>
      </w:r>
      <w:r w:rsidRPr="00405DAF">
        <w:rPr>
          <w:rStyle w:val="DeltaViewInsertion"/>
          <w:rFonts w:ascii="Trebuchet MS" w:hAnsi="Trebuchet MS"/>
          <w:color w:val="auto"/>
          <w:sz w:val="24"/>
          <w:szCs w:val="24"/>
          <w:u w:val="none"/>
        </w:rPr>
        <w:t xml:space="preserve"> ou, caso ainda restem obrigações inadimplidas da Emissora nos termos desta Escritura de Emissão após a Data de Vencimento</w:t>
      </w:r>
      <w:r w:rsidR="005F07AE" w:rsidRPr="00405DAF">
        <w:rPr>
          <w:rFonts w:ascii="Trebuchet MS" w:hAnsi="Trebuchet MS"/>
          <w:sz w:val="24"/>
          <w:szCs w:val="24"/>
        </w:rPr>
        <w:t xml:space="preserve"> da Primeira Série</w:t>
      </w:r>
      <w:r w:rsidR="008A2CF0" w:rsidRPr="00405DAF">
        <w:rPr>
          <w:rFonts w:ascii="Trebuchet MS" w:hAnsi="Trebuchet MS"/>
          <w:sz w:val="24"/>
          <w:szCs w:val="24"/>
        </w:rPr>
        <w:t xml:space="preserve"> ou</w:t>
      </w:r>
      <w:r w:rsidR="005F07AE" w:rsidRPr="00405DAF">
        <w:rPr>
          <w:rFonts w:ascii="Trebuchet MS" w:hAnsi="Trebuchet MS"/>
          <w:sz w:val="24"/>
          <w:szCs w:val="24"/>
        </w:rPr>
        <w:t xml:space="preserve"> a Data de Vencimento da Segunda Série, conforme o caso</w:t>
      </w:r>
      <w:r w:rsidRPr="00405DAF">
        <w:rPr>
          <w:rStyle w:val="DeltaViewInsertion"/>
          <w:rFonts w:ascii="Trebuchet MS" w:hAnsi="Trebuchet MS"/>
          <w:color w:val="auto"/>
          <w:sz w:val="24"/>
          <w:szCs w:val="24"/>
          <w:u w:val="none"/>
        </w:rPr>
        <w:t>, até que todas as obrigações da Emissora nos termos desta Escritura de Emissão sejam integralmente cumpridas.</w:t>
      </w:r>
    </w:p>
    <w:p w14:paraId="02CC7948" w14:textId="77777777" w:rsidR="00B97DF5" w:rsidRPr="00F55827" w:rsidRDefault="00114B7F" w:rsidP="00B638AA">
      <w:pPr>
        <w:pStyle w:val="Level2"/>
        <w:numPr>
          <w:ilvl w:val="1"/>
          <w:numId w:val="4"/>
        </w:numPr>
        <w:rPr>
          <w:rFonts w:ascii="Trebuchet MS" w:hAnsi="Trebuchet MS"/>
          <w:b/>
          <w:sz w:val="24"/>
          <w:szCs w:val="24"/>
        </w:rPr>
      </w:pPr>
      <w:r w:rsidRPr="00F55827">
        <w:rPr>
          <w:rFonts w:ascii="Trebuchet MS" w:hAnsi="Trebuchet MS"/>
          <w:sz w:val="24"/>
          <w:szCs w:val="24"/>
        </w:rPr>
        <w:t>A título de remuneração pelos serviços prestados de Agente Fiduciário serão devidas parcelas anuais de R$</w:t>
      </w:r>
      <w:r w:rsidR="00D3696C" w:rsidRPr="00F55827">
        <w:rPr>
          <w:rFonts w:ascii="Trebuchet MS" w:hAnsi="Trebuchet MS"/>
          <w:sz w:val="24"/>
          <w:szCs w:val="24"/>
        </w:rPr>
        <w:t xml:space="preserve"> </w:t>
      </w:r>
      <w:r w:rsidRPr="00F55827">
        <w:rPr>
          <w:rFonts w:ascii="Trebuchet MS" w:hAnsi="Trebuchet MS"/>
          <w:sz w:val="24"/>
          <w:szCs w:val="24"/>
        </w:rPr>
        <w:t>24.000,00 (vinte e quatro mil</w:t>
      </w:r>
      <w:r w:rsidRPr="00F55827">
        <w:rPr>
          <w:rFonts w:ascii="Trebuchet MS" w:hAnsi="Trebuchet MS"/>
          <w:sz w:val="24"/>
        </w:rPr>
        <w:t xml:space="preserve"> reais)</w:t>
      </w:r>
      <w:r w:rsidR="005C7428" w:rsidRPr="00F55827">
        <w:rPr>
          <w:rFonts w:ascii="Trebuchet MS" w:hAnsi="Trebuchet MS"/>
          <w:sz w:val="24"/>
        </w:rPr>
        <w:t>,</w:t>
      </w:r>
      <w:r w:rsidR="00137DA3" w:rsidRPr="00F55827">
        <w:rPr>
          <w:rFonts w:ascii="Trebuchet MS" w:hAnsi="Trebuchet MS"/>
          <w:sz w:val="24"/>
        </w:rPr>
        <w:t xml:space="preserve"> líquida</w:t>
      </w:r>
      <w:r w:rsidR="005C6E6E" w:rsidRPr="00F55827">
        <w:rPr>
          <w:rFonts w:ascii="Trebuchet MS" w:hAnsi="Trebuchet MS"/>
          <w:sz w:val="24"/>
        </w:rPr>
        <w:t>s dos tributos aplicáveis</w:t>
      </w:r>
      <w:r w:rsidRPr="00F55827">
        <w:rPr>
          <w:rFonts w:ascii="Trebuchet MS" w:hAnsi="Trebuchet MS"/>
          <w:sz w:val="24"/>
        </w:rPr>
        <w:t>,</w:t>
      </w:r>
      <w:r w:rsidRPr="00F55827">
        <w:rPr>
          <w:rFonts w:ascii="Trebuchet MS" w:hAnsi="Trebuchet MS"/>
          <w:sz w:val="24"/>
          <w:szCs w:val="24"/>
        </w:rPr>
        <w:t xml:space="preserve"> sendo que o primeiro pagamento deverá ser realizado em até </w:t>
      </w:r>
      <w:r w:rsidR="006B2964" w:rsidRPr="00F55827">
        <w:rPr>
          <w:rFonts w:ascii="Trebuchet MS" w:hAnsi="Trebuchet MS"/>
          <w:sz w:val="24"/>
        </w:rPr>
        <w:t xml:space="preserve">15 </w:t>
      </w:r>
      <w:r w:rsidRPr="00F55827">
        <w:rPr>
          <w:rFonts w:ascii="Trebuchet MS" w:hAnsi="Trebuchet MS"/>
          <w:sz w:val="24"/>
          <w:szCs w:val="24"/>
        </w:rPr>
        <w:t>(</w:t>
      </w:r>
      <w:r w:rsidR="006B2964" w:rsidRPr="00F55827">
        <w:rPr>
          <w:rFonts w:ascii="Trebuchet MS" w:hAnsi="Trebuchet MS"/>
          <w:sz w:val="24"/>
          <w:szCs w:val="24"/>
        </w:rPr>
        <w:t>quinze</w:t>
      </w:r>
      <w:r w:rsidRPr="00F55827">
        <w:rPr>
          <w:rFonts w:ascii="Trebuchet MS" w:hAnsi="Trebuchet MS"/>
          <w:sz w:val="24"/>
          <w:szCs w:val="24"/>
        </w:rPr>
        <w:t>)</w:t>
      </w:r>
      <w:r w:rsidR="00905516" w:rsidRPr="00F55827">
        <w:rPr>
          <w:rFonts w:ascii="Trebuchet MS" w:hAnsi="Trebuchet MS"/>
          <w:sz w:val="24"/>
          <w:szCs w:val="24"/>
        </w:rPr>
        <w:t xml:space="preserve"> </w:t>
      </w:r>
      <w:r w:rsidR="006B2964" w:rsidRPr="00F55827">
        <w:rPr>
          <w:rFonts w:ascii="Trebuchet MS" w:hAnsi="Trebuchet MS"/>
          <w:sz w:val="24"/>
          <w:szCs w:val="24"/>
        </w:rPr>
        <w:t>Dias Úteis</w:t>
      </w:r>
      <w:r w:rsidRPr="00F55827">
        <w:rPr>
          <w:rFonts w:ascii="Trebuchet MS" w:hAnsi="Trebuchet MS"/>
          <w:sz w:val="24"/>
          <w:szCs w:val="24"/>
        </w:rPr>
        <w:t xml:space="preserve"> da data de </w:t>
      </w:r>
      <w:r w:rsidRPr="00F55827">
        <w:rPr>
          <w:rFonts w:ascii="Trebuchet MS" w:hAnsi="Trebuchet MS"/>
          <w:sz w:val="24"/>
        </w:rPr>
        <w:t xml:space="preserve">assinatura </w:t>
      </w:r>
      <w:r w:rsidR="005C7428" w:rsidRPr="00F55827">
        <w:rPr>
          <w:rFonts w:ascii="Trebuchet MS" w:hAnsi="Trebuchet MS"/>
          <w:sz w:val="24"/>
          <w:szCs w:val="24"/>
        </w:rPr>
        <w:t>da Escritura de</w:t>
      </w:r>
      <w:r w:rsidRPr="00F55827">
        <w:rPr>
          <w:rFonts w:ascii="Trebuchet MS" w:hAnsi="Trebuchet MS"/>
          <w:sz w:val="24"/>
        </w:rPr>
        <w:t xml:space="preserve"> </w:t>
      </w:r>
      <w:r w:rsidRPr="00F55827">
        <w:rPr>
          <w:rFonts w:ascii="Trebuchet MS" w:hAnsi="Trebuchet MS"/>
          <w:sz w:val="24"/>
          <w:szCs w:val="24"/>
        </w:rPr>
        <w:t>Emissão e as demais parcelas serão devidas nas mesmas datas dos anos subsequentes. Tais pagamentos serão devidos até a liquidação integral das Debêntures, caso estas não sejam quitadas na data de seu vencimento.</w:t>
      </w:r>
      <w:r w:rsidRPr="00F55827" w:rsidDel="00114B7F">
        <w:rPr>
          <w:rFonts w:ascii="Trebuchet MS" w:hAnsi="Trebuchet MS"/>
          <w:sz w:val="24"/>
          <w:szCs w:val="24"/>
        </w:rPr>
        <w:t xml:space="preserve"> </w:t>
      </w:r>
      <w:r w:rsidR="00B97DF5" w:rsidRPr="00F55827">
        <w:rPr>
          <w:rStyle w:val="DeltaViewInsertion"/>
          <w:rFonts w:ascii="Trebuchet MS" w:hAnsi="Trebuchet MS"/>
          <w:color w:val="auto"/>
          <w:sz w:val="24"/>
          <w:szCs w:val="24"/>
          <w:u w:val="none"/>
        </w:rPr>
        <w:t>(“</w:t>
      </w:r>
      <w:r w:rsidR="00B97DF5" w:rsidRPr="00F55827">
        <w:rPr>
          <w:rFonts w:ascii="Trebuchet MS" w:hAnsi="Trebuchet MS"/>
          <w:sz w:val="24"/>
          <w:szCs w:val="24"/>
          <w:u w:val="single"/>
        </w:rPr>
        <w:t>Remuneração do Agente Fiduciário</w:t>
      </w:r>
      <w:r w:rsidR="00B97DF5" w:rsidRPr="00F55827">
        <w:rPr>
          <w:rStyle w:val="DeltaViewInsertion"/>
          <w:rFonts w:ascii="Trebuchet MS" w:hAnsi="Trebuchet MS"/>
          <w:color w:val="auto"/>
          <w:sz w:val="24"/>
          <w:szCs w:val="24"/>
          <w:u w:val="none"/>
        </w:rPr>
        <w:t>”</w:t>
      </w:r>
      <w:r w:rsidR="00B97DF5" w:rsidRPr="00F55827">
        <w:rPr>
          <w:rFonts w:ascii="Trebuchet MS" w:hAnsi="Trebuchet MS"/>
          <w:sz w:val="24"/>
          <w:szCs w:val="24"/>
        </w:rPr>
        <w:t>).</w:t>
      </w:r>
      <w:r w:rsidR="00A03651" w:rsidRPr="00F55827">
        <w:rPr>
          <w:rFonts w:ascii="Trebuchet MS" w:hAnsi="Trebuchet MS"/>
          <w:sz w:val="24"/>
          <w:szCs w:val="24"/>
        </w:rPr>
        <w:t xml:space="preserve"> </w:t>
      </w:r>
    </w:p>
    <w:p w14:paraId="79558403" w14:textId="77777777" w:rsidR="00114B7F" w:rsidRDefault="00114B7F" w:rsidP="00306768">
      <w:pPr>
        <w:pStyle w:val="Level2"/>
        <w:numPr>
          <w:ilvl w:val="2"/>
          <w:numId w:val="4"/>
        </w:numPr>
        <w:tabs>
          <w:tab w:val="left" w:pos="1276"/>
        </w:tabs>
        <w:rPr>
          <w:rFonts w:ascii="Trebuchet MS" w:hAnsi="Trebuchet MS"/>
          <w:sz w:val="24"/>
          <w:szCs w:val="24"/>
        </w:rPr>
      </w:pPr>
      <w:r w:rsidRPr="00114B7F">
        <w:rPr>
          <w:rFonts w:ascii="Trebuchet MS" w:hAnsi="Trebuchet MS"/>
          <w:sz w:val="24"/>
          <w:szCs w:val="24"/>
        </w:rPr>
        <w:t xml:space="preserve">No caso de inadimplemento </w:t>
      </w:r>
      <w:r w:rsidRPr="00487A82">
        <w:rPr>
          <w:rFonts w:ascii="Trebuchet MS" w:hAnsi="Trebuchet MS"/>
          <w:sz w:val="24"/>
          <w:szCs w:val="24"/>
        </w:rPr>
        <w:t>no pagamento das Debêntures</w:t>
      </w:r>
      <w:r w:rsidR="005C7428" w:rsidRPr="00487A82">
        <w:rPr>
          <w:rFonts w:ascii="Trebuchet MS" w:hAnsi="Trebuchet MS"/>
          <w:sz w:val="24"/>
          <w:szCs w:val="24"/>
        </w:rPr>
        <w:t>,</w:t>
      </w:r>
      <w:r w:rsidRPr="00487A82">
        <w:rPr>
          <w:rFonts w:ascii="Trebuchet MS" w:hAnsi="Trebuchet MS"/>
          <w:sz w:val="24"/>
          <w:szCs w:val="24"/>
        </w:rPr>
        <w:t xml:space="preserve"> de </w:t>
      </w:r>
      <w:r w:rsidR="000419B5" w:rsidRPr="00487A82">
        <w:rPr>
          <w:rFonts w:ascii="Trebuchet MS" w:hAnsi="Trebuchet MS"/>
          <w:sz w:val="24"/>
          <w:szCs w:val="24"/>
        </w:rPr>
        <w:t>R</w:t>
      </w:r>
      <w:r w:rsidRPr="00487A82">
        <w:rPr>
          <w:rFonts w:ascii="Trebuchet MS" w:hAnsi="Trebuchet MS"/>
          <w:sz w:val="24"/>
          <w:szCs w:val="24"/>
        </w:rPr>
        <w:t xml:space="preserve">eestruturação das Debêntures </w:t>
      </w:r>
      <w:r w:rsidR="000419B5" w:rsidRPr="00487A82">
        <w:rPr>
          <w:rFonts w:ascii="Trebuchet MS" w:hAnsi="Trebuchet MS"/>
          <w:sz w:val="24"/>
          <w:szCs w:val="24"/>
        </w:rPr>
        <w:t>(conforme abaixo definido)</w:t>
      </w:r>
      <w:r w:rsidRPr="00487A82">
        <w:rPr>
          <w:rFonts w:ascii="Trebuchet MS" w:hAnsi="Trebuchet MS"/>
          <w:sz w:val="24"/>
          <w:szCs w:val="24"/>
        </w:rPr>
        <w:t xml:space="preserve"> ou da participação em reuniões ou conferências telefônicas, antes ou depois da Emissão, bem</w:t>
      </w:r>
      <w:r w:rsidRPr="00114B7F">
        <w:rPr>
          <w:rFonts w:ascii="Trebuchet MS" w:hAnsi="Trebuchet MS"/>
          <w:sz w:val="24"/>
          <w:szCs w:val="24"/>
        </w:rPr>
        <w:t xml:space="preserve"> como atendi</w:t>
      </w:r>
      <w:r w:rsidR="00D06035">
        <w:rPr>
          <w:rFonts w:ascii="Trebuchet MS" w:hAnsi="Trebuchet MS"/>
          <w:sz w:val="24"/>
          <w:szCs w:val="24"/>
        </w:rPr>
        <w:t>mento a</w:t>
      </w:r>
      <w:r w:rsidRPr="00114B7F">
        <w:rPr>
          <w:rFonts w:ascii="Trebuchet MS" w:hAnsi="Trebuchet MS"/>
          <w:sz w:val="24"/>
          <w:szCs w:val="24"/>
        </w:rPr>
        <w:t xml:space="preserve"> solicitações extraordinárias, </w:t>
      </w:r>
      <w:r w:rsidR="0076755B">
        <w:rPr>
          <w:rFonts w:ascii="Trebuchet MS" w:hAnsi="Trebuchet MS"/>
          <w:sz w:val="24"/>
          <w:szCs w:val="24"/>
        </w:rPr>
        <w:t>o</w:t>
      </w:r>
      <w:r w:rsidRPr="00114B7F">
        <w:rPr>
          <w:rFonts w:ascii="Trebuchet MS" w:hAnsi="Trebuchet MS"/>
          <w:sz w:val="24"/>
          <w:szCs w:val="24"/>
        </w:rPr>
        <w:t xml:space="preserve"> </w:t>
      </w:r>
      <w:r w:rsidR="0076755B">
        <w:rPr>
          <w:rFonts w:ascii="Trebuchet MS" w:hAnsi="Trebuchet MS"/>
          <w:sz w:val="24"/>
          <w:szCs w:val="24"/>
        </w:rPr>
        <w:t>Agente Fiduciário</w:t>
      </w:r>
      <w:r w:rsidR="005F4D3C">
        <w:rPr>
          <w:rFonts w:ascii="Trebuchet MS" w:hAnsi="Trebuchet MS"/>
          <w:sz w:val="24"/>
          <w:szCs w:val="24"/>
        </w:rPr>
        <w:t xml:space="preserve"> fará jus à uma remuneração adicional equivalente a</w:t>
      </w:r>
      <w:r w:rsidRPr="00114B7F">
        <w:rPr>
          <w:rFonts w:ascii="Trebuchet MS" w:hAnsi="Trebuchet MS"/>
          <w:sz w:val="24"/>
          <w:szCs w:val="24"/>
        </w:rPr>
        <w:t>o valor de R$500,00 (quinhentos reais) por hora</w:t>
      </w:r>
      <w:r w:rsidR="00F55827">
        <w:rPr>
          <w:rFonts w:ascii="Trebuchet MS" w:hAnsi="Trebuchet MS"/>
          <w:sz w:val="24"/>
          <w:szCs w:val="24"/>
        </w:rPr>
        <w:t>-homem</w:t>
      </w:r>
      <w:r w:rsidR="00306768">
        <w:rPr>
          <w:rFonts w:ascii="Trebuchet MS" w:hAnsi="Trebuchet MS"/>
          <w:sz w:val="24"/>
          <w:szCs w:val="24"/>
        </w:rPr>
        <w:t xml:space="preserve"> efetivamente dispendida por cada profissional </w:t>
      </w:r>
      <w:r w:rsidR="005C7428">
        <w:rPr>
          <w:rFonts w:ascii="Trebuchet MS" w:hAnsi="Trebuchet MS"/>
          <w:sz w:val="24"/>
          <w:szCs w:val="24"/>
        </w:rPr>
        <w:t>alocado pel</w:t>
      </w:r>
      <w:r w:rsidR="00306768">
        <w:rPr>
          <w:rFonts w:ascii="Trebuchet MS" w:hAnsi="Trebuchet MS"/>
          <w:sz w:val="24"/>
          <w:szCs w:val="24"/>
        </w:rPr>
        <w:t xml:space="preserve">o Agente Fiduciário </w:t>
      </w:r>
      <w:r w:rsidR="005C7428">
        <w:rPr>
          <w:rFonts w:ascii="Trebuchet MS" w:hAnsi="Trebuchet MS"/>
          <w:sz w:val="24"/>
          <w:szCs w:val="24"/>
        </w:rPr>
        <w:t>na</w:t>
      </w:r>
      <w:r w:rsidR="00306768">
        <w:rPr>
          <w:rFonts w:ascii="Trebuchet MS" w:hAnsi="Trebuchet MS"/>
          <w:sz w:val="24"/>
          <w:szCs w:val="24"/>
        </w:rPr>
        <w:t xml:space="preserve"> execução de tais serviços, bem como na realização de:</w:t>
      </w:r>
      <w:r w:rsidRPr="00114B7F">
        <w:rPr>
          <w:rFonts w:ascii="Trebuchet MS" w:hAnsi="Trebuchet MS"/>
          <w:sz w:val="24"/>
          <w:szCs w:val="24"/>
        </w:rPr>
        <w:t xml:space="preserve"> (i) comentários aos documentos da Emissão durante a estruturação da mesma, caso </w:t>
      </w:r>
      <w:r w:rsidR="00D06035">
        <w:rPr>
          <w:rFonts w:ascii="Trebuchet MS" w:hAnsi="Trebuchet MS"/>
          <w:sz w:val="24"/>
          <w:szCs w:val="24"/>
        </w:rPr>
        <w:t xml:space="preserve">a </w:t>
      </w:r>
      <w:r w:rsidR="005C7428">
        <w:rPr>
          <w:rFonts w:ascii="Trebuchet MS" w:hAnsi="Trebuchet MS"/>
          <w:sz w:val="24"/>
          <w:szCs w:val="24"/>
        </w:rPr>
        <w:t>referid</w:t>
      </w:r>
      <w:r w:rsidRPr="00114B7F">
        <w:rPr>
          <w:rFonts w:ascii="Trebuchet MS" w:hAnsi="Trebuchet MS"/>
          <w:sz w:val="24"/>
          <w:szCs w:val="24"/>
        </w:rPr>
        <w:t xml:space="preserve">a operação não venha a se efetivar; (ii) execução das </w:t>
      </w:r>
      <w:r w:rsidR="00306768">
        <w:rPr>
          <w:rFonts w:ascii="Trebuchet MS" w:hAnsi="Trebuchet MS"/>
          <w:sz w:val="24"/>
          <w:szCs w:val="24"/>
        </w:rPr>
        <w:t>G</w:t>
      </w:r>
      <w:r w:rsidRPr="00114B7F">
        <w:rPr>
          <w:rFonts w:ascii="Trebuchet MS" w:hAnsi="Trebuchet MS"/>
          <w:sz w:val="24"/>
          <w:szCs w:val="24"/>
        </w:rPr>
        <w:t>arantia</w:t>
      </w:r>
      <w:r w:rsidR="00D06035">
        <w:rPr>
          <w:rFonts w:ascii="Trebuchet MS" w:hAnsi="Trebuchet MS"/>
          <w:sz w:val="24"/>
          <w:szCs w:val="24"/>
        </w:rPr>
        <w:t>s</w:t>
      </w:r>
      <w:r w:rsidRPr="00114B7F">
        <w:rPr>
          <w:rFonts w:ascii="Trebuchet MS" w:hAnsi="Trebuchet MS"/>
          <w:sz w:val="24"/>
          <w:szCs w:val="24"/>
        </w:rPr>
        <w:t xml:space="preserve">, conforme o caso; (iii) participação em reuniões formais ou virtuais com a Emissora e/ou com </w:t>
      </w:r>
      <w:r w:rsidR="00E33CB1">
        <w:rPr>
          <w:rFonts w:ascii="Trebuchet MS" w:hAnsi="Trebuchet MS"/>
          <w:sz w:val="24"/>
          <w:szCs w:val="24"/>
        </w:rPr>
        <w:t>os Debenturistas</w:t>
      </w:r>
      <w:r w:rsidRPr="00114B7F">
        <w:rPr>
          <w:rFonts w:ascii="Trebuchet MS" w:hAnsi="Trebuchet MS"/>
          <w:sz w:val="24"/>
          <w:szCs w:val="24"/>
        </w:rPr>
        <w:t>; e (iv) implementação das consequentes decisões tomadas em tais eventos</w:t>
      </w:r>
      <w:r w:rsidR="00306768">
        <w:rPr>
          <w:rFonts w:ascii="Trebuchet MS" w:hAnsi="Trebuchet MS"/>
          <w:sz w:val="24"/>
          <w:szCs w:val="24"/>
        </w:rPr>
        <w:t xml:space="preserve"> (“</w:t>
      </w:r>
      <w:r w:rsidR="00306768" w:rsidRPr="00306768">
        <w:rPr>
          <w:rFonts w:ascii="Trebuchet MS" w:hAnsi="Trebuchet MS"/>
          <w:sz w:val="24"/>
          <w:szCs w:val="24"/>
          <w:u w:val="single"/>
        </w:rPr>
        <w:t>Remuneração Adicional</w:t>
      </w:r>
      <w:r w:rsidR="005C6E6E">
        <w:rPr>
          <w:rFonts w:ascii="Trebuchet MS" w:hAnsi="Trebuchet MS"/>
          <w:sz w:val="24"/>
          <w:szCs w:val="24"/>
          <w:u w:val="single"/>
        </w:rPr>
        <w:t xml:space="preserve"> do Agente Fiduciário</w:t>
      </w:r>
      <w:r w:rsidR="00306768">
        <w:rPr>
          <w:rFonts w:ascii="Trebuchet MS" w:hAnsi="Trebuchet MS"/>
          <w:sz w:val="24"/>
          <w:szCs w:val="24"/>
        </w:rPr>
        <w:t xml:space="preserve">”). A </w:t>
      </w:r>
      <w:r w:rsidR="005C6E6E">
        <w:rPr>
          <w:rFonts w:ascii="Trebuchet MS" w:hAnsi="Trebuchet MS"/>
          <w:sz w:val="24"/>
          <w:szCs w:val="24"/>
        </w:rPr>
        <w:t>R</w:t>
      </w:r>
      <w:r w:rsidR="00306768">
        <w:rPr>
          <w:rFonts w:ascii="Trebuchet MS" w:hAnsi="Trebuchet MS"/>
          <w:sz w:val="24"/>
          <w:szCs w:val="24"/>
        </w:rPr>
        <w:t xml:space="preserve">emuneração Adicional </w:t>
      </w:r>
      <w:r w:rsidR="005C6E6E">
        <w:rPr>
          <w:rFonts w:ascii="Trebuchet MS" w:hAnsi="Trebuchet MS"/>
          <w:sz w:val="24"/>
          <w:szCs w:val="24"/>
        </w:rPr>
        <w:t xml:space="preserve">do Agente Fiduciário </w:t>
      </w:r>
      <w:r w:rsidR="00306768">
        <w:rPr>
          <w:rFonts w:ascii="Trebuchet MS" w:hAnsi="Trebuchet MS"/>
          <w:sz w:val="24"/>
          <w:szCs w:val="24"/>
        </w:rPr>
        <w:t>deverá ser</w:t>
      </w:r>
      <w:r w:rsidRPr="00114B7F">
        <w:rPr>
          <w:rFonts w:ascii="Trebuchet MS" w:hAnsi="Trebuchet MS"/>
          <w:sz w:val="24"/>
          <w:szCs w:val="24"/>
        </w:rPr>
        <w:t xml:space="preserve"> paga </w:t>
      </w:r>
      <w:r w:rsidR="00306768">
        <w:rPr>
          <w:rFonts w:ascii="Trebuchet MS" w:hAnsi="Trebuchet MS"/>
          <w:sz w:val="24"/>
          <w:szCs w:val="24"/>
        </w:rPr>
        <w:t xml:space="preserve">em até </w:t>
      </w:r>
      <w:r w:rsidRPr="00114B7F">
        <w:rPr>
          <w:rFonts w:ascii="Trebuchet MS" w:hAnsi="Trebuchet MS"/>
          <w:sz w:val="24"/>
          <w:szCs w:val="24"/>
        </w:rPr>
        <w:t xml:space="preserve">5 (cinco) dias após </w:t>
      </w:r>
      <w:r w:rsidR="00306768">
        <w:rPr>
          <w:rFonts w:ascii="Trebuchet MS" w:hAnsi="Trebuchet MS"/>
          <w:sz w:val="24"/>
          <w:szCs w:val="24"/>
        </w:rPr>
        <w:t xml:space="preserve">a </w:t>
      </w:r>
      <w:r w:rsidRPr="00114B7F">
        <w:rPr>
          <w:rFonts w:ascii="Trebuchet MS" w:hAnsi="Trebuchet MS"/>
          <w:sz w:val="24"/>
          <w:szCs w:val="24"/>
        </w:rPr>
        <w:t>comprovação da entrega, pel</w:t>
      </w:r>
      <w:r w:rsidR="00314888">
        <w:rPr>
          <w:rFonts w:ascii="Trebuchet MS" w:hAnsi="Trebuchet MS"/>
          <w:sz w:val="24"/>
          <w:szCs w:val="24"/>
        </w:rPr>
        <w:t xml:space="preserve">o Agente Fiduciário </w:t>
      </w:r>
      <w:r w:rsidRPr="00114B7F">
        <w:rPr>
          <w:rFonts w:ascii="Trebuchet MS" w:hAnsi="Trebuchet MS"/>
          <w:sz w:val="24"/>
          <w:szCs w:val="24"/>
        </w:rPr>
        <w:t>à Emissora</w:t>
      </w:r>
      <w:r w:rsidR="00306768">
        <w:rPr>
          <w:rFonts w:ascii="Trebuchet MS" w:hAnsi="Trebuchet MS"/>
          <w:sz w:val="24"/>
          <w:szCs w:val="24"/>
        </w:rPr>
        <w:t xml:space="preserve">, </w:t>
      </w:r>
      <w:r w:rsidR="00306768" w:rsidRPr="00306768">
        <w:rPr>
          <w:rFonts w:ascii="Trebuchet MS" w:hAnsi="Trebuchet MS"/>
          <w:sz w:val="24"/>
          <w:szCs w:val="24"/>
        </w:rPr>
        <w:t>da respectiva fatura</w:t>
      </w:r>
      <w:r w:rsidR="003A7477">
        <w:rPr>
          <w:rFonts w:ascii="Trebuchet MS" w:hAnsi="Trebuchet MS"/>
          <w:sz w:val="24"/>
          <w:szCs w:val="24"/>
        </w:rPr>
        <w:t>, acompanhada</w:t>
      </w:r>
      <w:r w:rsidR="00306768" w:rsidRPr="00306768">
        <w:rPr>
          <w:rFonts w:ascii="Trebuchet MS" w:hAnsi="Trebuchet MS"/>
          <w:sz w:val="24"/>
          <w:szCs w:val="24"/>
        </w:rPr>
        <w:t xml:space="preserve"> com a descrição dos trabalhos realizados</w:t>
      </w:r>
      <w:r w:rsidR="003A7477">
        <w:rPr>
          <w:rFonts w:ascii="Trebuchet MS" w:hAnsi="Trebuchet MS"/>
          <w:sz w:val="24"/>
          <w:szCs w:val="24"/>
        </w:rPr>
        <w:t xml:space="preserve"> (“</w:t>
      </w:r>
      <w:r w:rsidR="003A7477" w:rsidRPr="003A7477">
        <w:rPr>
          <w:rFonts w:ascii="Trebuchet MS" w:hAnsi="Trebuchet MS"/>
          <w:sz w:val="24"/>
          <w:szCs w:val="24"/>
          <w:u w:val="single"/>
        </w:rPr>
        <w:t>Relatório de Horas</w:t>
      </w:r>
      <w:r w:rsidR="003A7477">
        <w:rPr>
          <w:rFonts w:ascii="Trebuchet MS" w:hAnsi="Trebuchet MS"/>
          <w:sz w:val="24"/>
          <w:szCs w:val="24"/>
        </w:rPr>
        <w:t>”), o qual poderá ser solicitado semanalmente pela Emissora, para acompanhamento da evolução das despesas, devendo para tanto o Agente Fiduciário fornecê-lo em até 1 (um</w:t>
      </w:r>
      <w:r w:rsidR="00BA3410">
        <w:rPr>
          <w:rFonts w:ascii="Trebuchet MS" w:hAnsi="Trebuchet MS"/>
          <w:sz w:val="24"/>
          <w:szCs w:val="24"/>
        </w:rPr>
        <w:t>)</w:t>
      </w:r>
      <w:r w:rsidR="003A7477">
        <w:rPr>
          <w:rFonts w:ascii="Trebuchet MS" w:hAnsi="Trebuchet MS"/>
          <w:sz w:val="24"/>
          <w:szCs w:val="24"/>
        </w:rPr>
        <w:t xml:space="preserve"> Dia Útil da referida solicitação</w:t>
      </w:r>
      <w:r w:rsidRPr="00114B7F">
        <w:rPr>
          <w:rFonts w:ascii="Trebuchet MS" w:hAnsi="Trebuchet MS"/>
          <w:sz w:val="24"/>
          <w:szCs w:val="24"/>
        </w:rPr>
        <w:t xml:space="preserve">. </w:t>
      </w:r>
      <w:r w:rsidR="000419B5">
        <w:rPr>
          <w:rFonts w:ascii="Trebuchet MS" w:hAnsi="Trebuchet MS"/>
          <w:sz w:val="24"/>
          <w:szCs w:val="24"/>
        </w:rPr>
        <w:t>Para fins desta cláusula, e</w:t>
      </w:r>
      <w:r w:rsidRPr="00114B7F">
        <w:rPr>
          <w:rFonts w:ascii="Trebuchet MS" w:hAnsi="Trebuchet MS"/>
          <w:sz w:val="24"/>
          <w:szCs w:val="24"/>
        </w:rPr>
        <w:t xml:space="preserve">ntende-se por </w:t>
      </w:r>
      <w:r w:rsidR="00D06035">
        <w:rPr>
          <w:rFonts w:ascii="Trebuchet MS" w:hAnsi="Trebuchet MS"/>
          <w:sz w:val="24"/>
          <w:szCs w:val="24"/>
        </w:rPr>
        <w:t>“</w:t>
      </w:r>
      <w:r w:rsidR="000419B5">
        <w:rPr>
          <w:rFonts w:ascii="Trebuchet MS" w:hAnsi="Trebuchet MS"/>
          <w:sz w:val="24"/>
          <w:szCs w:val="24"/>
        </w:rPr>
        <w:t>R</w:t>
      </w:r>
      <w:r w:rsidRPr="00114B7F">
        <w:rPr>
          <w:rFonts w:ascii="Trebuchet MS" w:hAnsi="Trebuchet MS"/>
          <w:sz w:val="24"/>
          <w:szCs w:val="24"/>
        </w:rPr>
        <w:t>eestruturação das Debêntures</w:t>
      </w:r>
      <w:r w:rsidR="00D06035">
        <w:rPr>
          <w:rFonts w:ascii="Trebuchet MS" w:hAnsi="Trebuchet MS"/>
          <w:sz w:val="24"/>
          <w:szCs w:val="24"/>
        </w:rPr>
        <w:t>”</w:t>
      </w:r>
      <w:r w:rsidRPr="00114B7F">
        <w:rPr>
          <w:rFonts w:ascii="Trebuchet MS" w:hAnsi="Trebuchet MS"/>
          <w:sz w:val="24"/>
          <w:szCs w:val="24"/>
        </w:rPr>
        <w:t xml:space="preserve"> os eventos </w:t>
      </w:r>
      <w:r w:rsidR="000419B5">
        <w:rPr>
          <w:rFonts w:ascii="Trebuchet MS" w:hAnsi="Trebuchet MS"/>
          <w:sz w:val="24"/>
          <w:szCs w:val="24"/>
        </w:rPr>
        <w:t xml:space="preserve">realizados após a Emissão e </w:t>
      </w:r>
      <w:r w:rsidRPr="00114B7F">
        <w:rPr>
          <w:rFonts w:ascii="Trebuchet MS" w:hAnsi="Trebuchet MS"/>
          <w:sz w:val="24"/>
          <w:szCs w:val="24"/>
        </w:rPr>
        <w:t xml:space="preserve">relacionados </w:t>
      </w:r>
      <w:r w:rsidR="000419B5">
        <w:rPr>
          <w:rFonts w:ascii="Trebuchet MS" w:hAnsi="Trebuchet MS"/>
          <w:sz w:val="24"/>
          <w:szCs w:val="24"/>
        </w:rPr>
        <w:t>à</w:t>
      </w:r>
      <w:r w:rsidRPr="00114B7F">
        <w:rPr>
          <w:rFonts w:ascii="Trebuchet MS" w:hAnsi="Trebuchet MS"/>
          <w:sz w:val="24"/>
          <w:szCs w:val="24"/>
        </w:rPr>
        <w:t xml:space="preserve"> alteração</w:t>
      </w:r>
      <w:r w:rsidR="000419B5">
        <w:rPr>
          <w:rFonts w:ascii="Trebuchet MS" w:hAnsi="Trebuchet MS"/>
          <w:sz w:val="24"/>
          <w:szCs w:val="24"/>
        </w:rPr>
        <w:t>:</w:t>
      </w:r>
      <w:r w:rsidRPr="00114B7F">
        <w:rPr>
          <w:rFonts w:ascii="Trebuchet MS" w:hAnsi="Trebuchet MS"/>
          <w:sz w:val="24"/>
          <w:szCs w:val="24"/>
        </w:rPr>
        <w:t xml:space="preserve"> (i) das </w:t>
      </w:r>
      <w:r w:rsidR="00306768">
        <w:rPr>
          <w:rFonts w:ascii="Trebuchet MS" w:hAnsi="Trebuchet MS"/>
          <w:sz w:val="24"/>
          <w:szCs w:val="24"/>
        </w:rPr>
        <w:t>G</w:t>
      </w:r>
      <w:r w:rsidRPr="00114B7F">
        <w:rPr>
          <w:rFonts w:ascii="Trebuchet MS" w:hAnsi="Trebuchet MS"/>
          <w:sz w:val="24"/>
          <w:szCs w:val="24"/>
        </w:rPr>
        <w:t xml:space="preserve">arantias, conforme o caso; (ii) prazos de pagamento </w:t>
      </w:r>
      <w:r w:rsidR="00306768">
        <w:rPr>
          <w:rFonts w:ascii="Trebuchet MS" w:hAnsi="Trebuchet MS"/>
          <w:sz w:val="24"/>
          <w:szCs w:val="24"/>
        </w:rPr>
        <w:t xml:space="preserve">das Debêntures, </w:t>
      </w:r>
      <w:r w:rsidR="000419B5">
        <w:rPr>
          <w:rFonts w:ascii="Trebuchet MS" w:hAnsi="Trebuchet MS"/>
          <w:sz w:val="24"/>
          <w:szCs w:val="24"/>
        </w:rPr>
        <w:t>ou</w:t>
      </w:r>
      <w:r w:rsidRPr="00114B7F">
        <w:rPr>
          <w:rFonts w:ascii="Trebuchet MS" w:hAnsi="Trebuchet MS"/>
          <w:sz w:val="24"/>
          <w:szCs w:val="24"/>
        </w:rPr>
        <w:t xml:space="preserve"> (iii) condições relacionadas ao</w:t>
      </w:r>
      <w:r w:rsidR="00306768">
        <w:rPr>
          <w:rFonts w:ascii="Trebuchet MS" w:hAnsi="Trebuchet MS"/>
          <w:sz w:val="24"/>
          <w:szCs w:val="24"/>
        </w:rPr>
        <w:t>s Eventos de</w:t>
      </w:r>
      <w:r w:rsidRPr="00114B7F">
        <w:rPr>
          <w:rFonts w:ascii="Trebuchet MS" w:hAnsi="Trebuchet MS"/>
          <w:sz w:val="24"/>
          <w:szCs w:val="24"/>
        </w:rPr>
        <w:t xml:space="preserve"> </w:t>
      </w:r>
      <w:r w:rsidR="00306768">
        <w:rPr>
          <w:rFonts w:ascii="Trebuchet MS" w:hAnsi="Trebuchet MS"/>
          <w:sz w:val="24"/>
          <w:szCs w:val="24"/>
        </w:rPr>
        <w:t>V</w:t>
      </w:r>
      <w:r w:rsidRPr="00114B7F">
        <w:rPr>
          <w:rFonts w:ascii="Trebuchet MS" w:hAnsi="Trebuchet MS"/>
          <w:sz w:val="24"/>
          <w:szCs w:val="24"/>
        </w:rPr>
        <w:t xml:space="preserve">encimento </w:t>
      </w:r>
      <w:r w:rsidR="00306768">
        <w:rPr>
          <w:rFonts w:ascii="Trebuchet MS" w:hAnsi="Trebuchet MS"/>
          <w:sz w:val="24"/>
          <w:szCs w:val="24"/>
        </w:rPr>
        <w:t>A</w:t>
      </w:r>
      <w:r w:rsidRPr="00114B7F">
        <w:rPr>
          <w:rFonts w:ascii="Trebuchet MS" w:hAnsi="Trebuchet MS"/>
          <w:sz w:val="24"/>
          <w:szCs w:val="24"/>
        </w:rPr>
        <w:t xml:space="preserve">ntecipado. Os eventos </w:t>
      </w:r>
      <w:r w:rsidRPr="00114B7F">
        <w:rPr>
          <w:rFonts w:ascii="Trebuchet MS" w:hAnsi="Trebuchet MS"/>
          <w:sz w:val="24"/>
          <w:szCs w:val="24"/>
        </w:rPr>
        <w:lastRenderedPageBreak/>
        <w:t xml:space="preserve">relacionados </w:t>
      </w:r>
      <w:r w:rsidR="000419B5">
        <w:rPr>
          <w:rFonts w:ascii="Trebuchet MS" w:hAnsi="Trebuchet MS"/>
          <w:sz w:val="24"/>
          <w:szCs w:val="24"/>
        </w:rPr>
        <w:t>à</w:t>
      </w:r>
      <w:r w:rsidRPr="00114B7F">
        <w:rPr>
          <w:rFonts w:ascii="Trebuchet MS" w:hAnsi="Trebuchet MS"/>
          <w:sz w:val="24"/>
          <w:szCs w:val="24"/>
        </w:rPr>
        <w:t xml:space="preserve"> amortização das Debêntures não são considerados </w:t>
      </w:r>
      <w:r w:rsidR="005C6E6E">
        <w:rPr>
          <w:rFonts w:ascii="Trebuchet MS" w:hAnsi="Trebuchet MS"/>
          <w:sz w:val="24"/>
          <w:szCs w:val="24"/>
        </w:rPr>
        <w:t xml:space="preserve">como </w:t>
      </w:r>
      <w:r w:rsidR="000419B5">
        <w:rPr>
          <w:rFonts w:ascii="Trebuchet MS" w:hAnsi="Trebuchet MS"/>
          <w:sz w:val="24"/>
          <w:szCs w:val="24"/>
        </w:rPr>
        <w:t>R</w:t>
      </w:r>
      <w:r w:rsidRPr="00114B7F">
        <w:rPr>
          <w:rFonts w:ascii="Trebuchet MS" w:hAnsi="Trebuchet MS"/>
          <w:sz w:val="24"/>
          <w:szCs w:val="24"/>
        </w:rPr>
        <w:t>eestruturação das Debêntures</w:t>
      </w:r>
      <w:r w:rsidR="0076755B">
        <w:rPr>
          <w:rFonts w:ascii="Trebuchet MS" w:hAnsi="Trebuchet MS"/>
          <w:sz w:val="24"/>
          <w:szCs w:val="24"/>
        </w:rPr>
        <w:t>.</w:t>
      </w:r>
      <w:r w:rsidR="00D9696B">
        <w:rPr>
          <w:rFonts w:ascii="Trebuchet MS" w:hAnsi="Trebuchet MS"/>
          <w:sz w:val="24"/>
          <w:szCs w:val="24"/>
        </w:rPr>
        <w:t xml:space="preserve"> </w:t>
      </w:r>
    </w:p>
    <w:p w14:paraId="60B66485" w14:textId="77777777" w:rsidR="0076755B" w:rsidRDefault="0076755B" w:rsidP="00B638AA">
      <w:pPr>
        <w:pStyle w:val="Level2"/>
        <w:numPr>
          <w:ilvl w:val="2"/>
          <w:numId w:val="4"/>
        </w:numPr>
        <w:tabs>
          <w:tab w:val="left" w:pos="1276"/>
        </w:tabs>
        <w:rPr>
          <w:rFonts w:ascii="Trebuchet MS" w:hAnsi="Trebuchet MS"/>
          <w:sz w:val="24"/>
          <w:szCs w:val="24"/>
        </w:rPr>
      </w:pPr>
      <w:r w:rsidRPr="0076755B">
        <w:rPr>
          <w:rFonts w:ascii="Trebuchet MS" w:hAnsi="Trebuchet MS"/>
          <w:sz w:val="24"/>
          <w:szCs w:val="24"/>
        </w:rPr>
        <w:t>No caso d</w:t>
      </w:r>
      <w:r w:rsidR="005C6E6E">
        <w:rPr>
          <w:rFonts w:ascii="Trebuchet MS" w:hAnsi="Trebuchet MS"/>
          <w:sz w:val="24"/>
          <w:szCs w:val="24"/>
        </w:rPr>
        <w:t>a</w:t>
      </w:r>
      <w:r w:rsidRPr="0076755B">
        <w:rPr>
          <w:rFonts w:ascii="Trebuchet MS" w:hAnsi="Trebuchet MS"/>
          <w:sz w:val="24"/>
          <w:szCs w:val="24"/>
        </w:rPr>
        <w:t xml:space="preserve"> celebração de </w:t>
      </w:r>
      <w:r w:rsidR="005C6E6E">
        <w:rPr>
          <w:rFonts w:ascii="Trebuchet MS" w:hAnsi="Trebuchet MS"/>
          <w:sz w:val="24"/>
          <w:szCs w:val="24"/>
        </w:rPr>
        <w:t xml:space="preserve">eventuais </w:t>
      </w:r>
      <w:r w:rsidRPr="0076755B">
        <w:rPr>
          <w:rFonts w:ascii="Trebuchet MS" w:hAnsi="Trebuchet MS"/>
          <w:sz w:val="24"/>
          <w:szCs w:val="24"/>
        </w:rPr>
        <w:t xml:space="preserve">aditamentos </w:t>
      </w:r>
      <w:r w:rsidR="000419B5">
        <w:rPr>
          <w:rFonts w:ascii="Trebuchet MS" w:hAnsi="Trebuchet MS"/>
          <w:sz w:val="24"/>
          <w:szCs w:val="24"/>
        </w:rPr>
        <w:t>à Escritura</w:t>
      </w:r>
      <w:r w:rsidRPr="0076755B">
        <w:rPr>
          <w:rFonts w:ascii="Trebuchet MS" w:hAnsi="Trebuchet MS"/>
          <w:sz w:val="24"/>
          <w:szCs w:val="24"/>
        </w:rPr>
        <w:t xml:space="preserve"> de </w:t>
      </w:r>
      <w:r w:rsidR="005C6E6E">
        <w:rPr>
          <w:rFonts w:ascii="Trebuchet MS" w:hAnsi="Trebuchet MS"/>
          <w:sz w:val="24"/>
          <w:szCs w:val="24"/>
        </w:rPr>
        <w:t>E</w:t>
      </w:r>
      <w:r w:rsidRPr="0076755B">
        <w:rPr>
          <w:rFonts w:ascii="Trebuchet MS" w:hAnsi="Trebuchet MS"/>
          <w:sz w:val="24"/>
          <w:szCs w:val="24"/>
        </w:rPr>
        <w:t>missão</w:t>
      </w:r>
      <w:r w:rsidR="00F55827">
        <w:rPr>
          <w:rFonts w:ascii="Trebuchet MS" w:hAnsi="Trebuchet MS"/>
          <w:sz w:val="24"/>
          <w:szCs w:val="24"/>
        </w:rPr>
        <w:t xml:space="preserve"> bem como nas horas externas ao escritório do Agente Fiduciário</w:t>
      </w:r>
      <w:r w:rsidR="005C6E6E">
        <w:rPr>
          <w:rFonts w:ascii="Trebuchet MS" w:hAnsi="Trebuchet MS"/>
          <w:sz w:val="24"/>
          <w:szCs w:val="24"/>
        </w:rPr>
        <w:t>, o Agente Fiduciário fará jus à Remuneração Adicional do Agente Fiduciário. Deverão ser considerados, para os fins de cálculo da Remuneração</w:t>
      </w:r>
      <w:r w:rsidRPr="0076755B">
        <w:rPr>
          <w:rFonts w:ascii="Trebuchet MS" w:hAnsi="Trebuchet MS"/>
          <w:sz w:val="24"/>
          <w:szCs w:val="24"/>
        </w:rPr>
        <w:t xml:space="preserve"> </w:t>
      </w:r>
      <w:r w:rsidR="005C6E6E">
        <w:rPr>
          <w:rFonts w:ascii="Trebuchet MS" w:hAnsi="Trebuchet MS"/>
          <w:sz w:val="24"/>
          <w:szCs w:val="24"/>
        </w:rPr>
        <w:t>Adicional</w:t>
      </w:r>
      <w:r w:rsidR="00BD6399">
        <w:rPr>
          <w:rFonts w:ascii="Trebuchet MS" w:hAnsi="Trebuchet MS"/>
          <w:sz w:val="24"/>
          <w:szCs w:val="24"/>
        </w:rPr>
        <w:t xml:space="preserve"> do Agente Fiduciário</w:t>
      </w:r>
      <w:r w:rsidR="005C6E6E">
        <w:rPr>
          <w:rFonts w:ascii="Trebuchet MS" w:hAnsi="Trebuchet MS"/>
          <w:sz w:val="24"/>
          <w:szCs w:val="24"/>
        </w:rPr>
        <w:t xml:space="preserve">, </w:t>
      </w:r>
      <w:r w:rsidRPr="0076755B">
        <w:rPr>
          <w:rFonts w:ascii="Trebuchet MS" w:hAnsi="Trebuchet MS"/>
          <w:sz w:val="24"/>
          <w:szCs w:val="24"/>
        </w:rPr>
        <w:t xml:space="preserve">as horas </w:t>
      </w:r>
      <w:r w:rsidR="005C6E6E">
        <w:rPr>
          <w:rFonts w:ascii="Trebuchet MS" w:hAnsi="Trebuchet MS"/>
          <w:sz w:val="24"/>
          <w:szCs w:val="24"/>
        </w:rPr>
        <w:t>dispendidas pelos profissionais no deslocamento para locais onde ocorrerão a referida prestação de serviço</w:t>
      </w:r>
      <w:r>
        <w:rPr>
          <w:rFonts w:ascii="Trebuchet MS" w:hAnsi="Trebuchet MS"/>
          <w:sz w:val="24"/>
          <w:szCs w:val="24"/>
        </w:rPr>
        <w:t>.</w:t>
      </w:r>
    </w:p>
    <w:p w14:paraId="503B35C8" w14:textId="77777777" w:rsidR="00B97DF5" w:rsidRPr="00D06035" w:rsidRDefault="00B97DF5" w:rsidP="00B638AA">
      <w:pPr>
        <w:pStyle w:val="Level2"/>
        <w:numPr>
          <w:ilvl w:val="2"/>
          <w:numId w:val="4"/>
        </w:numPr>
        <w:tabs>
          <w:tab w:val="left" w:pos="1276"/>
        </w:tabs>
        <w:rPr>
          <w:rFonts w:ascii="Trebuchet MS" w:hAnsi="Trebuchet MS"/>
          <w:sz w:val="24"/>
          <w:szCs w:val="24"/>
        </w:rPr>
      </w:pPr>
      <w:r w:rsidRPr="003C0905">
        <w:rPr>
          <w:rFonts w:ascii="Trebuchet MS" w:hAnsi="Trebuchet MS"/>
          <w:sz w:val="24"/>
          <w:szCs w:val="24"/>
        </w:rPr>
        <w:t>As parcelas referidas acima serão acrescidas dos seguintes impostos: ISS (Imposto Sobre Serviços de Qualquer Natureza), PIS (Contribuição ao Programa de Integração Social), COFINS (Contribuição para o Financiamento da Seguridade Social)</w:t>
      </w:r>
      <w:r w:rsidR="003C0905" w:rsidRPr="003C0905">
        <w:rPr>
          <w:rFonts w:ascii="Trebuchet MS" w:hAnsi="Trebuchet MS"/>
          <w:sz w:val="24"/>
          <w:szCs w:val="24"/>
        </w:rPr>
        <w:t xml:space="preserve">, IRPJ (Imposto de Renda da Pessoa Jurídica), ICMS (Imposto sobre Circulação </w:t>
      </w:r>
      <w:r w:rsidR="003C0905" w:rsidRPr="00D06035">
        <w:rPr>
          <w:rFonts w:ascii="Trebuchet MS" w:hAnsi="Trebuchet MS"/>
          <w:sz w:val="24"/>
          <w:szCs w:val="24"/>
        </w:rPr>
        <w:t>de Mercadorias e Serviços)</w:t>
      </w:r>
      <w:r w:rsidRPr="00D06035">
        <w:rPr>
          <w:rFonts w:ascii="Trebuchet MS" w:hAnsi="Trebuchet MS"/>
          <w:sz w:val="24"/>
          <w:szCs w:val="24"/>
        </w:rPr>
        <w:t xml:space="preserve"> e quaisquer outros impostos que venham a incidir sobre a </w:t>
      </w:r>
      <w:r w:rsidR="00A933CA" w:rsidRPr="00D06035">
        <w:rPr>
          <w:rFonts w:ascii="Trebuchet MS" w:hAnsi="Trebuchet MS"/>
          <w:sz w:val="24"/>
          <w:szCs w:val="24"/>
        </w:rPr>
        <w:t>R</w:t>
      </w:r>
      <w:r w:rsidRPr="00D06035">
        <w:rPr>
          <w:rFonts w:ascii="Trebuchet MS" w:hAnsi="Trebuchet MS"/>
          <w:sz w:val="24"/>
          <w:szCs w:val="24"/>
        </w:rPr>
        <w:t>emuneração do Agente Fiduciário</w:t>
      </w:r>
      <w:r w:rsidR="005C302B" w:rsidRPr="00D06035">
        <w:rPr>
          <w:rFonts w:ascii="Trebuchet MS" w:hAnsi="Trebuchet MS"/>
          <w:sz w:val="24"/>
          <w:szCs w:val="24"/>
        </w:rPr>
        <w:t xml:space="preserve"> e/ou Remuneração Adicional do Agente Fiduciário, conforme o caso,</w:t>
      </w:r>
      <w:r w:rsidRPr="00D06035">
        <w:rPr>
          <w:rFonts w:ascii="Trebuchet MS" w:hAnsi="Trebuchet MS"/>
          <w:sz w:val="24"/>
          <w:szCs w:val="24"/>
        </w:rPr>
        <w:t xml:space="preserve"> nas alíquotas vigentes nas datas de cada pagamento</w:t>
      </w:r>
      <w:r w:rsidR="00D06035" w:rsidRPr="00D06035">
        <w:rPr>
          <w:rFonts w:ascii="Trebuchet MS" w:hAnsi="Trebuchet MS"/>
          <w:sz w:val="24"/>
          <w:szCs w:val="24"/>
        </w:rPr>
        <w:t>.</w:t>
      </w:r>
    </w:p>
    <w:p w14:paraId="0A8B0FFA" w14:textId="77777777" w:rsidR="00B97DF5" w:rsidRPr="00D06035" w:rsidRDefault="0076755B" w:rsidP="00B638AA">
      <w:pPr>
        <w:pStyle w:val="Level2"/>
        <w:numPr>
          <w:ilvl w:val="2"/>
          <w:numId w:val="4"/>
        </w:numPr>
        <w:tabs>
          <w:tab w:val="left" w:pos="1276"/>
        </w:tabs>
        <w:rPr>
          <w:rFonts w:ascii="Trebuchet MS" w:hAnsi="Trebuchet MS"/>
          <w:b/>
          <w:sz w:val="24"/>
          <w:szCs w:val="24"/>
        </w:rPr>
      </w:pPr>
      <w:r w:rsidRPr="00D06035">
        <w:rPr>
          <w:rFonts w:ascii="Trebuchet MS" w:hAnsi="Trebuchet MS"/>
          <w:sz w:val="24"/>
          <w:szCs w:val="24"/>
        </w:rPr>
        <w:t>Os serviços do Agente Fiduciário previstos nesta Escritura de Emissão são aqueles descritos na Instrução CVM nº 583</w:t>
      </w:r>
      <w:r w:rsidR="00314888" w:rsidRPr="00D06035">
        <w:rPr>
          <w:rFonts w:ascii="Trebuchet MS" w:hAnsi="Trebuchet MS"/>
          <w:sz w:val="24"/>
          <w:szCs w:val="24"/>
        </w:rPr>
        <w:t>, de 20 de dezembro de 2016, conforme alterada</w:t>
      </w:r>
      <w:r w:rsidRPr="00D06035">
        <w:rPr>
          <w:rFonts w:ascii="Trebuchet MS" w:hAnsi="Trebuchet MS"/>
          <w:sz w:val="24"/>
          <w:szCs w:val="24"/>
        </w:rPr>
        <w:t xml:space="preserve"> e </w:t>
      </w:r>
      <w:r w:rsidR="00314888" w:rsidRPr="00D06035">
        <w:rPr>
          <w:rFonts w:ascii="Trebuchet MS" w:hAnsi="Trebuchet MS"/>
          <w:sz w:val="24"/>
          <w:szCs w:val="24"/>
        </w:rPr>
        <w:t xml:space="preserve">na </w:t>
      </w:r>
      <w:r w:rsidRPr="00D06035">
        <w:rPr>
          <w:rFonts w:ascii="Trebuchet MS" w:hAnsi="Trebuchet MS"/>
          <w:sz w:val="24"/>
          <w:szCs w:val="24"/>
        </w:rPr>
        <w:t xml:space="preserve">Lei </w:t>
      </w:r>
      <w:r w:rsidR="00314888" w:rsidRPr="00D06035">
        <w:rPr>
          <w:rFonts w:ascii="Trebuchet MS" w:hAnsi="Trebuchet MS"/>
          <w:sz w:val="24"/>
          <w:szCs w:val="24"/>
        </w:rPr>
        <w:t>das Sociedades por Ações</w:t>
      </w:r>
      <w:r w:rsidR="00B97DF5" w:rsidRPr="00D06035">
        <w:rPr>
          <w:rFonts w:ascii="Trebuchet MS" w:hAnsi="Trebuchet MS"/>
          <w:sz w:val="24"/>
          <w:szCs w:val="24"/>
        </w:rPr>
        <w:t>.</w:t>
      </w:r>
      <w:r w:rsidR="00C5329C" w:rsidRPr="00D06035">
        <w:rPr>
          <w:rFonts w:ascii="Trebuchet MS" w:hAnsi="Trebuchet MS"/>
          <w:sz w:val="24"/>
          <w:szCs w:val="24"/>
        </w:rPr>
        <w:t xml:space="preserve"> </w:t>
      </w:r>
    </w:p>
    <w:p w14:paraId="13F0A6E4" w14:textId="77777777" w:rsidR="00B97DF5" w:rsidRPr="00405DAF" w:rsidRDefault="0076755B" w:rsidP="00B638AA">
      <w:pPr>
        <w:pStyle w:val="Level2"/>
        <w:numPr>
          <w:ilvl w:val="2"/>
          <w:numId w:val="4"/>
        </w:numPr>
        <w:tabs>
          <w:tab w:val="left" w:pos="1276"/>
        </w:tabs>
        <w:rPr>
          <w:rFonts w:ascii="Trebuchet MS" w:hAnsi="Trebuchet MS"/>
          <w:sz w:val="24"/>
          <w:szCs w:val="24"/>
        </w:rPr>
      </w:pPr>
      <w:bookmarkStart w:id="235" w:name="_Ref410864342"/>
      <w:r w:rsidRPr="0076755B">
        <w:rPr>
          <w:rFonts w:ascii="Trebuchet MS" w:hAnsi="Trebuchet MS"/>
          <w:sz w:val="24"/>
          <w:szCs w:val="24"/>
        </w:rPr>
        <w:t>Não haverá devolução de valores já recebidos pel</w:t>
      </w:r>
      <w:r>
        <w:rPr>
          <w:rFonts w:ascii="Trebuchet MS" w:hAnsi="Trebuchet MS"/>
          <w:sz w:val="24"/>
          <w:szCs w:val="24"/>
        </w:rPr>
        <w:t>o Agente Fiduciário</w:t>
      </w:r>
      <w:r w:rsidRPr="0076755B">
        <w:rPr>
          <w:rFonts w:ascii="Trebuchet MS" w:hAnsi="Trebuchet MS"/>
          <w:sz w:val="24"/>
          <w:szCs w:val="24"/>
        </w:rPr>
        <w:t xml:space="preserve"> a título d</w:t>
      </w:r>
      <w:r w:rsidR="00314888">
        <w:rPr>
          <w:rFonts w:ascii="Trebuchet MS" w:hAnsi="Trebuchet MS"/>
          <w:sz w:val="24"/>
          <w:szCs w:val="24"/>
        </w:rPr>
        <w:t>e Remuneração</w:t>
      </w:r>
      <w:r w:rsidR="00077C50">
        <w:rPr>
          <w:rFonts w:ascii="Trebuchet MS" w:hAnsi="Trebuchet MS"/>
          <w:sz w:val="24"/>
          <w:szCs w:val="24"/>
        </w:rPr>
        <w:t xml:space="preserve"> do Agente Fiduciário</w:t>
      </w:r>
      <w:r w:rsidR="00314888">
        <w:rPr>
          <w:rFonts w:ascii="Trebuchet MS" w:hAnsi="Trebuchet MS"/>
          <w:sz w:val="24"/>
          <w:szCs w:val="24"/>
        </w:rPr>
        <w:t xml:space="preserve"> e/ou Remuneração Adicional</w:t>
      </w:r>
      <w:r w:rsidR="00077C50">
        <w:rPr>
          <w:rFonts w:ascii="Trebuchet MS" w:hAnsi="Trebuchet MS"/>
          <w:sz w:val="24"/>
          <w:szCs w:val="24"/>
        </w:rPr>
        <w:t xml:space="preserve"> do Agente Fiduciário</w:t>
      </w:r>
      <w:r w:rsidRPr="0076755B">
        <w:rPr>
          <w:rFonts w:ascii="Trebuchet MS" w:hAnsi="Trebuchet MS"/>
          <w:sz w:val="24"/>
          <w:szCs w:val="24"/>
        </w:rPr>
        <w:t>,</w:t>
      </w:r>
      <w:r w:rsidR="00077C50">
        <w:rPr>
          <w:rFonts w:ascii="Trebuchet MS" w:hAnsi="Trebuchet MS"/>
          <w:sz w:val="24"/>
          <w:szCs w:val="24"/>
        </w:rPr>
        <w:t xml:space="preserve"> conforme o caso,</w:t>
      </w:r>
      <w:r w:rsidRPr="0076755B">
        <w:rPr>
          <w:rFonts w:ascii="Trebuchet MS" w:hAnsi="Trebuchet MS"/>
          <w:sz w:val="24"/>
          <w:szCs w:val="24"/>
        </w:rPr>
        <w:t xml:space="preserve"> exceto se o valor tiver sido pago incorretamente.</w:t>
      </w:r>
      <w:bookmarkEnd w:id="235"/>
    </w:p>
    <w:p w14:paraId="123F2DBB" w14:textId="77777777" w:rsidR="00B97DF5" w:rsidRPr="00487A82" w:rsidRDefault="00B97DF5" w:rsidP="002C1E55">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Em caso de mora no pagamento de qualquer quantia devida em decorrência da Remuneração do Agente Fiduciário</w:t>
      </w:r>
      <w:r w:rsidR="002C1E55">
        <w:rPr>
          <w:rFonts w:ascii="Trebuchet MS" w:hAnsi="Trebuchet MS"/>
          <w:sz w:val="24"/>
          <w:szCs w:val="24"/>
        </w:rPr>
        <w:t xml:space="preserve"> e/ou Remuneração Adicional do Agente Fiduciário, conforme o caso</w:t>
      </w:r>
      <w:r w:rsidRPr="00405DAF">
        <w:rPr>
          <w:rFonts w:ascii="Trebuchet MS" w:hAnsi="Trebuchet MS"/>
          <w:sz w:val="24"/>
          <w:szCs w:val="24"/>
        </w:rPr>
        <w:t xml:space="preserve">, os débitos em atraso ficarão sujeitos a juros de mora de 1% (um por cento) ao mês e multa não compensatória de 2% (dois por cento) sobre o valor devido, ficando o valor do débito em atraso sujeito a atualização </w:t>
      </w:r>
      <w:r w:rsidRPr="00F55827">
        <w:rPr>
          <w:rFonts w:ascii="Trebuchet MS" w:hAnsi="Trebuchet MS"/>
          <w:sz w:val="24"/>
          <w:szCs w:val="24"/>
        </w:rPr>
        <w:t xml:space="preserve">monetária pelo IPCA, incidente desde a data da inadimplência até a data do efetivo pagamento, </w:t>
      </w:r>
      <w:r w:rsidRPr="00487A82">
        <w:rPr>
          <w:rFonts w:ascii="Trebuchet MS" w:hAnsi="Trebuchet MS"/>
          <w:sz w:val="24"/>
          <w:szCs w:val="24"/>
        </w:rPr>
        <w:t xml:space="preserve">calculado </w:t>
      </w:r>
      <w:r w:rsidRPr="00487A82">
        <w:rPr>
          <w:rFonts w:ascii="Trebuchet MS" w:hAnsi="Trebuchet MS"/>
          <w:i/>
          <w:sz w:val="24"/>
          <w:szCs w:val="24"/>
        </w:rPr>
        <w:t>pro rata die</w:t>
      </w:r>
      <w:r w:rsidRPr="00487A82">
        <w:rPr>
          <w:rFonts w:ascii="Trebuchet MS" w:hAnsi="Trebuchet MS"/>
          <w:sz w:val="24"/>
          <w:szCs w:val="24"/>
        </w:rPr>
        <w:t>.</w:t>
      </w:r>
    </w:p>
    <w:p w14:paraId="1CCA1B8E" w14:textId="77777777" w:rsidR="00B97DF5" w:rsidRPr="00487A82" w:rsidRDefault="00B97DF5" w:rsidP="00B638AA">
      <w:pPr>
        <w:pStyle w:val="Level2"/>
        <w:numPr>
          <w:ilvl w:val="2"/>
          <w:numId w:val="4"/>
        </w:numPr>
        <w:tabs>
          <w:tab w:val="left" w:pos="1276"/>
        </w:tabs>
        <w:rPr>
          <w:rFonts w:ascii="Trebuchet MS" w:hAnsi="Trebuchet MS"/>
          <w:sz w:val="24"/>
          <w:szCs w:val="24"/>
        </w:rPr>
      </w:pPr>
      <w:r w:rsidRPr="00487A82">
        <w:rPr>
          <w:rFonts w:ascii="Trebuchet MS" w:hAnsi="Trebuchet MS"/>
          <w:sz w:val="24"/>
          <w:szCs w:val="24"/>
        </w:rPr>
        <w:t xml:space="preserve">A Remuneração do Agente Fiduciário </w:t>
      </w:r>
      <w:r w:rsidR="00725473" w:rsidRPr="00487A82">
        <w:rPr>
          <w:rFonts w:ascii="Trebuchet MS" w:hAnsi="Trebuchet MS"/>
          <w:sz w:val="24"/>
          <w:szCs w:val="24"/>
        </w:rPr>
        <w:t>e/ou a Remuneração Adicional do Agente Fiduciário</w:t>
      </w:r>
      <w:r w:rsidR="00E33CB1" w:rsidRPr="00487A82">
        <w:rPr>
          <w:rFonts w:ascii="Trebuchet MS" w:hAnsi="Trebuchet MS"/>
          <w:sz w:val="24"/>
          <w:szCs w:val="24"/>
        </w:rPr>
        <w:t>,</w:t>
      </w:r>
      <w:r w:rsidR="00725473" w:rsidRPr="00487A82">
        <w:rPr>
          <w:rFonts w:ascii="Trebuchet MS" w:hAnsi="Trebuchet MS"/>
          <w:sz w:val="24"/>
          <w:szCs w:val="24"/>
        </w:rPr>
        <w:t xml:space="preserve"> </w:t>
      </w:r>
      <w:r w:rsidR="005C7428" w:rsidRPr="00487A82">
        <w:rPr>
          <w:rFonts w:ascii="Trebuchet MS" w:hAnsi="Trebuchet MS"/>
          <w:sz w:val="24"/>
          <w:szCs w:val="24"/>
        </w:rPr>
        <w:t xml:space="preserve">conforme o caso, </w:t>
      </w:r>
      <w:r w:rsidRPr="00487A82">
        <w:rPr>
          <w:rFonts w:ascii="Trebuchet MS" w:hAnsi="Trebuchet MS"/>
          <w:sz w:val="24"/>
          <w:szCs w:val="24"/>
        </w:rPr>
        <w:t xml:space="preserve">não inclui as despesas </w:t>
      </w:r>
      <w:r w:rsidR="007C4CFC" w:rsidRPr="00487A82">
        <w:rPr>
          <w:rFonts w:ascii="Trebuchet MS" w:hAnsi="Trebuchet MS"/>
          <w:sz w:val="24"/>
          <w:szCs w:val="24"/>
        </w:rPr>
        <w:t xml:space="preserve">com viagens, estadias, transporte e publicação necessárias ao exercício </w:t>
      </w:r>
      <w:r w:rsidR="00E33CB1" w:rsidRPr="00487A82">
        <w:rPr>
          <w:rFonts w:ascii="Trebuchet MS" w:hAnsi="Trebuchet MS"/>
          <w:sz w:val="24"/>
          <w:szCs w:val="24"/>
        </w:rPr>
        <w:t>da</w:t>
      </w:r>
      <w:r w:rsidR="007C4CFC" w:rsidRPr="00487A82">
        <w:rPr>
          <w:rFonts w:ascii="Trebuchet MS" w:hAnsi="Trebuchet MS"/>
          <w:sz w:val="24"/>
          <w:szCs w:val="24"/>
        </w:rPr>
        <w:t xml:space="preserve"> função</w:t>
      </w:r>
      <w:r w:rsidR="00E33CB1" w:rsidRPr="00487A82">
        <w:rPr>
          <w:rFonts w:ascii="Trebuchet MS" w:hAnsi="Trebuchet MS"/>
          <w:sz w:val="24"/>
          <w:szCs w:val="24"/>
        </w:rPr>
        <w:t xml:space="preserve"> de Agente Fiduciário</w:t>
      </w:r>
      <w:r w:rsidR="007C4CFC" w:rsidRPr="00487A82">
        <w:rPr>
          <w:rFonts w:ascii="Trebuchet MS" w:hAnsi="Trebuchet MS"/>
          <w:sz w:val="24"/>
          <w:szCs w:val="24"/>
        </w:rPr>
        <w:t xml:space="preserve">, durante ou após a </w:t>
      </w:r>
      <w:r w:rsidR="00E33CB1" w:rsidRPr="00487A82">
        <w:rPr>
          <w:rFonts w:ascii="Trebuchet MS" w:hAnsi="Trebuchet MS"/>
          <w:sz w:val="24"/>
          <w:szCs w:val="24"/>
        </w:rPr>
        <w:t xml:space="preserve">execução </w:t>
      </w:r>
      <w:r w:rsidR="007C4CFC" w:rsidRPr="00487A82">
        <w:rPr>
          <w:rFonts w:ascii="Trebuchet MS" w:hAnsi="Trebuchet MS"/>
          <w:sz w:val="24"/>
          <w:szCs w:val="24"/>
        </w:rPr>
        <w:t xml:space="preserve">do serviço, a serem </w:t>
      </w:r>
      <w:r w:rsidR="00D06035" w:rsidRPr="00487A82">
        <w:rPr>
          <w:rFonts w:ascii="Trebuchet MS" w:hAnsi="Trebuchet MS"/>
          <w:sz w:val="24"/>
          <w:szCs w:val="24"/>
        </w:rPr>
        <w:t xml:space="preserve">arcadas </w:t>
      </w:r>
      <w:r w:rsidR="007C4CFC" w:rsidRPr="00487A82">
        <w:rPr>
          <w:rFonts w:ascii="Trebuchet MS" w:hAnsi="Trebuchet MS"/>
          <w:sz w:val="24"/>
          <w:szCs w:val="24"/>
        </w:rPr>
        <w:t xml:space="preserve">pela Emissora, </w:t>
      </w:r>
      <w:r w:rsidR="00E33CB1" w:rsidRPr="00487A82">
        <w:rPr>
          <w:rFonts w:ascii="Trebuchet MS" w:hAnsi="Trebuchet MS"/>
          <w:sz w:val="24"/>
          <w:szCs w:val="24"/>
        </w:rPr>
        <w:t>mediante</w:t>
      </w:r>
      <w:r w:rsidR="007C4CFC" w:rsidRPr="00487A82">
        <w:rPr>
          <w:rFonts w:ascii="Trebuchet MS" w:hAnsi="Trebuchet MS"/>
          <w:sz w:val="24"/>
          <w:szCs w:val="24"/>
        </w:rPr>
        <w:t xml:space="preserve"> prévia aprovação. Não estão incluídas igualmente, e serão arcadas pela Emissora, despesas com especialistas, tais como auditoria </w:t>
      </w:r>
      <w:r w:rsidR="00D06035" w:rsidRPr="00487A82">
        <w:rPr>
          <w:rFonts w:ascii="Trebuchet MS" w:hAnsi="Trebuchet MS"/>
          <w:sz w:val="24"/>
          <w:szCs w:val="24"/>
        </w:rPr>
        <w:t>d</w:t>
      </w:r>
      <w:r w:rsidR="007C4CFC" w:rsidRPr="00487A82">
        <w:rPr>
          <w:rFonts w:ascii="Trebuchet MS" w:hAnsi="Trebuchet MS"/>
          <w:sz w:val="24"/>
          <w:szCs w:val="24"/>
        </w:rPr>
        <w:t xml:space="preserve">as </w:t>
      </w:r>
      <w:r w:rsidR="00E33CB1" w:rsidRPr="00487A82">
        <w:rPr>
          <w:rFonts w:ascii="Trebuchet MS" w:hAnsi="Trebuchet MS"/>
          <w:sz w:val="24"/>
          <w:szCs w:val="24"/>
        </w:rPr>
        <w:t>G</w:t>
      </w:r>
      <w:r w:rsidR="007C4CFC" w:rsidRPr="00487A82">
        <w:rPr>
          <w:rFonts w:ascii="Trebuchet MS" w:hAnsi="Trebuchet MS"/>
          <w:sz w:val="24"/>
          <w:szCs w:val="24"/>
        </w:rPr>
        <w:t>arantias e assessoria legal ao Agente Fiduciário em caso de inadimplemento d</w:t>
      </w:r>
      <w:r w:rsidR="00E33CB1" w:rsidRPr="00487A82">
        <w:rPr>
          <w:rFonts w:ascii="Trebuchet MS" w:hAnsi="Trebuchet MS"/>
          <w:sz w:val="24"/>
          <w:szCs w:val="24"/>
        </w:rPr>
        <w:t>as Obrigações Garantidas</w:t>
      </w:r>
      <w:r w:rsidR="007C4CFC" w:rsidRPr="00487A82">
        <w:rPr>
          <w:rFonts w:ascii="Trebuchet MS" w:hAnsi="Trebuchet MS"/>
          <w:sz w:val="24"/>
          <w:szCs w:val="24"/>
        </w:rPr>
        <w:t xml:space="preserve">. As eventuais despesas, depósitos, custas judiciais, sucumbências, bem como </w:t>
      </w:r>
      <w:r w:rsidR="007C4CFC" w:rsidRPr="00487A82">
        <w:rPr>
          <w:rFonts w:ascii="Trebuchet MS" w:hAnsi="Trebuchet MS"/>
          <w:sz w:val="24"/>
          <w:szCs w:val="24"/>
        </w:rPr>
        <w:lastRenderedPageBreak/>
        <w:t xml:space="preserve">indenizações, decorrentes de ações intentadas contra o Agente Fiduciário decorrente do exercício de sua função ou da sua atuação em defesa da estrutura da operação, serão igualmente suportadas pelos </w:t>
      </w:r>
      <w:r w:rsidR="00E33CB1" w:rsidRPr="00487A82">
        <w:rPr>
          <w:rFonts w:ascii="Trebuchet MS" w:hAnsi="Trebuchet MS"/>
          <w:sz w:val="24"/>
          <w:szCs w:val="24"/>
        </w:rPr>
        <w:t>Debenturistas</w:t>
      </w:r>
      <w:r w:rsidR="007C4CFC" w:rsidRPr="00487A82">
        <w:rPr>
          <w:rFonts w:ascii="Trebuchet MS" w:hAnsi="Trebuchet MS"/>
          <w:sz w:val="24"/>
          <w:szCs w:val="24"/>
        </w:rPr>
        <w:t xml:space="preserve">. Tais despesas incluem honorários advocatícios </w:t>
      </w:r>
      <w:r w:rsidR="007C4CFC" w:rsidRPr="00487A82">
        <w:rPr>
          <w:rFonts w:ascii="Trebuchet MS" w:hAnsi="Trebuchet MS"/>
          <w:sz w:val="24"/>
        </w:rPr>
        <w:t xml:space="preserve">para </w:t>
      </w:r>
      <w:r w:rsidR="007C4CFC" w:rsidRPr="00487A82">
        <w:rPr>
          <w:rFonts w:ascii="Trebuchet MS" w:hAnsi="Trebuchet MS"/>
          <w:sz w:val="24"/>
          <w:szCs w:val="24"/>
        </w:rPr>
        <w:t xml:space="preserve">defesa do Agente Fiduciário e deverão ser igualmente adiantadas pelos </w:t>
      </w:r>
      <w:r w:rsidR="00E33CB1" w:rsidRPr="00487A82">
        <w:rPr>
          <w:rFonts w:ascii="Trebuchet MS" w:hAnsi="Trebuchet MS"/>
          <w:sz w:val="24"/>
          <w:szCs w:val="24"/>
        </w:rPr>
        <w:t>Debenturistas</w:t>
      </w:r>
      <w:r w:rsidR="007C4CFC" w:rsidRPr="00487A82">
        <w:rPr>
          <w:rFonts w:ascii="Trebuchet MS" w:hAnsi="Trebuchet MS"/>
          <w:sz w:val="24"/>
          <w:szCs w:val="24"/>
        </w:rPr>
        <w:t xml:space="preserve"> e ressarcidas pela Emissora.</w:t>
      </w:r>
      <w:r w:rsidR="003618D0" w:rsidRPr="00487A82">
        <w:rPr>
          <w:rFonts w:ascii="Trebuchet MS" w:hAnsi="Trebuchet MS"/>
          <w:i/>
          <w:sz w:val="24"/>
          <w:szCs w:val="24"/>
        </w:rPr>
        <w:t xml:space="preserve"> </w:t>
      </w:r>
    </w:p>
    <w:p w14:paraId="108FC80B" w14:textId="77777777" w:rsidR="00B97DF5" w:rsidRPr="005B161C" w:rsidRDefault="007C4CFC" w:rsidP="002A1F05">
      <w:pPr>
        <w:pStyle w:val="Level2"/>
        <w:numPr>
          <w:ilvl w:val="2"/>
          <w:numId w:val="4"/>
        </w:numPr>
        <w:tabs>
          <w:tab w:val="left" w:pos="1276"/>
        </w:tabs>
        <w:rPr>
          <w:rFonts w:ascii="Trebuchet MS" w:hAnsi="Trebuchet MS"/>
          <w:sz w:val="24"/>
        </w:rPr>
      </w:pPr>
      <w:r w:rsidRPr="00D06035">
        <w:rPr>
          <w:rFonts w:ascii="Trebuchet MS" w:hAnsi="Trebuchet MS"/>
          <w:sz w:val="24"/>
          <w:szCs w:val="24"/>
        </w:rPr>
        <w:t xml:space="preserve">No caso de inadimplemento da Emissora, todas as despesas em que o Agente Fiduciário venha a incorrer para resguardar os interesses dos </w:t>
      </w:r>
      <w:r w:rsidR="00E33CB1" w:rsidRPr="00D06035">
        <w:rPr>
          <w:rFonts w:ascii="Trebuchet MS" w:hAnsi="Trebuchet MS"/>
          <w:sz w:val="24"/>
          <w:szCs w:val="24"/>
        </w:rPr>
        <w:t>Debenturistas</w:t>
      </w:r>
      <w:r w:rsidRPr="00D06035">
        <w:rPr>
          <w:rFonts w:ascii="Trebuchet MS" w:hAnsi="Trebuchet MS"/>
          <w:sz w:val="24"/>
          <w:szCs w:val="24"/>
        </w:rPr>
        <w:t xml:space="preserve"> deverão</w:t>
      </w:r>
      <w:r w:rsidRPr="007C4CFC">
        <w:rPr>
          <w:rFonts w:ascii="Trebuchet MS" w:hAnsi="Trebuchet MS"/>
          <w:sz w:val="24"/>
          <w:szCs w:val="24"/>
        </w:rPr>
        <w:t xml:space="preserve"> ser previamente aprovadas e adiantadas pelos </w:t>
      </w:r>
      <w:r w:rsidR="00A6735E">
        <w:rPr>
          <w:rFonts w:ascii="Trebuchet MS" w:hAnsi="Trebuchet MS"/>
          <w:sz w:val="24"/>
          <w:szCs w:val="24"/>
        </w:rPr>
        <w:t>Debenturistas</w:t>
      </w:r>
      <w:r w:rsidRPr="007C4CFC">
        <w:rPr>
          <w:rFonts w:ascii="Trebuchet MS" w:hAnsi="Trebuchet MS"/>
          <w:sz w:val="24"/>
          <w:szCs w:val="24"/>
        </w:rPr>
        <w:t>, e posteriormente, ressarcidas pela Emissora. Tais despesas incluem os gastos com honorários advocatícios, inclusive de terceiros, depósitos, indenizações, custas e</w:t>
      </w:r>
      <w:r w:rsidR="005C7428">
        <w:rPr>
          <w:rFonts w:ascii="Trebuchet MS" w:hAnsi="Trebuchet MS"/>
          <w:sz w:val="24"/>
          <w:szCs w:val="24"/>
        </w:rPr>
        <w:t>,</w:t>
      </w:r>
      <w:r w:rsidRPr="007C4CFC">
        <w:rPr>
          <w:rFonts w:ascii="Trebuchet MS" w:hAnsi="Trebuchet MS"/>
          <w:sz w:val="24"/>
          <w:szCs w:val="24"/>
        </w:rPr>
        <w:t xml:space="preserve"> taxas judiciárias de ações propostas pelo Agente Fiduciário, desde que relacionadas à solução da </w:t>
      </w:r>
      <w:r w:rsidR="005C7428">
        <w:rPr>
          <w:rFonts w:ascii="Trebuchet MS" w:hAnsi="Trebuchet MS"/>
          <w:sz w:val="24"/>
          <w:szCs w:val="24"/>
        </w:rPr>
        <w:t xml:space="preserve">referida </w:t>
      </w:r>
      <w:r w:rsidRPr="007C4CFC">
        <w:rPr>
          <w:rFonts w:ascii="Trebuchet MS" w:hAnsi="Trebuchet MS"/>
          <w:sz w:val="24"/>
          <w:szCs w:val="24"/>
        </w:rPr>
        <w:t>inadimplência</w:t>
      </w:r>
      <w:r w:rsidR="005C7428">
        <w:rPr>
          <w:rFonts w:ascii="Trebuchet MS" w:hAnsi="Trebuchet MS"/>
          <w:sz w:val="24"/>
          <w:szCs w:val="24"/>
        </w:rPr>
        <w:t xml:space="preserve"> e</w:t>
      </w:r>
      <w:r w:rsidRPr="007C4CFC">
        <w:rPr>
          <w:rFonts w:ascii="Trebuchet MS" w:hAnsi="Trebuchet MS"/>
          <w:sz w:val="24"/>
          <w:szCs w:val="24"/>
        </w:rPr>
        <w:t xml:space="preserve"> enquanto representante </w:t>
      </w:r>
      <w:r w:rsidR="00A6735E">
        <w:rPr>
          <w:rFonts w:ascii="Trebuchet MS" w:hAnsi="Trebuchet MS"/>
          <w:sz w:val="24"/>
          <w:szCs w:val="24"/>
        </w:rPr>
        <w:t>dos Debenturistas</w:t>
      </w:r>
      <w:r w:rsidRPr="007C4CFC">
        <w:rPr>
          <w:rFonts w:ascii="Trebuchet MS" w:hAnsi="Trebuchet MS"/>
          <w:sz w:val="24"/>
          <w:szCs w:val="24"/>
        </w:rPr>
        <w:t xml:space="preserve">. As eventuais despesas, depósitos e custas judiciais decorrentes da sucumbência em ações judiciais serão igualmente suportadas pelos </w:t>
      </w:r>
      <w:r w:rsidR="00A6735E">
        <w:rPr>
          <w:rFonts w:ascii="Trebuchet MS" w:hAnsi="Trebuchet MS"/>
          <w:sz w:val="24"/>
          <w:szCs w:val="24"/>
        </w:rPr>
        <w:t>Debenturistas</w:t>
      </w:r>
      <w:r w:rsidRPr="007C4CFC">
        <w:rPr>
          <w:rFonts w:ascii="Trebuchet MS" w:hAnsi="Trebuchet MS"/>
          <w:sz w:val="24"/>
          <w:szCs w:val="24"/>
        </w:rPr>
        <w:t xml:space="preserve">, bem como a </w:t>
      </w:r>
      <w:r w:rsidR="00A6735E">
        <w:rPr>
          <w:rFonts w:ascii="Trebuchet MS" w:hAnsi="Trebuchet MS"/>
          <w:sz w:val="24"/>
          <w:szCs w:val="24"/>
        </w:rPr>
        <w:t>R</w:t>
      </w:r>
      <w:r w:rsidRPr="007C4CFC">
        <w:rPr>
          <w:rFonts w:ascii="Trebuchet MS" w:hAnsi="Trebuchet MS"/>
          <w:sz w:val="24"/>
          <w:szCs w:val="24"/>
        </w:rPr>
        <w:t xml:space="preserve">emuneração </w:t>
      </w:r>
      <w:r w:rsidR="00A6735E">
        <w:rPr>
          <w:rFonts w:ascii="Trebuchet MS" w:hAnsi="Trebuchet MS"/>
          <w:sz w:val="24"/>
          <w:szCs w:val="24"/>
        </w:rPr>
        <w:t xml:space="preserve">do Agente Fiduciário </w:t>
      </w:r>
      <w:r w:rsidRPr="007C4CFC">
        <w:rPr>
          <w:rFonts w:ascii="Trebuchet MS" w:hAnsi="Trebuchet MS"/>
          <w:sz w:val="24"/>
          <w:szCs w:val="24"/>
        </w:rPr>
        <w:t xml:space="preserve">e </w:t>
      </w:r>
      <w:r w:rsidR="00A6735E">
        <w:rPr>
          <w:rFonts w:ascii="Trebuchet MS" w:hAnsi="Trebuchet MS"/>
          <w:sz w:val="24"/>
          <w:szCs w:val="24"/>
        </w:rPr>
        <w:t>suas respectivas</w:t>
      </w:r>
      <w:r w:rsidRPr="007C4CFC">
        <w:rPr>
          <w:rFonts w:ascii="Trebuchet MS" w:hAnsi="Trebuchet MS"/>
          <w:sz w:val="24"/>
          <w:szCs w:val="24"/>
        </w:rPr>
        <w:t xml:space="preserve"> despesas reembolsáveis, na hipótese de a </w:t>
      </w:r>
      <w:r w:rsidRPr="00BD5FFC">
        <w:rPr>
          <w:rFonts w:ascii="Trebuchet MS" w:hAnsi="Trebuchet MS"/>
          <w:sz w:val="24"/>
          <w:szCs w:val="24"/>
        </w:rPr>
        <w:t>Emissora permanecer em inadimplência com relação ao pagamento destas por um período superior a 10 (dez) dias corridos</w:t>
      </w:r>
      <w:r w:rsidR="00B97DF5" w:rsidRPr="00BD5FFC">
        <w:rPr>
          <w:rFonts w:ascii="Trebuchet MS" w:hAnsi="Trebuchet MS"/>
          <w:sz w:val="24"/>
          <w:szCs w:val="24"/>
        </w:rPr>
        <w:t>.</w:t>
      </w:r>
      <w:r w:rsidR="003618D0" w:rsidRPr="00BD5FFC">
        <w:rPr>
          <w:rFonts w:ascii="Trebuchet MS" w:hAnsi="Trebuchet MS"/>
          <w:sz w:val="24"/>
          <w:szCs w:val="24"/>
        </w:rPr>
        <w:t xml:space="preserve"> </w:t>
      </w:r>
    </w:p>
    <w:p w14:paraId="76F9FCF9" w14:textId="77777777" w:rsidR="007C4CFC" w:rsidRPr="005B161C" w:rsidRDefault="007C4CFC" w:rsidP="002A1F05">
      <w:pPr>
        <w:pStyle w:val="Level2"/>
        <w:numPr>
          <w:ilvl w:val="2"/>
          <w:numId w:val="4"/>
        </w:numPr>
        <w:tabs>
          <w:tab w:val="left" w:pos="1276"/>
        </w:tabs>
        <w:rPr>
          <w:rFonts w:ascii="Trebuchet MS" w:hAnsi="Trebuchet MS"/>
          <w:sz w:val="24"/>
        </w:rPr>
      </w:pPr>
      <w:r w:rsidRPr="00BD5FFC">
        <w:rPr>
          <w:rFonts w:ascii="Trebuchet MS" w:hAnsi="Trebuchet MS"/>
          <w:sz w:val="24"/>
          <w:szCs w:val="24"/>
        </w:rPr>
        <w:t>Em atendimento ao Ofício-Circular CVM/SRE Nº 02/19,</w:t>
      </w:r>
      <w:r w:rsidR="00A6735E" w:rsidRPr="00BD5FFC">
        <w:rPr>
          <w:rFonts w:ascii="Trebuchet MS" w:hAnsi="Trebuchet MS"/>
          <w:sz w:val="24"/>
          <w:szCs w:val="24"/>
        </w:rPr>
        <w:t xml:space="preserve"> divulgado pela CVM em 27 de fevereiro de 2019 (“</w:t>
      </w:r>
      <w:r w:rsidR="00A6735E" w:rsidRPr="00BD5FFC">
        <w:rPr>
          <w:rFonts w:ascii="Trebuchet MS" w:hAnsi="Trebuchet MS"/>
          <w:sz w:val="24"/>
          <w:szCs w:val="24"/>
          <w:u w:val="single"/>
        </w:rPr>
        <w:t>Ofício</w:t>
      </w:r>
      <w:r w:rsidR="00A6735E" w:rsidRPr="00BD5FFC">
        <w:rPr>
          <w:rFonts w:ascii="Trebuchet MS" w:hAnsi="Trebuchet MS"/>
          <w:sz w:val="24"/>
          <w:szCs w:val="24"/>
        </w:rPr>
        <w:t>”),</w:t>
      </w:r>
      <w:r w:rsidRPr="00BD5FFC">
        <w:rPr>
          <w:rFonts w:ascii="Trebuchet MS" w:hAnsi="Trebuchet MS"/>
          <w:sz w:val="24"/>
          <w:szCs w:val="24"/>
        </w:rPr>
        <w:t xml:space="preserve"> o Agente Fiduciário poderá, às expensas da Emissora, contratar terceiro especializado para avaliar ou reavaliar, o valor das </w:t>
      </w:r>
      <w:r w:rsidR="00A6735E" w:rsidRPr="00BD5FFC">
        <w:rPr>
          <w:rFonts w:ascii="Trebuchet MS" w:hAnsi="Trebuchet MS"/>
          <w:sz w:val="24"/>
          <w:szCs w:val="24"/>
        </w:rPr>
        <w:t>G</w:t>
      </w:r>
      <w:r w:rsidRPr="00BD5FFC">
        <w:rPr>
          <w:rFonts w:ascii="Trebuchet MS" w:hAnsi="Trebuchet MS"/>
          <w:sz w:val="24"/>
          <w:szCs w:val="24"/>
        </w:rPr>
        <w:t>arantias, bem como solicitar informações e comprovações que entender necessárias, na forma prevista no Ofício.</w:t>
      </w:r>
    </w:p>
    <w:p w14:paraId="6F6AD863" w14:textId="77777777" w:rsidR="007009E6" w:rsidRPr="00F06679" w:rsidRDefault="007009E6" w:rsidP="00F06679">
      <w:pPr>
        <w:pStyle w:val="Level2"/>
        <w:numPr>
          <w:ilvl w:val="2"/>
          <w:numId w:val="4"/>
        </w:numPr>
        <w:tabs>
          <w:tab w:val="left" w:pos="1276"/>
        </w:tabs>
        <w:rPr>
          <w:rFonts w:ascii="Trebuchet MS" w:hAnsi="Trebuchet MS"/>
          <w:sz w:val="24"/>
          <w:szCs w:val="24"/>
        </w:rPr>
      </w:pPr>
      <w:r w:rsidRPr="00BD5FFC">
        <w:rPr>
          <w:rFonts w:ascii="Trebuchet MS" w:hAnsi="Trebuchet MS"/>
          <w:sz w:val="24"/>
          <w:szCs w:val="24"/>
        </w:rPr>
        <w:t>Eventuais obrigações adicionais atribuídas ao Agente Fiduciário</w:t>
      </w:r>
      <w:r w:rsidR="00441D48" w:rsidRPr="00BD5FFC">
        <w:rPr>
          <w:rFonts w:ascii="Trebuchet MS" w:hAnsi="Trebuchet MS"/>
          <w:sz w:val="24"/>
          <w:szCs w:val="24"/>
        </w:rPr>
        <w:t xml:space="preserve"> e</w:t>
      </w:r>
      <w:r w:rsidRPr="00BD5FFC">
        <w:rPr>
          <w:rFonts w:ascii="Trebuchet MS" w:hAnsi="Trebuchet MS"/>
          <w:sz w:val="24"/>
          <w:szCs w:val="24"/>
        </w:rPr>
        <w:t xml:space="preserve"> alterações nas características ordinárias da Emissão, </w:t>
      </w:r>
      <w:r w:rsidR="00441D48" w:rsidRPr="00BD5FFC">
        <w:rPr>
          <w:rFonts w:ascii="Trebuchet MS" w:hAnsi="Trebuchet MS"/>
          <w:sz w:val="24"/>
          <w:szCs w:val="24"/>
        </w:rPr>
        <w:t xml:space="preserve">lhe </w:t>
      </w:r>
      <w:r w:rsidRPr="00BD5FFC">
        <w:rPr>
          <w:rFonts w:ascii="Trebuchet MS" w:hAnsi="Trebuchet MS"/>
          <w:sz w:val="24"/>
          <w:szCs w:val="24"/>
        </w:rPr>
        <w:t>facultarão a revisão d</w:t>
      </w:r>
      <w:r w:rsidR="00441D48" w:rsidRPr="00BD5FFC">
        <w:rPr>
          <w:rFonts w:ascii="Trebuchet MS" w:hAnsi="Trebuchet MS"/>
          <w:sz w:val="24"/>
          <w:szCs w:val="24"/>
        </w:rPr>
        <w:t>a Remuneração do Agente Fiduciário</w:t>
      </w:r>
      <w:r w:rsidR="00F93A29">
        <w:rPr>
          <w:rFonts w:ascii="Trebuchet MS" w:hAnsi="Trebuchet MS"/>
          <w:sz w:val="24"/>
          <w:szCs w:val="24"/>
        </w:rPr>
        <w:t>, desde que de comum acordo com a Emissora</w:t>
      </w:r>
      <w:r w:rsidR="00441D48" w:rsidRPr="00BD5FFC">
        <w:rPr>
          <w:rFonts w:ascii="Trebuchet MS" w:hAnsi="Trebuchet MS"/>
          <w:sz w:val="24"/>
          <w:szCs w:val="24"/>
        </w:rPr>
        <w:t xml:space="preserve">. </w:t>
      </w:r>
    </w:p>
    <w:p w14:paraId="70FC3896" w14:textId="77777777" w:rsidR="00B97DF5" w:rsidRPr="00405DAF" w:rsidRDefault="00B97DF5" w:rsidP="00B638AA">
      <w:pPr>
        <w:pStyle w:val="Level2"/>
        <w:numPr>
          <w:ilvl w:val="1"/>
          <w:numId w:val="4"/>
        </w:numPr>
        <w:rPr>
          <w:rFonts w:ascii="Trebuchet MS" w:hAnsi="Trebuchet MS"/>
          <w:sz w:val="24"/>
          <w:szCs w:val="24"/>
        </w:rPr>
      </w:pPr>
      <w:bookmarkStart w:id="236" w:name="_Ref491961074"/>
      <w:r w:rsidRPr="00405DAF">
        <w:rPr>
          <w:rFonts w:ascii="Trebuchet MS" w:hAnsi="Trebuchet MS"/>
          <w:sz w:val="24"/>
          <w:szCs w:val="24"/>
        </w:rPr>
        <w:t>Além de outros previstos em lei, em ato normativo da CVM ou nesta Escritura de Emissão, constituem deveres e atribuições do Agente Fiduciário:</w:t>
      </w:r>
      <w:bookmarkEnd w:id="236"/>
    </w:p>
    <w:p w14:paraId="1713BE9E"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37" w:name="_DV_M278"/>
      <w:bookmarkEnd w:id="237"/>
      <w:r w:rsidRPr="00405DAF">
        <w:rPr>
          <w:rFonts w:ascii="Trebuchet MS" w:hAnsi="Trebuchet MS"/>
        </w:rPr>
        <w:t>proteger os direitos e interesses dos Debenturistas, empregando, no exercício da função, o cuidado e a diligência que todo homem ativo e probo costuma empregar na administração dos seus próprios bens;</w:t>
      </w:r>
    </w:p>
    <w:p w14:paraId="6B846B11"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r w:rsidRPr="00405DAF">
        <w:rPr>
          <w:rFonts w:ascii="Trebuchet MS" w:hAnsi="Trebuchet MS"/>
        </w:rPr>
        <w:t>exercer suas atividades com boa fé, transparência e lealdade para com os Debenturistas;</w:t>
      </w:r>
    </w:p>
    <w:p w14:paraId="520C69CE"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38" w:name="_DV_M279"/>
      <w:bookmarkEnd w:id="238"/>
      <w:r w:rsidRPr="00405DAF">
        <w:rPr>
          <w:rFonts w:ascii="Trebuchet MS" w:hAnsi="Trebuchet MS"/>
        </w:rPr>
        <w:t xml:space="preserve">renunciar à função na hipótese de superveniência de conflitos de interesse ou de qualquer outra modalidade de inaptidão e realizar a imediata </w:t>
      </w:r>
      <w:r w:rsidRPr="00405DAF">
        <w:rPr>
          <w:rFonts w:ascii="Trebuchet MS" w:hAnsi="Trebuchet MS"/>
        </w:rPr>
        <w:lastRenderedPageBreak/>
        <w:t>convocação de Assembleia Geral de Debenturistas para deliberar sobre sua substituição;</w:t>
      </w:r>
    </w:p>
    <w:p w14:paraId="4143DCC7"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39" w:name="_DV_M280"/>
      <w:bookmarkEnd w:id="239"/>
      <w:r w:rsidRPr="00405DAF">
        <w:rPr>
          <w:rFonts w:ascii="Trebuchet MS" w:hAnsi="Trebuchet MS"/>
        </w:rPr>
        <w:t>responsabilizar-se integralmente pelos serviços contratados, nos termos da legislação vigente;</w:t>
      </w:r>
    </w:p>
    <w:p w14:paraId="63798912"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40" w:name="_DV_M281"/>
      <w:bookmarkEnd w:id="240"/>
      <w:r w:rsidRPr="00405DAF">
        <w:rPr>
          <w:rFonts w:ascii="Trebuchet MS" w:hAnsi="Trebuchet MS"/>
        </w:rPr>
        <w:t xml:space="preserve">conservar, em boa guarda, toda a documentação relativa ao exercício de suas funções; </w:t>
      </w:r>
    </w:p>
    <w:p w14:paraId="488C5C05"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r w:rsidRPr="00405DAF">
        <w:rPr>
          <w:rFonts w:ascii="Trebuchet MS" w:hAnsi="Trebuchet MS"/>
        </w:rPr>
        <w:t>verificar, no momento de aceitar a função, a consistência das informações contidas nesta Escritura de Emissão, diligenciando para que sejam sanadas as omissões, falhas ou defeitos de que tenha conhecimento;</w:t>
      </w:r>
    </w:p>
    <w:p w14:paraId="4BB2F58C"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r w:rsidRPr="00405DAF">
        <w:rPr>
          <w:rFonts w:ascii="Trebuchet MS" w:hAnsi="Trebuchet MS"/>
        </w:rPr>
        <w:t xml:space="preserve">diligenciar junto à Emissora para que a Escritura de Emissão e seus aditamentos sejam registrados na </w:t>
      </w:r>
      <w:r w:rsidR="007C14F1" w:rsidRPr="00405DAF">
        <w:rPr>
          <w:rFonts w:ascii="Trebuchet MS" w:hAnsi="Trebuchet MS"/>
        </w:rPr>
        <w:t>JUCESP</w:t>
      </w:r>
      <w:r w:rsidRPr="00405DAF">
        <w:rPr>
          <w:rFonts w:ascii="Trebuchet MS" w:hAnsi="Trebuchet MS"/>
        </w:rPr>
        <w:t>, adotando, no caso da omissão da Emissora, as medidas eventualmente previstas em lei;</w:t>
      </w:r>
    </w:p>
    <w:p w14:paraId="2B82CB82"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r w:rsidRPr="00405DAF">
        <w:rPr>
          <w:rFonts w:ascii="Trebuchet MS" w:hAnsi="Trebuchet MS"/>
        </w:rPr>
        <w:t xml:space="preserve">acompanhar a prestação das informações periódicas da Emissora, alertando os Debenturistas, no relatório anual de que trata o </w:t>
      </w:r>
      <w:r w:rsidR="004F3008" w:rsidRPr="00405DAF">
        <w:rPr>
          <w:rFonts w:ascii="Trebuchet MS" w:hAnsi="Trebuchet MS"/>
        </w:rPr>
        <w:t>item</w:t>
      </w:r>
      <w:r w:rsidRPr="00405DAF">
        <w:rPr>
          <w:rFonts w:ascii="Trebuchet MS" w:hAnsi="Trebuchet MS"/>
        </w:rPr>
        <w:t xml:space="preserve"> </w:t>
      </w:r>
      <w:r w:rsidR="001210F8" w:rsidRPr="00405DAF">
        <w:rPr>
          <w:rFonts w:ascii="Trebuchet MS" w:hAnsi="Trebuchet MS"/>
        </w:rPr>
        <w:fldChar w:fldCharType="begin"/>
      </w:r>
      <w:r w:rsidR="001210F8" w:rsidRPr="00405DAF">
        <w:rPr>
          <w:rFonts w:ascii="Trebuchet MS" w:hAnsi="Trebuchet MS"/>
        </w:rPr>
        <w:instrText xml:space="preserve"> REF _Ref491265771 \r \h </w:instrText>
      </w:r>
      <w:r w:rsidR="00405DAF" w:rsidRPr="00405DAF">
        <w:rPr>
          <w:rFonts w:ascii="Trebuchet MS" w:hAnsi="Trebuchet MS"/>
        </w:rPr>
        <w:instrText xml:space="preserve"> \* MERGEFORMAT </w:instrText>
      </w:r>
      <w:r w:rsidR="001210F8" w:rsidRPr="00405DAF">
        <w:rPr>
          <w:rFonts w:ascii="Trebuchet MS" w:hAnsi="Trebuchet MS"/>
        </w:rPr>
      </w:r>
      <w:r w:rsidR="001210F8" w:rsidRPr="00405DAF">
        <w:rPr>
          <w:rFonts w:ascii="Trebuchet MS" w:hAnsi="Trebuchet MS"/>
        </w:rPr>
        <w:fldChar w:fldCharType="separate"/>
      </w:r>
      <w:r w:rsidR="002A718B">
        <w:rPr>
          <w:rFonts w:ascii="Trebuchet MS" w:hAnsi="Trebuchet MS"/>
        </w:rPr>
        <w:t>(xiii)</w:t>
      </w:r>
      <w:r w:rsidR="001210F8" w:rsidRPr="00405DAF">
        <w:rPr>
          <w:rFonts w:ascii="Trebuchet MS" w:hAnsi="Trebuchet MS"/>
        </w:rPr>
        <w:fldChar w:fldCharType="end"/>
      </w:r>
      <w:r w:rsidRPr="00405DAF">
        <w:rPr>
          <w:rFonts w:ascii="Trebuchet MS" w:hAnsi="Trebuchet MS"/>
        </w:rPr>
        <w:t xml:space="preserve"> abaixo, sobre as inconsistências ou omissões de que tenha conhecimento; </w:t>
      </w:r>
    </w:p>
    <w:p w14:paraId="53C61749"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r w:rsidRPr="00405DAF">
        <w:rPr>
          <w:rFonts w:ascii="Trebuchet MS" w:hAnsi="Trebuchet MS"/>
        </w:rPr>
        <w:t xml:space="preserve">solicitar, quando julgar necessário, certidões atualizadas dos distribuidores cíveis estaduais (incluindo falências, recuperações judiciais e execuções fiscais), distribuidores federais, das Varas da Fazenda Pública, Cartórios de Protesto, das Varas do Trabalho e da Procuradoria da Fazenda Pública do foro da sede ou domicílio da Emissora, bem como das demais comarcas em que a Emissora exerça suas atividades; </w:t>
      </w:r>
    </w:p>
    <w:p w14:paraId="71783C49"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41" w:name="_DV_M282"/>
      <w:bookmarkEnd w:id="241"/>
      <w:r w:rsidRPr="00405DAF">
        <w:rPr>
          <w:rFonts w:ascii="Trebuchet MS" w:hAnsi="Trebuchet MS"/>
        </w:rPr>
        <w:t xml:space="preserve">solicitar auditoria extraordinária na Emissora; </w:t>
      </w:r>
    </w:p>
    <w:p w14:paraId="2CADA486"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42" w:name="_DV_M283"/>
      <w:bookmarkEnd w:id="242"/>
      <w:r w:rsidRPr="00405DAF">
        <w:rPr>
          <w:rFonts w:ascii="Trebuchet MS" w:hAnsi="Trebuchet MS"/>
        </w:rPr>
        <w:t>convocar, quando necessário, a Assembleia Geral de Debenturistas, nos termos desta Escritura de Emissão;</w:t>
      </w:r>
    </w:p>
    <w:p w14:paraId="1C8D60A7"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43" w:name="_DV_M284"/>
      <w:bookmarkEnd w:id="243"/>
      <w:r w:rsidRPr="00405DAF">
        <w:rPr>
          <w:rFonts w:ascii="Trebuchet MS" w:hAnsi="Trebuchet MS"/>
        </w:rPr>
        <w:t>comparecer à Assembleia Geral de Debenturistas, a fim de prestar as informações que lhe forem solicitadas;</w:t>
      </w:r>
    </w:p>
    <w:p w14:paraId="76C1B471" w14:textId="77777777" w:rsidR="00B97DF5" w:rsidRPr="00405DAF" w:rsidRDefault="00B97DF5" w:rsidP="005B161C">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44" w:name="_DV_M285"/>
      <w:bookmarkStart w:id="245" w:name="_Ref491265771"/>
      <w:bookmarkEnd w:id="244"/>
      <w:r w:rsidRPr="00405DAF">
        <w:rPr>
          <w:rFonts w:ascii="Trebuchet MS" w:hAnsi="Trebuchet MS"/>
        </w:rPr>
        <w:t>elaborar relatório destinado aos Debenturistas, nos termos do artigo 68, parágrafo 1º, alínea “(b)”, da Lei das Sociedades por Ações e do artigo 15 da Instrução CVM 583, o qual deverá conter, ao menos, as seguintes informações:</w:t>
      </w:r>
      <w:bookmarkEnd w:id="245"/>
    </w:p>
    <w:p w14:paraId="003441B9" w14:textId="77777777" w:rsidR="00B97DF5" w:rsidRPr="00405DAF" w:rsidRDefault="00B97DF5" w:rsidP="00B638AA">
      <w:pPr>
        <w:widowControl/>
        <w:numPr>
          <w:ilvl w:val="1"/>
          <w:numId w:val="9"/>
        </w:numPr>
        <w:tabs>
          <w:tab w:val="clear" w:pos="1778"/>
        </w:tabs>
        <w:suppressAutoHyphens/>
        <w:spacing w:after="140" w:line="290" w:lineRule="auto"/>
        <w:ind w:left="1843" w:hanging="567"/>
        <w:textAlignment w:val="auto"/>
        <w:rPr>
          <w:rFonts w:ascii="Trebuchet MS" w:hAnsi="Trebuchet MS" w:cs="Arial"/>
        </w:rPr>
      </w:pPr>
      <w:bookmarkStart w:id="246" w:name="_DV_M286"/>
      <w:bookmarkStart w:id="247" w:name="_DV_M287"/>
      <w:bookmarkStart w:id="248" w:name="_DV_M288"/>
      <w:bookmarkStart w:id="249" w:name="_DV_M289"/>
      <w:bookmarkEnd w:id="246"/>
      <w:bookmarkEnd w:id="247"/>
      <w:bookmarkEnd w:id="248"/>
      <w:bookmarkEnd w:id="249"/>
      <w:r w:rsidRPr="00405DAF">
        <w:rPr>
          <w:rFonts w:ascii="Trebuchet MS" w:hAnsi="Trebuchet MS"/>
        </w:rPr>
        <w:t>cumprimento pela Emissora das suas obrigações de prestação de informações periódicas, indicando as inconsistências ou omissões de que tenha conhecimento</w:t>
      </w:r>
      <w:r w:rsidRPr="00405DAF">
        <w:rPr>
          <w:rFonts w:ascii="Trebuchet MS" w:hAnsi="Trebuchet MS" w:cs="Arial"/>
        </w:rPr>
        <w:t>;</w:t>
      </w:r>
    </w:p>
    <w:p w14:paraId="6FCA149F"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50" w:name="_DV_M290"/>
      <w:bookmarkEnd w:id="250"/>
      <w:r w:rsidRPr="00405DAF">
        <w:rPr>
          <w:rFonts w:ascii="Trebuchet MS" w:hAnsi="Trebuchet MS"/>
        </w:rPr>
        <w:lastRenderedPageBreak/>
        <w:t>alterações estatutárias ocorridas no período com efeitos relevantes para os Debenturistas</w:t>
      </w:r>
      <w:r w:rsidRPr="00405DAF">
        <w:rPr>
          <w:rFonts w:ascii="Trebuchet MS" w:hAnsi="Trebuchet MS" w:cs="Arial"/>
        </w:rPr>
        <w:t>;</w:t>
      </w:r>
    </w:p>
    <w:p w14:paraId="3685FD5E"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51" w:name="_DV_M291"/>
      <w:bookmarkEnd w:id="251"/>
      <w:r w:rsidRPr="00405DAF">
        <w:rPr>
          <w:rFonts w:ascii="Trebuchet MS" w:hAnsi="Trebuchet MS"/>
        </w:rPr>
        <w:t>comentários sobre indicadores econômicos, financeiros e de estrutura de capital da Emissora relacionados a Cláusulas destinadas a proteger o interesse dos titulares dos valores mobiliários e que estabelecem condições que não devem ser descumpridas pela Emissora</w:t>
      </w:r>
      <w:r w:rsidRPr="00405DAF">
        <w:rPr>
          <w:rFonts w:ascii="Trebuchet MS" w:hAnsi="Trebuchet MS" w:cs="Arial"/>
        </w:rPr>
        <w:t>;</w:t>
      </w:r>
    </w:p>
    <w:p w14:paraId="4D55CCB3"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52" w:name="_DV_M292"/>
      <w:bookmarkEnd w:id="252"/>
      <w:r w:rsidRPr="00405DAF">
        <w:rPr>
          <w:rFonts w:ascii="Trebuchet MS" w:hAnsi="Trebuchet MS"/>
        </w:rPr>
        <w:t>quantidade de Debêntures emitidas, quantidade de Debêntures em circulação e saldo cancelado no período</w:t>
      </w:r>
      <w:r w:rsidRPr="00405DAF">
        <w:rPr>
          <w:rFonts w:ascii="Trebuchet MS" w:hAnsi="Trebuchet MS" w:cs="Arial"/>
        </w:rPr>
        <w:t>;</w:t>
      </w:r>
    </w:p>
    <w:p w14:paraId="6F9AC8CA"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53" w:name="_DV_M293"/>
      <w:bookmarkEnd w:id="253"/>
      <w:r w:rsidRPr="00405DAF">
        <w:rPr>
          <w:rFonts w:ascii="Trebuchet MS" w:hAnsi="Trebuchet MS"/>
        </w:rPr>
        <w:t>resgate, amortização, conversão, repactuação e pagamento de juros das Debêntures realizados no período</w:t>
      </w:r>
      <w:r w:rsidRPr="00405DAF">
        <w:rPr>
          <w:rFonts w:ascii="Trebuchet MS" w:hAnsi="Trebuchet MS" w:cs="Arial"/>
        </w:rPr>
        <w:t>;</w:t>
      </w:r>
    </w:p>
    <w:p w14:paraId="2015DE74"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54" w:name="_DV_M294"/>
      <w:bookmarkEnd w:id="254"/>
      <w:r w:rsidRPr="00405DAF">
        <w:rPr>
          <w:rFonts w:ascii="Trebuchet MS" w:hAnsi="Trebuchet MS"/>
        </w:rPr>
        <w:t>destinação dos recursos captados por meio da Emissão, conforme informações prestadas pela Emissora</w:t>
      </w:r>
      <w:r w:rsidRPr="00405DAF">
        <w:rPr>
          <w:rFonts w:ascii="Trebuchet MS" w:hAnsi="Trebuchet MS" w:cs="Arial"/>
        </w:rPr>
        <w:t>;</w:t>
      </w:r>
    </w:p>
    <w:p w14:paraId="0203BF5E"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55" w:name="_DV_M295"/>
      <w:bookmarkStart w:id="256" w:name="_DV_M296"/>
      <w:bookmarkEnd w:id="255"/>
      <w:bookmarkEnd w:id="256"/>
      <w:r w:rsidRPr="00405DAF">
        <w:rPr>
          <w:rFonts w:ascii="Trebuchet MS" w:hAnsi="Trebuchet MS"/>
        </w:rPr>
        <w:t>cumprimento de outras obrigações assumidas pela Emissora nesta Escritura de Emissão</w:t>
      </w:r>
      <w:r w:rsidRPr="00405DAF">
        <w:rPr>
          <w:rFonts w:ascii="Trebuchet MS" w:hAnsi="Trebuchet MS" w:cs="Arial"/>
        </w:rPr>
        <w:t>;</w:t>
      </w:r>
    </w:p>
    <w:p w14:paraId="64D1279A"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r w:rsidRPr="00405DAF">
        <w:rPr>
          <w:rFonts w:ascii="Trebuchet MS" w:hAnsi="Trebuchet MS"/>
        </w:rPr>
        <w:t>declaração sobre a não existência de situação de conflito de interesses que impeça o Agente Fiduciário a continuar a exercer a função</w:t>
      </w:r>
      <w:r w:rsidRPr="00405DAF">
        <w:rPr>
          <w:rFonts w:ascii="Trebuchet MS" w:hAnsi="Trebuchet MS" w:cs="Arial"/>
        </w:rPr>
        <w:t>; e</w:t>
      </w:r>
    </w:p>
    <w:p w14:paraId="46E93077"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57" w:name="_DV_M297"/>
      <w:bookmarkStart w:id="258" w:name="_Ref459547197"/>
      <w:bookmarkStart w:id="259" w:name="_Ref491265725"/>
      <w:bookmarkEnd w:id="257"/>
      <w:r w:rsidRPr="00405DAF">
        <w:rPr>
          <w:rFonts w:ascii="Trebuchet MS" w:hAnsi="Trebuchet MS"/>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w:t>
      </w:r>
      <w:r w:rsidRPr="00405DAF">
        <w:rPr>
          <w:rFonts w:ascii="Trebuchet MS" w:hAnsi="Trebuchet MS"/>
          <w:i/>
        </w:rPr>
        <w:t>1</w:t>
      </w:r>
      <w:r w:rsidRPr="00405DAF">
        <w:rPr>
          <w:rFonts w:ascii="Trebuchet MS" w:hAnsi="Trebuchet MS"/>
        </w:rPr>
        <w:t>) denominação da companhia ofertante; (</w:t>
      </w:r>
      <w:r w:rsidRPr="00405DAF">
        <w:rPr>
          <w:rFonts w:ascii="Trebuchet MS" w:hAnsi="Trebuchet MS"/>
          <w:i/>
        </w:rPr>
        <w:t>2</w:t>
      </w:r>
      <w:r w:rsidRPr="00405DAF">
        <w:rPr>
          <w:rFonts w:ascii="Trebuchet MS" w:hAnsi="Trebuchet MS"/>
        </w:rPr>
        <w:t>) quantidade de valores mobiliários emitidos; (</w:t>
      </w:r>
      <w:r w:rsidRPr="00405DAF">
        <w:rPr>
          <w:rFonts w:ascii="Trebuchet MS" w:hAnsi="Trebuchet MS"/>
          <w:i/>
        </w:rPr>
        <w:t>3</w:t>
      </w:r>
      <w:r w:rsidRPr="00405DAF">
        <w:rPr>
          <w:rFonts w:ascii="Trebuchet MS" w:hAnsi="Trebuchet MS"/>
        </w:rPr>
        <w:t>) valor da emissão; (</w:t>
      </w:r>
      <w:r w:rsidRPr="00405DAF">
        <w:rPr>
          <w:rFonts w:ascii="Trebuchet MS" w:hAnsi="Trebuchet MS"/>
          <w:i/>
        </w:rPr>
        <w:t>4</w:t>
      </w:r>
      <w:r w:rsidRPr="00405DAF">
        <w:rPr>
          <w:rFonts w:ascii="Trebuchet MS" w:hAnsi="Trebuchet MS"/>
        </w:rPr>
        <w:t>) espécie e garantias envolvidas; (</w:t>
      </w:r>
      <w:r w:rsidRPr="00405DAF">
        <w:rPr>
          <w:rFonts w:ascii="Trebuchet MS" w:hAnsi="Trebuchet MS"/>
          <w:i/>
        </w:rPr>
        <w:t>5</w:t>
      </w:r>
      <w:r w:rsidRPr="00405DAF">
        <w:rPr>
          <w:rFonts w:ascii="Trebuchet MS" w:hAnsi="Trebuchet MS"/>
        </w:rPr>
        <w:t>) prazo de vencimento e taxa de juros; e (</w:t>
      </w:r>
      <w:r w:rsidRPr="00405DAF">
        <w:rPr>
          <w:rFonts w:ascii="Trebuchet MS" w:hAnsi="Trebuchet MS"/>
          <w:i/>
        </w:rPr>
        <w:t>6</w:t>
      </w:r>
      <w:r w:rsidRPr="00405DAF">
        <w:rPr>
          <w:rFonts w:ascii="Trebuchet MS" w:hAnsi="Trebuchet MS"/>
        </w:rPr>
        <w:t>) inadimplemento no período</w:t>
      </w:r>
      <w:bookmarkEnd w:id="258"/>
      <w:r w:rsidRPr="00405DAF">
        <w:rPr>
          <w:rFonts w:ascii="Trebuchet MS" w:hAnsi="Trebuchet MS" w:cs="Arial"/>
        </w:rPr>
        <w:t>.</w:t>
      </w:r>
      <w:bookmarkEnd w:id="259"/>
    </w:p>
    <w:p w14:paraId="7AF516D3" w14:textId="77777777" w:rsidR="00B97DF5"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bookmarkStart w:id="260" w:name="_DV_M298"/>
      <w:bookmarkStart w:id="261" w:name="_DV_M299"/>
      <w:bookmarkStart w:id="262" w:name="_DV_M300"/>
      <w:bookmarkStart w:id="263" w:name="_DV_M301"/>
      <w:bookmarkStart w:id="264" w:name="_DV_M302"/>
      <w:bookmarkStart w:id="265" w:name="_DV_M303"/>
      <w:bookmarkStart w:id="266" w:name="_DV_M304"/>
      <w:bookmarkStart w:id="267" w:name="_DV_M305"/>
      <w:bookmarkEnd w:id="260"/>
      <w:bookmarkEnd w:id="261"/>
      <w:bookmarkEnd w:id="262"/>
      <w:bookmarkEnd w:id="263"/>
      <w:bookmarkEnd w:id="264"/>
      <w:bookmarkEnd w:id="265"/>
      <w:bookmarkEnd w:id="266"/>
      <w:bookmarkEnd w:id="267"/>
      <w:r w:rsidRPr="00405DAF">
        <w:rPr>
          <w:rFonts w:ascii="Trebuchet MS" w:hAnsi="Trebuchet MS"/>
        </w:rPr>
        <w:t xml:space="preserve">disponibilizar o relatório de que trata o </w:t>
      </w:r>
      <w:r w:rsidR="004F3008" w:rsidRPr="00405DAF">
        <w:rPr>
          <w:rFonts w:ascii="Trebuchet MS" w:hAnsi="Trebuchet MS"/>
        </w:rPr>
        <w:t>item</w:t>
      </w:r>
      <w:r w:rsidRPr="00405DAF">
        <w:rPr>
          <w:rFonts w:ascii="Trebuchet MS" w:hAnsi="Trebuchet MS"/>
        </w:rPr>
        <w:t xml:space="preserve"> </w:t>
      </w:r>
      <w:r w:rsidR="001210F8" w:rsidRPr="00405DAF">
        <w:rPr>
          <w:rFonts w:ascii="Trebuchet MS" w:hAnsi="Trebuchet MS"/>
        </w:rPr>
        <w:fldChar w:fldCharType="begin"/>
      </w:r>
      <w:r w:rsidR="001210F8" w:rsidRPr="00405DAF">
        <w:rPr>
          <w:rFonts w:ascii="Trebuchet MS" w:hAnsi="Trebuchet MS"/>
        </w:rPr>
        <w:instrText xml:space="preserve"> REF _Ref491265771 \r \h </w:instrText>
      </w:r>
      <w:r w:rsidR="001F54EA" w:rsidRPr="00405DAF">
        <w:rPr>
          <w:rFonts w:ascii="Trebuchet MS" w:hAnsi="Trebuchet MS"/>
        </w:rPr>
        <w:instrText xml:space="preserve"> \* MERGEFORMAT </w:instrText>
      </w:r>
      <w:r w:rsidR="001210F8" w:rsidRPr="00405DAF">
        <w:rPr>
          <w:rFonts w:ascii="Trebuchet MS" w:hAnsi="Trebuchet MS"/>
        </w:rPr>
      </w:r>
      <w:r w:rsidR="001210F8" w:rsidRPr="00405DAF">
        <w:rPr>
          <w:rFonts w:ascii="Trebuchet MS" w:hAnsi="Trebuchet MS"/>
        </w:rPr>
        <w:fldChar w:fldCharType="separate"/>
      </w:r>
      <w:r w:rsidR="002A718B">
        <w:rPr>
          <w:rFonts w:ascii="Trebuchet MS" w:hAnsi="Trebuchet MS"/>
        </w:rPr>
        <w:t>(xiii)</w:t>
      </w:r>
      <w:r w:rsidR="001210F8" w:rsidRPr="00405DAF">
        <w:rPr>
          <w:rFonts w:ascii="Trebuchet MS" w:hAnsi="Trebuchet MS"/>
        </w:rPr>
        <w:fldChar w:fldCharType="end"/>
      </w:r>
      <w:r w:rsidRPr="00405DAF">
        <w:rPr>
          <w:rFonts w:ascii="Trebuchet MS" w:hAnsi="Trebuchet MS"/>
        </w:rPr>
        <w:t xml:space="preserve"> acima em sua página na rede mundial de computadores, no prazo máximo de 4 (quatro) meses a contar do encerramento do exercício social da Emissora;</w:t>
      </w:r>
    </w:p>
    <w:p w14:paraId="27799570" w14:textId="77777777" w:rsidR="00B97DF5"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bookmarkStart w:id="268" w:name="_DV_M306"/>
      <w:bookmarkEnd w:id="268"/>
      <w:r w:rsidRPr="00405DAF">
        <w:rPr>
          <w:rFonts w:ascii="Trebuchet MS" w:hAnsi="Trebuchet MS"/>
        </w:rPr>
        <w:t xml:space="preserve">manter atualizada a relação dos Debenturistas e seus endereços, mediante, inclusive, solicitação de informações à Emissora, ao Escriturador e à B3, sendo que, para fins de atendimento ao disposto neste item, a Emissora e os Debenturistas, assim que subscreverem, integralizarem ou adquirirem as Debêntures, expressamente autorizam, </w:t>
      </w:r>
      <w:r w:rsidRPr="00405DAF">
        <w:rPr>
          <w:rFonts w:ascii="Trebuchet MS" w:hAnsi="Trebuchet MS"/>
        </w:rPr>
        <w:lastRenderedPageBreak/>
        <w:t>desde já, o Escriturador e a B3 a divulgarem, a qualquer momento, a posição das Debêntures, bem como relação dos Debenturistas;</w:t>
      </w:r>
    </w:p>
    <w:p w14:paraId="7E66BC08" w14:textId="77777777" w:rsidR="00B97DF5"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bookmarkStart w:id="269" w:name="_DV_M307"/>
      <w:bookmarkEnd w:id="269"/>
      <w:r w:rsidRPr="00405DAF">
        <w:rPr>
          <w:rFonts w:ascii="Trebuchet MS" w:hAnsi="Trebuchet MS"/>
        </w:rPr>
        <w:t>opinar sobre a suficiência das informações prestadas nas propostas de modificações nas condições das Debêntures;</w:t>
      </w:r>
    </w:p>
    <w:p w14:paraId="464870A6" w14:textId="77777777" w:rsidR="00B97DF5"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bookmarkStart w:id="270" w:name="_Ref491961126"/>
      <w:r w:rsidRPr="00405DAF">
        <w:rPr>
          <w:rFonts w:ascii="Trebuchet MS" w:hAnsi="Trebuchet MS"/>
        </w:rPr>
        <w:t>acompanhar com o Escriturador, em cada data de pagamento, o integral e pontual pagamento dos valores devidos, conforme estipulado na presente Escritura de Emissão;</w:t>
      </w:r>
      <w:bookmarkEnd w:id="270"/>
    </w:p>
    <w:p w14:paraId="64165FF4" w14:textId="77777777" w:rsidR="00B97DF5"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r w:rsidRPr="00405DAF">
        <w:rPr>
          <w:rFonts w:ascii="Trebuchet MS" w:hAnsi="Trebuchet MS"/>
        </w:rPr>
        <w:t>acompanhar, anualmente, o enquadramento do</w:t>
      </w:r>
      <w:r w:rsidR="001210F8" w:rsidRPr="00405DAF">
        <w:rPr>
          <w:rFonts w:ascii="Trebuchet MS" w:hAnsi="Trebuchet MS"/>
        </w:rPr>
        <w:t>s</w:t>
      </w:r>
      <w:r w:rsidRPr="00405DAF">
        <w:rPr>
          <w:rFonts w:ascii="Trebuchet MS" w:hAnsi="Trebuchet MS"/>
        </w:rPr>
        <w:t xml:space="preserve"> Índice</w:t>
      </w:r>
      <w:r w:rsidR="001210F8" w:rsidRPr="00405DAF">
        <w:rPr>
          <w:rFonts w:ascii="Trebuchet MS" w:hAnsi="Trebuchet MS"/>
        </w:rPr>
        <w:t>s</w:t>
      </w:r>
      <w:r w:rsidRPr="00405DAF">
        <w:rPr>
          <w:rFonts w:ascii="Trebuchet MS" w:hAnsi="Trebuchet MS"/>
        </w:rPr>
        <w:t xml:space="preserve"> Financeiro</w:t>
      </w:r>
      <w:r w:rsidR="001210F8" w:rsidRPr="00405DAF">
        <w:rPr>
          <w:rFonts w:ascii="Trebuchet MS" w:hAnsi="Trebuchet MS"/>
        </w:rPr>
        <w:t>s</w:t>
      </w:r>
      <w:r w:rsidRPr="00405DAF">
        <w:rPr>
          <w:rFonts w:ascii="Trebuchet MS" w:hAnsi="Trebuchet MS"/>
        </w:rPr>
        <w:t xml:space="preserve"> com base nas informações enviadas de acordo com a Cláusula </w:t>
      </w:r>
      <w:r w:rsidR="0018470D">
        <w:rPr>
          <w:rFonts w:ascii="Trebuchet MS" w:hAnsi="Trebuchet MS"/>
        </w:rPr>
        <w:t>8.1</w:t>
      </w:r>
      <w:r w:rsidRPr="00405DAF">
        <w:rPr>
          <w:rFonts w:ascii="Trebuchet MS" w:hAnsi="Trebuchet MS"/>
        </w:rPr>
        <w:t>;</w:t>
      </w:r>
    </w:p>
    <w:p w14:paraId="496BF0B4" w14:textId="77777777" w:rsidR="00B97DF5"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bookmarkStart w:id="271" w:name="_Ref491961207"/>
      <w:r w:rsidRPr="00405DAF">
        <w:rPr>
          <w:rFonts w:ascii="Trebuchet MS" w:hAnsi="Trebuchet MS"/>
        </w:rPr>
        <w:t xml:space="preserve">divulgar as informações referidas na alínea </w:t>
      </w:r>
      <w:r w:rsidRPr="00405DAF">
        <w:rPr>
          <w:rFonts w:ascii="Trebuchet MS" w:hAnsi="Trebuchet MS"/>
        </w:rPr>
        <w:fldChar w:fldCharType="begin"/>
      </w:r>
      <w:r w:rsidRPr="00405DAF">
        <w:rPr>
          <w:rFonts w:ascii="Trebuchet MS" w:hAnsi="Trebuchet MS"/>
        </w:rPr>
        <w:instrText xml:space="preserve"> REF _Ref491265725 \n \h  \* MERGEFORMAT </w:instrText>
      </w:r>
      <w:r w:rsidRPr="00405DAF">
        <w:rPr>
          <w:rFonts w:ascii="Trebuchet MS" w:hAnsi="Trebuchet MS"/>
        </w:rPr>
      </w:r>
      <w:r w:rsidRPr="00405DAF">
        <w:rPr>
          <w:rFonts w:ascii="Trebuchet MS" w:hAnsi="Trebuchet MS"/>
        </w:rPr>
        <w:fldChar w:fldCharType="separate"/>
      </w:r>
      <w:r w:rsidR="002A718B">
        <w:rPr>
          <w:rFonts w:ascii="Trebuchet MS" w:hAnsi="Trebuchet MS"/>
        </w:rPr>
        <w:t>(i)</w:t>
      </w:r>
      <w:r w:rsidRPr="00405DAF">
        <w:rPr>
          <w:rFonts w:ascii="Trebuchet MS" w:hAnsi="Trebuchet MS"/>
        </w:rPr>
        <w:fldChar w:fldCharType="end"/>
      </w:r>
      <w:r w:rsidRPr="00405DAF">
        <w:rPr>
          <w:rFonts w:ascii="Trebuchet MS" w:hAnsi="Trebuchet MS"/>
        </w:rPr>
        <w:t xml:space="preserve"> do </w:t>
      </w:r>
      <w:r w:rsidR="004F3008" w:rsidRPr="00405DAF">
        <w:rPr>
          <w:rFonts w:ascii="Trebuchet MS" w:hAnsi="Trebuchet MS"/>
        </w:rPr>
        <w:t>item</w:t>
      </w:r>
      <w:r w:rsidRPr="00405DAF">
        <w:rPr>
          <w:rFonts w:ascii="Trebuchet MS" w:hAnsi="Trebuchet MS"/>
        </w:rPr>
        <w:t xml:space="preserve"> </w:t>
      </w:r>
      <w:r w:rsidRPr="00405DAF">
        <w:rPr>
          <w:rFonts w:ascii="Trebuchet MS" w:hAnsi="Trebuchet MS"/>
        </w:rPr>
        <w:fldChar w:fldCharType="begin"/>
      </w:r>
      <w:r w:rsidRPr="00405DAF">
        <w:rPr>
          <w:rFonts w:ascii="Trebuchet MS" w:hAnsi="Trebuchet MS"/>
        </w:rPr>
        <w:instrText xml:space="preserve"> REF _Ref491265771 \n \h  \* MERGEFORMAT </w:instrText>
      </w:r>
      <w:r w:rsidRPr="00405DAF">
        <w:rPr>
          <w:rFonts w:ascii="Trebuchet MS" w:hAnsi="Trebuchet MS"/>
        </w:rPr>
      </w:r>
      <w:r w:rsidRPr="00405DAF">
        <w:rPr>
          <w:rFonts w:ascii="Trebuchet MS" w:hAnsi="Trebuchet MS"/>
        </w:rPr>
        <w:fldChar w:fldCharType="separate"/>
      </w:r>
      <w:r w:rsidR="002A718B">
        <w:rPr>
          <w:rFonts w:ascii="Trebuchet MS" w:hAnsi="Trebuchet MS"/>
        </w:rPr>
        <w:t>(xiii)</w:t>
      </w:r>
      <w:r w:rsidRPr="00405DAF">
        <w:rPr>
          <w:rFonts w:ascii="Trebuchet MS" w:hAnsi="Trebuchet MS"/>
        </w:rPr>
        <w:fldChar w:fldCharType="end"/>
      </w:r>
      <w:r w:rsidRPr="00405DAF">
        <w:rPr>
          <w:rFonts w:ascii="Trebuchet MS" w:hAnsi="Trebuchet MS"/>
        </w:rPr>
        <w:t xml:space="preserve"> acima em sua página na rede mundial de computadores, tão logo delas tenha conhecimento; </w:t>
      </w:r>
      <w:bookmarkEnd w:id="271"/>
    </w:p>
    <w:p w14:paraId="4CFDF3CB" w14:textId="77777777" w:rsidR="009B063E"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r w:rsidRPr="00405DAF">
        <w:rPr>
          <w:rFonts w:ascii="Trebuchet MS" w:hAnsi="Trebuchet MS"/>
        </w:rPr>
        <w:t>disponibilizar diariamente o valor unitário das Debêntures, calculado pela Emissora, aos investidores e aos participantes do mercado, através de sua central de atendimento e/ou de seu website</w:t>
      </w:r>
      <w:r w:rsidR="009B063E" w:rsidRPr="00405DAF">
        <w:rPr>
          <w:rFonts w:ascii="Trebuchet MS" w:hAnsi="Trebuchet MS"/>
        </w:rPr>
        <w:t>;</w:t>
      </w:r>
    </w:p>
    <w:p w14:paraId="457E9ABF" w14:textId="77777777" w:rsidR="00B97DF5" w:rsidRPr="00405DAF" w:rsidRDefault="00B97DF5" w:rsidP="00B638AA">
      <w:pPr>
        <w:pStyle w:val="Level2"/>
        <w:numPr>
          <w:ilvl w:val="1"/>
          <w:numId w:val="4"/>
        </w:numPr>
        <w:rPr>
          <w:rFonts w:ascii="Trebuchet MS" w:hAnsi="Trebuchet MS"/>
          <w:sz w:val="24"/>
          <w:szCs w:val="24"/>
        </w:rPr>
      </w:pPr>
      <w:bookmarkStart w:id="272" w:name="_DV_M308"/>
      <w:bookmarkStart w:id="273" w:name="_DV_M309"/>
      <w:bookmarkStart w:id="274" w:name="_DV_M310"/>
      <w:bookmarkStart w:id="275" w:name="_DV_M311"/>
      <w:bookmarkStart w:id="276" w:name="_DV_M312"/>
      <w:bookmarkStart w:id="277" w:name="_DV_M313"/>
      <w:bookmarkStart w:id="278" w:name="_DV_M314"/>
      <w:bookmarkStart w:id="279" w:name="_DV_M315"/>
      <w:bookmarkStart w:id="280" w:name="_DV_M316"/>
      <w:bookmarkStart w:id="281" w:name="_DV_M317"/>
      <w:bookmarkStart w:id="282" w:name="_DV_M318"/>
      <w:bookmarkStart w:id="283" w:name="_DV_M319"/>
      <w:bookmarkStart w:id="284" w:name="_DV_M320"/>
      <w:bookmarkStart w:id="285" w:name="_DV_M32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sidRPr="00405DAF">
        <w:rPr>
          <w:rFonts w:ascii="Trebuchet MS" w:hAnsi="Trebuchet MS"/>
          <w:sz w:val="24"/>
          <w:szCs w:val="24"/>
        </w:rPr>
        <w:t xml:space="preserve">O Agente Fiduciário </w:t>
      </w:r>
      <w:r w:rsidRPr="00405DAF">
        <w:rPr>
          <w:rStyle w:val="DeltaViewInsertion"/>
          <w:rFonts w:ascii="Trebuchet MS" w:hAnsi="Trebuchet MS"/>
          <w:color w:val="auto"/>
          <w:sz w:val="24"/>
          <w:szCs w:val="24"/>
          <w:u w:val="none"/>
        </w:rPr>
        <w:t>não será obrigado a efetuar nenhuma verificação de veracidade nas deliberações societárias e em atos da administração da Emissora ou ainda em qualquer documento ou registro que considere autêntico, exceto pela verificação da regular constituição dos referidos documentos, conforme previsto na Instrução CVM 583,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25036FB9" w14:textId="77777777" w:rsidR="00B97DF5" w:rsidRPr="00405DAF" w:rsidRDefault="00B97DF5" w:rsidP="00B638AA">
      <w:pPr>
        <w:pStyle w:val="Level2"/>
        <w:numPr>
          <w:ilvl w:val="1"/>
          <w:numId w:val="4"/>
        </w:numPr>
        <w:rPr>
          <w:rStyle w:val="DeltaViewInsertion"/>
          <w:rFonts w:ascii="Trebuchet MS" w:hAnsi="Trebuchet MS" w:cs="Times New Roman"/>
          <w:color w:val="auto"/>
          <w:sz w:val="24"/>
          <w:szCs w:val="24"/>
          <w:u w:val="none"/>
        </w:rPr>
      </w:pPr>
      <w:bookmarkStart w:id="286" w:name="_DV_M322"/>
      <w:bookmarkStart w:id="287" w:name="_DV_M323"/>
      <w:bookmarkEnd w:id="286"/>
      <w:bookmarkEnd w:id="287"/>
      <w:r w:rsidRPr="00405DAF">
        <w:rPr>
          <w:rStyle w:val="DeltaViewInsertion"/>
          <w:rFonts w:ascii="Trebuchet MS" w:hAnsi="Trebuchet MS"/>
          <w:color w:val="auto"/>
          <w:sz w:val="24"/>
          <w:szCs w:val="24"/>
          <w:u w:val="none"/>
        </w:rPr>
        <w:t xml:space="preserve">Os atos ou manifestações por parte do Agente Fiduciário que criarem responsabilidade para os Debenturistas e/ou exonerarem terceiros de obrigações para com </w:t>
      </w:r>
      <w:r w:rsidRPr="002A2617">
        <w:rPr>
          <w:rStyle w:val="DeltaViewInsertion"/>
          <w:rFonts w:ascii="Trebuchet MS" w:hAnsi="Trebuchet MS"/>
          <w:color w:val="auto"/>
          <w:sz w:val="24"/>
          <w:szCs w:val="24"/>
          <w:u w:val="none"/>
        </w:rPr>
        <w:t>eles, bem como aqueles relacionados ao devido cumprimento das obrigações assumidas nesta Escritura de Emissão, somente serão válidos quando previamente</w:t>
      </w:r>
      <w:r w:rsidR="002A2617">
        <w:rPr>
          <w:rFonts w:ascii="Trebuchet MS" w:hAnsi="Trebuchet MS"/>
          <w:i/>
          <w:iCs/>
          <w:sz w:val="24"/>
          <w:szCs w:val="24"/>
          <w:u w:val="single"/>
        </w:rPr>
        <w:t xml:space="preserve"> </w:t>
      </w:r>
      <w:r w:rsidRPr="002A2617">
        <w:rPr>
          <w:rStyle w:val="DeltaViewInsertion"/>
          <w:rFonts w:ascii="Trebuchet MS" w:hAnsi="Trebuchet MS"/>
          <w:color w:val="auto"/>
          <w:sz w:val="24"/>
          <w:szCs w:val="24"/>
          <w:u w:val="none"/>
        </w:rPr>
        <w:t>deliberado pelos Debenturistas reunidos em Assembleia Geral de Debenturistas, observados</w:t>
      </w:r>
      <w:r w:rsidRPr="00405DAF">
        <w:rPr>
          <w:rStyle w:val="DeltaViewInsertion"/>
          <w:rFonts w:ascii="Trebuchet MS" w:hAnsi="Trebuchet MS"/>
          <w:color w:val="auto"/>
          <w:sz w:val="24"/>
          <w:szCs w:val="24"/>
          <w:u w:val="none"/>
        </w:rPr>
        <w:t xml:space="preserve"> os quóruns descritos na Cláusula</w:t>
      </w:r>
      <w:r w:rsidR="00466B0F">
        <w:rPr>
          <w:rStyle w:val="DeltaViewInsertion"/>
          <w:rFonts w:ascii="Trebuchet MS" w:hAnsi="Trebuchet MS"/>
          <w:color w:val="auto"/>
          <w:sz w:val="24"/>
          <w:szCs w:val="24"/>
          <w:u w:val="none"/>
        </w:rPr>
        <w:t xml:space="preserve"> 10.16</w:t>
      </w:r>
      <w:r w:rsidRPr="00405DAF">
        <w:rPr>
          <w:rStyle w:val="DeltaViewInsertion"/>
          <w:rFonts w:ascii="Trebuchet MS" w:hAnsi="Trebuchet MS"/>
          <w:color w:val="auto"/>
          <w:sz w:val="24"/>
          <w:szCs w:val="24"/>
          <w:u w:val="none"/>
        </w:rPr>
        <w:t>.</w:t>
      </w:r>
    </w:p>
    <w:p w14:paraId="0FE1D9FC" w14:textId="77777777" w:rsidR="00B97DF5" w:rsidRPr="00405DAF" w:rsidRDefault="00B97DF5" w:rsidP="00B638AA">
      <w:pPr>
        <w:pStyle w:val="Level2"/>
        <w:numPr>
          <w:ilvl w:val="1"/>
          <w:numId w:val="4"/>
        </w:numPr>
        <w:rPr>
          <w:rFonts w:ascii="Trebuchet MS" w:hAnsi="Trebuchet MS"/>
          <w:sz w:val="24"/>
          <w:szCs w:val="24"/>
        </w:rPr>
      </w:pPr>
      <w:r w:rsidRPr="00405DAF">
        <w:rPr>
          <w:rStyle w:val="DeltaViewInsertion"/>
          <w:rFonts w:ascii="Trebuchet MS" w:hAnsi="Trebuchet MS"/>
          <w:color w:val="auto"/>
          <w:sz w:val="24"/>
          <w:szCs w:val="24"/>
          <w:u w:val="none"/>
        </w:rPr>
        <w:t>O Agente Fiduciário pode se balizar nas informações que lhe forem disponibilizadas pela Emissora para acompanhar o atendimento do</w:t>
      </w:r>
      <w:r w:rsidR="001F54EA" w:rsidRPr="00405DAF">
        <w:rPr>
          <w:rStyle w:val="DeltaViewInsertion"/>
          <w:rFonts w:ascii="Trebuchet MS" w:hAnsi="Trebuchet MS"/>
          <w:color w:val="auto"/>
          <w:sz w:val="24"/>
          <w:szCs w:val="24"/>
          <w:u w:val="none"/>
        </w:rPr>
        <w:t>s</w:t>
      </w:r>
      <w:r w:rsidRPr="00405DAF">
        <w:rPr>
          <w:rStyle w:val="DeltaViewInsertion"/>
          <w:rFonts w:ascii="Trebuchet MS" w:hAnsi="Trebuchet MS"/>
          <w:color w:val="auto"/>
          <w:sz w:val="24"/>
          <w:szCs w:val="24"/>
          <w:u w:val="none"/>
        </w:rPr>
        <w:t xml:space="preserve"> Índice</w:t>
      </w:r>
      <w:r w:rsidR="00046AB9" w:rsidRPr="00405DAF">
        <w:rPr>
          <w:rStyle w:val="DeltaViewInsertion"/>
          <w:rFonts w:ascii="Trebuchet MS" w:hAnsi="Trebuchet MS"/>
          <w:color w:val="auto"/>
          <w:sz w:val="24"/>
          <w:szCs w:val="24"/>
          <w:u w:val="none"/>
        </w:rPr>
        <w:t>s</w:t>
      </w:r>
      <w:r w:rsidRPr="00405DAF">
        <w:rPr>
          <w:rStyle w:val="DeltaViewInsertion"/>
          <w:rFonts w:ascii="Trebuchet MS" w:hAnsi="Trebuchet MS"/>
          <w:color w:val="auto"/>
          <w:sz w:val="24"/>
          <w:szCs w:val="24"/>
          <w:u w:val="none"/>
        </w:rPr>
        <w:t xml:space="preserve"> Financeiro</w:t>
      </w:r>
      <w:r w:rsidR="00046AB9" w:rsidRPr="00405DAF">
        <w:rPr>
          <w:rStyle w:val="DeltaViewInsertion"/>
          <w:rFonts w:ascii="Trebuchet MS" w:hAnsi="Trebuchet MS"/>
          <w:color w:val="auto"/>
          <w:sz w:val="24"/>
          <w:szCs w:val="24"/>
          <w:u w:val="none"/>
        </w:rPr>
        <w:t>s</w:t>
      </w:r>
      <w:r w:rsidRPr="00405DAF">
        <w:rPr>
          <w:rStyle w:val="DeltaViewInsertion"/>
          <w:rFonts w:ascii="Trebuchet MS" w:hAnsi="Trebuchet MS"/>
          <w:color w:val="auto"/>
          <w:sz w:val="24"/>
          <w:szCs w:val="24"/>
          <w:u w:val="none"/>
        </w:rPr>
        <w:t>.</w:t>
      </w:r>
    </w:p>
    <w:p w14:paraId="667460DA" w14:textId="77777777" w:rsidR="00B97DF5" w:rsidRPr="00405DAF" w:rsidRDefault="00B97DF5" w:rsidP="00B638AA">
      <w:pPr>
        <w:pStyle w:val="Level2"/>
        <w:numPr>
          <w:ilvl w:val="1"/>
          <w:numId w:val="4"/>
        </w:numPr>
        <w:rPr>
          <w:rStyle w:val="DeltaViewInsertion"/>
          <w:rFonts w:ascii="Trebuchet MS" w:hAnsi="Trebuchet MS"/>
          <w:sz w:val="24"/>
          <w:szCs w:val="24"/>
        </w:rPr>
      </w:pPr>
      <w:bookmarkStart w:id="288" w:name="_DV_M324"/>
      <w:bookmarkEnd w:id="288"/>
      <w:r w:rsidRPr="00405DAF">
        <w:rPr>
          <w:rStyle w:val="DeltaViewInsertion"/>
          <w:rFonts w:ascii="Trebuchet MS" w:hAnsi="Trebuchet MS"/>
          <w:color w:val="auto"/>
          <w:sz w:val="24"/>
          <w:szCs w:val="24"/>
          <w:u w:val="none"/>
        </w:rPr>
        <w:t xml:space="preserve">O Agente Fiduciário não emitirá qualquer tipo de opinião ou fará qualquer juízo sobre a orientação acerca de qualquer fato cuja decisão seja de competência dos Debenturistas, comprometendo-se tão-somente a agir em conformidade com as </w:t>
      </w:r>
      <w:r w:rsidRPr="00405DAF">
        <w:rPr>
          <w:rStyle w:val="DeltaViewInsertion"/>
          <w:rFonts w:ascii="Trebuchet MS" w:hAnsi="Trebuchet MS"/>
          <w:color w:val="auto"/>
          <w:sz w:val="24"/>
          <w:szCs w:val="24"/>
          <w:u w:val="none"/>
        </w:rPr>
        <w:lastRenderedPageBreak/>
        <w:t xml:space="preserve">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 A atuação do Agente Fiduciário limita-se ao escopo da </w:t>
      </w:r>
      <w:r w:rsidR="00A809FE" w:rsidRPr="00405DAF">
        <w:rPr>
          <w:rStyle w:val="DeltaViewInsertion"/>
          <w:rFonts w:ascii="Trebuchet MS" w:hAnsi="Trebuchet MS"/>
          <w:color w:val="auto"/>
          <w:sz w:val="24"/>
          <w:szCs w:val="24"/>
          <w:u w:val="none"/>
        </w:rPr>
        <w:t>Instrução</w:t>
      </w:r>
      <w:r w:rsidRPr="00405DAF">
        <w:rPr>
          <w:rStyle w:val="DeltaViewInsertion"/>
          <w:rFonts w:ascii="Trebuchet MS" w:hAnsi="Trebuchet MS"/>
          <w:color w:val="auto"/>
          <w:sz w:val="24"/>
          <w:szCs w:val="24"/>
          <w:u w:val="none"/>
        </w:rPr>
        <w:t xml:space="preserve"> CVM 583 e dos artigos aplicáveis da </w:t>
      </w:r>
      <w:r w:rsidRPr="00405DAF">
        <w:rPr>
          <w:rFonts w:ascii="Trebuchet MS" w:hAnsi="Trebuchet MS"/>
          <w:sz w:val="24"/>
          <w:szCs w:val="24"/>
        </w:rPr>
        <w:t>Lei das Sociedades por Ações</w:t>
      </w:r>
      <w:r w:rsidRPr="00405DAF">
        <w:rPr>
          <w:rStyle w:val="DeltaViewInsertion"/>
          <w:rFonts w:ascii="Trebuchet MS" w:hAnsi="Trebuchet MS"/>
          <w:color w:val="auto"/>
          <w:sz w:val="24"/>
          <w:szCs w:val="24"/>
          <w:u w:val="none"/>
        </w:rPr>
        <w:t>, estando este isento, sob qualquer forma ou pretexto, de qualquer responsabilidade adicional que não decorrido da legislação aplicável.</w:t>
      </w:r>
    </w:p>
    <w:p w14:paraId="19B46FE7" w14:textId="77777777" w:rsidR="00B97DF5" w:rsidRPr="00405DAF" w:rsidRDefault="00B97DF5" w:rsidP="00B638AA">
      <w:pPr>
        <w:pStyle w:val="Level2"/>
        <w:numPr>
          <w:ilvl w:val="1"/>
          <w:numId w:val="4"/>
        </w:numPr>
        <w:rPr>
          <w:rFonts w:ascii="Trebuchet MS" w:hAnsi="Trebuchet MS"/>
          <w:sz w:val="24"/>
          <w:szCs w:val="24"/>
        </w:rPr>
      </w:pPr>
      <w:bookmarkStart w:id="289" w:name="_DV_M325"/>
      <w:bookmarkStart w:id="290" w:name="_DV_M326"/>
      <w:bookmarkStart w:id="291" w:name="_DV_M327"/>
      <w:bookmarkStart w:id="292" w:name="_DV_M328"/>
      <w:bookmarkStart w:id="293" w:name="_DV_M329"/>
      <w:bookmarkStart w:id="294" w:name="_DV_M330"/>
      <w:bookmarkStart w:id="295" w:name="_DV_M331"/>
      <w:bookmarkStart w:id="296" w:name="_DV_M332"/>
      <w:bookmarkEnd w:id="289"/>
      <w:bookmarkEnd w:id="290"/>
      <w:bookmarkEnd w:id="291"/>
      <w:bookmarkEnd w:id="292"/>
      <w:bookmarkEnd w:id="293"/>
      <w:bookmarkEnd w:id="294"/>
      <w:bookmarkEnd w:id="295"/>
      <w:bookmarkEnd w:id="296"/>
      <w:r w:rsidRPr="00405DAF">
        <w:rPr>
          <w:rFonts w:ascii="Trebuchet MS" w:hAnsi="Trebuchet MS"/>
          <w:sz w:val="24"/>
          <w:szCs w:val="24"/>
        </w:rPr>
        <w:t xml:space="preserve">Nas hipóteses de impedimentos temporários, renúncia, liquidação, intervenção, liquidação extrajudicial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de 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w:t>
      </w:r>
      <w:r w:rsidRPr="00405DAF">
        <w:rPr>
          <w:rStyle w:val="DeltaViewInsertion"/>
          <w:rFonts w:ascii="Trebuchet MS" w:hAnsi="Trebuchet MS"/>
          <w:color w:val="auto"/>
          <w:sz w:val="24"/>
          <w:szCs w:val="24"/>
          <w:u w:val="none"/>
        </w:rPr>
        <w:t>resultará</w:t>
      </w:r>
      <w:r w:rsidRPr="00405DAF">
        <w:rPr>
          <w:rFonts w:ascii="Trebuchet MS" w:hAnsi="Trebuchet MS"/>
          <w:sz w:val="24"/>
          <w:szCs w:val="24"/>
        </w:rPr>
        <w:t xml:space="preserve"> em remuneração ao novo Agente Fiduciário superior </w:t>
      </w:r>
      <w:r w:rsidR="00951247" w:rsidRPr="00405DAF">
        <w:rPr>
          <w:rFonts w:ascii="Trebuchet MS" w:hAnsi="Trebuchet MS"/>
          <w:sz w:val="24"/>
          <w:szCs w:val="24"/>
        </w:rPr>
        <w:t>a</w:t>
      </w:r>
      <w:r w:rsidRPr="00405DAF">
        <w:rPr>
          <w:rFonts w:ascii="Trebuchet MS" w:hAnsi="Trebuchet MS"/>
          <w:sz w:val="24"/>
          <w:szCs w:val="24"/>
        </w:rPr>
        <w:t xml:space="preserve"> ora avençada.</w:t>
      </w:r>
    </w:p>
    <w:p w14:paraId="3A35A931"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297" w:name="_DV_M333"/>
      <w:bookmarkStart w:id="298" w:name="_DV_M334"/>
      <w:bookmarkEnd w:id="297"/>
      <w:bookmarkEnd w:id="298"/>
      <w:r w:rsidRPr="00405DAF">
        <w:rPr>
          <w:rFonts w:ascii="Trebuchet MS" w:hAnsi="Trebuchet MS"/>
          <w:sz w:val="24"/>
          <w:szCs w:val="24"/>
        </w:rPr>
        <w:t>Na hipótese de não poder o Agente Fiduciário continuar a exercer as suas funções por circunstâncias supervenientes a esta Escritura de Emissão, deverá este comunicar imediatamente o fato à Emissora e aos Debenturistas, mediante convocação de Assembleia Geral Debenturistas, solicitando sua substituição.</w:t>
      </w:r>
    </w:p>
    <w:p w14:paraId="37A88016"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É facultado aos Debenturistas, após o encerramento do prazo para a subscrição e integralização da totalidade das Debêntures, proceder à substituição do Agente Fiduciário e à indicação de seu substituto, em Assembleia Geral Debenturistas especialmente convocada para esse fim.</w:t>
      </w:r>
    </w:p>
    <w:p w14:paraId="5646AA2D"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299" w:name="_DV_M335"/>
      <w:bookmarkEnd w:id="299"/>
      <w:r w:rsidRPr="00405DAF">
        <w:rPr>
          <w:rFonts w:ascii="Trebuchet MS" w:hAnsi="Trebuchet MS"/>
          <w:sz w:val="24"/>
          <w:szCs w:val="24"/>
        </w:rPr>
        <w:t xml:space="preserve">Caso ocorra a efetiva substituição do Agente Fiduciário, esse substituto receberá a mesma remuneração paga ao Agente Fiduciário em todos os seus termos e condições, sendo que a primeira parcela anual devida ao substituto será calculada </w:t>
      </w:r>
      <w:r w:rsidRPr="00405DAF">
        <w:rPr>
          <w:rFonts w:ascii="Trebuchet MS" w:hAnsi="Trebuchet MS"/>
          <w:i/>
          <w:iCs/>
          <w:sz w:val="24"/>
          <w:szCs w:val="24"/>
        </w:rPr>
        <w:t>pro rata temporis</w:t>
      </w:r>
      <w:r w:rsidRPr="00405DAF">
        <w:rPr>
          <w:rFonts w:ascii="Trebuchet MS" w:hAnsi="Trebuchet MS"/>
          <w:sz w:val="24"/>
          <w:szCs w:val="24"/>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6FFB668C"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300" w:name="_DV_M336"/>
      <w:bookmarkEnd w:id="300"/>
      <w:r w:rsidRPr="00405DAF">
        <w:rPr>
          <w:rFonts w:ascii="Trebuchet MS" w:hAnsi="Trebuchet MS"/>
          <w:sz w:val="24"/>
          <w:szCs w:val="24"/>
        </w:rPr>
        <w:lastRenderedPageBreak/>
        <w:t>Em qualquer hipótese, a substituição do Agente Fiduciário ficará sujeita à comunicação à CVM e ao atendimento dos requisitos previstos na Instrução CVM 583 e eventuais normas posteriores aplicáveis.</w:t>
      </w:r>
    </w:p>
    <w:p w14:paraId="1A99FFC6"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301" w:name="_DV_M337"/>
      <w:bookmarkEnd w:id="301"/>
      <w:r w:rsidRPr="00405DAF">
        <w:rPr>
          <w:rFonts w:ascii="Trebuchet MS" w:hAnsi="Trebuchet MS"/>
          <w:sz w:val="24"/>
          <w:szCs w:val="24"/>
        </w:rPr>
        <w:t xml:space="preserve">A substituição do Agente Fiduciário em caráter permanente deverá ser objeto de aditamento à Escritura de Emissão, que deverá ser registrado nos termos da Cláusula </w:t>
      </w:r>
      <w:r w:rsidR="0018470D">
        <w:rPr>
          <w:rFonts w:ascii="Trebuchet MS" w:hAnsi="Trebuchet MS"/>
          <w:sz w:val="24"/>
          <w:szCs w:val="24"/>
        </w:rPr>
        <w:t>2.1.1</w:t>
      </w:r>
      <w:r w:rsidRPr="00405DAF">
        <w:rPr>
          <w:rFonts w:ascii="Trebuchet MS" w:hAnsi="Trebuchet MS"/>
          <w:sz w:val="24"/>
          <w:szCs w:val="24"/>
        </w:rPr>
        <w:t xml:space="preserve"> acima.</w:t>
      </w:r>
    </w:p>
    <w:p w14:paraId="20F60C99"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302" w:name="_DV_M338"/>
      <w:bookmarkEnd w:id="302"/>
      <w:r w:rsidRPr="00405DAF">
        <w:rPr>
          <w:rFonts w:ascii="Trebuchet MS" w:hAnsi="Trebuchet MS"/>
          <w:sz w:val="24"/>
          <w:szCs w:val="24"/>
        </w:rPr>
        <w:t xml:space="preserve">O Agente Fiduciário substituto deverá, imediatamente após sua nomeação, comunicá-la aos Debenturistas em forma de aviso nos termos da Cláusula </w:t>
      </w:r>
      <w:r w:rsidR="0018470D">
        <w:rPr>
          <w:rFonts w:ascii="Trebuchet MS" w:hAnsi="Trebuchet MS"/>
          <w:sz w:val="24"/>
          <w:szCs w:val="24"/>
        </w:rPr>
        <w:t>5.27</w:t>
      </w:r>
      <w:r w:rsidRPr="00405DAF">
        <w:rPr>
          <w:rFonts w:ascii="Trebuchet MS" w:hAnsi="Trebuchet MS"/>
          <w:sz w:val="24"/>
          <w:szCs w:val="24"/>
        </w:rPr>
        <w:t xml:space="preserve"> acima.</w:t>
      </w:r>
    </w:p>
    <w:p w14:paraId="1A4E0FDE"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color w:val="000000"/>
          <w:w w:val="0"/>
          <w:sz w:val="24"/>
          <w:szCs w:val="24"/>
        </w:rPr>
        <w:t xml:space="preserve">O agente fiduciário substituto exercerá suas funções a partir da data em que for celebrado o </w:t>
      </w:r>
      <w:r w:rsidRPr="00405DAF">
        <w:rPr>
          <w:rFonts w:ascii="Trebuchet MS" w:hAnsi="Trebuchet MS"/>
          <w:sz w:val="24"/>
          <w:szCs w:val="24"/>
        </w:rPr>
        <w:t>correspondente</w:t>
      </w:r>
      <w:r w:rsidRPr="00405DAF">
        <w:rPr>
          <w:rFonts w:ascii="Trebuchet MS" w:hAnsi="Trebuchet MS"/>
          <w:color w:val="000000"/>
          <w:w w:val="0"/>
          <w:sz w:val="24"/>
          <w:szCs w:val="24"/>
        </w:rPr>
        <w:t xml:space="preserve"> aditamento à Escritura de Emissão, inclusive, até sua efetiva substituição ou até que todas as obrigações contempladas na presente Escritura de Emissão sejam cumpridas.</w:t>
      </w:r>
    </w:p>
    <w:p w14:paraId="3FC379A9"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303" w:name="_DV_M339"/>
      <w:bookmarkEnd w:id="303"/>
      <w:r w:rsidRPr="00405DAF">
        <w:rPr>
          <w:rFonts w:ascii="Trebuchet MS" w:hAnsi="Trebuchet MS"/>
          <w:sz w:val="24"/>
          <w:szCs w:val="24"/>
        </w:rPr>
        <w:t>Aplicam-se às hipóteses de substituição do Agente Fiduciário as normas e preceitos a este respeito promulgados por atos da CVM.</w:t>
      </w:r>
    </w:p>
    <w:p w14:paraId="491F2335" w14:textId="77777777" w:rsidR="00A15DFC" w:rsidRPr="00405DAF" w:rsidRDefault="00A15DFC" w:rsidP="00B638AA">
      <w:pPr>
        <w:pStyle w:val="Level3"/>
        <w:numPr>
          <w:ilvl w:val="0"/>
          <w:numId w:val="0"/>
        </w:numPr>
        <w:tabs>
          <w:tab w:val="left" w:pos="709"/>
        </w:tabs>
        <w:outlineLvl w:val="9"/>
        <w:rPr>
          <w:rFonts w:ascii="Trebuchet MS" w:hAnsi="Trebuchet MS"/>
          <w:sz w:val="24"/>
          <w:szCs w:val="24"/>
        </w:rPr>
      </w:pPr>
    </w:p>
    <w:p w14:paraId="4A9687CA"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304" w:name="_DV_M340"/>
      <w:bookmarkStart w:id="305" w:name="_Ref427712773"/>
      <w:bookmarkEnd w:id="304"/>
      <w:r w:rsidRPr="00405DAF">
        <w:rPr>
          <w:rFonts w:ascii="Trebuchet MS" w:hAnsi="Trebuchet MS"/>
          <w:sz w:val="24"/>
          <w:szCs w:val="24"/>
        </w:rPr>
        <w:t>CLÁUSULA DÉCIMA – ASSEMBLEIA GERAL DE DEBENTURISTAS</w:t>
      </w:r>
      <w:bookmarkEnd w:id="305"/>
    </w:p>
    <w:p w14:paraId="0BE41A91" w14:textId="77777777" w:rsidR="00B97DF5" w:rsidRPr="00405DAF" w:rsidRDefault="00B97DF5" w:rsidP="00B638AA">
      <w:pPr>
        <w:pStyle w:val="Level2"/>
        <w:numPr>
          <w:ilvl w:val="1"/>
          <w:numId w:val="4"/>
        </w:numPr>
        <w:rPr>
          <w:rFonts w:ascii="Trebuchet MS" w:hAnsi="Trebuchet MS"/>
          <w:sz w:val="24"/>
          <w:szCs w:val="24"/>
        </w:rPr>
      </w:pPr>
      <w:bookmarkStart w:id="306" w:name="_DV_M341"/>
      <w:bookmarkStart w:id="307" w:name="_DV_M353"/>
      <w:bookmarkStart w:id="308" w:name="_DV_M354"/>
      <w:bookmarkStart w:id="309" w:name="_Ref18617924"/>
      <w:bookmarkEnd w:id="306"/>
      <w:bookmarkEnd w:id="307"/>
      <w:bookmarkEnd w:id="308"/>
      <w:r w:rsidRPr="00405DAF">
        <w:rPr>
          <w:rFonts w:ascii="Trebuchet MS" w:hAnsi="Trebuchet MS"/>
          <w:sz w:val="24"/>
          <w:szCs w:val="24"/>
        </w:rPr>
        <w:t>Os Debenturistas poderão, a qualquer tempo, de acordo com o disposto no artigo 71 da Lei das Sociedades por Ações, reunir-se em assembleia geral, a fim de deliberarem sobre matéria de interesse da comunhão dos Debenturistas da Primeira Série</w:t>
      </w:r>
      <w:r w:rsidR="00951247" w:rsidRPr="00405DAF">
        <w:rPr>
          <w:rFonts w:ascii="Trebuchet MS" w:hAnsi="Trebuchet MS"/>
          <w:sz w:val="24"/>
          <w:szCs w:val="24"/>
        </w:rPr>
        <w:t xml:space="preserve"> ou</w:t>
      </w:r>
      <w:r w:rsidR="004C28C8" w:rsidRPr="00405DAF">
        <w:rPr>
          <w:rFonts w:ascii="Trebuchet MS" w:hAnsi="Trebuchet MS"/>
          <w:sz w:val="24"/>
          <w:szCs w:val="24"/>
        </w:rPr>
        <w:t xml:space="preserve"> dos Debenturistas da Segunda Série, conforme o caso</w:t>
      </w:r>
      <w:r w:rsidRPr="00405DAF">
        <w:rPr>
          <w:rFonts w:ascii="Trebuchet MS" w:hAnsi="Trebuchet MS"/>
          <w:sz w:val="24"/>
          <w:szCs w:val="24"/>
        </w:rPr>
        <w:t xml:space="preserve"> (“</w:t>
      </w:r>
      <w:r w:rsidRPr="00405DAF">
        <w:rPr>
          <w:rFonts w:ascii="Trebuchet MS" w:hAnsi="Trebuchet MS"/>
          <w:sz w:val="24"/>
          <w:szCs w:val="24"/>
          <w:u w:val="single"/>
        </w:rPr>
        <w:t>Assembleia Geral de Debenturistas da Primeira Série</w:t>
      </w:r>
      <w:r w:rsidRPr="00405DAF">
        <w:rPr>
          <w:rFonts w:ascii="Trebuchet MS" w:hAnsi="Trebuchet MS"/>
          <w:sz w:val="24"/>
          <w:szCs w:val="24"/>
        </w:rPr>
        <w:t>”</w:t>
      </w:r>
      <w:r w:rsidR="00951247" w:rsidRPr="00405DAF">
        <w:rPr>
          <w:rFonts w:ascii="Trebuchet MS" w:hAnsi="Trebuchet MS"/>
          <w:sz w:val="24"/>
          <w:szCs w:val="24"/>
        </w:rPr>
        <w:t xml:space="preserve"> e</w:t>
      </w:r>
      <w:r w:rsidR="004C28C8" w:rsidRPr="00405DAF">
        <w:rPr>
          <w:rFonts w:ascii="Trebuchet MS" w:hAnsi="Trebuchet MS"/>
          <w:sz w:val="24"/>
          <w:szCs w:val="24"/>
        </w:rPr>
        <w:t xml:space="preserve"> </w:t>
      </w:r>
      <w:r w:rsidRPr="00405DAF">
        <w:rPr>
          <w:rFonts w:ascii="Trebuchet MS" w:hAnsi="Trebuchet MS"/>
          <w:sz w:val="24"/>
          <w:szCs w:val="24"/>
        </w:rPr>
        <w:t>“</w:t>
      </w:r>
      <w:r w:rsidRPr="00405DAF">
        <w:rPr>
          <w:rFonts w:ascii="Trebuchet MS" w:hAnsi="Trebuchet MS"/>
          <w:sz w:val="24"/>
          <w:szCs w:val="24"/>
          <w:u w:val="single"/>
        </w:rPr>
        <w:t>Assembleia Geral de Debenturistas da Segunda Série</w:t>
      </w:r>
      <w:r w:rsidRPr="00405DAF">
        <w:rPr>
          <w:rFonts w:ascii="Trebuchet MS" w:hAnsi="Trebuchet MS"/>
          <w:sz w:val="24"/>
          <w:szCs w:val="24"/>
        </w:rPr>
        <w:t>”</w:t>
      </w:r>
      <w:r w:rsidR="004C28C8" w:rsidRPr="00405DAF">
        <w:rPr>
          <w:rFonts w:ascii="Trebuchet MS" w:hAnsi="Trebuchet MS"/>
          <w:sz w:val="24"/>
          <w:szCs w:val="24"/>
        </w:rPr>
        <w:t>, respectivamente</w:t>
      </w:r>
      <w:r w:rsidRPr="00405DAF">
        <w:rPr>
          <w:rFonts w:ascii="Trebuchet MS" w:hAnsi="Trebuchet MS"/>
          <w:sz w:val="24"/>
          <w:szCs w:val="24"/>
        </w:rPr>
        <w:t xml:space="preserve"> e, em conjunto</w:t>
      </w:r>
      <w:r w:rsidR="004C28C8" w:rsidRPr="00405DAF">
        <w:rPr>
          <w:rFonts w:ascii="Trebuchet MS" w:hAnsi="Trebuchet MS"/>
          <w:sz w:val="24"/>
          <w:szCs w:val="24"/>
        </w:rPr>
        <w:t>,</w:t>
      </w:r>
      <w:r w:rsidRPr="00405DAF">
        <w:rPr>
          <w:rFonts w:ascii="Trebuchet MS" w:hAnsi="Trebuchet MS"/>
          <w:sz w:val="24"/>
          <w:szCs w:val="24"/>
        </w:rPr>
        <w:t xml:space="preserve"> “</w:t>
      </w:r>
      <w:r w:rsidRPr="00405DAF">
        <w:rPr>
          <w:rFonts w:ascii="Trebuchet MS" w:hAnsi="Trebuchet MS"/>
          <w:sz w:val="24"/>
          <w:szCs w:val="24"/>
          <w:u w:val="single"/>
        </w:rPr>
        <w:t>Assembleias Gerais de Debenturistas</w:t>
      </w:r>
      <w:r w:rsidRPr="00405DAF">
        <w:rPr>
          <w:rFonts w:ascii="Trebuchet MS" w:hAnsi="Trebuchet MS"/>
          <w:sz w:val="24"/>
          <w:szCs w:val="24"/>
        </w:rPr>
        <w:t>”). A Assembleia Geral de Debenturistas da Primeira Série</w:t>
      </w:r>
      <w:r w:rsidR="00951247" w:rsidRPr="00405DAF">
        <w:rPr>
          <w:rFonts w:ascii="Trebuchet MS" w:hAnsi="Trebuchet MS"/>
          <w:sz w:val="24"/>
          <w:szCs w:val="24"/>
        </w:rPr>
        <w:t xml:space="preserve"> e</w:t>
      </w:r>
      <w:r w:rsidRPr="00405DAF">
        <w:rPr>
          <w:rFonts w:ascii="Trebuchet MS" w:hAnsi="Trebuchet MS"/>
          <w:sz w:val="24"/>
          <w:szCs w:val="24"/>
        </w:rPr>
        <w:t xml:space="preserve"> a Assembleia Geral de Debenturistas da Segunda Série serão realizadas em separado, computando-se em separado os respectivos </w:t>
      </w:r>
      <w:r w:rsidRPr="00405DAF">
        <w:rPr>
          <w:rFonts w:ascii="Trebuchet MS" w:hAnsi="Trebuchet MS"/>
          <w:iCs/>
          <w:sz w:val="24"/>
          <w:szCs w:val="24"/>
        </w:rPr>
        <w:t>quóruns</w:t>
      </w:r>
      <w:r w:rsidRPr="00405DAF">
        <w:rPr>
          <w:rFonts w:ascii="Trebuchet MS" w:hAnsi="Trebuchet MS"/>
          <w:sz w:val="24"/>
          <w:szCs w:val="24"/>
        </w:rPr>
        <w:t xml:space="preserve"> de convocação, instalação e deliberação, a fim de deliberarem sobre matéria de interesse da comunhão dos Debenturistas da respectiva série, conforme o caso.</w:t>
      </w:r>
      <w:bookmarkEnd w:id="309"/>
    </w:p>
    <w:p w14:paraId="48DBD968"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 xml:space="preserve">Os procedimentos previstos nesta Cláusula Décima serão aplicáveis às respectivas Assembleias Gerais de Debenturistas de cada série, individualmente, e os quóruns aqui previstos deverão ser calculados levando-se em consideração o total de Debêntures da respectiva série, sem prejuízo da Cláusula </w:t>
      </w:r>
      <w:r w:rsidR="0018470D">
        <w:rPr>
          <w:rFonts w:ascii="Trebuchet MS" w:hAnsi="Trebuchet MS"/>
          <w:sz w:val="24"/>
          <w:szCs w:val="24"/>
        </w:rPr>
        <w:t>10.1</w:t>
      </w:r>
      <w:r w:rsidRPr="00405DAF">
        <w:rPr>
          <w:rFonts w:ascii="Trebuchet MS" w:hAnsi="Trebuchet MS"/>
          <w:sz w:val="24"/>
          <w:szCs w:val="24"/>
        </w:rPr>
        <w:t xml:space="preserve"> acima.</w:t>
      </w:r>
    </w:p>
    <w:p w14:paraId="3530557B"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As Assembleias Gerais de Debenturistas poderão ser convocadas pelo Agente Fiduciário, pela Emissora, pelos Debenturistas que representem, no mínimo, 10% (dez por cento) das Debêntures em Circulação da respectiva série, ou pela CVM.</w:t>
      </w:r>
    </w:p>
    <w:p w14:paraId="1A4C1C56" w14:textId="77777777" w:rsidR="00B97DF5" w:rsidRPr="00405DAF" w:rsidRDefault="00B97DF5" w:rsidP="00B638AA">
      <w:pPr>
        <w:pStyle w:val="Level2"/>
        <w:numPr>
          <w:ilvl w:val="1"/>
          <w:numId w:val="4"/>
        </w:numPr>
        <w:rPr>
          <w:rFonts w:ascii="Trebuchet MS" w:hAnsi="Trebuchet MS"/>
          <w:sz w:val="24"/>
          <w:szCs w:val="24"/>
        </w:rPr>
      </w:pPr>
      <w:bookmarkStart w:id="310" w:name="_Ref187755774"/>
      <w:r w:rsidRPr="00405DAF">
        <w:rPr>
          <w:rFonts w:ascii="Trebuchet MS" w:hAnsi="Trebuchet MS"/>
          <w:sz w:val="24"/>
          <w:szCs w:val="24"/>
        </w:rPr>
        <w:lastRenderedPageBreak/>
        <w:t xml:space="preserve">A convocação das Assembleias Gerais de Debenturistas dar-se-á mediante anúncio publicado pelo menos 3 (três) vezes nos termos da Cláusula </w:t>
      </w:r>
      <w:r w:rsidR="0018470D">
        <w:rPr>
          <w:rFonts w:ascii="Trebuchet MS" w:hAnsi="Trebuchet MS"/>
          <w:sz w:val="24"/>
          <w:szCs w:val="24"/>
        </w:rPr>
        <w:t>5.27</w:t>
      </w:r>
      <w:r w:rsidRPr="00405DAF">
        <w:rPr>
          <w:rFonts w:ascii="Trebuchet MS" w:hAnsi="Trebuchet MS"/>
          <w:sz w:val="24"/>
          <w:szCs w:val="24"/>
        </w:rPr>
        <w:t xml:space="preserve"> acima,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 da respectiva série.</w:t>
      </w:r>
      <w:bookmarkEnd w:id="310"/>
    </w:p>
    <w:p w14:paraId="74E7E21C"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 xml:space="preserve">Aplicar-se-á às Assembleias Gerais de Debenturistas, no que couber, o disposto na Lei das Sociedades por Ações, a respeito das assembleias gerais de acionistas. </w:t>
      </w:r>
    </w:p>
    <w:p w14:paraId="7EDA4853"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A presidência das Assembleias Gerais de Debenturistas caberá ao Debenturista eleito pelos Debenturistas presentes ou àquele que for designado pela CVM.</w:t>
      </w:r>
    </w:p>
    <w:p w14:paraId="1715979C"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As Assembleias Gerais de Debenturistas deverão ser realizadas no prazo de 15 (quinze) dias, contados da primeira publicação do edital de convocação ou, caso não se verifique quórum para realização das Assembleias Gerais de Debenturistas em primeira convocação, no prazo de 8 (oito) dias, contados da primeira publicação do edital de segunda convocação.</w:t>
      </w:r>
    </w:p>
    <w:p w14:paraId="3265EE1A" w14:textId="77777777" w:rsidR="00B97DF5" w:rsidRPr="00405DAF" w:rsidRDefault="00B97DF5" w:rsidP="00B638AA">
      <w:pPr>
        <w:pStyle w:val="Level2"/>
        <w:numPr>
          <w:ilvl w:val="1"/>
          <w:numId w:val="4"/>
        </w:numPr>
        <w:rPr>
          <w:rFonts w:ascii="Trebuchet MS" w:hAnsi="Trebuchet MS"/>
          <w:sz w:val="24"/>
          <w:szCs w:val="24"/>
        </w:rPr>
      </w:pPr>
      <w:bookmarkStart w:id="311" w:name="_Ref460753205"/>
      <w:r w:rsidRPr="00405DAF">
        <w:rPr>
          <w:rFonts w:ascii="Trebuchet MS" w:hAnsi="Trebuchet MS"/>
          <w:sz w:val="24"/>
          <w:szCs w:val="24"/>
        </w:rPr>
        <w:t>Nos termos do artigo 71, parágrafo 3º, da Lei das Sociedades por Ações, as Assembleias Gerais de Debenturistas instalar-se-ão, em primeira convocação, com a presença de Debenturistas que representem, no mínimo, 50% (cinquenta por cento) mais uma das Debêntures em Circulação da respectiva série, ou em segunda convocação, com qualquer quórum.</w:t>
      </w:r>
      <w:bookmarkEnd w:id="311"/>
    </w:p>
    <w:p w14:paraId="0B6C184A"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 xml:space="preserve">Instaladas as Assembleias Gerais de Debenturistas, os titulares de Debêntures em Circulação da respectiva série, poderão deliberar pela suspensão dos trabalhos para retomada da respectiva Assembleia Geral de Debenturista em data posterior, desde que a suspensão seja aprovada pelo mesmo quórum estabelecido para deliberação da matéria que ficará suspensa até a retomada dos trabalhos, observado o disposto no artigo 129 da Lei das Sociedades por Ações, sem prejuízo de aplicar o quórum previsto para os casos de renúncia ou perdão temporário, conforme previsto na cláusula </w:t>
      </w:r>
      <w:r w:rsidR="0018470D">
        <w:rPr>
          <w:rFonts w:ascii="Trebuchet MS" w:hAnsi="Trebuchet MS"/>
          <w:sz w:val="24"/>
          <w:szCs w:val="24"/>
        </w:rPr>
        <w:t>10.17(iii)</w:t>
      </w:r>
      <w:r w:rsidRPr="00405DAF">
        <w:rPr>
          <w:rFonts w:ascii="Trebuchet MS" w:hAnsi="Trebuchet MS"/>
          <w:sz w:val="24"/>
          <w:szCs w:val="24"/>
        </w:rPr>
        <w:t xml:space="preserve"> abaixo.</w:t>
      </w:r>
    </w:p>
    <w:p w14:paraId="4CEC953D"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Em caso de suspensão dos trabalhos para deliberação em data posterior, as matérias já deliberadas até a suspensão da Assembleia Geral de Debenturistas instalada não poderão ser votadas novamente quando da retomada dos trabalhos. As deliberações já tomadas serão, para todos os fins de direito, atos jurídicos perfeitos.</w:t>
      </w:r>
    </w:p>
    <w:p w14:paraId="2B263481"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As matérias não votadas até a suspensão dos trabalhos não serão consideradas deliberadas e não produzirão efeitos até a data da sua efetiva deliberação.</w:t>
      </w:r>
    </w:p>
    <w:p w14:paraId="73B90F8D"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lastRenderedPageBreak/>
        <w:t>Os Debenturistas, representantes das Debêntures em Circulação da respectiva série, que não comparecerem em uma Assembleia Geral de Debenturistas que tenha sido suspensa serão admitidos na retomada desta e terão assegurados seus direitos de participação, voto e deliberação das matérias da ordem do dia, que não tenham sido votadas, até o encerramento e lavratura da assembleia. Os Debenturistas, neste ato, eximem o Agente Fiduciário de qualquer responsabilidade em relação ao aqui disposto.</w:t>
      </w:r>
    </w:p>
    <w:p w14:paraId="1D969A7F"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Cada Debênture conferirá ao seu titular o direito a um voto nas respectivas Assembleias Gerais de Debenturistas de cada uma das séries, cujas deliberações serão tomadas pelo Debenturista, sendo admitida a constituição de mandatários. As deliberações tomadas pelos Debenturistas, no âmbito de sua competência legal, observados os quóruns estabelecidos nesta Escritura de Emissão, serão existentes, válidas e eficazes perante a Emissora e obrigarão a todos os titulares das Debêntures, ou das Debêntures da respectiva série, conforme o caso, independentemente de terem comparecido à Assembleia Geral de Debenturistas ou do voto proferido na respectiva Assembleia Geral de Debenturistas.</w:t>
      </w:r>
    </w:p>
    <w:p w14:paraId="35B1C0CC"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7F3E1099"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O Agente Fiduciário deverá comparecer às Assembleias Gerais de Debenturistas para prestar aos Debenturistas as informações que lhe forem solicitadas.</w:t>
      </w:r>
    </w:p>
    <w:p w14:paraId="0B0FAA28" w14:textId="77777777" w:rsidR="00B97DF5" w:rsidRPr="00405DAF" w:rsidRDefault="00B97DF5" w:rsidP="00B638AA">
      <w:pPr>
        <w:pStyle w:val="Level2"/>
        <w:numPr>
          <w:ilvl w:val="1"/>
          <w:numId w:val="4"/>
        </w:numPr>
        <w:rPr>
          <w:rFonts w:ascii="Trebuchet MS" w:hAnsi="Trebuchet MS"/>
          <w:sz w:val="24"/>
          <w:szCs w:val="24"/>
        </w:rPr>
      </w:pPr>
      <w:bookmarkStart w:id="312" w:name="_Ref392020859"/>
      <w:bookmarkStart w:id="313" w:name="_Ref427710498"/>
      <w:bookmarkStart w:id="314" w:name="_Ref459667707"/>
      <w:r w:rsidRPr="00405DAF">
        <w:rPr>
          <w:rFonts w:ascii="Trebuchet MS" w:hAnsi="Trebuchet MS"/>
          <w:sz w:val="24"/>
          <w:szCs w:val="24"/>
        </w:rPr>
        <w:t xml:space="preserve">Exceto pelo disposto na Cláusula </w:t>
      </w:r>
      <w:r w:rsidR="00512274">
        <w:rPr>
          <w:rFonts w:ascii="Trebuchet MS" w:hAnsi="Trebuchet MS"/>
          <w:sz w:val="24"/>
          <w:szCs w:val="24"/>
        </w:rPr>
        <w:t xml:space="preserve">10.17 </w:t>
      </w:r>
      <w:r w:rsidRPr="00405DAF">
        <w:rPr>
          <w:rFonts w:ascii="Trebuchet MS" w:hAnsi="Trebuchet MS"/>
          <w:sz w:val="24"/>
          <w:szCs w:val="24"/>
        </w:rPr>
        <w:t xml:space="preserve">abaixo, todas as deliberações a serem tomadas em Assembleia Geral de Debenturistas dependerão de aprovação de Debenturistas representando, no mínimo, </w:t>
      </w:r>
      <w:r w:rsidRPr="00405DAF">
        <w:rPr>
          <w:rFonts w:ascii="Trebuchet MS" w:hAnsi="Trebuchet MS"/>
          <w:b/>
          <w:sz w:val="24"/>
          <w:szCs w:val="24"/>
        </w:rPr>
        <w:t>(i)</w:t>
      </w:r>
      <w:r w:rsidRPr="00405DAF">
        <w:rPr>
          <w:rFonts w:ascii="Trebuchet MS" w:hAnsi="Trebuchet MS"/>
          <w:sz w:val="24"/>
          <w:szCs w:val="24"/>
        </w:rPr>
        <w:t xml:space="preserve"> </w:t>
      </w:r>
      <w:r w:rsidR="002A1F05">
        <w:rPr>
          <w:rFonts w:ascii="Trebuchet MS" w:hAnsi="Trebuchet MS"/>
          <w:sz w:val="24"/>
          <w:szCs w:val="24"/>
        </w:rPr>
        <w:t>75</w:t>
      </w:r>
      <w:r w:rsidR="002A1F05" w:rsidRPr="002A1F05">
        <w:rPr>
          <w:rFonts w:ascii="Trebuchet MS" w:hAnsi="Trebuchet MS"/>
          <w:sz w:val="24"/>
          <w:szCs w:val="24"/>
        </w:rPr>
        <w:t>% (setenta</w:t>
      </w:r>
      <w:r w:rsidR="002A1F05" w:rsidRPr="00BC0FF4">
        <w:rPr>
          <w:rFonts w:ascii="Trebuchet MS" w:hAnsi="Trebuchet MS"/>
          <w:sz w:val="24"/>
        </w:rPr>
        <w:t xml:space="preserve"> e </w:t>
      </w:r>
      <w:r w:rsidR="002A1F05" w:rsidRPr="002A1F05">
        <w:rPr>
          <w:rFonts w:ascii="Trebuchet MS" w:hAnsi="Trebuchet MS"/>
          <w:sz w:val="24"/>
          <w:szCs w:val="24"/>
        </w:rPr>
        <w:t>cinco</w:t>
      </w:r>
      <w:r w:rsidRPr="00BC0FF4">
        <w:rPr>
          <w:rFonts w:ascii="Trebuchet MS" w:hAnsi="Trebuchet MS"/>
          <w:sz w:val="24"/>
        </w:rPr>
        <w:t xml:space="preserve"> por cento</w:t>
      </w:r>
      <w:r w:rsidRPr="002A1F05">
        <w:rPr>
          <w:rFonts w:ascii="Trebuchet MS" w:hAnsi="Trebuchet MS"/>
          <w:sz w:val="24"/>
          <w:szCs w:val="24"/>
        </w:rPr>
        <w:t xml:space="preserve">) </w:t>
      </w:r>
      <w:r w:rsidR="007E3F7D" w:rsidRPr="002A1F05">
        <w:rPr>
          <w:rFonts w:ascii="Trebuchet MS" w:hAnsi="Trebuchet MS"/>
          <w:sz w:val="24"/>
          <w:szCs w:val="24"/>
        </w:rPr>
        <w:t xml:space="preserve">das </w:t>
      </w:r>
      <w:r w:rsidRPr="002A1F05">
        <w:rPr>
          <w:rFonts w:ascii="Trebuchet MS" w:hAnsi="Trebuchet MS"/>
          <w:sz w:val="24"/>
          <w:szCs w:val="24"/>
        </w:rPr>
        <w:t>Debêntures da Primeira Série em Circulação, quando se tratar de deliberações que digam respeito aos Debenturistas da Primeira Série;</w:t>
      </w:r>
      <w:r w:rsidR="00951247" w:rsidRPr="002A1F05">
        <w:rPr>
          <w:rFonts w:ascii="Trebuchet MS" w:hAnsi="Trebuchet MS"/>
          <w:sz w:val="24"/>
          <w:szCs w:val="24"/>
        </w:rPr>
        <w:t xml:space="preserve"> e</w:t>
      </w:r>
      <w:r w:rsidRPr="002A1F05">
        <w:rPr>
          <w:rFonts w:ascii="Trebuchet MS" w:hAnsi="Trebuchet MS"/>
          <w:sz w:val="24"/>
          <w:szCs w:val="24"/>
        </w:rPr>
        <w:t xml:space="preserve"> </w:t>
      </w:r>
      <w:r w:rsidRPr="002A1F05">
        <w:rPr>
          <w:rFonts w:ascii="Trebuchet MS" w:hAnsi="Trebuchet MS"/>
          <w:b/>
          <w:sz w:val="24"/>
          <w:szCs w:val="24"/>
        </w:rPr>
        <w:t>(ii)</w:t>
      </w:r>
      <w:r w:rsidRPr="002A1F05">
        <w:rPr>
          <w:rFonts w:ascii="Trebuchet MS" w:hAnsi="Trebuchet MS"/>
          <w:sz w:val="24"/>
          <w:szCs w:val="24"/>
        </w:rPr>
        <w:t xml:space="preserve"> </w:t>
      </w:r>
      <w:r w:rsidR="002A1F05" w:rsidRPr="002A1F05">
        <w:rPr>
          <w:rFonts w:ascii="Trebuchet MS" w:hAnsi="Trebuchet MS"/>
          <w:sz w:val="24"/>
          <w:szCs w:val="24"/>
        </w:rPr>
        <w:t>75% (setenta</w:t>
      </w:r>
      <w:r w:rsidR="002A1F05" w:rsidRPr="00BC0FF4">
        <w:rPr>
          <w:rFonts w:ascii="Trebuchet MS" w:hAnsi="Trebuchet MS"/>
          <w:sz w:val="24"/>
        </w:rPr>
        <w:t xml:space="preserve"> e </w:t>
      </w:r>
      <w:r w:rsidR="002A1F05" w:rsidRPr="002A1F05">
        <w:rPr>
          <w:rFonts w:ascii="Trebuchet MS" w:hAnsi="Trebuchet MS"/>
          <w:sz w:val="24"/>
          <w:szCs w:val="24"/>
        </w:rPr>
        <w:t>cinco</w:t>
      </w:r>
      <w:r w:rsidR="00951247" w:rsidRPr="00BC0FF4">
        <w:rPr>
          <w:rFonts w:ascii="Trebuchet MS" w:hAnsi="Trebuchet MS"/>
          <w:sz w:val="24"/>
        </w:rPr>
        <w:t xml:space="preserve"> por cento</w:t>
      </w:r>
      <w:r w:rsidR="00951247" w:rsidRPr="002A1F05">
        <w:rPr>
          <w:rFonts w:ascii="Trebuchet MS" w:hAnsi="Trebuchet MS"/>
          <w:sz w:val="24"/>
          <w:szCs w:val="24"/>
        </w:rPr>
        <w:t>)</w:t>
      </w:r>
      <w:r w:rsidRPr="002A1F05">
        <w:rPr>
          <w:rFonts w:ascii="Trebuchet MS" w:hAnsi="Trebuchet MS"/>
          <w:sz w:val="24"/>
          <w:szCs w:val="24"/>
        </w:rPr>
        <w:t xml:space="preserve"> </w:t>
      </w:r>
      <w:r w:rsidR="007E3F7D" w:rsidRPr="002A1F05">
        <w:rPr>
          <w:rFonts w:ascii="Trebuchet MS" w:hAnsi="Trebuchet MS"/>
          <w:sz w:val="24"/>
          <w:szCs w:val="24"/>
        </w:rPr>
        <w:t>das</w:t>
      </w:r>
      <w:r w:rsidRPr="002A1F05">
        <w:rPr>
          <w:rFonts w:ascii="Trebuchet MS" w:hAnsi="Trebuchet MS"/>
          <w:sz w:val="24"/>
          <w:szCs w:val="24"/>
        </w:rPr>
        <w:t xml:space="preserve"> Debêntures da Segunda Série em Circulação, quando se tratar de deliberações que digam respeito aos Debenturistas da Segunda Série. No caso de deliberações a serem tomadas em Assembleia Geral de Debenturistas em segunda convocação, os quóruns serão de, no mínimo, conforme o caso, </w:t>
      </w:r>
      <w:r w:rsidRPr="002A1F05">
        <w:rPr>
          <w:rFonts w:ascii="Trebuchet MS" w:hAnsi="Trebuchet MS"/>
          <w:b/>
          <w:sz w:val="24"/>
          <w:szCs w:val="24"/>
        </w:rPr>
        <w:t>(i)</w:t>
      </w:r>
      <w:r w:rsidRPr="002A1F05">
        <w:rPr>
          <w:rFonts w:ascii="Trebuchet MS" w:hAnsi="Trebuchet MS"/>
          <w:sz w:val="24"/>
          <w:szCs w:val="24"/>
        </w:rPr>
        <w:t xml:space="preserve"> </w:t>
      </w:r>
      <w:r w:rsidR="002A1F05" w:rsidRPr="002A1F05">
        <w:rPr>
          <w:rFonts w:ascii="Trebuchet MS" w:hAnsi="Trebuchet MS"/>
          <w:sz w:val="24"/>
          <w:szCs w:val="24"/>
        </w:rPr>
        <w:t>75% (setenta</w:t>
      </w:r>
      <w:r w:rsidR="002A1F05" w:rsidRPr="00BC0FF4">
        <w:rPr>
          <w:rFonts w:ascii="Trebuchet MS" w:hAnsi="Trebuchet MS"/>
          <w:sz w:val="24"/>
        </w:rPr>
        <w:t xml:space="preserve"> e </w:t>
      </w:r>
      <w:r w:rsidR="002A1F05" w:rsidRPr="002A1F05">
        <w:rPr>
          <w:rFonts w:ascii="Trebuchet MS" w:hAnsi="Trebuchet MS"/>
          <w:sz w:val="24"/>
          <w:szCs w:val="24"/>
        </w:rPr>
        <w:t>cinco</w:t>
      </w:r>
      <w:r w:rsidR="002A1F05" w:rsidRPr="00BC0FF4">
        <w:rPr>
          <w:rFonts w:ascii="Trebuchet MS" w:hAnsi="Trebuchet MS"/>
          <w:sz w:val="24"/>
        </w:rPr>
        <w:t xml:space="preserve"> </w:t>
      </w:r>
      <w:r w:rsidR="00951247" w:rsidRPr="00BC0FF4">
        <w:rPr>
          <w:rFonts w:ascii="Trebuchet MS" w:hAnsi="Trebuchet MS"/>
          <w:sz w:val="24"/>
        </w:rPr>
        <w:t>por cento</w:t>
      </w:r>
      <w:r w:rsidR="00951247" w:rsidRPr="002A1F05">
        <w:rPr>
          <w:rFonts w:ascii="Trebuchet MS" w:hAnsi="Trebuchet MS"/>
          <w:sz w:val="24"/>
          <w:szCs w:val="24"/>
        </w:rPr>
        <w:t xml:space="preserve">) </w:t>
      </w:r>
      <w:r w:rsidR="007E3F7D" w:rsidRPr="002A1F05">
        <w:rPr>
          <w:rFonts w:ascii="Trebuchet MS" w:hAnsi="Trebuchet MS"/>
          <w:sz w:val="24"/>
          <w:szCs w:val="24"/>
        </w:rPr>
        <w:t>das</w:t>
      </w:r>
      <w:r w:rsidRPr="002A1F05">
        <w:rPr>
          <w:rFonts w:ascii="Trebuchet MS" w:hAnsi="Trebuchet MS"/>
          <w:sz w:val="24"/>
          <w:szCs w:val="24"/>
        </w:rPr>
        <w:t xml:space="preserve"> Debêntures da Primeira Série em Circulação presentes na Assembleia Geral de Debenturistas da Primeira Série; </w:t>
      </w:r>
      <w:r w:rsidR="00951247" w:rsidRPr="002A1F05">
        <w:rPr>
          <w:rFonts w:ascii="Trebuchet MS" w:hAnsi="Trebuchet MS"/>
          <w:sz w:val="24"/>
          <w:szCs w:val="24"/>
        </w:rPr>
        <w:t xml:space="preserve">e </w:t>
      </w:r>
      <w:r w:rsidRPr="002A1F05">
        <w:rPr>
          <w:rFonts w:ascii="Trebuchet MS" w:hAnsi="Trebuchet MS"/>
          <w:b/>
          <w:sz w:val="24"/>
          <w:szCs w:val="24"/>
        </w:rPr>
        <w:t>(ii)</w:t>
      </w:r>
      <w:r w:rsidRPr="002A1F05">
        <w:rPr>
          <w:rFonts w:ascii="Trebuchet MS" w:hAnsi="Trebuchet MS"/>
          <w:sz w:val="24"/>
          <w:szCs w:val="24"/>
        </w:rPr>
        <w:t xml:space="preserve"> </w:t>
      </w:r>
      <w:r w:rsidR="002A1F05" w:rsidRPr="002A1F05">
        <w:rPr>
          <w:rFonts w:ascii="Trebuchet MS" w:hAnsi="Trebuchet MS"/>
          <w:sz w:val="24"/>
          <w:szCs w:val="24"/>
        </w:rPr>
        <w:t>75% (setenta</w:t>
      </w:r>
      <w:r w:rsidR="002A1F05" w:rsidRPr="00BC0FF4">
        <w:rPr>
          <w:rFonts w:ascii="Trebuchet MS" w:hAnsi="Trebuchet MS"/>
          <w:sz w:val="24"/>
        </w:rPr>
        <w:t xml:space="preserve"> e </w:t>
      </w:r>
      <w:r w:rsidR="002A1F05" w:rsidRPr="002A1F05">
        <w:rPr>
          <w:rFonts w:ascii="Trebuchet MS" w:hAnsi="Trebuchet MS"/>
          <w:sz w:val="24"/>
          <w:szCs w:val="24"/>
        </w:rPr>
        <w:t>cinco</w:t>
      </w:r>
      <w:r w:rsidR="00951247" w:rsidRPr="00BC0FF4">
        <w:rPr>
          <w:rFonts w:ascii="Trebuchet MS" w:hAnsi="Trebuchet MS"/>
          <w:sz w:val="24"/>
        </w:rPr>
        <w:t xml:space="preserve"> por </w:t>
      </w:r>
      <w:r w:rsidR="00951247" w:rsidRPr="00BC0FF4">
        <w:rPr>
          <w:rFonts w:ascii="Trebuchet MS" w:hAnsi="Trebuchet MS"/>
          <w:sz w:val="24"/>
        </w:rPr>
        <w:lastRenderedPageBreak/>
        <w:t>cento</w:t>
      </w:r>
      <w:r w:rsidR="00951247" w:rsidRPr="002A1F05">
        <w:rPr>
          <w:rFonts w:ascii="Trebuchet MS" w:hAnsi="Trebuchet MS"/>
          <w:sz w:val="24"/>
          <w:szCs w:val="24"/>
        </w:rPr>
        <w:t xml:space="preserve">) </w:t>
      </w:r>
      <w:r w:rsidR="007E3F7D" w:rsidRPr="002A1F05">
        <w:rPr>
          <w:rFonts w:ascii="Trebuchet MS" w:hAnsi="Trebuchet MS"/>
          <w:sz w:val="24"/>
          <w:szCs w:val="24"/>
        </w:rPr>
        <w:t>das</w:t>
      </w:r>
      <w:r w:rsidRPr="002A1F05">
        <w:rPr>
          <w:rFonts w:ascii="Trebuchet MS" w:hAnsi="Trebuchet MS"/>
          <w:sz w:val="24"/>
          <w:szCs w:val="24"/>
        </w:rPr>
        <w:t xml:space="preserve"> Debêntures da Segunda Série em</w:t>
      </w:r>
      <w:r w:rsidRPr="00405DAF">
        <w:rPr>
          <w:rFonts w:ascii="Trebuchet MS" w:hAnsi="Trebuchet MS"/>
          <w:sz w:val="24"/>
          <w:szCs w:val="24"/>
        </w:rPr>
        <w:t xml:space="preserve"> Circulação presentes na Assembleia Geral de Debenturistas da Segunda Série</w:t>
      </w:r>
      <w:r w:rsidRPr="00405DAF">
        <w:rPr>
          <w:rFonts w:ascii="Trebuchet MS" w:hAnsi="Trebuchet MS"/>
          <w:b/>
          <w:sz w:val="24"/>
          <w:szCs w:val="24"/>
        </w:rPr>
        <w:t>.</w:t>
      </w:r>
      <w:r w:rsidR="001F54EA" w:rsidRPr="00405DAF">
        <w:rPr>
          <w:rFonts w:ascii="Trebuchet MS" w:hAnsi="Trebuchet MS"/>
          <w:b/>
          <w:sz w:val="24"/>
          <w:szCs w:val="24"/>
        </w:rPr>
        <w:t xml:space="preserve"> </w:t>
      </w:r>
    </w:p>
    <w:p w14:paraId="72FF7BA6" w14:textId="77777777" w:rsidR="00B97DF5" w:rsidRPr="00405DAF" w:rsidRDefault="00B97DF5" w:rsidP="00B638AA">
      <w:pPr>
        <w:pStyle w:val="Level2"/>
        <w:numPr>
          <w:ilvl w:val="1"/>
          <w:numId w:val="4"/>
        </w:numPr>
        <w:rPr>
          <w:rFonts w:ascii="Trebuchet MS" w:hAnsi="Trebuchet MS"/>
          <w:sz w:val="24"/>
          <w:szCs w:val="24"/>
        </w:rPr>
      </w:pPr>
      <w:bookmarkStart w:id="315" w:name="_Ref392020841"/>
      <w:bookmarkEnd w:id="312"/>
      <w:bookmarkEnd w:id="313"/>
      <w:bookmarkEnd w:id="314"/>
      <w:r w:rsidRPr="00405DAF">
        <w:rPr>
          <w:rFonts w:ascii="Trebuchet MS" w:hAnsi="Trebuchet MS"/>
          <w:sz w:val="24"/>
          <w:szCs w:val="24"/>
        </w:rPr>
        <w:t xml:space="preserve">Não estão incluídos no quórum a que se refere à Cláusula </w:t>
      </w:r>
      <w:r w:rsidR="0018470D">
        <w:rPr>
          <w:rFonts w:ascii="Trebuchet MS" w:hAnsi="Trebuchet MS"/>
          <w:sz w:val="24"/>
          <w:szCs w:val="24"/>
        </w:rPr>
        <w:t>10.</w:t>
      </w:r>
      <w:r w:rsidR="005E325B">
        <w:rPr>
          <w:rFonts w:ascii="Trebuchet MS" w:hAnsi="Trebuchet MS"/>
          <w:sz w:val="24"/>
          <w:szCs w:val="24"/>
        </w:rPr>
        <w:t>16</w:t>
      </w:r>
      <w:r w:rsidR="005E325B" w:rsidRPr="00405DAF">
        <w:rPr>
          <w:rFonts w:ascii="Trebuchet MS" w:hAnsi="Trebuchet MS"/>
          <w:sz w:val="24"/>
          <w:szCs w:val="24"/>
        </w:rPr>
        <w:t xml:space="preserve"> </w:t>
      </w:r>
      <w:r w:rsidRPr="00405DAF">
        <w:rPr>
          <w:rFonts w:ascii="Trebuchet MS" w:hAnsi="Trebuchet MS"/>
          <w:sz w:val="24"/>
          <w:szCs w:val="24"/>
        </w:rPr>
        <w:t>acima:</w:t>
      </w:r>
      <w:bookmarkEnd w:id="315"/>
    </w:p>
    <w:p w14:paraId="4E377535" w14:textId="77777777" w:rsidR="00B97DF5" w:rsidRPr="00405DAF" w:rsidRDefault="00B97DF5" w:rsidP="00B638AA">
      <w:pPr>
        <w:pStyle w:val="Corpodetexto"/>
        <w:widowControl/>
        <w:numPr>
          <w:ilvl w:val="0"/>
          <w:numId w:val="14"/>
        </w:numPr>
        <w:shd w:val="clear" w:color="auto" w:fill="FFFFFF"/>
        <w:tabs>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after="140" w:line="290" w:lineRule="auto"/>
        <w:ind w:left="1134" w:hanging="567"/>
        <w:textAlignment w:val="auto"/>
        <w:rPr>
          <w:rFonts w:ascii="Trebuchet MS" w:hAnsi="Trebuchet MS"/>
          <w:sz w:val="24"/>
          <w:szCs w:val="24"/>
        </w:rPr>
      </w:pPr>
      <w:r w:rsidRPr="00405DAF">
        <w:rPr>
          <w:rFonts w:ascii="Trebuchet MS" w:hAnsi="Trebuchet MS"/>
          <w:sz w:val="24"/>
          <w:szCs w:val="24"/>
        </w:rPr>
        <w:t xml:space="preserve">os quóruns expressamente previstos em outros itens e/ou Cláusulas desta Escritura de Emissão; </w:t>
      </w:r>
    </w:p>
    <w:p w14:paraId="40984D4B" w14:textId="77777777" w:rsidR="00B97DF5" w:rsidRPr="00512274" w:rsidRDefault="00B97DF5" w:rsidP="00E86D0E">
      <w:pPr>
        <w:pStyle w:val="Corpodetexto"/>
        <w:widowControl/>
        <w:numPr>
          <w:ilvl w:val="0"/>
          <w:numId w:val="14"/>
        </w:numPr>
        <w:shd w:val="clear" w:color="auto" w:fill="FFFFFF"/>
        <w:tabs>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after="140" w:line="290" w:lineRule="auto"/>
        <w:ind w:left="1134" w:hanging="567"/>
        <w:textAlignment w:val="auto"/>
        <w:rPr>
          <w:rFonts w:ascii="Trebuchet MS" w:hAnsi="Trebuchet MS"/>
          <w:sz w:val="24"/>
          <w:szCs w:val="24"/>
        </w:rPr>
      </w:pPr>
      <w:r w:rsidRPr="00405DAF">
        <w:rPr>
          <w:rFonts w:ascii="Trebuchet MS" w:hAnsi="Trebuchet MS"/>
          <w:sz w:val="24"/>
          <w:szCs w:val="24"/>
        </w:rPr>
        <w:t>as alterações relativas às seguintes características das Debêntures, conforme venham a ser propostas pela Emissora</w:t>
      </w:r>
      <w:r w:rsidR="007E3F7D" w:rsidRPr="00405DAF">
        <w:rPr>
          <w:rFonts w:ascii="Trebuchet MS" w:hAnsi="Trebuchet MS"/>
          <w:sz w:val="24"/>
          <w:szCs w:val="24"/>
        </w:rPr>
        <w:t>:</w:t>
      </w:r>
      <w:r w:rsidRPr="00405DAF">
        <w:rPr>
          <w:rFonts w:ascii="Trebuchet MS" w:hAnsi="Trebuchet MS"/>
          <w:sz w:val="24"/>
          <w:szCs w:val="24"/>
        </w:rPr>
        <w:t xml:space="preserve"> </w:t>
      </w:r>
      <w:r w:rsidRPr="00405DAF">
        <w:rPr>
          <w:rFonts w:ascii="Trebuchet MS" w:hAnsi="Trebuchet MS"/>
          <w:b/>
          <w:sz w:val="24"/>
          <w:szCs w:val="24"/>
        </w:rPr>
        <w:t>(a)</w:t>
      </w:r>
      <w:r w:rsidRPr="00405DAF">
        <w:rPr>
          <w:rFonts w:ascii="Trebuchet MS" w:hAnsi="Trebuchet MS"/>
          <w:sz w:val="24"/>
          <w:szCs w:val="24"/>
        </w:rPr>
        <w:t xml:space="preserve"> a redução da Remuneração, </w:t>
      </w:r>
      <w:r w:rsidRPr="00405DAF">
        <w:rPr>
          <w:rFonts w:ascii="Trebuchet MS" w:hAnsi="Trebuchet MS"/>
          <w:b/>
          <w:sz w:val="24"/>
          <w:szCs w:val="24"/>
        </w:rPr>
        <w:t>(b)</w:t>
      </w:r>
      <w:r w:rsidRPr="00405DAF">
        <w:rPr>
          <w:rFonts w:ascii="Trebuchet MS" w:hAnsi="Trebuchet MS"/>
          <w:sz w:val="24"/>
          <w:szCs w:val="24"/>
        </w:rPr>
        <w:t xml:space="preserve"> a Data de Pagamento da Remuneração, </w:t>
      </w:r>
      <w:r w:rsidRPr="00405DAF">
        <w:rPr>
          <w:rFonts w:ascii="Trebuchet MS" w:hAnsi="Trebuchet MS"/>
          <w:b/>
          <w:sz w:val="24"/>
          <w:szCs w:val="24"/>
        </w:rPr>
        <w:t>(c)</w:t>
      </w:r>
      <w:r w:rsidRPr="00405DAF">
        <w:rPr>
          <w:rFonts w:ascii="Trebuchet MS" w:hAnsi="Trebuchet MS"/>
          <w:sz w:val="24"/>
          <w:szCs w:val="24"/>
        </w:rPr>
        <w:t xml:space="preserve"> o prazo de vencimento das Debêntures, </w:t>
      </w:r>
      <w:r w:rsidRPr="00405DAF">
        <w:rPr>
          <w:rFonts w:ascii="Trebuchet MS" w:hAnsi="Trebuchet MS"/>
          <w:b/>
          <w:sz w:val="24"/>
          <w:szCs w:val="24"/>
        </w:rPr>
        <w:t>(d)</w:t>
      </w:r>
      <w:r w:rsidRPr="00405DAF">
        <w:rPr>
          <w:rFonts w:ascii="Trebuchet MS" w:hAnsi="Trebuchet MS"/>
          <w:sz w:val="24"/>
          <w:szCs w:val="24"/>
        </w:rPr>
        <w:t xml:space="preserve"> os valores e data de amortização do principal das Debêntures; </w:t>
      </w:r>
      <w:r w:rsidRPr="00405DAF">
        <w:rPr>
          <w:rFonts w:ascii="Trebuchet MS" w:hAnsi="Trebuchet MS"/>
          <w:b/>
          <w:sz w:val="24"/>
          <w:szCs w:val="24"/>
        </w:rPr>
        <w:t>(e)</w:t>
      </w:r>
      <w:r w:rsidRPr="00405DAF">
        <w:rPr>
          <w:rFonts w:ascii="Trebuchet MS" w:hAnsi="Trebuchet MS"/>
          <w:sz w:val="24"/>
          <w:szCs w:val="24"/>
        </w:rPr>
        <w:t xml:space="preserve"> os Eventos de Vencimento Antecipado; </w:t>
      </w:r>
      <w:r w:rsidRPr="00405DAF">
        <w:rPr>
          <w:rFonts w:ascii="Trebuchet MS" w:hAnsi="Trebuchet MS"/>
          <w:b/>
          <w:sz w:val="24"/>
          <w:szCs w:val="24"/>
        </w:rPr>
        <w:t>(f)</w:t>
      </w:r>
      <w:r w:rsidRPr="00405DAF">
        <w:rPr>
          <w:rFonts w:ascii="Trebuchet MS" w:hAnsi="Trebuchet MS"/>
          <w:sz w:val="24"/>
          <w:szCs w:val="24"/>
        </w:rPr>
        <w:t xml:space="preserve"> </w:t>
      </w:r>
      <w:r w:rsidR="007E3F7D" w:rsidRPr="00405DAF">
        <w:rPr>
          <w:rFonts w:ascii="Trebuchet MS" w:hAnsi="Trebuchet MS"/>
          <w:sz w:val="24"/>
          <w:szCs w:val="24"/>
        </w:rPr>
        <w:t xml:space="preserve">a </w:t>
      </w:r>
      <w:r w:rsidRPr="00405DAF">
        <w:rPr>
          <w:rFonts w:ascii="Trebuchet MS" w:hAnsi="Trebuchet MS"/>
          <w:sz w:val="24"/>
          <w:szCs w:val="24"/>
        </w:rPr>
        <w:t xml:space="preserve">alteração do procedimento </w:t>
      </w:r>
      <w:r w:rsidR="00512274">
        <w:rPr>
          <w:rFonts w:ascii="Trebuchet MS" w:hAnsi="Trebuchet MS"/>
          <w:sz w:val="24"/>
          <w:szCs w:val="24"/>
        </w:rPr>
        <w:t>de Resgate Antecipado Facultativo Total</w:t>
      </w:r>
      <w:r w:rsidRPr="00405DAF">
        <w:rPr>
          <w:rFonts w:ascii="Trebuchet MS" w:hAnsi="Trebuchet MS"/>
          <w:sz w:val="24"/>
          <w:szCs w:val="24"/>
        </w:rPr>
        <w:t xml:space="preserve">; </w:t>
      </w:r>
      <w:r w:rsidRPr="00405DAF">
        <w:rPr>
          <w:rFonts w:ascii="Trebuchet MS" w:hAnsi="Trebuchet MS"/>
          <w:b/>
          <w:sz w:val="24"/>
          <w:szCs w:val="24"/>
        </w:rPr>
        <w:t>(g)</w:t>
      </w:r>
      <w:r w:rsidRPr="00405DAF">
        <w:rPr>
          <w:rFonts w:ascii="Trebuchet MS" w:hAnsi="Trebuchet MS"/>
          <w:sz w:val="24"/>
          <w:szCs w:val="24"/>
        </w:rPr>
        <w:t xml:space="preserve"> a alteração dos quóruns de deliberação previstos nesta Cláusula Décima; </w:t>
      </w:r>
      <w:r w:rsidRPr="00405DAF">
        <w:rPr>
          <w:rFonts w:ascii="Trebuchet MS" w:hAnsi="Trebuchet MS"/>
          <w:b/>
          <w:sz w:val="24"/>
          <w:szCs w:val="24"/>
        </w:rPr>
        <w:t>(h)</w:t>
      </w:r>
      <w:r w:rsidRPr="00405DAF">
        <w:rPr>
          <w:rFonts w:ascii="Trebuchet MS" w:hAnsi="Trebuchet MS"/>
          <w:sz w:val="24"/>
          <w:szCs w:val="24"/>
        </w:rPr>
        <w:t xml:space="preserve"> </w:t>
      </w:r>
      <w:r w:rsidR="007E3F7D" w:rsidRPr="00405DAF">
        <w:rPr>
          <w:rFonts w:ascii="Trebuchet MS" w:hAnsi="Trebuchet MS"/>
          <w:sz w:val="24"/>
          <w:szCs w:val="24"/>
        </w:rPr>
        <w:t xml:space="preserve">a </w:t>
      </w:r>
      <w:r w:rsidRPr="00405DAF">
        <w:rPr>
          <w:rFonts w:ascii="Trebuchet MS" w:hAnsi="Trebuchet MS"/>
          <w:sz w:val="24"/>
          <w:szCs w:val="24"/>
        </w:rPr>
        <w:t xml:space="preserve">alteração dos termos e condições das garantias reais da Emissão; e </w:t>
      </w:r>
      <w:r w:rsidRPr="00405DAF">
        <w:rPr>
          <w:rFonts w:ascii="Trebuchet MS" w:hAnsi="Trebuchet MS"/>
          <w:b/>
          <w:sz w:val="24"/>
          <w:szCs w:val="24"/>
        </w:rPr>
        <w:t>(i)</w:t>
      </w:r>
      <w:r w:rsidRPr="00405DAF">
        <w:rPr>
          <w:rFonts w:ascii="Trebuchet MS" w:hAnsi="Trebuchet MS"/>
          <w:sz w:val="24"/>
          <w:szCs w:val="24"/>
        </w:rPr>
        <w:t xml:space="preserve"> </w:t>
      </w:r>
      <w:r w:rsidR="007E3F7D" w:rsidRPr="00405DAF">
        <w:rPr>
          <w:rFonts w:ascii="Trebuchet MS" w:hAnsi="Trebuchet MS"/>
          <w:sz w:val="24"/>
          <w:szCs w:val="24"/>
        </w:rPr>
        <w:t xml:space="preserve">a </w:t>
      </w:r>
      <w:r w:rsidR="00512274">
        <w:rPr>
          <w:rFonts w:ascii="Trebuchet MS" w:hAnsi="Trebuchet MS"/>
          <w:sz w:val="24"/>
          <w:szCs w:val="24"/>
        </w:rPr>
        <w:t>alteração de cláusula</w:t>
      </w:r>
      <w:r w:rsidRPr="00512274">
        <w:rPr>
          <w:rFonts w:ascii="Trebuchet MS" w:hAnsi="Trebuchet MS"/>
          <w:sz w:val="24"/>
          <w:szCs w:val="24"/>
        </w:rPr>
        <w:t xml:space="preserve"> so</w:t>
      </w:r>
      <w:r w:rsidR="00512274" w:rsidRPr="00512274">
        <w:rPr>
          <w:rFonts w:ascii="Trebuchet MS" w:hAnsi="Trebuchet MS"/>
          <w:sz w:val="24"/>
          <w:szCs w:val="24"/>
        </w:rPr>
        <w:t>bre amortização extraordinária</w:t>
      </w:r>
      <w:r w:rsidRPr="00512274">
        <w:rPr>
          <w:rFonts w:ascii="Trebuchet MS" w:hAnsi="Trebuchet MS"/>
          <w:sz w:val="24"/>
          <w:szCs w:val="24"/>
        </w:rPr>
        <w:t xml:space="preserve">, dependerão da aprovação, de forma segregada para cada uma das séries, por Debenturistas que representem, no mínimo, </w:t>
      </w:r>
      <w:r w:rsidRPr="00BC0FF4">
        <w:rPr>
          <w:rFonts w:ascii="Trebuchet MS" w:hAnsi="Trebuchet MS"/>
          <w:sz w:val="24"/>
        </w:rPr>
        <w:t>90% (noventa por cento</w:t>
      </w:r>
      <w:r w:rsidRPr="00512274">
        <w:rPr>
          <w:rFonts w:ascii="Trebuchet MS" w:hAnsi="Trebuchet MS"/>
          <w:sz w:val="24"/>
          <w:szCs w:val="24"/>
        </w:rPr>
        <w:t>) das Debêntures da Primeira Série em Circulação</w:t>
      </w:r>
      <w:r w:rsidR="00951247" w:rsidRPr="00512274">
        <w:rPr>
          <w:rFonts w:ascii="Trebuchet MS" w:hAnsi="Trebuchet MS"/>
          <w:sz w:val="24"/>
          <w:szCs w:val="24"/>
        </w:rPr>
        <w:t xml:space="preserve"> e</w:t>
      </w:r>
      <w:r w:rsidR="00512274" w:rsidRPr="00512274">
        <w:rPr>
          <w:rFonts w:ascii="Trebuchet MS" w:hAnsi="Trebuchet MS"/>
          <w:sz w:val="24"/>
          <w:szCs w:val="24"/>
        </w:rPr>
        <w:t xml:space="preserve"> </w:t>
      </w:r>
      <w:r w:rsidR="00951247" w:rsidRPr="00BC0FF4">
        <w:rPr>
          <w:rFonts w:ascii="Trebuchet MS" w:hAnsi="Trebuchet MS"/>
          <w:sz w:val="24"/>
        </w:rPr>
        <w:t>90% (noventa por cento</w:t>
      </w:r>
      <w:r w:rsidR="00951247" w:rsidRPr="00512274">
        <w:rPr>
          <w:rFonts w:ascii="Trebuchet MS" w:hAnsi="Trebuchet MS"/>
          <w:sz w:val="24"/>
          <w:szCs w:val="24"/>
        </w:rPr>
        <w:t>)</w:t>
      </w:r>
      <w:r w:rsidRPr="00512274">
        <w:rPr>
          <w:rFonts w:ascii="Trebuchet MS" w:hAnsi="Trebuchet MS"/>
          <w:sz w:val="24"/>
          <w:szCs w:val="24"/>
        </w:rPr>
        <w:t xml:space="preserve"> das Debêntures da Segunda Série em Circulação</w:t>
      </w:r>
      <w:r w:rsidR="00951247" w:rsidRPr="00512274">
        <w:rPr>
          <w:rFonts w:ascii="Trebuchet MS" w:hAnsi="Trebuchet MS"/>
          <w:sz w:val="24"/>
          <w:szCs w:val="24"/>
        </w:rPr>
        <w:t>.</w:t>
      </w:r>
      <w:r w:rsidRPr="00512274">
        <w:rPr>
          <w:rFonts w:ascii="Trebuchet MS" w:hAnsi="Trebuchet MS"/>
          <w:sz w:val="24"/>
          <w:szCs w:val="24"/>
        </w:rPr>
        <w:t xml:space="preserve"> </w:t>
      </w:r>
    </w:p>
    <w:p w14:paraId="2DDA0453" w14:textId="77777777" w:rsidR="00B97DF5" w:rsidRPr="00BC0FF4" w:rsidRDefault="00B97DF5" w:rsidP="00B638AA">
      <w:pPr>
        <w:pStyle w:val="Corpodetexto"/>
        <w:widowControl/>
        <w:numPr>
          <w:ilvl w:val="0"/>
          <w:numId w:val="14"/>
        </w:numPr>
        <w:shd w:val="clear" w:color="auto" w:fill="FFFFFF"/>
        <w:tabs>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after="140" w:line="290" w:lineRule="auto"/>
        <w:ind w:left="1134" w:hanging="567"/>
        <w:textAlignment w:val="auto"/>
        <w:rPr>
          <w:rFonts w:ascii="Trebuchet MS" w:hAnsi="Trebuchet MS"/>
          <w:sz w:val="24"/>
        </w:rPr>
      </w:pPr>
      <w:bookmarkStart w:id="316" w:name="_Ref499133451"/>
      <w:r w:rsidRPr="00512274">
        <w:rPr>
          <w:rFonts w:ascii="Trebuchet MS" w:hAnsi="Trebuchet MS"/>
          <w:sz w:val="24"/>
          <w:szCs w:val="24"/>
        </w:rPr>
        <w:t>os pedidos de renúncia (</w:t>
      </w:r>
      <w:r w:rsidRPr="00512274">
        <w:rPr>
          <w:rFonts w:ascii="Trebuchet MS" w:hAnsi="Trebuchet MS"/>
          <w:i/>
          <w:sz w:val="24"/>
          <w:szCs w:val="24"/>
        </w:rPr>
        <w:t xml:space="preserve">waiver) </w:t>
      </w:r>
      <w:r w:rsidRPr="00512274">
        <w:rPr>
          <w:rFonts w:ascii="Trebuchet MS" w:hAnsi="Trebuchet MS"/>
          <w:sz w:val="24"/>
          <w:szCs w:val="24"/>
        </w:rPr>
        <w:t xml:space="preserve">ou perdão temporário referentes aos Eventos de Vencimento Antecipado indicados na Cláusula </w:t>
      </w:r>
      <w:r w:rsidR="0018470D">
        <w:rPr>
          <w:rFonts w:ascii="Trebuchet MS" w:hAnsi="Trebuchet MS"/>
          <w:sz w:val="24"/>
          <w:szCs w:val="24"/>
        </w:rPr>
        <w:t>6.1.1</w:t>
      </w:r>
      <w:r w:rsidRPr="00512274">
        <w:rPr>
          <w:rFonts w:ascii="Trebuchet MS" w:hAnsi="Trebuchet MS"/>
          <w:sz w:val="24"/>
          <w:szCs w:val="24"/>
        </w:rPr>
        <w:t xml:space="preserve"> ou na Cláusula </w:t>
      </w:r>
      <w:r w:rsidR="0018470D">
        <w:rPr>
          <w:rFonts w:ascii="Trebuchet MS" w:hAnsi="Trebuchet MS"/>
          <w:sz w:val="24"/>
          <w:szCs w:val="24"/>
        </w:rPr>
        <w:t>6.1.2</w:t>
      </w:r>
      <w:r w:rsidRPr="00512274">
        <w:rPr>
          <w:rFonts w:ascii="Trebuchet MS" w:hAnsi="Trebuchet MS"/>
          <w:sz w:val="24"/>
          <w:szCs w:val="24"/>
        </w:rPr>
        <w:t xml:space="preserve"> dependerão da aprovação de </w:t>
      </w:r>
      <w:r w:rsidR="002A1F05" w:rsidRPr="00512274">
        <w:rPr>
          <w:rFonts w:ascii="Trebuchet MS" w:hAnsi="Trebuchet MS"/>
          <w:sz w:val="24"/>
          <w:szCs w:val="24"/>
        </w:rPr>
        <w:t>75% (setenta</w:t>
      </w:r>
      <w:r w:rsidR="002A1F05" w:rsidRPr="00BC0FF4">
        <w:rPr>
          <w:rFonts w:ascii="Trebuchet MS" w:hAnsi="Trebuchet MS"/>
          <w:sz w:val="24"/>
        </w:rPr>
        <w:t xml:space="preserve"> e </w:t>
      </w:r>
      <w:r w:rsidR="002A1F05" w:rsidRPr="00512274">
        <w:rPr>
          <w:rFonts w:ascii="Trebuchet MS" w:hAnsi="Trebuchet MS"/>
          <w:sz w:val="24"/>
          <w:szCs w:val="24"/>
        </w:rPr>
        <w:t>cinco</w:t>
      </w:r>
      <w:r w:rsidR="002A1F05" w:rsidRPr="00BC0FF4" w:rsidDel="002A1F05">
        <w:rPr>
          <w:rFonts w:ascii="Trebuchet MS" w:hAnsi="Trebuchet MS"/>
          <w:sz w:val="24"/>
        </w:rPr>
        <w:t xml:space="preserve"> </w:t>
      </w:r>
      <w:r w:rsidR="00951247" w:rsidRPr="00BC0FF4">
        <w:rPr>
          <w:rFonts w:ascii="Trebuchet MS" w:hAnsi="Trebuchet MS"/>
          <w:sz w:val="24"/>
        </w:rPr>
        <w:t>por cento</w:t>
      </w:r>
      <w:r w:rsidR="00951247" w:rsidRPr="00512274">
        <w:rPr>
          <w:rFonts w:ascii="Trebuchet MS" w:hAnsi="Trebuchet MS"/>
          <w:sz w:val="24"/>
          <w:szCs w:val="24"/>
        </w:rPr>
        <w:t xml:space="preserve">) </w:t>
      </w:r>
      <w:r w:rsidRPr="00512274">
        <w:rPr>
          <w:rFonts w:ascii="Trebuchet MS" w:hAnsi="Trebuchet MS"/>
          <w:sz w:val="24"/>
          <w:szCs w:val="24"/>
        </w:rPr>
        <w:t>das Debêntures em Circulação da respectiva série reunidos em suas respectivas Assembleias Gerais de Debenturistas.</w:t>
      </w:r>
      <w:bookmarkEnd w:id="316"/>
      <w:r w:rsidR="00170298" w:rsidRPr="00512274">
        <w:rPr>
          <w:rFonts w:ascii="Trebuchet MS" w:hAnsi="Trebuchet MS"/>
          <w:sz w:val="24"/>
          <w:szCs w:val="24"/>
        </w:rPr>
        <w:t xml:space="preserve"> </w:t>
      </w:r>
    </w:p>
    <w:p w14:paraId="1FE4A1F8" w14:textId="77777777" w:rsidR="00B97DF5" w:rsidRDefault="00B97DF5" w:rsidP="00B638AA">
      <w:pPr>
        <w:pStyle w:val="Level2"/>
        <w:numPr>
          <w:ilvl w:val="1"/>
          <w:numId w:val="4"/>
        </w:numPr>
        <w:rPr>
          <w:rFonts w:ascii="Trebuchet MS" w:hAnsi="Trebuchet MS"/>
          <w:sz w:val="24"/>
          <w:szCs w:val="24"/>
        </w:rPr>
      </w:pPr>
      <w:r w:rsidRPr="00512274">
        <w:rPr>
          <w:rFonts w:ascii="Trebuchet MS" w:hAnsi="Trebuchet MS"/>
          <w:sz w:val="24"/>
          <w:szCs w:val="24"/>
        </w:rPr>
        <w:t>Para efeito de verificação dos quóruns previstos</w:t>
      </w:r>
      <w:r w:rsidRPr="00405DAF">
        <w:rPr>
          <w:rFonts w:ascii="Trebuchet MS" w:hAnsi="Trebuchet MS"/>
          <w:sz w:val="24"/>
          <w:szCs w:val="24"/>
        </w:rPr>
        <w:t xml:space="preserve"> nesta Escritura de Emissão, define-se como “</w:t>
      </w:r>
      <w:r w:rsidRPr="00405DAF">
        <w:rPr>
          <w:rFonts w:ascii="Trebuchet MS" w:hAnsi="Trebuchet MS"/>
          <w:sz w:val="24"/>
          <w:szCs w:val="24"/>
          <w:u w:val="single"/>
        </w:rPr>
        <w:t>Debêntures da Primeira Série em Circulação</w:t>
      </w:r>
      <w:r w:rsidRPr="00405DAF">
        <w:rPr>
          <w:rFonts w:ascii="Trebuchet MS" w:hAnsi="Trebuchet MS"/>
          <w:sz w:val="24"/>
          <w:szCs w:val="24"/>
        </w:rPr>
        <w:t>”</w:t>
      </w:r>
      <w:r w:rsidR="00951247" w:rsidRPr="00405DAF">
        <w:rPr>
          <w:rFonts w:ascii="Trebuchet MS" w:hAnsi="Trebuchet MS"/>
          <w:sz w:val="24"/>
          <w:szCs w:val="24"/>
        </w:rPr>
        <w:t xml:space="preserve"> e</w:t>
      </w:r>
      <w:r w:rsidRPr="00405DAF">
        <w:rPr>
          <w:rFonts w:ascii="Trebuchet MS" w:hAnsi="Trebuchet MS"/>
          <w:sz w:val="24"/>
          <w:szCs w:val="24"/>
        </w:rPr>
        <w:t xml:space="preserve"> “</w:t>
      </w:r>
      <w:r w:rsidRPr="00405DAF">
        <w:rPr>
          <w:rFonts w:ascii="Trebuchet MS" w:hAnsi="Trebuchet MS"/>
          <w:sz w:val="24"/>
          <w:szCs w:val="24"/>
          <w:u w:val="single"/>
        </w:rPr>
        <w:t>Debêntures da Segunda Série em Circulação</w:t>
      </w:r>
      <w:r w:rsidR="00951247" w:rsidRPr="00405DAF">
        <w:rPr>
          <w:rFonts w:ascii="Trebuchet MS" w:hAnsi="Trebuchet MS"/>
          <w:sz w:val="24"/>
          <w:szCs w:val="24"/>
        </w:rPr>
        <w:t xml:space="preserve">” </w:t>
      </w:r>
      <w:r w:rsidRPr="00405DAF">
        <w:rPr>
          <w:rFonts w:ascii="Trebuchet MS" w:hAnsi="Trebuchet MS"/>
          <w:sz w:val="24"/>
          <w:szCs w:val="24"/>
        </w:rPr>
        <w:t>ou, conjuntamente, “</w:t>
      </w:r>
      <w:r w:rsidRPr="00405DAF">
        <w:rPr>
          <w:rFonts w:ascii="Trebuchet MS" w:hAnsi="Trebuchet MS"/>
          <w:sz w:val="24"/>
          <w:szCs w:val="24"/>
          <w:u w:val="single"/>
        </w:rPr>
        <w:t>Debêntures em Circulação</w:t>
      </w:r>
      <w:r w:rsidRPr="00405DAF">
        <w:rPr>
          <w:rFonts w:ascii="Trebuchet MS" w:hAnsi="Trebuchet MS"/>
          <w:sz w:val="24"/>
          <w:szCs w:val="24"/>
        </w:rPr>
        <w:t xml:space="preserve">”, todas as Debêntures subscritas, integralizadas e não resgatadas, excluídas </w:t>
      </w:r>
      <w:r w:rsidRPr="00405DAF">
        <w:rPr>
          <w:rFonts w:ascii="Trebuchet MS" w:hAnsi="Trebuchet MS"/>
          <w:b/>
          <w:sz w:val="24"/>
          <w:szCs w:val="24"/>
        </w:rPr>
        <w:t>(i)</w:t>
      </w:r>
      <w:r w:rsidRPr="00405DAF">
        <w:rPr>
          <w:rFonts w:ascii="Trebuchet MS" w:hAnsi="Trebuchet MS"/>
          <w:sz w:val="24"/>
          <w:szCs w:val="24"/>
        </w:rPr>
        <w:t xml:space="preserve"> aquelas mantidas em tesouraria pela Emissora; </w:t>
      </w:r>
      <w:r w:rsidRPr="00405DAF">
        <w:rPr>
          <w:rFonts w:ascii="Trebuchet MS" w:hAnsi="Trebuchet MS"/>
          <w:b/>
          <w:sz w:val="24"/>
          <w:szCs w:val="24"/>
        </w:rPr>
        <w:t>(ii)</w:t>
      </w:r>
      <w:r w:rsidRPr="00405DAF">
        <w:rPr>
          <w:rFonts w:ascii="Trebuchet MS" w:hAnsi="Trebuchet MS"/>
          <w:sz w:val="24"/>
          <w:szCs w:val="24"/>
        </w:rPr>
        <w:t xml:space="preserve"> as de titularidade de </w:t>
      </w:r>
      <w:r w:rsidRPr="00405DAF">
        <w:rPr>
          <w:rFonts w:ascii="Trebuchet MS" w:hAnsi="Trebuchet MS"/>
          <w:b/>
          <w:sz w:val="24"/>
          <w:szCs w:val="24"/>
        </w:rPr>
        <w:t>(a)</w:t>
      </w:r>
      <w:r w:rsidRPr="00405DAF">
        <w:rPr>
          <w:rFonts w:ascii="Trebuchet MS" w:hAnsi="Trebuchet MS"/>
          <w:sz w:val="24"/>
          <w:szCs w:val="24"/>
        </w:rPr>
        <w:t xml:space="preserve"> sociedades do mesmo grupo econômico da Emissora, </w:t>
      </w:r>
      <w:r w:rsidRPr="00405DAF">
        <w:rPr>
          <w:rFonts w:ascii="Trebuchet MS" w:hAnsi="Trebuchet MS"/>
          <w:b/>
          <w:sz w:val="24"/>
          <w:szCs w:val="24"/>
        </w:rPr>
        <w:t>(b)</w:t>
      </w:r>
      <w:r w:rsidRPr="00405DAF">
        <w:rPr>
          <w:rFonts w:ascii="Trebuchet MS" w:hAnsi="Trebuchet MS"/>
          <w:sz w:val="24"/>
          <w:szCs w:val="24"/>
        </w:rPr>
        <w:t xml:space="preserve"> acionistas </w:t>
      </w:r>
      <w:r w:rsidR="00951247" w:rsidRPr="00405DAF">
        <w:rPr>
          <w:rFonts w:ascii="Trebuchet MS" w:hAnsi="Trebuchet MS"/>
          <w:sz w:val="24"/>
          <w:szCs w:val="24"/>
        </w:rPr>
        <w:t xml:space="preserve">Controladores </w:t>
      </w:r>
      <w:r w:rsidRPr="00405DAF">
        <w:rPr>
          <w:rFonts w:ascii="Trebuchet MS" w:hAnsi="Trebuchet MS"/>
          <w:sz w:val="24"/>
          <w:szCs w:val="24"/>
        </w:rPr>
        <w:t xml:space="preserve">da Emissora, </w:t>
      </w:r>
      <w:r w:rsidRPr="00405DAF">
        <w:rPr>
          <w:rFonts w:ascii="Trebuchet MS" w:hAnsi="Trebuchet MS"/>
          <w:b/>
          <w:sz w:val="24"/>
          <w:szCs w:val="24"/>
        </w:rPr>
        <w:t>(c)</w:t>
      </w:r>
      <w:r w:rsidRPr="00405DAF">
        <w:rPr>
          <w:rFonts w:ascii="Trebuchet MS" w:hAnsi="Trebuchet MS"/>
          <w:sz w:val="24"/>
          <w:szCs w:val="24"/>
        </w:rPr>
        <w:t xml:space="preserve"> administradores da Emissora, incluindo diretores e conselheiros de administração, </w:t>
      </w:r>
      <w:r w:rsidRPr="00405DAF">
        <w:rPr>
          <w:rFonts w:ascii="Trebuchet MS" w:hAnsi="Trebuchet MS"/>
          <w:b/>
          <w:sz w:val="24"/>
          <w:szCs w:val="24"/>
        </w:rPr>
        <w:t>(d)</w:t>
      </w:r>
      <w:r w:rsidRPr="00405DAF">
        <w:rPr>
          <w:rFonts w:ascii="Trebuchet MS" w:hAnsi="Trebuchet MS"/>
          <w:sz w:val="24"/>
          <w:szCs w:val="24"/>
        </w:rPr>
        <w:t xml:space="preserve"> conselheiros fiscais, se for o caso; e </w:t>
      </w:r>
      <w:r w:rsidRPr="00405DAF">
        <w:rPr>
          <w:rFonts w:ascii="Trebuchet MS" w:hAnsi="Trebuchet MS"/>
          <w:b/>
          <w:sz w:val="24"/>
          <w:szCs w:val="24"/>
        </w:rPr>
        <w:t>(iii)</w:t>
      </w:r>
      <w:r w:rsidRPr="00405DAF">
        <w:rPr>
          <w:rFonts w:ascii="Trebuchet MS" w:hAnsi="Trebuchet MS"/>
          <w:sz w:val="24"/>
          <w:szCs w:val="24"/>
        </w:rPr>
        <w:t xml:space="preserve"> a qualquer diretor, conselheiro, cônjuge, companheiro ou parente até o 3º (terceiro) grau de qualquer das pessoas referidas nos itens anteriores.</w:t>
      </w:r>
    </w:p>
    <w:p w14:paraId="21267B51" w14:textId="77777777" w:rsidR="00460B49" w:rsidRPr="00405DAF" w:rsidRDefault="00460B49" w:rsidP="00B638AA">
      <w:pPr>
        <w:pStyle w:val="Level2"/>
        <w:numPr>
          <w:ilvl w:val="0"/>
          <w:numId w:val="0"/>
        </w:numPr>
        <w:rPr>
          <w:rFonts w:ascii="Trebuchet MS" w:hAnsi="Trebuchet MS"/>
          <w:sz w:val="24"/>
          <w:szCs w:val="24"/>
        </w:rPr>
      </w:pPr>
    </w:p>
    <w:p w14:paraId="5C558C32"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r w:rsidRPr="00405DAF">
        <w:rPr>
          <w:rFonts w:ascii="Trebuchet MS" w:hAnsi="Trebuchet MS"/>
          <w:sz w:val="24"/>
          <w:szCs w:val="24"/>
        </w:rPr>
        <w:t xml:space="preserve">CLÁUSULA </w:t>
      </w:r>
      <w:r w:rsidR="00AE0DD2" w:rsidRPr="00405DAF">
        <w:rPr>
          <w:rFonts w:ascii="Trebuchet MS" w:hAnsi="Trebuchet MS"/>
          <w:sz w:val="24"/>
          <w:szCs w:val="24"/>
        </w:rPr>
        <w:t xml:space="preserve">ONZE </w:t>
      </w:r>
      <w:r w:rsidRPr="00405DAF">
        <w:rPr>
          <w:rFonts w:ascii="Trebuchet MS" w:hAnsi="Trebuchet MS"/>
          <w:sz w:val="24"/>
          <w:szCs w:val="24"/>
        </w:rPr>
        <w:t xml:space="preserve">– DECLARAÇÕES DA EMISSORA </w:t>
      </w:r>
    </w:p>
    <w:p w14:paraId="58F035BA" w14:textId="77777777" w:rsidR="00B97DF5" w:rsidRPr="00405DAF" w:rsidRDefault="00B97DF5" w:rsidP="00B638AA">
      <w:pPr>
        <w:pStyle w:val="Level2"/>
        <w:numPr>
          <w:ilvl w:val="1"/>
          <w:numId w:val="4"/>
        </w:numPr>
        <w:rPr>
          <w:rFonts w:ascii="Trebuchet MS" w:hAnsi="Trebuchet MS"/>
          <w:sz w:val="24"/>
          <w:szCs w:val="24"/>
        </w:rPr>
      </w:pPr>
      <w:bookmarkStart w:id="317" w:name="_DV_M355"/>
      <w:bookmarkEnd w:id="317"/>
      <w:r w:rsidRPr="00405DAF">
        <w:rPr>
          <w:rFonts w:ascii="Trebuchet MS" w:hAnsi="Trebuchet MS"/>
          <w:sz w:val="24"/>
          <w:szCs w:val="24"/>
        </w:rPr>
        <w:lastRenderedPageBreak/>
        <w:t>A Emissora declara e garante, na presente data</w:t>
      </w:r>
      <w:r w:rsidR="007E3F7D" w:rsidRPr="00405DAF">
        <w:rPr>
          <w:rFonts w:ascii="Trebuchet MS" w:hAnsi="Trebuchet MS"/>
          <w:sz w:val="24"/>
          <w:szCs w:val="24"/>
        </w:rPr>
        <w:t>, que</w:t>
      </w:r>
      <w:r w:rsidRPr="00405DAF">
        <w:rPr>
          <w:rFonts w:ascii="Trebuchet MS" w:hAnsi="Trebuchet MS"/>
          <w:sz w:val="24"/>
          <w:szCs w:val="24"/>
        </w:rPr>
        <w:t xml:space="preserve">: </w:t>
      </w:r>
    </w:p>
    <w:p w14:paraId="1249F910"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é uma sociedade devidamente organizada, constituída e existente sob a forma de sociedade por ações, de acordo com as leis brasileiras;</w:t>
      </w:r>
    </w:p>
    <w:p w14:paraId="3AE4A225"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está devidamente autorizada e obteve todas as licenças e as autorizações necessárias, inclusive, conforme aplicável, legais, societárias, regulatórias e de terceiros, incluindo, mas não se limitando, de credores, necessárias à celebração desta Escritura de Emissão, do</w:t>
      </w:r>
      <w:r w:rsidR="00A85ACC" w:rsidRPr="00405DAF">
        <w:rPr>
          <w:rFonts w:ascii="Trebuchet MS" w:hAnsi="Trebuchet MS" w:cs="Arial"/>
        </w:rPr>
        <w:t>s</w:t>
      </w:r>
      <w:r w:rsidRPr="00405DAF">
        <w:rPr>
          <w:rFonts w:ascii="Trebuchet MS" w:hAnsi="Trebuchet MS" w:cs="Arial"/>
        </w:rPr>
        <w:t xml:space="preserve"> Contrato</w:t>
      </w:r>
      <w:r w:rsidR="00A85ACC" w:rsidRPr="00405DAF">
        <w:rPr>
          <w:rFonts w:ascii="Trebuchet MS" w:hAnsi="Trebuchet MS" w:cs="Arial"/>
        </w:rPr>
        <w:t>s</w:t>
      </w:r>
      <w:r w:rsidRPr="00405DAF">
        <w:rPr>
          <w:rFonts w:ascii="Trebuchet MS" w:hAnsi="Trebuchet MS" w:cs="Arial"/>
        </w:rPr>
        <w:t xml:space="preserve"> de </w:t>
      </w:r>
      <w:r w:rsidR="00515D32" w:rsidRPr="00405DAF">
        <w:rPr>
          <w:rFonts w:ascii="Trebuchet MS" w:hAnsi="Trebuchet MS" w:cs="Arial"/>
        </w:rPr>
        <w:t>Garantia</w:t>
      </w:r>
      <w:r w:rsidRPr="00405DAF">
        <w:rPr>
          <w:rFonts w:ascii="Trebuchet MS" w:hAnsi="Trebuchet MS" w:cs="Arial"/>
        </w:rPr>
        <w:t xml:space="preserve"> e dos demais documentos da Emissão e da Oferta Restrita e ao cumprimento de todas as obrigações aqui e ali previstas e à realização da Emissão e da Oferta Restrita;</w:t>
      </w:r>
    </w:p>
    <w:p w14:paraId="702D3C48"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seus representantes legais que assinam esta Escritura de Emissão têm poderes estatutários e/ou delegados para assumir, em seu nome, as obrigações previstas nesta Escritura de Emissão e, sendo mandatários, têm os poderes legitimamente outorgados, estando os respectivos mandatos em pleno vigor e de acordo com os respectivos estatutos sociais;</w:t>
      </w:r>
    </w:p>
    <w:p w14:paraId="126E8401"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 xml:space="preserve">esta Escritura de Emissão e as obrigações aqui previstas constituem obrigações lícitas, válidas, vinculantes e eficazes, exequíveis de acordo com os seus termos e condições, com força de título executivo extrajudicial nos termos do artigo 784, I e III do Código de Processo Civil; </w:t>
      </w:r>
    </w:p>
    <w:p w14:paraId="34CAD8EE"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a celebração, os termos e condições desta Escritura de Emissão</w:t>
      </w:r>
      <w:r w:rsidR="00DA4147">
        <w:rPr>
          <w:rFonts w:ascii="Trebuchet MS" w:hAnsi="Trebuchet MS" w:cs="Arial"/>
        </w:rPr>
        <w:t>, dos Contratos de Garantia</w:t>
      </w:r>
      <w:r w:rsidRPr="00405DAF">
        <w:rPr>
          <w:rFonts w:ascii="Trebuchet MS" w:hAnsi="Trebuchet MS" w:cs="Arial"/>
        </w:rPr>
        <w:t xml:space="preserve"> e dos demais documentos d</w:t>
      </w:r>
      <w:r w:rsidR="00DA4147">
        <w:rPr>
          <w:rFonts w:ascii="Trebuchet MS" w:hAnsi="Trebuchet MS" w:cs="Arial"/>
        </w:rPr>
        <w:t>a Emissão e da Oferta Restrita,</w:t>
      </w:r>
      <w:r w:rsidR="00A40658">
        <w:rPr>
          <w:rFonts w:ascii="Trebuchet MS" w:hAnsi="Trebuchet MS" w:cs="Arial"/>
        </w:rPr>
        <w:t xml:space="preserve"> </w:t>
      </w:r>
      <w:r w:rsidRPr="00405DAF">
        <w:rPr>
          <w:rFonts w:ascii="Trebuchet MS" w:hAnsi="Trebuchet MS" w:cs="Arial"/>
        </w:rPr>
        <w:t xml:space="preserve">a assunção e o cumprimento das obrigações aqui e ali previstas e a realização da Emissão e da Oferta Restrita </w:t>
      </w:r>
      <w:r w:rsidRPr="00405DAF">
        <w:rPr>
          <w:rFonts w:ascii="Trebuchet MS" w:hAnsi="Trebuchet MS" w:cs="Arial"/>
          <w:b/>
        </w:rPr>
        <w:t>(a)</w:t>
      </w:r>
      <w:r w:rsidRPr="00405DAF">
        <w:rPr>
          <w:rFonts w:ascii="Trebuchet MS" w:hAnsi="Trebuchet MS" w:cs="Arial"/>
        </w:rPr>
        <w:t xml:space="preserve"> não infringem o estatuto social e demais documentos societários; </w:t>
      </w:r>
      <w:r w:rsidRPr="00405DAF">
        <w:rPr>
          <w:rFonts w:ascii="Trebuchet MS" w:hAnsi="Trebuchet MS" w:cs="Arial"/>
          <w:b/>
        </w:rPr>
        <w:t>(b)</w:t>
      </w:r>
      <w:r w:rsidRPr="00405DAF">
        <w:rPr>
          <w:rFonts w:ascii="Trebuchet MS" w:hAnsi="Trebuchet MS" w:cs="Arial"/>
        </w:rPr>
        <w:t xml:space="preserve"> não infringem qualquer contrato ou instrumento do qual seja parte e/ou pelo qual qualquer de seus ativos esteja sujeito; </w:t>
      </w:r>
      <w:r w:rsidRPr="00405DAF">
        <w:rPr>
          <w:rFonts w:ascii="Trebuchet MS" w:hAnsi="Trebuchet MS" w:cs="Arial"/>
          <w:b/>
        </w:rPr>
        <w:t>(c)</w:t>
      </w:r>
      <w:r w:rsidRPr="00405DAF">
        <w:rPr>
          <w:rFonts w:ascii="Trebuchet MS" w:hAnsi="Trebuchet MS" w:cs="Arial"/>
        </w:rPr>
        <w:t> não resultarão em (</w:t>
      </w:r>
      <w:r w:rsidRPr="00405DAF">
        <w:rPr>
          <w:rFonts w:ascii="Trebuchet MS" w:hAnsi="Trebuchet MS" w:cs="Arial"/>
          <w:i/>
        </w:rPr>
        <w:t>1</w:t>
      </w:r>
      <w:r w:rsidRPr="00405DAF">
        <w:rPr>
          <w:rFonts w:ascii="Trebuchet MS" w:hAnsi="Trebuchet MS" w:cs="Arial"/>
        </w:rPr>
        <w:t>) vencimento antecipado de qualquer obrigação estabelecida em qualquer contrato ou instrumento do qual seja parte e/ou pelo qual qualquer de seus ativos esteja sujeito, bem como não criará qualquer ônus ou gravames sobre qualquer ativo ou bem; ou (</w:t>
      </w:r>
      <w:r w:rsidRPr="00405DAF">
        <w:rPr>
          <w:rFonts w:ascii="Trebuchet MS" w:hAnsi="Trebuchet MS" w:cs="Arial"/>
          <w:i/>
        </w:rPr>
        <w:t>2</w:t>
      </w:r>
      <w:r w:rsidRPr="00405DAF">
        <w:rPr>
          <w:rFonts w:ascii="Trebuchet MS" w:hAnsi="Trebuchet MS" w:cs="Arial"/>
        </w:rPr>
        <w:t xml:space="preserve">) rescisão de qualquer desses contratos ou instrumentos; </w:t>
      </w:r>
      <w:r w:rsidRPr="00405DAF">
        <w:rPr>
          <w:rFonts w:ascii="Trebuchet MS" w:hAnsi="Trebuchet MS"/>
          <w:b/>
        </w:rPr>
        <w:t>(</w:t>
      </w:r>
      <w:r w:rsidRPr="00405DAF">
        <w:rPr>
          <w:rFonts w:ascii="Trebuchet MS" w:hAnsi="Trebuchet MS" w:cs="Arial"/>
          <w:b/>
        </w:rPr>
        <w:t>d)</w:t>
      </w:r>
      <w:r w:rsidRPr="00405DAF">
        <w:rPr>
          <w:rFonts w:ascii="Trebuchet MS" w:hAnsi="Trebuchet MS" w:cs="Arial"/>
        </w:rPr>
        <w:t xml:space="preserve"> não infringem qualquer disposição legal ou regulamentar a que esteja sujeita; e </w:t>
      </w:r>
      <w:r w:rsidRPr="00405DAF">
        <w:rPr>
          <w:rFonts w:ascii="Trebuchet MS" w:hAnsi="Trebuchet MS" w:cs="Arial"/>
          <w:b/>
        </w:rPr>
        <w:t>(e)</w:t>
      </w:r>
      <w:r w:rsidRPr="00405DAF">
        <w:rPr>
          <w:rFonts w:ascii="Trebuchet MS" w:hAnsi="Trebuchet MS" w:cs="Arial"/>
        </w:rPr>
        <w:t> não infringem qualquer ordem, decisão ou sentença administrativa, judicial ou arbitral que a afete e/ou afete quaisquer de seus bens e propriedades;</w:t>
      </w:r>
    </w:p>
    <w:p w14:paraId="64F0EFA3"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 xml:space="preserve">tem todas as autorizações e licenças (inclusive ambientais) exigidas pelas autoridades federais, estaduais e municipais para o exercício de suas </w:t>
      </w:r>
      <w:r w:rsidRPr="00405DAF">
        <w:rPr>
          <w:rFonts w:ascii="Trebuchet MS" w:hAnsi="Trebuchet MS" w:cs="Arial"/>
        </w:rPr>
        <w:lastRenderedPageBreak/>
        <w:t>atividades, sendo todas elas válidas, exceto por aquelas que estejam em processo tempestivo de emissão, renovação, prorrogação ou substituição, ou que não impactem o curso normal dos negócios da Emissora;</w:t>
      </w:r>
      <w:r w:rsidRPr="00405DAF">
        <w:rPr>
          <w:rFonts w:ascii="Trebuchet MS" w:hAnsi="Trebuchet MS"/>
        </w:rPr>
        <w:t xml:space="preserve"> </w:t>
      </w:r>
    </w:p>
    <w:p w14:paraId="0A261D81"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está cumprindo as leis, regulamentos, normas administrativas e determinações dos órgãos governamentais, autarquias ou tribunais, aplicáveis à condução de seus negócios, inclusive com o disposto na legislação em vigor pertinente à Política Nacional do Meio Ambiente, às Resoluções do Conselho Nacional do Meio Ambiente – CONAMA e às demais legislações e regulamentações ambientais supletivas, adotando as medidas e ações preventivas ou reparatórias destinadas a evitar ou corrigir eventuais danos ambientais decorrentes do exercício das atividades descritas em seu objeto social, exceto por aquelas que forem objeto de discussão em processos administrativos e/ou judiciais e que tenham efeito suspensivo ou cujo descumprimento não possa causar um Efeito Adverso Relevante. Está obrigada, ainda, a proceder a todas as diligências exigidas para realização de suas atividades, preservando o meio ambiente e atendendo às determinações dos órgãos municipais, estaduais e federais que subsidiariamente venham a legislar ou regulamentar as normas ambientais em vigor;</w:t>
      </w:r>
    </w:p>
    <w:p w14:paraId="734696CE"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tem plena ciência e concorda integralmente com a forma de divulgação e apuração da Taxa DI, divulgada pela B3, e que a forma de cálculo da remuneração das Debêntures foi acordada por livre vontade entre a Emissora e o Coordenador</w:t>
      </w:r>
      <w:r w:rsidR="007E3F7D" w:rsidRPr="00405DAF">
        <w:rPr>
          <w:rFonts w:ascii="Trebuchet MS" w:hAnsi="Trebuchet MS" w:cs="Arial"/>
        </w:rPr>
        <w:t xml:space="preserve"> Líder</w:t>
      </w:r>
      <w:r w:rsidRPr="00405DAF">
        <w:rPr>
          <w:rFonts w:ascii="Trebuchet MS" w:hAnsi="Trebuchet MS" w:cs="Arial"/>
        </w:rPr>
        <w:t>, em observância ao princípio da boa-fé;</w:t>
      </w:r>
    </w:p>
    <w:p w14:paraId="76145ED5"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Emissora de suas obrigações nos termos das Debêntures, ou para a realização da Emissão, exceto: </w:t>
      </w:r>
      <w:r w:rsidRPr="00405DAF">
        <w:rPr>
          <w:rFonts w:ascii="Trebuchet MS" w:hAnsi="Trebuchet MS" w:cs="Arial"/>
          <w:b/>
        </w:rPr>
        <w:t>(a)</w:t>
      </w:r>
      <w:r w:rsidRPr="00405DAF">
        <w:rPr>
          <w:rFonts w:ascii="Trebuchet MS" w:hAnsi="Trebuchet MS" w:cs="Arial"/>
        </w:rPr>
        <w:t xml:space="preserve"> pelo arquivamento </w:t>
      </w:r>
      <w:r w:rsidR="00BD6399" w:rsidRPr="00405DAF">
        <w:rPr>
          <w:rFonts w:ascii="Trebuchet MS" w:hAnsi="Trebuchet MS" w:cs="Arial"/>
        </w:rPr>
        <w:t>d</w:t>
      </w:r>
      <w:r w:rsidR="00BD6399">
        <w:rPr>
          <w:rFonts w:ascii="Trebuchet MS" w:hAnsi="Trebuchet MS" w:cs="Arial"/>
        </w:rPr>
        <w:t>os Atos Societários da Emissão perante as juntas comerciais competentes</w:t>
      </w:r>
      <w:r w:rsidRPr="00405DAF">
        <w:rPr>
          <w:rFonts w:ascii="Trebuchet MS" w:hAnsi="Trebuchet MS" w:cs="Arial"/>
        </w:rPr>
        <w:t xml:space="preserve">; </w:t>
      </w:r>
      <w:r w:rsidRPr="00405DAF">
        <w:rPr>
          <w:rFonts w:ascii="Trebuchet MS" w:hAnsi="Trebuchet MS" w:cs="Arial"/>
          <w:b/>
        </w:rPr>
        <w:t>(b)</w:t>
      </w:r>
      <w:r w:rsidRPr="00405DAF">
        <w:rPr>
          <w:rFonts w:ascii="Trebuchet MS" w:hAnsi="Trebuchet MS" w:cs="Arial"/>
        </w:rPr>
        <w:t xml:space="preserve"> pela inscrição desta Escritura de Emissão, e seus eventuais aditamentos, na </w:t>
      </w:r>
      <w:r w:rsidR="008E0F40" w:rsidRPr="00405DAF">
        <w:rPr>
          <w:rFonts w:ascii="Trebuchet MS" w:hAnsi="Trebuchet MS" w:cs="Arial"/>
        </w:rPr>
        <w:t>JUCESP</w:t>
      </w:r>
      <w:r w:rsidRPr="00405DAF">
        <w:rPr>
          <w:rFonts w:ascii="Trebuchet MS" w:hAnsi="Trebuchet MS" w:cs="Arial"/>
        </w:rPr>
        <w:t xml:space="preserve">; </w:t>
      </w:r>
      <w:r w:rsidRPr="00405DAF">
        <w:rPr>
          <w:rFonts w:ascii="Trebuchet MS" w:hAnsi="Trebuchet MS" w:cs="Arial"/>
          <w:b/>
        </w:rPr>
        <w:t>(c)</w:t>
      </w:r>
      <w:r w:rsidRPr="00405DAF">
        <w:rPr>
          <w:rFonts w:ascii="Trebuchet MS" w:hAnsi="Trebuchet MS" w:cs="Arial"/>
        </w:rPr>
        <w:t xml:space="preserve"> pelo registro desta Escritura de Emissão e do</w:t>
      </w:r>
      <w:r w:rsidR="008E0F40" w:rsidRPr="00405DAF">
        <w:rPr>
          <w:rFonts w:ascii="Trebuchet MS" w:hAnsi="Trebuchet MS" w:cs="Arial"/>
        </w:rPr>
        <w:t>s</w:t>
      </w:r>
      <w:r w:rsidRPr="00405DAF">
        <w:rPr>
          <w:rFonts w:ascii="Trebuchet MS" w:hAnsi="Trebuchet MS" w:cs="Arial"/>
        </w:rPr>
        <w:t xml:space="preserve"> Contrato</w:t>
      </w:r>
      <w:r w:rsidR="008E0F40" w:rsidRPr="00405DAF">
        <w:rPr>
          <w:rFonts w:ascii="Trebuchet MS" w:hAnsi="Trebuchet MS" w:cs="Arial"/>
        </w:rPr>
        <w:t>s</w:t>
      </w:r>
      <w:r w:rsidRPr="00405DAF">
        <w:rPr>
          <w:rFonts w:ascii="Trebuchet MS" w:hAnsi="Trebuchet MS" w:cs="Arial"/>
        </w:rPr>
        <w:t xml:space="preserve"> de </w:t>
      </w:r>
      <w:r w:rsidR="008E0F40" w:rsidRPr="00405DAF">
        <w:rPr>
          <w:rFonts w:ascii="Trebuchet MS" w:hAnsi="Trebuchet MS" w:cs="Arial"/>
        </w:rPr>
        <w:t>Garantia</w:t>
      </w:r>
      <w:r w:rsidRPr="00405DAF">
        <w:rPr>
          <w:rFonts w:ascii="Trebuchet MS" w:hAnsi="Trebuchet MS" w:cs="Arial"/>
        </w:rPr>
        <w:t xml:space="preserve"> nos Cartórios de RTD; </w:t>
      </w:r>
      <w:r w:rsidRPr="00405DAF">
        <w:rPr>
          <w:rFonts w:ascii="Trebuchet MS" w:hAnsi="Trebuchet MS" w:cs="Arial"/>
          <w:b/>
        </w:rPr>
        <w:t>(d)</w:t>
      </w:r>
      <w:r w:rsidRPr="00405DAF">
        <w:rPr>
          <w:rFonts w:ascii="Trebuchet MS" w:hAnsi="Trebuchet MS" w:cs="Arial"/>
        </w:rPr>
        <w:t xml:space="preserve"> pela publicação da</w:t>
      </w:r>
      <w:r w:rsidR="000C687B">
        <w:rPr>
          <w:rFonts w:ascii="Trebuchet MS" w:hAnsi="Trebuchet MS" w:cs="Arial"/>
        </w:rPr>
        <w:t>s</w:t>
      </w:r>
      <w:r w:rsidRPr="00405DAF">
        <w:rPr>
          <w:rFonts w:ascii="Trebuchet MS" w:hAnsi="Trebuchet MS" w:cs="Arial"/>
        </w:rPr>
        <w:t xml:space="preserve"> ata</w:t>
      </w:r>
      <w:r w:rsidR="000C687B">
        <w:rPr>
          <w:rFonts w:ascii="Trebuchet MS" w:hAnsi="Trebuchet MS" w:cs="Arial"/>
        </w:rPr>
        <w:t>s</w:t>
      </w:r>
      <w:r w:rsidRPr="00405DAF">
        <w:rPr>
          <w:rFonts w:ascii="Trebuchet MS" w:hAnsi="Trebuchet MS" w:cs="Arial"/>
        </w:rPr>
        <w:t xml:space="preserve"> da </w:t>
      </w:r>
      <w:r w:rsidR="008E0F40" w:rsidRPr="00405DAF">
        <w:rPr>
          <w:rFonts w:ascii="Trebuchet MS" w:hAnsi="Trebuchet MS" w:cs="Arial"/>
        </w:rPr>
        <w:t>RCA</w:t>
      </w:r>
      <w:r w:rsidR="000C687B">
        <w:rPr>
          <w:rFonts w:ascii="Trebuchet MS" w:hAnsi="Trebuchet MS" w:cs="Arial"/>
        </w:rPr>
        <w:t>’s</w:t>
      </w:r>
      <w:r w:rsidR="00512274">
        <w:rPr>
          <w:rFonts w:ascii="Trebuchet MS" w:hAnsi="Trebuchet MS" w:cs="Arial"/>
        </w:rPr>
        <w:t xml:space="preserve"> nos termos da Lei da Sociedades por Ações</w:t>
      </w:r>
      <w:r w:rsidRPr="00405DAF">
        <w:rPr>
          <w:rFonts w:ascii="Trebuchet MS" w:hAnsi="Trebuchet MS" w:cs="Arial"/>
        </w:rPr>
        <w:t xml:space="preserve">; e </w:t>
      </w:r>
      <w:r w:rsidRPr="00405DAF">
        <w:rPr>
          <w:rFonts w:ascii="Trebuchet MS" w:hAnsi="Trebuchet MS" w:cs="Arial"/>
          <w:b/>
        </w:rPr>
        <w:t>(e)</w:t>
      </w:r>
      <w:r w:rsidRPr="00405DAF">
        <w:rPr>
          <w:rFonts w:ascii="Trebuchet MS" w:hAnsi="Trebuchet MS" w:cs="Arial"/>
        </w:rPr>
        <w:t xml:space="preserve"> pelo depósito das Debêntures na B3;</w:t>
      </w:r>
      <w:r w:rsidR="007E3F7D" w:rsidRPr="00405DAF">
        <w:rPr>
          <w:rFonts w:ascii="Trebuchet MS" w:hAnsi="Trebuchet MS" w:cs="Arial"/>
        </w:rPr>
        <w:t xml:space="preserve"> </w:t>
      </w:r>
    </w:p>
    <w:p w14:paraId="06871748"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os documentos e as informações fornecidos por ocasião da Oferta Restrita</w:t>
      </w:r>
      <w:r w:rsidR="00542CE7">
        <w:rPr>
          <w:rFonts w:ascii="Trebuchet MS" w:hAnsi="Trebuchet MS" w:cs="Arial"/>
        </w:rPr>
        <w:t>,</w:t>
      </w:r>
      <w:r w:rsidRPr="00405DAF">
        <w:rPr>
          <w:rFonts w:ascii="Trebuchet MS" w:hAnsi="Trebuchet MS" w:cs="Arial"/>
        </w:rPr>
        <w:t xml:space="preserve"> incluindo, mas não se limitando, àquelas contidas nesta Escritura de </w:t>
      </w:r>
      <w:r w:rsidRPr="00405DAF">
        <w:rPr>
          <w:rFonts w:ascii="Trebuchet MS" w:hAnsi="Trebuchet MS" w:cs="Arial"/>
        </w:rPr>
        <w:lastRenderedPageBreak/>
        <w:t>Emissão, são verdadeiras, consistentes, completas</w:t>
      </w:r>
      <w:r w:rsidR="00542CE7">
        <w:rPr>
          <w:rFonts w:ascii="Trebuchet MS" w:hAnsi="Trebuchet MS" w:cs="Arial"/>
        </w:rPr>
        <w:t>,</w:t>
      </w:r>
      <w:r w:rsidRPr="00405DAF">
        <w:rPr>
          <w:rFonts w:ascii="Trebuchet MS" w:hAnsi="Trebuchet MS" w:cs="Arial"/>
        </w:rPr>
        <w:t xml:space="preserve"> corretas e suficientes, permitindo </w:t>
      </w:r>
      <w:r w:rsidR="00542CE7">
        <w:rPr>
          <w:rFonts w:ascii="Trebuchet MS" w:hAnsi="Trebuchet MS" w:cs="Arial"/>
        </w:rPr>
        <w:t xml:space="preserve">que </w:t>
      </w:r>
      <w:r w:rsidRPr="00405DAF">
        <w:rPr>
          <w:rFonts w:ascii="Trebuchet MS" w:hAnsi="Trebuchet MS" w:cs="Arial"/>
        </w:rPr>
        <w:t xml:space="preserve">os Investidores da Oferta Restrita </w:t>
      </w:r>
      <w:r w:rsidR="00542CE7">
        <w:rPr>
          <w:rFonts w:ascii="Trebuchet MS" w:hAnsi="Trebuchet MS" w:cs="Arial"/>
        </w:rPr>
        <w:t xml:space="preserve">tomem </w:t>
      </w:r>
      <w:r w:rsidRPr="00405DAF">
        <w:rPr>
          <w:rFonts w:ascii="Trebuchet MS" w:hAnsi="Trebuchet MS" w:cs="Arial"/>
        </w:rPr>
        <w:t>uma decisão fundamentada a respeito da Oferta Restrita,</w:t>
      </w:r>
      <w:r w:rsidR="00542CE7">
        <w:rPr>
          <w:rFonts w:ascii="Trebuchet MS" w:hAnsi="Trebuchet MS" w:cs="Arial"/>
        </w:rPr>
        <w:t xml:space="preserve"> cientes de seus respectivos riscos,</w:t>
      </w:r>
      <w:r w:rsidRPr="00405DAF">
        <w:rPr>
          <w:rFonts w:ascii="Trebuchet MS" w:hAnsi="Trebuchet MS" w:cs="Arial"/>
        </w:rPr>
        <w:t xml:space="preserve"> e </w:t>
      </w:r>
      <w:r w:rsidRPr="00405DAF">
        <w:rPr>
          <w:rFonts w:ascii="Trebuchet MS" w:hAnsi="Trebuchet MS" w:cs="Arial"/>
          <w:b/>
        </w:rPr>
        <w:t>(b)</w:t>
      </w:r>
      <w:r w:rsidRPr="00405DAF">
        <w:rPr>
          <w:rFonts w:ascii="Trebuchet MS" w:hAnsi="Trebuchet MS" w:cs="Arial"/>
        </w:rPr>
        <w:t xml:space="preserve"> </w:t>
      </w:r>
      <w:r w:rsidR="002C7810">
        <w:rPr>
          <w:rFonts w:ascii="Trebuchet MS" w:hAnsi="Trebuchet MS" w:cs="Arial"/>
        </w:rPr>
        <w:t xml:space="preserve">a Emissora </w:t>
      </w:r>
      <w:r w:rsidRPr="00405DAF">
        <w:rPr>
          <w:rFonts w:ascii="Trebuchet MS" w:hAnsi="Trebuchet MS" w:cs="Arial"/>
        </w:rPr>
        <w:t xml:space="preserve">não tem conhecimento de </w:t>
      </w:r>
      <w:r w:rsidR="00542CE7">
        <w:rPr>
          <w:rFonts w:ascii="Trebuchet MS" w:hAnsi="Trebuchet MS" w:cs="Arial"/>
        </w:rPr>
        <w:t xml:space="preserve">fato e/ou </w:t>
      </w:r>
      <w:r w:rsidRPr="00405DAF">
        <w:rPr>
          <w:rFonts w:ascii="Trebuchet MS" w:hAnsi="Trebuchet MS" w:cs="Arial"/>
        </w:rPr>
        <w:t xml:space="preserve">informações que não </w:t>
      </w:r>
      <w:r w:rsidR="00542CE7">
        <w:rPr>
          <w:rFonts w:ascii="Trebuchet MS" w:hAnsi="Trebuchet MS" w:cs="Arial"/>
        </w:rPr>
        <w:t>tenham sido disponibilizados no âmbito</w:t>
      </w:r>
      <w:r w:rsidRPr="00405DAF">
        <w:rPr>
          <w:rFonts w:ascii="Trebuchet MS" w:hAnsi="Trebuchet MS" w:cs="Arial"/>
        </w:rPr>
        <w:t xml:space="preserve"> </w:t>
      </w:r>
      <w:r w:rsidR="00542CE7">
        <w:rPr>
          <w:rFonts w:ascii="Trebuchet MS" w:hAnsi="Trebuchet MS" w:cs="Arial"/>
        </w:rPr>
        <w:t xml:space="preserve">da Oferta Restrita e </w:t>
      </w:r>
      <w:r w:rsidRPr="00405DAF">
        <w:rPr>
          <w:rFonts w:ascii="Trebuchet MS" w:hAnsi="Trebuchet MS" w:cs="Arial"/>
        </w:rPr>
        <w:t>que possam resultar em um Efeito Adverso Relevante em sua capacidade financeira e/ou operacional</w:t>
      </w:r>
      <w:r w:rsidR="00542CE7">
        <w:rPr>
          <w:rFonts w:ascii="Trebuchet MS" w:hAnsi="Trebuchet MS" w:cs="Arial"/>
        </w:rPr>
        <w:t xml:space="preserve"> </w:t>
      </w:r>
      <w:r w:rsidR="004A39FB">
        <w:rPr>
          <w:rFonts w:ascii="Trebuchet MS" w:hAnsi="Trebuchet MS" w:cs="Arial"/>
        </w:rPr>
        <w:t>que afetem o</w:t>
      </w:r>
      <w:r w:rsidR="00542CE7">
        <w:rPr>
          <w:rFonts w:ascii="Trebuchet MS" w:hAnsi="Trebuchet MS" w:cs="Arial"/>
        </w:rPr>
        <w:t xml:space="preserve"> cumprimento das Obrigações Garantidas</w:t>
      </w:r>
      <w:r w:rsidR="004A39FB">
        <w:rPr>
          <w:rFonts w:ascii="Trebuchet MS" w:hAnsi="Trebuchet MS" w:cs="Arial"/>
        </w:rPr>
        <w:t xml:space="preserve"> pela Emissora</w:t>
      </w:r>
      <w:r w:rsidRPr="00405DAF">
        <w:rPr>
          <w:rFonts w:ascii="Trebuchet MS" w:hAnsi="Trebuchet MS" w:cs="Arial"/>
        </w:rPr>
        <w:t xml:space="preserve">; </w:t>
      </w:r>
    </w:p>
    <w:p w14:paraId="0794C90D"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 xml:space="preserve">está adimplente e cumprirá todas as obrigações assumidas nos termos desta Escritura de Emissão e não ocorreu ou está em curso qualquer Evento de Vencimento Antecipado; </w:t>
      </w:r>
    </w:p>
    <w:p w14:paraId="71F1AB6C"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 xml:space="preserve">os documentos da Oferta Restrita contêm, no mínimo, e sem prejuízo das disposições legais e regulamentares pertinentes, todas as informações relevantes necessárias ao conhecimento, pelos investidores, de suas atividades e situação econômico-financeira, da Oferta Restrita, das Debêntures, dos riscos inerentes às suas atividades e quaisquer outras informações relevantes; </w:t>
      </w:r>
    </w:p>
    <w:p w14:paraId="5F4A34CF"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não foi notificada acerca de qualquer ação judicial, procedimento administrativo ou arbitral, inquérito ou outro tipo de investigação governamental que possam vir a resultar em qualquer Efeito Adverso Relevante;</w:t>
      </w:r>
    </w:p>
    <w:p w14:paraId="3CD8DCAA"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possui justo título de todos os seus direitos, de todos os seus bens imóveis e demais direitos e ativos por elas detidos, exceto nos casos em que a falta da titularidade não resulte em um Efeito Adverso Relevante;</w:t>
      </w:r>
    </w:p>
    <w:p w14:paraId="66963C13" w14:textId="77777777" w:rsidR="00B97DF5"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nos termos exigidos pela legislação aplicável, mantém os seus bens adequadamente segurados de acordo com as práticas correntes de mercado;</w:t>
      </w:r>
    </w:p>
    <w:p w14:paraId="2C8B8855" w14:textId="77777777" w:rsidR="00731ED6" w:rsidRPr="009B5EA1"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731ED6">
        <w:rPr>
          <w:rFonts w:ascii="Trebuchet MS" w:hAnsi="Trebuchet MS" w:cs="Arial"/>
        </w:rPr>
        <w:t xml:space="preserve">tem ciência e cumpre rigorosamente, por si, suas Controladas, Controladoras e/ou </w:t>
      </w:r>
      <w:r>
        <w:rPr>
          <w:rFonts w:ascii="Trebuchet MS" w:hAnsi="Trebuchet MS" w:cs="Arial"/>
        </w:rPr>
        <w:t>C</w:t>
      </w:r>
      <w:r w:rsidRPr="00731ED6">
        <w:rPr>
          <w:rFonts w:ascii="Trebuchet MS" w:hAnsi="Trebuchet MS" w:cs="Arial"/>
        </w:rPr>
        <w:t>oligadas seus funcionários, seus diretores e/ou conselheiros (a) a Legislação Socioambiental e (b) as Leis Anticorrupção, declarando ainda que envida os melhores esforços para que seus contratados e/ou subcontratados se comprometam a observar às disposições contidas na Legislação Socioambiental e nas Leis Anticorrupção;</w:t>
      </w:r>
    </w:p>
    <w:p w14:paraId="7FFA0023" w14:textId="77777777" w:rsidR="009F49F9" w:rsidRPr="00BF2D79" w:rsidRDefault="009F49F9"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rPr>
        <w:t xml:space="preserve">que continuamente implementa melhorias em suas políticas próprias para </w:t>
      </w:r>
      <w:r w:rsidRPr="00405DAF">
        <w:rPr>
          <w:rFonts w:ascii="Trebuchet MS" w:hAnsi="Trebuchet MS"/>
        </w:rPr>
        <w:lastRenderedPageBreak/>
        <w:t xml:space="preserve">estabelecer procedimentos rigorosos de verificação de conformidade com as leis, incluindo, mas não se limitando a, as Leis Anticorrupção, realizados sempre de forma prévia à contratação de terceiros ou </w:t>
      </w:r>
      <w:r w:rsidRPr="00BF2D79">
        <w:rPr>
          <w:rFonts w:ascii="Trebuchet MS" w:hAnsi="Trebuchet MS" w:cs="Arial"/>
        </w:rPr>
        <w:t>prestadores de serviços. A Emissora entende que as políticas próprias por ela adotadas atendem aos requisitos das Leis Anticorrupção.</w:t>
      </w:r>
    </w:p>
    <w:p w14:paraId="34E4480F"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possui válidas, eficazes, em perfeita ordem e vigor todas as licenças, concessões, autorizações, permissões e alvarás, inclusive societárias, regulatórias e ambientais, exigidas pelas autoridades federais, estaduais, municipais ou reguladoras aplicáveis ao exercício de suas atividades, sendo que até a presente data a Emissora</w:t>
      </w:r>
      <w:r w:rsidRPr="00731ED6">
        <w:rPr>
          <w:rFonts w:ascii="Trebuchet MS" w:hAnsi="Trebuchet MS"/>
        </w:rPr>
        <w:t xml:space="preserve">, assim como suas Controladas, </w:t>
      </w:r>
      <w:r>
        <w:rPr>
          <w:rFonts w:ascii="Trebuchet MS" w:hAnsi="Trebuchet MS"/>
        </w:rPr>
        <w:t>Controladoras e/ou C</w:t>
      </w:r>
      <w:r w:rsidRPr="00731ED6">
        <w:rPr>
          <w:rFonts w:ascii="Trebuchet MS" w:hAnsi="Trebuchet MS"/>
        </w:rPr>
        <w:t xml:space="preserve">oligadas, não foi notificada acerca da revogação de </w:t>
      </w:r>
      <w:r w:rsidRPr="00BF2D79">
        <w:rPr>
          <w:rFonts w:ascii="Trebuchet MS" w:hAnsi="Trebuchet MS" w:cs="Arial"/>
        </w:rPr>
        <w:t>quaisquer delas ou da existência de processo administrativo que tenha por objeto a revogação, suspensão ou cancelamento de quaisquer delas, exceto por aquelas em processo tempestivo de renovação;</w:t>
      </w:r>
    </w:p>
    <w:p w14:paraId="34AD3F57"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está, assim como suas C</w:t>
      </w:r>
      <w:r>
        <w:rPr>
          <w:rFonts w:ascii="Trebuchet MS" w:hAnsi="Trebuchet MS" w:cs="Arial"/>
        </w:rPr>
        <w:t>ontroladas, Controladoras e/ou C</w:t>
      </w:r>
      <w:r w:rsidRPr="00BF2D79">
        <w:rPr>
          <w:rFonts w:ascii="Trebuchet MS" w:hAnsi="Trebuchet MS" w:cs="Arial"/>
        </w:rPr>
        <w:t>oligadas, cumprindo todas as leis, regulamentos, normas administrativas e determinações dos órgãos</w:t>
      </w:r>
      <w:r w:rsidRPr="00731ED6">
        <w:rPr>
          <w:rFonts w:ascii="Trebuchet MS" w:hAnsi="Trebuchet MS"/>
        </w:rPr>
        <w:t xml:space="preserve"> governamentais, autarquias ou instâncias </w:t>
      </w:r>
      <w:r w:rsidRPr="00BF2D79">
        <w:rPr>
          <w:rFonts w:ascii="Trebuchet MS" w:hAnsi="Trebuchet MS" w:cs="Arial"/>
        </w:rPr>
        <w:t>judiciais, administrativas e arbitrais aplicáveis ao exercício de suas atividades;</w:t>
      </w:r>
    </w:p>
    <w:p w14:paraId="7563C8EA"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no contexto das atividades por ela desenvolvidas, declara a inexistência de violação ou indício de violação de qualquer dispositivo de qualquer lei ou regulamento, nacional ou estrangeiro</w:t>
      </w:r>
      <w:r w:rsidRPr="00731ED6">
        <w:rPr>
          <w:rFonts w:ascii="Trebuchet MS" w:hAnsi="Trebuchet MS"/>
        </w:rPr>
        <w:t xml:space="preserve">, contra prática de corrupção ou </w:t>
      </w:r>
      <w:r w:rsidRPr="00BF2D79">
        <w:rPr>
          <w:rFonts w:ascii="Trebuchet MS" w:hAnsi="Trebuchet MS" w:cs="Arial"/>
        </w:rPr>
        <w:t>atos lesivos à administração pública, incluindo, sem limitação, as Leis Anticorrupção, por si, suas Controladas,</w:t>
      </w:r>
      <w:r>
        <w:rPr>
          <w:rFonts w:ascii="Trebuchet MS" w:hAnsi="Trebuchet MS" w:cs="Arial"/>
        </w:rPr>
        <w:t xml:space="preserve"> Controladoras e/ou C</w:t>
      </w:r>
      <w:r w:rsidRPr="00BF2D79">
        <w:rPr>
          <w:rFonts w:ascii="Trebuchet MS" w:hAnsi="Trebuchet MS" w:cs="Arial"/>
        </w:rPr>
        <w:t xml:space="preserve">oligadas, seus funcionários, seus diretores e/ou conselheiros; </w:t>
      </w:r>
    </w:p>
    <w:p w14:paraId="101FB0D2"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declara e garante que não está envolvida ou irá se envolver, direta ou indiretamente, por si, suas C</w:t>
      </w:r>
      <w:r>
        <w:rPr>
          <w:rFonts w:ascii="Trebuchet MS" w:hAnsi="Trebuchet MS" w:cs="Arial"/>
        </w:rPr>
        <w:t>ontroladas, Controladoras e/ou C</w:t>
      </w:r>
      <w:r w:rsidRPr="00BF2D79">
        <w:rPr>
          <w:rFonts w:ascii="Trebuchet MS" w:hAnsi="Trebuchet MS" w:cs="Arial"/>
        </w:rPr>
        <w:t>oligadas, seus funcionários, seus</w:t>
      </w:r>
      <w:r w:rsidRPr="00731ED6">
        <w:rPr>
          <w:rFonts w:ascii="Trebuchet MS" w:hAnsi="Trebuchet MS"/>
        </w:rPr>
        <w:t xml:space="preserve"> diretores e/ou conselheiros, durante o cumprimento das obrigações previstas nesta Escritura de Emissão, nos Contratos de Garantia e/ou quaisquer outros documentos da Emissão, em </w:t>
      </w:r>
      <w:r w:rsidRPr="00BF2D79">
        <w:rPr>
          <w:rFonts w:ascii="Trebuchet MS" w:hAnsi="Trebuchet MS" w:cs="Arial"/>
        </w:rPr>
        <w:t xml:space="preserve">qualquer atividade ou prática que constitua uma infração aos termos da Legislação Socioambiental e das Leis Anticorrupção; </w:t>
      </w:r>
    </w:p>
    <w:p w14:paraId="2ACF2CDA"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não possui conhecimento de qualquer ação judicial, procedimento administrativo ou arbitral, inquérito ou investigação pendente ou iminente, incluindo</w:t>
      </w:r>
      <w:r w:rsidRPr="00731ED6">
        <w:rPr>
          <w:rFonts w:ascii="Trebuchet MS" w:hAnsi="Trebuchet MS"/>
        </w:rPr>
        <w:t xml:space="preserve"> mas não se limitando àqueles de natureza socioambiental e/ou anticorrupção, envolvendo e/ou que possa afetar a </w:t>
      </w:r>
      <w:r w:rsidRPr="00731ED6">
        <w:rPr>
          <w:rFonts w:ascii="Trebuchet MS" w:hAnsi="Trebuchet MS"/>
        </w:rPr>
        <w:lastRenderedPageBreak/>
        <w:t>Emissora, assim como suas C</w:t>
      </w:r>
      <w:r>
        <w:rPr>
          <w:rFonts w:ascii="Trebuchet MS" w:hAnsi="Trebuchet MS"/>
        </w:rPr>
        <w:t>ontroladas, Controladoras e/ou C</w:t>
      </w:r>
      <w:r w:rsidRPr="00731ED6">
        <w:rPr>
          <w:rFonts w:ascii="Trebuchet MS" w:hAnsi="Trebuchet MS"/>
        </w:rPr>
        <w:t xml:space="preserve">oligadas, </w:t>
      </w:r>
      <w:r w:rsidRPr="00BF2D79">
        <w:rPr>
          <w:rFonts w:ascii="Trebuchet MS" w:hAnsi="Trebuchet MS" w:cs="Arial"/>
        </w:rPr>
        <w:t>perante qualquer tribunal, órgão governamental ou árbitro referentes às atividades por ela desenvolvidas;</w:t>
      </w:r>
    </w:p>
    <w:p w14:paraId="68F86263"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está cumprindo as leis, regulamentos e políticas anticorrupção a que está submetida, bem como as determinações e regras emanadas por qualquer órgão</w:t>
      </w:r>
      <w:r w:rsidRPr="00731ED6">
        <w:rPr>
          <w:rFonts w:ascii="Trebuchet MS" w:hAnsi="Trebuchet MS"/>
        </w:rPr>
        <w:t xml:space="preserve"> ou entidade governamental a que esteja sujeita, que tenham por finalidade o combate ou a mitigação dos riscos relacionados a práticas corruptas, atos lesivos, infrações ou crimes contra a ordem econômica ou </w:t>
      </w:r>
      <w:r w:rsidRPr="00BF2D79">
        <w:rPr>
          <w:rFonts w:ascii="Trebuchet MS" w:hAnsi="Trebuchet MS" w:cs="Arial"/>
        </w:rPr>
        <w:t>tributária, de “lavagem” ou ocultação de bens, direitos e valores, ou contra o Sistema Financeiro Nacional, o Mercado de Capitais ou a administração pública nacional ou, conforme aplicável, estrangeira, incluindo, sem limitação, atos ilícitos que possam ensejar responsabilidade administrativa, civil ou criminal nos termos das Leis Anticorrupção;</w:t>
      </w:r>
    </w:p>
    <w:p w14:paraId="1BE35CD7"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 xml:space="preserve">não omitiu ou omitirá qualquer fato que possa resultar em alteração substancial na situação econômico-financeira, operacional ou jurídica da Emissora; </w:t>
      </w:r>
    </w:p>
    <w:p w14:paraId="7C6D54A8"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 xml:space="preserve">cumpre </w:t>
      </w:r>
      <w:r w:rsidR="00D026A0">
        <w:rPr>
          <w:rFonts w:ascii="Trebuchet MS" w:hAnsi="Trebuchet MS" w:cs="Arial"/>
        </w:rPr>
        <w:t xml:space="preserve">e possui políticas internas de supervisão de seus Colaboradores para garantir que estes também cumpram </w:t>
      </w:r>
      <w:r w:rsidRPr="00BF2D79">
        <w:rPr>
          <w:rFonts w:ascii="Trebuchet MS" w:hAnsi="Trebuchet MS" w:cs="Arial"/>
        </w:rPr>
        <w:t xml:space="preserve">com o disposto na Legislação Socioambiental, </w:t>
      </w:r>
      <w:r w:rsidR="0095129F">
        <w:rPr>
          <w:rFonts w:ascii="Trebuchet MS" w:hAnsi="Trebuchet MS" w:cs="Arial"/>
        </w:rPr>
        <w:t>sendo</w:t>
      </w:r>
      <w:r w:rsidRPr="00BF2D79">
        <w:rPr>
          <w:rFonts w:ascii="Trebuchet MS" w:hAnsi="Trebuchet MS" w:cs="Arial"/>
        </w:rPr>
        <w:t xml:space="preserve"> que (a) não utiliza, direta ou indiretamente, trabalho em condições análogas às de escravo ou trabalho infantil ou de silvícolas; (b) os </w:t>
      </w:r>
      <w:r w:rsidR="00D026A0">
        <w:rPr>
          <w:rFonts w:ascii="Trebuchet MS" w:hAnsi="Trebuchet MS" w:cs="Arial"/>
        </w:rPr>
        <w:t>Colaboradores</w:t>
      </w:r>
      <w:r w:rsidR="00D026A0" w:rsidRPr="00BF2D79">
        <w:rPr>
          <w:rFonts w:ascii="Trebuchet MS" w:hAnsi="Trebuchet MS" w:cs="Arial"/>
        </w:rPr>
        <w:t xml:space="preserve"> </w:t>
      </w:r>
      <w:r w:rsidRPr="00BF2D79">
        <w:rPr>
          <w:rFonts w:ascii="Trebuchet MS" w:hAnsi="Trebuchet MS" w:cs="Arial"/>
        </w:rPr>
        <w:t>são devidamente registrados nos termos da legislação em vigor; (c) cumpre as</w:t>
      </w:r>
      <w:r w:rsidRPr="00731ED6">
        <w:rPr>
          <w:rFonts w:ascii="Trebuchet MS" w:hAnsi="Trebuchet MS"/>
        </w:rPr>
        <w:t xml:space="preserve"> obrigações decorrentes dos respectivos contratos de trabalho e da legislação trabalhista e previdenciária em vigor; (d) </w:t>
      </w:r>
      <w:r w:rsidR="00D026A0">
        <w:rPr>
          <w:rFonts w:ascii="Trebuchet MS" w:hAnsi="Trebuchet MS"/>
        </w:rPr>
        <w:t>possui políticas e regimentos internos que orientem seus Colaboradores e prestadores de serviço ao estrito cumprimento da legislação trabalhista, a fim de evitar, especialmente, casos envolvendo discriminação de raça</w:t>
      </w:r>
      <w:r w:rsidR="005E122A">
        <w:rPr>
          <w:rFonts w:ascii="Trebuchet MS" w:hAnsi="Trebuchet MS"/>
        </w:rPr>
        <w:t xml:space="preserve"> </w:t>
      </w:r>
      <w:r w:rsidR="00BD6399">
        <w:rPr>
          <w:rFonts w:ascii="Trebuchet MS" w:hAnsi="Trebuchet MS"/>
        </w:rPr>
        <w:t>ou</w:t>
      </w:r>
      <w:r w:rsidR="005E122A">
        <w:rPr>
          <w:rFonts w:ascii="Trebuchet MS" w:hAnsi="Trebuchet MS"/>
        </w:rPr>
        <w:t xml:space="preserve"> de</w:t>
      </w:r>
      <w:r w:rsidR="00D026A0">
        <w:rPr>
          <w:rFonts w:ascii="Trebuchet MS" w:hAnsi="Trebuchet MS"/>
        </w:rPr>
        <w:t xml:space="preserve"> gênero</w:t>
      </w:r>
      <w:r w:rsidR="00BD6399">
        <w:rPr>
          <w:rFonts w:ascii="Trebuchet MS" w:hAnsi="Trebuchet MS"/>
        </w:rPr>
        <w:t xml:space="preserve"> e</w:t>
      </w:r>
      <w:r w:rsidR="00D026A0">
        <w:rPr>
          <w:rFonts w:ascii="Trebuchet MS" w:hAnsi="Trebuchet MS"/>
        </w:rPr>
        <w:t xml:space="preserve"> </w:t>
      </w:r>
      <w:r w:rsidR="00BD6399">
        <w:rPr>
          <w:rFonts w:ascii="Trebuchet MS" w:hAnsi="Trebuchet MS"/>
        </w:rPr>
        <w:t xml:space="preserve">de </w:t>
      </w:r>
      <w:r w:rsidR="00D026A0">
        <w:rPr>
          <w:rFonts w:ascii="Trebuchet MS" w:hAnsi="Trebuchet MS"/>
        </w:rPr>
        <w:t>assédio</w:t>
      </w:r>
      <w:r w:rsidR="00BD6399">
        <w:rPr>
          <w:rFonts w:ascii="Trebuchet MS" w:hAnsi="Trebuchet MS"/>
        </w:rPr>
        <w:t>s</w:t>
      </w:r>
      <w:r w:rsidR="00D026A0">
        <w:rPr>
          <w:rFonts w:ascii="Trebuchet MS" w:hAnsi="Trebuchet MS"/>
        </w:rPr>
        <w:t xml:space="preserve"> mora</w:t>
      </w:r>
      <w:r w:rsidR="00BD6399">
        <w:rPr>
          <w:rFonts w:ascii="Trebuchet MS" w:hAnsi="Trebuchet MS"/>
        </w:rPr>
        <w:t>is</w:t>
      </w:r>
      <w:r w:rsidR="00D026A0">
        <w:rPr>
          <w:rFonts w:ascii="Trebuchet MS" w:hAnsi="Trebuchet MS"/>
        </w:rPr>
        <w:t xml:space="preserve"> e sexua</w:t>
      </w:r>
      <w:r w:rsidR="00BD6399">
        <w:rPr>
          <w:rFonts w:ascii="Trebuchet MS" w:hAnsi="Trebuchet MS"/>
        </w:rPr>
        <w:t>is</w:t>
      </w:r>
      <w:r w:rsidR="00D026A0">
        <w:rPr>
          <w:rFonts w:ascii="Trebuchet MS" w:hAnsi="Trebuchet MS"/>
        </w:rPr>
        <w:t xml:space="preserve">; </w:t>
      </w:r>
      <w:r w:rsidR="003E2EB0">
        <w:rPr>
          <w:rFonts w:ascii="Trebuchet MS" w:hAnsi="Trebuchet MS"/>
        </w:rPr>
        <w:t xml:space="preserve">(e) </w:t>
      </w:r>
      <w:r w:rsidR="0095129F">
        <w:rPr>
          <w:rFonts w:ascii="Trebuchet MS" w:hAnsi="Trebuchet MS"/>
        </w:rPr>
        <w:t>cumpre</w:t>
      </w:r>
      <w:r w:rsidRPr="00731ED6">
        <w:rPr>
          <w:rFonts w:ascii="Trebuchet MS" w:hAnsi="Trebuchet MS"/>
        </w:rPr>
        <w:t xml:space="preserve"> a legislação aplicável à proteção do meio ambiente, bem como à saúde e segurança do trabalho; (</w:t>
      </w:r>
      <w:r w:rsidR="003E2EB0">
        <w:rPr>
          <w:rFonts w:ascii="Trebuchet MS" w:hAnsi="Trebuchet MS"/>
        </w:rPr>
        <w:t>f</w:t>
      </w:r>
      <w:r w:rsidRPr="00731ED6">
        <w:rPr>
          <w:rFonts w:ascii="Trebuchet MS" w:hAnsi="Trebuchet MS"/>
        </w:rPr>
        <w:t>) detêm todas as permissões, licenças, autorizações e aprovações necessárias para o exercício de suas atividades, em conformidade com a Legislação Socioambiental; (</w:t>
      </w:r>
      <w:r w:rsidR="003E2EB0">
        <w:rPr>
          <w:rFonts w:ascii="Trebuchet MS" w:hAnsi="Trebuchet MS"/>
        </w:rPr>
        <w:t>g</w:t>
      </w:r>
      <w:r w:rsidR="0095129F">
        <w:rPr>
          <w:rFonts w:ascii="Trebuchet MS" w:hAnsi="Trebuchet MS"/>
        </w:rPr>
        <w:t>) possui</w:t>
      </w:r>
      <w:r w:rsidRPr="00731ED6">
        <w:rPr>
          <w:rFonts w:ascii="Trebuchet MS" w:hAnsi="Trebuchet MS"/>
        </w:rPr>
        <w:t xml:space="preserve"> todos os registros necessários, em conformidade com a legislação civil e ambiental </w:t>
      </w:r>
      <w:r w:rsidRPr="00BF2D79">
        <w:rPr>
          <w:rFonts w:ascii="Trebuchet MS" w:hAnsi="Trebuchet MS" w:cs="Arial"/>
        </w:rPr>
        <w:t>aplicáveis; e (</w:t>
      </w:r>
      <w:r w:rsidR="003E2EB0">
        <w:rPr>
          <w:rFonts w:ascii="Trebuchet MS" w:hAnsi="Trebuchet MS" w:cs="Arial"/>
        </w:rPr>
        <w:t>h</w:t>
      </w:r>
      <w:r w:rsidRPr="00BF2D79">
        <w:rPr>
          <w:rFonts w:ascii="Trebuchet MS" w:hAnsi="Trebuchet MS" w:cs="Arial"/>
        </w:rPr>
        <w:t xml:space="preserve">) os recursos do crédito ora concedido não serão destinados a qualquer projeto que não atenda à Legislação Socioambiental; </w:t>
      </w:r>
    </w:p>
    <w:p w14:paraId="0955A5D9"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inexiste, inclusive em relação às suas C</w:t>
      </w:r>
      <w:r>
        <w:rPr>
          <w:rFonts w:ascii="Trebuchet MS" w:hAnsi="Trebuchet MS" w:cs="Arial"/>
        </w:rPr>
        <w:t xml:space="preserve">ontroladas, Controladoras e/ou </w:t>
      </w:r>
      <w:r>
        <w:rPr>
          <w:rFonts w:ascii="Trebuchet MS" w:hAnsi="Trebuchet MS" w:cs="Arial"/>
        </w:rPr>
        <w:lastRenderedPageBreak/>
        <w:t>C</w:t>
      </w:r>
      <w:r w:rsidRPr="00BF2D79">
        <w:rPr>
          <w:rFonts w:ascii="Trebuchet MS" w:hAnsi="Trebuchet MS" w:cs="Arial"/>
        </w:rPr>
        <w:t>oligadas, (a) descumprimento de qualquer disposição contratual relevante, legal ou de qualquer outra ordem judicial, administrativa ou arbitral; ou (b)</w:t>
      </w:r>
      <w:r w:rsidRPr="00731ED6">
        <w:rPr>
          <w:rFonts w:ascii="Trebuchet MS" w:hAnsi="Trebuchet MS"/>
        </w:rPr>
        <w:t xml:space="preserve"> qualquer processo ou procedimento, judicial, administrativo ou arbitral, inquérito ou qualquer outro tipo de investigação governamental, em qualquer dos casos deste item, (i) que possa afetar a Emissão ou os negócios da Emissora, assim como de suas C</w:t>
      </w:r>
      <w:r>
        <w:rPr>
          <w:rFonts w:ascii="Trebuchet MS" w:hAnsi="Trebuchet MS"/>
        </w:rPr>
        <w:t>ontroladas, Controladoras e/ou C</w:t>
      </w:r>
      <w:r w:rsidRPr="00731ED6">
        <w:rPr>
          <w:rFonts w:ascii="Trebuchet MS" w:hAnsi="Trebuchet MS"/>
        </w:rPr>
        <w:t xml:space="preserve">oligadas; ou (ii) visando a anular, alterar, invalidar, questionar ou de qualquer forma afetar esta Escritura de Emissão, os Contratos de Garantia e/ou quaisquer outros documentos </w:t>
      </w:r>
      <w:r w:rsidRPr="00BF2D79">
        <w:rPr>
          <w:rFonts w:ascii="Trebuchet MS" w:hAnsi="Trebuchet MS" w:cs="Arial"/>
        </w:rPr>
        <w:t>da Emissão;</w:t>
      </w:r>
    </w:p>
    <w:p w14:paraId="35C83034"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rPr>
      </w:pPr>
      <w:r w:rsidRPr="00BF2D79">
        <w:rPr>
          <w:rFonts w:ascii="Trebuchet MS" w:hAnsi="Trebuchet MS" w:cs="Arial"/>
        </w:rPr>
        <w:t>até a presente data, todas as operações ou série de operações (incluindo, entre outras, compra, venda, arrendamento ou troca de bens, concessão de empréstimos</w:t>
      </w:r>
      <w:r w:rsidRPr="00BF2D79">
        <w:rPr>
          <w:rFonts w:ascii="Trebuchet MS" w:hAnsi="Trebuchet MS"/>
        </w:rPr>
        <w:t xml:space="preserve"> ou adiantamentos) com qualquer de suas Partes Relacionadas (conforme definido), direta ou indiretamente, foram realizadas em termos e condições não menos favoráveis do que aqueles que seriam obtidos em operações comparáveis, em termos estritamente comerciais, com pessoas ou entidades que não sejam Partes Relacionadas;</w:t>
      </w:r>
    </w:p>
    <w:p w14:paraId="5BEE0179" w14:textId="77777777" w:rsidR="009B5EA1" w:rsidRPr="00731ED6"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rPr>
      </w:pPr>
      <w:r w:rsidRPr="00731ED6">
        <w:rPr>
          <w:rFonts w:ascii="Trebuchet MS" w:hAnsi="Trebuchet MS"/>
        </w:rPr>
        <w:t>as Demonstrações Financeiras da Emissora relativas aos exercícios sociais encerrados em 31 de dezembro de 2016, 2017 e 2018 representam corretamente a sua posição patrimonial e financeira consolidada, bem como os resultados operacionais da Emissora naquelas datas e para aqueles períodos e foram devidamente elaboradas em conformidade com a Lei das Sociedades por Ações e com as regras emitidas pela CVM e demais normativos contábeis, sendo que desde a data das demonstrações financeiras da Emissora mais recentes e até a presente data não houve (a) nenhum Efeito Adverso Relevante na posição patrimonial e financeira consolidada da Emissora, bem como nos resultados operacionais da Emissora; (b) qualquer operação envolvendo a Emissora, assim como suas Controladas, fora do curso normal de seus negócios que seja relevante para a Emissora, assim como suas Controladas; (c) declaração ou pagamento pela Emissora, assim como por suas Controladas, de dividendos, juros sobre o capital próprio ou proventos de qualquer natureza; (d) qualquer alteração no capital social ou aumento do endividamento da Emissora, assim como de suas Controladas; e (e) a contratação de novas dívidas pela Emissora, as</w:t>
      </w:r>
      <w:r>
        <w:rPr>
          <w:rFonts w:ascii="Trebuchet MS" w:hAnsi="Trebuchet MS"/>
        </w:rPr>
        <w:t xml:space="preserve">sim como por suas Controladas; </w:t>
      </w:r>
    </w:p>
    <w:p w14:paraId="54BB5CD7" w14:textId="77777777" w:rsidR="00731ED6" w:rsidRPr="00731ED6" w:rsidRDefault="009B5EA1">
      <w:pPr>
        <w:numPr>
          <w:ilvl w:val="0"/>
          <w:numId w:val="11"/>
        </w:numPr>
        <w:suppressAutoHyphens/>
        <w:spacing w:after="140" w:line="290" w:lineRule="auto"/>
        <w:textAlignment w:val="auto"/>
        <w:rPr>
          <w:rFonts w:ascii="Trebuchet MS" w:hAnsi="Trebuchet MS"/>
        </w:rPr>
      </w:pPr>
      <w:r w:rsidRPr="00731ED6">
        <w:rPr>
          <w:rFonts w:ascii="Trebuchet MS" w:hAnsi="Trebuchet MS"/>
        </w:rPr>
        <w:t xml:space="preserve">está em dia com o pagamento de todas as obrigações de natureza </w:t>
      </w:r>
      <w:r w:rsidRPr="00731ED6">
        <w:rPr>
          <w:rFonts w:ascii="Trebuchet MS" w:hAnsi="Trebuchet MS"/>
        </w:rPr>
        <w:lastRenderedPageBreak/>
        <w:t>tributária (municipal, estadual e federal), trabalhista, previdenciária, ambiental e de quaisquer outras obrigações impostas por lei</w:t>
      </w:r>
      <w:r>
        <w:rPr>
          <w:rFonts w:ascii="Trebuchet MS" w:hAnsi="Trebuchet MS"/>
        </w:rPr>
        <w:t>; e</w:t>
      </w:r>
      <w:r w:rsidR="0030793A">
        <w:rPr>
          <w:rFonts w:ascii="Trebuchet MS" w:hAnsi="Trebuchet MS"/>
        </w:rPr>
        <w:t xml:space="preserve"> </w:t>
      </w:r>
    </w:p>
    <w:p w14:paraId="32E594CC" w14:textId="77777777" w:rsidR="00A15DFC" w:rsidRDefault="00B97DF5">
      <w:pPr>
        <w:numPr>
          <w:ilvl w:val="0"/>
          <w:numId w:val="11"/>
        </w:numPr>
        <w:suppressAutoHyphens/>
        <w:spacing w:after="140" w:line="290" w:lineRule="auto"/>
        <w:textAlignment w:val="auto"/>
        <w:rPr>
          <w:rFonts w:ascii="Trebuchet MS" w:hAnsi="Trebuchet MS"/>
        </w:rPr>
      </w:pPr>
      <w:r w:rsidRPr="00405DAF">
        <w:rPr>
          <w:rFonts w:ascii="Trebuchet MS" w:hAnsi="Trebuchet MS"/>
        </w:rPr>
        <w:t>A Emissora declara, ainda</w:t>
      </w:r>
      <w:r w:rsidR="00B7572B" w:rsidRPr="00405DAF">
        <w:rPr>
          <w:rFonts w:ascii="Trebuchet MS" w:hAnsi="Trebuchet MS"/>
        </w:rPr>
        <w:t>,</w:t>
      </w:r>
      <w:r w:rsidRPr="00405DAF">
        <w:rPr>
          <w:rFonts w:ascii="Trebuchet MS" w:hAnsi="Trebuchet MS"/>
        </w:rPr>
        <w:t xml:space="preserve"> </w:t>
      </w:r>
      <w:r w:rsidRPr="00405DAF">
        <w:rPr>
          <w:rFonts w:ascii="Trebuchet MS" w:hAnsi="Trebuchet MS"/>
          <w:b/>
        </w:rPr>
        <w:t>(i)</w:t>
      </w:r>
      <w:r w:rsidRPr="00405DAF">
        <w:rPr>
          <w:rFonts w:ascii="Trebuchet MS" w:hAnsi="Trebuchet MS"/>
        </w:rPr>
        <w:t xml:space="preserve"> não ter qualquer ligação com o Agente Fiduciário que impeça de exercer, plenamente, suas funções conforme descritas nesta Escritura de Emissão e na Instrução CVM 583; </w:t>
      </w:r>
      <w:r w:rsidRPr="00405DAF">
        <w:rPr>
          <w:rFonts w:ascii="Trebuchet MS" w:hAnsi="Trebuchet MS"/>
          <w:b/>
        </w:rPr>
        <w:t>(ii)</w:t>
      </w:r>
      <w:r w:rsidRPr="00405DAF">
        <w:rPr>
          <w:rFonts w:ascii="Trebuchet MS" w:hAnsi="Trebuchet MS"/>
        </w:rPr>
        <w:t xml:space="preserve"> ter ciência de todas as disposições da Instrução CVM 583 a serem cumpridas pelo Agente Fiduciário; </w:t>
      </w:r>
      <w:r w:rsidRPr="00405DAF">
        <w:rPr>
          <w:rFonts w:ascii="Trebuchet MS" w:hAnsi="Trebuchet MS"/>
          <w:b/>
        </w:rPr>
        <w:t>(iii)</w:t>
      </w:r>
      <w:r w:rsidRPr="00405DAF">
        <w:rPr>
          <w:rFonts w:ascii="Trebuchet MS" w:hAnsi="Trebuchet MS"/>
        </w:rPr>
        <w:t xml:space="preserve"> que cumprirá todas as determinações do Agente Fiduciário vinculadas ao cumprimento das disposições previstas naquela Instrução; e </w:t>
      </w:r>
      <w:r w:rsidRPr="00405DAF">
        <w:rPr>
          <w:rFonts w:ascii="Trebuchet MS" w:hAnsi="Trebuchet MS"/>
          <w:b/>
        </w:rPr>
        <w:t>(iv)</w:t>
      </w:r>
      <w:r w:rsidRPr="00405DAF">
        <w:rPr>
          <w:rFonts w:ascii="Trebuchet MS" w:hAnsi="Trebuchet MS"/>
        </w:rPr>
        <w:t xml:space="preserve"> não existir nenhum impedimento legal, contratual ou acordo de acionistas que impeça a presente Emissão.</w:t>
      </w:r>
    </w:p>
    <w:p w14:paraId="2C8A3725" w14:textId="77777777" w:rsidR="009B5EA1" w:rsidRPr="00BF2D79" w:rsidRDefault="009B5EA1" w:rsidP="009B5EA1">
      <w:pPr>
        <w:pStyle w:val="Level2"/>
        <w:numPr>
          <w:ilvl w:val="1"/>
          <w:numId w:val="4"/>
        </w:numPr>
        <w:rPr>
          <w:rFonts w:ascii="Trebuchet MS" w:hAnsi="Trebuchet MS"/>
          <w:sz w:val="24"/>
          <w:szCs w:val="24"/>
        </w:rPr>
      </w:pPr>
      <w:r w:rsidRPr="00BF2D79">
        <w:rPr>
          <w:rFonts w:ascii="Trebuchet MS" w:hAnsi="Trebuchet MS"/>
          <w:sz w:val="24"/>
          <w:szCs w:val="24"/>
        </w:rPr>
        <w:t>A Emissora se compromete a notificar, na mesma data que tomar conhecimento, os Debenturistas e o Agente Fiduciário caso quaisquer das declarações aqui prestadas tornem-se total ou parcialmente inverídicas, inconsistentes, insuficientes, incompletas ou incorretas.</w:t>
      </w:r>
    </w:p>
    <w:p w14:paraId="4D724289" w14:textId="77777777" w:rsidR="00BF2D79" w:rsidRPr="00405DAF" w:rsidRDefault="00BF2D79" w:rsidP="00B638AA">
      <w:pPr>
        <w:pStyle w:val="Level2"/>
        <w:numPr>
          <w:ilvl w:val="0"/>
          <w:numId w:val="0"/>
        </w:numPr>
        <w:rPr>
          <w:rFonts w:ascii="Trebuchet MS" w:hAnsi="Trebuchet MS"/>
        </w:rPr>
      </w:pPr>
    </w:p>
    <w:p w14:paraId="336F4F2C"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318" w:name="_DV_M356"/>
      <w:bookmarkStart w:id="319" w:name="_DV_M357"/>
      <w:bookmarkStart w:id="320" w:name="_DV_M358"/>
      <w:bookmarkStart w:id="321" w:name="_DV_M359"/>
      <w:bookmarkStart w:id="322" w:name="_DV_M360"/>
      <w:bookmarkStart w:id="323" w:name="_DV_M361"/>
      <w:bookmarkStart w:id="324" w:name="_DV_M362"/>
      <w:bookmarkStart w:id="325" w:name="_DV_M363"/>
      <w:bookmarkStart w:id="326" w:name="_DV_M364"/>
      <w:bookmarkStart w:id="327" w:name="_DV_M365"/>
      <w:bookmarkStart w:id="328" w:name="_DV_M366"/>
      <w:bookmarkStart w:id="329" w:name="_DV_M367"/>
      <w:bookmarkStart w:id="330" w:name="_DV_M368"/>
      <w:bookmarkStart w:id="331" w:name="_DV_M369"/>
      <w:bookmarkStart w:id="332" w:name="_DV_M370"/>
      <w:bookmarkStart w:id="333" w:name="_DV_M371"/>
      <w:bookmarkStart w:id="334" w:name="_DV_M372"/>
      <w:bookmarkStart w:id="335" w:name="_DV_M373"/>
      <w:bookmarkStart w:id="336" w:name="_DV_M374"/>
      <w:bookmarkStart w:id="337" w:name="_DV_M375"/>
      <w:bookmarkStart w:id="338" w:name="_DV_M376"/>
      <w:bookmarkStart w:id="339" w:name="_DV_M377"/>
      <w:bookmarkStart w:id="340" w:name="_DV_M378"/>
      <w:bookmarkStart w:id="341" w:name="_DV_M379"/>
      <w:bookmarkStart w:id="342" w:name="_DV_M380"/>
      <w:bookmarkStart w:id="343" w:name="_DV_M381"/>
      <w:bookmarkStart w:id="344" w:name="_DV_M382"/>
      <w:bookmarkStart w:id="345" w:name="_DV_M383"/>
      <w:bookmarkStart w:id="346" w:name="_DV_M384"/>
      <w:bookmarkStart w:id="347" w:name="_DV_M385"/>
      <w:bookmarkStart w:id="348" w:name="_DV_M386"/>
      <w:bookmarkStart w:id="349" w:name="_DV_M387"/>
      <w:bookmarkStart w:id="350" w:name="_DV_M388"/>
      <w:bookmarkStart w:id="351" w:name="_DV_M389"/>
      <w:bookmarkStart w:id="352" w:name="_DV_M390"/>
      <w:bookmarkStart w:id="353" w:name="_DV_M391"/>
      <w:bookmarkStart w:id="354" w:name="_DV_M392"/>
      <w:bookmarkStart w:id="355" w:name="_DV_M393"/>
      <w:bookmarkStart w:id="356" w:name="_DV_M394"/>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405DAF">
        <w:rPr>
          <w:rFonts w:ascii="Trebuchet MS" w:hAnsi="Trebuchet MS"/>
          <w:sz w:val="24"/>
          <w:szCs w:val="24"/>
        </w:rPr>
        <w:t xml:space="preserve">CLÁUSULA </w:t>
      </w:r>
      <w:r w:rsidR="00AE0DD2" w:rsidRPr="00405DAF">
        <w:rPr>
          <w:rFonts w:ascii="Trebuchet MS" w:hAnsi="Trebuchet MS"/>
          <w:sz w:val="24"/>
          <w:szCs w:val="24"/>
        </w:rPr>
        <w:t xml:space="preserve">DOZE </w:t>
      </w:r>
      <w:r w:rsidRPr="00405DAF">
        <w:rPr>
          <w:rFonts w:ascii="Trebuchet MS" w:hAnsi="Trebuchet MS"/>
          <w:sz w:val="24"/>
          <w:szCs w:val="24"/>
        </w:rPr>
        <w:t>– NOTIFICAÇÕES</w:t>
      </w:r>
    </w:p>
    <w:p w14:paraId="503D16D0" w14:textId="77777777" w:rsidR="00B97DF5" w:rsidRPr="00687E34" w:rsidRDefault="00B97DF5" w:rsidP="00B638AA">
      <w:pPr>
        <w:pStyle w:val="Level2"/>
        <w:numPr>
          <w:ilvl w:val="1"/>
          <w:numId w:val="4"/>
        </w:numPr>
        <w:rPr>
          <w:rFonts w:ascii="Trebuchet MS" w:hAnsi="Trebuchet MS"/>
          <w:sz w:val="24"/>
          <w:szCs w:val="24"/>
        </w:rPr>
      </w:pPr>
      <w:bookmarkStart w:id="357" w:name="_DV_M395"/>
      <w:bookmarkEnd w:id="357"/>
      <w:r w:rsidRPr="00405DAF">
        <w:rPr>
          <w:rFonts w:ascii="Trebuchet MS" w:eastAsia="Times New Roman" w:hAnsi="Trebuchet MS" w:cs="Times New Roman"/>
          <w:sz w:val="24"/>
          <w:szCs w:val="24"/>
        </w:rPr>
        <w:t xml:space="preserve">Todos os documentos e as comunicações, que deverão ser sempre feitos por escrito, assim como os meios físicos que contenham documentos ou comunicações, a serem enviados por qualquer das partes nos termos desta Escritura de Emissão </w:t>
      </w:r>
      <w:r w:rsidRPr="00687E34">
        <w:rPr>
          <w:rFonts w:ascii="Trebuchet MS" w:eastAsia="Times New Roman" w:hAnsi="Trebuchet MS" w:cs="Times New Roman"/>
          <w:sz w:val="24"/>
          <w:szCs w:val="24"/>
        </w:rPr>
        <w:t>deverão ser encaminhados para os seguintes endereços:</w:t>
      </w:r>
      <w:r w:rsidRPr="00687E34">
        <w:rPr>
          <w:rFonts w:ascii="Trebuchet MS" w:hAnsi="Trebuchet MS"/>
          <w:sz w:val="24"/>
          <w:szCs w:val="24"/>
        </w:rPr>
        <w:t xml:space="preserve"> </w:t>
      </w:r>
    </w:p>
    <w:p w14:paraId="52A0FC82" w14:textId="77777777" w:rsidR="00C54B63" w:rsidRPr="00687E34" w:rsidRDefault="00C54B63" w:rsidP="00B638AA">
      <w:pPr>
        <w:widowControl/>
        <w:suppressAutoHyphens/>
        <w:spacing w:after="140" w:line="290" w:lineRule="auto"/>
        <w:ind w:left="709"/>
        <w:rPr>
          <w:rFonts w:ascii="Trebuchet MS" w:hAnsi="Trebuchet MS" w:cs="Arial"/>
          <w:b/>
          <w:bCs/>
        </w:rPr>
      </w:pPr>
      <w:bookmarkStart w:id="358" w:name="_DV_M396"/>
      <w:bookmarkEnd w:id="358"/>
    </w:p>
    <w:p w14:paraId="0503E3FE" w14:textId="77777777" w:rsidR="00687E34" w:rsidRPr="00687E34" w:rsidRDefault="00B97DF5" w:rsidP="00C54B63">
      <w:pPr>
        <w:shd w:val="clear" w:color="auto" w:fill="FFFFFF"/>
        <w:spacing w:line="290" w:lineRule="auto"/>
        <w:ind w:left="709"/>
        <w:rPr>
          <w:rFonts w:ascii="Trebuchet MS" w:hAnsi="Trebuchet MS" w:cs="Arial"/>
          <w:b/>
          <w:bCs/>
        </w:rPr>
      </w:pPr>
      <w:r w:rsidRPr="00687E34">
        <w:rPr>
          <w:rFonts w:ascii="Trebuchet MS" w:hAnsi="Trebuchet MS" w:cs="Arial"/>
          <w:b/>
          <w:bCs/>
        </w:rPr>
        <w:t>Para a Emissora:</w:t>
      </w:r>
      <w:bookmarkStart w:id="359" w:name="_DV_M397"/>
      <w:bookmarkStart w:id="360" w:name="_DV_M398"/>
      <w:bookmarkEnd w:id="359"/>
      <w:bookmarkEnd w:id="360"/>
    </w:p>
    <w:p w14:paraId="014E35CF" w14:textId="77777777" w:rsidR="00A809FE" w:rsidRPr="00687E34" w:rsidRDefault="00A15DFC" w:rsidP="00C54B63">
      <w:pPr>
        <w:shd w:val="clear" w:color="auto" w:fill="FFFFFF"/>
        <w:spacing w:line="290" w:lineRule="auto"/>
        <w:ind w:left="709"/>
        <w:rPr>
          <w:rFonts w:ascii="Trebuchet MS" w:hAnsi="Trebuchet MS"/>
          <w:b/>
        </w:rPr>
      </w:pPr>
      <w:r w:rsidRPr="00687E34">
        <w:rPr>
          <w:rFonts w:ascii="Trebuchet MS" w:hAnsi="Trebuchet MS"/>
          <w:b/>
        </w:rPr>
        <w:t>FLEX GESTÃO DE RELACIONAMENTOS S.A</w:t>
      </w:r>
      <w:r w:rsidR="00A809FE" w:rsidRPr="00687E34">
        <w:rPr>
          <w:rFonts w:ascii="Trebuchet MS" w:hAnsi="Trebuchet MS"/>
          <w:b/>
        </w:rPr>
        <w:t xml:space="preserve">. </w:t>
      </w:r>
    </w:p>
    <w:p w14:paraId="3072F1F5" w14:textId="77777777" w:rsidR="00A809FE" w:rsidRPr="00687E34" w:rsidRDefault="00A15DFC" w:rsidP="00C54B63">
      <w:pPr>
        <w:shd w:val="clear" w:color="auto" w:fill="FFFFFF"/>
        <w:spacing w:line="290" w:lineRule="auto"/>
        <w:ind w:left="709"/>
        <w:rPr>
          <w:rFonts w:ascii="Trebuchet MS" w:hAnsi="Trebuchet MS"/>
        </w:rPr>
      </w:pPr>
      <w:r w:rsidRPr="00687E34">
        <w:rPr>
          <w:rFonts w:ascii="Trebuchet MS" w:hAnsi="Trebuchet MS"/>
        </w:rPr>
        <w:t>Avenida Brigadeiro Faria Lima, n.º 1903, Conj. 142, Jardim Paulistano</w:t>
      </w:r>
    </w:p>
    <w:p w14:paraId="44B920D7" w14:textId="77777777" w:rsidR="00A809FE" w:rsidRPr="00200251" w:rsidRDefault="00A15DFC" w:rsidP="00C54B63">
      <w:pPr>
        <w:shd w:val="clear" w:color="auto" w:fill="FFFFFF"/>
        <w:spacing w:line="290" w:lineRule="auto"/>
        <w:ind w:left="709"/>
        <w:rPr>
          <w:rFonts w:ascii="Trebuchet MS" w:hAnsi="Trebuchet MS"/>
        </w:rPr>
      </w:pPr>
      <w:r w:rsidRPr="00687E34">
        <w:rPr>
          <w:rFonts w:ascii="Trebuchet MS" w:hAnsi="Trebuchet MS"/>
        </w:rPr>
        <w:t>CEP 01.</w:t>
      </w:r>
      <w:r w:rsidRPr="00200251">
        <w:rPr>
          <w:rFonts w:ascii="Trebuchet MS" w:hAnsi="Trebuchet MS"/>
        </w:rPr>
        <w:t>452-911</w:t>
      </w:r>
      <w:r w:rsidR="00A809FE" w:rsidRPr="00200251">
        <w:rPr>
          <w:rFonts w:ascii="Trebuchet MS" w:hAnsi="Trebuchet MS"/>
        </w:rPr>
        <w:t xml:space="preserve">, </w:t>
      </w:r>
      <w:r w:rsidRPr="00200251">
        <w:rPr>
          <w:rFonts w:ascii="Trebuchet MS" w:hAnsi="Trebuchet MS"/>
        </w:rPr>
        <w:t>São Paulo/SP</w:t>
      </w:r>
    </w:p>
    <w:p w14:paraId="0D2DBF79" w14:textId="77777777" w:rsidR="00A809FE" w:rsidRPr="00200251" w:rsidRDefault="00A809FE" w:rsidP="00C54B63">
      <w:pPr>
        <w:shd w:val="clear" w:color="auto" w:fill="FFFFFF"/>
        <w:spacing w:line="290" w:lineRule="auto"/>
        <w:ind w:left="709"/>
        <w:rPr>
          <w:rFonts w:ascii="Trebuchet MS" w:hAnsi="Trebuchet MS"/>
        </w:rPr>
      </w:pPr>
      <w:r w:rsidRPr="00200251">
        <w:rPr>
          <w:rFonts w:ascii="Trebuchet MS" w:hAnsi="Trebuchet MS"/>
        </w:rPr>
        <w:t xml:space="preserve">At.: </w:t>
      </w:r>
      <w:r w:rsidR="00B6323D" w:rsidRPr="00200251">
        <w:rPr>
          <w:rFonts w:ascii="Trebuchet MS" w:hAnsi="Trebuchet MS"/>
        </w:rPr>
        <w:t>Sr. Daniel de Andrade Gomes</w:t>
      </w:r>
      <w:r w:rsidRPr="00200251">
        <w:rPr>
          <w:rFonts w:ascii="Trebuchet MS" w:hAnsi="Trebuchet MS"/>
        </w:rPr>
        <w:t xml:space="preserve"> </w:t>
      </w:r>
      <w:r w:rsidR="005E325B">
        <w:rPr>
          <w:rFonts w:ascii="Trebuchet MS" w:hAnsi="Trebuchet MS"/>
        </w:rPr>
        <w:t>/ Jefferson Madruga C. Santos</w:t>
      </w:r>
    </w:p>
    <w:p w14:paraId="2F173B35" w14:textId="77777777" w:rsidR="00A809FE" w:rsidRPr="00C148D6" w:rsidRDefault="00A809FE" w:rsidP="00C54B63">
      <w:pPr>
        <w:shd w:val="clear" w:color="auto" w:fill="FFFFFF"/>
        <w:spacing w:line="290" w:lineRule="auto"/>
        <w:ind w:left="709"/>
        <w:rPr>
          <w:rFonts w:ascii="Trebuchet MS" w:hAnsi="Trebuchet MS"/>
          <w:lang w:val="en-US"/>
        </w:rPr>
      </w:pPr>
      <w:r w:rsidRPr="00C148D6">
        <w:rPr>
          <w:rFonts w:ascii="Trebuchet MS" w:hAnsi="Trebuchet MS"/>
          <w:lang w:val="en-US"/>
        </w:rPr>
        <w:t>Tel.: (</w:t>
      </w:r>
      <w:r w:rsidR="00B6323D" w:rsidRPr="00C148D6">
        <w:rPr>
          <w:rFonts w:ascii="Trebuchet MS" w:hAnsi="Trebuchet MS"/>
          <w:lang w:val="en-US"/>
        </w:rPr>
        <w:t>1</w:t>
      </w:r>
      <w:r w:rsidRPr="00C148D6">
        <w:rPr>
          <w:rFonts w:ascii="Trebuchet MS" w:hAnsi="Trebuchet MS"/>
          <w:lang w:val="en-US"/>
        </w:rPr>
        <w:t xml:space="preserve">1) </w:t>
      </w:r>
      <w:r w:rsidR="00B6323D" w:rsidRPr="00C148D6">
        <w:rPr>
          <w:rFonts w:ascii="Trebuchet MS" w:hAnsi="Trebuchet MS"/>
          <w:lang w:val="en-US"/>
        </w:rPr>
        <w:t>99635-8061 / (48) 3037-9034</w:t>
      </w:r>
      <w:r w:rsidR="005E325B">
        <w:rPr>
          <w:rFonts w:ascii="Trebuchet MS" w:hAnsi="Trebuchet MS"/>
          <w:lang w:val="en-US"/>
        </w:rPr>
        <w:t xml:space="preserve"> / (48) 98814-9564</w:t>
      </w:r>
    </w:p>
    <w:p w14:paraId="29472736" w14:textId="77777777" w:rsidR="00B97DF5" w:rsidRPr="00200251" w:rsidRDefault="00A809FE" w:rsidP="00C54B63">
      <w:pPr>
        <w:shd w:val="clear" w:color="auto" w:fill="FFFFFF"/>
        <w:spacing w:line="290" w:lineRule="auto"/>
        <w:ind w:left="709"/>
        <w:rPr>
          <w:rFonts w:ascii="Trebuchet MS" w:hAnsi="Trebuchet MS"/>
          <w:lang w:val="en-US"/>
        </w:rPr>
      </w:pPr>
      <w:r w:rsidRPr="00200251">
        <w:rPr>
          <w:rFonts w:ascii="Trebuchet MS" w:hAnsi="Trebuchet MS"/>
          <w:lang w:val="en-US"/>
        </w:rPr>
        <w:t xml:space="preserve">Email: </w:t>
      </w:r>
      <w:r w:rsidR="005E325B" w:rsidRPr="0062564D">
        <w:rPr>
          <w:rFonts w:ascii="Trebuchet MS" w:hAnsi="Trebuchet MS"/>
          <w:lang w:val="en-US"/>
        </w:rPr>
        <w:t>daniel.gomes@flexcontact.com.br</w:t>
      </w:r>
      <w:r w:rsidR="005E325B">
        <w:rPr>
          <w:rFonts w:ascii="Trebuchet MS" w:hAnsi="Trebuchet MS"/>
          <w:lang w:val="en-US"/>
        </w:rPr>
        <w:t xml:space="preserve"> / jefferson.santos@flexcontact.com.br</w:t>
      </w:r>
    </w:p>
    <w:p w14:paraId="29B81CFB" w14:textId="77777777" w:rsidR="00460B49" w:rsidRDefault="00460B49" w:rsidP="00B638AA">
      <w:pPr>
        <w:widowControl/>
        <w:suppressAutoHyphens/>
        <w:spacing w:after="140" w:line="290" w:lineRule="auto"/>
        <w:ind w:left="709"/>
        <w:rPr>
          <w:rFonts w:ascii="Trebuchet MS" w:hAnsi="Trebuchet MS" w:cs="Arial"/>
          <w:lang w:val="en-US"/>
        </w:rPr>
      </w:pPr>
    </w:p>
    <w:p w14:paraId="173CA546" w14:textId="77777777" w:rsidR="00645823" w:rsidRDefault="00645823" w:rsidP="00645823">
      <w:pPr>
        <w:shd w:val="clear" w:color="auto" w:fill="FFFFFF"/>
        <w:spacing w:line="290" w:lineRule="auto"/>
        <w:ind w:left="709"/>
        <w:rPr>
          <w:rFonts w:ascii="Trebuchet MS" w:hAnsi="Trebuchet MS" w:cs="Arial"/>
          <w:b/>
          <w:bCs/>
        </w:rPr>
      </w:pPr>
      <w:r w:rsidRPr="00687E34">
        <w:rPr>
          <w:rFonts w:ascii="Trebuchet MS" w:hAnsi="Trebuchet MS" w:cs="Arial"/>
          <w:b/>
          <w:bCs/>
        </w:rPr>
        <w:t xml:space="preserve">Para a </w:t>
      </w:r>
      <w:r>
        <w:rPr>
          <w:rFonts w:ascii="Trebuchet MS" w:hAnsi="Trebuchet MS" w:cs="Arial"/>
          <w:b/>
          <w:bCs/>
        </w:rPr>
        <w:t>Garantidora</w:t>
      </w:r>
      <w:r w:rsidRPr="00687E34">
        <w:rPr>
          <w:rFonts w:ascii="Trebuchet MS" w:hAnsi="Trebuchet MS" w:cs="Arial"/>
          <w:b/>
          <w:bCs/>
        </w:rPr>
        <w:t>:</w:t>
      </w:r>
      <w:r>
        <w:rPr>
          <w:rFonts w:ascii="Trebuchet MS" w:hAnsi="Trebuchet MS" w:cs="Arial"/>
          <w:b/>
          <w:bCs/>
        </w:rPr>
        <w:t xml:space="preserve"> </w:t>
      </w:r>
    </w:p>
    <w:p w14:paraId="0C9D2AFA" w14:textId="77777777" w:rsidR="00645823" w:rsidRPr="0062564D" w:rsidRDefault="00645823" w:rsidP="00645823">
      <w:pPr>
        <w:shd w:val="clear" w:color="auto" w:fill="FFFFFF"/>
        <w:spacing w:line="290" w:lineRule="auto"/>
        <w:ind w:left="709"/>
        <w:rPr>
          <w:rFonts w:ascii="Trebuchet MS" w:hAnsi="Trebuchet MS"/>
          <w:b/>
        </w:rPr>
      </w:pPr>
      <w:r w:rsidRPr="0062564D">
        <w:rPr>
          <w:rFonts w:ascii="Trebuchet MS" w:hAnsi="Trebuchet MS"/>
          <w:b/>
        </w:rPr>
        <w:t>AYTY CRM BPO E SERVIÇOS DE TECNOLOGIA LTDA.</w:t>
      </w:r>
    </w:p>
    <w:p w14:paraId="0486634F" w14:textId="77777777" w:rsidR="00645823" w:rsidRPr="0062564D" w:rsidRDefault="00645823" w:rsidP="00645823">
      <w:pPr>
        <w:shd w:val="clear" w:color="auto" w:fill="FFFFFF"/>
        <w:spacing w:line="290" w:lineRule="auto"/>
        <w:ind w:left="709"/>
        <w:rPr>
          <w:rFonts w:ascii="Trebuchet MS" w:hAnsi="Trebuchet MS" w:cs="Trebuchet MS"/>
        </w:rPr>
      </w:pPr>
      <w:r w:rsidRPr="0062564D">
        <w:rPr>
          <w:rFonts w:ascii="Trebuchet MS" w:hAnsi="Trebuchet MS" w:cs="Trebuchet MS"/>
        </w:rPr>
        <w:t xml:space="preserve">Avenida Rio Branco, nº 1.051, Centro, </w:t>
      </w:r>
    </w:p>
    <w:p w14:paraId="329C80CD" w14:textId="77777777" w:rsidR="00645823" w:rsidRPr="0062564D" w:rsidRDefault="00645823" w:rsidP="00645823">
      <w:pPr>
        <w:shd w:val="clear" w:color="auto" w:fill="FFFFFF"/>
        <w:spacing w:line="290" w:lineRule="auto"/>
        <w:ind w:left="709"/>
        <w:rPr>
          <w:rFonts w:ascii="Trebuchet MS" w:hAnsi="Trebuchet MS"/>
        </w:rPr>
      </w:pPr>
      <w:r w:rsidRPr="0062564D">
        <w:rPr>
          <w:rFonts w:ascii="Trebuchet MS" w:hAnsi="Trebuchet MS" w:cs="Trebuchet MS"/>
        </w:rPr>
        <w:t xml:space="preserve">CEP 88.015-205, Florianópolis/SC, </w:t>
      </w:r>
    </w:p>
    <w:p w14:paraId="39060DAB" w14:textId="77777777" w:rsidR="00645823" w:rsidRPr="0062564D" w:rsidRDefault="00645823" w:rsidP="00645823">
      <w:pPr>
        <w:shd w:val="clear" w:color="auto" w:fill="FFFFFF"/>
        <w:spacing w:line="290" w:lineRule="auto"/>
        <w:ind w:left="709"/>
        <w:rPr>
          <w:rFonts w:ascii="Trebuchet MS" w:hAnsi="Trebuchet MS"/>
        </w:rPr>
      </w:pPr>
      <w:r w:rsidRPr="0062564D">
        <w:rPr>
          <w:rFonts w:ascii="Trebuchet MS" w:hAnsi="Trebuchet MS"/>
        </w:rPr>
        <w:t xml:space="preserve">At.: Sr. Daniel de Andrade Gomes </w:t>
      </w:r>
      <w:r w:rsidR="005E325B" w:rsidRPr="0062564D">
        <w:rPr>
          <w:rFonts w:ascii="Trebuchet MS" w:hAnsi="Trebuchet MS"/>
        </w:rPr>
        <w:t>/ Jefferson Madruga C. Santos</w:t>
      </w:r>
    </w:p>
    <w:p w14:paraId="384720C1" w14:textId="77777777" w:rsidR="00645823" w:rsidRPr="0062564D" w:rsidRDefault="00645823" w:rsidP="00645823">
      <w:pPr>
        <w:shd w:val="clear" w:color="auto" w:fill="FFFFFF"/>
        <w:spacing w:line="290" w:lineRule="auto"/>
        <w:ind w:left="709"/>
        <w:rPr>
          <w:rFonts w:ascii="Trebuchet MS" w:hAnsi="Trebuchet MS"/>
          <w:lang w:val="en-US"/>
        </w:rPr>
      </w:pPr>
      <w:r w:rsidRPr="0062564D">
        <w:rPr>
          <w:rFonts w:ascii="Trebuchet MS" w:hAnsi="Trebuchet MS"/>
          <w:lang w:val="en-US"/>
        </w:rPr>
        <w:lastRenderedPageBreak/>
        <w:t>Tel.: (11) 99635-8061 / (48) 3037-9034</w:t>
      </w:r>
      <w:r w:rsidR="005E325B" w:rsidRPr="0062564D">
        <w:rPr>
          <w:rFonts w:ascii="Trebuchet MS" w:hAnsi="Trebuchet MS"/>
          <w:lang w:val="en-US"/>
        </w:rPr>
        <w:t xml:space="preserve"> / (48) 98814-9564</w:t>
      </w:r>
    </w:p>
    <w:p w14:paraId="1BC05878" w14:textId="77777777" w:rsidR="00645823" w:rsidRPr="005E325B" w:rsidRDefault="00645823" w:rsidP="00645823">
      <w:pPr>
        <w:shd w:val="clear" w:color="auto" w:fill="FFFFFF"/>
        <w:spacing w:line="290" w:lineRule="auto"/>
        <w:ind w:left="709"/>
        <w:rPr>
          <w:rFonts w:ascii="Trebuchet MS" w:hAnsi="Trebuchet MS"/>
          <w:lang w:val="en-US"/>
        </w:rPr>
      </w:pPr>
      <w:r w:rsidRPr="0062564D">
        <w:rPr>
          <w:rFonts w:ascii="Trebuchet MS" w:hAnsi="Trebuchet MS"/>
          <w:lang w:val="en-US"/>
        </w:rPr>
        <w:t>Email: daniel.gomes@flexcontact.com.br</w:t>
      </w:r>
      <w:r w:rsidR="00A14E8A" w:rsidRPr="0062564D">
        <w:rPr>
          <w:rFonts w:ascii="Trebuchet MS" w:hAnsi="Trebuchet MS"/>
          <w:lang w:val="en-US"/>
        </w:rPr>
        <w:t xml:space="preserve"> </w:t>
      </w:r>
      <w:r w:rsidR="005E325B" w:rsidRPr="0062564D">
        <w:rPr>
          <w:rFonts w:ascii="Trebuchet MS" w:hAnsi="Trebuchet MS"/>
          <w:lang w:val="en-US"/>
        </w:rPr>
        <w:t>/ jefferson.santos@flexcontact.</w:t>
      </w:r>
      <w:r w:rsidR="0062564D" w:rsidRPr="0062564D">
        <w:rPr>
          <w:rFonts w:ascii="Trebuchet MS" w:hAnsi="Trebuchet MS"/>
          <w:lang w:val="en-US"/>
        </w:rPr>
        <w:t>com.br</w:t>
      </w:r>
    </w:p>
    <w:p w14:paraId="3D0EAA97" w14:textId="77777777" w:rsidR="00645823" w:rsidRPr="005E325B" w:rsidRDefault="00645823" w:rsidP="00B638AA">
      <w:pPr>
        <w:widowControl/>
        <w:suppressAutoHyphens/>
        <w:spacing w:after="140" w:line="290" w:lineRule="auto"/>
        <w:ind w:left="709"/>
        <w:rPr>
          <w:rFonts w:ascii="Trebuchet MS" w:hAnsi="Trebuchet MS"/>
          <w:lang w:val="en-US"/>
        </w:rPr>
      </w:pPr>
    </w:p>
    <w:p w14:paraId="76B34921" w14:textId="77777777" w:rsidR="00687E34" w:rsidRPr="00687E34" w:rsidRDefault="00687E34" w:rsidP="00C54B63">
      <w:pPr>
        <w:shd w:val="clear" w:color="auto" w:fill="FFFFFF"/>
        <w:spacing w:line="290" w:lineRule="auto"/>
        <w:ind w:left="709"/>
        <w:rPr>
          <w:rFonts w:ascii="Trebuchet MS" w:hAnsi="Trebuchet MS" w:cs="Arial"/>
          <w:b/>
          <w:bCs/>
        </w:rPr>
      </w:pPr>
      <w:bookmarkStart w:id="361" w:name="_DV_M407"/>
      <w:bookmarkStart w:id="362" w:name="_DV_M408"/>
      <w:bookmarkStart w:id="363" w:name="_DV_M409"/>
      <w:bookmarkStart w:id="364" w:name="_DV_M410"/>
      <w:bookmarkStart w:id="365" w:name="_DV_M411"/>
      <w:bookmarkStart w:id="366" w:name="_DV_M412"/>
      <w:bookmarkStart w:id="367" w:name="_DV_M413"/>
      <w:bookmarkStart w:id="368" w:name="_DV_M414"/>
      <w:bookmarkEnd w:id="361"/>
      <w:bookmarkEnd w:id="362"/>
      <w:bookmarkEnd w:id="363"/>
      <w:bookmarkEnd w:id="364"/>
      <w:bookmarkEnd w:id="365"/>
      <w:bookmarkEnd w:id="366"/>
      <w:bookmarkEnd w:id="367"/>
      <w:bookmarkEnd w:id="368"/>
      <w:r w:rsidRPr="00687E34">
        <w:rPr>
          <w:rFonts w:ascii="Trebuchet MS" w:hAnsi="Trebuchet MS" w:cs="Arial"/>
          <w:b/>
          <w:bCs/>
        </w:rPr>
        <w:t xml:space="preserve">Para o Agente Fiduciário: </w:t>
      </w:r>
    </w:p>
    <w:p w14:paraId="570974DE" w14:textId="77777777" w:rsidR="00687E34" w:rsidRPr="00687E34" w:rsidRDefault="00687E34" w:rsidP="00C54B63">
      <w:pPr>
        <w:shd w:val="clear" w:color="auto" w:fill="FFFFFF"/>
        <w:spacing w:line="290" w:lineRule="auto"/>
        <w:ind w:left="709"/>
        <w:rPr>
          <w:rFonts w:ascii="Trebuchet MS" w:hAnsi="Trebuchet MS" w:cs="Arial"/>
          <w:b/>
          <w:bCs/>
        </w:rPr>
      </w:pPr>
      <w:r w:rsidRPr="00687E34">
        <w:rPr>
          <w:rFonts w:ascii="Trebuchet MS" w:hAnsi="Trebuchet MS" w:cs="Arial"/>
          <w:b/>
          <w:bCs/>
        </w:rPr>
        <w:t xml:space="preserve">Oliveira Trust Distribuidora de Títulos e Valores Mobiliários S.A. </w:t>
      </w:r>
    </w:p>
    <w:p w14:paraId="20D5487C"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Av. das Américas, 3434, bloco 7, sala 201</w:t>
      </w:r>
    </w:p>
    <w:p w14:paraId="314A7CBD"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Centro Empresarial Mario Henrique Simonsen, Barra da Tijuca</w:t>
      </w:r>
    </w:p>
    <w:p w14:paraId="11A02146"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CEP 22640-102, Rio de Janeiro / RJ </w:t>
      </w:r>
    </w:p>
    <w:p w14:paraId="47294043"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At.: </w:t>
      </w:r>
      <w:r w:rsidR="00A331D1" w:rsidRPr="00687E34">
        <w:rPr>
          <w:rFonts w:ascii="Trebuchet MS" w:hAnsi="Trebuchet MS"/>
        </w:rPr>
        <w:t>Antônio</w:t>
      </w:r>
      <w:r w:rsidRPr="00687E34">
        <w:rPr>
          <w:rFonts w:ascii="Trebuchet MS" w:hAnsi="Trebuchet MS"/>
        </w:rPr>
        <w:t xml:space="preserve"> Amaro / Maria Carolina Abrantes Lodi de Oliveira </w:t>
      </w:r>
    </w:p>
    <w:p w14:paraId="14932F45"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Tel./Fax: (21) 3514-0000 / (21) 3514-0099 </w:t>
      </w:r>
    </w:p>
    <w:p w14:paraId="6D89373D"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E-mail: </w:t>
      </w:r>
      <w:r w:rsidRPr="0062564D">
        <w:rPr>
          <w:rFonts w:ascii="Trebuchet MS" w:hAnsi="Trebuchet MS"/>
        </w:rPr>
        <w:t>ger2.agente@oliveiratrust.com.br</w:t>
      </w:r>
      <w:r w:rsidRPr="00687E34">
        <w:rPr>
          <w:rFonts w:ascii="Trebuchet MS" w:hAnsi="Trebuchet MS"/>
        </w:rPr>
        <w:t xml:space="preserve"> </w:t>
      </w:r>
    </w:p>
    <w:p w14:paraId="441922CF" w14:textId="77777777" w:rsidR="00687E34" w:rsidRPr="00687E34" w:rsidRDefault="00687E34" w:rsidP="00687E34">
      <w:pPr>
        <w:shd w:val="clear" w:color="auto" w:fill="FFFFFF"/>
        <w:spacing w:line="290" w:lineRule="auto"/>
        <w:ind w:left="709"/>
        <w:rPr>
          <w:rFonts w:ascii="Trebuchet MS" w:hAnsi="Trebuchet MS"/>
        </w:rPr>
      </w:pPr>
    </w:p>
    <w:p w14:paraId="13593E96"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b/>
        </w:rPr>
        <w:t>Para o Agente de Liquidação / Escriturador:</w:t>
      </w:r>
      <w:r w:rsidRPr="00687E34">
        <w:rPr>
          <w:rFonts w:ascii="Trebuchet MS" w:hAnsi="Trebuchet MS"/>
        </w:rPr>
        <w:t xml:space="preserve"> </w:t>
      </w:r>
    </w:p>
    <w:p w14:paraId="61C2BCBC" w14:textId="77777777" w:rsidR="00687E34" w:rsidRPr="00687E34" w:rsidRDefault="00687E34" w:rsidP="00687E34">
      <w:pPr>
        <w:shd w:val="clear" w:color="auto" w:fill="FFFFFF"/>
        <w:spacing w:line="290" w:lineRule="auto"/>
        <w:ind w:left="709"/>
        <w:rPr>
          <w:rFonts w:ascii="Trebuchet MS" w:hAnsi="Trebuchet MS" w:cs="Arial"/>
          <w:b/>
          <w:bCs/>
        </w:rPr>
      </w:pPr>
      <w:r w:rsidRPr="00687E34">
        <w:rPr>
          <w:rFonts w:ascii="Trebuchet MS" w:hAnsi="Trebuchet MS" w:cs="Arial"/>
          <w:b/>
          <w:bCs/>
        </w:rPr>
        <w:t xml:space="preserve">Oliveira Trust Distribuidora de Títulos e Valores Mobiliários S.A. </w:t>
      </w:r>
    </w:p>
    <w:p w14:paraId="06CF53A3"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Av. das Américas, 3434, bloco 7, sala 201</w:t>
      </w:r>
    </w:p>
    <w:p w14:paraId="5AC857CD"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Centro Empresarial Mario Henrique Simonsen, Barra da Tijuca</w:t>
      </w:r>
    </w:p>
    <w:p w14:paraId="52DD272B"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CEP 22640-102, Rio de Janeiro / RJ </w:t>
      </w:r>
    </w:p>
    <w:p w14:paraId="09347258"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At.: </w:t>
      </w:r>
      <w:r w:rsidR="006C4A2B">
        <w:rPr>
          <w:rFonts w:ascii="Trebuchet MS" w:hAnsi="Trebuchet MS"/>
        </w:rPr>
        <w:t>Alexandre Lodi</w:t>
      </w:r>
      <w:r w:rsidRPr="00687E34">
        <w:rPr>
          <w:rFonts w:ascii="Trebuchet MS" w:hAnsi="Trebuchet MS"/>
        </w:rPr>
        <w:t xml:space="preserve"> / </w:t>
      </w:r>
      <w:r w:rsidR="006C4A2B">
        <w:rPr>
          <w:rFonts w:ascii="Trebuchet MS" w:hAnsi="Trebuchet MS"/>
        </w:rPr>
        <w:t>João Bezerra</w:t>
      </w:r>
      <w:r w:rsidRPr="00687E34">
        <w:rPr>
          <w:rFonts w:ascii="Trebuchet MS" w:hAnsi="Trebuchet MS"/>
        </w:rPr>
        <w:t xml:space="preserve"> </w:t>
      </w:r>
    </w:p>
    <w:p w14:paraId="3C1345A7"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Tel./Fax: (21) 3514-0000 / (21) 3514-0099 </w:t>
      </w:r>
    </w:p>
    <w:p w14:paraId="4A63ED89"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E-mail: </w:t>
      </w:r>
      <w:r w:rsidR="00641FFD" w:rsidRPr="0062564D">
        <w:rPr>
          <w:rFonts w:ascii="Trebuchet MS" w:hAnsi="Trebuchet MS"/>
        </w:rPr>
        <w:t>sqescrituracao@oliveiratrust.com.br</w:t>
      </w:r>
      <w:r w:rsidRPr="00687E34">
        <w:rPr>
          <w:rFonts w:ascii="Trebuchet MS" w:hAnsi="Trebuchet MS"/>
        </w:rPr>
        <w:t xml:space="preserve"> </w:t>
      </w:r>
    </w:p>
    <w:p w14:paraId="769C80C0" w14:textId="77777777" w:rsidR="00687E34" w:rsidRPr="00687E34" w:rsidRDefault="00687E34" w:rsidP="00687E34">
      <w:pPr>
        <w:shd w:val="clear" w:color="auto" w:fill="FFFFFF"/>
        <w:spacing w:line="290" w:lineRule="auto"/>
        <w:ind w:left="709"/>
        <w:rPr>
          <w:rFonts w:ascii="Trebuchet MS" w:hAnsi="Trebuchet MS"/>
        </w:rPr>
      </w:pPr>
    </w:p>
    <w:p w14:paraId="6D0439BD" w14:textId="77777777" w:rsidR="00687E34" w:rsidRPr="00687E34" w:rsidRDefault="00687E34" w:rsidP="00687E34">
      <w:pPr>
        <w:shd w:val="clear" w:color="auto" w:fill="FFFFFF"/>
        <w:spacing w:line="290" w:lineRule="auto"/>
        <w:ind w:left="709"/>
        <w:rPr>
          <w:rFonts w:ascii="Trebuchet MS" w:hAnsi="Trebuchet MS"/>
          <w:b/>
        </w:rPr>
      </w:pPr>
      <w:r w:rsidRPr="00687E34">
        <w:rPr>
          <w:rFonts w:ascii="Trebuchet MS" w:hAnsi="Trebuchet MS"/>
          <w:b/>
        </w:rPr>
        <w:t xml:space="preserve">Para a B3 – Segmento CETIP UTVM: </w:t>
      </w:r>
    </w:p>
    <w:p w14:paraId="5627E864"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Praça Antônio Prado, nº 48, 4º andar</w:t>
      </w:r>
    </w:p>
    <w:p w14:paraId="540B3159"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CEP 01010-901, São Paulo /SP </w:t>
      </w:r>
    </w:p>
    <w:p w14:paraId="4C71082F"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At.: Superintendência de Ofertas de </w:t>
      </w:r>
      <w:r w:rsidR="00C96F9F">
        <w:rPr>
          <w:rFonts w:ascii="Trebuchet MS" w:hAnsi="Trebuchet MS"/>
        </w:rPr>
        <w:t>Títulos Corporativos e Fundos - SCF</w:t>
      </w:r>
    </w:p>
    <w:p w14:paraId="2753DFA6"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Tel.: </w:t>
      </w:r>
      <w:r w:rsidR="00C96F9F">
        <w:rPr>
          <w:rFonts w:ascii="Trebuchet MS" w:hAnsi="Trebuchet MS"/>
        </w:rPr>
        <w:t>(11) 2565-5061</w:t>
      </w:r>
      <w:r w:rsidRPr="00687E34">
        <w:rPr>
          <w:rFonts w:ascii="Trebuchet MS" w:hAnsi="Trebuchet MS"/>
        </w:rPr>
        <w:t xml:space="preserve"> </w:t>
      </w:r>
    </w:p>
    <w:p w14:paraId="57B79E59" w14:textId="77777777" w:rsidR="00CF7A45"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E-mail: valores.mobiliarios@b3.com.br</w:t>
      </w:r>
    </w:p>
    <w:p w14:paraId="3A429B44" w14:textId="77777777" w:rsidR="004C53DC" w:rsidRPr="00687E34" w:rsidRDefault="004C53DC" w:rsidP="00B638AA">
      <w:pPr>
        <w:shd w:val="clear" w:color="auto" w:fill="FFFFFF"/>
        <w:spacing w:after="140" w:line="290" w:lineRule="auto"/>
        <w:ind w:left="709"/>
        <w:rPr>
          <w:rFonts w:ascii="Trebuchet MS" w:hAnsi="Trebuchet MS" w:cs="Trebuchet MS"/>
        </w:rPr>
      </w:pPr>
    </w:p>
    <w:p w14:paraId="284B5EDD" w14:textId="77777777" w:rsidR="00B97DF5" w:rsidRPr="00405DAF" w:rsidRDefault="00B97DF5" w:rsidP="00B638AA">
      <w:pPr>
        <w:pStyle w:val="Level2"/>
        <w:numPr>
          <w:ilvl w:val="1"/>
          <w:numId w:val="4"/>
        </w:numPr>
        <w:rPr>
          <w:rFonts w:ascii="Trebuchet MS" w:hAnsi="Trebuchet MS"/>
          <w:sz w:val="24"/>
          <w:szCs w:val="24"/>
        </w:rPr>
      </w:pPr>
      <w:bookmarkStart w:id="369" w:name="_DV_M650"/>
      <w:bookmarkStart w:id="370" w:name="_DV_M651"/>
      <w:bookmarkStart w:id="371" w:name="_DV_M415"/>
      <w:bookmarkStart w:id="372" w:name="_DV_M416"/>
      <w:bookmarkStart w:id="373" w:name="_DV_M418"/>
      <w:bookmarkStart w:id="374" w:name="_DV_M419"/>
      <w:bookmarkStart w:id="375" w:name="_DV_M420"/>
      <w:bookmarkStart w:id="376" w:name="_DV_M421"/>
      <w:bookmarkStart w:id="377" w:name="_DV_M422"/>
      <w:bookmarkStart w:id="378" w:name="_DV_M423"/>
      <w:bookmarkStart w:id="379" w:name="_DV_M424"/>
      <w:bookmarkStart w:id="380" w:name="_DV_M425"/>
      <w:bookmarkStart w:id="381" w:name="_DV_M431"/>
      <w:bookmarkStart w:id="382" w:name="_DV_M432"/>
      <w:bookmarkStart w:id="383" w:name="_DV_M433"/>
      <w:bookmarkStart w:id="384" w:name="_DV_M434"/>
      <w:bookmarkStart w:id="385" w:name="_DV_M435"/>
      <w:bookmarkStart w:id="386" w:name="_DV_M436"/>
      <w:bookmarkStart w:id="387" w:name="_DV_M437"/>
      <w:bookmarkStart w:id="388" w:name="_DV_M438"/>
      <w:bookmarkStart w:id="389" w:name="_DV_M439"/>
      <w:bookmarkStart w:id="390" w:name="_DV_M440"/>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Pr="00687E34">
        <w:rPr>
          <w:rFonts w:ascii="Trebuchet MS" w:hAnsi="Trebuchet MS"/>
          <w:sz w:val="24"/>
          <w:szCs w:val="24"/>
        </w:rPr>
        <w:t>As comunicações referentes a esta Escritura de Emissão serão consideradas entregues quando recebidas sob protocolo ou com "aviso de recebimento" expedido pelo correio ou por telegrama nos endereços acima. As comunicações feitas por fac-símile serão consideradas recebidas na data de seu envio,</w:t>
      </w:r>
      <w:r w:rsidRPr="00405DAF">
        <w:rPr>
          <w:rFonts w:ascii="Trebuchet MS" w:hAnsi="Trebuchet MS"/>
          <w:sz w:val="24"/>
          <w:szCs w:val="24"/>
        </w:rPr>
        <w:t xml:space="preserve"> desde que seu recebimento seja confirmado através de indicativo (recibo emitido pela máquina utilizada pelo remetente) seguido de confirmação verbal por telefone. </w:t>
      </w:r>
      <w:r w:rsidRPr="00405DAF">
        <w:rPr>
          <w:rStyle w:val="DeltaViewInsertion"/>
          <w:rFonts w:ascii="Trebuchet MS" w:hAnsi="Trebuchet MS"/>
          <w:color w:val="auto"/>
          <w:sz w:val="24"/>
          <w:szCs w:val="24"/>
          <w:u w:val="none"/>
        </w:rPr>
        <w:t xml:space="preserve">As comunicações feitas por correio eletrônico serão consideradas recebidas na data de recebimento de “aviso </w:t>
      </w:r>
      <w:r w:rsidRPr="00405DAF">
        <w:rPr>
          <w:rStyle w:val="DeltaViewInsertion"/>
          <w:rFonts w:ascii="Trebuchet MS" w:hAnsi="Trebuchet MS"/>
          <w:color w:val="auto"/>
          <w:sz w:val="24"/>
          <w:szCs w:val="24"/>
          <w:u w:val="none"/>
        </w:rPr>
        <w:lastRenderedPageBreak/>
        <w:t xml:space="preserve">de entrega e leitura”. </w:t>
      </w:r>
      <w:r w:rsidRPr="00405DAF">
        <w:rPr>
          <w:rFonts w:ascii="Trebuchet MS" w:hAnsi="Trebuchet MS"/>
          <w:sz w:val="24"/>
          <w:szCs w:val="24"/>
        </w:rPr>
        <w:t xml:space="preserve">A mudança de qualquer dos endereços acima deverá ser comunicada à outra parte pela parte que tiver seu endereço alterado. </w:t>
      </w:r>
    </w:p>
    <w:p w14:paraId="6E8311FC" w14:textId="77777777" w:rsidR="00A15DFC" w:rsidRPr="00405DAF" w:rsidRDefault="00A15DFC" w:rsidP="00B638AA">
      <w:pPr>
        <w:pStyle w:val="Level2"/>
        <w:numPr>
          <w:ilvl w:val="0"/>
          <w:numId w:val="0"/>
        </w:numPr>
        <w:tabs>
          <w:tab w:val="left" w:pos="709"/>
        </w:tabs>
        <w:outlineLvl w:val="9"/>
        <w:rPr>
          <w:rFonts w:ascii="Trebuchet MS" w:hAnsi="Trebuchet MS"/>
          <w:sz w:val="24"/>
          <w:szCs w:val="24"/>
        </w:rPr>
      </w:pPr>
    </w:p>
    <w:p w14:paraId="3555D840"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391" w:name="_DV_M441"/>
      <w:bookmarkEnd w:id="391"/>
      <w:r w:rsidRPr="00405DAF">
        <w:rPr>
          <w:rFonts w:ascii="Trebuchet MS" w:hAnsi="Trebuchet MS"/>
          <w:sz w:val="24"/>
          <w:szCs w:val="24"/>
        </w:rPr>
        <w:t xml:space="preserve">CLÁUSULA </w:t>
      </w:r>
      <w:r w:rsidR="00AE0DD2" w:rsidRPr="00405DAF">
        <w:rPr>
          <w:rFonts w:ascii="Trebuchet MS" w:hAnsi="Trebuchet MS"/>
          <w:sz w:val="24"/>
          <w:szCs w:val="24"/>
        </w:rPr>
        <w:t xml:space="preserve">TREZE </w:t>
      </w:r>
      <w:r w:rsidRPr="00405DAF">
        <w:rPr>
          <w:rFonts w:ascii="Trebuchet MS" w:hAnsi="Trebuchet MS"/>
          <w:sz w:val="24"/>
          <w:szCs w:val="24"/>
        </w:rPr>
        <w:t>– DISPOSIÇÕES GERAIS</w:t>
      </w:r>
    </w:p>
    <w:p w14:paraId="3955D1B6" w14:textId="77777777" w:rsidR="00B97DF5" w:rsidRPr="00405DAF" w:rsidRDefault="00B97DF5" w:rsidP="00B638AA">
      <w:pPr>
        <w:pStyle w:val="Level2"/>
        <w:numPr>
          <w:ilvl w:val="1"/>
          <w:numId w:val="4"/>
        </w:numPr>
        <w:rPr>
          <w:rFonts w:ascii="Trebuchet MS" w:hAnsi="Trebuchet MS"/>
          <w:sz w:val="24"/>
          <w:szCs w:val="24"/>
        </w:rPr>
      </w:pPr>
      <w:bookmarkStart w:id="392" w:name="_DV_M442"/>
      <w:bookmarkEnd w:id="392"/>
      <w:r w:rsidRPr="00405DAF">
        <w:rPr>
          <w:rFonts w:ascii="Trebuchet MS" w:hAnsi="Trebuchet MS"/>
          <w:sz w:val="24"/>
          <w:szCs w:val="24"/>
        </w:rPr>
        <w:t>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2C5B1161" w14:textId="77777777" w:rsidR="00B97DF5" w:rsidRPr="00405DAF" w:rsidRDefault="00B97DF5" w:rsidP="00B638AA">
      <w:pPr>
        <w:pStyle w:val="Level2"/>
        <w:numPr>
          <w:ilvl w:val="1"/>
          <w:numId w:val="4"/>
        </w:numPr>
        <w:rPr>
          <w:rFonts w:ascii="Trebuchet MS" w:hAnsi="Trebuchet MS"/>
          <w:sz w:val="24"/>
          <w:szCs w:val="24"/>
        </w:rPr>
      </w:pPr>
      <w:bookmarkStart w:id="393" w:name="_DV_M443"/>
      <w:bookmarkEnd w:id="393"/>
      <w:r w:rsidRPr="00405DAF">
        <w:rPr>
          <w:rFonts w:ascii="Trebuchet MS" w:hAnsi="Trebuchet MS"/>
          <w:sz w:val="24"/>
          <w:szCs w:val="24"/>
        </w:rPr>
        <w:t>A presente Escritura de Emissão é firmada em caráter irrevogável e irretratável, salvo na hipótese de não preenchimento dos requisitos relacionados na Cláusula Segunda acima, obrigando as partes por si e seus sucessores.</w:t>
      </w:r>
    </w:p>
    <w:p w14:paraId="3CB67D0C" w14:textId="77777777" w:rsidR="00B97DF5" w:rsidRPr="00405DAF" w:rsidRDefault="00B97DF5" w:rsidP="00B638AA">
      <w:pPr>
        <w:pStyle w:val="Level2"/>
        <w:numPr>
          <w:ilvl w:val="1"/>
          <w:numId w:val="4"/>
        </w:numPr>
        <w:rPr>
          <w:rFonts w:ascii="Trebuchet MS" w:hAnsi="Trebuchet MS"/>
          <w:sz w:val="24"/>
          <w:szCs w:val="24"/>
        </w:rPr>
      </w:pPr>
      <w:bookmarkStart w:id="394" w:name="_DV_M444"/>
      <w:bookmarkEnd w:id="394"/>
      <w:r w:rsidRPr="00405DAF">
        <w:rPr>
          <w:rFonts w:ascii="Trebuchet MS" w:hAnsi="Trebuchet MS"/>
          <w:sz w:val="24"/>
          <w:szCs w:val="24"/>
        </w:rPr>
        <w:t>Qualquer alteração a esta Escritura de Emissão após a emissão das Debêntures, além de ser formalizada por meio de aditamento e cumprir os requisitos previstos na Cláusula</w:t>
      </w:r>
      <w:r w:rsidR="00085EA9" w:rsidRPr="00405DAF">
        <w:rPr>
          <w:rFonts w:ascii="Trebuchet MS" w:hAnsi="Trebuchet MS"/>
          <w:sz w:val="24"/>
          <w:szCs w:val="24"/>
        </w:rPr>
        <w:t xml:space="preserve"> </w:t>
      </w:r>
      <w:r w:rsidR="00466B0F">
        <w:rPr>
          <w:rFonts w:ascii="Trebuchet MS" w:hAnsi="Trebuchet MS"/>
          <w:sz w:val="24"/>
          <w:szCs w:val="24"/>
        </w:rPr>
        <w:t xml:space="preserve">2.1.1 </w:t>
      </w:r>
      <w:r w:rsidRPr="00405DAF">
        <w:rPr>
          <w:rFonts w:ascii="Trebuchet MS" w:hAnsi="Trebuchet MS"/>
          <w:sz w:val="24"/>
          <w:szCs w:val="24"/>
        </w:rPr>
        <w:t>acima, dependerá de prévia aprovação dos Debenturistas reunidos em Assembleia Geral de Debenturistas, sendo certo, todavia</w:t>
      </w:r>
      <w:r w:rsidR="00CA6024" w:rsidRPr="00405DAF">
        <w:rPr>
          <w:rFonts w:ascii="Trebuchet MS" w:hAnsi="Trebuchet MS"/>
          <w:sz w:val="24"/>
          <w:szCs w:val="24"/>
        </w:rPr>
        <w:t>,</w:t>
      </w:r>
      <w:r w:rsidRPr="00405DAF">
        <w:rPr>
          <w:rFonts w:ascii="Trebuchet MS" w:hAnsi="Trebuchet MS"/>
          <w:sz w:val="24"/>
          <w:szCs w:val="24"/>
        </w:rPr>
        <w:t xml:space="preserve"> que esta Escritura de Emissão poderá ser alterada, independentemente de Assembleia Geral de Debenturistas, sempre que tal alteração decorrer exclusivamente: (i) de modificações já permitidas expressamente nos documentos da Oferta Restrita, (ii) da necessidade de atendimento a exigências de adequação a normas legais ou regulamentares, bem como por solicitações formuladas pela CVM e/ou pela B3, (iii) quando verificado erros materiais, seja ele um erro grosseiro, de digitação, ou aritmético, ou ainda (iv) em virtude da atualização dos dados cadastrais das Partes, tais como alteração na razão social, endereço e telefone; desde que tais alterações não gerem novos custos ou despesas aos Debenturistas.</w:t>
      </w:r>
    </w:p>
    <w:p w14:paraId="3FE801C9"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42996059" w14:textId="77777777" w:rsidR="00B97DF5" w:rsidRPr="00405DAF" w:rsidRDefault="00B97DF5" w:rsidP="00B638AA">
      <w:pPr>
        <w:pStyle w:val="Level2"/>
        <w:numPr>
          <w:ilvl w:val="1"/>
          <w:numId w:val="4"/>
        </w:numPr>
        <w:rPr>
          <w:rFonts w:ascii="Trebuchet MS" w:hAnsi="Trebuchet MS"/>
          <w:sz w:val="24"/>
          <w:szCs w:val="24"/>
        </w:rPr>
      </w:pPr>
      <w:bookmarkStart w:id="395" w:name="_DV_M445"/>
      <w:bookmarkEnd w:id="395"/>
      <w:r w:rsidRPr="00405DAF">
        <w:rPr>
          <w:rFonts w:ascii="Trebuchet MS" w:hAnsi="Trebuchet MS"/>
          <w:sz w:val="24"/>
          <w:szCs w:val="24"/>
        </w:rPr>
        <w:t xml:space="preserve">A presente Escritura de Emissão e as Debêntures constituem título executivo extrajudicial, nos termos do artigo 784, incisos I e III, do Código de Processo Civil, e </w:t>
      </w:r>
      <w:r w:rsidRPr="00405DAF">
        <w:rPr>
          <w:rFonts w:ascii="Trebuchet MS" w:hAnsi="Trebuchet MS"/>
          <w:sz w:val="24"/>
          <w:szCs w:val="24"/>
        </w:rPr>
        <w:lastRenderedPageBreak/>
        <w:t>as obrigações nelas encerradas estão sujeitas a execução específica, de acordo com os artigos 815 e seguintes, do Código de Processo Civil.</w:t>
      </w:r>
    </w:p>
    <w:p w14:paraId="1112187E" w14:textId="77777777" w:rsidR="00B97DF5" w:rsidRPr="00405DAF" w:rsidRDefault="00B97DF5" w:rsidP="00B638AA">
      <w:pPr>
        <w:pStyle w:val="Level2"/>
        <w:numPr>
          <w:ilvl w:val="1"/>
          <w:numId w:val="4"/>
        </w:numPr>
        <w:rPr>
          <w:rFonts w:ascii="Trebuchet MS" w:hAnsi="Trebuchet MS"/>
          <w:sz w:val="24"/>
          <w:szCs w:val="24"/>
        </w:rPr>
      </w:pPr>
      <w:bookmarkStart w:id="396" w:name="_DV_M446"/>
      <w:bookmarkStart w:id="397" w:name="_DV_M447"/>
      <w:bookmarkEnd w:id="396"/>
      <w:bookmarkEnd w:id="397"/>
      <w:r w:rsidRPr="00405DAF">
        <w:rPr>
          <w:rFonts w:ascii="Trebuchet MS" w:hAnsi="Trebuchet MS"/>
          <w:sz w:val="24"/>
          <w:szCs w:val="24"/>
        </w:rPr>
        <w:t xml:space="preserve">Os prazos estabelecidos na presente Escritura de Emissão serão computados de acordo com a regra prescrita no artigo 132 do Código Civil, sendo excluído o dia do começo e incluído o do vencimento. </w:t>
      </w:r>
    </w:p>
    <w:p w14:paraId="7E424B4C" w14:textId="77777777" w:rsidR="00B97DF5" w:rsidRPr="00405DAF" w:rsidRDefault="00B97DF5" w:rsidP="00B638AA">
      <w:pPr>
        <w:pStyle w:val="Level2"/>
        <w:numPr>
          <w:ilvl w:val="1"/>
          <w:numId w:val="4"/>
        </w:numPr>
        <w:rPr>
          <w:rFonts w:ascii="Trebuchet MS" w:hAnsi="Trebuchet MS"/>
          <w:sz w:val="24"/>
          <w:szCs w:val="24"/>
        </w:rPr>
      </w:pPr>
      <w:bookmarkStart w:id="398" w:name="_DV_M448"/>
      <w:bookmarkEnd w:id="398"/>
      <w:r w:rsidRPr="00405DAF">
        <w:rPr>
          <w:rFonts w:ascii="Trebuchet MS" w:hAnsi="Trebuchet MS"/>
          <w:sz w:val="24"/>
          <w:szCs w:val="24"/>
        </w:rPr>
        <w:t>Caso a Emissora não providencie o registro desta Escritura de Emissão na forma da lei, o Agente Fiduciário poderá promover referidos registros, devendo a Emissora arcar com os respectivos custos de registro, sem prejuízo do inadimplemento de obrigação não pecuniária pela Emissora</w:t>
      </w:r>
      <w:r w:rsidR="00A15DFC" w:rsidRPr="00405DAF">
        <w:rPr>
          <w:rFonts w:ascii="Trebuchet MS" w:hAnsi="Trebuchet MS"/>
          <w:sz w:val="24"/>
          <w:szCs w:val="24"/>
        </w:rPr>
        <w:t>.</w:t>
      </w:r>
      <w:r w:rsidRPr="00405DAF">
        <w:rPr>
          <w:rFonts w:ascii="Trebuchet MS" w:hAnsi="Trebuchet MS"/>
          <w:sz w:val="24"/>
          <w:szCs w:val="24"/>
        </w:rPr>
        <w:t xml:space="preserve"> </w:t>
      </w:r>
    </w:p>
    <w:p w14:paraId="504FA549" w14:textId="77777777" w:rsidR="00A15DFC" w:rsidRPr="00405DAF" w:rsidRDefault="00A15DFC" w:rsidP="00B638AA">
      <w:pPr>
        <w:pStyle w:val="Level2"/>
        <w:numPr>
          <w:ilvl w:val="0"/>
          <w:numId w:val="0"/>
        </w:numPr>
        <w:tabs>
          <w:tab w:val="left" w:pos="709"/>
        </w:tabs>
        <w:outlineLvl w:val="9"/>
        <w:rPr>
          <w:rFonts w:ascii="Trebuchet MS" w:hAnsi="Trebuchet MS"/>
          <w:sz w:val="24"/>
          <w:szCs w:val="24"/>
          <w:u w:val="single"/>
        </w:rPr>
      </w:pPr>
    </w:p>
    <w:p w14:paraId="1A84B2F8"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399" w:name="_DV_M449"/>
      <w:bookmarkEnd w:id="399"/>
      <w:r w:rsidRPr="00405DAF">
        <w:rPr>
          <w:rFonts w:ascii="Trebuchet MS" w:hAnsi="Trebuchet MS"/>
          <w:sz w:val="24"/>
          <w:szCs w:val="24"/>
        </w:rPr>
        <w:t xml:space="preserve">CLÁUSULA </w:t>
      </w:r>
      <w:r w:rsidR="00AE0DD2" w:rsidRPr="00405DAF">
        <w:rPr>
          <w:rFonts w:ascii="Trebuchet MS" w:hAnsi="Trebuchet MS"/>
          <w:sz w:val="24"/>
          <w:szCs w:val="24"/>
        </w:rPr>
        <w:t xml:space="preserve">QUATORZE </w:t>
      </w:r>
      <w:r w:rsidRPr="00405DAF">
        <w:rPr>
          <w:rFonts w:ascii="Trebuchet MS" w:hAnsi="Trebuchet MS"/>
          <w:sz w:val="24"/>
          <w:szCs w:val="24"/>
        </w:rPr>
        <w:t>– LEI E FORO</w:t>
      </w:r>
    </w:p>
    <w:p w14:paraId="6FD29893" w14:textId="77777777" w:rsidR="00CF7A45" w:rsidRPr="00405DAF" w:rsidRDefault="00B97DF5" w:rsidP="00B638AA">
      <w:pPr>
        <w:pStyle w:val="Level2"/>
        <w:numPr>
          <w:ilvl w:val="1"/>
          <w:numId w:val="4"/>
        </w:numPr>
        <w:rPr>
          <w:rFonts w:ascii="Trebuchet MS" w:hAnsi="Trebuchet MS"/>
          <w:sz w:val="24"/>
          <w:szCs w:val="24"/>
        </w:rPr>
      </w:pPr>
      <w:bookmarkStart w:id="400" w:name="_DV_M450"/>
      <w:bookmarkEnd w:id="400"/>
      <w:r w:rsidRPr="00405DAF">
        <w:rPr>
          <w:rFonts w:ascii="Trebuchet MS" w:hAnsi="Trebuchet MS"/>
          <w:sz w:val="24"/>
          <w:szCs w:val="24"/>
        </w:rPr>
        <w:t xml:space="preserve">Esta Escritura será regida pelas leis da República Federativa do Brasil. </w:t>
      </w:r>
    </w:p>
    <w:p w14:paraId="7D34405A"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 xml:space="preserve">Fica eleito o foro da comarca de </w:t>
      </w:r>
      <w:r w:rsidR="00CA6024" w:rsidRPr="00405DAF">
        <w:rPr>
          <w:rFonts w:ascii="Trebuchet MS" w:hAnsi="Trebuchet MS"/>
          <w:sz w:val="24"/>
          <w:szCs w:val="24"/>
        </w:rPr>
        <w:t>São Paulo</w:t>
      </w:r>
      <w:r w:rsidRPr="00405DAF">
        <w:rPr>
          <w:rFonts w:ascii="Trebuchet MS" w:hAnsi="Trebuchet MS"/>
          <w:sz w:val="24"/>
          <w:szCs w:val="24"/>
        </w:rPr>
        <w:t>, Estado d</w:t>
      </w:r>
      <w:r w:rsidR="00CA6024" w:rsidRPr="00405DAF">
        <w:rPr>
          <w:rFonts w:ascii="Trebuchet MS" w:hAnsi="Trebuchet MS"/>
          <w:sz w:val="24"/>
          <w:szCs w:val="24"/>
        </w:rPr>
        <w:t>e</w:t>
      </w:r>
      <w:r w:rsidRPr="00405DAF">
        <w:rPr>
          <w:rFonts w:ascii="Trebuchet MS" w:hAnsi="Trebuchet MS"/>
          <w:sz w:val="24"/>
          <w:szCs w:val="24"/>
        </w:rPr>
        <w:t xml:space="preserve"> </w:t>
      </w:r>
      <w:r w:rsidR="00CA6024" w:rsidRPr="00405DAF">
        <w:rPr>
          <w:rFonts w:ascii="Trebuchet MS" w:hAnsi="Trebuchet MS"/>
          <w:sz w:val="24"/>
          <w:szCs w:val="24"/>
        </w:rPr>
        <w:t>São Paulo</w:t>
      </w:r>
      <w:r w:rsidRPr="00405DAF">
        <w:rPr>
          <w:rFonts w:ascii="Trebuchet MS" w:hAnsi="Trebuchet MS"/>
          <w:sz w:val="24"/>
          <w:szCs w:val="24"/>
        </w:rPr>
        <w:t>, com exclusão de qualquer outro, por mais privilegiado que seja, para dirimir as questões porventura oriundas desta Escritura de Emissão.</w:t>
      </w:r>
    </w:p>
    <w:p w14:paraId="5895ADC3" w14:textId="77777777" w:rsidR="00B953C3" w:rsidRPr="00405DAF" w:rsidRDefault="00B953C3" w:rsidP="00B638AA">
      <w:pPr>
        <w:pStyle w:val="Level2"/>
        <w:numPr>
          <w:ilvl w:val="0"/>
          <w:numId w:val="0"/>
        </w:numPr>
        <w:tabs>
          <w:tab w:val="left" w:pos="709"/>
        </w:tabs>
        <w:outlineLvl w:val="9"/>
        <w:rPr>
          <w:rFonts w:ascii="Trebuchet MS" w:hAnsi="Trebuchet MS"/>
          <w:sz w:val="24"/>
          <w:szCs w:val="24"/>
        </w:rPr>
      </w:pPr>
    </w:p>
    <w:bookmarkEnd w:id="0"/>
    <w:p w14:paraId="0137EF6E" w14:textId="77777777" w:rsidR="00B97DF5" w:rsidRDefault="00B97DF5" w:rsidP="00B638AA">
      <w:pPr>
        <w:widowControl/>
        <w:suppressAutoHyphens/>
        <w:spacing w:after="140" w:line="290" w:lineRule="auto"/>
        <w:rPr>
          <w:rFonts w:ascii="Trebuchet MS" w:hAnsi="Trebuchet MS" w:cs="Arial"/>
        </w:rPr>
      </w:pPr>
      <w:r w:rsidRPr="00405DAF">
        <w:rPr>
          <w:rFonts w:ascii="Trebuchet MS" w:hAnsi="Trebuchet MS" w:cs="Arial"/>
        </w:rPr>
        <w:t>E por estarem assim justas e contratadas, celebram a presente Escritura de Emissão a Emissora</w:t>
      </w:r>
      <w:r w:rsidR="00CA6024" w:rsidRPr="00405DAF">
        <w:rPr>
          <w:rFonts w:ascii="Trebuchet MS" w:hAnsi="Trebuchet MS" w:cs="Arial"/>
        </w:rPr>
        <w:t xml:space="preserve"> e</w:t>
      </w:r>
      <w:r w:rsidRPr="00405DAF">
        <w:rPr>
          <w:rFonts w:ascii="Trebuchet MS" w:hAnsi="Trebuchet MS" w:cs="Arial"/>
        </w:rPr>
        <w:t xml:space="preserve"> o Agente Fiduciário, em </w:t>
      </w:r>
      <w:r w:rsidR="002A718B">
        <w:rPr>
          <w:rFonts w:ascii="Trebuchet MS" w:hAnsi="Trebuchet MS" w:cs="Arial"/>
        </w:rPr>
        <w:t>6</w:t>
      </w:r>
      <w:r w:rsidRPr="00405DAF">
        <w:rPr>
          <w:rFonts w:ascii="Trebuchet MS" w:hAnsi="Trebuchet MS" w:cs="Arial"/>
        </w:rPr>
        <w:t xml:space="preserve"> (</w:t>
      </w:r>
      <w:r w:rsidR="002A718B">
        <w:rPr>
          <w:rFonts w:ascii="Trebuchet MS" w:hAnsi="Trebuchet MS" w:cs="Arial"/>
        </w:rPr>
        <w:t>seis</w:t>
      </w:r>
      <w:r w:rsidRPr="00405DAF">
        <w:rPr>
          <w:rFonts w:ascii="Trebuchet MS" w:hAnsi="Trebuchet MS" w:cs="Arial"/>
        </w:rPr>
        <w:t>) vias de igual forma e teor e para o mesmo fim, em conjunto com as 2 (duas) testemunhas abaixo assinadas.</w:t>
      </w:r>
    </w:p>
    <w:p w14:paraId="59E8FD6A" w14:textId="77777777" w:rsidR="00B638AA" w:rsidRPr="00405DAF" w:rsidRDefault="00B638AA" w:rsidP="00B638AA">
      <w:pPr>
        <w:widowControl/>
        <w:suppressAutoHyphens/>
        <w:spacing w:after="140" w:line="290" w:lineRule="auto"/>
        <w:rPr>
          <w:rFonts w:ascii="Trebuchet MS" w:hAnsi="Trebuchet MS" w:cs="Arial"/>
        </w:rPr>
      </w:pPr>
    </w:p>
    <w:p w14:paraId="5A4EBD06" w14:textId="77777777" w:rsidR="00B97DF5" w:rsidRPr="00405DAF" w:rsidRDefault="00B7572B" w:rsidP="00B638AA">
      <w:pPr>
        <w:widowControl/>
        <w:suppressAutoHyphens/>
        <w:spacing w:after="140" w:line="290" w:lineRule="auto"/>
        <w:jc w:val="center"/>
        <w:rPr>
          <w:rFonts w:ascii="Trebuchet MS" w:hAnsi="Trebuchet MS" w:cs="Arial"/>
        </w:rPr>
      </w:pPr>
      <w:bookmarkStart w:id="401" w:name="_DV_M452"/>
      <w:bookmarkEnd w:id="401"/>
      <w:r w:rsidRPr="00405DAF">
        <w:rPr>
          <w:rFonts w:ascii="Trebuchet MS" w:hAnsi="Trebuchet MS" w:cs="Arial"/>
        </w:rPr>
        <w:t>São Paulo</w:t>
      </w:r>
      <w:r w:rsidR="00B97DF5" w:rsidRPr="00405DAF">
        <w:rPr>
          <w:rFonts w:ascii="Trebuchet MS" w:hAnsi="Trebuchet MS" w:cs="Arial"/>
        </w:rPr>
        <w:t xml:space="preserve">, </w:t>
      </w:r>
      <w:bookmarkStart w:id="402" w:name="_DV_M453"/>
      <w:bookmarkStart w:id="403" w:name="_DV_M454"/>
      <w:bookmarkEnd w:id="402"/>
      <w:bookmarkEnd w:id="403"/>
      <w:r w:rsidR="006D4F44">
        <w:rPr>
          <w:rFonts w:ascii="Trebuchet MS" w:hAnsi="Trebuchet MS" w:cs="Arial"/>
        </w:rPr>
        <w:t>29</w:t>
      </w:r>
      <w:r w:rsidR="006D4F44" w:rsidRPr="00405DAF">
        <w:rPr>
          <w:rFonts w:ascii="Trebuchet MS" w:hAnsi="Trebuchet MS" w:cs="Arial"/>
        </w:rPr>
        <w:t xml:space="preserve"> </w:t>
      </w:r>
      <w:r w:rsidR="00B97DF5" w:rsidRPr="0095129F">
        <w:rPr>
          <w:rFonts w:ascii="Trebuchet MS" w:hAnsi="Trebuchet MS" w:cs="Arial"/>
        </w:rPr>
        <w:t xml:space="preserve">de </w:t>
      </w:r>
      <w:r w:rsidR="000C687B">
        <w:rPr>
          <w:rFonts w:ascii="Trebuchet MS" w:hAnsi="Trebuchet MS" w:cs="Arial"/>
        </w:rPr>
        <w:t>janeiro de 2020</w:t>
      </w:r>
      <w:r w:rsidR="003F0A26">
        <w:rPr>
          <w:rFonts w:ascii="Trebuchet MS" w:hAnsi="Trebuchet MS" w:cs="Arial"/>
        </w:rPr>
        <w:t>.</w:t>
      </w:r>
    </w:p>
    <w:p w14:paraId="19B67B9B" w14:textId="77777777" w:rsidR="00B97DF5" w:rsidRPr="00405DAF" w:rsidRDefault="00B97DF5" w:rsidP="00B638AA">
      <w:pPr>
        <w:widowControl/>
        <w:suppressAutoHyphens/>
        <w:spacing w:after="140" w:line="290" w:lineRule="auto"/>
        <w:jc w:val="center"/>
        <w:rPr>
          <w:rFonts w:ascii="Trebuchet MS" w:hAnsi="Trebuchet MS" w:cs="Arial"/>
        </w:rPr>
      </w:pPr>
      <w:r w:rsidRPr="00405DAF">
        <w:rPr>
          <w:rFonts w:ascii="Trebuchet MS" w:hAnsi="Trebuchet MS" w:cs="Arial"/>
          <w:i/>
        </w:rPr>
        <w:t>[restante da página deixado intencionalmente em branco]</w:t>
      </w:r>
      <w:bookmarkStart w:id="404" w:name="_DV_M455"/>
      <w:bookmarkStart w:id="405" w:name="_DV_M456"/>
      <w:bookmarkEnd w:id="404"/>
      <w:bookmarkEnd w:id="405"/>
      <w:r w:rsidRPr="00405DAF">
        <w:rPr>
          <w:rFonts w:ascii="Trebuchet MS" w:hAnsi="Trebuchet MS" w:cs="Arial"/>
        </w:rPr>
        <w:br w:type="page"/>
      </w:r>
    </w:p>
    <w:p w14:paraId="08B0966B" w14:textId="77777777" w:rsidR="00B97DF5" w:rsidRPr="00405DAF" w:rsidRDefault="00B97DF5" w:rsidP="00B638AA">
      <w:pPr>
        <w:widowControl/>
        <w:suppressAutoHyphens/>
        <w:spacing w:after="140" w:line="290" w:lineRule="auto"/>
        <w:rPr>
          <w:rFonts w:ascii="Trebuchet MS" w:hAnsi="Trebuchet MS" w:cs="Arial"/>
          <w:b/>
          <w:bCs/>
        </w:rPr>
      </w:pPr>
      <w:r w:rsidRPr="00405DAF">
        <w:rPr>
          <w:rFonts w:ascii="Trebuchet MS" w:hAnsi="Trebuchet MS" w:cs="Arial"/>
        </w:rPr>
        <w:lastRenderedPageBreak/>
        <w:t>(</w:t>
      </w:r>
      <w:r w:rsidRPr="00405DAF">
        <w:rPr>
          <w:rFonts w:ascii="Trebuchet MS" w:hAnsi="Trebuchet MS" w:cs="Arial"/>
          <w:i/>
        </w:rPr>
        <w:t xml:space="preserve">Página </w:t>
      </w:r>
      <w:r w:rsidR="00174C35" w:rsidRPr="00405DAF">
        <w:rPr>
          <w:rFonts w:ascii="Trebuchet MS" w:hAnsi="Trebuchet MS" w:cs="Arial"/>
          <w:i/>
        </w:rPr>
        <w:t>1/</w:t>
      </w:r>
      <w:r w:rsidR="00DB0211">
        <w:rPr>
          <w:rFonts w:ascii="Trebuchet MS" w:hAnsi="Trebuchet MS" w:cs="Arial"/>
          <w:i/>
        </w:rPr>
        <w:t>4</w:t>
      </w:r>
      <w:r w:rsidR="00DB0211" w:rsidRPr="00405DAF">
        <w:rPr>
          <w:rFonts w:ascii="Trebuchet MS" w:hAnsi="Trebuchet MS" w:cs="Arial"/>
          <w:i/>
        </w:rPr>
        <w:t xml:space="preserve"> </w:t>
      </w:r>
      <w:r w:rsidRPr="00405DAF">
        <w:rPr>
          <w:rFonts w:ascii="Trebuchet MS" w:hAnsi="Trebuchet MS" w:cs="Arial"/>
          <w:i/>
        </w:rPr>
        <w:t>de assinaturas do “</w:t>
      </w:r>
      <w:r w:rsidR="00A15DFC" w:rsidRPr="00405DAF">
        <w:rPr>
          <w:rFonts w:ascii="Trebuchet MS" w:hAnsi="Trebuchet MS" w:cs="Arial"/>
          <w:i/>
        </w:rPr>
        <w:t>Instrumento Particular de Escritura da 1ª (Primeira) Emissão de Debêntures Simples, Não Conversíveis em Ações, da Espécie com Garantia Real, em 2 (Duas) séries, para Distribuição Pública, com Esforços Restritos, da Flex Gestão de Relacionamentos S.A.</w:t>
      </w:r>
      <w:r w:rsidRPr="00405DAF">
        <w:rPr>
          <w:rFonts w:ascii="Trebuchet MS" w:hAnsi="Trebuchet MS" w:cs="Arial"/>
          <w:i/>
        </w:rPr>
        <w:t>”</w:t>
      </w:r>
      <w:r w:rsidRPr="00405DAF">
        <w:rPr>
          <w:rFonts w:ascii="Trebuchet MS" w:hAnsi="Trebuchet MS" w:cs="Arial"/>
        </w:rPr>
        <w:t xml:space="preserve">) </w:t>
      </w:r>
    </w:p>
    <w:p w14:paraId="798747AE" w14:textId="77777777" w:rsidR="00B97DF5" w:rsidRPr="00405DAF" w:rsidRDefault="00B97DF5" w:rsidP="00B638AA">
      <w:pPr>
        <w:spacing w:after="140" w:line="290" w:lineRule="auto"/>
        <w:rPr>
          <w:rFonts w:ascii="Trebuchet MS" w:hAnsi="Trebuchet MS" w:cs="Arial"/>
        </w:rPr>
      </w:pPr>
    </w:p>
    <w:p w14:paraId="55D5E2FC" w14:textId="77777777" w:rsidR="00B97DF5" w:rsidRPr="00405DAF" w:rsidRDefault="00B97DF5" w:rsidP="00B638AA">
      <w:pPr>
        <w:spacing w:after="140" w:line="290" w:lineRule="auto"/>
        <w:rPr>
          <w:rFonts w:ascii="Trebuchet MS" w:hAnsi="Trebuchet MS" w:cs="Arial"/>
        </w:rPr>
      </w:pPr>
    </w:p>
    <w:p w14:paraId="0971B24B" w14:textId="77777777" w:rsidR="00B97DF5" w:rsidRPr="00405DAF" w:rsidRDefault="00B97DF5" w:rsidP="00B638AA">
      <w:pPr>
        <w:spacing w:after="140" w:line="290" w:lineRule="auto"/>
        <w:rPr>
          <w:rFonts w:ascii="Trebuchet MS" w:hAnsi="Trebuchet MS" w:cs="Arial"/>
        </w:rPr>
      </w:pPr>
    </w:p>
    <w:p w14:paraId="69D1AB6E" w14:textId="77777777" w:rsidR="00B97DF5" w:rsidRPr="00405DAF" w:rsidRDefault="00A15DFC" w:rsidP="00B638AA">
      <w:pPr>
        <w:widowControl/>
        <w:suppressAutoHyphens/>
        <w:spacing w:after="140" w:line="290" w:lineRule="auto"/>
        <w:jc w:val="center"/>
        <w:rPr>
          <w:rFonts w:ascii="Trebuchet MS" w:hAnsi="Trebuchet MS" w:cs="Arial"/>
          <w:b/>
          <w:bCs/>
        </w:rPr>
      </w:pPr>
      <w:bookmarkStart w:id="406" w:name="_DV_M457"/>
      <w:bookmarkEnd w:id="406"/>
      <w:r w:rsidRPr="00405DAF">
        <w:rPr>
          <w:rFonts w:ascii="Trebuchet MS" w:eastAsia="MS Mincho" w:hAnsi="Trebuchet MS" w:cs="Arial"/>
          <w:b/>
          <w:bCs/>
        </w:rPr>
        <w:t>FLEX GESTÃO DE RELACIONAMENTOS S.</w:t>
      </w:r>
      <w:r w:rsidR="00F617C2" w:rsidRPr="00405DAF">
        <w:rPr>
          <w:rFonts w:ascii="Trebuchet MS" w:eastAsia="MS Mincho" w:hAnsi="Trebuchet MS" w:cs="Arial"/>
          <w:b/>
          <w:bCs/>
        </w:rPr>
        <w:t>A.</w:t>
      </w:r>
    </w:p>
    <w:p w14:paraId="2BAA800A" w14:textId="77777777" w:rsidR="00B97DF5" w:rsidRDefault="00B97DF5" w:rsidP="00B638AA">
      <w:pPr>
        <w:spacing w:after="140" w:line="290" w:lineRule="auto"/>
        <w:rPr>
          <w:rFonts w:ascii="Trebuchet MS" w:hAnsi="Trebuchet MS" w:cs="Arial"/>
        </w:rPr>
      </w:pPr>
    </w:p>
    <w:p w14:paraId="46FEDABF" w14:textId="77777777" w:rsidR="00F55827" w:rsidRPr="00405DAF" w:rsidRDefault="00F55827" w:rsidP="00B638AA">
      <w:pPr>
        <w:spacing w:after="140" w:line="290" w:lineRule="auto"/>
        <w:rPr>
          <w:rFonts w:ascii="Trebuchet MS" w:hAnsi="Trebuchet MS" w:cs="Arial"/>
        </w:rPr>
      </w:pPr>
    </w:p>
    <w:p w14:paraId="3A1AA66E" w14:textId="77777777" w:rsidR="00B97DF5" w:rsidRPr="00405DAF" w:rsidRDefault="00B97DF5" w:rsidP="00B638AA">
      <w:pPr>
        <w:spacing w:after="140" w:line="290" w:lineRule="auto"/>
        <w:rPr>
          <w:rFonts w:ascii="Trebuchet MS" w:hAnsi="Trebuchet MS" w:cs="Arial"/>
        </w:rPr>
      </w:pPr>
    </w:p>
    <w:tbl>
      <w:tblPr>
        <w:tblW w:w="0" w:type="auto"/>
        <w:jc w:val="center"/>
        <w:tblLook w:val="01E0" w:firstRow="1" w:lastRow="1" w:firstColumn="1" w:lastColumn="1" w:noHBand="0" w:noVBand="0"/>
      </w:tblPr>
      <w:tblGrid>
        <w:gridCol w:w="4532"/>
        <w:gridCol w:w="4532"/>
      </w:tblGrid>
      <w:tr w:rsidR="00B97DF5" w:rsidRPr="00405DAF" w14:paraId="7C0BE415" w14:textId="77777777">
        <w:trPr>
          <w:jc w:val="center"/>
        </w:trPr>
        <w:tc>
          <w:tcPr>
            <w:tcW w:w="4773" w:type="dxa"/>
          </w:tcPr>
          <w:p w14:paraId="2B6FAA05" w14:textId="77777777" w:rsidR="00B97DF5" w:rsidRPr="00405DAF" w:rsidRDefault="00B97DF5" w:rsidP="00B638AA">
            <w:pPr>
              <w:spacing w:after="140" w:line="240" w:lineRule="auto"/>
              <w:rPr>
                <w:rFonts w:ascii="Trebuchet MS" w:hAnsi="Trebuchet MS" w:cs="Arial"/>
              </w:rPr>
            </w:pPr>
            <w:r w:rsidRPr="00405DAF">
              <w:rPr>
                <w:rFonts w:ascii="Trebuchet MS" w:hAnsi="Trebuchet MS" w:cs="Arial"/>
              </w:rPr>
              <w:t>__________________________________</w:t>
            </w:r>
          </w:p>
          <w:p w14:paraId="75DA5668"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 xml:space="preserve">Nome: </w:t>
            </w:r>
          </w:p>
          <w:p w14:paraId="5431D6C1"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 xml:space="preserve">Cargo: </w:t>
            </w:r>
          </w:p>
        </w:tc>
        <w:tc>
          <w:tcPr>
            <w:tcW w:w="4773" w:type="dxa"/>
          </w:tcPr>
          <w:p w14:paraId="17089770" w14:textId="77777777" w:rsidR="00B97DF5" w:rsidRPr="00405DAF" w:rsidRDefault="00B97DF5" w:rsidP="00B638AA">
            <w:pPr>
              <w:spacing w:after="140" w:line="240" w:lineRule="auto"/>
              <w:rPr>
                <w:rFonts w:ascii="Trebuchet MS" w:hAnsi="Trebuchet MS" w:cs="Arial"/>
              </w:rPr>
            </w:pPr>
            <w:r w:rsidRPr="00405DAF">
              <w:rPr>
                <w:rFonts w:ascii="Trebuchet MS" w:hAnsi="Trebuchet MS" w:cs="Arial"/>
              </w:rPr>
              <w:t>__________________________________</w:t>
            </w:r>
          </w:p>
          <w:p w14:paraId="3FA657B0"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 xml:space="preserve">Nome: </w:t>
            </w:r>
          </w:p>
          <w:p w14:paraId="6B7ED706"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 xml:space="preserve">Cargo: </w:t>
            </w:r>
          </w:p>
        </w:tc>
      </w:tr>
    </w:tbl>
    <w:p w14:paraId="6F39F0D6" w14:textId="77777777" w:rsidR="00B97DF5" w:rsidRPr="00405DAF" w:rsidRDefault="00B97DF5" w:rsidP="00B638AA">
      <w:pPr>
        <w:widowControl/>
        <w:suppressAutoHyphens/>
        <w:spacing w:after="140" w:line="290" w:lineRule="auto"/>
        <w:rPr>
          <w:rFonts w:ascii="Trebuchet MS" w:hAnsi="Trebuchet MS" w:cs="Arial"/>
        </w:rPr>
      </w:pPr>
      <w:bookmarkStart w:id="407" w:name="_DV_M458"/>
      <w:bookmarkEnd w:id="407"/>
    </w:p>
    <w:p w14:paraId="1CD941A6" w14:textId="77777777" w:rsidR="00B97DF5" w:rsidRPr="00405DAF" w:rsidRDefault="00B97DF5" w:rsidP="00B638AA">
      <w:pPr>
        <w:widowControl/>
        <w:suppressAutoHyphens/>
        <w:spacing w:after="140" w:line="290" w:lineRule="auto"/>
        <w:rPr>
          <w:rFonts w:ascii="Trebuchet MS" w:hAnsi="Trebuchet MS" w:cs="Arial"/>
        </w:rPr>
      </w:pPr>
      <w:r w:rsidRPr="00405DAF">
        <w:rPr>
          <w:rFonts w:ascii="Trebuchet MS" w:hAnsi="Trebuchet MS" w:cs="Arial"/>
        </w:rPr>
        <w:br w:type="page"/>
      </w:r>
    </w:p>
    <w:p w14:paraId="55B8332D" w14:textId="77777777" w:rsidR="00B97DF5" w:rsidRPr="00405DAF" w:rsidRDefault="00B97DF5" w:rsidP="00B638AA">
      <w:pPr>
        <w:widowControl/>
        <w:suppressAutoHyphens/>
        <w:spacing w:after="140" w:line="290" w:lineRule="auto"/>
        <w:rPr>
          <w:rFonts w:ascii="Trebuchet MS" w:hAnsi="Trebuchet MS" w:cs="Arial"/>
          <w:b/>
          <w:bCs/>
        </w:rPr>
      </w:pPr>
      <w:r w:rsidRPr="00405DAF">
        <w:rPr>
          <w:rFonts w:ascii="Trebuchet MS" w:hAnsi="Trebuchet MS" w:cs="Arial"/>
        </w:rPr>
        <w:lastRenderedPageBreak/>
        <w:t>(</w:t>
      </w:r>
      <w:r w:rsidR="00F617C2" w:rsidRPr="00405DAF">
        <w:rPr>
          <w:rFonts w:ascii="Trebuchet MS" w:hAnsi="Trebuchet MS" w:cs="Arial"/>
          <w:i/>
        </w:rPr>
        <w:t xml:space="preserve">Página </w:t>
      </w:r>
      <w:r w:rsidR="00174C35" w:rsidRPr="00405DAF">
        <w:rPr>
          <w:rFonts w:ascii="Trebuchet MS" w:hAnsi="Trebuchet MS" w:cs="Arial"/>
          <w:i/>
        </w:rPr>
        <w:t>2/</w:t>
      </w:r>
      <w:r w:rsidR="00DB0211">
        <w:rPr>
          <w:rFonts w:ascii="Trebuchet MS" w:hAnsi="Trebuchet MS" w:cs="Arial"/>
          <w:i/>
        </w:rPr>
        <w:t>4</w:t>
      </w:r>
      <w:r w:rsidR="00DB0211" w:rsidRPr="00405DAF">
        <w:rPr>
          <w:rFonts w:ascii="Trebuchet MS" w:hAnsi="Trebuchet MS" w:cs="Arial"/>
          <w:i/>
        </w:rPr>
        <w:t xml:space="preserve"> </w:t>
      </w:r>
      <w:r w:rsidR="00F617C2" w:rsidRPr="00405DAF">
        <w:rPr>
          <w:rFonts w:ascii="Trebuchet MS" w:hAnsi="Trebuchet MS" w:cs="Arial"/>
          <w:i/>
        </w:rPr>
        <w:t>de assinaturas do “</w:t>
      </w:r>
      <w:r w:rsidR="00A15DFC" w:rsidRPr="00405DAF">
        <w:rPr>
          <w:rFonts w:ascii="Trebuchet MS" w:hAnsi="Trebuchet MS" w:cs="Arial"/>
          <w:i/>
        </w:rPr>
        <w:t>Instrumento Particular de Escritura da 1ª (Primeira) Emissão de Debêntures Simples, Não Conversíveis em Ações, da Espécie com Garantia Real, em 2 (Duas) séries, para Distribuição Pública, com Esforços Restritos, da Flex Gestão de Relacionamentos S.A.</w:t>
      </w:r>
      <w:r w:rsidR="00F617C2" w:rsidRPr="00405DAF">
        <w:rPr>
          <w:rFonts w:ascii="Trebuchet MS" w:hAnsi="Trebuchet MS" w:cs="Arial"/>
          <w:i/>
        </w:rPr>
        <w:t>”</w:t>
      </w:r>
      <w:r w:rsidRPr="00405DAF">
        <w:rPr>
          <w:rFonts w:ascii="Trebuchet MS" w:hAnsi="Trebuchet MS" w:cs="Arial"/>
        </w:rPr>
        <w:t xml:space="preserve">) </w:t>
      </w:r>
    </w:p>
    <w:p w14:paraId="16903631" w14:textId="77777777" w:rsidR="00B97DF5" w:rsidRPr="00405DAF" w:rsidRDefault="00B97DF5" w:rsidP="00B638AA">
      <w:pPr>
        <w:widowControl/>
        <w:suppressAutoHyphens/>
        <w:spacing w:after="140" w:line="290" w:lineRule="auto"/>
        <w:rPr>
          <w:rFonts w:ascii="Trebuchet MS" w:hAnsi="Trebuchet MS" w:cs="Arial"/>
        </w:rPr>
      </w:pPr>
    </w:p>
    <w:p w14:paraId="357BBE68" w14:textId="77777777" w:rsidR="00B97DF5" w:rsidRPr="00405DAF" w:rsidRDefault="00B97DF5" w:rsidP="00B638AA">
      <w:pPr>
        <w:spacing w:after="140" w:line="290" w:lineRule="auto"/>
        <w:rPr>
          <w:rFonts w:ascii="Trebuchet MS" w:hAnsi="Trebuchet MS" w:cs="Arial"/>
        </w:rPr>
      </w:pPr>
    </w:p>
    <w:p w14:paraId="674475FE" w14:textId="77777777" w:rsidR="00B97DF5" w:rsidRPr="00405DAF" w:rsidRDefault="00B97DF5" w:rsidP="00B638AA">
      <w:pPr>
        <w:spacing w:after="140" w:line="290" w:lineRule="auto"/>
        <w:rPr>
          <w:rFonts w:ascii="Trebuchet MS" w:hAnsi="Trebuchet MS" w:cs="Arial"/>
        </w:rPr>
      </w:pPr>
    </w:p>
    <w:p w14:paraId="486F85C9" w14:textId="77777777" w:rsidR="00B953C3" w:rsidRPr="00405DAF" w:rsidRDefault="00B953C3" w:rsidP="00B638AA">
      <w:pPr>
        <w:pStyle w:val="CM16"/>
        <w:spacing w:after="140" w:line="290" w:lineRule="auto"/>
        <w:jc w:val="center"/>
        <w:rPr>
          <w:rFonts w:ascii="Trebuchet MS" w:hAnsi="Trebuchet MS" w:cs="Trebuchet MS"/>
          <w:b/>
        </w:rPr>
      </w:pPr>
      <w:r w:rsidRPr="006C739F">
        <w:rPr>
          <w:rFonts w:ascii="Trebuchet MS" w:hAnsi="Trebuchet MS" w:cs="Trebuchet MS"/>
          <w:b/>
        </w:rPr>
        <w:t>OLIVEIRA TRUST DISTRIBUIDORA DE TÍTULOS E VALORES MOBILIÁRIOS S.A.</w:t>
      </w:r>
    </w:p>
    <w:p w14:paraId="796C5B2A" w14:textId="77777777" w:rsidR="00B97DF5" w:rsidRPr="00405DAF" w:rsidRDefault="00A73EBF" w:rsidP="00B638AA">
      <w:pPr>
        <w:shd w:val="clear" w:color="auto" w:fill="FFFFFF"/>
        <w:spacing w:after="140" w:line="290" w:lineRule="auto"/>
        <w:ind w:left="709"/>
        <w:jc w:val="center"/>
        <w:rPr>
          <w:rFonts w:ascii="Trebuchet MS" w:hAnsi="Trebuchet MS" w:cs="Arial"/>
        </w:rPr>
      </w:pPr>
      <w:r w:rsidRPr="00405DAF" w:rsidDel="00A73EBF">
        <w:rPr>
          <w:rFonts w:ascii="Trebuchet MS" w:hAnsi="Trebuchet MS" w:cs="Trebuchet MS"/>
          <w:b/>
        </w:rPr>
        <w:t xml:space="preserve"> </w:t>
      </w:r>
    </w:p>
    <w:p w14:paraId="4CF250B8" w14:textId="77777777" w:rsidR="00F55827" w:rsidRPr="00405DAF" w:rsidRDefault="00F55827" w:rsidP="00B638AA">
      <w:pPr>
        <w:widowControl/>
        <w:suppressAutoHyphens/>
        <w:spacing w:after="140" w:line="290" w:lineRule="auto"/>
        <w:rPr>
          <w:rFonts w:ascii="Trebuchet MS" w:hAnsi="Trebuchet MS" w:cs="Arial"/>
        </w:rPr>
      </w:pPr>
    </w:p>
    <w:p w14:paraId="070F836E" w14:textId="77777777" w:rsidR="00B97DF5" w:rsidRDefault="00B97DF5" w:rsidP="00B638AA">
      <w:pPr>
        <w:widowControl/>
        <w:suppressAutoHyphens/>
        <w:spacing w:after="140" w:line="290" w:lineRule="auto"/>
        <w:rPr>
          <w:rFonts w:ascii="Trebuchet MS" w:hAnsi="Trebuchet MS" w:cs="Arial"/>
        </w:rPr>
      </w:pPr>
    </w:p>
    <w:tbl>
      <w:tblPr>
        <w:tblW w:w="0" w:type="auto"/>
        <w:jc w:val="center"/>
        <w:tblLook w:val="01E0" w:firstRow="1" w:lastRow="1" w:firstColumn="1" w:lastColumn="1" w:noHBand="0" w:noVBand="0"/>
      </w:tblPr>
      <w:tblGrid>
        <w:gridCol w:w="4532"/>
        <w:gridCol w:w="4532"/>
      </w:tblGrid>
      <w:tr w:rsidR="00F55827" w:rsidRPr="00405DAF" w14:paraId="7E530B35" w14:textId="77777777" w:rsidTr="00F55827">
        <w:trPr>
          <w:jc w:val="center"/>
        </w:trPr>
        <w:tc>
          <w:tcPr>
            <w:tcW w:w="4773" w:type="dxa"/>
          </w:tcPr>
          <w:p w14:paraId="7931CB9B" w14:textId="77777777" w:rsidR="00F55827" w:rsidRPr="00405DAF" w:rsidRDefault="00F55827" w:rsidP="00F55827">
            <w:pPr>
              <w:spacing w:after="140" w:line="240" w:lineRule="auto"/>
              <w:rPr>
                <w:rFonts w:ascii="Trebuchet MS" w:hAnsi="Trebuchet MS" w:cs="Arial"/>
              </w:rPr>
            </w:pPr>
            <w:r w:rsidRPr="00405DAF">
              <w:rPr>
                <w:rFonts w:ascii="Trebuchet MS" w:hAnsi="Trebuchet MS" w:cs="Arial"/>
              </w:rPr>
              <w:t>__________________________________</w:t>
            </w:r>
          </w:p>
          <w:p w14:paraId="065CDF71" w14:textId="77777777" w:rsidR="00F55827" w:rsidRPr="00405DAF" w:rsidRDefault="00F55827" w:rsidP="00F55827">
            <w:pPr>
              <w:spacing w:line="240" w:lineRule="auto"/>
              <w:rPr>
                <w:rFonts w:ascii="Trebuchet MS" w:hAnsi="Trebuchet MS" w:cs="Arial"/>
              </w:rPr>
            </w:pPr>
            <w:r w:rsidRPr="00405DAF">
              <w:rPr>
                <w:rFonts w:ascii="Trebuchet MS" w:hAnsi="Trebuchet MS" w:cs="Arial"/>
              </w:rPr>
              <w:t xml:space="preserve">Nome: </w:t>
            </w:r>
          </w:p>
          <w:p w14:paraId="33F49558" w14:textId="77777777" w:rsidR="00F55827" w:rsidRPr="00405DAF" w:rsidRDefault="00F55827" w:rsidP="00F55827">
            <w:pPr>
              <w:spacing w:line="240" w:lineRule="auto"/>
              <w:rPr>
                <w:rFonts w:ascii="Trebuchet MS" w:hAnsi="Trebuchet MS" w:cs="Arial"/>
              </w:rPr>
            </w:pPr>
            <w:r w:rsidRPr="00405DAF">
              <w:rPr>
                <w:rFonts w:ascii="Trebuchet MS" w:hAnsi="Trebuchet MS" w:cs="Arial"/>
              </w:rPr>
              <w:t xml:space="preserve">Cargo: </w:t>
            </w:r>
          </w:p>
        </w:tc>
        <w:tc>
          <w:tcPr>
            <w:tcW w:w="4773" w:type="dxa"/>
          </w:tcPr>
          <w:p w14:paraId="491219A6" w14:textId="77777777" w:rsidR="00F55827" w:rsidRPr="00405DAF" w:rsidRDefault="00F55827" w:rsidP="00F55827">
            <w:pPr>
              <w:spacing w:after="140" w:line="240" w:lineRule="auto"/>
              <w:rPr>
                <w:rFonts w:ascii="Trebuchet MS" w:hAnsi="Trebuchet MS" w:cs="Arial"/>
              </w:rPr>
            </w:pPr>
            <w:r w:rsidRPr="00405DAF">
              <w:rPr>
                <w:rFonts w:ascii="Trebuchet MS" w:hAnsi="Trebuchet MS" w:cs="Arial"/>
              </w:rPr>
              <w:t>__________________________________</w:t>
            </w:r>
          </w:p>
          <w:p w14:paraId="566ED67C" w14:textId="77777777" w:rsidR="00F55827" w:rsidRPr="00405DAF" w:rsidRDefault="00F55827" w:rsidP="00F55827">
            <w:pPr>
              <w:spacing w:line="240" w:lineRule="auto"/>
              <w:rPr>
                <w:rFonts w:ascii="Trebuchet MS" w:hAnsi="Trebuchet MS" w:cs="Arial"/>
              </w:rPr>
            </w:pPr>
            <w:r w:rsidRPr="00405DAF">
              <w:rPr>
                <w:rFonts w:ascii="Trebuchet MS" w:hAnsi="Trebuchet MS" w:cs="Arial"/>
              </w:rPr>
              <w:t xml:space="preserve">Nome: </w:t>
            </w:r>
          </w:p>
          <w:p w14:paraId="75274370" w14:textId="77777777" w:rsidR="00F55827" w:rsidRPr="00405DAF" w:rsidRDefault="00F55827" w:rsidP="00F55827">
            <w:pPr>
              <w:spacing w:line="240" w:lineRule="auto"/>
              <w:rPr>
                <w:rFonts w:ascii="Trebuchet MS" w:hAnsi="Trebuchet MS" w:cs="Arial"/>
              </w:rPr>
            </w:pPr>
            <w:r w:rsidRPr="00405DAF">
              <w:rPr>
                <w:rFonts w:ascii="Trebuchet MS" w:hAnsi="Trebuchet MS" w:cs="Arial"/>
              </w:rPr>
              <w:t xml:space="preserve">Cargo: </w:t>
            </w:r>
          </w:p>
        </w:tc>
      </w:tr>
    </w:tbl>
    <w:p w14:paraId="52E1E345" w14:textId="77777777" w:rsidR="00F55827" w:rsidRPr="00405DAF" w:rsidRDefault="00F55827" w:rsidP="00B638AA">
      <w:pPr>
        <w:widowControl/>
        <w:suppressAutoHyphens/>
        <w:spacing w:after="140" w:line="290" w:lineRule="auto"/>
        <w:rPr>
          <w:rFonts w:ascii="Trebuchet MS" w:hAnsi="Trebuchet MS" w:cs="Arial"/>
        </w:rPr>
      </w:pPr>
    </w:p>
    <w:p w14:paraId="3ED8A103" w14:textId="77777777" w:rsidR="00B97DF5" w:rsidRPr="00405DAF" w:rsidRDefault="00B97DF5" w:rsidP="00B638AA">
      <w:pPr>
        <w:widowControl/>
        <w:suppressAutoHyphens/>
        <w:spacing w:after="140" w:line="290" w:lineRule="auto"/>
        <w:rPr>
          <w:rFonts w:ascii="Trebuchet MS" w:hAnsi="Trebuchet MS" w:cs="Arial"/>
          <w:w w:val="0"/>
        </w:rPr>
      </w:pPr>
      <w:bookmarkStart w:id="408" w:name="_DV_M460"/>
      <w:bookmarkEnd w:id="408"/>
    </w:p>
    <w:p w14:paraId="17A5CCDB" w14:textId="77777777" w:rsidR="00B97DF5" w:rsidRPr="00405DAF" w:rsidRDefault="00B97DF5" w:rsidP="00B638AA">
      <w:pPr>
        <w:widowControl/>
        <w:autoSpaceDE/>
        <w:autoSpaceDN/>
        <w:adjustRightInd/>
        <w:spacing w:after="140" w:line="290" w:lineRule="auto"/>
        <w:jc w:val="left"/>
        <w:textAlignment w:val="auto"/>
        <w:rPr>
          <w:rFonts w:ascii="Trebuchet MS" w:hAnsi="Trebuchet MS" w:cs="Arial"/>
          <w:w w:val="0"/>
        </w:rPr>
      </w:pPr>
      <w:r w:rsidRPr="00405DAF">
        <w:rPr>
          <w:rFonts w:ascii="Trebuchet MS" w:hAnsi="Trebuchet MS" w:cs="Arial"/>
          <w:w w:val="0"/>
        </w:rPr>
        <w:br w:type="page"/>
      </w:r>
    </w:p>
    <w:p w14:paraId="4EB09C17" w14:textId="77777777" w:rsidR="00B97DF5" w:rsidRPr="00405DAF" w:rsidRDefault="00B97DF5" w:rsidP="00B638AA">
      <w:pPr>
        <w:widowControl/>
        <w:autoSpaceDE/>
        <w:autoSpaceDN/>
        <w:adjustRightInd/>
        <w:spacing w:after="140" w:line="290" w:lineRule="auto"/>
        <w:textAlignment w:val="auto"/>
        <w:rPr>
          <w:rFonts w:ascii="Trebuchet MS" w:hAnsi="Trebuchet MS" w:cs="Arial"/>
          <w:b/>
          <w:bCs/>
        </w:rPr>
      </w:pPr>
      <w:r w:rsidRPr="00405DAF">
        <w:rPr>
          <w:rFonts w:ascii="Trebuchet MS" w:hAnsi="Trebuchet MS" w:cs="Arial"/>
        </w:rPr>
        <w:lastRenderedPageBreak/>
        <w:t>(</w:t>
      </w:r>
      <w:r w:rsidR="00F617C2" w:rsidRPr="00405DAF">
        <w:rPr>
          <w:rFonts w:ascii="Trebuchet MS" w:hAnsi="Trebuchet MS" w:cs="Arial"/>
          <w:i/>
        </w:rPr>
        <w:t xml:space="preserve">Página </w:t>
      </w:r>
      <w:r w:rsidR="00174C35" w:rsidRPr="00405DAF">
        <w:rPr>
          <w:rFonts w:ascii="Trebuchet MS" w:hAnsi="Trebuchet MS" w:cs="Arial"/>
          <w:i/>
        </w:rPr>
        <w:t>3/</w:t>
      </w:r>
      <w:r w:rsidR="00DB0211">
        <w:rPr>
          <w:rFonts w:ascii="Trebuchet MS" w:hAnsi="Trebuchet MS" w:cs="Arial"/>
          <w:i/>
        </w:rPr>
        <w:t>4</w:t>
      </w:r>
      <w:r w:rsidR="00DB0211" w:rsidRPr="00405DAF">
        <w:rPr>
          <w:rFonts w:ascii="Trebuchet MS" w:hAnsi="Trebuchet MS" w:cs="Arial"/>
          <w:i/>
        </w:rPr>
        <w:t xml:space="preserve"> </w:t>
      </w:r>
      <w:r w:rsidR="00F617C2" w:rsidRPr="00405DAF">
        <w:rPr>
          <w:rFonts w:ascii="Trebuchet MS" w:hAnsi="Trebuchet MS" w:cs="Arial"/>
          <w:i/>
        </w:rPr>
        <w:t>de assinaturas do “</w:t>
      </w:r>
      <w:r w:rsidR="00A15DFC" w:rsidRPr="00405DAF">
        <w:rPr>
          <w:rFonts w:ascii="Trebuchet MS" w:hAnsi="Trebuchet MS" w:cs="Arial"/>
          <w:i/>
        </w:rPr>
        <w:t>Instrumento Particular de Escritura da 1ª (Primeira) Emissão de Debêntures Simples, Não Conversíveis em Ações, da Espécie com Garantia Real, em 2 (Duas) séries, para Distribuição Pública, com Esforços Restritos, da Flex Gestão de Relacionamentos S.A.</w:t>
      </w:r>
      <w:r w:rsidR="00F617C2" w:rsidRPr="00405DAF">
        <w:rPr>
          <w:rFonts w:ascii="Trebuchet MS" w:hAnsi="Trebuchet MS" w:cs="Arial"/>
          <w:i/>
        </w:rPr>
        <w:t>”</w:t>
      </w:r>
      <w:r w:rsidRPr="00405DAF">
        <w:rPr>
          <w:rFonts w:ascii="Trebuchet MS" w:hAnsi="Trebuchet MS" w:cs="Arial"/>
        </w:rPr>
        <w:t xml:space="preserve">) </w:t>
      </w:r>
    </w:p>
    <w:p w14:paraId="6860F07A" w14:textId="77777777" w:rsidR="00B97DF5" w:rsidRDefault="00B97DF5" w:rsidP="00B638AA">
      <w:pPr>
        <w:widowControl/>
        <w:suppressAutoHyphens/>
        <w:spacing w:after="140" w:line="290" w:lineRule="auto"/>
        <w:rPr>
          <w:rFonts w:ascii="Trebuchet MS" w:hAnsi="Trebuchet MS" w:cs="Arial"/>
        </w:rPr>
      </w:pPr>
    </w:p>
    <w:p w14:paraId="69F65527" w14:textId="77777777" w:rsidR="00BF2D79" w:rsidRPr="00405DAF" w:rsidRDefault="00BF2D79" w:rsidP="00B638AA">
      <w:pPr>
        <w:widowControl/>
        <w:suppressAutoHyphens/>
        <w:spacing w:after="140" w:line="290" w:lineRule="auto"/>
        <w:rPr>
          <w:rFonts w:ascii="Trebuchet MS" w:hAnsi="Trebuchet MS" w:cs="Arial"/>
        </w:rPr>
      </w:pPr>
    </w:p>
    <w:p w14:paraId="2A2DBB65" w14:textId="77777777" w:rsidR="00B97DF5" w:rsidRDefault="00B97DF5" w:rsidP="00B638AA">
      <w:pPr>
        <w:spacing w:after="140" w:line="290" w:lineRule="auto"/>
        <w:rPr>
          <w:rFonts w:ascii="Trebuchet MS" w:hAnsi="Trebuchet MS" w:cs="Arial"/>
        </w:rPr>
      </w:pPr>
    </w:p>
    <w:p w14:paraId="377ADFB1" w14:textId="77777777" w:rsidR="00DB0211" w:rsidRPr="00405DAF" w:rsidRDefault="00DB0211" w:rsidP="005B161C">
      <w:pPr>
        <w:spacing w:after="140" w:line="290" w:lineRule="auto"/>
        <w:jc w:val="center"/>
        <w:rPr>
          <w:rFonts w:ascii="Trebuchet MS" w:hAnsi="Trebuchet MS" w:cs="Arial"/>
        </w:rPr>
      </w:pPr>
      <w:r w:rsidRPr="00345903">
        <w:rPr>
          <w:rFonts w:ascii="Trebuchet MS" w:hAnsi="Trebuchet MS" w:cs="Trebuchet MS"/>
          <w:b/>
        </w:rPr>
        <w:t>AYTY CRM BPO E SERVIÇOS DE TECNOLOGIA LTDA.</w:t>
      </w:r>
    </w:p>
    <w:p w14:paraId="7FE46682" w14:textId="77777777" w:rsidR="00B97DF5" w:rsidRPr="004672DC" w:rsidRDefault="00B97DF5" w:rsidP="00B638AA">
      <w:pPr>
        <w:spacing w:after="140" w:line="290" w:lineRule="auto"/>
        <w:rPr>
          <w:rFonts w:ascii="Trebuchet MS" w:hAnsi="Trebuchet MS" w:cs="Arial"/>
          <w:b/>
        </w:rPr>
      </w:pPr>
    </w:p>
    <w:p w14:paraId="783D87ED" w14:textId="77777777" w:rsidR="00B97DF5" w:rsidRPr="00405DAF" w:rsidRDefault="00B97DF5" w:rsidP="00B638AA">
      <w:pPr>
        <w:widowControl/>
        <w:suppressAutoHyphens/>
        <w:spacing w:after="140" w:line="290" w:lineRule="auto"/>
        <w:rPr>
          <w:rFonts w:ascii="Trebuchet MS" w:hAnsi="Trebuchet MS" w:cs="Arial"/>
        </w:rPr>
      </w:pPr>
    </w:p>
    <w:p w14:paraId="6B94954B" w14:textId="77777777" w:rsidR="00B97DF5" w:rsidRPr="00405DAF" w:rsidRDefault="00B97DF5" w:rsidP="00B638AA">
      <w:pPr>
        <w:spacing w:after="140" w:line="290" w:lineRule="auto"/>
        <w:rPr>
          <w:rFonts w:ascii="Trebuchet MS" w:hAnsi="Trebuchet MS" w:cs="Arial"/>
        </w:rPr>
      </w:pPr>
    </w:p>
    <w:tbl>
      <w:tblPr>
        <w:tblW w:w="0" w:type="auto"/>
        <w:jc w:val="center"/>
        <w:tblLook w:val="01E0" w:firstRow="1" w:lastRow="1" w:firstColumn="1" w:lastColumn="1" w:noHBand="0" w:noVBand="0"/>
      </w:tblPr>
      <w:tblGrid>
        <w:gridCol w:w="4532"/>
        <w:gridCol w:w="4532"/>
      </w:tblGrid>
      <w:tr w:rsidR="00B97DF5" w:rsidRPr="00405DAF" w14:paraId="49EF3DC5" w14:textId="77777777">
        <w:trPr>
          <w:jc w:val="center"/>
        </w:trPr>
        <w:tc>
          <w:tcPr>
            <w:tcW w:w="4773" w:type="dxa"/>
          </w:tcPr>
          <w:p w14:paraId="3E304460" w14:textId="77777777" w:rsidR="00B97DF5" w:rsidRPr="00405DAF" w:rsidRDefault="00B97DF5" w:rsidP="00B638AA">
            <w:pPr>
              <w:spacing w:after="140" w:line="240" w:lineRule="auto"/>
              <w:rPr>
                <w:rFonts w:ascii="Trebuchet MS" w:hAnsi="Trebuchet MS" w:cs="Arial"/>
              </w:rPr>
            </w:pPr>
            <w:r w:rsidRPr="00405DAF">
              <w:rPr>
                <w:rFonts w:ascii="Trebuchet MS" w:hAnsi="Trebuchet MS" w:cs="Arial"/>
              </w:rPr>
              <w:t>__________________________________</w:t>
            </w:r>
          </w:p>
          <w:p w14:paraId="5CBBE087"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Nome:</w:t>
            </w:r>
          </w:p>
          <w:p w14:paraId="2EA18A17"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CPF:</w:t>
            </w:r>
          </w:p>
          <w:p w14:paraId="063B4F2E"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R.G:</w:t>
            </w:r>
          </w:p>
        </w:tc>
        <w:tc>
          <w:tcPr>
            <w:tcW w:w="4773" w:type="dxa"/>
          </w:tcPr>
          <w:p w14:paraId="2C593B61" w14:textId="77777777" w:rsidR="00B97DF5" w:rsidRPr="00405DAF" w:rsidRDefault="00B97DF5" w:rsidP="00B638AA">
            <w:pPr>
              <w:spacing w:after="140" w:line="240" w:lineRule="auto"/>
              <w:rPr>
                <w:rFonts w:ascii="Trebuchet MS" w:hAnsi="Trebuchet MS" w:cs="Arial"/>
              </w:rPr>
            </w:pPr>
            <w:r w:rsidRPr="00405DAF">
              <w:rPr>
                <w:rFonts w:ascii="Trebuchet MS" w:hAnsi="Trebuchet MS" w:cs="Arial"/>
              </w:rPr>
              <w:t>__________________________________</w:t>
            </w:r>
          </w:p>
          <w:p w14:paraId="7647BD65"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Nome:</w:t>
            </w:r>
          </w:p>
          <w:p w14:paraId="3939BEA2"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CPF:</w:t>
            </w:r>
          </w:p>
          <w:p w14:paraId="775318E7"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R.G:</w:t>
            </w:r>
          </w:p>
        </w:tc>
      </w:tr>
    </w:tbl>
    <w:p w14:paraId="7A217F1C" w14:textId="77777777" w:rsidR="00B97DF5" w:rsidRPr="00405DAF" w:rsidRDefault="00B97DF5" w:rsidP="00B638AA">
      <w:pPr>
        <w:widowControl/>
        <w:suppressAutoHyphens/>
        <w:spacing w:after="140" w:line="290" w:lineRule="auto"/>
        <w:rPr>
          <w:rFonts w:ascii="Trebuchet MS" w:hAnsi="Trebuchet MS" w:cs="Arial"/>
          <w:w w:val="0"/>
        </w:rPr>
      </w:pPr>
    </w:p>
    <w:p w14:paraId="72165F7D" w14:textId="77777777" w:rsidR="00B97DF5" w:rsidRDefault="00B97DF5" w:rsidP="00B638AA">
      <w:pPr>
        <w:spacing w:after="140" w:line="290" w:lineRule="auto"/>
        <w:rPr>
          <w:rFonts w:ascii="Trebuchet MS" w:hAnsi="Trebuchet MS" w:cs="Arial"/>
          <w:w w:val="0"/>
        </w:rPr>
      </w:pPr>
    </w:p>
    <w:p w14:paraId="5F5A243C" w14:textId="77777777" w:rsidR="00DB0211" w:rsidRDefault="00DB0211" w:rsidP="00B638AA">
      <w:pPr>
        <w:spacing w:after="140" w:line="290" w:lineRule="auto"/>
        <w:rPr>
          <w:rFonts w:ascii="Trebuchet MS" w:hAnsi="Trebuchet MS" w:cs="Arial"/>
          <w:w w:val="0"/>
        </w:rPr>
      </w:pPr>
    </w:p>
    <w:p w14:paraId="202D0C4F" w14:textId="77777777" w:rsidR="00DB0211" w:rsidRDefault="00DB0211" w:rsidP="00B638AA">
      <w:pPr>
        <w:spacing w:after="140" w:line="290" w:lineRule="auto"/>
        <w:rPr>
          <w:rFonts w:ascii="Trebuchet MS" w:hAnsi="Trebuchet MS" w:cs="Arial"/>
          <w:w w:val="0"/>
        </w:rPr>
      </w:pPr>
    </w:p>
    <w:p w14:paraId="7B3DE57F" w14:textId="77777777" w:rsidR="00DB0211" w:rsidRDefault="00DB0211" w:rsidP="00B638AA">
      <w:pPr>
        <w:spacing w:after="140" w:line="290" w:lineRule="auto"/>
        <w:rPr>
          <w:rFonts w:ascii="Trebuchet MS" w:hAnsi="Trebuchet MS" w:cs="Arial"/>
          <w:w w:val="0"/>
        </w:rPr>
      </w:pPr>
    </w:p>
    <w:p w14:paraId="109A3F30" w14:textId="77777777" w:rsidR="00DB0211" w:rsidRDefault="00DB0211" w:rsidP="00B638AA">
      <w:pPr>
        <w:spacing w:after="140" w:line="290" w:lineRule="auto"/>
        <w:rPr>
          <w:rFonts w:ascii="Trebuchet MS" w:hAnsi="Trebuchet MS" w:cs="Arial"/>
          <w:w w:val="0"/>
        </w:rPr>
      </w:pPr>
    </w:p>
    <w:p w14:paraId="0876C645" w14:textId="77777777" w:rsidR="00DB0211" w:rsidRDefault="00DB0211" w:rsidP="00B638AA">
      <w:pPr>
        <w:spacing w:after="140" w:line="290" w:lineRule="auto"/>
        <w:rPr>
          <w:rFonts w:ascii="Trebuchet MS" w:hAnsi="Trebuchet MS" w:cs="Arial"/>
          <w:w w:val="0"/>
        </w:rPr>
      </w:pPr>
    </w:p>
    <w:p w14:paraId="4FA0F086" w14:textId="77777777" w:rsidR="00DB0211" w:rsidRDefault="00DB0211" w:rsidP="00B638AA">
      <w:pPr>
        <w:spacing w:after="140" w:line="290" w:lineRule="auto"/>
        <w:rPr>
          <w:rFonts w:ascii="Trebuchet MS" w:hAnsi="Trebuchet MS" w:cs="Arial"/>
          <w:w w:val="0"/>
        </w:rPr>
      </w:pPr>
    </w:p>
    <w:p w14:paraId="6C382C01" w14:textId="77777777" w:rsidR="00DB0211" w:rsidRDefault="00DB0211" w:rsidP="00B638AA">
      <w:pPr>
        <w:spacing w:after="140" w:line="290" w:lineRule="auto"/>
        <w:rPr>
          <w:rFonts w:ascii="Trebuchet MS" w:hAnsi="Trebuchet MS" w:cs="Arial"/>
          <w:w w:val="0"/>
        </w:rPr>
      </w:pPr>
    </w:p>
    <w:p w14:paraId="41FD0EB6" w14:textId="77777777" w:rsidR="00DB0211" w:rsidRDefault="00DB0211" w:rsidP="00B638AA">
      <w:pPr>
        <w:spacing w:after="140" w:line="290" w:lineRule="auto"/>
        <w:rPr>
          <w:rFonts w:ascii="Trebuchet MS" w:hAnsi="Trebuchet MS" w:cs="Arial"/>
          <w:w w:val="0"/>
        </w:rPr>
      </w:pPr>
    </w:p>
    <w:p w14:paraId="242A28C5" w14:textId="77777777" w:rsidR="00DB0211" w:rsidRDefault="00DB0211" w:rsidP="00B638AA">
      <w:pPr>
        <w:spacing w:after="140" w:line="290" w:lineRule="auto"/>
        <w:rPr>
          <w:rFonts w:ascii="Trebuchet MS" w:hAnsi="Trebuchet MS" w:cs="Arial"/>
          <w:w w:val="0"/>
        </w:rPr>
      </w:pPr>
    </w:p>
    <w:p w14:paraId="006AE071" w14:textId="77777777" w:rsidR="00DB0211" w:rsidRDefault="00DB0211" w:rsidP="00B638AA">
      <w:pPr>
        <w:spacing w:after="140" w:line="290" w:lineRule="auto"/>
        <w:rPr>
          <w:rFonts w:ascii="Trebuchet MS" w:hAnsi="Trebuchet MS" w:cs="Arial"/>
          <w:w w:val="0"/>
        </w:rPr>
      </w:pPr>
    </w:p>
    <w:p w14:paraId="1F30FE7C" w14:textId="77777777" w:rsidR="00DB0211" w:rsidRDefault="00DB0211" w:rsidP="00B638AA">
      <w:pPr>
        <w:spacing w:after="140" w:line="290" w:lineRule="auto"/>
        <w:rPr>
          <w:rFonts w:ascii="Trebuchet MS" w:hAnsi="Trebuchet MS" w:cs="Arial"/>
          <w:w w:val="0"/>
        </w:rPr>
      </w:pPr>
    </w:p>
    <w:p w14:paraId="359F8DB3" w14:textId="77777777" w:rsidR="00DB0211" w:rsidRDefault="00DB0211" w:rsidP="00B638AA">
      <w:pPr>
        <w:spacing w:after="140" w:line="290" w:lineRule="auto"/>
        <w:rPr>
          <w:rFonts w:ascii="Trebuchet MS" w:hAnsi="Trebuchet MS" w:cs="Arial"/>
          <w:w w:val="0"/>
        </w:rPr>
      </w:pPr>
    </w:p>
    <w:p w14:paraId="450BE947" w14:textId="77777777" w:rsidR="00DB0211" w:rsidRPr="00405DAF" w:rsidRDefault="00DB0211" w:rsidP="00DB0211">
      <w:pPr>
        <w:widowControl/>
        <w:autoSpaceDE/>
        <w:autoSpaceDN/>
        <w:adjustRightInd/>
        <w:spacing w:after="140" w:line="290" w:lineRule="auto"/>
        <w:textAlignment w:val="auto"/>
        <w:rPr>
          <w:rFonts w:ascii="Trebuchet MS" w:hAnsi="Trebuchet MS" w:cs="Arial"/>
          <w:b/>
          <w:bCs/>
        </w:rPr>
      </w:pPr>
      <w:r w:rsidRPr="00405DAF">
        <w:rPr>
          <w:rFonts w:ascii="Trebuchet MS" w:hAnsi="Trebuchet MS" w:cs="Arial"/>
        </w:rPr>
        <w:lastRenderedPageBreak/>
        <w:t>(</w:t>
      </w:r>
      <w:r w:rsidRPr="00405DAF">
        <w:rPr>
          <w:rFonts w:ascii="Trebuchet MS" w:hAnsi="Trebuchet MS" w:cs="Arial"/>
          <w:i/>
        </w:rPr>
        <w:t xml:space="preserve">Página </w:t>
      </w:r>
      <w:r>
        <w:rPr>
          <w:rFonts w:ascii="Trebuchet MS" w:hAnsi="Trebuchet MS" w:cs="Arial"/>
          <w:i/>
        </w:rPr>
        <w:t>4</w:t>
      </w:r>
      <w:r w:rsidRPr="00405DAF">
        <w:rPr>
          <w:rFonts w:ascii="Trebuchet MS" w:hAnsi="Trebuchet MS" w:cs="Arial"/>
          <w:i/>
        </w:rPr>
        <w:t>/</w:t>
      </w:r>
      <w:r>
        <w:rPr>
          <w:rFonts w:ascii="Trebuchet MS" w:hAnsi="Trebuchet MS" w:cs="Arial"/>
          <w:i/>
        </w:rPr>
        <w:t>4</w:t>
      </w:r>
      <w:r w:rsidRPr="00405DAF">
        <w:rPr>
          <w:rFonts w:ascii="Trebuchet MS" w:hAnsi="Trebuchet MS" w:cs="Arial"/>
          <w:i/>
        </w:rPr>
        <w:t xml:space="preserve"> de assinaturas do “Instrumento Particular de Escritura da 1ª (Primeira) Emissão de Debêntures Simples, Não Conversíveis em Ações, da Espécie com Garantia Real, em 2 (Duas) séries, para Distribuição Pública, com Esforços Restritos, da Flex Gestão de Relacionamentos S.A.”</w:t>
      </w:r>
      <w:r w:rsidRPr="00405DAF">
        <w:rPr>
          <w:rFonts w:ascii="Trebuchet MS" w:hAnsi="Trebuchet MS" w:cs="Arial"/>
        </w:rPr>
        <w:t xml:space="preserve">) </w:t>
      </w:r>
    </w:p>
    <w:p w14:paraId="75011178" w14:textId="77777777" w:rsidR="00DB0211" w:rsidRDefault="00DB0211" w:rsidP="00B638AA">
      <w:pPr>
        <w:spacing w:after="140" w:line="290" w:lineRule="auto"/>
        <w:rPr>
          <w:rFonts w:ascii="Trebuchet MS" w:hAnsi="Trebuchet MS" w:cs="Arial"/>
          <w:w w:val="0"/>
        </w:rPr>
      </w:pPr>
    </w:p>
    <w:p w14:paraId="45083024" w14:textId="77777777" w:rsidR="00DB0211" w:rsidRDefault="00DB0211" w:rsidP="00B638AA">
      <w:pPr>
        <w:spacing w:after="140" w:line="290" w:lineRule="auto"/>
        <w:rPr>
          <w:rFonts w:ascii="Trebuchet MS" w:hAnsi="Trebuchet MS" w:cs="Arial"/>
          <w:w w:val="0"/>
        </w:rPr>
      </w:pPr>
    </w:p>
    <w:p w14:paraId="662B9F2E" w14:textId="77777777" w:rsidR="00DB0211" w:rsidRDefault="00DB0211" w:rsidP="00B638AA">
      <w:pPr>
        <w:spacing w:after="140" w:line="290" w:lineRule="auto"/>
        <w:rPr>
          <w:rFonts w:ascii="Trebuchet MS" w:hAnsi="Trebuchet MS" w:cs="Arial"/>
          <w:w w:val="0"/>
        </w:rPr>
      </w:pPr>
    </w:p>
    <w:p w14:paraId="32869A34" w14:textId="77777777" w:rsidR="00DB0211" w:rsidRPr="004672DC" w:rsidRDefault="00DB0211" w:rsidP="00DB0211">
      <w:pPr>
        <w:spacing w:after="140" w:line="290" w:lineRule="auto"/>
        <w:rPr>
          <w:rFonts w:ascii="Trebuchet MS" w:hAnsi="Trebuchet MS" w:cs="Arial"/>
          <w:b/>
        </w:rPr>
      </w:pPr>
      <w:r w:rsidRPr="004672DC">
        <w:rPr>
          <w:rFonts w:ascii="Trebuchet MS" w:hAnsi="Trebuchet MS" w:cs="Arial"/>
          <w:b/>
        </w:rPr>
        <w:t>Testemunhas</w:t>
      </w:r>
    </w:p>
    <w:p w14:paraId="70D68558" w14:textId="77777777" w:rsidR="00DB0211" w:rsidRDefault="00DB0211" w:rsidP="00DB0211">
      <w:pPr>
        <w:widowControl/>
        <w:suppressAutoHyphens/>
        <w:spacing w:after="140" w:line="290" w:lineRule="auto"/>
        <w:rPr>
          <w:rFonts w:ascii="Trebuchet MS" w:hAnsi="Trebuchet MS" w:cs="Arial"/>
        </w:rPr>
      </w:pPr>
    </w:p>
    <w:p w14:paraId="70C6739B" w14:textId="77777777" w:rsidR="00DB0211" w:rsidRPr="00405DAF" w:rsidRDefault="00DB0211" w:rsidP="00DB0211">
      <w:pPr>
        <w:widowControl/>
        <w:suppressAutoHyphens/>
        <w:spacing w:after="140" w:line="290" w:lineRule="auto"/>
        <w:rPr>
          <w:rFonts w:ascii="Trebuchet MS" w:hAnsi="Trebuchet MS" w:cs="Arial"/>
        </w:rPr>
      </w:pPr>
    </w:p>
    <w:p w14:paraId="084DFE38" w14:textId="77777777" w:rsidR="00DB0211" w:rsidRPr="00405DAF" w:rsidRDefault="00DB0211" w:rsidP="00DB0211">
      <w:pPr>
        <w:spacing w:after="140" w:line="290" w:lineRule="auto"/>
        <w:rPr>
          <w:rFonts w:ascii="Trebuchet MS" w:hAnsi="Trebuchet MS" w:cs="Arial"/>
        </w:rPr>
      </w:pPr>
    </w:p>
    <w:tbl>
      <w:tblPr>
        <w:tblW w:w="0" w:type="auto"/>
        <w:jc w:val="center"/>
        <w:tblLook w:val="01E0" w:firstRow="1" w:lastRow="1" w:firstColumn="1" w:lastColumn="1" w:noHBand="0" w:noVBand="0"/>
      </w:tblPr>
      <w:tblGrid>
        <w:gridCol w:w="4532"/>
        <w:gridCol w:w="4532"/>
      </w:tblGrid>
      <w:tr w:rsidR="00DB0211" w:rsidRPr="00405DAF" w14:paraId="59919A85" w14:textId="77777777" w:rsidTr="00DD6044">
        <w:trPr>
          <w:jc w:val="center"/>
        </w:trPr>
        <w:tc>
          <w:tcPr>
            <w:tcW w:w="4773" w:type="dxa"/>
          </w:tcPr>
          <w:p w14:paraId="331E5607" w14:textId="77777777" w:rsidR="00DB0211" w:rsidRPr="00405DAF" w:rsidRDefault="00DB0211" w:rsidP="00DD6044">
            <w:pPr>
              <w:spacing w:after="140" w:line="240" w:lineRule="auto"/>
              <w:rPr>
                <w:rFonts w:ascii="Trebuchet MS" w:hAnsi="Trebuchet MS" w:cs="Arial"/>
              </w:rPr>
            </w:pPr>
            <w:r w:rsidRPr="00405DAF">
              <w:rPr>
                <w:rFonts w:ascii="Trebuchet MS" w:hAnsi="Trebuchet MS" w:cs="Arial"/>
              </w:rPr>
              <w:t>__________________________________</w:t>
            </w:r>
          </w:p>
          <w:p w14:paraId="2DD7206A" w14:textId="77777777" w:rsidR="00DB0211" w:rsidRPr="00405DAF" w:rsidRDefault="00DB0211" w:rsidP="00DD6044">
            <w:pPr>
              <w:spacing w:line="240" w:lineRule="auto"/>
              <w:rPr>
                <w:rFonts w:ascii="Trebuchet MS" w:hAnsi="Trebuchet MS" w:cs="Arial"/>
              </w:rPr>
            </w:pPr>
            <w:r w:rsidRPr="00405DAF">
              <w:rPr>
                <w:rFonts w:ascii="Trebuchet MS" w:hAnsi="Trebuchet MS" w:cs="Arial"/>
              </w:rPr>
              <w:t>Nome:</w:t>
            </w:r>
          </w:p>
          <w:p w14:paraId="31033C21" w14:textId="77777777" w:rsidR="00DB0211" w:rsidRPr="00405DAF" w:rsidRDefault="00DB0211" w:rsidP="00DD6044">
            <w:pPr>
              <w:spacing w:line="240" w:lineRule="auto"/>
              <w:rPr>
                <w:rFonts w:ascii="Trebuchet MS" w:hAnsi="Trebuchet MS" w:cs="Arial"/>
              </w:rPr>
            </w:pPr>
            <w:r w:rsidRPr="00405DAF">
              <w:rPr>
                <w:rFonts w:ascii="Trebuchet MS" w:hAnsi="Trebuchet MS" w:cs="Arial"/>
              </w:rPr>
              <w:t>CPF:</w:t>
            </w:r>
          </w:p>
          <w:p w14:paraId="64268B9D" w14:textId="77777777" w:rsidR="00DB0211" w:rsidRPr="00405DAF" w:rsidRDefault="00DB0211" w:rsidP="00DD6044">
            <w:pPr>
              <w:spacing w:line="240" w:lineRule="auto"/>
              <w:rPr>
                <w:rFonts w:ascii="Trebuchet MS" w:hAnsi="Trebuchet MS" w:cs="Arial"/>
              </w:rPr>
            </w:pPr>
            <w:r w:rsidRPr="00405DAF">
              <w:rPr>
                <w:rFonts w:ascii="Trebuchet MS" w:hAnsi="Trebuchet MS" w:cs="Arial"/>
              </w:rPr>
              <w:t>R.G:</w:t>
            </w:r>
          </w:p>
        </w:tc>
        <w:tc>
          <w:tcPr>
            <w:tcW w:w="4773" w:type="dxa"/>
          </w:tcPr>
          <w:p w14:paraId="35C6E6C5" w14:textId="77777777" w:rsidR="00DB0211" w:rsidRPr="00405DAF" w:rsidRDefault="00DB0211" w:rsidP="00DD6044">
            <w:pPr>
              <w:spacing w:after="140" w:line="240" w:lineRule="auto"/>
              <w:rPr>
                <w:rFonts w:ascii="Trebuchet MS" w:hAnsi="Trebuchet MS" w:cs="Arial"/>
              </w:rPr>
            </w:pPr>
            <w:r w:rsidRPr="00405DAF">
              <w:rPr>
                <w:rFonts w:ascii="Trebuchet MS" w:hAnsi="Trebuchet MS" w:cs="Arial"/>
              </w:rPr>
              <w:t>__________________________________</w:t>
            </w:r>
          </w:p>
          <w:p w14:paraId="2A8FDA27" w14:textId="77777777" w:rsidR="00DB0211" w:rsidRPr="00405DAF" w:rsidRDefault="00DB0211" w:rsidP="00DD6044">
            <w:pPr>
              <w:spacing w:line="240" w:lineRule="auto"/>
              <w:rPr>
                <w:rFonts w:ascii="Trebuchet MS" w:hAnsi="Trebuchet MS" w:cs="Arial"/>
              </w:rPr>
            </w:pPr>
            <w:r w:rsidRPr="00405DAF">
              <w:rPr>
                <w:rFonts w:ascii="Trebuchet MS" w:hAnsi="Trebuchet MS" w:cs="Arial"/>
              </w:rPr>
              <w:t>Nome:</w:t>
            </w:r>
          </w:p>
          <w:p w14:paraId="6BB0C1B0" w14:textId="77777777" w:rsidR="00DB0211" w:rsidRPr="00405DAF" w:rsidRDefault="00DB0211" w:rsidP="00DD6044">
            <w:pPr>
              <w:spacing w:line="240" w:lineRule="auto"/>
              <w:rPr>
                <w:rFonts w:ascii="Trebuchet MS" w:hAnsi="Trebuchet MS" w:cs="Arial"/>
              </w:rPr>
            </w:pPr>
            <w:r w:rsidRPr="00405DAF">
              <w:rPr>
                <w:rFonts w:ascii="Trebuchet MS" w:hAnsi="Trebuchet MS" w:cs="Arial"/>
              </w:rPr>
              <w:t>CPF:</w:t>
            </w:r>
          </w:p>
          <w:p w14:paraId="77036DA0" w14:textId="77777777" w:rsidR="00DB0211" w:rsidRPr="00405DAF" w:rsidRDefault="00DB0211" w:rsidP="00DD6044">
            <w:pPr>
              <w:spacing w:line="240" w:lineRule="auto"/>
              <w:rPr>
                <w:rFonts w:ascii="Trebuchet MS" w:hAnsi="Trebuchet MS" w:cs="Arial"/>
              </w:rPr>
            </w:pPr>
            <w:r w:rsidRPr="00405DAF">
              <w:rPr>
                <w:rFonts w:ascii="Trebuchet MS" w:hAnsi="Trebuchet MS" w:cs="Arial"/>
              </w:rPr>
              <w:t>R.G:</w:t>
            </w:r>
          </w:p>
        </w:tc>
      </w:tr>
    </w:tbl>
    <w:p w14:paraId="41E1C2D9" w14:textId="77777777" w:rsidR="00DB0211" w:rsidRPr="00405DAF" w:rsidRDefault="00DB0211" w:rsidP="00B638AA">
      <w:pPr>
        <w:spacing w:after="140" w:line="290" w:lineRule="auto"/>
        <w:rPr>
          <w:rFonts w:ascii="Trebuchet MS" w:hAnsi="Trebuchet MS" w:cs="Arial"/>
          <w:w w:val="0"/>
        </w:rPr>
      </w:pPr>
    </w:p>
    <w:p w14:paraId="0CFCD334" w14:textId="77777777" w:rsidR="00E87567" w:rsidRDefault="00E87567">
      <w:pPr>
        <w:widowControl/>
        <w:autoSpaceDE/>
        <w:autoSpaceDN/>
        <w:adjustRightInd/>
        <w:spacing w:line="240" w:lineRule="auto"/>
        <w:jc w:val="left"/>
        <w:textAlignment w:val="auto"/>
        <w:rPr>
          <w:rFonts w:ascii="Trebuchet MS" w:hAnsi="Trebuchet MS" w:cs="Arial"/>
          <w:b/>
          <w:bCs/>
        </w:rPr>
        <w:sectPr w:rsidR="00E87567" w:rsidSect="00D12969">
          <w:headerReference w:type="default" r:id="rId18"/>
          <w:footerReference w:type="default" r:id="rId19"/>
          <w:headerReference w:type="first" r:id="rId20"/>
          <w:footerReference w:type="first" r:id="rId21"/>
          <w:pgSz w:w="12240" w:h="15840"/>
          <w:pgMar w:top="1701" w:right="1588" w:bottom="1135" w:left="1588" w:header="720" w:footer="227" w:gutter="0"/>
          <w:cols w:space="720"/>
          <w:noEndnote/>
          <w:docGrid w:linePitch="326"/>
        </w:sectPr>
      </w:pPr>
    </w:p>
    <w:p w14:paraId="5A3F3999" w14:textId="77777777" w:rsidR="00CB4713" w:rsidRDefault="000736D6" w:rsidP="00CB4713">
      <w:pPr>
        <w:spacing w:after="140" w:line="290" w:lineRule="auto"/>
        <w:jc w:val="center"/>
        <w:rPr>
          <w:rFonts w:ascii="Trebuchet MS" w:hAnsi="Trebuchet MS" w:cs="Arial"/>
          <w:b/>
          <w:bCs/>
        </w:rPr>
      </w:pPr>
      <w:r>
        <w:rPr>
          <w:rFonts w:ascii="Trebuchet MS" w:hAnsi="Trebuchet MS" w:cs="Arial"/>
          <w:b/>
          <w:bCs/>
        </w:rPr>
        <w:lastRenderedPageBreak/>
        <w:t>ANEXO I</w:t>
      </w:r>
    </w:p>
    <w:p w14:paraId="469175E7" w14:textId="77777777" w:rsidR="00CB4713" w:rsidRDefault="004F5287" w:rsidP="004F5287">
      <w:pPr>
        <w:spacing w:after="140" w:line="290" w:lineRule="auto"/>
        <w:jc w:val="center"/>
        <w:rPr>
          <w:rFonts w:ascii="Trebuchet MS" w:hAnsi="Trebuchet MS" w:cs="Arial"/>
          <w:b/>
          <w:bCs/>
        </w:rPr>
      </w:pPr>
      <w:r>
        <w:rPr>
          <w:rFonts w:ascii="Trebuchet MS" w:hAnsi="Trebuchet MS" w:cs="Arial"/>
          <w:b/>
          <w:bCs/>
        </w:rPr>
        <w:t>Contratos Financeiros - Rol Obrigatório</w:t>
      </w:r>
      <w:r w:rsidR="00CB4713">
        <w:rPr>
          <w:rFonts w:ascii="Trebuchet MS" w:hAnsi="Trebuchet MS" w:cs="Arial"/>
          <w:b/>
          <w:bCs/>
        </w:rPr>
        <w:t xml:space="preserve"> </w:t>
      </w:r>
    </w:p>
    <w:tbl>
      <w:tblPr>
        <w:tblW w:w="11537"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99"/>
        <w:gridCol w:w="1386"/>
        <w:gridCol w:w="1240"/>
        <w:gridCol w:w="1312"/>
        <w:gridCol w:w="1275"/>
        <w:gridCol w:w="1276"/>
        <w:gridCol w:w="1423"/>
        <w:gridCol w:w="850"/>
        <w:gridCol w:w="1276"/>
      </w:tblGrid>
      <w:tr w:rsidR="00210F0C" w:rsidRPr="00210F0C" w14:paraId="2FAF3802" w14:textId="77777777" w:rsidTr="00210F0C">
        <w:trPr>
          <w:trHeight w:val="630"/>
        </w:trPr>
        <w:tc>
          <w:tcPr>
            <w:tcW w:w="1499" w:type="dxa"/>
            <w:shd w:val="clear" w:color="000000" w:fill="F2F2F2"/>
            <w:noWrap/>
            <w:tcMar>
              <w:top w:w="15" w:type="dxa"/>
              <w:left w:w="15" w:type="dxa"/>
              <w:bottom w:w="0" w:type="dxa"/>
              <w:right w:w="15" w:type="dxa"/>
            </w:tcMar>
            <w:vAlign w:val="center"/>
            <w:hideMark/>
          </w:tcPr>
          <w:p w14:paraId="5564F828" w14:textId="77777777" w:rsidR="00210F0C" w:rsidRPr="00210F0C" w:rsidRDefault="00210F0C" w:rsidP="00210F0C">
            <w:pPr>
              <w:widowControl/>
              <w:autoSpaceDE/>
              <w:autoSpaceDN/>
              <w:adjustRightInd/>
              <w:spacing w:line="240" w:lineRule="auto"/>
              <w:jc w:val="center"/>
              <w:textAlignment w:val="auto"/>
              <w:rPr>
                <w:rFonts w:ascii="Trebuchet MS" w:hAnsi="Trebuchet MS" w:cs="Calibri"/>
                <w:b/>
                <w:bCs/>
                <w:sz w:val="20"/>
                <w:szCs w:val="20"/>
              </w:rPr>
            </w:pPr>
            <w:r w:rsidRPr="00210F0C">
              <w:rPr>
                <w:rFonts w:ascii="Trebuchet MS" w:hAnsi="Trebuchet MS" w:cs="Calibri"/>
                <w:b/>
                <w:bCs/>
                <w:sz w:val="20"/>
                <w:szCs w:val="20"/>
              </w:rPr>
              <w:t>Contrato</w:t>
            </w:r>
          </w:p>
        </w:tc>
        <w:tc>
          <w:tcPr>
            <w:tcW w:w="1386" w:type="dxa"/>
            <w:shd w:val="clear" w:color="000000" w:fill="F2F2F2"/>
            <w:noWrap/>
            <w:tcMar>
              <w:top w:w="15" w:type="dxa"/>
              <w:left w:w="15" w:type="dxa"/>
              <w:bottom w:w="0" w:type="dxa"/>
              <w:right w:w="15" w:type="dxa"/>
            </w:tcMar>
            <w:vAlign w:val="center"/>
            <w:hideMark/>
          </w:tcPr>
          <w:p w14:paraId="1D90FD2F"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Banco</w:t>
            </w:r>
          </w:p>
        </w:tc>
        <w:tc>
          <w:tcPr>
            <w:tcW w:w="1240" w:type="dxa"/>
            <w:shd w:val="clear" w:color="000000" w:fill="F2F2F2"/>
            <w:noWrap/>
            <w:tcMar>
              <w:top w:w="15" w:type="dxa"/>
              <w:left w:w="15" w:type="dxa"/>
              <w:bottom w:w="0" w:type="dxa"/>
              <w:right w:w="15" w:type="dxa"/>
            </w:tcMar>
            <w:vAlign w:val="center"/>
            <w:hideMark/>
          </w:tcPr>
          <w:p w14:paraId="5E4DC811"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Modalidade</w:t>
            </w:r>
          </w:p>
        </w:tc>
        <w:tc>
          <w:tcPr>
            <w:tcW w:w="1312" w:type="dxa"/>
            <w:shd w:val="clear" w:color="000000" w:fill="F2F2F2"/>
            <w:noWrap/>
            <w:tcMar>
              <w:top w:w="15" w:type="dxa"/>
              <w:left w:w="15" w:type="dxa"/>
              <w:bottom w:w="0" w:type="dxa"/>
              <w:right w:w="15" w:type="dxa"/>
            </w:tcMar>
            <w:vAlign w:val="center"/>
            <w:hideMark/>
          </w:tcPr>
          <w:p w14:paraId="690125C4"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Garantia</w:t>
            </w:r>
          </w:p>
        </w:tc>
        <w:tc>
          <w:tcPr>
            <w:tcW w:w="1275" w:type="dxa"/>
            <w:shd w:val="clear" w:color="000000" w:fill="F2F2F2"/>
            <w:noWrap/>
            <w:tcMar>
              <w:top w:w="15" w:type="dxa"/>
              <w:left w:w="15" w:type="dxa"/>
              <w:bottom w:w="0" w:type="dxa"/>
              <w:right w:w="15" w:type="dxa"/>
            </w:tcMar>
            <w:vAlign w:val="center"/>
            <w:hideMark/>
          </w:tcPr>
          <w:p w14:paraId="6C12B820"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Contratação</w:t>
            </w:r>
          </w:p>
        </w:tc>
        <w:tc>
          <w:tcPr>
            <w:tcW w:w="1276" w:type="dxa"/>
            <w:shd w:val="clear" w:color="000000" w:fill="F2F2F2"/>
            <w:noWrap/>
            <w:tcMar>
              <w:top w:w="15" w:type="dxa"/>
              <w:left w:w="15" w:type="dxa"/>
              <w:bottom w:w="0" w:type="dxa"/>
              <w:right w:w="15" w:type="dxa"/>
            </w:tcMar>
            <w:vAlign w:val="center"/>
            <w:hideMark/>
          </w:tcPr>
          <w:p w14:paraId="252EA15B"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Data Final Contrato</w:t>
            </w:r>
          </w:p>
        </w:tc>
        <w:tc>
          <w:tcPr>
            <w:tcW w:w="1423" w:type="dxa"/>
            <w:shd w:val="clear" w:color="000000" w:fill="F2F2F2"/>
            <w:tcMar>
              <w:top w:w="15" w:type="dxa"/>
              <w:left w:w="15" w:type="dxa"/>
              <w:bottom w:w="0" w:type="dxa"/>
              <w:right w:w="15" w:type="dxa"/>
            </w:tcMar>
            <w:vAlign w:val="center"/>
            <w:hideMark/>
          </w:tcPr>
          <w:p w14:paraId="08F0F21C"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Valor Original do Contrato</w:t>
            </w:r>
          </w:p>
        </w:tc>
        <w:tc>
          <w:tcPr>
            <w:tcW w:w="850" w:type="dxa"/>
            <w:shd w:val="clear" w:color="000000" w:fill="F2F2F2"/>
            <w:tcMar>
              <w:top w:w="15" w:type="dxa"/>
              <w:left w:w="15" w:type="dxa"/>
              <w:bottom w:w="0" w:type="dxa"/>
              <w:right w:w="15" w:type="dxa"/>
            </w:tcMar>
            <w:vAlign w:val="center"/>
            <w:hideMark/>
          </w:tcPr>
          <w:p w14:paraId="1E84CBAE"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Parcelas a Vencer</w:t>
            </w:r>
          </w:p>
        </w:tc>
        <w:tc>
          <w:tcPr>
            <w:tcW w:w="1276" w:type="dxa"/>
            <w:shd w:val="clear" w:color="000000" w:fill="F2F2F2"/>
            <w:noWrap/>
            <w:tcMar>
              <w:top w:w="15" w:type="dxa"/>
              <w:left w:w="15" w:type="dxa"/>
              <w:bottom w:w="0" w:type="dxa"/>
              <w:right w:w="15" w:type="dxa"/>
            </w:tcMar>
            <w:vAlign w:val="center"/>
            <w:hideMark/>
          </w:tcPr>
          <w:p w14:paraId="67868BD4"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Parcelas a Serem Liquidadas</w:t>
            </w:r>
          </w:p>
        </w:tc>
      </w:tr>
      <w:tr w:rsidR="00210F0C" w:rsidRPr="00210F0C" w14:paraId="36701EB6" w14:textId="77777777" w:rsidTr="00210F0C">
        <w:trPr>
          <w:trHeight w:val="315"/>
        </w:trPr>
        <w:tc>
          <w:tcPr>
            <w:tcW w:w="1499" w:type="dxa"/>
            <w:shd w:val="clear" w:color="auto" w:fill="auto"/>
            <w:noWrap/>
            <w:tcMar>
              <w:top w:w="15" w:type="dxa"/>
              <w:left w:w="15" w:type="dxa"/>
              <w:bottom w:w="0" w:type="dxa"/>
              <w:right w:w="15" w:type="dxa"/>
            </w:tcMar>
            <w:vAlign w:val="center"/>
            <w:hideMark/>
          </w:tcPr>
          <w:p w14:paraId="70045F1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A0026767</w:t>
            </w:r>
          </w:p>
        </w:tc>
        <w:tc>
          <w:tcPr>
            <w:tcW w:w="1386" w:type="dxa"/>
            <w:shd w:val="clear" w:color="auto" w:fill="auto"/>
            <w:noWrap/>
            <w:tcMar>
              <w:top w:w="15" w:type="dxa"/>
              <w:left w:w="15" w:type="dxa"/>
              <w:bottom w:w="0" w:type="dxa"/>
              <w:right w:w="15" w:type="dxa"/>
            </w:tcMar>
            <w:vAlign w:val="center"/>
            <w:hideMark/>
          </w:tcPr>
          <w:p w14:paraId="72C108A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DAYCOVAL</w:t>
            </w:r>
          </w:p>
        </w:tc>
        <w:tc>
          <w:tcPr>
            <w:tcW w:w="0" w:type="auto"/>
            <w:shd w:val="clear" w:color="auto" w:fill="auto"/>
            <w:noWrap/>
            <w:tcMar>
              <w:top w:w="15" w:type="dxa"/>
              <w:left w:w="15" w:type="dxa"/>
              <w:bottom w:w="0" w:type="dxa"/>
              <w:right w:w="15" w:type="dxa"/>
            </w:tcMar>
            <w:vAlign w:val="center"/>
            <w:hideMark/>
          </w:tcPr>
          <w:p w14:paraId="72763FC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3D7A271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123A56D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28/08/2018</w:t>
            </w:r>
          </w:p>
        </w:tc>
        <w:tc>
          <w:tcPr>
            <w:tcW w:w="1276" w:type="dxa"/>
            <w:shd w:val="clear" w:color="auto" w:fill="auto"/>
            <w:noWrap/>
            <w:tcMar>
              <w:top w:w="15" w:type="dxa"/>
              <w:left w:w="15" w:type="dxa"/>
              <w:bottom w:w="0" w:type="dxa"/>
              <w:right w:w="15" w:type="dxa"/>
            </w:tcMar>
            <w:vAlign w:val="center"/>
            <w:hideMark/>
          </w:tcPr>
          <w:p w14:paraId="6321C2B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28/07/2021</w:t>
            </w:r>
          </w:p>
        </w:tc>
        <w:tc>
          <w:tcPr>
            <w:tcW w:w="1423" w:type="dxa"/>
            <w:shd w:val="clear" w:color="auto" w:fill="auto"/>
            <w:noWrap/>
            <w:tcMar>
              <w:top w:w="15" w:type="dxa"/>
              <w:left w:w="15" w:type="dxa"/>
              <w:bottom w:w="0" w:type="dxa"/>
              <w:right w:w="15" w:type="dxa"/>
            </w:tcMar>
            <w:vAlign w:val="center"/>
            <w:hideMark/>
          </w:tcPr>
          <w:p w14:paraId="21375C5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523.026,90</w:t>
            </w:r>
          </w:p>
        </w:tc>
        <w:tc>
          <w:tcPr>
            <w:tcW w:w="850" w:type="dxa"/>
            <w:shd w:val="clear" w:color="auto" w:fill="auto"/>
            <w:noWrap/>
            <w:tcMar>
              <w:top w:w="15" w:type="dxa"/>
              <w:left w:w="15" w:type="dxa"/>
              <w:bottom w:w="0" w:type="dxa"/>
              <w:right w:w="15" w:type="dxa"/>
            </w:tcMar>
            <w:vAlign w:val="center"/>
            <w:hideMark/>
          </w:tcPr>
          <w:p w14:paraId="63DF47F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20</w:t>
            </w:r>
          </w:p>
        </w:tc>
        <w:tc>
          <w:tcPr>
            <w:tcW w:w="1276" w:type="dxa"/>
            <w:shd w:val="clear" w:color="auto" w:fill="auto"/>
            <w:noWrap/>
            <w:tcMar>
              <w:top w:w="15" w:type="dxa"/>
              <w:left w:w="15" w:type="dxa"/>
              <w:bottom w:w="0" w:type="dxa"/>
              <w:right w:w="15" w:type="dxa"/>
            </w:tcMar>
            <w:vAlign w:val="center"/>
            <w:hideMark/>
          </w:tcPr>
          <w:p w14:paraId="07D94D1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308F2A6A"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0657096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12046</w:t>
            </w:r>
          </w:p>
        </w:tc>
        <w:tc>
          <w:tcPr>
            <w:tcW w:w="1386" w:type="dxa"/>
            <w:shd w:val="clear" w:color="auto" w:fill="auto"/>
            <w:noWrap/>
            <w:tcMar>
              <w:top w:w="15" w:type="dxa"/>
              <w:left w:w="15" w:type="dxa"/>
              <w:bottom w:w="0" w:type="dxa"/>
              <w:right w:w="15" w:type="dxa"/>
            </w:tcMar>
            <w:vAlign w:val="center"/>
            <w:hideMark/>
          </w:tcPr>
          <w:p w14:paraId="541093B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1B00223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6F2D2AB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32CC71B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21/12/2017</w:t>
            </w:r>
          </w:p>
        </w:tc>
        <w:tc>
          <w:tcPr>
            <w:tcW w:w="1276" w:type="dxa"/>
            <w:shd w:val="clear" w:color="auto" w:fill="auto"/>
            <w:noWrap/>
            <w:tcMar>
              <w:top w:w="15" w:type="dxa"/>
              <w:left w:w="15" w:type="dxa"/>
              <w:bottom w:w="0" w:type="dxa"/>
              <w:right w:w="15" w:type="dxa"/>
            </w:tcMar>
            <w:vAlign w:val="center"/>
            <w:hideMark/>
          </w:tcPr>
          <w:p w14:paraId="68326A9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30/12/2020</w:t>
            </w:r>
          </w:p>
        </w:tc>
        <w:tc>
          <w:tcPr>
            <w:tcW w:w="1423" w:type="dxa"/>
            <w:shd w:val="clear" w:color="auto" w:fill="auto"/>
            <w:noWrap/>
            <w:tcMar>
              <w:top w:w="15" w:type="dxa"/>
              <w:left w:w="15" w:type="dxa"/>
              <w:bottom w:w="0" w:type="dxa"/>
              <w:right w:w="15" w:type="dxa"/>
            </w:tcMar>
            <w:vAlign w:val="center"/>
            <w:hideMark/>
          </w:tcPr>
          <w:p w14:paraId="7130142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288.538,00</w:t>
            </w:r>
          </w:p>
        </w:tc>
        <w:tc>
          <w:tcPr>
            <w:tcW w:w="850" w:type="dxa"/>
            <w:shd w:val="clear" w:color="auto" w:fill="auto"/>
            <w:noWrap/>
            <w:tcMar>
              <w:top w:w="15" w:type="dxa"/>
              <w:left w:w="15" w:type="dxa"/>
              <w:bottom w:w="0" w:type="dxa"/>
              <w:right w:w="15" w:type="dxa"/>
            </w:tcMar>
            <w:vAlign w:val="center"/>
            <w:hideMark/>
          </w:tcPr>
          <w:p w14:paraId="5C81C1D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w:t>
            </w:r>
          </w:p>
        </w:tc>
        <w:tc>
          <w:tcPr>
            <w:tcW w:w="1276" w:type="dxa"/>
            <w:shd w:val="clear" w:color="auto" w:fill="auto"/>
            <w:noWrap/>
            <w:tcMar>
              <w:top w:w="15" w:type="dxa"/>
              <w:left w:w="15" w:type="dxa"/>
              <w:bottom w:w="0" w:type="dxa"/>
              <w:right w:w="15" w:type="dxa"/>
            </w:tcMar>
            <w:vAlign w:val="center"/>
            <w:hideMark/>
          </w:tcPr>
          <w:p w14:paraId="78F6D67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6AF8A689"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7F5AF68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11156</w:t>
            </w:r>
          </w:p>
        </w:tc>
        <w:tc>
          <w:tcPr>
            <w:tcW w:w="1386" w:type="dxa"/>
            <w:shd w:val="clear" w:color="auto" w:fill="auto"/>
            <w:noWrap/>
            <w:tcMar>
              <w:top w:w="15" w:type="dxa"/>
              <w:left w:w="15" w:type="dxa"/>
              <w:bottom w:w="0" w:type="dxa"/>
              <w:right w:w="15" w:type="dxa"/>
            </w:tcMar>
            <w:vAlign w:val="center"/>
            <w:hideMark/>
          </w:tcPr>
          <w:p w14:paraId="5FB17B7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36D9F14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6209E5F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30C919C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06/07/2017</w:t>
            </w:r>
          </w:p>
        </w:tc>
        <w:tc>
          <w:tcPr>
            <w:tcW w:w="1276" w:type="dxa"/>
            <w:shd w:val="clear" w:color="auto" w:fill="auto"/>
            <w:noWrap/>
            <w:tcMar>
              <w:top w:w="15" w:type="dxa"/>
              <w:left w:w="15" w:type="dxa"/>
              <w:bottom w:w="0" w:type="dxa"/>
              <w:right w:w="15" w:type="dxa"/>
            </w:tcMar>
            <w:vAlign w:val="center"/>
            <w:hideMark/>
          </w:tcPr>
          <w:p w14:paraId="2DEE3B8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06/07/2020</w:t>
            </w:r>
          </w:p>
        </w:tc>
        <w:tc>
          <w:tcPr>
            <w:tcW w:w="1423" w:type="dxa"/>
            <w:shd w:val="clear" w:color="auto" w:fill="auto"/>
            <w:noWrap/>
            <w:tcMar>
              <w:top w:w="15" w:type="dxa"/>
              <w:left w:w="15" w:type="dxa"/>
              <w:bottom w:w="0" w:type="dxa"/>
              <w:right w:w="15" w:type="dxa"/>
            </w:tcMar>
            <w:vAlign w:val="center"/>
            <w:hideMark/>
          </w:tcPr>
          <w:p w14:paraId="276ECD9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1.077.700,00</w:t>
            </w:r>
          </w:p>
        </w:tc>
        <w:tc>
          <w:tcPr>
            <w:tcW w:w="850" w:type="dxa"/>
            <w:shd w:val="clear" w:color="auto" w:fill="auto"/>
            <w:noWrap/>
            <w:tcMar>
              <w:top w:w="15" w:type="dxa"/>
              <w:left w:w="15" w:type="dxa"/>
              <w:bottom w:w="0" w:type="dxa"/>
              <w:right w:w="15" w:type="dxa"/>
            </w:tcMar>
            <w:vAlign w:val="center"/>
            <w:hideMark/>
          </w:tcPr>
          <w:p w14:paraId="60D2C78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7</w:t>
            </w:r>
          </w:p>
        </w:tc>
        <w:tc>
          <w:tcPr>
            <w:tcW w:w="1276" w:type="dxa"/>
            <w:shd w:val="clear" w:color="auto" w:fill="auto"/>
            <w:noWrap/>
            <w:tcMar>
              <w:top w:w="15" w:type="dxa"/>
              <w:left w:w="15" w:type="dxa"/>
              <w:bottom w:w="0" w:type="dxa"/>
              <w:right w:w="15" w:type="dxa"/>
            </w:tcMar>
            <w:vAlign w:val="center"/>
            <w:hideMark/>
          </w:tcPr>
          <w:p w14:paraId="113CF7B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49EF33CF"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6019BB4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11722</w:t>
            </w:r>
          </w:p>
        </w:tc>
        <w:tc>
          <w:tcPr>
            <w:tcW w:w="1386" w:type="dxa"/>
            <w:shd w:val="clear" w:color="auto" w:fill="auto"/>
            <w:noWrap/>
            <w:tcMar>
              <w:top w:w="15" w:type="dxa"/>
              <w:left w:w="15" w:type="dxa"/>
              <w:bottom w:w="0" w:type="dxa"/>
              <w:right w:w="15" w:type="dxa"/>
            </w:tcMar>
            <w:vAlign w:val="center"/>
            <w:hideMark/>
          </w:tcPr>
          <w:p w14:paraId="5633313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04F5012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463AD32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59C3FED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04/10/2017</w:t>
            </w:r>
          </w:p>
        </w:tc>
        <w:tc>
          <w:tcPr>
            <w:tcW w:w="1276" w:type="dxa"/>
            <w:shd w:val="clear" w:color="auto" w:fill="auto"/>
            <w:noWrap/>
            <w:tcMar>
              <w:top w:w="15" w:type="dxa"/>
              <w:left w:w="15" w:type="dxa"/>
              <w:bottom w:w="0" w:type="dxa"/>
              <w:right w:w="15" w:type="dxa"/>
            </w:tcMar>
            <w:vAlign w:val="center"/>
            <w:hideMark/>
          </w:tcPr>
          <w:p w14:paraId="4F13B53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30/09/2020</w:t>
            </w:r>
          </w:p>
        </w:tc>
        <w:tc>
          <w:tcPr>
            <w:tcW w:w="1423" w:type="dxa"/>
            <w:shd w:val="clear" w:color="auto" w:fill="auto"/>
            <w:noWrap/>
            <w:tcMar>
              <w:top w:w="15" w:type="dxa"/>
              <w:left w:w="15" w:type="dxa"/>
              <w:bottom w:w="0" w:type="dxa"/>
              <w:right w:w="15" w:type="dxa"/>
            </w:tcMar>
            <w:vAlign w:val="center"/>
            <w:hideMark/>
          </w:tcPr>
          <w:p w14:paraId="421B497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264.379,82</w:t>
            </w:r>
          </w:p>
        </w:tc>
        <w:tc>
          <w:tcPr>
            <w:tcW w:w="850" w:type="dxa"/>
            <w:shd w:val="clear" w:color="auto" w:fill="auto"/>
            <w:noWrap/>
            <w:tcMar>
              <w:top w:w="15" w:type="dxa"/>
              <w:left w:w="15" w:type="dxa"/>
              <w:bottom w:w="0" w:type="dxa"/>
              <w:right w:w="15" w:type="dxa"/>
            </w:tcMar>
            <w:vAlign w:val="center"/>
            <w:hideMark/>
          </w:tcPr>
          <w:p w14:paraId="2BDED95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9</w:t>
            </w:r>
          </w:p>
        </w:tc>
        <w:tc>
          <w:tcPr>
            <w:tcW w:w="1276" w:type="dxa"/>
            <w:shd w:val="clear" w:color="auto" w:fill="auto"/>
            <w:noWrap/>
            <w:tcMar>
              <w:top w:w="15" w:type="dxa"/>
              <w:left w:w="15" w:type="dxa"/>
              <w:bottom w:w="0" w:type="dxa"/>
              <w:right w:w="15" w:type="dxa"/>
            </w:tcMar>
            <w:vAlign w:val="center"/>
            <w:hideMark/>
          </w:tcPr>
          <w:p w14:paraId="1F458AE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357B4F07"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78A36F4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12545</w:t>
            </w:r>
          </w:p>
        </w:tc>
        <w:tc>
          <w:tcPr>
            <w:tcW w:w="1386" w:type="dxa"/>
            <w:shd w:val="clear" w:color="auto" w:fill="auto"/>
            <w:noWrap/>
            <w:tcMar>
              <w:top w:w="15" w:type="dxa"/>
              <w:left w:w="15" w:type="dxa"/>
              <w:bottom w:w="0" w:type="dxa"/>
              <w:right w:w="15" w:type="dxa"/>
            </w:tcMar>
            <w:vAlign w:val="center"/>
            <w:hideMark/>
          </w:tcPr>
          <w:p w14:paraId="30EFEF6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7FBFED5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0101729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2F96872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29/06/2018</w:t>
            </w:r>
          </w:p>
        </w:tc>
        <w:tc>
          <w:tcPr>
            <w:tcW w:w="1276" w:type="dxa"/>
            <w:shd w:val="clear" w:color="auto" w:fill="auto"/>
            <w:noWrap/>
            <w:tcMar>
              <w:top w:w="15" w:type="dxa"/>
              <w:left w:w="15" w:type="dxa"/>
              <w:bottom w:w="0" w:type="dxa"/>
              <w:right w:w="15" w:type="dxa"/>
            </w:tcMar>
            <w:vAlign w:val="center"/>
            <w:hideMark/>
          </w:tcPr>
          <w:p w14:paraId="3CCB39F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29/06/2021</w:t>
            </w:r>
          </w:p>
        </w:tc>
        <w:tc>
          <w:tcPr>
            <w:tcW w:w="1423" w:type="dxa"/>
            <w:shd w:val="clear" w:color="auto" w:fill="auto"/>
            <w:noWrap/>
            <w:tcMar>
              <w:top w:w="15" w:type="dxa"/>
              <w:left w:w="15" w:type="dxa"/>
              <w:bottom w:w="0" w:type="dxa"/>
              <w:right w:w="15" w:type="dxa"/>
            </w:tcMar>
            <w:vAlign w:val="center"/>
            <w:hideMark/>
          </w:tcPr>
          <w:p w14:paraId="5B7B551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202.736,76</w:t>
            </w:r>
          </w:p>
        </w:tc>
        <w:tc>
          <w:tcPr>
            <w:tcW w:w="850" w:type="dxa"/>
            <w:shd w:val="clear" w:color="auto" w:fill="auto"/>
            <w:noWrap/>
            <w:tcMar>
              <w:top w:w="15" w:type="dxa"/>
              <w:left w:w="15" w:type="dxa"/>
              <w:bottom w:w="0" w:type="dxa"/>
              <w:right w:w="15" w:type="dxa"/>
            </w:tcMar>
            <w:vAlign w:val="center"/>
            <w:hideMark/>
          </w:tcPr>
          <w:p w14:paraId="257C36D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18</w:t>
            </w:r>
          </w:p>
        </w:tc>
        <w:tc>
          <w:tcPr>
            <w:tcW w:w="1276" w:type="dxa"/>
            <w:shd w:val="clear" w:color="auto" w:fill="auto"/>
            <w:noWrap/>
            <w:tcMar>
              <w:top w:w="15" w:type="dxa"/>
              <w:left w:w="15" w:type="dxa"/>
              <w:bottom w:w="0" w:type="dxa"/>
              <w:right w:w="15" w:type="dxa"/>
            </w:tcMar>
            <w:vAlign w:val="center"/>
            <w:hideMark/>
          </w:tcPr>
          <w:p w14:paraId="2951782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7029975F"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569397B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12716</w:t>
            </w:r>
          </w:p>
        </w:tc>
        <w:tc>
          <w:tcPr>
            <w:tcW w:w="1386" w:type="dxa"/>
            <w:shd w:val="clear" w:color="auto" w:fill="auto"/>
            <w:noWrap/>
            <w:tcMar>
              <w:top w:w="15" w:type="dxa"/>
              <w:left w:w="15" w:type="dxa"/>
              <w:bottom w:w="0" w:type="dxa"/>
              <w:right w:w="15" w:type="dxa"/>
            </w:tcMar>
            <w:vAlign w:val="center"/>
            <w:hideMark/>
          </w:tcPr>
          <w:p w14:paraId="7730D91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28063B3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121AE62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2CFB537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04/09/2018</w:t>
            </w:r>
          </w:p>
        </w:tc>
        <w:tc>
          <w:tcPr>
            <w:tcW w:w="1276" w:type="dxa"/>
            <w:shd w:val="clear" w:color="auto" w:fill="auto"/>
            <w:noWrap/>
            <w:tcMar>
              <w:top w:w="15" w:type="dxa"/>
              <w:left w:w="15" w:type="dxa"/>
              <w:bottom w:w="0" w:type="dxa"/>
              <w:right w:w="15" w:type="dxa"/>
            </w:tcMar>
            <w:vAlign w:val="center"/>
            <w:hideMark/>
          </w:tcPr>
          <w:p w14:paraId="40BD96A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04/09/2021</w:t>
            </w:r>
          </w:p>
        </w:tc>
        <w:tc>
          <w:tcPr>
            <w:tcW w:w="1423" w:type="dxa"/>
            <w:shd w:val="clear" w:color="auto" w:fill="auto"/>
            <w:noWrap/>
            <w:tcMar>
              <w:top w:w="15" w:type="dxa"/>
              <w:left w:w="15" w:type="dxa"/>
              <w:bottom w:w="0" w:type="dxa"/>
              <w:right w:w="15" w:type="dxa"/>
            </w:tcMar>
            <w:vAlign w:val="center"/>
            <w:hideMark/>
          </w:tcPr>
          <w:p w14:paraId="444A6F9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378.566,90</w:t>
            </w:r>
          </w:p>
        </w:tc>
        <w:tc>
          <w:tcPr>
            <w:tcW w:w="850" w:type="dxa"/>
            <w:shd w:val="clear" w:color="auto" w:fill="auto"/>
            <w:noWrap/>
            <w:tcMar>
              <w:top w:w="15" w:type="dxa"/>
              <w:left w:w="15" w:type="dxa"/>
              <w:bottom w:w="0" w:type="dxa"/>
              <w:right w:w="15" w:type="dxa"/>
            </w:tcMar>
            <w:vAlign w:val="center"/>
            <w:hideMark/>
          </w:tcPr>
          <w:p w14:paraId="76A8FB8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21</w:t>
            </w:r>
          </w:p>
        </w:tc>
        <w:tc>
          <w:tcPr>
            <w:tcW w:w="1276" w:type="dxa"/>
            <w:shd w:val="clear" w:color="auto" w:fill="auto"/>
            <w:noWrap/>
            <w:tcMar>
              <w:top w:w="15" w:type="dxa"/>
              <w:left w:w="15" w:type="dxa"/>
              <w:bottom w:w="0" w:type="dxa"/>
              <w:right w:w="15" w:type="dxa"/>
            </w:tcMar>
            <w:vAlign w:val="center"/>
            <w:hideMark/>
          </w:tcPr>
          <w:p w14:paraId="4BC56E6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06648DBB"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06A1009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12435</w:t>
            </w:r>
          </w:p>
        </w:tc>
        <w:tc>
          <w:tcPr>
            <w:tcW w:w="1386" w:type="dxa"/>
            <w:shd w:val="clear" w:color="auto" w:fill="auto"/>
            <w:noWrap/>
            <w:tcMar>
              <w:top w:w="15" w:type="dxa"/>
              <w:left w:w="15" w:type="dxa"/>
              <w:bottom w:w="0" w:type="dxa"/>
              <w:right w:w="15" w:type="dxa"/>
            </w:tcMar>
            <w:vAlign w:val="center"/>
            <w:hideMark/>
          </w:tcPr>
          <w:p w14:paraId="699F614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2263361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531EAF4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5B37F77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25/05/2018</w:t>
            </w:r>
          </w:p>
        </w:tc>
        <w:tc>
          <w:tcPr>
            <w:tcW w:w="1276" w:type="dxa"/>
            <w:shd w:val="clear" w:color="auto" w:fill="auto"/>
            <w:noWrap/>
            <w:tcMar>
              <w:top w:w="15" w:type="dxa"/>
              <w:left w:w="15" w:type="dxa"/>
              <w:bottom w:w="0" w:type="dxa"/>
              <w:right w:w="15" w:type="dxa"/>
            </w:tcMar>
            <w:vAlign w:val="center"/>
            <w:hideMark/>
          </w:tcPr>
          <w:p w14:paraId="0D1E3A1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25/05/2021</w:t>
            </w:r>
          </w:p>
        </w:tc>
        <w:tc>
          <w:tcPr>
            <w:tcW w:w="1423" w:type="dxa"/>
            <w:shd w:val="clear" w:color="auto" w:fill="auto"/>
            <w:noWrap/>
            <w:tcMar>
              <w:top w:w="15" w:type="dxa"/>
              <w:left w:w="15" w:type="dxa"/>
              <w:bottom w:w="0" w:type="dxa"/>
              <w:right w:w="15" w:type="dxa"/>
            </w:tcMar>
            <w:vAlign w:val="center"/>
            <w:hideMark/>
          </w:tcPr>
          <w:p w14:paraId="5BA69F3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823.327,50</w:t>
            </w:r>
          </w:p>
        </w:tc>
        <w:tc>
          <w:tcPr>
            <w:tcW w:w="850" w:type="dxa"/>
            <w:shd w:val="clear" w:color="auto" w:fill="auto"/>
            <w:noWrap/>
            <w:tcMar>
              <w:top w:w="15" w:type="dxa"/>
              <w:left w:w="15" w:type="dxa"/>
              <w:bottom w:w="0" w:type="dxa"/>
              <w:right w:w="15" w:type="dxa"/>
            </w:tcMar>
            <w:vAlign w:val="center"/>
            <w:hideMark/>
          </w:tcPr>
          <w:p w14:paraId="22365F7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17</w:t>
            </w:r>
          </w:p>
        </w:tc>
        <w:tc>
          <w:tcPr>
            <w:tcW w:w="1276" w:type="dxa"/>
            <w:shd w:val="clear" w:color="auto" w:fill="auto"/>
            <w:noWrap/>
            <w:tcMar>
              <w:top w:w="15" w:type="dxa"/>
              <w:left w:w="15" w:type="dxa"/>
              <w:bottom w:w="0" w:type="dxa"/>
              <w:right w:w="15" w:type="dxa"/>
            </w:tcMar>
            <w:vAlign w:val="center"/>
            <w:hideMark/>
          </w:tcPr>
          <w:p w14:paraId="1AFA10D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052ADEB4"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5A9DE3F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12631</w:t>
            </w:r>
          </w:p>
        </w:tc>
        <w:tc>
          <w:tcPr>
            <w:tcW w:w="1386" w:type="dxa"/>
            <w:shd w:val="clear" w:color="auto" w:fill="auto"/>
            <w:noWrap/>
            <w:tcMar>
              <w:top w:w="15" w:type="dxa"/>
              <w:left w:w="15" w:type="dxa"/>
              <w:bottom w:w="0" w:type="dxa"/>
              <w:right w:w="15" w:type="dxa"/>
            </w:tcMar>
            <w:vAlign w:val="center"/>
            <w:hideMark/>
          </w:tcPr>
          <w:p w14:paraId="763EB0C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5E10916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3CA7888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022D173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26/07/2018</w:t>
            </w:r>
          </w:p>
        </w:tc>
        <w:tc>
          <w:tcPr>
            <w:tcW w:w="1276" w:type="dxa"/>
            <w:shd w:val="clear" w:color="auto" w:fill="auto"/>
            <w:noWrap/>
            <w:tcMar>
              <w:top w:w="15" w:type="dxa"/>
              <w:left w:w="15" w:type="dxa"/>
              <w:bottom w:w="0" w:type="dxa"/>
              <w:right w:w="15" w:type="dxa"/>
            </w:tcMar>
            <w:vAlign w:val="center"/>
            <w:hideMark/>
          </w:tcPr>
          <w:p w14:paraId="16E00B4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26/07/2021</w:t>
            </w:r>
          </w:p>
        </w:tc>
        <w:tc>
          <w:tcPr>
            <w:tcW w:w="1423" w:type="dxa"/>
            <w:shd w:val="clear" w:color="auto" w:fill="auto"/>
            <w:noWrap/>
            <w:tcMar>
              <w:top w:w="15" w:type="dxa"/>
              <w:left w:w="15" w:type="dxa"/>
              <w:bottom w:w="0" w:type="dxa"/>
              <w:right w:w="15" w:type="dxa"/>
            </w:tcMar>
            <w:vAlign w:val="center"/>
            <w:hideMark/>
          </w:tcPr>
          <w:p w14:paraId="2C1D26B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366.882,60</w:t>
            </w:r>
          </w:p>
        </w:tc>
        <w:tc>
          <w:tcPr>
            <w:tcW w:w="850" w:type="dxa"/>
            <w:shd w:val="clear" w:color="auto" w:fill="auto"/>
            <w:noWrap/>
            <w:tcMar>
              <w:top w:w="15" w:type="dxa"/>
              <w:left w:w="15" w:type="dxa"/>
              <w:bottom w:w="0" w:type="dxa"/>
              <w:right w:w="15" w:type="dxa"/>
            </w:tcMar>
            <w:vAlign w:val="center"/>
            <w:hideMark/>
          </w:tcPr>
          <w:p w14:paraId="75622FD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19</w:t>
            </w:r>
          </w:p>
        </w:tc>
        <w:tc>
          <w:tcPr>
            <w:tcW w:w="1276" w:type="dxa"/>
            <w:shd w:val="clear" w:color="auto" w:fill="auto"/>
            <w:noWrap/>
            <w:tcMar>
              <w:top w:w="15" w:type="dxa"/>
              <w:left w:w="15" w:type="dxa"/>
              <w:bottom w:w="0" w:type="dxa"/>
              <w:right w:w="15" w:type="dxa"/>
            </w:tcMar>
            <w:vAlign w:val="center"/>
            <w:hideMark/>
          </w:tcPr>
          <w:p w14:paraId="52D309C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0CFBF046"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58AE56D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A0026341</w:t>
            </w:r>
          </w:p>
        </w:tc>
        <w:tc>
          <w:tcPr>
            <w:tcW w:w="1386" w:type="dxa"/>
            <w:shd w:val="clear" w:color="auto" w:fill="auto"/>
            <w:noWrap/>
            <w:tcMar>
              <w:top w:w="15" w:type="dxa"/>
              <w:left w:w="15" w:type="dxa"/>
              <w:bottom w:w="0" w:type="dxa"/>
              <w:right w:w="15" w:type="dxa"/>
            </w:tcMar>
            <w:vAlign w:val="center"/>
            <w:hideMark/>
          </w:tcPr>
          <w:p w14:paraId="3346397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DAYCOVAL</w:t>
            </w:r>
          </w:p>
        </w:tc>
        <w:tc>
          <w:tcPr>
            <w:tcW w:w="0" w:type="auto"/>
            <w:shd w:val="clear" w:color="auto" w:fill="auto"/>
            <w:noWrap/>
            <w:tcMar>
              <w:top w:w="15" w:type="dxa"/>
              <w:left w:w="15" w:type="dxa"/>
              <w:bottom w:w="0" w:type="dxa"/>
              <w:right w:w="15" w:type="dxa"/>
            </w:tcMar>
            <w:vAlign w:val="center"/>
            <w:hideMark/>
          </w:tcPr>
          <w:p w14:paraId="28176F6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2618E4A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2409DE8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05/06/2018</w:t>
            </w:r>
          </w:p>
        </w:tc>
        <w:tc>
          <w:tcPr>
            <w:tcW w:w="1276" w:type="dxa"/>
            <w:shd w:val="clear" w:color="auto" w:fill="auto"/>
            <w:noWrap/>
            <w:tcMar>
              <w:top w:w="15" w:type="dxa"/>
              <w:left w:w="15" w:type="dxa"/>
              <w:bottom w:w="0" w:type="dxa"/>
              <w:right w:w="15" w:type="dxa"/>
            </w:tcMar>
            <w:vAlign w:val="center"/>
            <w:hideMark/>
          </w:tcPr>
          <w:p w14:paraId="29A98E9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05/06/2021</w:t>
            </w:r>
          </w:p>
        </w:tc>
        <w:tc>
          <w:tcPr>
            <w:tcW w:w="1423" w:type="dxa"/>
            <w:shd w:val="clear" w:color="auto" w:fill="auto"/>
            <w:noWrap/>
            <w:tcMar>
              <w:top w:w="15" w:type="dxa"/>
              <w:left w:w="15" w:type="dxa"/>
              <w:bottom w:w="0" w:type="dxa"/>
              <w:right w:w="15" w:type="dxa"/>
            </w:tcMar>
            <w:vAlign w:val="center"/>
            <w:hideMark/>
          </w:tcPr>
          <w:p w14:paraId="68CF481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230.397,03</w:t>
            </w:r>
          </w:p>
        </w:tc>
        <w:tc>
          <w:tcPr>
            <w:tcW w:w="850" w:type="dxa"/>
            <w:shd w:val="clear" w:color="auto" w:fill="auto"/>
            <w:noWrap/>
            <w:tcMar>
              <w:top w:w="15" w:type="dxa"/>
              <w:left w:w="15" w:type="dxa"/>
              <w:bottom w:w="0" w:type="dxa"/>
              <w:right w:w="15" w:type="dxa"/>
            </w:tcMar>
            <w:vAlign w:val="center"/>
            <w:hideMark/>
          </w:tcPr>
          <w:p w14:paraId="730E488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18</w:t>
            </w:r>
          </w:p>
        </w:tc>
        <w:tc>
          <w:tcPr>
            <w:tcW w:w="1276" w:type="dxa"/>
            <w:shd w:val="clear" w:color="auto" w:fill="auto"/>
            <w:noWrap/>
            <w:tcMar>
              <w:top w:w="15" w:type="dxa"/>
              <w:left w:w="15" w:type="dxa"/>
              <w:bottom w:w="0" w:type="dxa"/>
              <w:right w:w="15" w:type="dxa"/>
            </w:tcMar>
            <w:vAlign w:val="center"/>
            <w:hideMark/>
          </w:tcPr>
          <w:p w14:paraId="0601C55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59E244F6"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383D6F3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A0025277</w:t>
            </w:r>
          </w:p>
        </w:tc>
        <w:tc>
          <w:tcPr>
            <w:tcW w:w="1386" w:type="dxa"/>
            <w:shd w:val="clear" w:color="auto" w:fill="auto"/>
            <w:noWrap/>
            <w:tcMar>
              <w:top w:w="15" w:type="dxa"/>
              <w:left w:w="15" w:type="dxa"/>
              <w:bottom w:w="0" w:type="dxa"/>
              <w:right w:w="15" w:type="dxa"/>
            </w:tcMar>
            <w:vAlign w:val="center"/>
            <w:hideMark/>
          </w:tcPr>
          <w:p w14:paraId="27E07D4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DAYCOVAL</w:t>
            </w:r>
          </w:p>
        </w:tc>
        <w:tc>
          <w:tcPr>
            <w:tcW w:w="0" w:type="auto"/>
            <w:shd w:val="clear" w:color="auto" w:fill="auto"/>
            <w:noWrap/>
            <w:tcMar>
              <w:top w:w="15" w:type="dxa"/>
              <w:left w:w="15" w:type="dxa"/>
              <w:bottom w:w="0" w:type="dxa"/>
              <w:right w:w="15" w:type="dxa"/>
            </w:tcMar>
            <w:vAlign w:val="center"/>
            <w:hideMark/>
          </w:tcPr>
          <w:p w14:paraId="6A31EC2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183D36D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7F6E739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10/10/2017</w:t>
            </w:r>
          </w:p>
        </w:tc>
        <w:tc>
          <w:tcPr>
            <w:tcW w:w="1276" w:type="dxa"/>
            <w:shd w:val="clear" w:color="auto" w:fill="auto"/>
            <w:noWrap/>
            <w:tcMar>
              <w:top w:w="15" w:type="dxa"/>
              <w:left w:w="15" w:type="dxa"/>
              <w:bottom w:w="0" w:type="dxa"/>
              <w:right w:w="15" w:type="dxa"/>
            </w:tcMar>
            <w:vAlign w:val="center"/>
            <w:hideMark/>
          </w:tcPr>
          <w:p w14:paraId="4B54F6E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19/11/2020</w:t>
            </w:r>
          </w:p>
        </w:tc>
        <w:tc>
          <w:tcPr>
            <w:tcW w:w="1423" w:type="dxa"/>
            <w:shd w:val="clear" w:color="auto" w:fill="auto"/>
            <w:noWrap/>
            <w:tcMar>
              <w:top w:w="15" w:type="dxa"/>
              <w:left w:w="15" w:type="dxa"/>
              <w:bottom w:w="0" w:type="dxa"/>
              <w:right w:w="15" w:type="dxa"/>
            </w:tcMar>
            <w:vAlign w:val="center"/>
            <w:hideMark/>
          </w:tcPr>
          <w:p w14:paraId="15915C7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1.474.032,05</w:t>
            </w:r>
          </w:p>
        </w:tc>
        <w:tc>
          <w:tcPr>
            <w:tcW w:w="850" w:type="dxa"/>
            <w:shd w:val="clear" w:color="auto" w:fill="auto"/>
            <w:noWrap/>
            <w:tcMar>
              <w:top w:w="15" w:type="dxa"/>
              <w:left w:w="15" w:type="dxa"/>
              <w:bottom w:w="0" w:type="dxa"/>
              <w:right w:w="15" w:type="dxa"/>
            </w:tcMar>
            <w:vAlign w:val="center"/>
            <w:hideMark/>
          </w:tcPr>
          <w:p w14:paraId="04959CA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10</w:t>
            </w:r>
          </w:p>
        </w:tc>
        <w:tc>
          <w:tcPr>
            <w:tcW w:w="1276" w:type="dxa"/>
            <w:shd w:val="clear" w:color="auto" w:fill="auto"/>
            <w:noWrap/>
            <w:tcMar>
              <w:top w:w="15" w:type="dxa"/>
              <w:left w:w="15" w:type="dxa"/>
              <w:bottom w:w="0" w:type="dxa"/>
              <w:right w:w="15" w:type="dxa"/>
            </w:tcMar>
            <w:vAlign w:val="center"/>
            <w:hideMark/>
          </w:tcPr>
          <w:p w14:paraId="7AA6539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1EC19B8D"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587C81A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00A0027794</w:t>
            </w:r>
          </w:p>
        </w:tc>
        <w:tc>
          <w:tcPr>
            <w:tcW w:w="1386" w:type="dxa"/>
            <w:shd w:val="clear" w:color="auto" w:fill="auto"/>
            <w:noWrap/>
            <w:tcMar>
              <w:top w:w="15" w:type="dxa"/>
              <w:left w:w="15" w:type="dxa"/>
              <w:bottom w:w="0" w:type="dxa"/>
              <w:right w:w="15" w:type="dxa"/>
            </w:tcMar>
            <w:vAlign w:val="center"/>
            <w:hideMark/>
          </w:tcPr>
          <w:p w14:paraId="3B87FB2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DAYCOVAL</w:t>
            </w:r>
          </w:p>
        </w:tc>
        <w:tc>
          <w:tcPr>
            <w:tcW w:w="0" w:type="auto"/>
            <w:shd w:val="clear" w:color="auto" w:fill="auto"/>
            <w:noWrap/>
            <w:tcMar>
              <w:top w:w="15" w:type="dxa"/>
              <w:left w:w="15" w:type="dxa"/>
              <w:bottom w:w="0" w:type="dxa"/>
              <w:right w:w="15" w:type="dxa"/>
            </w:tcMar>
            <w:vAlign w:val="center"/>
            <w:hideMark/>
          </w:tcPr>
          <w:p w14:paraId="6AB9F1A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7A79B87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2AA68AA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26/04/2019</w:t>
            </w:r>
          </w:p>
        </w:tc>
        <w:tc>
          <w:tcPr>
            <w:tcW w:w="1276" w:type="dxa"/>
            <w:shd w:val="clear" w:color="auto" w:fill="auto"/>
            <w:noWrap/>
            <w:tcMar>
              <w:top w:w="15" w:type="dxa"/>
              <w:left w:w="15" w:type="dxa"/>
              <w:bottom w:w="0" w:type="dxa"/>
              <w:right w:w="15" w:type="dxa"/>
            </w:tcMar>
            <w:vAlign w:val="center"/>
            <w:hideMark/>
          </w:tcPr>
          <w:p w14:paraId="5222891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26/04/2021</w:t>
            </w:r>
          </w:p>
        </w:tc>
        <w:tc>
          <w:tcPr>
            <w:tcW w:w="1423" w:type="dxa"/>
            <w:shd w:val="clear" w:color="auto" w:fill="auto"/>
            <w:noWrap/>
            <w:tcMar>
              <w:top w:w="15" w:type="dxa"/>
              <w:left w:w="15" w:type="dxa"/>
              <w:bottom w:w="0" w:type="dxa"/>
              <w:right w:w="15" w:type="dxa"/>
            </w:tcMar>
            <w:vAlign w:val="center"/>
            <w:hideMark/>
          </w:tcPr>
          <w:p w14:paraId="11F19EA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236.467,14</w:t>
            </w:r>
          </w:p>
        </w:tc>
        <w:tc>
          <w:tcPr>
            <w:tcW w:w="850" w:type="dxa"/>
            <w:shd w:val="clear" w:color="auto" w:fill="auto"/>
            <w:noWrap/>
            <w:tcMar>
              <w:top w:w="15" w:type="dxa"/>
              <w:left w:w="15" w:type="dxa"/>
              <w:bottom w:w="0" w:type="dxa"/>
              <w:right w:w="15" w:type="dxa"/>
            </w:tcMar>
            <w:vAlign w:val="center"/>
            <w:hideMark/>
          </w:tcPr>
          <w:p w14:paraId="7D5F629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15</w:t>
            </w:r>
          </w:p>
        </w:tc>
        <w:tc>
          <w:tcPr>
            <w:tcW w:w="1276" w:type="dxa"/>
            <w:shd w:val="clear" w:color="auto" w:fill="auto"/>
            <w:noWrap/>
            <w:tcMar>
              <w:top w:w="15" w:type="dxa"/>
              <w:left w:w="15" w:type="dxa"/>
              <w:bottom w:w="0" w:type="dxa"/>
              <w:right w:w="15" w:type="dxa"/>
            </w:tcMar>
            <w:vAlign w:val="center"/>
            <w:hideMark/>
          </w:tcPr>
          <w:p w14:paraId="4F55844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44695CE7"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0479235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11172</w:t>
            </w:r>
          </w:p>
        </w:tc>
        <w:tc>
          <w:tcPr>
            <w:tcW w:w="1386" w:type="dxa"/>
            <w:shd w:val="clear" w:color="auto" w:fill="auto"/>
            <w:noWrap/>
            <w:tcMar>
              <w:top w:w="15" w:type="dxa"/>
              <w:left w:w="15" w:type="dxa"/>
              <w:bottom w:w="0" w:type="dxa"/>
              <w:right w:w="15" w:type="dxa"/>
            </w:tcMar>
            <w:vAlign w:val="center"/>
            <w:hideMark/>
          </w:tcPr>
          <w:p w14:paraId="364CFC5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4279A9F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507A351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7B5343F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31/03/2017</w:t>
            </w:r>
          </w:p>
        </w:tc>
        <w:tc>
          <w:tcPr>
            <w:tcW w:w="1276" w:type="dxa"/>
            <w:shd w:val="clear" w:color="auto" w:fill="auto"/>
            <w:noWrap/>
            <w:tcMar>
              <w:top w:w="15" w:type="dxa"/>
              <w:left w:w="15" w:type="dxa"/>
              <w:bottom w:w="0" w:type="dxa"/>
              <w:right w:w="15" w:type="dxa"/>
            </w:tcMar>
            <w:vAlign w:val="center"/>
            <w:hideMark/>
          </w:tcPr>
          <w:p w14:paraId="4464273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31/03/2020</w:t>
            </w:r>
          </w:p>
        </w:tc>
        <w:tc>
          <w:tcPr>
            <w:tcW w:w="1423" w:type="dxa"/>
            <w:shd w:val="clear" w:color="auto" w:fill="auto"/>
            <w:noWrap/>
            <w:tcMar>
              <w:top w:w="15" w:type="dxa"/>
              <w:left w:w="15" w:type="dxa"/>
              <w:bottom w:w="0" w:type="dxa"/>
              <w:right w:w="15" w:type="dxa"/>
            </w:tcMar>
            <w:vAlign w:val="center"/>
            <w:hideMark/>
          </w:tcPr>
          <w:p w14:paraId="5140340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1.383.757,41</w:t>
            </w:r>
          </w:p>
        </w:tc>
        <w:tc>
          <w:tcPr>
            <w:tcW w:w="850" w:type="dxa"/>
            <w:shd w:val="clear" w:color="auto" w:fill="auto"/>
            <w:noWrap/>
            <w:tcMar>
              <w:top w:w="15" w:type="dxa"/>
              <w:left w:w="15" w:type="dxa"/>
              <w:bottom w:w="0" w:type="dxa"/>
              <w:right w:w="15" w:type="dxa"/>
            </w:tcMar>
            <w:vAlign w:val="center"/>
            <w:hideMark/>
          </w:tcPr>
          <w:p w14:paraId="2718D75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4</w:t>
            </w:r>
          </w:p>
        </w:tc>
        <w:tc>
          <w:tcPr>
            <w:tcW w:w="1276" w:type="dxa"/>
            <w:shd w:val="clear" w:color="auto" w:fill="auto"/>
            <w:noWrap/>
            <w:tcMar>
              <w:top w:w="15" w:type="dxa"/>
              <w:left w:w="15" w:type="dxa"/>
              <w:bottom w:w="0" w:type="dxa"/>
              <w:right w:w="15" w:type="dxa"/>
            </w:tcMar>
            <w:vAlign w:val="center"/>
            <w:hideMark/>
          </w:tcPr>
          <w:p w14:paraId="7F0A2CE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017F797D"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191DF2B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11266</w:t>
            </w:r>
          </w:p>
        </w:tc>
        <w:tc>
          <w:tcPr>
            <w:tcW w:w="1386" w:type="dxa"/>
            <w:shd w:val="clear" w:color="auto" w:fill="auto"/>
            <w:noWrap/>
            <w:tcMar>
              <w:top w:w="15" w:type="dxa"/>
              <w:left w:w="15" w:type="dxa"/>
              <w:bottom w:w="0" w:type="dxa"/>
              <w:right w:w="15" w:type="dxa"/>
            </w:tcMar>
            <w:vAlign w:val="center"/>
            <w:hideMark/>
          </w:tcPr>
          <w:p w14:paraId="2CF6414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7E33545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1236E6F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5F468FE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27/04/2017</w:t>
            </w:r>
          </w:p>
        </w:tc>
        <w:tc>
          <w:tcPr>
            <w:tcW w:w="1276" w:type="dxa"/>
            <w:shd w:val="clear" w:color="auto" w:fill="auto"/>
            <w:noWrap/>
            <w:tcMar>
              <w:top w:w="15" w:type="dxa"/>
              <w:left w:w="15" w:type="dxa"/>
              <w:bottom w:w="0" w:type="dxa"/>
              <w:right w:w="15" w:type="dxa"/>
            </w:tcMar>
            <w:vAlign w:val="center"/>
            <w:hideMark/>
          </w:tcPr>
          <w:p w14:paraId="310A8CE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27/04/2020</w:t>
            </w:r>
          </w:p>
        </w:tc>
        <w:tc>
          <w:tcPr>
            <w:tcW w:w="1423" w:type="dxa"/>
            <w:shd w:val="clear" w:color="auto" w:fill="auto"/>
            <w:noWrap/>
            <w:tcMar>
              <w:top w:w="15" w:type="dxa"/>
              <w:left w:w="15" w:type="dxa"/>
              <w:bottom w:w="0" w:type="dxa"/>
              <w:right w:w="15" w:type="dxa"/>
            </w:tcMar>
            <w:vAlign w:val="center"/>
            <w:hideMark/>
          </w:tcPr>
          <w:p w14:paraId="7CCC051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116.242,42</w:t>
            </w:r>
          </w:p>
        </w:tc>
        <w:tc>
          <w:tcPr>
            <w:tcW w:w="850" w:type="dxa"/>
            <w:shd w:val="clear" w:color="auto" w:fill="auto"/>
            <w:noWrap/>
            <w:tcMar>
              <w:top w:w="15" w:type="dxa"/>
              <w:left w:w="15" w:type="dxa"/>
              <w:bottom w:w="0" w:type="dxa"/>
              <w:right w:w="15" w:type="dxa"/>
            </w:tcMar>
            <w:vAlign w:val="center"/>
            <w:hideMark/>
          </w:tcPr>
          <w:p w14:paraId="39EBD2F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4</w:t>
            </w:r>
          </w:p>
        </w:tc>
        <w:tc>
          <w:tcPr>
            <w:tcW w:w="1276" w:type="dxa"/>
            <w:shd w:val="clear" w:color="auto" w:fill="auto"/>
            <w:noWrap/>
            <w:tcMar>
              <w:top w:w="15" w:type="dxa"/>
              <w:left w:w="15" w:type="dxa"/>
              <w:bottom w:w="0" w:type="dxa"/>
              <w:right w:w="15" w:type="dxa"/>
            </w:tcMar>
            <w:vAlign w:val="center"/>
            <w:hideMark/>
          </w:tcPr>
          <w:p w14:paraId="2708390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303F7AA7"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126464A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2028</w:t>
            </w:r>
          </w:p>
        </w:tc>
        <w:tc>
          <w:tcPr>
            <w:tcW w:w="1386" w:type="dxa"/>
            <w:shd w:val="clear" w:color="auto" w:fill="auto"/>
            <w:noWrap/>
            <w:tcMar>
              <w:top w:w="15" w:type="dxa"/>
              <w:left w:w="15" w:type="dxa"/>
              <w:bottom w:w="0" w:type="dxa"/>
              <w:right w:w="15" w:type="dxa"/>
            </w:tcMar>
            <w:vAlign w:val="center"/>
            <w:hideMark/>
          </w:tcPr>
          <w:p w14:paraId="30758BD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BV</w:t>
            </w:r>
          </w:p>
        </w:tc>
        <w:tc>
          <w:tcPr>
            <w:tcW w:w="0" w:type="auto"/>
            <w:shd w:val="clear" w:color="auto" w:fill="auto"/>
            <w:noWrap/>
            <w:tcMar>
              <w:top w:w="15" w:type="dxa"/>
              <w:left w:w="15" w:type="dxa"/>
              <w:bottom w:w="0" w:type="dxa"/>
              <w:right w:w="15" w:type="dxa"/>
            </w:tcMar>
            <w:vAlign w:val="center"/>
            <w:hideMark/>
          </w:tcPr>
          <w:p w14:paraId="2882BF8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3AF9E53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1FDB17E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01/08/2019</w:t>
            </w:r>
          </w:p>
        </w:tc>
        <w:tc>
          <w:tcPr>
            <w:tcW w:w="1276" w:type="dxa"/>
            <w:shd w:val="clear" w:color="auto" w:fill="auto"/>
            <w:noWrap/>
            <w:tcMar>
              <w:top w:w="15" w:type="dxa"/>
              <w:left w:w="15" w:type="dxa"/>
              <w:bottom w:w="0" w:type="dxa"/>
              <w:right w:w="15" w:type="dxa"/>
            </w:tcMar>
            <w:vAlign w:val="center"/>
            <w:hideMark/>
          </w:tcPr>
          <w:p w14:paraId="3331D66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07/08/2022</w:t>
            </w:r>
          </w:p>
        </w:tc>
        <w:tc>
          <w:tcPr>
            <w:tcW w:w="1423" w:type="dxa"/>
            <w:shd w:val="clear" w:color="auto" w:fill="auto"/>
            <w:noWrap/>
            <w:tcMar>
              <w:top w:w="15" w:type="dxa"/>
              <w:left w:w="15" w:type="dxa"/>
              <w:bottom w:w="0" w:type="dxa"/>
              <w:right w:w="15" w:type="dxa"/>
            </w:tcMar>
            <w:vAlign w:val="center"/>
            <w:hideMark/>
          </w:tcPr>
          <w:p w14:paraId="19FA4E0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488.746,32</w:t>
            </w:r>
          </w:p>
        </w:tc>
        <w:tc>
          <w:tcPr>
            <w:tcW w:w="850" w:type="dxa"/>
            <w:shd w:val="clear" w:color="auto" w:fill="auto"/>
            <w:noWrap/>
            <w:tcMar>
              <w:top w:w="15" w:type="dxa"/>
              <w:left w:w="15" w:type="dxa"/>
              <w:bottom w:w="0" w:type="dxa"/>
              <w:right w:w="15" w:type="dxa"/>
            </w:tcMar>
            <w:vAlign w:val="center"/>
            <w:hideMark/>
          </w:tcPr>
          <w:p w14:paraId="3290805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31</w:t>
            </w:r>
          </w:p>
        </w:tc>
        <w:tc>
          <w:tcPr>
            <w:tcW w:w="1276" w:type="dxa"/>
            <w:shd w:val="clear" w:color="auto" w:fill="auto"/>
            <w:noWrap/>
            <w:tcMar>
              <w:top w:w="15" w:type="dxa"/>
              <w:left w:w="15" w:type="dxa"/>
              <w:bottom w:w="0" w:type="dxa"/>
              <w:right w:w="15" w:type="dxa"/>
            </w:tcMar>
            <w:vAlign w:val="center"/>
            <w:hideMark/>
          </w:tcPr>
          <w:p w14:paraId="6C9877F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711511C2"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0E51216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2019</w:t>
            </w:r>
          </w:p>
        </w:tc>
        <w:tc>
          <w:tcPr>
            <w:tcW w:w="1386" w:type="dxa"/>
            <w:shd w:val="clear" w:color="auto" w:fill="auto"/>
            <w:noWrap/>
            <w:tcMar>
              <w:top w:w="15" w:type="dxa"/>
              <w:left w:w="15" w:type="dxa"/>
              <w:bottom w:w="0" w:type="dxa"/>
              <w:right w:w="15" w:type="dxa"/>
            </w:tcMar>
            <w:vAlign w:val="center"/>
            <w:hideMark/>
          </w:tcPr>
          <w:p w14:paraId="597C146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BV</w:t>
            </w:r>
          </w:p>
        </w:tc>
        <w:tc>
          <w:tcPr>
            <w:tcW w:w="0" w:type="auto"/>
            <w:shd w:val="clear" w:color="auto" w:fill="auto"/>
            <w:noWrap/>
            <w:tcMar>
              <w:top w:w="15" w:type="dxa"/>
              <w:left w:w="15" w:type="dxa"/>
              <w:bottom w:w="0" w:type="dxa"/>
              <w:right w:w="15" w:type="dxa"/>
            </w:tcMar>
            <w:vAlign w:val="center"/>
            <w:hideMark/>
          </w:tcPr>
          <w:p w14:paraId="0826DFE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566759E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55F108B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01/08/2019</w:t>
            </w:r>
          </w:p>
        </w:tc>
        <w:tc>
          <w:tcPr>
            <w:tcW w:w="1276" w:type="dxa"/>
            <w:shd w:val="clear" w:color="auto" w:fill="auto"/>
            <w:noWrap/>
            <w:tcMar>
              <w:top w:w="15" w:type="dxa"/>
              <w:left w:w="15" w:type="dxa"/>
              <w:bottom w:w="0" w:type="dxa"/>
              <w:right w:w="15" w:type="dxa"/>
            </w:tcMar>
            <w:vAlign w:val="center"/>
            <w:hideMark/>
          </w:tcPr>
          <w:p w14:paraId="1AE798B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07/08/2022</w:t>
            </w:r>
          </w:p>
        </w:tc>
        <w:tc>
          <w:tcPr>
            <w:tcW w:w="1423" w:type="dxa"/>
            <w:shd w:val="clear" w:color="auto" w:fill="auto"/>
            <w:noWrap/>
            <w:tcMar>
              <w:top w:w="15" w:type="dxa"/>
              <w:left w:w="15" w:type="dxa"/>
              <w:bottom w:w="0" w:type="dxa"/>
              <w:right w:w="15" w:type="dxa"/>
            </w:tcMar>
            <w:vAlign w:val="center"/>
            <w:hideMark/>
          </w:tcPr>
          <w:p w14:paraId="41D973B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771.653,74</w:t>
            </w:r>
          </w:p>
        </w:tc>
        <w:tc>
          <w:tcPr>
            <w:tcW w:w="850" w:type="dxa"/>
            <w:shd w:val="clear" w:color="auto" w:fill="auto"/>
            <w:noWrap/>
            <w:tcMar>
              <w:top w:w="15" w:type="dxa"/>
              <w:left w:w="15" w:type="dxa"/>
              <w:bottom w:w="0" w:type="dxa"/>
              <w:right w:w="15" w:type="dxa"/>
            </w:tcMar>
            <w:vAlign w:val="center"/>
            <w:hideMark/>
          </w:tcPr>
          <w:p w14:paraId="4E396D9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31</w:t>
            </w:r>
          </w:p>
        </w:tc>
        <w:tc>
          <w:tcPr>
            <w:tcW w:w="1276" w:type="dxa"/>
            <w:shd w:val="clear" w:color="auto" w:fill="auto"/>
            <w:noWrap/>
            <w:tcMar>
              <w:top w:w="15" w:type="dxa"/>
              <w:left w:w="15" w:type="dxa"/>
              <w:bottom w:w="0" w:type="dxa"/>
              <w:right w:w="15" w:type="dxa"/>
            </w:tcMar>
            <w:vAlign w:val="center"/>
            <w:hideMark/>
          </w:tcPr>
          <w:p w14:paraId="0C2E8E4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4973363D"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505722C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12047</w:t>
            </w:r>
          </w:p>
        </w:tc>
        <w:tc>
          <w:tcPr>
            <w:tcW w:w="1386" w:type="dxa"/>
            <w:shd w:val="clear" w:color="auto" w:fill="auto"/>
            <w:noWrap/>
            <w:tcMar>
              <w:top w:w="15" w:type="dxa"/>
              <w:left w:w="15" w:type="dxa"/>
              <w:bottom w:w="0" w:type="dxa"/>
              <w:right w:w="15" w:type="dxa"/>
            </w:tcMar>
            <w:vAlign w:val="center"/>
            <w:hideMark/>
          </w:tcPr>
          <w:p w14:paraId="39DD39E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7702389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2B40E59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73B5E19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21/12/2017</w:t>
            </w:r>
          </w:p>
        </w:tc>
        <w:tc>
          <w:tcPr>
            <w:tcW w:w="1276" w:type="dxa"/>
            <w:shd w:val="clear" w:color="auto" w:fill="auto"/>
            <w:noWrap/>
            <w:tcMar>
              <w:top w:w="15" w:type="dxa"/>
              <w:left w:w="15" w:type="dxa"/>
              <w:bottom w:w="0" w:type="dxa"/>
              <w:right w:w="15" w:type="dxa"/>
            </w:tcMar>
            <w:vAlign w:val="center"/>
            <w:hideMark/>
          </w:tcPr>
          <w:p w14:paraId="239C867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30/12/2020</w:t>
            </w:r>
          </w:p>
        </w:tc>
        <w:tc>
          <w:tcPr>
            <w:tcW w:w="1423" w:type="dxa"/>
            <w:shd w:val="clear" w:color="auto" w:fill="auto"/>
            <w:noWrap/>
            <w:tcMar>
              <w:top w:w="15" w:type="dxa"/>
              <w:left w:w="15" w:type="dxa"/>
              <w:bottom w:w="0" w:type="dxa"/>
              <w:right w:w="15" w:type="dxa"/>
            </w:tcMar>
            <w:vAlign w:val="center"/>
            <w:hideMark/>
          </w:tcPr>
          <w:p w14:paraId="46DE919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196.443,17</w:t>
            </w:r>
          </w:p>
        </w:tc>
        <w:tc>
          <w:tcPr>
            <w:tcW w:w="850" w:type="dxa"/>
            <w:shd w:val="clear" w:color="auto" w:fill="auto"/>
            <w:noWrap/>
            <w:tcMar>
              <w:top w:w="15" w:type="dxa"/>
              <w:left w:w="15" w:type="dxa"/>
              <w:bottom w:w="0" w:type="dxa"/>
              <w:right w:w="15" w:type="dxa"/>
            </w:tcMar>
            <w:vAlign w:val="center"/>
            <w:hideMark/>
          </w:tcPr>
          <w:p w14:paraId="63832C7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w:t>
            </w:r>
          </w:p>
        </w:tc>
        <w:tc>
          <w:tcPr>
            <w:tcW w:w="1276" w:type="dxa"/>
            <w:shd w:val="clear" w:color="auto" w:fill="auto"/>
            <w:noWrap/>
            <w:tcMar>
              <w:top w:w="15" w:type="dxa"/>
              <w:left w:w="15" w:type="dxa"/>
              <w:bottom w:w="0" w:type="dxa"/>
              <w:right w:w="15" w:type="dxa"/>
            </w:tcMar>
            <w:vAlign w:val="center"/>
            <w:hideMark/>
          </w:tcPr>
          <w:p w14:paraId="3A4D7AF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10935558"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63F49A3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13306</w:t>
            </w:r>
          </w:p>
        </w:tc>
        <w:tc>
          <w:tcPr>
            <w:tcW w:w="1386" w:type="dxa"/>
            <w:shd w:val="clear" w:color="auto" w:fill="auto"/>
            <w:noWrap/>
            <w:tcMar>
              <w:top w:w="15" w:type="dxa"/>
              <w:left w:w="15" w:type="dxa"/>
              <w:bottom w:w="0" w:type="dxa"/>
              <w:right w:w="15" w:type="dxa"/>
            </w:tcMar>
            <w:vAlign w:val="center"/>
            <w:hideMark/>
          </w:tcPr>
          <w:p w14:paraId="39CC80C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75751B7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28ACC2B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06B779D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26/03/2019</w:t>
            </w:r>
          </w:p>
        </w:tc>
        <w:tc>
          <w:tcPr>
            <w:tcW w:w="1276" w:type="dxa"/>
            <w:shd w:val="clear" w:color="auto" w:fill="auto"/>
            <w:noWrap/>
            <w:tcMar>
              <w:top w:w="15" w:type="dxa"/>
              <w:left w:w="15" w:type="dxa"/>
              <w:bottom w:w="0" w:type="dxa"/>
              <w:right w:w="15" w:type="dxa"/>
            </w:tcMar>
            <w:vAlign w:val="center"/>
            <w:hideMark/>
          </w:tcPr>
          <w:p w14:paraId="47CA1B4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29/03/2022</w:t>
            </w:r>
          </w:p>
        </w:tc>
        <w:tc>
          <w:tcPr>
            <w:tcW w:w="1423" w:type="dxa"/>
            <w:shd w:val="clear" w:color="auto" w:fill="auto"/>
            <w:noWrap/>
            <w:tcMar>
              <w:top w:w="15" w:type="dxa"/>
              <w:left w:w="15" w:type="dxa"/>
              <w:bottom w:w="0" w:type="dxa"/>
              <w:right w:w="15" w:type="dxa"/>
            </w:tcMar>
            <w:vAlign w:val="center"/>
            <w:hideMark/>
          </w:tcPr>
          <w:p w14:paraId="2F84408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275.000,00</w:t>
            </w:r>
          </w:p>
        </w:tc>
        <w:tc>
          <w:tcPr>
            <w:tcW w:w="850" w:type="dxa"/>
            <w:shd w:val="clear" w:color="auto" w:fill="auto"/>
            <w:noWrap/>
            <w:tcMar>
              <w:top w:w="15" w:type="dxa"/>
              <w:left w:w="15" w:type="dxa"/>
              <w:bottom w:w="0" w:type="dxa"/>
              <w:right w:w="15" w:type="dxa"/>
            </w:tcMar>
            <w:vAlign w:val="center"/>
            <w:hideMark/>
          </w:tcPr>
          <w:p w14:paraId="7FACC33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27</w:t>
            </w:r>
          </w:p>
        </w:tc>
        <w:tc>
          <w:tcPr>
            <w:tcW w:w="1276" w:type="dxa"/>
            <w:shd w:val="clear" w:color="auto" w:fill="auto"/>
            <w:noWrap/>
            <w:tcMar>
              <w:top w:w="15" w:type="dxa"/>
              <w:left w:w="15" w:type="dxa"/>
              <w:bottom w:w="0" w:type="dxa"/>
              <w:right w:w="15" w:type="dxa"/>
            </w:tcMar>
            <w:vAlign w:val="center"/>
            <w:hideMark/>
          </w:tcPr>
          <w:p w14:paraId="21CB554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1D676E22"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7F3DCE8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19991910002700</w:t>
            </w:r>
          </w:p>
        </w:tc>
        <w:tc>
          <w:tcPr>
            <w:tcW w:w="1386" w:type="dxa"/>
            <w:shd w:val="clear" w:color="auto" w:fill="auto"/>
            <w:noWrap/>
            <w:tcMar>
              <w:top w:w="15" w:type="dxa"/>
              <w:left w:w="15" w:type="dxa"/>
              <w:bottom w:w="0" w:type="dxa"/>
              <w:right w:w="15" w:type="dxa"/>
            </w:tcMar>
            <w:vAlign w:val="center"/>
            <w:hideMark/>
          </w:tcPr>
          <w:p w14:paraId="012A29A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Banco Itaú</w:t>
            </w:r>
          </w:p>
        </w:tc>
        <w:tc>
          <w:tcPr>
            <w:tcW w:w="0" w:type="auto"/>
            <w:shd w:val="clear" w:color="auto" w:fill="auto"/>
            <w:noWrap/>
            <w:tcMar>
              <w:top w:w="15" w:type="dxa"/>
              <w:left w:w="15" w:type="dxa"/>
              <w:bottom w:w="0" w:type="dxa"/>
              <w:right w:w="15" w:type="dxa"/>
            </w:tcMar>
            <w:vAlign w:val="center"/>
            <w:hideMark/>
          </w:tcPr>
          <w:p w14:paraId="498BCBB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Giro</w:t>
            </w:r>
          </w:p>
        </w:tc>
        <w:tc>
          <w:tcPr>
            <w:tcW w:w="1312" w:type="dxa"/>
            <w:shd w:val="clear" w:color="auto" w:fill="auto"/>
            <w:noWrap/>
            <w:tcMar>
              <w:top w:w="15" w:type="dxa"/>
              <w:left w:w="15" w:type="dxa"/>
              <w:bottom w:w="0" w:type="dxa"/>
              <w:right w:w="15" w:type="dxa"/>
            </w:tcMar>
            <w:vAlign w:val="center"/>
            <w:hideMark/>
          </w:tcPr>
          <w:p w14:paraId="13124D1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402395F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13/11/2019</w:t>
            </w:r>
          </w:p>
        </w:tc>
        <w:tc>
          <w:tcPr>
            <w:tcW w:w="1276" w:type="dxa"/>
            <w:shd w:val="clear" w:color="auto" w:fill="auto"/>
            <w:noWrap/>
            <w:tcMar>
              <w:top w:w="15" w:type="dxa"/>
              <w:left w:w="15" w:type="dxa"/>
              <w:bottom w:w="0" w:type="dxa"/>
              <w:right w:w="15" w:type="dxa"/>
            </w:tcMar>
            <w:vAlign w:val="center"/>
            <w:hideMark/>
          </w:tcPr>
          <w:p w14:paraId="303BEF5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21/11/2022</w:t>
            </w:r>
          </w:p>
        </w:tc>
        <w:tc>
          <w:tcPr>
            <w:tcW w:w="1423" w:type="dxa"/>
            <w:shd w:val="clear" w:color="auto" w:fill="auto"/>
            <w:noWrap/>
            <w:tcMar>
              <w:top w:w="15" w:type="dxa"/>
              <w:left w:w="15" w:type="dxa"/>
              <w:bottom w:w="0" w:type="dxa"/>
              <w:right w:w="15" w:type="dxa"/>
            </w:tcMar>
            <w:vAlign w:val="center"/>
            <w:hideMark/>
          </w:tcPr>
          <w:p w14:paraId="06594CE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17.000.000,00</w:t>
            </w:r>
          </w:p>
        </w:tc>
        <w:tc>
          <w:tcPr>
            <w:tcW w:w="850" w:type="dxa"/>
            <w:shd w:val="clear" w:color="auto" w:fill="auto"/>
            <w:noWrap/>
            <w:tcMar>
              <w:top w:w="15" w:type="dxa"/>
              <w:left w:w="15" w:type="dxa"/>
              <w:bottom w:w="0" w:type="dxa"/>
              <w:right w:w="15" w:type="dxa"/>
            </w:tcMar>
            <w:vAlign w:val="center"/>
            <w:hideMark/>
          </w:tcPr>
          <w:p w14:paraId="2AE6DB4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35</w:t>
            </w:r>
          </w:p>
        </w:tc>
        <w:tc>
          <w:tcPr>
            <w:tcW w:w="1276" w:type="dxa"/>
            <w:shd w:val="clear" w:color="auto" w:fill="auto"/>
            <w:noWrap/>
            <w:tcMar>
              <w:top w:w="15" w:type="dxa"/>
              <w:left w:w="15" w:type="dxa"/>
              <w:bottom w:w="0" w:type="dxa"/>
              <w:right w:w="15" w:type="dxa"/>
            </w:tcMar>
            <w:vAlign w:val="center"/>
            <w:hideMark/>
          </w:tcPr>
          <w:p w14:paraId="7578266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311A1ADB" w14:textId="77777777" w:rsidTr="00210F0C">
        <w:trPr>
          <w:trHeight w:val="300"/>
        </w:trPr>
        <w:tc>
          <w:tcPr>
            <w:tcW w:w="1499" w:type="dxa"/>
            <w:shd w:val="clear" w:color="000000" w:fill="404040"/>
            <w:noWrap/>
            <w:tcMar>
              <w:top w:w="15" w:type="dxa"/>
              <w:left w:w="15" w:type="dxa"/>
              <w:bottom w:w="0" w:type="dxa"/>
              <w:right w:w="15" w:type="dxa"/>
            </w:tcMar>
            <w:vAlign w:val="center"/>
            <w:hideMark/>
          </w:tcPr>
          <w:p w14:paraId="23F8C0EE" w14:textId="77777777" w:rsidR="00210F0C" w:rsidRPr="00210F0C" w:rsidRDefault="00210F0C" w:rsidP="00210F0C">
            <w:pPr>
              <w:jc w:val="center"/>
              <w:rPr>
                <w:rFonts w:ascii="Trebuchet MS" w:hAnsi="Trebuchet MS" w:cs="Calibri"/>
                <w:b/>
                <w:bCs/>
                <w:color w:val="FFFFFF"/>
                <w:sz w:val="20"/>
                <w:szCs w:val="20"/>
              </w:rPr>
            </w:pPr>
            <w:r w:rsidRPr="00210F0C">
              <w:rPr>
                <w:rFonts w:ascii="Trebuchet MS" w:hAnsi="Trebuchet MS" w:cs="Calibri"/>
                <w:b/>
                <w:bCs/>
                <w:color w:val="FFFFFF"/>
                <w:sz w:val="20"/>
                <w:szCs w:val="20"/>
              </w:rPr>
              <w:t>Total Contratos</w:t>
            </w:r>
          </w:p>
        </w:tc>
        <w:tc>
          <w:tcPr>
            <w:tcW w:w="1386" w:type="dxa"/>
            <w:shd w:val="clear" w:color="000000" w:fill="404040"/>
            <w:noWrap/>
            <w:tcMar>
              <w:top w:w="15" w:type="dxa"/>
              <w:left w:w="15" w:type="dxa"/>
              <w:bottom w:w="0" w:type="dxa"/>
              <w:right w:w="15" w:type="dxa"/>
            </w:tcMar>
            <w:vAlign w:val="center"/>
            <w:hideMark/>
          </w:tcPr>
          <w:p w14:paraId="190E353E" w14:textId="77777777" w:rsidR="00210F0C" w:rsidRPr="00210F0C" w:rsidRDefault="00210F0C" w:rsidP="00210F0C">
            <w:pPr>
              <w:jc w:val="center"/>
              <w:rPr>
                <w:rFonts w:ascii="Trebuchet MS" w:hAnsi="Trebuchet MS" w:cs="Calibri"/>
                <w:b/>
                <w:bCs/>
                <w:color w:val="FFFFFF"/>
                <w:sz w:val="20"/>
                <w:szCs w:val="20"/>
              </w:rPr>
            </w:pPr>
          </w:p>
        </w:tc>
        <w:tc>
          <w:tcPr>
            <w:tcW w:w="0" w:type="auto"/>
            <w:shd w:val="clear" w:color="000000" w:fill="404040"/>
            <w:noWrap/>
            <w:tcMar>
              <w:top w:w="15" w:type="dxa"/>
              <w:left w:w="15" w:type="dxa"/>
              <w:bottom w:w="0" w:type="dxa"/>
              <w:right w:w="15" w:type="dxa"/>
            </w:tcMar>
            <w:vAlign w:val="center"/>
            <w:hideMark/>
          </w:tcPr>
          <w:p w14:paraId="511D49A3" w14:textId="77777777" w:rsidR="00210F0C" w:rsidRPr="00210F0C" w:rsidRDefault="00210F0C" w:rsidP="00210F0C">
            <w:pPr>
              <w:jc w:val="center"/>
              <w:rPr>
                <w:rFonts w:ascii="Trebuchet MS" w:hAnsi="Trebuchet MS" w:cs="Calibri"/>
                <w:b/>
                <w:bCs/>
                <w:color w:val="FFFFFF"/>
                <w:sz w:val="20"/>
                <w:szCs w:val="20"/>
              </w:rPr>
            </w:pPr>
          </w:p>
        </w:tc>
        <w:tc>
          <w:tcPr>
            <w:tcW w:w="1312" w:type="dxa"/>
            <w:shd w:val="clear" w:color="000000" w:fill="404040"/>
            <w:noWrap/>
            <w:tcMar>
              <w:top w:w="15" w:type="dxa"/>
              <w:left w:w="15" w:type="dxa"/>
              <w:bottom w:w="0" w:type="dxa"/>
              <w:right w:w="15" w:type="dxa"/>
            </w:tcMar>
            <w:vAlign w:val="center"/>
            <w:hideMark/>
          </w:tcPr>
          <w:p w14:paraId="6B9EE24E" w14:textId="77777777" w:rsidR="00210F0C" w:rsidRPr="00210F0C" w:rsidRDefault="00210F0C" w:rsidP="00210F0C">
            <w:pPr>
              <w:jc w:val="center"/>
              <w:rPr>
                <w:rFonts w:ascii="Trebuchet MS" w:hAnsi="Trebuchet MS" w:cs="Calibri"/>
                <w:b/>
                <w:bCs/>
                <w:color w:val="FFFFFF"/>
                <w:sz w:val="20"/>
                <w:szCs w:val="20"/>
              </w:rPr>
            </w:pPr>
          </w:p>
        </w:tc>
        <w:tc>
          <w:tcPr>
            <w:tcW w:w="1275" w:type="dxa"/>
            <w:shd w:val="clear" w:color="000000" w:fill="404040"/>
            <w:noWrap/>
            <w:tcMar>
              <w:top w:w="15" w:type="dxa"/>
              <w:left w:w="15" w:type="dxa"/>
              <w:bottom w:w="0" w:type="dxa"/>
              <w:right w:w="15" w:type="dxa"/>
            </w:tcMar>
            <w:vAlign w:val="center"/>
            <w:hideMark/>
          </w:tcPr>
          <w:p w14:paraId="495CC059" w14:textId="77777777" w:rsidR="00210F0C" w:rsidRPr="00210F0C" w:rsidRDefault="00210F0C" w:rsidP="00210F0C">
            <w:pPr>
              <w:jc w:val="center"/>
              <w:rPr>
                <w:rFonts w:ascii="Trebuchet MS" w:hAnsi="Trebuchet MS" w:cs="Calibri"/>
                <w:b/>
                <w:bCs/>
                <w:color w:val="FFFFFF"/>
                <w:sz w:val="20"/>
                <w:szCs w:val="20"/>
              </w:rPr>
            </w:pPr>
          </w:p>
        </w:tc>
        <w:tc>
          <w:tcPr>
            <w:tcW w:w="1276" w:type="dxa"/>
            <w:shd w:val="clear" w:color="000000" w:fill="404040"/>
            <w:noWrap/>
            <w:tcMar>
              <w:top w:w="15" w:type="dxa"/>
              <w:left w:w="15" w:type="dxa"/>
              <w:bottom w:w="0" w:type="dxa"/>
              <w:right w:w="15" w:type="dxa"/>
            </w:tcMar>
            <w:vAlign w:val="center"/>
            <w:hideMark/>
          </w:tcPr>
          <w:p w14:paraId="064BF379" w14:textId="77777777" w:rsidR="00210F0C" w:rsidRPr="00210F0C" w:rsidRDefault="00210F0C" w:rsidP="00210F0C">
            <w:pPr>
              <w:jc w:val="center"/>
              <w:rPr>
                <w:rFonts w:ascii="Trebuchet MS" w:hAnsi="Trebuchet MS" w:cs="Calibri"/>
                <w:b/>
                <w:bCs/>
                <w:color w:val="FFFFFF"/>
                <w:sz w:val="20"/>
                <w:szCs w:val="20"/>
              </w:rPr>
            </w:pPr>
          </w:p>
        </w:tc>
        <w:tc>
          <w:tcPr>
            <w:tcW w:w="1423" w:type="dxa"/>
            <w:shd w:val="clear" w:color="000000" w:fill="404040"/>
            <w:noWrap/>
            <w:tcMar>
              <w:top w:w="15" w:type="dxa"/>
              <w:left w:w="15" w:type="dxa"/>
              <w:bottom w:w="0" w:type="dxa"/>
              <w:right w:w="15" w:type="dxa"/>
            </w:tcMar>
            <w:vAlign w:val="center"/>
            <w:hideMark/>
          </w:tcPr>
          <w:p w14:paraId="2AC813F8" w14:textId="77777777" w:rsidR="00210F0C" w:rsidRPr="00210F0C" w:rsidRDefault="00210F0C" w:rsidP="00210F0C">
            <w:pPr>
              <w:jc w:val="center"/>
              <w:rPr>
                <w:rFonts w:ascii="Trebuchet MS" w:hAnsi="Trebuchet MS" w:cs="Calibri"/>
                <w:b/>
                <w:bCs/>
                <w:color w:val="FFFFFF"/>
                <w:sz w:val="20"/>
                <w:szCs w:val="20"/>
              </w:rPr>
            </w:pPr>
            <w:r w:rsidRPr="00210F0C">
              <w:rPr>
                <w:rFonts w:ascii="Trebuchet MS" w:hAnsi="Trebuchet MS" w:cs="Calibri"/>
                <w:b/>
                <w:bCs/>
                <w:color w:val="FFFFFF"/>
                <w:sz w:val="20"/>
                <w:szCs w:val="20"/>
              </w:rPr>
              <w:t>26.097.897,76</w:t>
            </w:r>
          </w:p>
        </w:tc>
        <w:tc>
          <w:tcPr>
            <w:tcW w:w="850" w:type="dxa"/>
            <w:shd w:val="clear" w:color="000000" w:fill="404040"/>
            <w:noWrap/>
            <w:tcMar>
              <w:top w:w="15" w:type="dxa"/>
              <w:left w:w="15" w:type="dxa"/>
              <w:bottom w:w="0" w:type="dxa"/>
              <w:right w:w="15" w:type="dxa"/>
            </w:tcMar>
            <w:vAlign w:val="center"/>
            <w:hideMark/>
          </w:tcPr>
          <w:p w14:paraId="58B2CE9C" w14:textId="77777777" w:rsidR="00210F0C" w:rsidRPr="00210F0C" w:rsidRDefault="00210F0C" w:rsidP="00210F0C">
            <w:pPr>
              <w:jc w:val="center"/>
              <w:rPr>
                <w:rFonts w:ascii="Trebuchet MS" w:hAnsi="Trebuchet MS" w:cs="Calibri"/>
                <w:b/>
                <w:bCs/>
                <w:color w:val="FFFFFF"/>
                <w:sz w:val="20"/>
                <w:szCs w:val="20"/>
              </w:rPr>
            </w:pPr>
          </w:p>
        </w:tc>
        <w:tc>
          <w:tcPr>
            <w:tcW w:w="1276" w:type="dxa"/>
            <w:shd w:val="clear" w:color="000000" w:fill="404040"/>
            <w:noWrap/>
            <w:tcMar>
              <w:top w:w="15" w:type="dxa"/>
              <w:left w:w="15" w:type="dxa"/>
              <w:bottom w:w="0" w:type="dxa"/>
              <w:right w:w="15" w:type="dxa"/>
            </w:tcMar>
            <w:vAlign w:val="center"/>
            <w:hideMark/>
          </w:tcPr>
          <w:p w14:paraId="5EAD1561" w14:textId="77777777" w:rsidR="00210F0C" w:rsidRPr="00210F0C" w:rsidRDefault="00210F0C" w:rsidP="00210F0C">
            <w:pPr>
              <w:jc w:val="center"/>
              <w:rPr>
                <w:rFonts w:ascii="Trebuchet MS" w:hAnsi="Trebuchet MS" w:cs="Calibri"/>
                <w:b/>
                <w:bCs/>
                <w:color w:val="FFFFFF"/>
                <w:sz w:val="20"/>
                <w:szCs w:val="20"/>
              </w:rPr>
            </w:pPr>
          </w:p>
        </w:tc>
      </w:tr>
    </w:tbl>
    <w:p w14:paraId="51851D9F" w14:textId="77777777" w:rsidR="00EC51C7" w:rsidRDefault="00210F0C" w:rsidP="00EC51C7">
      <w:pPr>
        <w:spacing w:after="140" w:line="290" w:lineRule="auto"/>
        <w:rPr>
          <w:rFonts w:ascii="Trebuchet MS" w:hAnsi="Trebuchet MS" w:cs="Arial"/>
          <w:b/>
          <w:bCs/>
        </w:rPr>
      </w:pPr>
      <w:r w:rsidRPr="00EC51C7" w:rsidDel="00802F34">
        <w:rPr>
          <w:rFonts w:ascii="Trebuchet MS" w:hAnsi="Trebuchet MS" w:cs="Arial"/>
          <w:b/>
          <w:bCs/>
          <w:highlight w:val="lightGray"/>
        </w:rPr>
        <w:t xml:space="preserve"> </w:t>
      </w:r>
    </w:p>
    <w:p w14:paraId="7ACE4356" w14:textId="77777777" w:rsidR="00E87567" w:rsidRPr="00BB04B8" w:rsidRDefault="00CD22A8" w:rsidP="000F0203">
      <w:pPr>
        <w:spacing w:after="140" w:line="290" w:lineRule="auto"/>
        <w:jc w:val="center"/>
        <w:rPr>
          <w:rFonts w:ascii="Trebuchet MS" w:hAnsi="Trebuchet MS"/>
          <w:b/>
          <w:i/>
          <w:sz w:val="16"/>
        </w:rPr>
      </w:pPr>
      <w:r w:rsidRPr="00593033" w:rsidDel="00CD22A8">
        <w:rPr>
          <w:rFonts w:ascii="Trebuchet MS" w:hAnsi="Trebuchet MS"/>
          <w:b/>
          <w:i/>
          <w:sz w:val="16"/>
          <w:highlight w:val="lightGray"/>
        </w:rPr>
        <w:t xml:space="preserve"> </w:t>
      </w:r>
    </w:p>
    <w:p w14:paraId="55FA2DA1" w14:textId="77777777" w:rsidR="000736D6" w:rsidRDefault="000736D6">
      <w:pPr>
        <w:widowControl/>
        <w:autoSpaceDE/>
        <w:autoSpaceDN/>
        <w:adjustRightInd/>
        <w:spacing w:line="240" w:lineRule="auto"/>
        <w:jc w:val="left"/>
        <w:textAlignment w:val="auto"/>
        <w:rPr>
          <w:rFonts w:ascii="Trebuchet MS" w:hAnsi="Trebuchet MS" w:cs="Arial"/>
          <w:b/>
          <w:bCs/>
        </w:rPr>
      </w:pPr>
      <w:r>
        <w:rPr>
          <w:rFonts w:ascii="Trebuchet MS" w:hAnsi="Trebuchet MS" w:cs="Arial"/>
          <w:b/>
          <w:bCs/>
        </w:rPr>
        <w:br w:type="page"/>
      </w:r>
    </w:p>
    <w:p w14:paraId="79B56F33" w14:textId="77777777" w:rsidR="000736D6" w:rsidRDefault="000736D6" w:rsidP="00BB04B8">
      <w:pPr>
        <w:spacing w:after="140" w:line="290" w:lineRule="auto"/>
        <w:jc w:val="center"/>
        <w:rPr>
          <w:rFonts w:ascii="Trebuchet MS" w:hAnsi="Trebuchet MS" w:cs="Arial"/>
          <w:b/>
          <w:bCs/>
        </w:rPr>
      </w:pPr>
      <w:r>
        <w:rPr>
          <w:rFonts w:ascii="Trebuchet MS" w:hAnsi="Trebuchet MS" w:cs="Arial"/>
          <w:b/>
          <w:bCs/>
        </w:rPr>
        <w:lastRenderedPageBreak/>
        <w:t>ANEXO II</w:t>
      </w:r>
    </w:p>
    <w:p w14:paraId="4077DF14" w14:textId="77777777" w:rsidR="000736D6" w:rsidRDefault="000736D6" w:rsidP="000736D6">
      <w:pPr>
        <w:spacing w:after="140" w:line="290" w:lineRule="auto"/>
        <w:jc w:val="center"/>
        <w:rPr>
          <w:rFonts w:ascii="Trebuchet MS" w:hAnsi="Trebuchet MS" w:cs="Arial"/>
          <w:b/>
          <w:bCs/>
        </w:rPr>
      </w:pPr>
      <w:r>
        <w:rPr>
          <w:rFonts w:ascii="Trebuchet MS" w:hAnsi="Trebuchet MS" w:cs="Arial"/>
          <w:b/>
          <w:bCs/>
        </w:rPr>
        <w:t>Contratos Financeiros</w:t>
      </w:r>
      <w:r w:rsidR="004F5287">
        <w:rPr>
          <w:rFonts w:ascii="Trebuchet MS" w:hAnsi="Trebuchet MS" w:cs="Arial"/>
          <w:b/>
          <w:bCs/>
        </w:rPr>
        <w:t xml:space="preserve"> – Rol de </w:t>
      </w:r>
      <w:r w:rsidR="00E734D1">
        <w:rPr>
          <w:rFonts w:ascii="Trebuchet MS" w:hAnsi="Trebuchet MS" w:cs="Arial"/>
          <w:b/>
          <w:bCs/>
        </w:rPr>
        <w:t>Demais Dívidas</w:t>
      </w:r>
    </w:p>
    <w:tbl>
      <w:tblPr>
        <w:tblW w:w="1150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2"/>
        <w:gridCol w:w="1080"/>
        <w:gridCol w:w="1240"/>
        <w:gridCol w:w="1244"/>
        <w:gridCol w:w="1275"/>
        <w:gridCol w:w="1276"/>
        <w:gridCol w:w="1540"/>
        <w:gridCol w:w="809"/>
        <w:gridCol w:w="1158"/>
      </w:tblGrid>
      <w:tr w:rsidR="00210F0C" w:rsidRPr="00210F0C" w14:paraId="58C09D77" w14:textId="77777777" w:rsidTr="00210F0C">
        <w:trPr>
          <w:trHeight w:val="630"/>
        </w:trPr>
        <w:tc>
          <w:tcPr>
            <w:tcW w:w="2002" w:type="dxa"/>
            <w:shd w:val="clear" w:color="000000" w:fill="F2F2F2"/>
            <w:noWrap/>
            <w:tcMar>
              <w:top w:w="15" w:type="dxa"/>
              <w:left w:w="15" w:type="dxa"/>
              <w:bottom w:w="0" w:type="dxa"/>
              <w:right w:w="15" w:type="dxa"/>
            </w:tcMar>
            <w:vAlign w:val="center"/>
            <w:hideMark/>
          </w:tcPr>
          <w:p w14:paraId="51B5DD4E" w14:textId="77777777" w:rsidR="00210F0C" w:rsidRPr="00210F0C" w:rsidRDefault="00210F0C" w:rsidP="00210F0C">
            <w:pPr>
              <w:widowControl/>
              <w:autoSpaceDE/>
              <w:autoSpaceDN/>
              <w:adjustRightInd/>
              <w:spacing w:line="240" w:lineRule="auto"/>
              <w:jc w:val="center"/>
              <w:textAlignment w:val="auto"/>
              <w:rPr>
                <w:rFonts w:ascii="Trebuchet MS" w:hAnsi="Trebuchet MS" w:cs="Calibri"/>
                <w:b/>
                <w:bCs/>
                <w:sz w:val="20"/>
                <w:szCs w:val="20"/>
              </w:rPr>
            </w:pPr>
            <w:r w:rsidRPr="00210F0C">
              <w:rPr>
                <w:rFonts w:ascii="Trebuchet MS" w:hAnsi="Trebuchet MS" w:cs="Calibri"/>
                <w:b/>
                <w:bCs/>
                <w:sz w:val="20"/>
                <w:szCs w:val="20"/>
              </w:rPr>
              <w:t>Contrato</w:t>
            </w:r>
          </w:p>
        </w:tc>
        <w:tc>
          <w:tcPr>
            <w:tcW w:w="1080" w:type="dxa"/>
            <w:shd w:val="clear" w:color="000000" w:fill="F2F2F2"/>
            <w:noWrap/>
            <w:tcMar>
              <w:top w:w="15" w:type="dxa"/>
              <w:left w:w="15" w:type="dxa"/>
              <w:bottom w:w="0" w:type="dxa"/>
              <w:right w:w="15" w:type="dxa"/>
            </w:tcMar>
            <w:vAlign w:val="center"/>
            <w:hideMark/>
          </w:tcPr>
          <w:p w14:paraId="48F7C769"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Banco</w:t>
            </w:r>
          </w:p>
        </w:tc>
        <w:tc>
          <w:tcPr>
            <w:tcW w:w="1240" w:type="dxa"/>
            <w:shd w:val="clear" w:color="000000" w:fill="F2F2F2"/>
            <w:noWrap/>
            <w:tcMar>
              <w:top w:w="15" w:type="dxa"/>
              <w:left w:w="15" w:type="dxa"/>
              <w:bottom w:w="0" w:type="dxa"/>
              <w:right w:w="15" w:type="dxa"/>
            </w:tcMar>
            <w:vAlign w:val="center"/>
            <w:hideMark/>
          </w:tcPr>
          <w:p w14:paraId="64A9EB52"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Modalidade</w:t>
            </w:r>
          </w:p>
        </w:tc>
        <w:tc>
          <w:tcPr>
            <w:tcW w:w="1244" w:type="dxa"/>
            <w:shd w:val="clear" w:color="000000" w:fill="F2F2F2"/>
            <w:noWrap/>
            <w:tcMar>
              <w:top w:w="15" w:type="dxa"/>
              <w:left w:w="15" w:type="dxa"/>
              <w:bottom w:w="0" w:type="dxa"/>
              <w:right w:w="15" w:type="dxa"/>
            </w:tcMar>
            <w:vAlign w:val="center"/>
            <w:hideMark/>
          </w:tcPr>
          <w:p w14:paraId="65B5A35F"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Garantia</w:t>
            </w:r>
          </w:p>
        </w:tc>
        <w:tc>
          <w:tcPr>
            <w:tcW w:w="1275" w:type="dxa"/>
            <w:shd w:val="clear" w:color="000000" w:fill="F2F2F2"/>
            <w:noWrap/>
            <w:tcMar>
              <w:top w:w="15" w:type="dxa"/>
              <w:left w:w="15" w:type="dxa"/>
              <w:bottom w:w="0" w:type="dxa"/>
              <w:right w:w="15" w:type="dxa"/>
            </w:tcMar>
            <w:vAlign w:val="center"/>
            <w:hideMark/>
          </w:tcPr>
          <w:p w14:paraId="044953A6"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Contratação</w:t>
            </w:r>
          </w:p>
        </w:tc>
        <w:tc>
          <w:tcPr>
            <w:tcW w:w="1276" w:type="dxa"/>
            <w:shd w:val="clear" w:color="000000" w:fill="F2F2F2"/>
            <w:noWrap/>
            <w:tcMar>
              <w:top w:w="15" w:type="dxa"/>
              <w:left w:w="15" w:type="dxa"/>
              <w:bottom w:w="0" w:type="dxa"/>
              <w:right w:w="15" w:type="dxa"/>
            </w:tcMar>
            <w:vAlign w:val="center"/>
            <w:hideMark/>
          </w:tcPr>
          <w:p w14:paraId="0C1ABC82"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Data Final Contrato</w:t>
            </w:r>
          </w:p>
        </w:tc>
        <w:tc>
          <w:tcPr>
            <w:tcW w:w="1540" w:type="dxa"/>
            <w:shd w:val="clear" w:color="000000" w:fill="F2F2F2"/>
            <w:noWrap/>
            <w:tcMar>
              <w:top w:w="15" w:type="dxa"/>
              <w:left w:w="15" w:type="dxa"/>
              <w:bottom w:w="0" w:type="dxa"/>
              <w:right w:w="15" w:type="dxa"/>
            </w:tcMar>
            <w:vAlign w:val="center"/>
            <w:hideMark/>
          </w:tcPr>
          <w:p w14:paraId="78BE795A" w14:textId="77777777" w:rsidR="00210F0C" w:rsidRPr="00210F0C" w:rsidRDefault="00AF449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Valor Original do Contrato</w:t>
            </w:r>
          </w:p>
        </w:tc>
        <w:tc>
          <w:tcPr>
            <w:tcW w:w="691" w:type="dxa"/>
            <w:shd w:val="clear" w:color="000000" w:fill="F2F2F2"/>
            <w:noWrap/>
            <w:tcMar>
              <w:top w:w="15" w:type="dxa"/>
              <w:left w:w="15" w:type="dxa"/>
              <w:bottom w:w="0" w:type="dxa"/>
              <w:right w:w="15" w:type="dxa"/>
            </w:tcMar>
            <w:vAlign w:val="center"/>
            <w:hideMark/>
          </w:tcPr>
          <w:p w14:paraId="3E425F64"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Parcelas a Vencer</w:t>
            </w:r>
          </w:p>
        </w:tc>
        <w:tc>
          <w:tcPr>
            <w:tcW w:w="1158" w:type="dxa"/>
            <w:shd w:val="clear" w:color="000000" w:fill="F2F2F2"/>
            <w:noWrap/>
            <w:tcMar>
              <w:top w:w="15" w:type="dxa"/>
              <w:left w:w="15" w:type="dxa"/>
              <w:bottom w:w="0" w:type="dxa"/>
              <w:right w:w="15" w:type="dxa"/>
            </w:tcMar>
            <w:vAlign w:val="center"/>
            <w:hideMark/>
          </w:tcPr>
          <w:p w14:paraId="1352562C"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Parcelas a Serem Liquidadas</w:t>
            </w:r>
          </w:p>
        </w:tc>
      </w:tr>
      <w:tr w:rsidR="00210F0C" w:rsidRPr="00210F0C" w14:paraId="67583A1D" w14:textId="77777777" w:rsidTr="00210F0C">
        <w:trPr>
          <w:trHeight w:val="315"/>
        </w:trPr>
        <w:tc>
          <w:tcPr>
            <w:tcW w:w="2002" w:type="dxa"/>
            <w:shd w:val="clear" w:color="auto" w:fill="auto"/>
            <w:noWrap/>
            <w:tcMar>
              <w:top w:w="15" w:type="dxa"/>
              <w:left w:w="15" w:type="dxa"/>
              <w:bottom w:w="0" w:type="dxa"/>
              <w:right w:w="15" w:type="dxa"/>
            </w:tcMar>
            <w:vAlign w:val="center"/>
            <w:hideMark/>
          </w:tcPr>
          <w:p w14:paraId="7065C30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6327919</w:t>
            </w:r>
          </w:p>
        </w:tc>
        <w:tc>
          <w:tcPr>
            <w:tcW w:w="1080" w:type="dxa"/>
            <w:shd w:val="clear" w:color="auto" w:fill="auto"/>
            <w:noWrap/>
            <w:tcMar>
              <w:top w:w="15" w:type="dxa"/>
              <w:left w:w="15" w:type="dxa"/>
              <w:bottom w:w="0" w:type="dxa"/>
              <w:right w:w="15" w:type="dxa"/>
            </w:tcMar>
            <w:vAlign w:val="center"/>
            <w:hideMark/>
          </w:tcPr>
          <w:p w14:paraId="0AF7095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ABC</w:t>
            </w:r>
          </w:p>
        </w:tc>
        <w:tc>
          <w:tcPr>
            <w:tcW w:w="1240" w:type="dxa"/>
            <w:shd w:val="clear" w:color="auto" w:fill="auto"/>
            <w:noWrap/>
            <w:tcMar>
              <w:top w:w="15" w:type="dxa"/>
              <w:left w:w="15" w:type="dxa"/>
              <w:bottom w:w="0" w:type="dxa"/>
              <w:right w:w="15" w:type="dxa"/>
            </w:tcMar>
            <w:vAlign w:val="center"/>
            <w:hideMark/>
          </w:tcPr>
          <w:p w14:paraId="422DC10B"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7053A18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5369A74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12/11/2019</w:t>
            </w:r>
          </w:p>
        </w:tc>
        <w:tc>
          <w:tcPr>
            <w:tcW w:w="1276" w:type="dxa"/>
            <w:shd w:val="clear" w:color="auto" w:fill="auto"/>
            <w:noWrap/>
            <w:tcMar>
              <w:top w:w="15" w:type="dxa"/>
              <w:left w:w="15" w:type="dxa"/>
              <w:bottom w:w="0" w:type="dxa"/>
              <w:right w:w="15" w:type="dxa"/>
            </w:tcMar>
            <w:vAlign w:val="center"/>
            <w:hideMark/>
          </w:tcPr>
          <w:p w14:paraId="1742BE1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27/10/2022</w:t>
            </w:r>
          </w:p>
        </w:tc>
        <w:tc>
          <w:tcPr>
            <w:tcW w:w="1540" w:type="dxa"/>
            <w:shd w:val="clear" w:color="auto" w:fill="auto"/>
            <w:noWrap/>
            <w:tcMar>
              <w:top w:w="15" w:type="dxa"/>
              <w:left w:w="15" w:type="dxa"/>
              <w:bottom w:w="0" w:type="dxa"/>
              <w:right w:w="15" w:type="dxa"/>
            </w:tcMar>
            <w:vAlign w:val="center"/>
            <w:hideMark/>
          </w:tcPr>
          <w:p w14:paraId="7683186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4.200.000,00</w:t>
            </w:r>
          </w:p>
        </w:tc>
        <w:tc>
          <w:tcPr>
            <w:tcW w:w="691" w:type="dxa"/>
            <w:shd w:val="clear" w:color="auto" w:fill="auto"/>
            <w:noWrap/>
            <w:tcMar>
              <w:top w:w="15" w:type="dxa"/>
              <w:left w:w="15" w:type="dxa"/>
              <w:bottom w:w="0" w:type="dxa"/>
              <w:right w:w="15" w:type="dxa"/>
            </w:tcMar>
            <w:vAlign w:val="center"/>
            <w:hideMark/>
          </w:tcPr>
          <w:p w14:paraId="1E4CDD8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34</w:t>
            </w:r>
          </w:p>
        </w:tc>
        <w:tc>
          <w:tcPr>
            <w:tcW w:w="1158" w:type="dxa"/>
            <w:shd w:val="clear" w:color="auto" w:fill="auto"/>
            <w:noWrap/>
            <w:tcMar>
              <w:top w:w="15" w:type="dxa"/>
              <w:left w:w="15" w:type="dxa"/>
              <w:bottom w:w="0" w:type="dxa"/>
              <w:right w:w="15" w:type="dxa"/>
            </w:tcMar>
            <w:vAlign w:val="center"/>
            <w:hideMark/>
          </w:tcPr>
          <w:p w14:paraId="05DC168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03 a 08</w:t>
            </w:r>
          </w:p>
        </w:tc>
      </w:tr>
      <w:tr w:rsidR="00210F0C" w:rsidRPr="00210F0C" w14:paraId="37DD0E5A"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3EBA4FE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70006818</w:t>
            </w:r>
          </w:p>
        </w:tc>
        <w:tc>
          <w:tcPr>
            <w:tcW w:w="1080" w:type="dxa"/>
            <w:shd w:val="clear" w:color="auto" w:fill="auto"/>
            <w:noWrap/>
            <w:tcMar>
              <w:top w:w="15" w:type="dxa"/>
              <w:left w:w="15" w:type="dxa"/>
              <w:bottom w:w="0" w:type="dxa"/>
              <w:right w:w="15" w:type="dxa"/>
            </w:tcMar>
            <w:vAlign w:val="center"/>
            <w:hideMark/>
          </w:tcPr>
          <w:p w14:paraId="0C9894A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CITIBANK</w:t>
            </w:r>
          </w:p>
        </w:tc>
        <w:tc>
          <w:tcPr>
            <w:tcW w:w="1240" w:type="dxa"/>
            <w:shd w:val="clear" w:color="auto" w:fill="auto"/>
            <w:noWrap/>
            <w:tcMar>
              <w:top w:w="15" w:type="dxa"/>
              <w:left w:w="15" w:type="dxa"/>
              <w:bottom w:w="0" w:type="dxa"/>
              <w:right w:w="15" w:type="dxa"/>
            </w:tcMar>
            <w:vAlign w:val="center"/>
            <w:hideMark/>
          </w:tcPr>
          <w:p w14:paraId="548ACF6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6C43D0B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00AA4FE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03/03/2017</w:t>
            </w:r>
          </w:p>
        </w:tc>
        <w:tc>
          <w:tcPr>
            <w:tcW w:w="1276" w:type="dxa"/>
            <w:shd w:val="clear" w:color="auto" w:fill="auto"/>
            <w:noWrap/>
            <w:tcMar>
              <w:top w:w="15" w:type="dxa"/>
              <w:left w:w="15" w:type="dxa"/>
              <w:bottom w:w="0" w:type="dxa"/>
              <w:right w:w="15" w:type="dxa"/>
            </w:tcMar>
            <w:vAlign w:val="center"/>
            <w:hideMark/>
          </w:tcPr>
          <w:p w14:paraId="20C8018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20/02/2020</w:t>
            </w:r>
          </w:p>
        </w:tc>
        <w:tc>
          <w:tcPr>
            <w:tcW w:w="1540" w:type="dxa"/>
            <w:shd w:val="clear" w:color="auto" w:fill="auto"/>
            <w:noWrap/>
            <w:tcMar>
              <w:top w:w="15" w:type="dxa"/>
              <w:left w:w="15" w:type="dxa"/>
              <w:bottom w:w="0" w:type="dxa"/>
              <w:right w:w="15" w:type="dxa"/>
            </w:tcMar>
            <w:vAlign w:val="center"/>
            <w:hideMark/>
          </w:tcPr>
          <w:p w14:paraId="33F02D4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7.870.000,00</w:t>
            </w:r>
          </w:p>
        </w:tc>
        <w:tc>
          <w:tcPr>
            <w:tcW w:w="691" w:type="dxa"/>
            <w:shd w:val="clear" w:color="auto" w:fill="auto"/>
            <w:noWrap/>
            <w:tcMar>
              <w:top w:w="15" w:type="dxa"/>
              <w:left w:w="15" w:type="dxa"/>
              <w:bottom w:w="0" w:type="dxa"/>
              <w:right w:w="15" w:type="dxa"/>
            </w:tcMar>
            <w:vAlign w:val="center"/>
            <w:hideMark/>
          </w:tcPr>
          <w:p w14:paraId="2005E4D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w:t>
            </w:r>
          </w:p>
        </w:tc>
        <w:tc>
          <w:tcPr>
            <w:tcW w:w="1158" w:type="dxa"/>
            <w:shd w:val="clear" w:color="auto" w:fill="auto"/>
            <w:noWrap/>
            <w:tcMar>
              <w:top w:w="15" w:type="dxa"/>
              <w:left w:w="15" w:type="dxa"/>
              <w:bottom w:w="0" w:type="dxa"/>
              <w:right w:w="15" w:type="dxa"/>
            </w:tcMar>
            <w:vAlign w:val="center"/>
            <w:hideMark/>
          </w:tcPr>
          <w:p w14:paraId="1D288E0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0181D09E"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367C5B3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2019002762</w:t>
            </w:r>
          </w:p>
        </w:tc>
        <w:tc>
          <w:tcPr>
            <w:tcW w:w="1080" w:type="dxa"/>
            <w:shd w:val="clear" w:color="auto" w:fill="auto"/>
            <w:noWrap/>
            <w:tcMar>
              <w:top w:w="15" w:type="dxa"/>
              <w:left w:w="15" w:type="dxa"/>
              <w:bottom w:w="0" w:type="dxa"/>
              <w:right w:w="15" w:type="dxa"/>
            </w:tcMar>
            <w:vAlign w:val="center"/>
            <w:hideMark/>
          </w:tcPr>
          <w:p w14:paraId="5BC3235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Unicred</w:t>
            </w:r>
          </w:p>
        </w:tc>
        <w:tc>
          <w:tcPr>
            <w:tcW w:w="1240" w:type="dxa"/>
            <w:shd w:val="clear" w:color="auto" w:fill="auto"/>
            <w:noWrap/>
            <w:tcMar>
              <w:top w:w="15" w:type="dxa"/>
              <w:left w:w="15" w:type="dxa"/>
              <w:bottom w:w="0" w:type="dxa"/>
              <w:right w:w="15" w:type="dxa"/>
            </w:tcMar>
            <w:vAlign w:val="center"/>
            <w:hideMark/>
          </w:tcPr>
          <w:p w14:paraId="682FB7D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09ABA66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191B1F8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27/09/2019</w:t>
            </w:r>
          </w:p>
        </w:tc>
        <w:tc>
          <w:tcPr>
            <w:tcW w:w="1276" w:type="dxa"/>
            <w:shd w:val="clear" w:color="auto" w:fill="auto"/>
            <w:noWrap/>
            <w:tcMar>
              <w:top w:w="15" w:type="dxa"/>
              <w:left w:w="15" w:type="dxa"/>
              <w:bottom w:w="0" w:type="dxa"/>
              <w:right w:w="15" w:type="dxa"/>
            </w:tcMar>
            <w:vAlign w:val="center"/>
            <w:hideMark/>
          </w:tcPr>
          <w:p w14:paraId="40951F5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27/09/2023</w:t>
            </w:r>
          </w:p>
        </w:tc>
        <w:tc>
          <w:tcPr>
            <w:tcW w:w="1540" w:type="dxa"/>
            <w:shd w:val="clear" w:color="auto" w:fill="auto"/>
            <w:noWrap/>
            <w:tcMar>
              <w:top w:w="15" w:type="dxa"/>
              <w:left w:w="15" w:type="dxa"/>
              <w:bottom w:w="0" w:type="dxa"/>
              <w:right w:w="15" w:type="dxa"/>
            </w:tcMar>
            <w:vAlign w:val="center"/>
            <w:hideMark/>
          </w:tcPr>
          <w:p w14:paraId="33DF0C6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15.000.000,00</w:t>
            </w:r>
          </w:p>
        </w:tc>
        <w:tc>
          <w:tcPr>
            <w:tcW w:w="691" w:type="dxa"/>
            <w:shd w:val="clear" w:color="auto" w:fill="auto"/>
            <w:noWrap/>
            <w:tcMar>
              <w:top w:w="15" w:type="dxa"/>
              <w:left w:w="15" w:type="dxa"/>
              <w:bottom w:w="0" w:type="dxa"/>
              <w:right w:w="15" w:type="dxa"/>
            </w:tcMar>
            <w:vAlign w:val="center"/>
            <w:hideMark/>
          </w:tcPr>
          <w:p w14:paraId="0EEC1BD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44</w:t>
            </w:r>
          </w:p>
        </w:tc>
        <w:tc>
          <w:tcPr>
            <w:tcW w:w="1158" w:type="dxa"/>
            <w:shd w:val="clear" w:color="auto" w:fill="auto"/>
            <w:noWrap/>
            <w:tcMar>
              <w:top w:w="15" w:type="dxa"/>
              <w:left w:w="15" w:type="dxa"/>
              <w:bottom w:w="0" w:type="dxa"/>
              <w:right w:w="15" w:type="dxa"/>
            </w:tcMar>
            <w:vAlign w:val="center"/>
            <w:hideMark/>
          </w:tcPr>
          <w:p w14:paraId="12F5F9E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05 a 10</w:t>
            </w:r>
          </w:p>
        </w:tc>
      </w:tr>
      <w:tr w:rsidR="00210F0C" w:rsidRPr="00210F0C" w14:paraId="29C49BCE"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6C2CF6D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2018737370000005-07</w:t>
            </w:r>
          </w:p>
        </w:tc>
        <w:tc>
          <w:tcPr>
            <w:tcW w:w="1080" w:type="dxa"/>
            <w:shd w:val="clear" w:color="auto" w:fill="auto"/>
            <w:noWrap/>
            <w:tcMar>
              <w:top w:w="15" w:type="dxa"/>
              <w:left w:w="15" w:type="dxa"/>
              <w:bottom w:w="0" w:type="dxa"/>
              <w:right w:w="15" w:type="dxa"/>
            </w:tcMar>
            <w:vAlign w:val="center"/>
            <w:hideMark/>
          </w:tcPr>
          <w:p w14:paraId="140788B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Caixa Econômica Federal</w:t>
            </w:r>
          </w:p>
        </w:tc>
        <w:tc>
          <w:tcPr>
            <w:tcW w:w="1240" w:type="dxa"/>
            <w:shd w:val="clear" w:color="auto" w:fill="auto"/>
            <w:noWrap/>
            <w:tcMar>
              <w:top w:w="15" w:type="dxa"/>
              <w:left w:w="15" w:type="dxa"/>
              <w:bottom w:w="0" w:type="dxa"/>
              <w:right w:w="15" w:type="dxa"/>
            </w:tcMar>
            <w:vAlign w:val="center"/>
            <w:hideMark/>
          </w:tcPr>
          <w:p w14:paraId="00142F8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2170AC4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7A8E164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04/02/2019</w:t>
            </w:r>
          </w:p>
        </w:tc>
        <w:tc>
          <w:tcPr>
            <w:tcW w:w="1276" w:type="dxa"/>
            <w:shd w:val="clear" w:color="auto" w:fill="auto"/>
            <w:noWrap/>
            <w:tcMar>
              <w:top w:w="15" w:type="dxa"/>
              <w:left w:w="15" w:type="dxa"/>
              <w:bottom w:w="0" w:type="dxa"/>
              <w:right w:w="15" w:type="dxa"/>
            </w:tcMar>
            <w:vAlign w:val="center"/>
            <w:hideMark/>
          </w:tcPr>
          <w:p w14:paraId="37F8A9C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05/02/2022</w:t>
            </w:r>
          </w:p>
        </w:tc>
        <w:tc>
          <w:tcPr>
            <w:tcW w:w="1540" w:type="dxa"/>
            <w:shd w:val="clear" w:color="auto" w:fill="auto"/>
            <w:noWrap/>
            <w:tcMar>
              <w:top w:w="15" w:type="dxa"/>
              <w:left w:w="15" w:type="dxa"/>
              <w:bottom w:w="0" w:type="dxa"/>
              <w:right w:w="15" w:type="dxa"/>
            </w:tcMar>
            <w:vAlign w:val="center"/>
            <w:hideMark/>
          </w:tcPr>
          <w:p w14:paraId="599551E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12.000.000,00</w:t>
            </w:r>
          </w:p>
        </w:tc>
        <w:tc>
          <w:tcPr>
            <w:tcW w:w="691" w:type="dxa"/>
            <w:shd w:val="clear" w:color="auto" w:fill="auto"/>
            <w:noWrap/>
            <w:tcMar>
              <w:top w:w="15" w:type="dxa"/>
              <w:left w:w="15" w:type="dxa"/>
              <w:bottom w:w="0" w:type="dxa"/>
              <w:right w:w="15" w:type="dxa"/>
            </w:tcMar>
            <w:vAlign w:val="center"/>
            <w:hideMark/>
          </w:tcPr>
          <w:p w14:paraId="5074611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26</w:t>
            </w:r>
          </w:p>
        </w:tc>
        <w:tc>
          <w:tcPr>
            <w:tcW w:w="1158" w:type="dxa"/>
            <w:shd w:val="clear" w:color="auto" w:fill="auto"/>
            <w:noWrap/>
            <w:tcMar>
              <w:top w:w="15" w:type="dxa"/>
              <w:left w:w="15" w:type="dxa"/>
              <w:bottom w:w="0" w:type="dxa"/>
              <w:right w:w="15" w:type="dxa"/>
            </w:tcMar>
            <w:vAlign w:val="center"/>
            <w:hideMark/>
          </w:tcPr>
          <w:p w14:paraId="1BBC819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08 a 14</w:t>
            </w:r>
          </w:p>
        </w:tc>
      </w:tr>
      <w:tr w:rsidR="00210F0C" w:rsidRPr="00210F0C" w14:paraId="748B9D58"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769A03C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20.1873.737.0000006-98</w:t>
            </w:r>
          </w:p>
        </w:tc>
        <w:tc>
          <w:tcPr>
            <w:tcW w:w="1080" w:type="dxa"/>
            <w:shd w:val="clear" w:color="auto" w:fill="auto"/>
            <w:noWrap/>
            <w:tcMar>
              <w:top w:w="15" w:type="dxa"/>
              <w:left w:w="15" w:type="dxa"/>
              <w:bottom w:w="0" w:type="dxa"/>
              <w:right w:w="15" w:type="dxa"/>
            </w:tcMar>
            <w:vAlign w:val="center"/>
            <w:hideMark/>
          </w:tcPr>
          <w:p w14:paraId="0D8FD03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Caixa Econômica Federal</w:t>
            </w:r>
          </w:p>
        </w:tc>
        <w:tc>
          <w:tcPr>
            <w:tcW w:w="1240" w:type="dxa"/>
            <w:shd w:val="clear" w:color="auto" w:fill="auto"/>
            <w:noWrap/>
            <w:tcMar>
              <w:top w:w="15" w:type="dxa"/>
              <w:left w:w="15" w:type="dxa"/>
              <w:bottom w:w="0" w:type="dxa"/>
              <w:right w:w="15" w:type="dxa"/>
            </w:tcMar>
            <w:vAlign w:val="center"/>
            <w:hideMark/>
          </w:tcPr>
          <w:p w14:paraId="6134CA8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414AFF2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752C428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21/09/2019</w:t>
            </w:r>
          </w:p>
        </w:tc>
        <w:tc>
          <w:tcPr>
            <w:tcW w:w="1276" w:type="dxa"/>
            <w:shd w:val="clear" w:color="auto" w:fill="auto"/>
            <w:noWrap/>
            <w:tcMar>
              <w:top w:w="15" w:type="dxa"/>
              <w:left w:w="15" w:type="dxa"/>
              <w:bottom w:w="0" w:type="dxa"/>
              <w:right w:w="15" w:type="dxa"/>
            </w:tcMar>
            <w:vAlign w:val="center"/>
            <w:hideMark/>
          </w:tcPr>
          <w:p w14:paraId="3E01257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21/09/2022</w:t>
            </w:r>
          </w:p>
        </w:tc>
        <w:tc>
          <w:tcPr>
            <w:tcW w:w="1540" w:type="dxa"/>
            <w:shd w:val="clear" w:color="auto" w:fill="auto"/>
            <w:noWrap/>
            <w:tcMar>
              <w:top w:w="15" w:type="dxa"/>
              <w:left w:w="15" w:type="dxa"/>
              <w:bottom w:w="0" w:type="dxa"/>
              <w:right w:w="15" w:type="dxa"/>
            </w:tcMar>
            <w:vAlign w:val="center"/>
            <w:hideMark/>
          </w:tcPr>
          <w:p w14:paraId="4D05FED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12.000.000,00</w:t>
            </w:r>
          </w:p>
        </w:tc>
        <w:tc>
          <w:tcPr>
            <w:tcW w:w="691" w:type="dxa"/>
            <w:shd w:val="clear" w:color="auto" w:fill="auto"/>
            <w:noWrap/>
            <w:tcMar>
              <w:top w:w="15" w:type="dxa"/>
              <w:left w:w="15" w:type="dxa"/>
              <w:bottom w:w="0" w:type="dxa"/>
              <w:right w:w="15" w:type="dxa"/>
            </w:tcMar>
            <w:vAlign w:val="center"/>
            <w:hideMark/>
          </w:tcPr>
          <w:p w14:paraId="7A0E976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33</w:t>
            </w:r>
          </w:p>
        </w:tc>
        <w:tc>
          <w:tcPr>
            <w:tcW w:w="1158" w:type="dxa"/>
            <w:shd w:val="clear" w:color="auto" w:fill="auto"/>
            <w:noWrap/>
            <w:tcMar>
              <w:top w:w="15" w:type="dxa"/>
              <w:left w:w="15" w:type="dxa"/>
              <w:bottom w:w="0" w:type="dxa"/>
              <w:right w:w="15" w:type="dxa"/>
            </w:tcMar>
            <w:vAlign w:val="center"/>
            <w:hideMark/>
          </w:tcPr>
          <w:p w14:paraId="1CD3630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01 a 06</w:t>
            </w:r>
          </w:p>
        </w:tc>
      </w:tr>
      <w:tr w:rsidR="00210F0C" w:rsidRPr="00210F0C" w14:paraId="49CCDFC4"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2B203EF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11633674</w:t>
            </w:r>
          </w:p>
        </w:tc>
        <w:tc>
          <w:tcPr>
            <w:tcW w:w="1080" w:type="dxa"/>
            <w:shd w:val="clear" w:color="auto" w:fill="auto"/>
            <w:noWrap/>
            <w:tcMar>
              <w:top w:w="15" w:type="dxa"/>
              <w:left w:w="15" w:type="dxa"/>
              <w:bottom w:w="0" w:type="dxa"/>
              <w:right w:w="15" w:type="dxa"/>
            </w:tcMar>
            <w:vAlign w:val="center"/>
            <w:hideMark/>
          </w:tcPr>
          <w:p w14:paraId="0F1B74B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Banco Bradesco</w:t>
            </w:r>
          </w:p>
        </w:tc>
        <w:tc>
          <w:tcPr>
            <w:tcW w:w="1240" w:type="dxa"/>
            <w:shd w:val="clear" w:color="auto" w:fill="auto"/>
            <w:noWrap/>
            <w:tcMar>
              <w:top w:w="15" w:type="dxa"/>
              <w:left w:w="15" w:type="dxa"/>
              <w:bottom w:w="0" w:type="dxa"/>
              <w:right w:w="15" w:type="dxa"/>
            </w:tcMar>
            <w:vAlign w:val="center"/>
            <w:hideMark/>
          </w:tcPr>
          <w:p w14:paraId="2B58C60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07B0D91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2684770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11/09/2018</w:t>
            </w:r>
          </w:p>
        </w:tc>
        <w:tc>
          <w:tcPr>
            <w:tcW w:w="1276" w:type="dxa"/>
            <w:shd w:val="clear" w:color="auto" w:fill="auto"/>
            <w:noWrap/>
            <w:tcMar>
              <w:top w:w="15" w:type="dxa"/>
              <w:left w:w="15" w:type="dxa"/>
              <w:bottom w:w="0" w:type="dxa"/>
              <w:right w:w="15" w:type="dxa"/>
            </w:tcMar>
            <w:vAlign w:val="center"/>
            <w:hideMark/>
          </w:tcPr>
          <w:p w14:paraId="42D7528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13/09/2021</w:t>
            </w:r>
          </w:p>
        </w:tc>
        <w:tc>
          <w:tcPr>
            <w:tcW w:w="1540" w:type="dxa"/>
            <w:shd w:val="clear" w:color="auto" w:fill="auto"/>
            <w:noWrap/>
            <w:tcMar>
              <w:top w:w="15" w:type="dxa"/>
              <w:left w:w="15" w:type="dxa"/>
              <w:bottom w:w="0" w:type="dxa"/>
              <w:right w:w="15" w:type="dxa"/>
            </w:tcMar>
            <w:vAlign w:val="center"/>
            <w:hideMark/>
          </w:tcPr>
          <w:p w14:paraId="5986296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20.000.000,00</w:t>
            </w:r>
          </w:p>
        </w:tc>
        <w:tc>
          <w:tcPr>
            <w:tcW w:w="691" w:type="dxa"/>
            <w:shd w:val="clear" w:color="auto" w:fill="auto"/>
            <w:noWrap/>
            <w:tcMar>
              <w:top w:w="15" w:type="dxa"/>
              <w:left w:w="15" w:type="dxa"/>
              <w:bottom w:w="0" w:type="dxa"/>
              <w:right w:w="15" w:type="dxa"/>
            </w:tcMar>
            <w:vAlign w:val="center"/>
            <w:hideMark/>
          </w:tcPr>
          <w:p w14:paraId="0AF0751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w:t>
            </w:r>
          </w:p>
        </w:tc>
        <w:tc>
          <w:tcPr>
            <w:tcW w:w="1158" w:type="dxa"/>
            <w:shd w:val="clear" w:color="auto" w:fill="auto"/>
            <w:noWrap/>
            <w:tcMar>
              <w:top w:w="15" w:type="dxa"/>
              <w:left w:w="15" w:type="dxa"/>
              <w:bottom w:w="0" w:type="dxa"/>
              <w:right w:w="15" w:type="dxa"/>
            </w:tcMar>
            <w:vAlign w:val="center"/>
            <w:hideMark/>
          </w:tcPr>
          <w:p w14:paraId="45C8F787" w14:textId="77777777" w:rsidR="00210F0C" w:rsidRPr="00210F0C" w:rsidRDefault="00210F0C" w:rsidP="00210F0C">
            <w:pPr>
              <w:spacing w:line="240" w:lineRule="auto"/>
              <w:jc w:val="center"/>
              <w:rPr>
                <w:rFonts w:ascii="Trebuchet MS" w:hAnsi="Trebuchet MS" w:cs="Calibri"/>
                <w:color w:val="000000"/>
                <w:sz w:val="20"/>
                <w:szCs w:val="20"/>
              </w:rPr>
            </w:pPr>
            <w:r w:rsidRPr="00210F0C">
              <w:rPr>
                <w:rFonts w:ascii="Trebuchet MS" w:hAnsi="Trebuchet MS" w:cs="Calibri"/>
                <w:color w:val="000000"/>
                <w:sz w:val="20"/>
                <w:szCs w:val="20"/>
              </w:rPr>
              <w:t>Parcela 17 a 22</w:t>
            </w:r>
          </w:p>
        </w:tc>
      </w:tr>
      <w:tr w:rsidR="00210F0C" w:rsidRPr="00210F0C" w14:paraId="46140CD1"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53B1475B"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342502071</w:t>
            </w:r>
          </w:p>
        </w:tc>
        <w:tc>
          <w:tcPr>
            <w:tcW w:w="1080" w:type="dxa"/>
            <w:shd w:val="clear" w:color="auto" w:fill="auto"/>
            <w:noWrap/>
            <w:tcMar>
              <w:top w:w="15" w:type="dxa"/>
              <w:left w:w="15" w:type="dxa"/>
              <w:bottom w:w="0" w:type="dxa"/>
              <w:right w:w="15" w:type="dxa"/>
            </w:tcMar>
            <w:vAlign w:val="center"/>
            <w:hideMark/>
          </w:tcPr>
          <w:p w14:paraId="530B502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Banco do Brasil</w:t>
            </w:r>
          </w:p>
        </w:tc>
        <w:tc>
          <w:tcPr>
            <w:tcW w:w="1240" w:type="dxa"/>
            <w:shd w:val="clear" w:color="auto" w:fill="auto"/>
            <w:noWrap/>
            <w:tcMar>
              <w:top w:w="15" w:type="dxa"/>
              <w:left w:w="15" w:type="dxa"/>
              <w:bottom w:w="0" w:type="dxa"/>
              <w:right w:w="15" w:type="dxa"/>
            </w:tcMar>
            <w:vAlign w:val="center"/>
            <w:hideMark/>
          </w:tcPr>
          <w:p w14:paraId="740E45F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62A04E6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3AEDC97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12/09/2018</w:t>
            </w:r>
          </w:p>
        </w:tc>
        <w:tc>
          <w:tcPr>
            <w:tcW w:w="1276" w:type="dxa"/>
            <w:shd w:val="clear" w:color="auto" w:fill="auto"/>
            <w:noWrap/>
            <w:tcMar>
              <w:top w:w="15" w:type="dxa"/>
              <w:left w:w="15" w:type="dxa"/>
              <w:bottom w:w="0" w:type="dxa"/>
              <w:right w:w="15" w:type="dxa"/>
            </w:tcMar>
            <w:vAlign w:val="center"/>
            <w:hideMark/>
          </w:tcPr>
          <w:p w14:paraId="4F56F5E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15/08/2022</w:t>
            </w:r>
          </w:p>
        </w:tc>
        <w:tc>
          <w:tcPr>
            <w:tcW w:w="1540" w:type="dxa"/>
            <w:shd w:val="clear" w:color="auto" w:fill="auto"/>
            <w:noWrap/>
            <w:tcMar>
              <w:top w:w="15" w:type="dxa"/>
              <w:left w:w="15" w:type="dxa"/>
              <w:bottom w:w="0" w:type="dxa"/>
              <w:right w:w="15" w:type="dxa"/>
            </w:tcMar>
            <w:vAlign w:val="center"/>
            <w:hideMark/>
          </w:tcPr>
          <w:p w14:paraId="5625968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40.000.000,00</w:t>
            </w:r>
          </w:p>
        </w:tc>
        <w:tc>
          <w:tcPr>
            <w:tcW w:w="691" w:type="dxa"/>
            <w:shd w:val="clear" w:color="auto" w:fill="auto"/>
            <w:noWrap/>
            <w:tcMar>
              <w:top w:w="15" w:type="dxa"/>
              <w:left w:w="15" w:type="dxa"/>
              <w:bottom w:w="0" w:type="dxa"/>
              <w:right w:w="15" w:type="dxa"/>
            </w:tcMar>
            <w:vAlign w:val="center"/>
            <w:hideMark/>
          </w:tcPr>
          <w:p w14:paraId="7B0CCEE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w:t>
            </w:r>
          </w:p>
        </w:tc>
        <w:tc>
          <w:tcPr>
            <w:tcW w:w="1158" w:type="dxa"/>
            <w:shd w:val="clear" w:color="auto" w:fill="auto"/>
            <w:noWrap/>
            <w:tcMar>
              <w:top w:w="15" w:type="dxa"/>
              <w:left w:w="15" w:type="dxa"/>
              <w:bottom w:w="0" w:type="dxa"/>
              <w:right w:w="15" w:type="dxa"/>
            </w:tcMar>
            <w:vAlign w:val="center"/>
            <w:hideMark/>
          </w:tcPr>
          <w:p w14:paraId="356A322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13 a 18</w:t>
            </w:r>
          </w:p>
        </w:tc>
      </w:tr>
      <w:tr w:rsidR="00210F0C" w:rsidRPr="00210F0C" w14:paraId="09997962"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0A3C7C4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270220618</w:t>
            </w:r>
          </w:p>
        </w:tc>
        <w:tc>
          <w:tcPr>
            <w:tcW w:w="1080" w:type="dxa"/>
            <w:shd w:val="clear" w:color="auto" w:fill="auto"/>
            <w:noWrap/>
            <w:tcMar>
              <w:top w:w="15" w:type="dxa"/>
              <w:left w:w="15" w:type="dxa"/>
              <w:bottom w:w="0" w:type="dxa"/>
              <w:right w:w="15" w:type="dxa"/>
            </w:tcMar>
            <w:vAlign w:val="center"/>
            <w:hideMark/>
          </w:tcPr>
          <w:p w14:paraId="4D796FA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SANTANDER</w:t>
            </w:r>
          </w:p>
        </w:tc>
        <w:tc>
          <w:tcPr>
            <w:tcW w:w="1240" w:type="dxa"/>
            <w:shd w:val="clear" w:color="auto" w:fill="auto"/>
            <w:noWrap/>
            <w:tcMar>
              <w:top w:w="15" w:type="dxa"/>
              <w:left w:w="15" w:type="dxa"/>
              <w:bottom w:w="0" w:type="dxa"/>
              <w:right w:w="15" w:type="dxa"/>
            </w:tcMar>
            <w:vAlign w:val="center"/>
            <w:hideMark/>
          </w:tcPr>
          <w:p w14:paraId="46BD907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715D136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1ABE4A4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21/05/2018</w:t>
            </w:r>
          </w:p>
        </w:tc>
        <w:tc>
          <w:tcPr>
            <w:tcW w:w="1276" w:type="dxa"/>
            <w:shd w:val="clear" w:color="auto" w:fill="auto"/>
            <w:noWrap/>
            <w:tcMar>
              <w:top w:w="15" w:type="dxa"/>
              <w:left w:w="15" w:type="dxa"/>
              <w:bottom w:w="0" w:type="dxa"/>
              <w:right w:w="15" w:type="dxa"/>
            </w:tcMar>
            <w:vAlign w:val="center"/>
            <w:hideMark/>
          </w:tcPr>
          <w:p w14:paraId="113398E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28/05/2021</w:t>
            </w:r>
          </w:p>
        </w:tc>
        <w:tc>
          <w:tcPr>
            <w:tcW w:w="1540" w:type="dxa"/>
            <w:shd w:val="clear" w:color="auto" w:fill="auto"/>
            <w:noWrap/>
            <w:tcMar>
              <w:top w:w="15" w:type="dxa"/>
              <w:left w:w="15" w:type="dxa"/>
              <w:bottom w:w="0" w:type="dxa"/>
              <w:right w:w="15" w:type="dxa"/>
            </w:tcMar>
            <w:vAlign w:val="center"/>
            <w:hideMark/>
          </w:tcPr>
          <w:p w14:paraId="037E728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7.000.000,00</w:t>
            </w:r>
          </w:p>
        </w:tc>
        <w:tc>
          <w:tcPr>
            <w:tcW w:w="691" w:type="dxa"/>
            <w:shd w:val="clear" w:color="auto" w:fill="auto"/>
            <w:noWrap/>
            <w:tcMar>
              <w:top w:w="15" w:type="dxa"/>
              <w:left w:w="15" w:type="dxa"/>
              <w:bottom w:w="0" w:type="dxa"/>
              <w:right w:w="15" w:type="dxa"/>
            </w:tcMar>
            <w:vAlign w:val="center"/>
            <w:hideMark/>
          </w:tcPr>
          <w:p w14:paraId="24FB470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15</w:t>
            </w:r>
          </w:p>
        </w:tc>
        <w:tc>
          <w:tcPr>
            <w:tcW w:w="1158" w:type="dxa"/>
            <w:shd w:val="clear" w:color="auto" w:fill="auto"/>
            <w:noWrap/>
            <w:tcMar>
              <w:top w:w="15" w:type="dxa"/>
              <w:left w:w="15" w:type="dxa"/>
              <w:bottom w:w="0" w:type="dxa"/>
              <w:right w:w="15" w:type="dxa"/>
            </w:tcMar>
            <w:vAlign w:val="center"/>
            <w:hideMark/>
          </w:tcPr>
          <w:p w14:paraId="56E0D007" w14:textId="77777777" w:rsidR="00210F0C" w:rsidRPr="00210F0C" w:rsidRDefault="00210F0C" w:rsidP="00210F0C">
            <w:pPr>
              <w:spacing w:line="240" w:lineRule="auto"/>
              <w:jc w:val="center"/>
              <w:rPr>
                <w:rFonts w:ascii="Trebuchet MS" w:hAnsi="Trebuchet MS" w:cs="Calibri"/>
                <w:color w:val="000000"/>
                <w:sz w:val="20"/>
                <w:szCs w:val="20"/>
              </w:rPr>
            </w:pPr>
            <w:r w:rsidRPr="00210F0C">
              <w:rPr>
                <w:rFonts w:ascii="Trebuchet MS" w:hAnsi="Trebuchet MS" w:cs="Calibri"/>
                <w:color w:val="000000"/>
                <w:sz w:val="20"/>
                <w:szCs w:val="20"/>
              </w:rPr>
              <w:t>Parcelas 15 a 20</w:t>
            </w:r>
          </w:p>
        </w:tc>
      </w:tr>
      <w:tr w:rsidR="00210F0C" w:rsidRPr="00210F0C" w14:paraId="7D6B7603"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5FD25A1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270001817</w:t>
            </w:r>
          </w:p>
        </w:tc>
        <w:tc>
          <w:tcPr>
            <w:tcW w:w="1080" w:type="dxa"/>
            <w:shd w:val="clear" w:color="auto" w:fill="auto"/>
            <w:noWrap/>
            <w:tcMar>
              <w:top w:w="15" w:type="dxa"/>
              <w:left w:w="15" w:type="dxa"/>
              <w:bottom w:w="0" w:type="dxa"/>
              <w:right w:w="15" w:type="dxa"/>
            </w:tcMar>
            <w:vAlign w:val="center"/>
            <w:hideMark/>
          </w:tcPr>
          <w:p w14:paraId="23D7657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SANTANDER</w:t>
            </w:r>
          </w:p>
        </w:tc>
        <w:tc>
          <w:tcPr>
            <w:tcW w:w="1240" w:type="dxa"/>
            <w:shd w:val="clear" w:color="auto" w:fill="auto"/>
            <w:noWrap/>
            <w:tcMar>
              <w:top w:w="15" w:type="dxa"/>
              <w:left w:w="15" w:type="dxa"/>
              <w:bottom w:w="0" w:type="dxa"/>
              <w:right w:w="15" w:type="dxa"/>
            </w:tcMar>
            <w:vAlign w:val="center"/>
            <w:hideMark/>
          </w:tcPr>
          <w:p w14:paraId="195BA3A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6BA1097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1BF4F9F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05/01/2017</w:t>
            </w:r>
          </w:p>
        </w:tc>
        <w:tc>
          <w:tcPr>
            <w:tcW w:w="1276" w:type="dxa"/>
            <w:shd w:val="clear" w:color="auto" w:fill="auto"/>
            <w:noWrap/>
            <w:tcMar>
              <w:top w:w="15" w:type="dxa"/>
              <w:left w:w="15" w:type="dxa"/>
              <w:bottom w:w="0" w:type="dxa"/>
              <w:right w:w="15" w:type="dxa"/>
            </w:tcMar>
            <w:vAlign w:val="center"/>
            <w:hideMark/>
          </w:tcPr>
          <w:p w14:paraId="20273E2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05/01/2020</w:t>
            </w:r>
          </w:p>
        </w:tc>
        <w:tc>
          <w:tcPr>
            <w:tcW w:w="1540" w:type="dxa"/>
            <w:shd w:val="clear" w:color="auto" w:fill="auto"/>
            <w:noWrap/>
            <w:tcMar>
              <w:top w:w="15" w:type="dxa"/>
              <w:left w:w="15" w:type="dxa"/>
              <w:bottom w:w="0" w:type="dxa"/>
              <w:right w:w="15" w:type="dxa"/>
            </w:tcMar>
            <w:vAlign w:val="center"/>
            <w:hideMark/>
          </w:tcPr>
          <w:p w14:paraId="1C87E61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18.000.000,00</w:t>
            </w:r>
          </w:p>
        </w:tc>
        <w:tc>
          <w:tcPr>
            <w:tcW w:w="691" w:type="dxa"/>
            <w:shd w:val="clear" w:color="auto" w:fill="auto"/>
            <w:noWrap/>
            <w:tcMar>
              <w:top w:w="15" w:type="dxa"/>
              <w:left w:w="15" w:type="dxa"/>
              <w:bottom w:w="0" w:type="dxa"/>
              <w:right w:w="15" w:type="dxa"/>
            </w:tcMar>
            <w:vAlign w:val="center"/>
            <w:hideMark/>
          </w:tcPr>
          <w:p w14:paraId="2493A3C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9</w:t>
            </w:r>
          </w:p>
        </w:tc>
        <w:tc>
          <w:tcPr>
            <w:tcW w:w="1158" w:type="dxa"/>
            <w:shd w:val="clear" w:color="auto" w:fill="auto"/>
            <w:noWrap/>
            <w:tcMar>
              <w:top w:w="15" w:type="dxa"/>
              <w:left w:w="15" w:type="dxa"/>
              <w:bottom w:w="0" w:type="dxa"/>
              <w:right w:w="15" w:type="dxa"/>
            </w:tcMar>
            <w:vAlign w:val="center"/>
            <w:hideMark/>
          </w:tcPr>
          <w:p w14:paraId="4EFDE5F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13 a 18</w:t>
            </w:r>
          </w:p>
        </w:tc>
      </w:tr>
      <w:tr w:rsidR="00210F0C" w:rsidRPr="00210F0C" w14:paraId="50D3C5CF"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1E9B500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270174919</w:t>
            </w:r>
          </w:p>
        </w:tc>
        <w:tc>
          <w:tcPr>
            <w:tcW w:w="1080" w:type="dxa"/>
            <w:shd w:val="clear" w:color="auto" w:fill="auto"/>
            <w:noWrap/>
            <w:tcMar>
              <w:top w:w="15" w:type="dxa"/>
              <w:left w:w="15" w:type="dxa"/>
              <w:bottom w:w="0" w:type="dxa"/>
              <w:right w:w="15" w:type="dxa"/>
            </w:tcMar>
            <w:vAlign w:val="center"/>
            <w:hideMark/>
          </w:tcPr>
          <w:p w14:paraId="47599E4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SANTANDER</w:t>
            </w:r>
          </w:p>
        </w:tc>
        <w:tc>
          <w:tcPr>
            <w:tcW w:w="1240" w:type="dxa"/>
            <w:shd w:val="clear" w:color="auto" w:fill="auto"/>
            <w:noWrap/>
            <w:tcMar>
              <w:top w:w="15" w:type="dxa"/>
              <w:left w:w="15" w:type="dxa"/>
              <w:bottom w:w="0" w:type="dxa"/>
              <w:right w:w="15" w:type="dxa"/>
            </w:tcMar>
            <w:vAlign w:val="center"/>
            <w:hideMark/>
          </w:tcPr>
          <w:p w14:paraId="5419775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7004EA6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07A12D1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29/05/2019</w:t>
            </w:r>
          </w:p>
        </w:tc>
        <w:tc>
          <w:tcPr>
            <w:tcW w:w="1276" w:type="dxa"/>
            <w:shd w:val="clear" w:color="auto" w:fill="auto"/>
            <w:noWrap/>
            <w:tcMar>
              <w:top w:w="15" w:type="dxa"/>
              <w:left w:w="15" w:type="dxa"/>
              <w:bottom w:w="0" w:type="dxa"/>
              <w:right w:w="15" w:type="dxa"/>
            </w:tcMar>
            <w:vAlign w:val="center"/>
            <w:hideMark/>
          </w:tcPr>
          <w:p w14:paraId="4D4A88C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29/05/2022</w:t>
            </w:r>
          </w:p>
        </w:tc>
        <w:tc>
          <w:tcPr>
            <w:tcW w:w="1540" w:type="dxa"/>
            <w:shd w:val="clear" w:color="auto" w:fill="auto"/>
            <w:noWrap/>
            <w:tcMar>
              <w:top w:w="15" w:type="dxa"/>
              <w:left w:w="15" w:type="dxa"/>
              <w:bottom w:w="0" w:type="dxa"/>
              <w:right w:w="15" w:type="dxa"/>
            </w:tcMar>
            <w:vAlign w:val="center"/>
            <w:hideMark/>
          </w:tcPr>
          <w:p w14:paraId="3F6DABC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14.300.000,00</w:t>
            </w:r>
          </w:p>
        </w:tc>
        <w:tc>
          <w:tcPr>
            <w:tcW w:w="691" w:type="dxa"/>
            <w:shd w:val="clear" w:color="auto" w:fill="auto"/>
            <w:noWrap/>
            <w:tcMar>
              <w:top w:w="15" w:type="dxa"/>
              <w:left w:w="15" w:type="dxa"/>
              <w:bottom w:w="0" w:type="dxa"/>
              <w:right w:w="15" w:type="dxa"/>
            </w:tcMar>
            <w:vAlign w:val="center"/>
            <w:hideMark/>
          </w:tcPr>
          <w:p w14:paraId="6D63022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28</w:t>
            </w:r>
          </w:p>
        </w:tc>
        <w:tc>
          <w:tcPr>
            <w:tcW w:w="1158" w:type="dxa"/>
            <w:shd w:val="clear" w:color="auto" w:fill="auto"/>
            <w:noWrap/>
            <w:tcMar>
              <w:top w:w="15" w:type="dxa"/>
              <w:left w:w="15" w:type="dxa"/>
              <w:bottom w:w="0" w:type="dxa"/>
              <w:right w:w="15" w:type="dxa"/>
            </w:tcMar>
            <w:vAlign w:val="center"/>
            <w:hideMark/>
          </w:tcPr>
          <w:p w14:paraId="0A5743E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05 a 10</w:t>
            </w:r>
          </w:p>
        </w:tc>
      </w:tr>
      <w:tr w:rsidR="00210F0C" w:rsidRPr="00210F0C" w14:paraId="0020D8B2"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6758837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270090417</w:t>
            </w:r>
          </w:p>
        </w:tc>
        <w:tc>
          <w:tcPr>
            <w:tcW w:w="1080" w:type="dxa"/>
            <w:shd w:val="clear" w:color="auto" w:fill="auto"/>
            <w:noWrap/>
            <w:tcMar>
              <w:top w:w="15" w:type="dxa"/>
              <w:left w:w="15" w:type="dxa"/>
              <w:bottom w:w="0" w:type="dxa"/>
              <w:right w:w="15" w:type="dxa"/>
            </w:tcMar>
            <w:vAlign w:val="center"/>
            <w:hideMark/>
          </w:tcPr>
          <w:p w14:paraId="49B77FC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SANTANDER</w:t>
            </w:r>
          </w:p>
        </w:tc>
        <w:tc>
          <w:tcPr>
            <w:tcW w:w="1240" w:type="dxa"/>
            <w:shd w:val="clear" w:color="auto" w:fill="auto"/>
            <w:noWrap/>
            <w:tcMar>
              <w:top w:w="15" w:type="dxa"/>
              <w:left w:w="15" w:type="dxa"/>
              <w:bottom w:w="0" w:type="dxa"/>
              <w:right w:w="15" w:type="dxa"/>
            </w:tcMar>
            <w:vAlign w:val="center"/>
            <w:hideMark/>
          </w:tcPr>
          <w:p w14:paraId="1FAF086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18E2605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3F95B16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21/03/2017</w:t>
            </w:r>
          </w:p>
        </w:tc>
        <w:tc>
          <w:tcPr>
            <w:tcW w:w="1276" w:type="dxa"/>
            <w:shd w:val="clear" w:color="auto" w:fill="auto"/>
            <w:noWrap/>
            <w:tcMar>
              <w:top w:w="15" w:type="dxa"/>
              <w:left w:w="15" w:type="dxa"/>
              <w:bottom w:w="0" w:type="dxa"/>
              <w:right w:w="15" w:type="dxa"/>
            </w:tcMar>
            <w:vAlign w:val="center"/>
            <w:hideMark/>
          </w:tcPr>
          <w:p w14:paraId="6CC4B70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23/03/2020</w:t>
            </w:r>
          </w:p>
        </w:tc>
        <w:tc>
          <w:tcPr>
            <w:tcW w:w="1540" w:type="dxa"/>
            <w:shd w:val="clear" w:color="auto" w:fill="auto"/>
            <w:noWrap/>
            <w:tcMar>
              <w:top w:w="15" w:type="dxa"/>
              <w:left w:w="15" w:type="dxa"/>
              <w:bottom w:w="0" w:type="dxa"/>
              <w:right w:w="15" w:type="dxa"/>
            </w:tcMar>
            <w:vAlign w:val="center"/>
            <w:hideMark/>
          </w:tcPr>
          <w:p w14:paraId="51AE813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7.000.000,00</w:t>
            </w:r>
          </w:p>
        </w:tc>
        <w:tc>
          <w:tcPr>
            <w:tcW w:w="691" w:type="dxa"/>
            <w:shd w:val="clear" w:color="auto" w:fill="auto"/>
            <w:noWrap/>
            <w:tcMar>
              <w:top w:w="15" w:type="dxa"/>
              <w:left w:w="15" w:type="dxa"/>
              <w:bottom w:w="0" w:type="dxa"/>
              <w:right w:w="15" w:type="dxa"/>
            </w:tcMar>
            <w:vAlign w:val="center"/>
            <w:hideMark/>
          </w:tcPr>
          <w:p w14:paraId="2EA0675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w:t>
            </w:r>
          </w:p>
        </w:tc>
        <w:tc>
          <w:tcPr>
            <w:tcW w:w="1158" w:type="dxa"/>
            <w:shd w:val="clear" w:color="auto" w:fill="auto"/>
            <w:noWrap/>
            <w:tcMar>
              <w:top w:w="15" w:type="dxa"/>
              <w:left w:w="15" w:type="dxa"/>
              <w:bottom w:w="0" w:type="dxa"/>
              <w:right w:w="15" w:type="dxa"/>
            </w:tcMar>
            <w:vAlign w:val="center"/>
            <w:hideMark/>
          </w:tcPr>
          <w:p w14:paraId="5AA8285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05 a 10</w:t>
            </w:r>
          </w:p>
        </w:tc>
      </w:tr>
      <w:tr w:rsidR="00210F0C" w:rsidRPr="00210F0C" w14:paraId="204850FC"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0725C98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2176044</w:t>
            </w:r>
          </w:p>
        </w:tc>
        <w:tc>
          <w:tcPr>
            <w:tcW w:w="1080" w:type="dxa"/>
            <w:shd w:val="clear" w:color="auto" w:fill="auto"/>
            <w:noWrap/>
            <w:tcMar>
              <w:top w:w="15" w:type="dxa"/>
              <w:left w:w="15" w:type="dxa"/>
              <w:bottom w:w="0" w:type="dxa"/>
              <w:right w:w="15" w:type="dxa"/>
            </w:tcMar>
            <w:vAlign w:val="center"/>
            <w:hideMark/>
          </w:tcPr>
          <w:p w14:paraId="4FB127F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Safra</w:t>
            </w:r>
          </w:p>
        </w:tc>
        <w:tc>
          <w:tcPr>
            <w:tcW w:w="1240" w:type="dxa"/>
            <w:shd w:val="clear" w:color="auto" w:fill="auto"/>
            <w:noWrap/>
            <w:tcMar>
              <w:top w:w="15" w:type="dxa"/>
              <w:left w:w="15" w:type="dxa"/>
              <w:bottom w:w="0" w:type="dxa"/>
              <w:right w:w="15" w:type="dxa"/>
            </w:tcMar>
            <w:vAlign w:val="center"/>
            <w:hideMark/>
          </w:tcPr>
          <w:p w14:paraId="5A573AD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5F7907EB"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4131BCF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15/06/2018</w:t>
            </w:r>
          </w:p>
        </w:tc>
        <w:tc>
          <w:tcPr>
            <w:tcW w:w="1276" w:type="dxa"/>
            <w:shd w:val="clear" w:color="auto" w:fill="auto"/>
            <w:noWrap/>
            <w:tcMar>
              <w:top w:w="15" w:type="dxa"/>
              <w:left w:w="15" w:type="dxa"/>
              <w:bottom w:w="0" w:type="dxa"/>
              <w:right w:w="15" w:type="dxa"/>
            </w:tcMar>
            <w:vAlign w:val="center"/>
            <w:hideMark/>
          </w:tcPr>
          <w:p w14:paraId="2C2ABCC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16/06/2020</w:t>
            </w:r>
          </w:p>
        </w:tc>
        <w:tc>
          <w:tcPr>
            <w:tcW w:w="1540" w:type="dxa"/>
            <w:shd w:val="clear" w:color="auto" w:fill="auto"/>
            <w:noWrap/>
            <w:tcMar>
              <w:top w:w="15" w:type="dxa"/>
              <w:left w:w="15" w:type="dxa"/>
              <w:bottom w:w="0" w:type="dxa"/>
              <w:right w:w="15" w:type="dxa"/>
            </w:tcMar>
            <w:vAlign w:val="center"/>
            <w:hideMark/>
          </w:tcPr>
          <w:p w14:paraId="7E98D37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1.000.000,00</w:t>
            </w:r>
          </w:p>
        </w:tc>
        <w:tc>
          <w:tcPr>
            <w:tcW w:w="691" w:type="dxa"/>
            <w:shd w:val="clear" w:color="auto" w:fill="auto"/>
            <w:noWrap/>
            <w:tcMar>
              <w:top w:w="15" w:type="dxa"/>
              <w:left w:w="15" w:type="dxa"/>
              <w:bottom w:w="0" w:type="dxa"/>
              <w:right w:w="15" w:type="dxa"/>
            </w:tcMar>
            <w:vAlign w:val="center"/>
            <w:hideMark/>
          </w:tcPr>
          <w:p w14:paraId="47F6614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6</w:t>
            </w:r>
          </w:p>
        </w:tc>
        <w:tc>
          <w:tcPr>
            <w:tcW w:w="1158" w:type="dxa"/>
            <w:shd w:val="clear" w:color="auto" w:fill="auto"/>
            <w:noWrap/>
            <w:tcMar>
              <w:top w:w="15" w:type="dxa"/>
              <w:left w:w="15" w:type="dxa"/>
              <w:bottom w:w="0" w:type="dxa"/>
              <w:right w:w="15" w:type="dxa"/>
            </w:tcMar>
            <w:vAlign w:val="center"/>
            <w:hideMark/>
          </w:tcPr>
          <w:p w14:paraId="51FE351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19 a 24</w:t>
            </w:r>
          </w:p>
        </w:tc>
      </w:tr>
      <w:tr w:rsidR="00210F0C" w:rsidRPr="00210F0C" w14:paraId="2CAD31D7"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115796E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002180581</w:t>
            </w:r>
          </w:p>
        </w:tc>
        <w:tc>
          <w:tcPr>
            <w:tcW w:w="1080" w:type="dxa"/>
            <w:shd w:val="clear" w:color="auto" w:fill="auto"/>
            <w:noWrap/>
            <w:tcMar>
              <w:top w:w="15" w:type="dxa"/>
              <w:left w:w="15" w:type="dxa"/>
              <w:bottom w:w="0" w:type="dxa"/>
              <w:right w:w="15" w:type="dxa"/>
            </w:tcMar>
            <w:vAlign w:val="center"/>
            <w:hideMark/>
          </w:tcPr>
          <w:p w14:paraId="6845276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Safra</w:t>
            </w:r>
          </w:p>
        </w:tc>
        <w:tc>
          <w:tcPr>
            <w:tcW w:w="1240" w:type="dxa"/>
            <w:shd w:val="clear" w:color="auto" w:fill="auto"/>
            <w:noWrap/>
            <w:tcMar>
              <w:top w:w="15" w:type="dxa"/>
              <w:left w:w="15" w:type="dxa"/>
              <w:bottom w:w="0" w:type="dxa"/>
              <w:right w:w="15" w:type="dxa"/>
            </w:tcMar>
            <w:vAlign w:val="center"/>
            <w:hideMark/>
          </w:tcPr>
          <w:p w14:paraId="4006AF6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5B83F9B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710F4ED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29/03/2019</w:t>
            </w:r>
          </w:p>
        </w:tc>
        <w:tc>
          <w:tcPr>
            <w:tcW w:w="1276" w:type="dxa"/>
            <w:shd w:val="clear" w:color="auto" w:fill="auto"/>
            <w:noWrap/>
            <w:tcMar>
              <w:top w:w="15" w:type="dxa"/>
              <w:left w:w="15" w:type="dxa"/>
              <w:bottom w:w="0" w:type="dxa"/>
              <w:right w:w="15" w:type="dxa"/>
            </w:tcMar>
            <w:vAlign w:val="center"/>
            <w:hideMark/>
          </w:tcPr>
          <w:p w14:paraId="734FC5B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29/03/2021</w:t>
            </w:r>
          </w:p>
        </w:tc>
        <w:tc>
          <w:tcPr>
            <w:tcW w:w="1540" w:type="dxa"/>
            <w:shd w:val="clear" w:color="auto" w:fill="auto"/>
            <w:noWrap/>
            <w:tcMar>
              <w:top w:w="15" w:type="dxa"/>
              <w:left w:w="15" w:type="dxa"/>
              <w:bottom w:w="0" w:type="dxa"/>
              <w:right w:w="15" w:type="dxa"/>
            </w:tcMar>
            <w:vAlign w:val="center"/>
            <w:hideMark/>
          </w:tcPr>
          <w:p w14:paraId="566138B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1.500.000,00</w:t>
            </w:r>
          </w:p>
        </w:tc>
        <w:tc>
          <w:tcPr>
            <w:tcW w:w="691" w:type="dxa"/>
            <w:shd w:val="clear" w:color="auto" w:fill="auto"/>
            <w:noWrap/>
            <w:tcMar>
              <w:top w:w="15" w:type="dxa"/>
              <w:left w:w="15" w:type="dxa"/>
              <w:bottom w:w="0" w:type="dxa"/>
              <w:right w:w="15" w:type="dxa"/>
            </w:tcMar>
            <w:vAlign w:val="center"/>
            <w:hideMark/>
          </w:tcPr>
          <w:p w14:paraId="6ACA0E6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18</w:t>
            </w:r>
          </w:p>
        </w:tc>
        <w:tc>
          <w:tcPr>
            <w:tcW w:w="1158" w:type="dxa"/>
            <w:shd w:val="clear" w:color="auto" w:fill="auto"/>
            <w:noWrap/>
            <w:tcMar>
              <w:top w:w="15" w:type="dxa"/>
              <w:left w:w="15" w:type="dxa"/>
              <w:bottom w:w="0" w:type="dxa"/>
              <w:right w:w="15" w:type="dxa"/>
            </w:tcMar>
            <w:vAlign w:val="center"/>
            <w:hideMark/>
          </w:tcPr>
          <w:p w14:paraId="6497BFF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09 a 14</w:t>
            </w:r>
          </w:p>
        </w:tc>
      </w:tr>
      <w:tr w:rsidR="00210F0C" w:rsidRPr="00210F0C" w14:paraId="7A925CDD"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0B5DD24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2181056</w:t>
            </w:r>
          </w:p>
        </w:tc>
        <w:tc>
          <w:tcPr>
            <w:tcW w:w="1080" w:type="dxa"/>
            <w:shd w:val="clear" w:color="auto" w:fill="auto"/>
            <w:noWrap/>
            <w:tcMar>
              <w:top w:w="15" w:type="dxa"/>
              <w:left w:w="15" w:type="dxa"/>
              <w:bottom w:w="0" w:type="dxa"/>
              <w:right w:w="15" w:type="dxa"/>
            </w:tcMar>
            <w:vAlign w:val="center"/>
            <w:hideMark/>
          </w:tcPr>
          <w:p w14:paraId="2958F17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Safra</w:t>
            </w:r>
          </w:p>
        </w:tc>
        <w:tc>
          <w:tcPr>
            <w:tcW w:w="1240" w:type="dxa"/>
            <w:shd w:val="clear" w:color="auto" w:fill="auto"/>
            <w:noWrap/>
            <w:tcMar>
              <w:top w:w="15" w:type="dxa"/>
              <w:left w:w="15" w:type="dxa"/>
              <w:bottom w:w="0" w:type="dxa"/>
              <w:right w:w="15" w:type="dxa"/>
            </w:tcMar>
            <w:vAlign w:val="center"/>
            <w:hideMark/>
          </w:tcPr>
          <w:p w14:paraId="54335B5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5144B40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53BC82E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27/05/2019</w:t>
            </w:r>
          </w:p>
        </w:tc>
        <w:tc>
          <w:tcPr>
            <w:tcW w:w="1276" w:type="dxa"/>
            <w:shd w:val="clear" w:color="auto" w:fill="auto"/>
            <w:noWrap/>
            <w:tcMar>
              <w:top w:w="15" w:type="dxa"/>
              <w:left w:w="15" w:type="dxa"/>
              <w:bottom w:w="0" w:type="dxa"/>
              <w:right w:w="15" w:type="dxa"/>
            </w:tcMar>
            <w:vAlign w:val="center"/>
            <w:hideMark/>
          </w:tcPr>
          <w:p w14:paraId="01F6E7D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27/05/2021</w:t>
            </w:r>
          </w:p>
        </w:tc>
        <w:tc>
          <w:tcPr>
            <w:tcW w:w="1540" w:type="dxa"/>
            <w:shd w:val="clear" w:color="auto" w:fill="auto"/>
            <w:noWrap/>
            <w:tcMar>
              <w:top w:w="15" w:type="dxa"/>
              <w:left w:w="15" w:type="dxa"/>
              <w:bottom w:w="0" w:type="dxa"/>
              <w:right w:w="15" w:type="dxa"/>
            </w:tcMar>
            <w:vAlign w:val="center"/>
            <w:hideMark/>
          </w:tcPr>
          <w:p w14:paraId="782993C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1.000.000,00</w:t>
            </w:r>
          </w:p>
        </w:tc>
        <w:tc>
          <w:tcPr>
            <w:tcW w:w="691" w:type="dxa"/>
            <w:shd w:val="clear" w:color="auto" w:fill="auto"/>
            <w:noWrap/>
            <w:tcMar>
              <w:top w:w="15" w:type="dxa"/>
              <w:left w:w="15" w:type="dxa"/>
              <w:bottom w:w="0" w:type="dxa"/>
              <w:right w:w="15" w:type="dxa"/>
            </w:tcMar>
            <w:vAlign w:val="center"/>
            <w:hideMark/>
          </w:tcPr>
          <w:p w14:paraId="6E16FD4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17</w:t>
            </w:r>
          </w:p>
        </w:tc>
        <w:tc>
          <w:tcPr>
            <w:tcW w:w="1158" w:type="dxa"/>
            <w:shd w:val="clear" w:color="auto" w:fill="auto"/>
            <w:noWrap/>
            <w:tcMar>
              <w:top w:w="15" w:type="dxa"/>
              <w:left w:w="15" w:type="dxa"/>
              <w:bottom w:w="0" w:type="dxa"/>
              <w:right w:w="15" w:type="dxa"/>
            </w:tcMar>
            <w:vAlign w:val="center"/>
            <w:hideMark/>
          </w:tcPr>
          <w:p w14:paraId="02FE8DCB"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05 a 10</w:t>
            </w:r>
          </w:p>
        </w:tc>
      </w:tr>
      <w:tr w:rsidR="00210F0C" w:rsidRPr="00210F0C" w14:paraId="7B739D53"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5C018C5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2187305</w:t>
            </w:r>
          </w:p>
        </w:tc>
        <w:tc>
          <w:tcPr>
            <w:tcW w:w="1080" w:type="dxa"/>
            <w:shd w:val="clear" w:color="auto" w:fill="auto"/>
            <w:noWrap/>
            <w:tcMar>
              <w:top w:w="15" w:type="dxa"/>
              <w:left w:w="15" w:type="dxa"/>
              <w:bottom w:w="0" w:type="dxa"/>
              <w:right w:w="15" w:type="dxa"/>
            </w:tcMar>
            <w:vAlign w:val="center"/>
            <w:hideMark/>
          </w:tcPr>
          <w:p w14:paraId="4272A2E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Safra</w:t>
            </w:r>
          </w:p>
        </w:tc>
        <w:tc>
          <w:tcPr>
            <w:tcW w:w="1240" w:type="dxa"/>
            <w:shd w:val="clear" w:color="auto" w:fill="auto"/>
            <w:noWrap/>
            <w:tcMar>
              <w:top w:w="15" w:type="dxa"/>
              <w:left w:w="15" w:type="dxa"/>
              <w:bottom w:w="0" w:type="dxa"/>
              <w:right w:w="15" w:type="dxa"/>
            </w:tcMar>
            <w:vAlign w:val="center"/>
            <w:hideMark/>
          </w:tcPr>
          <w:p w14:paraId="42E1417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5698D36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3FF4306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16/09/2019</w:t>
            </w:r>
          </w:p>
        </w:tc>
        <w:tc>
          <w:tcPr>
            <w:tcW w:w="1276" w:type="dxa"/>
            <w:shd w:val="clear" w:color="auto" w:fill="auto"/>
            <w:noWrap/>
            <w:tcMar>
              <w:top w:w="15" w:type="dxa"/>
              <w:left w:w="15" w:type="dxa"/>
              <w:bottom w:w="0" w:type="dxa"/>
              <w:right w:w="15" w:type="dxa"/>
            </w:tcMar>
            <w:vAlign w:val="center"/>
            <w:hideMark/>
          </w:tcPr>
          <w:p w14:paraId="15F29D0B"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16/09/2021</w:t>
            </w:r>
          </w:p>
        </w:tc>
        <w:tc>
          <w:tcPr>
            <w:tcW w:w="1540" w:type="dxa"/>
            <w:shd w:val="clear" w:color="auto" w:fill="auto"/>
            <w:noWrap/>
            <w:tcMar>
              <w:top w:w="15" w:type="dxa"/>
              <w:left w:w="15" w:type="dxa"/>
              <w:bottom w:w="0" w:type="dxa"/>
              <w:right w:w="15" w:type="dxa"/>
            </w:tcMar>
            <w:vAlign w:val="center"/>
            <w:hideMark/>
          </w:tcPr>
          <w:p w14:paraId="177F618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1.000.000,00</w:t>
            </w:r>
          </w:p>
        </w:tc>
        <w:tc>
          <w:tcPr>
            <w:tcW w:w="691" w:type="dxa"/>
            <w:shd w:val="clear" w:color="auto" w:fill="auto"/>
            <w:noWrap/>
            <w:tcMar>
              <w:top w:w="15" w:type="dxa"/>
              <w:left w:w="15" w:type="dxa"/>
              <w:bottom w:w="0" w:type="dxa"/>
              <w:right w:w="15" w:type="dxa"/>
            </w:tcMar>
            <w:vAlign w:val="center"/>
            <w:hideMark/>
          </w:tcPr>
          <w:p w14:paraId="0CCC2F5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w:t>
            </w:r>
          </w:p>
        </w:tc>
        <w:tc>
          <w:tcPr>
            <w:tcW w:w="1158" w:type="dxa"/>
            <w:shd w:val="clear" w:color="auto" w:fill="auto"/>
            <w:noWrap/>
            <w:tcMar>
              <w:top w:w="15" w:type="dxa"/>
              <w:left w:w="15" w:type="dxa"/>
              <w:bottom w:w="0" w:type="dxa"/>
              <w:right w:w="15" w:type="dxa"/>
            </w:tcMar>
            <w:vAlign w:val="center"/>
            <w:hideMark/>
          </w:tcPr>
          <w:p w14:paraId="103FD24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03 a 08</w:t>
            </w:r>
          </w:p>
        </w:tc>
      </w:tr>
      <w:tr w:rsidR="00210F0C" w:rsidRPr="00210F0C" w14:paraId="312E3344"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1D6772B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204045650</w:t>
            </w:r>
          </w:p>
        </w:tc>
        <w:tc>
          <w:tcPr>
            <w:tcW w:w="1080" w:type="dxa"/>
            <w:shd w:val="clear" w:color="auto" w:fill="auto"/>
            <w:noWrap/>
            <w:tcMar>
              <w:top w:w="15" w:type="dxa"/>
              <w:left w:w="15" w:type="dxa"/>
              <w:bottom w:w="0" w:type="dxa"/>
              <w:right w:w="15" w:type="dxa"/>
            </w:tcMar>
            <w:vAlign w:val="center"/>
            <w:hideMark/>
          </w:tcPr>
          <w:p w14:paraId="24A7956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CCB</w:t>
            </w:r>
          </w:p>
        </w:tc>
        <w:tc>
          <w:tcPr>
            <w:tcW w:w="1240" w:type="dxa"/>
            <w:shd w:val="clear" w:color="auto" w:fill="auto"/>
            <w:noWrap/>
            <w:tcMar>
              <w:top w:w="15" w:type="dxa"/>
              <w:left w:w="15" w:type="dxa"/>
              <w:bottom w:w="0" w:type="dxa"/>
              <w:right w:w="15" w:type="dxa"/>
            </w:tcMar>
            <w:vAlign w:val="center"/>
            <w:hideMark/>
          </w:tcPr>
          <w:p w14:paraId="4C1AF3C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4107A41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5D2FBF8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18/04/2019</w:t>
            </w:r>
          </w:p>
        </w:tc>
        <w:tc>
          <w:tcPr>
            <w:tcW w:w="1276" w:type="dxa"/>
            <w:shd w:val="clear" w:color="auto" w:fill="auto"/>
            <w:noWrap/>
            <w:tcMar>
              <w:top w:w="15" w:type="dxa"/>
              <w:left w:w="15" w:type="dxa"/>
              <w:bottom w:w="0" w:type="dxa"/>
              <w:right w:w="15" w:type="dxa"/>
            </w:tcMar>
            <w:vAlign w:val="center"/>
            <w:hideMark/>
          </w:tcPr>
          <w:p w14:paraId="0BD48E5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18/04/2022</w:t>
            </w:r>
          </w:p>
        </w:tc>
        <w:tc>
          <w:tcPr>
            <w:tcW w:w="1540" w:type="dxa"/>
            <w:shd w:val="clear" w:color="auto" w:fill="auto"/>
            <w:noWrap/>
            <w:tcMar>
              <w:top w:w="15" w:type="dxa"/>
              <w:left w:w="15" w:type="dxa"/>
              <w:bottom w:w="0" w:type="dxa"/>
              <w:right w:w="15" w:type="dxa"/>
            </w:tcMar>
            <w:vAlign w:val="center"/>
            <w:hideMark/>
          </w:tcPr>
          <w:p w14:paraId="74648A3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12.834.690,00</w:t>
            </w:r>
          </w:p>
        </w:tc>
        <w:tc>
          <w:tcPr>
            <w:tcW w:w="691" w:type="dxa"/>
            <w:shd w:val="clear" w:color="auto" w:fill="auto"/>
            <w:noWrap/>
            <w:tcMar>
              <w:top w:w="15" w:type="dxa"/>
              <w:left w:w="15" w:type="dxa"/>
              <w:bottom w:w="0" w:type="dxa"/>
              <w:right w:w="15" w:type="dxa"/>
            </w:tcMar>
            <w:vAlign w:val="center"/>
            <w:hideMark/>
          </w:tcPr>
          <w:p w14:paraId="5016990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28</w:t>
            </w:r>
          </w:p>
        </w:tc>
        <w:tc>
          <w:tcPr>
            <w:tcW w:w="1158" w:type="dxa"/>
            <w:shd w:val="clear" w:color="auto" w:fill="auto"/>
            <w:noWrap/>
            <w:tcMar>
              <w:top w:w="15" w:type="dxa"/>
              <w:left w:w="15" w:type="dxa"/>
              <w:bottom w:w="0" w:type="dxa"/>
              <w:right w:w="15" w:type="dxa"/>
            </w:tcMar>
            <w:vAlign w:val="center"/>
            <w:hideMark/>
          </w:tcPr>
          <w:p w14:paraId="0DF9549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09 a 14</w:t>
            </w:r>
          </w:p>
        </w:tc>
      </w:tr>
      <w:tr w:rsidR="00210F0C" w:rsidRPr="00210F0C" w14:paraId="4D122E0F"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5471837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213787318</w:t>
            </w:r>
          </w:p>
        </w:tc>
        <w:tc>
          <w:tcPr>
            <w:tcW w:w="1080" w:type="dxa"/>
            <w:shd w:val="clear" w:color="auto" w:fill="auto"/>
            <w:noWrap/>
            <w:tcMar>
              <w:top w:w="15" w:type="dxa"/>
              <w:left w:w="15" w:type="dxa"/>
              <w:bottom w:w="0" w:type="dxa"/>
              <w:right w:w="15" w:type="dxa"/>
            </w:tcMar>
            <w:vAlign w:val="center"/>
            <w:hideMark/>
          </w:tcPr>
          <w:p w14:paraId="21CCEB7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CCB</w:t>
            </w:r>
          </w:p>
        </w:tc>
        <w:tc>
          <w:tcPr>
            <w:tcW w:w="1240" w:type="dxa"/>
            <w:shd w:val="clear" w:color="auto" w:fill="auto"/>
            <w:noWrap/>
            <w:tcMar>
              <w:top w:w="15" w:type="dxa"/>
              <w:left w:w="15" w:type="dxa"/>
              <w:bottom w:w="0" w:type="dxa"/>
              <w:right w:w="15" w:type="dxa"/>
            </w:tcMar>
            <w:vAlign w:val="center"/>
            <w:hideMark/>
          </w:tcPr>
          <w:p w14:paraId="4D72AE9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439FC53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635CE4C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06/08/2019</w:t>
            </w:r>
          </w:p>
        </w:tc>
        <w:tc>
          <w:tcPr>
            <w:tcW w:w="1276" w:type="dxa"/>
            <w:shd w:val="clear" w:color="auto" w:fill="auto"/>
            <w:noWrap/>
            <w:tcMar>
              <w:top w:w="15" w:type="dxa"/>
              <w:left w:w="15" w:type="dxa"/>
              <w:bottom w:w="0" w:type="dxa"/>
              <w:right w:w="15" w:type="dxa"/>
            </w:tcMar>
            <w:vAlign w:val="center"/>
            <w:hideMark/>
          </w:tcPr>
          <w:p w14:paraId="7DC2A44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08/08/2022</w:t>
            </w:r>
          </w:p>
        </w:tc>
        <w:tc>
          <w:tcPr>
            <w:tcW w:w="1540" w:type="dxa"/>
            <w:shd w:val="clear" w:color="auto" w:fill="auto"/>
            <w:noWrap/>
            <w:tcMar>
              <w:top w:w="15" w:type="dxa"/>
              <w:left w:w="15" w:type="dxa"/>
              <w:bottom w:w="0" w:type="dxa"/>
              <w:right w:w="15" w:type="dxa"/>
            </w:tcMar>
            <w:vAlign w:val="center"/>
            <w:hideMark/>
          </w:tcPr>
          <w:p w14:paraId="2F2511C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2.994.591,60</w:t>
            </w:r>
          </w:p>
        </w:tc>
        <w:tc>
          <w:tcPr>
            <w:tcW w:w="691" w:type="dxa"/>
            <w:shd w:val="clear" w:color="auto" w:fill="auto"/>
            <w:noWrap/>
            <w:tcMar>
              <w:top w:w="15" w:type="dxa"/>
              <w:left w:w="15" w:type="dxa"/>
              <w:bottom w:w="0" w:type="dxa"/>
              <w:right w:w="15" w:type="dxa"/>
            </w:tcMar>
            <w:vAlign w:val="center"/>
            <w:hideMark/>
          </w:tcPr>
          <w:p w14:paraId="3C28055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32</w:t>
            </w:r>
          </w:p>
        </w:tc>
        <w:tc>
          <w:tcPr>
            <w:tcW w:w="1158" w:type="dxa"/>
            <w:shd w:val="clear" w:color="auto" w:fill="auto"/>
            <w:noWrap/>
            <w:tcMar>
              <w:top w:w="15" w:type="dxa"/>
              <w:left w:w="15" w:type="dxa"/>
              <w:bottom w:w="0" w:type="dxa"/>
              <w:right w:w="15" w:type="dxa"/>
            </w:tcMar>
            <w:vAlign w:val="center"/>
            <w:hideMark/>
          </w:tcPr>
          <w:p w14:paraId="6661B2B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05 a 10</w:t>
            </w:r>
          </w:p>
        </w:tc>
      </w:tr>
      <w:tr w:rsidR="00210F0C" w:rsidRPr="00210F0C" w14:paraId="0954DE46"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4D7DE0E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578/00/19</w:t>
            </w:r>
          </w:p>
        </w:tc>
        <w:tc>
          <w:tcPr>
            <w:tcW w:w="1080" w:type="dxa"/>
            <w:shd w:val="clear" w:color="auto" w:fill="auto"/>
            <w:noWrap/>
            <w:tcMar>
              <w:top w:w="15" w:type="dxa"/>
              <w:left w:w="15" w:type="dxa"/>
              <w:bottom w:w="0" w:type="dxa"/>
              <w:right w:w="15" w:type="dxa"/>
            </w:tcMar>
            <w:vAlign w:val="center"/>
            <w:hideMark/>
          </w:tcPr>
          <w:p w14:paraId="71299D2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CCB</w:t>
            </w:r>
          </w:p>
        </w:tc>
        <w:tc>
          <w:tcPr>
            <w:tcW w:w="1240" w:type="dxa"/>
            <w:shd w:val="clear" w:color="auto" w:fill="auto"/>
            <w:noWrap/>
            <w:tcMar>
              <w:top w:w="15" w:type="dxa"/>
              <w:left w:w="15" w:type="dxa"/>
              <w:bottom w:w="0" w:type="dxa"/>
              <w:right w:w="15" w:type="dxa"/>
            </w:tcMar>
            <w:vAlign w:val="center"/>
            <w:hideMark/>
          </w:tcPr>
          <w:p w14:paraId="647F244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7C9FB7B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165703D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23/10/2019</w:t>
            </w:r>
          </w:p>
        </w:tc>
        <w:tc>
          <w:tcPr>
            <w:tcW w:w="1276" w:type="dxa"/>
            <w:shd w:val="clear" w:color="auto" w:fill="auto"/>
            <w:noWrap/>
            <w:tcMar>
              <w:top w:w="15" w:type="dxa"/>
              <w:left w:w="15" w:type="dxa"/>
              <w:bottom w:w="0" w:type="dxa"/>
              <w:right w:w="15" w:type="dxa"/>
            </w:tcMar>
            <w:vAlign w:val="center"/>
            <w:hideMark/>
          </w:tcPr>
          <w:p w14:paraId="233A9FA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24/10/2022</w:t>
            </w:r>
          </w:p>
        </w:tc>
        <w:tc>
          <w:tcPr>
            <w:tcW w:w="1540" w:type="dxa"/>
            <w:shd w:val="clear" w:color="auto" w:fill="auto"/>
            <w:noWrap/>
            <w:tcMar>
              <w:top w:w="15" w:type="dxa"/>
              <w:left w:w="15" w:type="dxa"/>
              <w:bottom w:w="0" w:type="dxa"/>
              <w:right w:w="15" w:type="dxa"/>
            </w:tcMar>
            <w:vAlign w:val="center"/>
            <w:hideMark/>
          </w:tcPr>
          <w:p w14:paraId="1B0C8A8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5.995.993,80</w:t>
            </w:r>
          </w:p>
        </w:tc>
        <w:tc>
          <w:tcPr>
            <w:tcW w:w="691" w:type="dxa"/>
            <w:shd w:val="clear" w:color="auto" w:fill="auto"/>
            <w:noWrap/>
            <w:tcMar>
              <w:top w:w="15" w:type="dxa"/>
              <w:left w:w="15" w:type="dxa"/>
              <w:bottom w:w="0" w:type="dxa"/>
              <w:right w:w="15" w:type="dxa"/>
            </w:tcMar>
            <w:vAlign w:val="center"/>
            <w:hideMark/>
          </w:tcPr>
          <w:p w14:paraId="4B2A953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w:t>
            </w:r>
          </w:p>
        </w:tc>
        <w:tc>
          <w:tcPr>
            <w:tcW w:w="1158" w:type="dxa"/>
            <w:shd w:val="clear" w:color="auto" w:fill="auto"/>
            <w:noWrap/>
            <w:tcMar>
              <w:top w:w="15" w:type="dxa"/>
              <w:left w:w="15" w:type="dxa"/>
              <w:bottom w:w="0" w:type="dxa"/>
              <w:right w:w="15" w:type="dxa"/>
            </w:tcMar>
            <w:vAlign w:val="center"/>
            <w:hideMark/>
          </w:tcPr>
          <w:p w14:paraId="3BAA24D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01 a 02</w:t>
            </w:r>
          </w:p>
        </w:tc>
      </w:tr>
      <w:tr w:rsidR="00210F0C" w:rsidRPr="00210F0C" w14:paraId="4746DC34"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17DFC87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10204384</w:t>
            </w:r>
          </w:p>
        </w:tc>
        <w:tc>
          <w:tcPr>
            <w:tcW w:w="1080" w:type="dxa"/>
            <w:shd w:val="clear" w:color="auto" w:fill="auto"/>
            <w:noWrap/>
            <w:tcMar>
              <w:top w:w="15" w:type="dxa"/>
              <w:left w:w="15" w:type="dxa"/>
              <w:bottom w:w="0" w:type="dxa"/>
              <w:right w:w="15" w:type="dxa"/>
            </w:tcMar>
            <w:vAlign w:val="center"/>
            <w:hideMark/>
          </w:tcPr>
          <w:p w14:paraId="7F198CE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Banco Votorantim</w:t>
            </w:r>
          </w:p>
        </w:tc>
        <w:tc>
          <w:tcPr>
            <w:tcW w:w="1240" w:type="dxa"/>
            <w:shd w:val="clear" w:color="auto" w:fill="auto"/>
            <w:noWrap/>
            <w:tcMar>
              <w:top w:w="15" w:type="dxa"/>
              <w:left w:w="15" w:type="dxa"/>
              <w:bottom w:w="0" w:type="dxa"/>
              <w:right w:w="15" w:type="dxa"/>
            </w:tcMar>
            <w:vAlign w:val="center"/>
            <w:hideMark/>
          </w:tcPr>
          <w:p w14:paraId="123FBC2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3221370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3F47BBE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29/08/2018</w:t>
            </w:r>
          </w:p>
        </w:tc>
        <w:tc>
          <w:tcPr>
            <w:tcW w:w="1276" w:type="dxa"/>
            <w:shd w:val="clear" w:color="auto" w:fill="auto"/>
            <w:noWrap/>
            <w:tcMar>
              <w:top w:w="15" w:type="dxa"/>
              <w:left w:w="15" w:type="dxa"/>
              <w:bottom w:w="0" w:type="dxa"/>
              <w:right w:w="15" w:type="dxa"/>
            </w:tcMar>
            <w:vAlign w:val="center"/>
            <w:hideMark/>
          </w:tcPr>
          <w:p w14:paraId="3DFFD8D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09/02/2022</w:t>
            </w:r>
          </w:p>
        </w:tc>
        <w:tc>
          <w:tcPr>
            <w:tcW w:w="1540" w:type="dxa"/>
            <w:shd w:val="clear" w:color="auto" w:fill="auto"/>
            <w:noWrap/>
            <w:tcMar>
              <w:top w:w="15" w:type="dxa"/>
              <w:left w:w="15" w:type="dxa"/>
              <w:bottom w:w="0" w:type="dxa"/>
              <w:right w:w="15" w:type="dxa"/>
            </w:tcMar>
            <w:vAlign w:val="center"/>
            <w:hideMark/>
          </w:tcPr>
          <w:p w14:paraId="1B2EA71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25.000.000,00</w:t>
            </w:r>
          </w:p>
        </w:tc>
        <w:tc>
          <w:tcPr>
            <w:tcW w:w="691" w:type="dxa"/>
            <w:shd w:val="clear" w:color="auto" w:fill="auto"/>
            <w:noWrap/>
            <w:tcMar>
              <w:top w:w="15" w:type="dxa"/>
              <w:left w:w="15" w:type="dxa"/>
              <w:bottom w:w="0" w:type="dxa"/>
              <w:right w:w="15" w:type="dxa"/>
            </w:tcMar>
            <w:vAlign w:val="center"/>
            <w:hideMark/>
          </w:tcPr>
          <w:p w14:paraId="67CD084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42</w:t>
            </w:r>
          </w:p>
        </w:tc>
        <w:tc>
          <w:tcPr>
            <w:tcW w:w="1158" w:type="dxa"/>
            <w:shd w:val="clear" w:color="auto" w:fill="auto"/>
            <w:noWrap/>
            <w:tcMar>
              <w:top w:w="15" w:type="dxa"/>
              <w:left w:w="15" w:type="dxa"/>
              <w:bottom w:w="0" w:type="dxa"/>
              <w:right w:w="15" w:type="dxa"/>
            </w:tcMar>
            <w:vAlign w:val="center"/>
            <w:hideMark/>
          </w:tcPr>
          <w:p w14:paraId="3FC36D5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01 a 06</w:t>
            </w:r>
          </w:p>
        </w:tc>
      </w:tr>
      <w:tr w:rsidR="00210F0C" w:rsidRPr="00210F0C" w14:paraId="0ADC61E8" w14:textId="77777777" w:rsidTr="00210F0C">
        <w:trPr>
          <w:trHeight w:val="300"/>
        </w:trPr>
        <w:tc>
          <w:tcPr>
            <w:tcW w:w="2002" w:type="dxa"/>
            <w:shd w:val="clear" w:color="000000" w:fill="404040"/>
            <w:noWrap/>
            <w:tcMar>
              <w:top w:w="15" w:type="dxa"/>
              <w:left w:w="15" w:type="dxa"/>
              <w:bottom w:w="0" w:type="dxa"/>
              <w:right w:w="15" w:type="dxa"/>
            </w:tcMar>
            <w:vAlign w:val="center"/>
            <w:hideMark/>
          </w:tcPr>
          <w:p w14:paraId="047A8DD0" w14:textId="77777777" w:rsidR="00210F0C" w:rsidRPr="00210F0C" w:rsidRDefault="00210F0C" w:rsidP="00210F0C">
            <w:pPr>
              <w:spacing w:line="240" w:lineRule="auto"/>
              <w:jc w:val="center"/>
              <w:rPr>
                <w:rFonts w:ascii="Trebuchet MS" w:hAnsi="Trebuchet MS" w:cs="Calibri"/>
                <w:b/>
                <w:bCs/>
                <w:color w:val="FFFFFF"/>
                <w:sz w:val="20"/>
                <w:szCs w:val="20"/>
              </w:rPr>
            </w:pPr>
            <w:r w:rsidRPr="00210F0C">
              <w:rPr>
                <w:rFonts w:ascii="Trebuchet MS" w:hAnsi="Trebuchet MS" w:cs="Calibri"/>
                <w:b/>
                <w:bCs/>
                <w:color w:val="FFFFFF"/>
                <w:sz w:val="20"/>
                <w:szCs w:val="20"/>
              </w:rPr>
              <w:t>Total Contratos</w:t>
            </w:r>
          </w:p>
        </w:tc>
        <w:tc>
          <w:tcPr>
            <w:tcW w:w="1080" w:type="dxa"/>
            <w:shd w:val="clear" w:color="000000" w:fill="404040"/>
            <w:noWrap/>
            <w:tcMar>
              <w:top w:w="15" w:type="dxa"/>
              <w:left w:w="15" w:type="dxa"/>
              <w:bottom w:w="0" w:type="dxa"/>
              <w:right w:w="15" w:type="dxa"/>
            </w:tcMar>
            <w:vAlign w:val="center"/>
            <w:hideMark/>
          </w:tcPr>
          <w:p w14:paraId="6C9F0CA6" w14:textId="77777777" w:rsidR="00210F0C" w:rsidRPr="00210F0C" w:rsidRDefault="00210F0C" w:rsidP="00210F0C">
            <w:pPr>
              <w:spacing w:line="240" w:lineRule="auto"/>
              <w:jc w:val="center"/>
              <w:rPr>
                <w:rFonts w:ascii="Trebuchet MS" w:hAnsi="Trebuchet MS" w:cs="Calibri"/>
                <w:b/>
                <w:bCs/>
                <w:color w:val="FFFFFF"/>
                <w:sz w:val="20"/>
                <w:szCs w:val="20"/>
              </w:rPr>
            </w:pPr>
          </w:p>
        </w:tc>
        <w:tc>
          <w:tcPr>
            <w:tcW w:w="1240" w:type="dxa"/>
            <w:shd w:val="clear" w:color="000000" w:fill="404040"/>
            <w:noWrap/>
            <w:tcMar>
              <w:top w:w="15" w:type="dxa"/>
              <w:left w:w="15" w:type="dxa"/>
              <w:bottom w:w="0" w:type="dxa"/>
              <w:right w:w="15" w:type="dxa"/>
            </w:tcMar>
            <w:vAlign w:val="center"/>
            <w:hideMark/>
          </w:tcPr>
          <w:p w14:paraId="2CB51CF7" w14:textId="77777777" w:rsidR="00210F0C" w:rsidRPr="00210F0C" w:rsidRDefault="00210F0C" w:rsidP="00210F0C">
            <w:pPr>
              <w:spacing w:line="240" w:lineRule="auto"/>
              <w:jc w:val="center"/>
              <w:rPr>
                <w:rFonts w:ascii="Trebuchet MS" w:hAnsi="Trebuchet MS" w:cs="Calibri"/>
                <w:b/>
                <w:bCs/>
                <w:color w:val="FFFFFF"/>
                <w:sz w:val="20"/>
                <w:szCs w:val="20"/>
              </w:rPr>
            </w:pPr>
          </w:p>
        </w:tc>
        <w:tc>
          <w:tcPr>
            <w:tcW w:w="1244" w:type="dxa"/>
            <w:shd w:val="clear" w:color="000000" w:fill="404040"/>
            <w:noWrap/>
            <w:tcMar>
              <w:top w:w="15" w:type="dxa"/>
              <w:left w:w="15" w:type="dxa"/>
              <w:bottom w:w="0" w:type="dxa"/>
              <w:right w:w="15" w:type="dxa"/>
            </w:tcMar>
            <w:vAlign w:val="center"/>
            <w:hideMark/>
          </w:tcPr>
          <w:p w14:paraId="3B24EF7F" w14:textId="77777777" w:rsidR="00210F0C" w:rsidRPr="00210F0C" w:rsidRDefault="00210F0C" w:rsidP="00210F0C">
            <w:pPr>
              <w:spacing w:line="240" w:lineRule="auto"/>
              <w:jc w:val="center"/>
              <w:rPr>
                <w:rFonts w:ascii="Trebuchet MS" w:hAnsi="Trebuchet MS" w:cs="Calibri"/>
                <w:b/>
                <w:bCs/>
                <w:color w:val="FFFFFF"/>
                <w:sz w:val="20"/>
                <w:szCs w:val="20"/>
              </w:rPr>
            </w:pPr>
          </w:p>
        </w:tc>
        <w:tc>
          <w:tcPr>
            <w:tcW w:w="1275" w:type="dxa"/>
            <w:shd w:val="clear" w:color="000000" w:fill="404040"/>
            <w:noWrap/>
            <w:tcMar>
              <w:top w:w="15" w:type="dxa"/>
              <w:left w:w="15" w:type="dxa"/>
              <w:bottom w:w="0" w:type="dxa"/>
              <w:right w:w="15" w:type="dxa"/>
            </w:tcMar>
            <w:vAlign w:val="center"/>
            <w:hideMark/>
          </w:tcPr>
          <w:p w14:paraId="1304A4B8" w14:textId="77777777" w:rsidR="00210F0C" w:rsidRPr="00210F0C" w:rsidRDefault="00210F0C" w:rsidP="00210F0C">
            <w:pPr>
              <w:spacing w:line="240" w:lineRule="auto"/>
              <w:jc w:val="center"/>
              <w:rPr>
                <w:rFonts w:ascii="Trebuchet MS" w:hAnsi="Trebuchet MS" w:cs="Calibri"/>
                <w:b/>
                <w:bCs/>
                <w:color w:val="FFFFFF"/>
                <w:sz w:val="20"/>
                <w:szCs w:val="20"/>
              </w:rPr>
            </w:pPr>
          </w:p>
        </w:tc>
        <w:tc>
          <w:tcPr>
            <w:tcW w:w="1276" w:type="dxa"/>
            <w:shd w:val="clear" w:color="000000" w:fill="404040"/>
            <w:noWrap/>
            <w:tcMar>
              <w:top w:w="15" w:type="dxa"/>
              <w:left w:w="15" w:type="dxa"/>
              <w:bottom w:w="0" w:type="dxa"/>
              <w:right w:w="15" w:type="dxa"/>
            </w:tcMar>
            <w:vAlign w:val="center"/>
            <w:hideMark/>
          </w:tcPr>
          <w:p w14:paraId="342FE88F" w14:textId="77777777" w:rsidR="00210F0C" w:rsidRPr="00210F0C" w:rsidRDefault="00210F0C" w:rsidP="00210F0C">
            <w:pPr>
              <w:spacing w:line="240" w:lineRule="auto"/>
              <w:jc w:val="center"/>
              <w:rPr>
                <w:rFonts w:ascii="Trebuchet MS" w:hAnsi="Trebuchet MS" w:cs="Calibri"/>
                <w:b/>
                <w:bCs/>
                <w:color w:val="FFFFFF"/>
                <w:sz w:val="20"/>
                <w:szCs w:val="20"/>
              </w:rPr>
            </w:pPr>
          </w:p>
        </w:tc>
        <w:tc>
          <w:tcPr>
            <w:tcW w:w="1540" w:type="dxa"/>
            <w:shd w:val="clear" w:color="000000" w:fill="404040"/>
            <w:noWrap/>
            <w:tcMar>
              <w:top w:w="15" w:type="dxa"/>
              <w:left w:w="15" w:type="dxa"/>
              <w:bottom w:w="0" w:type="dxa"/>
              <w:right w:w="15" w:type="dxa"/>
            </w:tcMar>
            <w:vAlign w:val="center"/>
            <w:hideMark/>
          </w:tcPr>
          <w:p w14:paraId="2CF974E4" w14:textId="77777777" w:rsidR="00210F0C" w:rsidRPr="00210F0C" w:rsidRDefault="00210F0C" w:rsidP="00210F0C">
            <w:pPr>
              <w:spacing w:line="240" w:lineRule="auto"/>
              <w:jc w:val="center"/>
              <w:rPr>
                <w:rFonts w:ascii="Trebuchet MS" w:hAnsi="Trebuchet MS" w:cs="Calibri"/>
                <w:b/>
                <w:bCs/>
                <w:color w:val="FFFFFF"/>
                <w:sz w:val="20"/>
                <w:szCs w:val="20"/>
              </w:rPr>
            </w:pPr>
            <w:r w:rsidRPr="00210F0C">
              <w:rPr>
                <w:rFonts w:ascii="Trebuchet MS" w:hAnsi="Trebuchet MS" w:cs="Calibri"/>
                <w:b/>
                <w:bCs/>
                <w:color w:val="FFFFFF"/>
                <w:sz w:val="20"/>
                <w:szCs w:val="20"/>
              </w:rPr>
              <w:t>208.695.275,40</w:t>
            </w:r>
          </w:p>
        </w:tc>
        <w:tc>
          <w:tcPr>
            <w:tcW w:w="691" w:type="dxa"/>
            <w:shd w:val="clear" w:color="000000" w:fill="404040"/>
            <w:noWrap/>
            <w:tcMar>
              <w:top w:w="15" w:type="dxa"/>
              <w:left w:w="15" w:type="dxa"/>
              <w:bottom w:w="0" w:type="dxa"/>
              <w:right w:w="15" w:type="dxa"/>
            </w:tcMar>
            <w:vAlign w:val="center"/>
            <w:hideMark/>
          </w:tcPr>
          <w:p w14:paraId="7906187B" w14:textId="77777777" w:rsidR="00210F0C" w:rsidRPr="00210F0C" w:rsidRDefault="00210F0C" w:rsidP="00210F0C">
            <w:pPr>
              <w:spacing w:line="240" w:lineRule="auto"/>
              <w:jc w:val="center"/>
              <w:rPr>
                <w:rFonts w:ascii="Trebuchet MS" w:hAnsi="Trebuchet MS" w:cs="Calibri"/>
                <w:b/>
                <w:bCs/>
                <w:color w:val="FFFFFF"/>
                <w:sz w:val="20"/>
                <w:szCs w:val="20"/>
              </w:rPr>
            </w:pPr>
          </w:p>
        </w:tc>
        <w:tc>
          <w:tcPr>
            <w:tcW w:w="1158" w:type="dxa"/>
            <w:shd w:val="clear" w:color="000000" w:fill="404040"/>
            <w:noWrap/>
            <w:tcMar>
              <w:top w:w="15" w:type="dxa"/>
              <w:left w:w="15" w:type="dxa"/>
              <w:bottom w:w="0" w:type="dxa"/>
              <w:right w:w="15" w:type="dxa"/>
            </w:tcMar>
            <w:vAlign w:val="center"/>
            <w:hideMark/>
          </w:tcPr>
          <w:p w14:paraId="79E615B9" w14:textId="77777777" w:rsidR="00210F0C" w:rsidRPr="00210F0C" w:rsidRDefault="00210F0C" w:rsidP="00210F0C">
            <w:pPr>
              <w:spacing w:line="240" w:lineRule="auto"/>
              <w:jc w:val="center"/>
              <w:rPr>
                <w:rFonts w:ascii="Trebuchet MS" w:hAnsi="Trebuchet MS" w:cs="Calibri"/>
                <w:b/>
                <w:bCs/>
                <w:color w:val="FFFFFF"/>
                <w:sz w:val="20"/>
                <w:szCs w:val="20"/>
              </w:rPr>
            </w:pPr>
          </w:p>
        </w:tc>
      </w:tr>
    </w:tbl>
    <w:p w14:paraId="43A4B2F5" w14:textId="77777777" w:rsidR="00EC51C7" w:rsidRDefault="00EC51C7" w:rsidP="00EC51C7">
      <w:pPr>
        <w:spacing w:after="140" w:line="290" w:lineRule="auto"/>
        <w:rPr>
          <w:rFonts w:ascii="Trebuchet MS" w:hAnsi="Trebuchet MS" w:cs="Arial"/>
          <w:b/>
          <w:bCs/>
        </w:rPr>
      </w:pPr>
    </w:p>
    <w:p w14:paraId="20724B41" w14:textId="77777777" w:rsidR="000736D6" w:rsidRPr="002834B7" w:rsidRDefault="000736D6" w:rsidP="000736D6">
      <w:pPr>
        <w:widowControl/>
        <w:autoSpaceDE/>
        <w:autoSpaceDN/>
        <w:adjustRightInd/>
        <w:spacing w:line="240" w:lineRule="auto"/>
        <w:jc w:val="left"/>
        <w:textAlignment w:val="auto"/>
        <w:rPr>
          <w:rFonts w:ascii="Trebuchet MS" w:hAnsi="Trebuchet MS" w:cs="Arial"/>
          <w:b/>
          <w:bCs/>
          <w:sz w:val="16"/>
          <w:szCs w:val="16"/>
        </w:rPr>
      </w:pPr>
    </w:p>
    <w:p w14:paraId="5BBDC5D1" w14:textId="77777777" w:rsidR="000736D6" w:rsidRDefault="000736D6" w:rsidP="000736D6">
      <w:pPr>
        <w:widowControl/>
        <w:autoSpaceDE/>
        <w:autoSpaceDN/>
        <w:adjustRightInd/>
        <w:spacing w:line="240" w:lineRule="auto"/>
        <w:jc w:val="left"/>
        <w:textAlignment w:val="auto"/>
        <w:rPr>
          <w:rFonts w:ascii="Trebuchet MS" w:hAnsi="Trebuchet MS" w:cs="Arial"/>
          <w:b/>
          <w:bCs/>
        </w:rPr>
      </w:pPr>
      <w:r>
        <w:rPr>
          <w:rFonts w:ascii="Trebuchet MS" w:hAnsi="Trebuchet MS" w:cs="Arial"/>
          <w:b/>
          <w:bCs/>
        </w:rPr>
        <w:br w:type="page"/>
      </w:r>
    </w:p>
    <w:p w14:paraId="1A5ACE87" w14:textId="77777777" w:rsidR="008C5616" w:rsidRDefault="008C5616" w:rsidP="00D12969">
      <w:pPr>
        <w:spacing w:line="300" w:lineRule="exact"/>
        <w:jc w:val="center"/>
        <w:rPr>
          <w:rFonts w:ascii="Trebuchet MS" w:hAnsi="Trebuchet MS" w:cs="Arial"/>
          <w:b/>
          <w:bCs/>
        </w:rPr>
      </w:pPr>
      <w:r>
        <w:rPr>
          <w:rFonts w:ascii="Trebuchet MS" w:hAnsi="Trebuchet MS" w:cs="Arial"/>
          <w:b/>
          <w:bCs/>
        </w:rPr>
        <w:lastRenderedPageBreak/>
        <w:t>ANEXO II</w:t>
      </w:r>
      <w:r w:rsidR="00CB4713">
        <w:rPr>
          <w:rFonts w:ascii="Trebuchet MS" w:hAnsi="Trebuchet MS" w:cs="Arial"/>
          <w:b/>
          <w:bCs/>
        </w:rPr>
        <w:t>I</w:t>
      </w:r>
    </w:p>
    <w:p w14:paraId="28B1BE3A" w14:textId="77777777" w:rsidR="00D12969" w:rsidRDefault="00D12969" w:rsidP="00D12969">
      <w:pPr>
        <w:spacing w:line="300" w:lineRule="exact"/>
        <w:jc w:val="center"/>
        <w:rPr>
          <w:rFonts w:ascii="Trebuchet MS" w:hAnsi="Trebuchet MS" w:cs="Arial"/>
          <w:b/>
          <w:bCs/>
        </w:rPr>
      </w:pPr>
    </w:p>
    <w:p w14:paraId="45DB7EDA" w14:textId="77777777" w:rsidR="008C5616" w:rsidRDefault="00D12969" w:rsidP="00D12969">
      <w:pPr>
        <w:spacing w:line="300" w:lineRule="exact"/>
        <w:jc w:val="center"/>
        <w:rPr>
          <w:rFonts w:ascii="Trebuchet MS" w:hAnsi="Trebuchet MS" w:cs="Arial"/>
          <w:b/>
          <w:bCs/>
        </w:rPr>
      </w:pPr>
      <w:r>
        <w:rPr>
          <w:rFonts w:ascii="Trebuchet MS" w:hAnsi="Trebuchet MS" w:cs="Arial"/>
          <w:b/>
          <w:bCs/>
        </w:rPr>
        <w:t>NOTIFICAÇÃO PARA PAGAMENTO</w:t>
      </w:r>
    </w:p>
    <w:p w14:paraId="109E4B7D" w14:textId="77777777" w:rsidR="00D12969" w:rsidRDefault="00D12969" w:rsidP="00D12969">
      <w:pPr>
        <w:spacing w:line="300" w:lineRule="exact"/>
        <w:jc w:val="center"/>
        <w:rPr>
          <w:rFonts w:ascii="Trebuchet MS" w:hAnsi="Trebuchet MS" w:cs="Arial"/>
          <w:b/>
          <w:bCs/>
        </w:rPr>
      </w:pPr>
    </w:p>
    <w:p w14:paraId="23C2A92B" w14:textId="77777777" w:rsidR="00AA52A8" w:rsidRDefault="00D12969" w:rsidP="00D12969">
      <w:pPr>
        <w:spacing w:line="300" w:lineRule="exact"/>
        <w:rPr>
          <w:rFonts w:ascii="Trebuchet MS" w:hAnsi="Trebuchet MS"/>
        </w:rPr>
      </w:pPr>
      <w:r w:rsidRPr="00D12969">
        <w:rPr>
          <w:rFonts w:ascii="Trebuchet MS" w:hAnsi="Trebuchet MS"/>
        </w:rPr>
        <w:t xml:space="preserve">Pelo presente instrumento, </w:t>
      </w:r>
      <w:r w:rsidRPr="00D12969">
        <w:rPr>
          <w:rFonts w:ascii="Trebuchet MS" w:hAnsi="Trebuchet MS" w:cs="Arial"/>
          <w:b/>
          <w:iCs/>
        </w:rPr>
        <w:t xml:space="preserve">FLEX GESTÃO DE RELACIONAMENTOS </w:t>
      </w:r>
      <w:r w:rsidRPr="00D12969">
        <w:rPr>
          <w:rFonts w:ascii="Trebuchet MS" w:hAnsi="Trebuchet MS" w:cs="Trebuchet MS"/>
          <w:b/>
          <w:bCs/>
        </w:rPr>
        <w:t>S.A.</w:t>
      </w:r>
      <w:r w:rsidRPr="00D12969">
        <w:rPr>
          <w:rFonts w:ascii="Trebuchet MS" w:hAnsi="Trebuchet MS" w:cs="Trebuchet MS"/>
        </w:rPr>
        <w:t xml:space="preserve">, </w:t>
      </w:r>
      <w:r w:rsidRPr="00D12969">
        <w:rPr>
          <w:rFonts w:ascii="Trebuchet MS" w:hAnsi="Trebuchet MS" w:cs="Arial"/>
        </w:rPr>
        <w:t>sociedade por ações com registro de companhia aberta perante a Comissão de Valores Mobiliários (“</w:t>
      </w:r>
      <w:r w:rsidRPr="00D12969">
        <w:rPr>
          <w:rFonts w:ascii="Trebuchet MS" w:hAnsi="Trebuchet MS" w:cs="Arial"/>
          <w:u w:val="single"/>
        </w:rPr>
        <w:t>CVM</w:t>
      </w:r>
      <w:r w:rsidRPr="00D12969">
        <w:rPr>
          <w:rFonts w:ascii="Trebuchet MS" w:hAnsi="Trebuchet MS" w:cs="Arial"/>
        </w:rPr>
        <w:t>”), com sede na cidade de São Paulo, estado de São Paulo, na Avenida Brigadeiro Faria Lima, n.º 1903, Conj. 142, Jardim Paulistano, CEP 01.452-911, inscrita no Cadastro Nacional da Pessoa Jurídica do Ministério da Economia (“</w:t>
      </w:r>
      <w:r w:rsidRPr="00D12969">
        <w:rPr>
          <w:rFonts w:ascii="Trebuchet MS" w:hAnsi="Trebuchet MS" w:cs="Arial"/>
          <w:u w:val="single"/>
        </w:rPr>
        <w:t>CNPJ/ME</w:t>
      </w:r>
      <w:r w:rsidRPr="00D12969">
        <w:rPr>
          <w:rFonts w:ascii="Trebuchet MS" w:hAnsi="Trebuchet MS" w:cs="Arial"/>
        </w:rPr>
        <w:t>”) sob o n.º 10.851.805/0001-00, com seus atos constitutivos devidamente arquivados na Junta Comercial do Estado de São Paulo (“</w:t>
      </w:r>
      <w:r w:rsidRPr="00D12969">
        <w:rPr>
          <w:rFonts w:ascii="Trebuchet MS" w:hAnsi="Trebuchet MS" w:cs="Arial"/>
          <w:u w:val="single"/>
        </w:rPr>
        <w:t>JUCESP</w:t>
      </w:r>
      <w:r w:rsidRPr="00D12969">
        <w:rPr>
          <w:rFonts w:ascii="Trebuchet MS" w:hAnsi="Trebuchet MS" w:cs="Arial"/>
        </w:rPr>
        <w:t xml:space="preserve">”) sob o NIRE n.º </w:t>
      </w:r>
      <w:r w:rsidRPr="004B178F">
        <w:rPr>
          <w:rFonts w:ascii="Trebuchet MS" w:hAnsi="Trebuchet MS" w:cs="Arial"/>
        </w:rPr>
        <w:t xml:space="preserve">3530051041-1, neste ato representada na </w:t>
      </w:r>
      <w:r w:rsidRPr="006C739F">
        <w:rPr>
          <w:rFonts w:ascii="Trebuchet MS" w:hAnsi="Trebuchet MS" w:cs="Arial"/>
        </w:rPr>
        <w:t>forma do seu estatuto social (“</w:t>
      </w:r>
      <w:r w:rsidRPr="006C739F">
        <w:rPr>
          <w:rFonts w:ascii="Trebuchet MS" w:hAnsi="Trebuchet MS" w:cs="Arial"/>
          <w:u w:val="single"/>
        </w:rPr>
        <w:t>Emissora</w:t>
      </w:r>
      <w:r w:rsidRPr="006C739F">
        <w:rPr>
          <w:rFonts w:ascii="Trebuchet MS" w:hAnsi="Trebuchet MS" w:cs="Arial"/>
        </w:rPr>
        <w:t>”)</w:t>
      </w:r>
      <w:r w:rsidRPr="006C739F">
        <w:rPr>
          <w:rFonts w:ascii="Trebuchet MS" w:hAnsi="Trebuchet MS"/>
        </w:rPr>
        <w:t xml:space="preserve">, </w:t>
      </w:r>
      <w:r w:rsidRPr="006C739F">
        <w:rPr>
          <w:rFonts w:ascii="Trebuchet MS" w:hAnsi="Trebuchet MS"/>
          <w:b/>
        </w:rPr>
        <w:t>solicita</w:t>
      </w:r>
      <w:r w:rsidRPr="006C739F">
        <w:rPr>
          <w:rFonts w:ascii="Trebuchet MS" w:hAnsi="Trebuchet MS"/>
        </w:rPr>
        <w:t xml:space="preserve"> à </w:t>
      </w:r>
      <w:r w:rsidRPr="006C739F">
        <w:rPr>
          <w:rFonts w:ascii="Trebuchet MS" w:hAnsi="Trebuchet MS" w:cs="Trebuchet MS"/>
          <w:b/>
        </w:rPr>
        <w:t>OLIVEIRA TRUST DISTRIBUIDORA DE TÍTULOS E VALORES MOBILIÁRIOS S.A.</w:t>
      </w:r>
      <w:r w:rsidRPr="006C739F">
        <w:rPr>
          <w:rFonts w:ascii="Trebuchet MS" w:hAnsi="Trebuchet MS" w:cs="Trebuchet MS"/>
        </w:rPr>
        <w:t>, instituição financeira com sede na cidade do Rio de Janeiro, estado do Rio de Janeiro, na Avenida das Américas, nº 343</w:t>
      </w:r>
      <w:r w:rsidR="006C739F" w:rsidRPr="00BC0FF4">
        <w:rPr>
          <w:rFonts w:ascii="Trebuchet MS" w:hAnsi="Trebuchet MS"/>
        </w:rPr>
        <w:t>4</w:t>
      </w:r>
      <w:r w:rsidRPr="006C739F">
        <w:rPr>
          <w:rFonts w:ascii="Trebuchet MS" w:hAnsi="Trebuchet MS" w:cs="Trebuchet MS"/>
        </w:rPr>
        <w:t>, Bloco 07, Sala 201, Barra da Tijuca</w:t>
      </w:r>
      <w:r w:rsidR="006C739F" w:rsidRPr="006C739F">
        <w:rPr>
          <w:rFonts w:ascii="Trebuchet MS" w:hAnsi="Trebuchet MS" w:cs="Trebuchet MS"/>
        </w:rPr>
        <w:t xml:space="preserve">, CEP </w:t>
      </w:r>
      <w:r w:rsidRPr="006C739F">
        <w:rPr>
          <w:rFonts w:ascii="Trebuchet MS" w:hAnsi="Trebuchet MS" w:cs="Trebuchet MS"/>
        </w:rPr>
        <w:t xml:space="preserve">22.640-102, inscrita no CNPJ/ME sob o nº 36.113.876/0001-91, neste ato representada na forma do seu estatuto social, </w:t>
      </w:r>
      <w:r w:rsidRPr="006C739F">
        <w:rPr>
          <w:rFonts w:ascii="Trebuchet MS" w:hAnsi="Trebuchet MS"/>
        </w:rPr>
        <w:t>representando</w:t>
      </w:r>
      <w:r w:rsidRPr="00D12969">
        <w:rPr>
          <w:rFonts w:ascii="Trebuchet MS" w:hAnsi="Trebuchet MS"/>
        </w:rPr>
        <w:t xml:space="preserve"> a comunhão dos titulares das Debêntures (“</w:t>
      </w:r>
      <w:r w:rsidRPr="00D12969">
        <w:rPr>
          <w:rFonts w:ascii="Trebuchet MS" w:hAnsi="Trebuchet MS"/>
          <w:u w:val="single"/>
        </w:rPr>
        <w:t>Agente Fiduciário</w:t>
      </w:r>
      <w:r w:rsidRPr="00D12969">
        <w:rPr>
          <w:rFonts w:ascii="Trebuchet MS" w:hAnsi="Trebuchet MS"/>
        </w:rPr>
        <w:t>” e “</w:t>
      </w:r>
      <w:r w:rsidRPr="00D12969">
        <w:rPr>
          <w:rFonts w:ascii="Trebuchet MS" w:hAnsi="Trebuchet MS"/>
          <w:u w:val="single"/>
        </w:rPr>
        <w:t>Debenturistas</w:t>
      </w:r>
      <w:r w:rsidRPr="00D12969">
        <w:rPr>
          <w:rFonts w:ascii="Trebuchet MS" w:hAnsi="Trebuchet MS"/>
        </w:rPr>
        <w:t xml:space="preserve">”), nos termos das Cláusulas </w:t>
      </w:r>
      <w:r w:rsidRPr="000C25B5">
        <w:rPr>
          <w:rFonts w:ascii="Trebuchet MS" w:hAnsi="Trebuchet MS"/>
        </w:rPr>
        <w:t>5.</w:t>
      </w:r>
      <w:r w:rsidR="00D2534A" w:rsidRPr="000C25B5">
        <w:rPr>
          <w:rFonts w:ascii="Trebuchet MS" w:hAnsi="Trebuchet MS"/>
        </w:rPr>
        <w:t>1</w:t>
      </w:r>
      <w:r w:rsidR="00D2534A">
        <w:rPr>
          <w:rFonts w:ascii="Trebuchet MS" w:hAnsi="Trebuchet MS"/>
        </w:rPr>
        <w:t>9</w:t>
      </w:r>
      <w:r w:rsidRPr="000C25B5">
        <w:rPr>
          <w:rFonts w:ascii="Trebuchet MS" w:hAnsi="Trebuchet MS"/>
        </w:rPr>
        <w:t>.1 e seguintes</w:t>
      </w:r>
      <w:r w:rsidRPr="00D12969">
        <w:rPr>
          <w:rFonts w:ascii="Trebuchet MS" w:hAnsi="Trebuchet MS"/>
        </w:rPr>
        <w:t xml:space="preserve"> do </w:t>
      </w:r>
      <w:r>
        <w:rPr>
          <w:rFonts w:ascii="Trebuchet MS" w:hAnsi="Trebuchet MS"/>
        </w:rPr>
        <w:t>“</w:t>
      </w:r>
      <w:r w:rsidRPr="00D12969">
        <w:rPr>
          <w:rFonts w:ascii="Trebuchet MS" w:hAnsi="Trebuchet MS" w:cs="Arial"/>
          <w:bCs/>
          <w:i/>
        </w:rPr>
        <w:t>Instrumento Particular de</w:t>
      </w:r>
      <w:r w:rsidRPr="00D12969">
        <w:rPr>
          <w:rFonts w:ascii="Trebuchet MS" w:hAnsi="Trebuchet MS" w:cs="Arial"/>
          <w:i/>
          <w:smallCaps/>
        </w:rPr>
        <w:t xml:space="preserve"> </w:t>
      </w:r>
      <w:r w:rsidRPr="00D12969">
        <w:rPr>
          <w:rFonts w:ascii="Trebuchet MS" w:hAnsi="Trebuchet MS" w:cs="Arial"/>
          <w:bCs/>
          <w:i/>
        </w:rPr>
        <w:t xml:space="preserve">Escritura da 1ª (primeira) emissão de debêntures simples, não conversíveis em ações, da espécie com garantia real, em 2 (duas) séries, para distribuição pública, com esforços restritos, da </w:t>
      </w:r>
      <w:r w:rsidRPr="00D12969">
        <w:rPr>
          <w:rFonts w:ascii="Trebuchet MS" w:hAnsi="Trebuchet MS" w:cs="Arial"/>
          <w:i/>
          <w:iCs/>
        </w:rPr>
        <w:t>Flex Gestão de Relacionamentos S.A.</w:t>
      </w:r>
      <w:r>
        <w:rPr>
          <w:rFonts w:ascii="Trebuchet MS" w:hAnsi="Trebuchet MS" w:cs="Arial"/>
          <w:iCs/>
        </w:rPr>
        <w:t>”</w:t>
      </w:r>
      <w:r>
        <w:rPr>
          <w:rFonts w:ascii="Trebuchet MS" w:hAnsi="Trebuchet MS"/>
        </w:rPr>
        <w:t xml:space="preserve">, </w:t>
      </w:r>
      <w:r w:rsidR="00AA52A8" w:rsidRPr="000829E5">
        <w:rPr>
          <w:rFonts w:ascii="Trebuchet MS" w:hAnsi="Trebuchet MS"/>
          <w:b/>
        </w:rPr>
        <w:t>SOLICITA:</w:t>
      </w:r>
    </w:p>
    <w:p w14:paraId="7DE09748" w14:textId="77777777" w:rsidR="000829E5" w:rsidRDefault="000829E5" w:rsidP="00D12969">
      <w:pPr>
        <w:spacing w:line="300" w:lineRule="exact"/>
        <w:rPr>
          <w:rFonts w:ascii="Trebuchet MS" w:hAnsi="Trebuchet MS"/>
        </w:rPr>
      </w:pPr>
    </w:p>
    <w:p w14:paraId="2C189BFE" w14:textId="77777777" w:rsidR="00AA52A8" w:rsidRPr="00AA52A8" w:rsidRDefault="00AA52A8" w:rsidP="00AA52A8">
      <w:pPr>
        <w:pStyle w:val="PargrafodaLista"/>
        <w:numPr>
          <w:ilvl w:val="5"/>
          <w:numId w:val="4"/>
        </w:numPr>
        <w:tabs>
          <w:tab w:val="clear" w:pos="3402"/>
          <w:tab w:val="num" w:pos="567"/>
        </w:tabs>
        <w:spacing w:line="300" w:lineRule="exact"/>
        <w:ind w:left="567" w:hanging="567"/>
        <w:rPr>
          <w:rFonts w:ascii="Trebuchet MS" w:hAnsi="Trebuchet MS"/>
          <w:bCs/>
        </w:rPr>
      </w:pPr>
      <w:r w:rsidRPr="00AA52A8">
        <w:rPr>
          <w:rFonts w:ascii="Trebuchet MS" w:hAnsi="Trebuchet MS"/>
        </w:rPr>
        <w:t xml:space="preserve">a liberação e transferência de recursos </w:t>
      </w:r>
      <w:r>
        <w:rPr>
          <w:rFonts w:ascii="Trebuchet MS" w:hAnsi="Trebuchet MS"/>
        </w:rPr>
        <w:t xml:space="preserve">no valor </w:t>
      </w:r>
      <w:r w:rsidRPr="00AA52A8">
        <w:rPr>
          <w:rFonts w:ascii="Trebuchet MS" w:hAnsi="Trebuchet MS"/>
        </w:rPr>
        <w:t xml:space="preserve">da Conta Vinculada para a conta </w:t>
      </w:r>
      <w:r w:rsidRPr="000829E5">
        <w:rPr>
          <w:rFonts w:ascii="Trebuchet MS" w:hAnsi="Trebuchet MS"/>
        </w:rPr>
        <w:t>corrente nº [=], na agência nº [=], do banco nº [=], para</w:t>
      </w:r>
      <w:r>
        <w:rPr>
          <w:rFonts w:ascii="Trebuchet MS" w:hAnsi="Trebuchet MS"/>
        </w:rPr>
        <w:t xml:space="preserve"> fins de</w:t>
      </w:r>
      <w:r w:rsidR="00D12969" w:rsidRPr="00AA52A8">
        <w:rPr>
          <w:rFonts w:ascii="Trebuchet MS" w:hAnsi="Trebuchet MS"/>
        </w:rPr>
        <w:t xml:space="preserve"> </w:t>
      </w:r>
      <w:r w:rsidR="0008124F" w:rsidRPr="000829E5">
        <w:rPr>
          <w:rFonts w:ascii="Trebuchet MS" w:hAnsi="Trebuchet MS"/>
        </w:rPr>
        <w:t>[</w:t>
      </w:r>
      <w:r w:rsidR="00D12969" w:rsidRPr="000829E5">
        <w:rPr>
          <w:rFonts w:ascii="Trebuchet MS" w:hAnsi="Trebuchet MS"/>
        </w:rPr>
        <w:t>quitação</w:t>
      </w:r>
      <w:r w:rsidRPr="000829E5">
        <w:rPr>
          <w:rFonts w:ascii="Trebuchet MS" w:hAnsi="Trebuchet MS"/>
        </w:rPr>
        <w:t>] [ou]</w:t>
      </w:r>
      <w:r>
        <w:rPr>
          <w:rFonts w:ascii="Trebuchet MS" w:hAnsi="Trebuchet MS"/>
        </w:rPr>
        <w:t xml:space="preserve"> </w:t>
      </w:r>
      <w:r w:rsidRPr="000829E5">
        <w:rPr>
          <w:rFonts w:ascii="Trebuchet MS" w:hAnsi="Trebuchet MS"/>
        </w:rPr>
        <w:t>[</w:t>
      </w:r>
      <w:r w:rsidRPr="00BB04B8">
        <w:rPr>
          <w:rFonts w:ascii="Trebuchet MS" w:hAnsi="Trebuchet MS"/>
        </w:rPr>
        <w:t>amortização</w:t>
      </w:r>
      <w:r w:rsidRPr="000829E5">
        <w:rPr>
          <w:rFonts w:ascii="Trebuchet MS" w:hAnsi="Trebuchet MS"/>
        </w:rPr>
        <w:t xml:space="preserve"> das parcelas [=] a </w:t>
      </w:r>
      <w:r w:rsidR="000829E5" w:rsidRPr="000829E5">
        <w:rPr>
          <w:rFonts w:ascii="Trebuchet MS" w:hAnsi="Trebuchet MS"/>
        </w:rPr>
        <w:t>[=]</w:t>
      </w:r>
      <w:r w:rsidR="00C25899">
        <w:rPr>
          <w:rFonts w:ascii="Trebuchet MS" w:hAnsi="Trebuchet MS"/>
        </w:rPr>
        <w:t xml:space="preserve"> </w:t>
      </w:r>
      <w:r w:rsidR="000829E5">
        <w:rPr>
          <w:rFonts w:ascii="Trebuchet MS" w:hAnsi="Trebuchet MS"/>
        </w:rPr>
        <w:t>do c</w:t>
      </w:r>
      <w:r w:rsidR="00D12969" w:rsidRPr="00AA52A8">
        <w:rPr>
          <w:rFonts w:ascii="Trebuchet MS" w:hAnsi="Trebuchet MS"/>
        </w:rPr>
        <w:t xml:space="preserve">ontrato </w:t>
      </w:r>
      <w:r w:rsidR="000829E5">
        <w:rPr>
          <w:rFonts w:ascii="Trebuchet MS" w:hAnsi="Trebuchet MS"/>
        </w:rPr>
        <w:t>f</w:t>
      </w:r>
      <w:r w:rsidR="003E2B0C" w:rsidRPr="00AA52A8">
        <w:rPr>
          <w:rFonts w:ascii="Trebuchet MS" w:hAnsi="Trebuchet MS"/>
        </w:rPr>
        <w:t xml:space="preserve">inanceiro </w:t>
      </w:r>
      <w:r>
        <w:rPr>
          <w:rFonts w:ascii="Trebuchet MS" w:hAnsi="Trebuchet MS"/>
        </w:rPr>
        <w:t>abaixo especificado:</w:t>
      </w:r>
    </w:p>
    <w:p w14:paraId="47253C69" w14:textId="77777777" w:rsidR="00AA52A8" w:rsidRDefault="00AA52A8" w:rsidP="00AA52A8">
      <w:pPr>
        <w:spacing w:line="300" w:lineRule="exact"/>
        <w:rPr>
          <w:rFonts w:ascii="Trebuchet MS" w:hAnsi="Trebuchet MS"/>
          <w:bCs/>
        </w:rPr>
      </w:pPr>
    </w:p>
    <w:tbl>
      <w:tblPr>
        <w:tblW w:w="11457" w:type="dxa"/>
        <w:tblInd w:w="-1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91"/>
        <w:gridCol w:w="647"/>
        <w:gridCol w:w="851"/>
        <w:gridCol w:w="850"/>
        <w:gridCol w:w="993"/>
        <w:gridCol w:w="992"/>
        <w:gridCol w:w="1134"/>
        <w:gridCol w:w="992"/>
        <w:gridCol w:w="851"/>
        <w:gridCol w:w="992"/>
        <w:gridCol w:w="773"/>
        <w:gridCol w:w="1191"/>
      </w:tblGrid>
      <w:tr w:rsidR="00390E2C" w:rsidRPr="002834B7" w14:paraId="0C8B996B" w14:textId="77777777" w:rsidTr="00390E2C">
        <w:trPr>
          <w:trHeight w:val="645"/>
        </w:trPr>
        <w:tc>
          <w:tcPr>
            <w:tcW w:w="1191" w:type="dxa"/>
            <w:shd w:val="clear" w:color="000000" w:fill="F2F2F2"/>
            <w:vAlign w:val="center"/>
            <w:hideMark/>
          </w:tcPr>
          <w:p w14:paraId="7A8B5983"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Tipo</w:t>
            </w:r>
          </w:p>
        </w:tc>
        <w:tc>
          <w:tcPr>
            <w:tcW w:w="647" w:type="dxa"/>
            <w:shd w:val="clear" w:color="000000" w:fill="F2F2F2"/>
            <w:vAlign w:val="center"/>
            <w:hideMark/>
          </w:tcPr>
          <w:p w14:paraId="4EF600D5"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Contrato</w:t>
            </w:r>
          </w:p>
        </w:tc>
        <w:tc>
          <w:tcPr>
            <w:tcW w:w="851" w:type="dxa"/>
            <w:shd w:val="clear" w:color="000000" w:fill="F2F2F2"/>
            <w:vAlign w:val="center"/>
            <w:hideMark/>
          </w:tcPr>
          <w:p w14:paraId="4E8ACA2A"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Banco</w:t>
            </w:r>
          </w:p>
        </w:tc>
        <w:tc>
          <w:tcPr>
            <w:tcW w:w="850" w:type="dxa"/>
            <w:shd w:val="clear" w:color="000000" w:fill="F2F2F2"/>
            <w:vAlign w:val="center"/>
            <w:hideMark/>
          </w:tcPr>
          <w:p w14:paraId="3D7A7E7B"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Modalidade</w:t>
            </w:r>
          </w:p>
        </w:tc>
        <w:tc>
          <w:tcPr>
            <w:tcW w:w="993" w:type="dxa"/>
            <w:shd w:val="clear" w:color="000000" w:fill="F2F2F2"/>
            <w:vAlign w:val="center"/>
            <w:hideMark/>
          </w:tcPr>
          <w:p w14:paraId="1F530AA1"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Garantia</w:t>
            </w:r>
          </w:p>
        </w:tc>
        <w:tc>
          <w:tcPr>
            <w:tcW w:w="992" w:type="dxa"/>
            <w:shd w:val="clear" w:color="000000" w:fill="F2F2F2"/>
            <w:vAlign w:val="center"/>
            <w:hideMark/>
          </w:tcPr>
          <w:p w14:paraId="4FCB8313"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Contratação</w:t>
            </w:r>
          </w:p>
        </w:tc>
        <w:tc>
          <w:tcPr>
            <w:tcW w:w="1134" w:type="dxa"/>
            <w:shd w:val="clear" w:color="000000" w:fill="F2F2F2"/>
            <w:vAlign w:val="center"/>
            <w:hideMark/>
          </w:tcPr>
          <w:p w14:paraId="4D705FC5"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Data Final Contrato</w:t>
            </w:r>
          </w:p>
        </w:tc>
        <w:tc>
          <w:tcPr>
            <w:tcW w:w="992" w:type="dxa"/>
            <w:shd w:val="clear" w:color="000000" w:fill="F2F2F2"/>
            <w:vAlign w:val="center"/>
            <w:hideMark/>
          </w:tcPr>
          <w:p w14:paraId="6B16E9AC"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R$ Contrato</w:t>
            </w:r>
          </w:p>
        </w:tc>
        <w:tc>
          <w:tcPr>
            <w:tcW w:w="851" w:type="dxa"/>
            <w:shd w:val="clear" w:color="000000" w:fill="F2F2F2"/>
            <w:vAlign w:val="center"/>
            <w:hideMark/>
          </w:tcPr>
          <w:p w14:paraId="690F54E8"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Saldo Máximo a Amortizar/Liquidar</w:t>
            </w:r>
          </w:p>
        </w:tc>
        <w:tc>
          <w:tcPr>
            <w:tcW w:w="992" w:type="dxa"/>
            <w:shd w:val="clear" w:color="000000" w:fill="F2F2F2"/>
            <w:vAlign w:val="center"/>
            <w:hideMark/>
          </w:tcPr>
          <w:p w14:paraId="0C393801"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Saldo Atual</w:t>
            </w:r>
          </w:p>
        </w:tc>
        <w:tc>
          <w:tcPr>
            <w:tcW w:w="773" w:type="dxa"/>
            <w:shd w:val="clear" w:color="000000" w:fill="F2F2F2"/>
            <w:vAlign w:val="center"/>
            <w:hideMark/>
          </w:tcPr>
          <w:p w14:paraId="0A262B2D"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Parcelas a Vencer</w:t>
            </w:r>
          </w:p>
        </w:tc>
        <w:tc>
          <w:tcPr>
            <w:tcW w:w="1191" w:type="dxa"/>
            <w:shd w:val="clear" w:color="000000" w:fill="F2F2F2"/>
            <w:vAlign w:val="center"/>
            <w:hideMark/>
          </w:tcPr>
          <w:p w14:paraId="75530249"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Parcelas a Serem Liquidadas</w:t>
            </w:r>
          </w:p>
        </w:tc>
      </w:tr>
      <w:tr w:rsidR="00390E2C" w:rsidRPr="002834B7" w14:paraId="0C2E4D5F" w14:textId="77777777" w:rsidTr="00390E2C">
        <w:trPr>
          <w:trHeight w:val="322"/>
        </w:trPr>
        <w:tc>
          <w:tcPr>
            <w:tcW w:w="1191" w:type="dxa"/>
            <w:shd w:val="clear" w:color="auto" w:fill="auto"/>
            <w:noWrap/>
            <w:vAlign w:val="center"/>
            <w:hideMark/>
          </w:tcPr>
          <w:p w14:paraId="62894AC0" w14:textId="77777777" w:rsidR="00AA52A8" w:rsidRPr="00390E2C" w:rsidRDefault="000829E5" w:rsidP="00E734D1">
            <w:pPr>
              <w:widowControl/>
              <w:autoSpaceDE/>
              <w:autoSpaceDN/>
              <w:adjustRightInd/>
              <w:spacing w:line="240" w:lineRule="auto"/>
              <w:jc w:val="center"/>
              <w:textAlignment w:val="auto"/>
              <w:rPr>
                <w:rFonts w:ascii="Trebuchet MS" w:hAnsi="Trebuchet MS" w:cs="Calibri"/>
                <w:sz w:val="14"/>
                <w:szCs w:val="14"/>
              </w:rPr>
            </w:pPr>
            <w:r>
              <w:rPr>
                <w:rFonts w:ascii="Trebuchet MS" w:hAnsi="Trebuchet MS" w:cs="Calibri"/>
                <w:sz w:val="14"/>
                <w:szCs w:val="14"/>
              </w:rPr>
              <w:t>[</w:t>
            </w:r>
            <w:r w:rsidR="00AA52A8" w:rsidRPr="00390E2C">
              <w:rPr>
                <w:rFonts w:ascii="Trebuchet MS" w:hAnsi="Trebuchet MS" w:cs="Calibri"/>
                <w:sz w:val="14"/>
                <w:szCs w:val="14"/>
              </w:rPr>
              <w:t>Obrigatório</w:t>
            </w:r>
            <w:r>
              <w:rPr>
                <w:rFonts w:ascii="Trebuchet MS" w:hAnsi="Trebuchet MS" w:cs="Calibri"/>
                <w:sz w:val="14"/>
                <w:szCs w:val="14"/>
              </w:rPr>
              <w:t>] ou</w:t>
            </w:r>
            <w:r w:rsidR="00AA52A8" w:rsidRPr="00390E2C">
              <w:rPr>
                <w:rFonts w:ascii="Trebuchet MS" w:hAnsi="Trebuchet MS" w:cs="Calibri"/>
                <w:sz w:val="14"/>
                <w:szCs w:val="14"/>
              </w:rPr>
              <w:t xml:space="preserve"> </w:t>
            </w:r>
            <w:r>
              <w:rPr>
                <w:rFonts w:ascii="Trebuchet MS" w:hAnsi="Trebuchet MS" w:cs="Calibri"/>
                <w:sz w:val="14"/>
                <w:szCs w:val="14"/>
              </w:rPr>
              <w:t>[</w:t>
            </w:r>
            <w:r w:rsidR="00AA52A8" w:rsidRPr="00390E2C">
              <w:rPr>
                <w:rFonts w:ascii="Trebuchet MS" w:hAnsi="Trebuchet MS" w:cs="Calibri"/>
                <w:sz w:val="14"/>
                <w:szCs w:val="14"/>
              </w:rPr>
              <w:t xml:space="preserve">Rol de </w:t>
            </w:r>
            <w:r w:rsidR="00E734D1">
              <w:rPr>
                <w:rFonts w:ascii="Trebuchet MS" w:hAnsi="Trebuchet MS" w:cs="Calibri"/>
                <w:sz w:val="14"/>
                <w:szCs w:val="14"/>
              </w:rPr>
              <w:t>Demais Dívidas</w:t>
            </w:r>
            <w:r>
              <w:rPr>
                <w:rFonts w:ascii="Trebuchet MS" w:hAnsi="Trebuchet MS" w:cs="Calibri"/>
                <w:sz w:val="14"/>
                <w:szCs w:val="14"/>
              </w:rPr>
              <w:t>]</w:t>
            </w:r>
          </w:p>
        </w:tc>
        <w:tc>
          <w:tcPr>
            <w:tcW w:w="647" w:type="dxa"/>
            <w:shd w:val="clear" w:color="auto" w:fill="auto"/>
            <w:noWrap/>
            <w:vAlign w:val="center"/>
            <w:hideMark/>
          </w:tcPr>
          <w:p w14:paraId="4805A062" w14:textId="77777777" w:rsidR="00AA52A8" w:rsidRPr="000829E5" w:rsidRDefault="00AA52A8"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851" w:type="dxa"/>
            <w:shd w:val="clear" w:color="auto" w:fill="auto"/>
            <w:noWrap/>
            <w:vAlign w:val="center"/>
            <w:hideMark/>
          </w:tcPr>
          <w:p w14:paraId="1AE6BA61" w14:textId="77777777" w:rsidR="00AA52A8" w:rsidRPr="000829E5" w:rsidRDefault="00AA52A8"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850" w:type="dxa"/>
            <w:shd w:val="clear" w:color="auto" w:fill="auto"/>
            <w:noWrap/>
            <w:vAlign w:val="center"/>
            <w:hideMark/>
          </w:tcPr>
          <w:p w14:paraId="2088C87F" w14:textId="77777777" w:rsidR="00AA52A8" w:rsidRPr="000829E5" w:rsidRDefault="000829E5"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993" w:type="dxa"/>
            <w:shd w:val="clear" w:color="auto" w:fill="auto"/>
            <w:noWrap/>
            <w:vAlign w:val="center"/>
            <w:hideMark/>
          </w:tcPr>
          <w:p w14:paraId="3A807EE3" w14:textId="77777777" w:rsidR="00AA52A8" w:rsidRPr="000829E5" w:rsidRDefault="000829E5"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992" w:type="dxa"/>
            <w:shd w:val="clear" w:color="auto" w:fill="auto"/>
            <w:noWrap/>
            <w:vAlign w:val="center"/>
            <w:hideMark/>
          </w:tcPr>
          <w:p w14:paraId="6E90A0A1" w14:textId="77777777" w:rsidR="00AA52A8" w:rsidRPr="000829E5" w:rsidRDefault="000829E5"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1134" w:type="dxa"/>
            <w:shd w:val="clear" w:color="auto" w:fill="auto"/>
            <w:noWrap/>
            <w:vAlign w:val="center"/>
            <w:hideMark/>
          </w:tcPr>
          <w:p w14:paraId="3D6F3C58" w14:textId="77777777" w:rsidR="00AA52A8" w:rsidRPr="000829E5" w:rsidRDefault="000829E5"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992" w:type="dxa"/>
            <w:shd w:val="clear" w:color="auto" w:fill="auto"/>
            <w:noWrap/>
            <w:vAlign w:val="center"/>
            <w:hideMark/>
          </w:tcPr>
          <w:p w14:paraId="6F6ADF8C" w14:textId="77777777" w:rsidR="00AA52A8" w:rsidRPr="000829E5" w:rsidRDefault="000829E5"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851" w:type="dxa"/>
            <w:shd w:val="clear" w:color="auto" w:fill="auto"/>
            <w:noWrap/>
            <w:vAlign w:val="center"/>
            <w:hideMark/>
          </w:tcPr>
          <w:p w14:paraId="720EE70E" w14:textId="77777777" w:rsidR="00AA52A8" w:rsidRPr="000829E5" w:rsidRDefault="00390E2C"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992" w:type="dxa"/>
            <w:shd w:val="clear" w:color="auto" w:fill="auto"/>
            <w:noWrap/>
            <w:vAlign w:val="center"/>
            <w:hideMark/>
          </w:tcPr>
          <w:p w14:paraId="40C30530" w14:textId="77777777" w:rsidR="00AA52A8" w:rsidRPr="000829E5" w:rsidRDefault="00390E2C"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773" w:type="dxa"/>
            <w:shd w:val="clear" w:color="auto" w:fill="auto"/>
            <w:noWrap/>
            <w:vAlign w:val="center"/>
            <w:hideMark/>
          </w:tcPr>
          <w:p w14:paraId="14AADB15" w14:textId="77777777" w:rsidR="00AA52A8" w:rsidRPr="000829E5" w:rsidRDefault="00390E2C"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1191" w:type="dxa"/>
            <w:shd w:val="clear" w:color="auto" w:fill="auto"/>
            <w:noWrap/>
            <w:vAlign w:val="center"/>
            <w:hideMark/>
          </w:tcPr>
          <w:p w14:paraId="79A36388" w14:textId="77777777" w:rsidR="00AA52A8" w:rsidRPr="000829E5" w:rsidRDefault="00390E2C"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r w:rsidR="00AA52A8" w:rsidRPr="000829E5">
              <w:rPr>
                <w:rFonts w:ascii="Trebuchet MS" w:hAnsi="Trebuchet MS" w:cs="Calibri"/>
                <w:sz w:val="14"/>
                <w:szCs w:val="14"/>
              </w:rPr>
              <w:t>Liquidação</w:t>
            </w:r>
            <w:r w:rsidRPr="000829E5">
              <w:rPr>
                <w:rFonts w:ascii="Trebuchet MS" w:hAnsi="Trebuchet MS" w:cs="Calibri"/>
                <w:sz w:val="14"/>
                <w:szCs w:val="14"/>
              </w:rPr>
              <w:t>] ou [Indicar Parcelas]</w:t>
            </w:r>
          </w:p>
        </w:tc>
      </w:tr>
    </w:tbl>
    <w:p w14:paraId="675AFDD1" w14:textId="77777777" w:rsidR="00AA52A8" w:rsidRPr="000829E5" w:rsidRDefault="00AA52A8" w:rsidP="000829E5">
      <w:pPr>
        <w:spacing w:line="300" w:lineRule="exact"/>
        <w:rPr>
          <w:rFonts w:ascii="Trebuchet MS" w:hAnsi="Trebuchet MS"/>
          <w:bCs/>
        </w:rPr>
      </w:pPr>
    </w:p>
    <w:p w14:paraId="28C81FA2" w14:textId="77777777" w:rsidR="00D12969" w:rsidRDefault="000829E5" w:rsidP="00BB04B8">
      <w:pPr>
        <w:pStyle w:val="PargrafodaLista"/>
        <w:numPr>
          <w:ilvl w:val="5"/>
          <w:numId w:val="4"/>
        </w:numPr>
        <w:tabs>
          <w:tab w:val="clear" w:pos="3402"/>
          <w:tab w:val="num" w:pos="567"/>
        </w:tabs>
        <w:spacing w:line="300" w:lineRule="exact"/>
        <w:ind w:left="567" w:hanging="567"/>
        <w:rPr>
          <w:rFonts w:ascii="Trebuchet MS" w:hAnsi="Trebuchet MS"/>
          <w:bCs/>
        </w:rPr>
      </w:pPr>
      <w:r>
        <w:rPr>
          <w:rFonts w:ascii="Trebuchet MS" w:hAnsi="Trebuchet MS"/>
        </w:rPr>
        <w:t xml:space="preserve">o </w:t>
      </w:r>
      <w:r w:rsidR="00D12969" w:rsidRPr="00AA52A8">
        <w:rPr>
          <w:rFonts w:ascii="Trebuchet MS" w:hAnsi="Trebuchet MS"/>
        </w:rPr>
        <w:t xml:space="preserve">saldo </w:t>
      </w:r>
      <w:r>
        <w:rPr>
          <w:rFonts w:ascii="Trebuchet MS" w:hAnsi="Trebuchet MS"/>
        </w:rPr>
        <w:t>a ser pago nesta data</w:t>
      </w:r>
      <w:r w:rsidR="00D12969" w:rsidRPr="00AA52A8">
        <w:rPr>
          <w:rFonts w:ascii="Trebuchet MS" w:hAnsi="Trebuchet MS"/>
        </w:rPr>
        <w:t xml:space="preserve"> é de </w:t>
      </w:r>
      <w:r w:rsidR="00D12969" w:rsidRPr="000829E5">
        <w:rPr>
          <w:rFonts w:ascii="Trebuchet MS" w:hAnsi="Trebuchet MS"/>
        </w:rPr>
        <w:t>[</w:t>
      </w:r>
      <w:r w:rsidR="00D12969" w:rsidRPr="00BB04B8">
        <w:rPr>
          <w:rFonts w:ascii="Trebuchet MS" w:hAnsi="Trebuchet MS"/>
        </w:rPr>
        <w:t>=</w:t>
      </w:r>
      <w:r w:rsidR="00D12969" w:rsidRPr="000829E5">
        <w:rPr>
          <w:rFonts w:ascii="Trebuchet MS" w:hAnsi="Trebuchet MS"/>
        </w:rPr>
        <w:t>] ([</w:t>
      </w:r>
      <w:r w:rsidR="00D12969" w:rsidRPr="00BB04B8">
        <w:rPr>
          <w:rFonts w:ascii="Trebuchet MS" w:hAnsi="Trebuchet MS"/>
        </w:rPr>
        <w:t>=</w:t>
      </w:r>
      <w:r w:rsidR="00D12969" w:rsidRPr="000829E5">
        <w:rPr>
          <w:rFonts w:ascii="Trebuchet MS" w:hAnsi="Trebuchet MS"/>
        </w:rPr>
        <w:t>])</w:t>
      </w:r>
      <w:r w:rsidR="00D12969" w:rsidRPr="00AA52A8">
        <w:rPr>
          <w:rFonts w:ascii="Trebuchet MS" w:hAnsi="Trebuchet MS"/>
        </w:rPr>
        <w:t xml:space="preserve"> e </w:t>
      </w:r>
      <w:r>
        <w:rPr>
          <w:rFonts w:ascii="Trebuchet MS" w:hAnsi="Trebuchet MS"/>
        </w:rPr>
        <w:t>o</w:t>
      </w:r>
      <w:r w:rsidR="00D12969" w:rsidRPr="00AA52A8">
        <w:rPr>
          <w:rFonts w:ascii="Trebuchet MS" w:hAnsi="Trebuchet MS"/>
        </w:rPr>
        <w:t xml:space="preserve"> </w:t>
      </w:r>
      <w:r w:rsidR="00D12969" w:rsidRPr="00BB04B8">
        <w:rPr>
          <w:rFonts w:ascii="Trebuchet MS" w:hAnsi="Trebuchet MS"/>
          <w:b/>
          <w:u w:val="single"/>
        </w:rPr>
        <w:t xml:space="preserve">valor exato </w:t>
      </w:r>
      <w:r w:rsidRPr="000829E5">
        <w:rPr>
          <w:rFonts w:ascii="Trebuchet MS" w:hAnsi="Trebuchet MS"/>
          <w:b/>
          <w:u w:val="single"/>
        </w:rPr>
        <w:t>atualizado</w:t>
      </w:r>
      <w:r>
        <w:rPr>
          <w:rFonts w:ascii="Trebuchet MS" w:hAnsi="Trebuchet MS"/>
        </w:rPr>
        <w:t xml:space="preserve"> a ser pago</w:t>
      </w:r>
      <w:r w:rsidR="00D12969" w:rsidRPr="00AA52A8">
        <w:rPr>
          <w:rFonts w:ascii="Trebuchet MS" w:hAnsi="Trebuchet MS"/>
        </w:rPr>
        <w:t xml:space="preserve"> do Contrato </w:t>
      </w:r>
      <w:r w:rsidR="003E2B0C" w:rsidRPr="00AA52A8">
        <w:rPr>
          <w:rFonts w:ascii="Trebuchet MS" w:hAnsi="Trebuchet MS"/>
        </w:rPr>
        <w:t>Financeiro</w:t>
      </w:r>
      <w:r w:rsidR="00D12969" w:rsidRPr="00AA52A8">
        <w:rPr>
          <w:rFonts w:ascii="Trebuchet MS" w:hAnsi="Trebuchet MS"/>
        </w:rPr>
        <w:t xml:space="preserve"> será informado pela Emissora ao Banco Custodiante, com cópia ao Agente Fiduciário, até às 14h00 da data de liquidação do Contrato </w:t>
      </w:r>
      <w:r w:rsidR="003E2B0C" w:rsidRPr="00AA52A8">
        <w:rPr>
          <w:rFonts w:ascii="Trebuchet MS" w:hAnsi="Trebuchet MS"/>
        </w:rPr>
        <w:t>Financeiro</w:t>
      </w:r>
      <w:r w:rsidR="00D12969" w:rsidRPr="00AA52A8">
        <w:rPr>
          <w:rFonts w:ascii="Trebuchet MS" w:hAnsi="Trebuchet MS"/>
          <w:bCs/>
        </w:rPr>
        <w:t xml:space="preserve">. </w:t>
      </w:r>
    </w:p>
    <w:p w14:paraId="20724220" w14:textId="77777777" w:rsidR="0062564D" w:rsidRDefault="0062564D" w:rsidP="0062564D">
      <w:pPr>
        <w:pStyle w:val="PargrafodaLista"/>
        <w:spacing w:line="300" w:lineRule="exact"/>
        <w:ind w:left="567"/>
        <w:rPr>
          <w:rFonts w:ascii="Trebuchet MS" w:hAnsi="Trebuchet MS"/>
          <w:bCs/>
        </w:rPr>
      </w:pPr>
    </w:p>
    <w:p w14:paraId="5A5F88E9" w14:textId="77777777" w:rsidR="0062564D" w:rsidRPr="00AA52A8" w:rsidRDefault="0062564D" w:rsidP="00BB04B8">
      <w:pPr>
        <w:pStyle w:val="PargrafodaLista"/>
        <w:numPr>
          <w:ilvl w:val="5"/>
          <w:numId w:val="4"/>
        </w:numPr>
        <w:tabs>
          <w:tab w:val="clear" w:pos="3402"/>
          <w:tab w:val="num" w:pos="567"/>
        </w:tabs>
        <w:spacing w:line="300" w:lineRule="exact"/>
        <w:ind w:left="567" w:hanging="567"/>
        <w:rPr>
          <w:rFonts w:ascii="Trebuchet MS" w:hAnsi="Trebuchet MS"/>
          <w:bCs/>
        </w:rPr>
      </w:pPr>
      <w:r>
        <w:rPr>
          <w:rFonts w:ascii="Trebuchet MS" w:hAnsi="Trebuchet MS"/>
          <w:bCs/>
        </w:rPr>
        <w:t>Caso algum valor informado na presente notificação sofra algum reajuste</w:t>
      </w:r>
      <w:r w:rsidR="00B15976">
        <w:rPr>
          <w:rFonts w:ascii="Trebuchet MS" w:hAnsi="Trebuchet MS"/>
          <w:bCs/>
        </w:rPr>
        <w:t>/atu</w:t>
      </w:r>
      <w:r w:rsidR="00B92F1B">
        <w:rPr>
          <w:rFonts w:ascii="Trebuchet MS" w:hAnsi="Trebuchet MS"/>
          <w:bCs/>
        </w:rPr>
        <w:t>a</w:t>
      </w:r>
      <w:r w:rsidR="00B15976">
        <w:rPr>
          <w:rFonts w:ascii="Trebuchet MS" w:hAnsi="Trebuchet MS"/>
          <w:bCs/>
        </w:rPr>
        <w:t>lização</w:t>
      </w:r>
      <w:r>
        <w:rPr>
          <w:rFonts w:ascii="Trebuchet MS" w:hAnsi="Trebuchet MS"/>
          <w:bCs/>
        </w:rPr>
        <w:t>, o</w:t>
      </w:r>
      <w:r w:rsidR="00AB7539">
        <w:rPr>
          <w:rFonts w:ascii="Trebuchet MS" w:hAnsi="Trebuchet MS"/>
          <w:bCs/>
        </w:rPr>
        <w:t xml:space="preserve"> Agente Fiduciário deverá ser notificado por meio do</w:t>
      </w:r>
      <w:r>
        <w:rPr>
          <w:rFonts w:ascii="Trebuchet MS" w:hAnsi="Trebuchet MS"/>
          <w:bCs/>
        </w:rPr>
        <w:t xml:space="preserve"> seguinte e-mail: </w:t>
      </w:r>
      <w:r w:rsidR="00AB7539" w:rsidRPr="00687E34">
        <w:rPr>
          <w:rFonts w:ascii="Trebuchet MS" w:hAnsi="Trebuchet MS"/>
        </w:rPr>
        <w:t xml:space="preserve">antonio.amaro@oliveiratrust.com.br </w:t>
      </w:r>
      <w:r w:rsidR="00AB7539">
        <w:rPr>
          <w:rFonts w:ascii="Trebuchet MS" w:hAnsi="Trebuchet MS"/>
        </w:rPr>
        <w:t>e</w:t>
      </w:r>
      <w:r w:rsidR="00AB7539" w:rsidRPr="00687E34">
        <w:rPr>
          <w:rFonts w:ascii="Trebuchet MS" w:hAnsi="Trebuchet MS"/>
        </w:rPr>
        <w:t xml:space="preserve"> </w:t>
      </w:r>
      <w:r w:rsidR="00AB7539" w:rsidRPr="0062564D">
        <w:rPr>
          <w:rFonts w:ascii="Trebuchet MS" w:hAnsi="Trebuchet MS"/>
        </w:rPr>
        <w:t>ger2.agente@oliveiratrust.com.br</w:t>
      </w:r>
      <w:r>
        <w:rPr>
          <w:rFonts w:ascii="Trebuchet MS" w:hAnsi="Trebuchet MS"/>
          <w:bCs/>
        </w:rPr>
        <w:t xml:space="preserve">. </w:t>
      </w:r>
    </w:p>
    <w:p w14:paraId="1E1430D5" w14:textId="77777777" w:rsidR="000829E5" w:rsidRDefault="000829E5" w:rsidP="00D12969">
      <w:pPr>
        <w:spacing w:line="300" w:lineRule="exact"/>
        <w:rPr>
          <w:rFonts w:ascii="Trebuchet MS" w:hAnsi="Trebuchet MS"/>
          <w:bCs/>
        </w:rPr>
      </w:pPr>
    </w:p>
    <w:p w14:paraId="07A21B39" w14:textId="77777777" w:rsidR="00D12969" w:rsidRPr="00D12969" w:rsidRDefault="00D12969" w:rsidP="00D12969">
      <w:pPr>
        <w:spacing w:line="300" w:lineRule="exact"/>
        <w:rPr>
          <w:rFonts w:ascii="Trebuchet MS" w:hAnsi="Trebuchet MS"/>
          <w:bCs/>
        </w:rPr>
      </w:pPr>
      <w:r w:rsidRPr="00D12969">
        <w:rPr>
          <w:rFonts w:ascii="Trebuchet MS" w:hAnsi="Trebuchet MS"/>
          <w:bCs/>
        </w:rPr>
        <w:t xml:space="preserve">Ato contínuo, a Emissora </w:t>
      </w:r>
      <w:r w:rsidRPr="00D12969">
        <w:rPr>
          <w:rFonts w:ascii="Trebuchet MS" w:hAnsi="Trebuchet MS"/>
          <w:b/>
          <w:bCs/>
        </w:rPr>
        <w:t>declara</w:t>
      </w:r>
      <w:r w:rsidRPr="00D12969">
        <w:rPr>
          <w:rFonts w:ascii="Trebuchet MS" w:hAnsi="Trebuchet MS"/>
          <w:bCs/>
        </w:rPr>
        <w:t xml:space="preserve"> para todos os fins de fato e de direito que (i) não está inadimplente com as obrigações previstas na Escritura de Emissão e nos </w:t>
      </w:r>
      <w:r w:rsidRPr="00D12969">
        <w:rPr>
          <w:rFonts w:ascii="Trebuchet MS" w:hAnsi="Trebuchet MS"/>
          <w:bCs/>
        </w:rPr>
        <w:lastRenderedPageBreak/>
        <w:t>Contratos de Garantia; (ii) até a data do pedido de liberação de recursos não ocorreu qualquer das hipóteses de vencimento antecipado descritas na</w:t>
      </w:r>
      <w:r w:rsidR="00CE4DB0">
        <w:rPr>
          <w:rFonts w:ascii="Trebuchet MS" w:hAnsi="Trebuchet MS"/>
          <w:bCs/>
        </w:rPr>
        <w:t>s</w:t>
      </w:r>
      <w:r w:rsidRPr="00D12969">
        <w:rPr>
          <w:rFonts w:ascii="Trebuchet MS" w:hAnsi="Trebuchet MS"/>
          <w:bCs/>
        </w:rPr>
        <w:t xml:space="preserve"> Cláusula</w:t>
      </w:r>
      <w:r w:rsidR="00CE4DB0">
        <w:rPr>
          <w:rFonts w:ascii="Trebuchet MS" w:hAnsi="Trebuchet MS"/>
          <w:bCs/>
        </w:rPr>
        <w:t>s</w:t>
      </w:r>
      <w:r w:rsidRPr="00D12969">
        <w:rPr>
          <w:rFonts w:ascii="Trebuchet MS" w:hAnsi="Trebuchet MS"/>
          <w:bCs/>
        </w:rPr>
        <w:t xml:space="preserve"> 6.</w:t>
      </w:r>
      <w:r>
        <w:rPr>
          <w:rFonts w:ascii="Trebuchet MS" w:hAnsi="Trebuchet MS"/>
          <w:bCs/>
        </w:rPr>
        <w:t>1</w:t>
      </w:r>
      <w:r w:rsidR="00CE4DB0">
        <w:rPr>
          <w:rFonts w:ascii="Trebuchet MS" w:hAnsi="Trebuchet MS"/>
          <w:bCs/>
        </w:rPr>
        <w:t xml:space="preserve">.1 e 6.1.2 </w:t>
      </w:r>
      <w:r w:rsidRPr="00D12969">
        <w:rPr>
          <w:rFonts w:ascii="Trebuchet MS" w:hAnsi="Trebuchet MS"/>
          <w:bCs/>
        </w:rPr>
        <w:t>da Escritura de Emissão; (iii) as declarações e garantias apresentadas permanecem válidas e regulares naquela data</w:t>
      </w:r>
      <w:r w:rsidR="00334E20">
        <w:rPr>
          <w:rFonts w:ascii="Trebuchet MS" w:hAnsi="Trebuchet MS"/>
          <w:bCs/>
        </w:rPr>
        <w:t>.</w:t>
      </w:r>
    </w:p>
    <w:p w14:paraId="70FB03E4" w14:textId="77777777" w:rsidR="00D12969" w:rsidRPr="00D12969" w:rsidRDefault="00D12969" w:rsidP="00D12969">
      <w:pPr>
        <w:spacing w:line="300" w:lineRule="exact"/>
        <w:rPr>
          <w:rFonts w:ascii="Trebuchet MS" w:hAnsi="Trebuchet MS"/>
          <w:bCs/>
        </w:rPr>
      </w:pPr>
    </w:p>
    <w:p w14:paraId="68D125C8" w14:textId="77777777" w:rsidR="00D12969" w:rsidRPr="00D12969" w:rsidRDefault="00D12969" w:rsidP="00D12969">
      <w:pPr>
        <w:spacing w:line="300" w:lineRule="exact"/>
        <w:jc w:val="center"/>
        <w:rPr>
          <w:rFonts w:ascii="Trebuchet MS" w:hAnsi="Trebuchet MS"/>
        </w:rPr>
      </w:pPr>
      <w:r w:rsidRPr="000829E5">
        <w:rPr>
          <w:rFonts w:ascii="Trebuchet MS" w:hAnsi="Trebuchet MS"/>
        </w:rPr>
        <w:t xml:space="preserve">São Paulo, </w:t>
      </w:r>
      <w:r w:rsidR="009E75B8" w:rsidRPr="00BB04B8">
        <w:rPr>
          <w:rFonts w:ascii="Trebuchet MS" w:hAnsi="Trebuchet MS"/>
        </w:rPr>
        <w:t>[-]</w:t>
      </w:r>
      <w:r w:rsidR="009E75B8" w:rsidRPr="000829E5">
        <w:rPr>
          <w:rFonts w:ascii="Trebuchet MS" w:hAnsi="Trebuchet MS"/>
        </w:rPr>
        <w:t xml:space="preserve"> </w:t>
      </w:r>
      <w:r w:rsidRPr="000829E5">
        <w:rPr>
          <w:rFonts w:ascii="Trebuchet MS" w:hAnsi="Trebuchet MS"/>
        </w:rPr>
        <w:t xml:space="preserve">de </w:t>
      </w:r>
      <w:r w:rsidR="009E75B8" w:rsidRPr="00BB04B8">
        <w:rPr>
          <w:rFonts w:ascii="Trebuchet MS" w:hAnsi="Trebuchet MS"/>
        </w:rPr>
        <w:t>[-]</w:t>
      </w:r>
      <w:r w:rsidR="009E75B8" w:rsidRPr="000829E5">
        <w:rPr>
          <w:rFonts w:ascii="Trebuchet MS" w:hAnsi="Trebuchet MS"/>
        </w:rPr>
        <w:t xml:space="preserve"> </w:t>
      </w:r>
      <w:r w:rsidRPr="000829E5">
        <w:rPr>
          <w:rFonts w:ascii="Trebuchet MS" w:hAnsi="Trebuchet MS"/>
        </w:rPr>
        <w:t>de 20</w:t>
      </w:r>
      <w:r w:rsidR="009E75B8" w:rsidRPr="00BB04B8">
        <w:rPr>
          <w:rFonts w:ascii="Trebuchet MS" w:hAnsi="Trebuchet MS"/>
        </w:rPr>
        <w:t>[-]</w:t>
      </w:r>
      <w:r w:rsidR="009E75B8" w:rsidRPr="000829E5">
        <w:rPr>
          <w:rFonts w:ascii="Trebuchet MS" w:hAnsi="Trebuchet MS"/>
        </w:rPr>
        <w:t>.</w:t>
      </w:r>
    </w:p>
    <w:p w14:paraId="3AA34F7C" w14:textId="77777777" w:rsidR="00D12969" w:rsidRPr="00D12969" w:rsidRDefault="00D12969" w:rsidP="00D12969">
      <w:pPr>
        <w:spacing w:line="300" w:lineRule="exact"/>
        <w:jc w:val="center"/>
        <w:rPr>
          <w:rFonts w:ascii="Trebuchet MS" w:hAnsi="Trebuchet MS"/>
        </w:rPr>
      </w:pPr>
    </w:p>
    <w:p w14:paraId="262D1C1E" w14:textId="77777777" w:rsidR="00D12969" w:rsidRDefault="00D12969" w:rsidP="00D12969">
      <w:pPr>
        <w:widowControl/>
        <w:suppressAutoHyphens/>
        <w:spacing w:line="300" w:lineRule="exact"/>
        <w:jc w:val="center"/>
        <w:rPr>
          <w:rFonts w:ascii="Trebuchet MS" w:eastAsia="MS Mincho" w:hAnsi="Trebuchet MS" w:cs="Arial"/>
          <w:b/>
          <w:bCs/>
        </w:rPr>
      </w:pPr>
      <w:r w:rsidRPr="00405DAF">
        <w:rPr>
          <w:rFonts w:ascii="Trebuchet MS" w:eastAsia="MS Mincho" w:hAnsi="Trebuchet MS" w:cs="Arial"/>
          <w:b/>
          <w:bCs/>
        </w:rPr>
        <w:t>FLEX GESTÃO DE RELACIONAMENTOS S.A.</w:t>
      </w:r>
    </w:p>
    <w:p w14:paraId="2B9C7D19" w14:textId="77777777" w:rsidR="009D38C7" w:rsidRDefault="009D38C7" w:rsidP="00D12969">
      <w:pPr>
        <w:widowControl/>
        <w:suppressAutoHyphens/>
        <w:spacing w:line="300" w:lineRule="exact"/>
        <w:jc w:val="center"/>
        <w:rPr>
          <w:rFonts w:ascii="Trebuchet MS" w:eastAsia="MS Mincho" w:hAnsi="Trebuchet MS" w:cs="Arial"/>
          <w:b/>
          <w:bCs/>
        </w:rPr>
      </w:pPr>
    </w:p>
    <w:p w14:paraId="2D77E586" w14:textId="77777777" w:rsidR="0042682E" w:rsidRPr="00405DAF" w:rsidRDefault="0042682E" w:rsidP="00BC0FF4">
      <w:pPr>
        <w:spacing w:line="300" w:lineRule="exact"/>
        <w:jc w:val="center"/>
        <w:rPr>
          <w:rFonts w:ascii="Trebuchet MS" w:hAnsi="Trebuchet MS" w:cs="Arial"/>
          <w:b/>
          <w:bCs/>
        </w:rPr>
      </w:pPr>
    </w:p>
    <w:sectPr w:rsidR="0042682E" w:rsidRPr="00405DAF" w:rsidSect="00BB04B8">
      <w:headerReference w:type="even" r:id="rId22"/>
      <w:footerReference w:type="even" r:id="rId23"/>
      <w:pgSz w:w="12240" w:h="15840"/>
      <w:pgMar w:top="1701" w:right="1588" w:bottom="851" w:left="1588" w:header="720" w:footer="227"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C15D1" w14:textId="77777777" w:rsidR="00740A89" w:rsidRDefault="00740A89">
      <w:r>
        <w:separator/>
      </w:r>
    </w:p>
    <w:p w14:paraId="73DDD993" w14:textId="77777777" w:rsidR="00740A89" w:rsidRDefault="00740A89"/>
  </w:endnote>
  <w:endnote w:type="continuationSeparator" w:id="0">
    <w:p w14:paraId="526BC224" w14:textId="77777777" w:rsidR="00740A89" w:rsidRDefault="00740A89">
      <w:r>
        <w:continuationSeparator/>
      </w:r>
    </w:p>
    <w:p w14:paraId="0B03CDFA" w14:textId="77777777" w:rsidR="00740A89" w:rsidRDefault="00740A89"/>
  </w:endnote>
  <w:endnote w:type="continuationNotice" w:id="1">
    <w:p w14:paraId="54E577A9" w14:textId="77777777" w:rsidR="00740A89" w:rsidRDefault="00740A8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T108t00">
    <w:altName w:val="Arial Unicode MS"/>
    <w:panose1 w:val="00000000000000000000"/>
    <w:charset w:val="80"/>
    <w:family w:val="swiss"/>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utiger Light">
    <w:altName w:val="Kartika"/>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Arial Unicode MS">
    <w:panose1 w:val="020B0604020202020204"/>
    <w:charset w:val="00"/>
    <w:family w:val="roman"/>
    <w:pitch w:val="variable"/>
    <w:sig w:usb0="00000003" w:usb1="00000000" w:usb2="00000000" w:usb3="00000000" w:csb0="00000001" w:csb1="00000000"/>
  </w:font>
  <w:font w:name="Times New Roman Negrito">
    <w:altName w:val="Times New Roman"/>
    <w:panose1 w:val="020208030705050203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ABB57" w14:textId="66AF9714" w:rsidR="004D4DD1" w:rsidRPr="00025944" w:rsidRDefault="004D4DD1">
    <w:pPr>
      <w:pStyle w:val="DocExCode"/>
      <w:jc w:val="right"/>
      <w:rPr>
        <w:rFonts w:ascii="Trebuchet MS" w:hAnsi="Trebuchet MS" w:cs="Arial"/>
        <w:kern w:val="17"/>
        <w:sz w:val="14"/>
      </w:rPr>
    </w:pPr>
    <w:r w:rsidRPr="00025944">
      <w:rPr>
        <w:rStyle w:val="Nmerodepgina"/>
        <w:rFonts w:ascii="Trebuchet MS" w:hAnsi="Trebuchet MS" w:cs="Arial"/>
        <w:kern w:val="17"/>
        <w:sz w:val="20"/>
      </w:rPr>
      <w:fldChar w:fldCharType="begin"/>
    </w:r>
    <w:r w:rsidRPr="00025944">
      <w:rPr>
        <w:rStyle w:val="Nmerodepgina"/>
        <w:rFonts w:ascii="Trebuchet MS" w:hAnsi="Trebuchet MS" w:cs="Arial"/>
        <w:kern w:val="17"/>
        <w:sz w:val="20"/>
      </w:rPr>
      <w:instrText xml:space="preserve"> PAGE </w:instrText>
    </w:r>
    <w:r w:rsidRPr="00025944">
      <w:rPr>
        <w:rStyle w:val="Nmerodepgina"/>
        <w:rFonts w:ascii="Trebuchet MS" w:hAnsi="Trebuchet MS" w:cs="Arial"/>
        <w:kern w:val="17"/>
        <w:sz w:val="20"/>
      </w:rPr>
      <w:fldChar w:fldCharType="separate"/>
    </w:r>
    <w:r w:rsidR="00C93B78">
      <w:rPr>
        <w:rStyle w:val="Nmerodepgina"/>
        <w:rFonts w:ascii="Trebuchet MS" w:hAnsi="Trebuchet MS" w:cs="Arial"/>
        <w:noProof/>
        <w:kern w:val="17"/>
        <w:sz w:val="20"/>
      </w:rPr>
      <w:t>36</w:t>
    </w:r>
    <w:r w:rsidRPr="00025944">
      <w:rPr>
        <w:rStyle w:val="Nmerodepgina"/>
        <w:rFonts w:ascii="Trebuchet MS" w:hAnsi="Trebuchet MS" w:cs="Arial"/>
        <w:kern w:val="17"/>
        <w:sz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12766" w14:textId="77777777" w:rsidR="004D4DD1" w:rsidRDefault="004D4DD1">
    <w:pPr>
      <w:pStyle w:val="Rodap"/>
      <w:jc w:val="right"/>
      <w:rPr>
        <w:rFonts w:ascii="Trebuchet MS" w:hAnsi="Trebuchet MS"/>
        <w:sz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9BD5F" w14:textId="77777777" w:rsidR="004D4DD1" w:rsidRDefault="004D4DD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F4C57" w14:textId="77777777" w:rsidR="00740A89" w:rsidRDefault="00740A89">
      <w:r>
        <w:separator/>
      </w:r>
    </w:p>
    <w:p w14:paraId="7C508536" w14:textId="77777777" w:rsidR="00740A89" w:rsidRDefault="00740A89"/>
  </w:footnote>
  <w:footnote w:type="continuationSeparator" w:id="0">
    <w:p w14:paraId="5A5BA109" w14:textId="77777777" w:rsidR="00740A89" w:rsidRDefault="00740A89">
      <w:r>
        <w:continuationSeparator/>
      </w:r>
    </w:p>
    <w:p w14:paraId="083DC850" w14:textId="77777777" w:rsidR="00740A89" w:rsidRDefault="00740A89"/>
  </w:footnote>
  <w:footnote w:type="continuationNotice" w:id="1">
    <w:p w14:paraId="6D04198A" w14:textId="77777777" w:rsidR="00740A89" w:rsidRDefault="00740A89">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D1D6B" w14:textId="77777777" w:rsidR="004D4DD1" w:rsidRPr="00EC51C7" w:rsidRDefault="004D4DD1" w:rsidP="00024DC1">
    <w:pPr>
      <w:pStyle w:val="Cabealho"/>
      <w:spacing w:line="240" w:lineRule="auto"/>
      <w:ind w:firstLine="0"/>
      <w:jc w:val="left"/>
      <w:rPr>
        <w:rFonts w:ascii="Trebuchet MS" w:hAnsi="Trebuchet MS"/>
        <w:b/>
        <w:sz w:val="20"/>
        <w:lang w:val="pt-BR"/>
      </w:rPr>
    </w:pPr>
    <w:r w:rsidRPr="00EC51C7">
      <w:rPr>
        <w:noProof/>
        <w:lang w:val="pt-BR" w:eastAsia="pt-BR"/>
      </w:rPr>
      <w:drawing>
        <wp:anchor distT="0" distB="0" distL="114300" distR="114300" simplePos="0" relativeHeight="251661312" behindDoc="0" locked="0" layoutInCell="1" allowOverlap="1" wp14:anchorId="24000ECC" wp14:editId="314462B4">
          <wp:simplePos x="0" y="0"/>
          <wp:positionH relativeFrom="margin">
            <wp:posOffset>5106502</wp:posOffset>
          </wp:positionH>
          <wp:positionV relativeFrom="paragraph">
            <wp:posOffset>-15396</wp:posOffset>
          </wp:positionV>
          <wp:extent cx="680299" cy="395020"/>
          <wp:effectExtent l="0" t="0" r="5715" b="508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0299" cy="395020"/>
                  </a:xfrm>
                  <a:prstGeom prst="rect">
                    <a:avLst/>
                  </a:prstGeom>
                </pic:spPr>
              </pic:pic>
            </a:graphicData>
          </a:graphic>
        </wp:anchor>
      </w:drawing>
    </w:r>
  </w:p>
  <w:p w14:paraId="6B4E869B" w14:textId="77777777" w:rsidR="004D4DD1" w:rsidRPr="00EC51C7" w:rsidRDefault="004D4DD1">
    <w:pPr>
      <w:pStyle w:val="Cabealho"/>
      <w:spacing w:line="240" w:lineRule="auto"/>
      <w:jc w:val="right"/>
      <w:rPr>
        <w:lang w:val="pt-B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D880C" w14:textId="77777777" w:rsidR="004D4DD1" w:rsidRPr="009630B6" w:rsidRDefault="004D4DD1" w:rsidP="00024DC1">
    <w:pPr>
      <w:pStyle w:val="Cabealho"/>
      <w:spacing w:line="240" w:lineRule="auto"/>
      <w:ind w:firstLine="0"/>
      <w:jc w:val="left"/>
      <w:rPr>
        <w:rFonts w:ascii="Trebuchet MS" w:hAnsi="Trebuchet MS"/>
        <w:b/>
        <w:sz w:val="20"/>
        <w:lang w:val="pt-BR"/>
      </w:rPr>
    </w:pPr>
    <w:r>
      <w:rPr>
        <w:noProof/>
        <w:lang w:val="pt-BR" w:eastAsia="pt-BR"/>
      </w:rPr>
      <w:drawing>
        <wp:anchor distT="0" distB="0" distL="114300" distR="114300" simplePos="0" relativeHeight="251659264" behindDoc="0" locked="0" layoutInCell="1" allowOverlap="1" wp14:anchorId="278B6EE1" wp14:editId="2B297F43">
          <wp:simplePos x="0" y="0"/>
          <wp:positionH relativeFrom="margin">
            <wp:posOffset>5184476</wp:posOffset>
          </wp:positionH>
          <wp:positionV relativeFrom="paragraph">
            <wp:posOffset>-41754</wp:posOffset>
          </wp:positionV>
          <wp:extent cx="680299" cy="395020"/>
          <wp:effectExtent l="0" t="0" r="5715" b="508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0299" cy="395020"/>
                  </a:xfrm>
                  <a:prstGeom prst="rect">
                    <a:avLst/>
                  </a:prstGeom>
                </pic:spPr>
              </pic:pic>
            </a:graphicData>
          </a:graphic>
        </wp:anchor>
      </w:drawing>
    </w:r>
    <w:r w:rsidRPr="009630B6">
      <w:rPr>
        <w:rFonts w:ascii="Trebuchet MS" w:hAnsi="Trebuchet MS"/>
        <w:b/>
        <w:sz w:val="20"/>
        <w:lang w:val="pt-BR"/>
      </w:rPr>
      <w:t>M I N U T A</w:t>
    </w:r>
  </w:p>
  <w:p w14:paraId="4FB926ED" w14:textId="77777777" w:rsidR="004D4DD1" w:rsidRPr="009630B6" w:rsidRDefault="004D4DD1" w:rsidP="00024DC1">
    <w:pPr>
      <w:pStyle w:val="Cabealho"/>
      <w:spacing w:line="240" w:lineRule="auto"/>
      <w:ind w:firstLine="0"/>
      <w:jc w:val="left"/>
      <w:rPr>
        <w:rFonts w:ascii="Trebuchet MS" w:hAnsi="Trebuchet MS"/>
        <w:b/>
        <w:i/>
        <w:sz w:val="20"/>
        <w:lang w:val="pt-BR"/>
      </w:rPr>
    </w:pPr>
    <w:r>
      <w:rPr>
        <w:rFonts w:ascii="Trebuchet MS" w:hAnsi="Trebuchet MS"/>
        <w:b/>
        <w:i/>
        <w:sz w:val="20"/>
        <w:lang w:val="pt-BR"/>
      </w:rPr>
      <w:t>Comentários Cescon Barrieu – 05.09</w:t>
    </w:r>
    <w:r w:rsidRPr="009630B6">
      <w:rPr>
        <w:rFonts w:ascii="Trebuchet MS" w:hAnsi="Trebuchet MS"/>
        <w:b/>
        <w:i/>
        <w:sz w:val="20"/>
        <w:lang w:val="pt-BR"/>
      </w:rPr>
      <w:t>.2019</w:t>
    </w:r>
  </w:p>
  <w:p w14:paraId="0D17219A" w14:textId="77777777" w:rsidR="004D4DD1" w:rsidRDefault="004D4DD1" w:rsidP="009630B6">
    <w:pPr>
      <w:pStyle w:val="Cabealho"/>
      <w:spacing w:line="240" w:lineRule="auto"/>
      <w:ind w:firstLine="0"/>
      <w:rPr>
        <w:rFonts w:ascii="Trebuchet MS" w:hAnsi="Trebuchet MS"/>
        <w:b/>
        <w:sz w:val="20"/>
        <w:lang w:val="pt-BR"/>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8A4B8" w14:textId="77777777" w:rsidR="004D4DD1" w:rsidRDefault="004D4DD1">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D2ACBA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0000013"/>
    <w:multiLevelType w:val="hybridMultilevel"/>
    <w:tmpl w:val="3F646112"/>
    <w:lvl w:ilvl="0" w:tplc="6AB4F07C">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73DAFFE2">
      <w:start w:val="1"/>
      <w:numFmt w:val="lowerLetter"/>
      <w:lvlText w:val="(%2)"/>
      <w:lvlJc w:val="left"/>
      <w:pPr>
        <w:widowControl w:val="0"/>
        <w:tabs>
          <w:tab w:val="num" w:pos="1778"/>
        </w:tabs>
        <w:autoSpaceDE w:val="0"/>
        <w:autoSpaceDN w:val="0"/>
        <w:adjustRightInd w:val="0"/>
        <w:ind w:left="1778" w:hanging="360"/>
        <w:jc w:val="both"/>
      </w:pPr>
      <w:rPr>
        <w:rFonts w:ascii="Trebuchet MS" w:hAnsi="Trebuchet MS" w:hint="default"/>
        <w:b w:val="0"/>
        <w:i w:val="0"/>
        <w:spacing w:val="0"/>
        <w:sz w:val="24"/>
        <w:szCs w:val="20"/>
      </w:rPr>
    </w:lvl>
    <w:lvl w:ilvl="2" w:tplc="04160019">
      <w:start w:val="1"/>
      <w:numFmt w:val="lowerLetter"/>
      <w:lvlText w:val="%3."/>
      <w:lvlJc w:val="left"/>
      <w:pPr>
        <w:widowControl w:val="0"/>
        <w:tabs>
          <w:tab w:val="num" w:pos="2700"/>
        </w:tabs>
        <w:autoSpaceDE w:val="0"/>
        <w:autoSpaceDN w:val="0"/>
        <w:adjustRightInd w:val="0"/>
        <w:ind w:left="2700" w:hanging="720"/>
        <w:jc w:val="both"/>
      </w:pPr>
      <w:rPr>
        <w:rFonts w:hint="default"/>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25"/>
    <w:multiLevelType w:val="hybridMultilevel"/>
    <w:tmpl w:val="2E028D9E"/>
    <w:lvl w:ilvl="0" w:tplc="8330643C">
      <w:start w:val="1"/>
      <w:numFmt w:val="lowerRoman"/>
      <w:lvlText w:val="(%1)"/>
      <w:lvlJc w:val="left"/>
      <w:pPr>
        <w:widowControl w:val="0"/>
        <w:tabs>
          <w:tab w:val="num" w:pos="1353"/>
        </w:tabs>
        <w:autoSpaceDE w:val="0"/>
        <w:autoSpaceDN w:val="0"/>
        <w:adjustRightInd w:val="0"/>
        <w:ind w:left="1353" w:hanging="360"/>
        <w:jc w:val="both"/>
      </w:pPr>
      <w:rPr>
        <w:rFonts w:hint="default"/>
        <w:b/>
        <w:i w:val="0"/>
        <w:spacing w:val="0"/>
        <w:sz w:val="24"/>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15:restartNumberingAfterBreak="0">
    <w:nsid w:val="14BB0345"/>
    <w:multiLevelType w:val="hybridMultilevel"/>
    <w:tmpl w:val="C84E089E"/>
    <w:lvl w:ilvl="0" w:tplc="0C1A9998">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 w15:restartNumberingAfterBreak="0">
    <w:nsid w:val="1DEA5F3D"/>
    <w:multiLevelType w:val="hybridMultilevel"/>
    <w:tmpl w:val="FC7E3B3A"/>
    <w:lvl w:ilvl="0" w:tplc="98E89E22">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4"/>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6"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BE795D"/>
    <w:multiLevelType w:val="hybridMultilevel"/>
    <w:tmpl w:val="3CA27C10"/>
    <w:lvl w:ilvl="0" w:tplc="F19A31AC">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4"/>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8" w15:restartNumberingAfterBreak="0">
    <w:nsid w:val="33451104"/>
    <w:multiLevelType w:val="singleLevel"/>
    <w:tmpl w:val="76FC3996"/>
    <w:lvl w:ilvl="0">
      <w:start w:val="1"/>
      <w:numFmt w:val="lowerRoman"/>
      <w:lvlText w:val="(%1)"/>
      <w:lvlJc w:val="left"/>
      <w:pPr>
        <w:ind w:left="1080" w:hanging="360"/>
      </w:pPr>
      <w:rPr>
        <w:rFonts w:hint="default"/>
        <w:b/>
        <w:sz w:val="24"/>
        <w:szCs w:val="20"/>
      </w:rPr>
    </w:lvl>
  </w:abstractNum>
  <w:abstractNum w:abstractNumId="9" w15:restartNumberingAfterBreak="0">
    <w:nsid w:val="348C15AC"/>
    <w:multiLevelType w:val="singleLevel"/>
    <w:tmpl w:val="F886F810"/>
    <w:lvl w:ilvl="0">
      <w:start w:val="1"/>
      <w:numFmt w:val="lowerRoman"/>
      <w:lvlText w:val="(%1)"/>
      <w:lvlJc w:val="left"/>
      <w:pPr>
        <w:ind w:left="1080" w:hanging="360"/>
      </w:pPr>
      <w:rPr>
        <w:rFonts w:hint="default"/>
        <w:b/>
        <w:sz w:val="24"/>
        <w:szCs w:val="20"/>
      </w:rPr>
    </w:lvl>
  </w:abstractNum>
  <w:abstractNum w:abstractNumId="10" w15:restartNumberingAfterBreak="0">
    <w:nsid w:val="3C875A84"/>
    <w:multiLevelType w:val="singleLevel"/>
    <w:tmpl w:val="42FACCA4"/>
    <w:lvl w:ilvl="0">
      <w:start w:val="1"/>
      <w:numFmt w:val="lowerRoman"/>
      <w:lvlText w:val="(%1)"/>
      <w:lvlJc w:val="left"/>
      <w:pPr>
        <w:ind w:left="1080" w:hanging="360"/>
      </w:pPr>
      <w:rPr>
        <w:rFonts w:ascii="Trebuchet MS" w:hAnsi="Trebuchet MS" w:hint="default"/>
        <w:b/>
        <w:i w:val="0"/>
        <w:sz w:val="24"/>
        <w:szCs w:val="20"/>
      </w:rPr>
    </w:lvl>
  </w:abstractNum>
  <w:abstractNum w:abstractNumId="11" w15:restartNumberingAfterBreak="0">
    <w:nsid w:val="484D0628"/>
    <w:multiLevelType w:val="multilevel"/>
    <w:tmpl w:val="353A45F4"/>
    <w:lvl w:ilvl="0">
      <w:start w:val="1"/>
      <w:numFmt w:val="decimal"/>
      <w:lvlRestart w:val="0"/>
      <w:pStyle w:val="Level1"/>
      <w:lvlText w:val="%1"/>
      <w:lvlJc w:val="left"/>
      <w:pPr>
        <w:tabs>
          <w:tab w:val="num" w:pos="680"/>
        </w:tabs>
        <w:ind w:left="680" w:hanging="680"/>
      </w:pPr>
      <w:rPr>
        <w:rFonts w:ascii="Arial" w:hAnsi="Arial" w:cs="Arial" w:hint="default"/>
        <w:b/>
        <w:bCs w:val="0"/>
        <w:i w:val="0"/>
        <w:iCs w:val="0"/>
        <w:caps w:val="0"/>
        <w:smallCaps w:val="0"/>
        <w:strike w:val="0"/>
        <w:dstrike w:val="0"/>
        <w:noProof w:val="0"/>
        <w:vanish w:val="0"/>
        <w:color w:val="FFFFFF"/>
        <w:spacing w:val="0"/>
        <w:kern w:val="0"/>
        <w:position w:val="0"/>
        <w:sz w:val="22"/>
        <w:u w:val="none"/>
        <w:effect w:val="none"/>
        <w:vertAlign w:val="baseline"/>
        <w:em w:val="none"/>
        <w:specVanish w:val="0"/>
      </w:rPr>
    </w:lvl>
    <w:lvl w:ilvl="1">
      <w:start w:val="1"/>
      <w:numFmt w:val="decimal"/>
      <w:pStyle w:val="Level2"/>
      <w:lvlText w:val="%1.%2"/>
      <w:lvlJc w:val="left"/>
      <w:pPr>
        <w:tabs>
          <w:tab w:val="num" w:pos="680"/>
        </w:tabs>
        <w:ind w:left="680" w:hanging="680"/>
      </w:pPr>
      <w:rPr>
        <w:rFonts w:ascii="Trebuchet MS" w:hAnsi="Trebuchet MS"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szCs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Arial" w:hAnsi="Arial" w:cs="Arial" w:hint="default"/>
        <w:b w:val="0"/>
        <w:i/>
        <w:caps w:val="0"/>
        <w:strike w:val="0"/>
        <w:dstrike w:val="0"/>
        <w:vanish w:val="0"/>
        <w:color w:val="000000"/>
        <w:sz w:val="20"/>
        <w:szCs w:val="17"/>
        <w:vertAlign w:val="baseline"/>
      </w:rPr>
    </w:lvl>
    <w:lvl w:ilvl="4">
      <w:start w:val="1"/>
      <w:numFmt w:val="lowerLetter"/>
      <w:pStyle w:val="Level5"/>
      <w:lvlText w:val="(%5)"/>
      <w:lvlJc w:val="left"/>
      <w:pPr>
        <w:tabs>
          <w:tab w:val="num" w:pos="2721"/>
        </w:tabs>
        <w:ind w:left="2721" w:hanging="680"/>
      </w:pPr>
      <w:rPr>
        <w:rFonts w:ascii="Trebuchet MS" w:hAnsi="Trebuchet MS" w:cs="Arial" w:hint="default"/>
        <w:b/>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szCs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9522542"/>
    <w:multiLevelType w:val="multilevel"/>
    <w:tmpl w:val="5BECF0E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lowerRoman"/>
      <w:lvlText w:val="(%4)"/>
      <w:lvlJc w:val="left"/>
      <w:pPr>
        <w:ind w:left="1080" w:hanging="1080"/>
      </w:pPr>
      <w:rPr>
        <w:rFonts w:ascii="Trebuchet MS" w:eastAsia="TT108t00" w:hAnsi="Trebuchet MS" w:cs="Arial"/>
        <w:b/>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473692"/>
    <w:multiLevelType w:val="singleLevel"/>
    <w:tmpl w:val="853A9D9A"/>
    <w:lvl w:ilvl="0">
      <w:start w:val="1"/>
      <w:numFmt w:val="lowerRoman"/>
      <w:lvlText w:val="(%1)"/>
      <w:lvlJc w:val="left"/>
      <w:pPr>
        <w:ind w:left="1080" w:hanging="360"/>
      </w:pPr>
      <w:rPr>
        <w:rFonts w:hint="default"/>
        <w:b/>
        <w:i w:val="0"/>
        <w:sz w:val="24"/>
        <w:szCs w:val="20"/>
      </w:rPr>
    </w:lvl>
  </w:abstractNum>
  <w:abstractNum w:abstractNumId="14" w15:restartNumberingAfterBreak="0">
    <w:nsid w:val="4C940FA0"/>
    <w:multiLevelType w:val="multilevel"/>
    <w:tmpl w:val="6BC0058A"/>
    <w:lvl w:ilvl="0">
      <w:start w:val="1"/>
      <w:numFmt w:val="decimal"/>
      <w:lvlRestart w:val="0"/>
      <w:suff w:val="nothing"/>
      <w:lvlText w:val="%1"/>
      <w:lvlJc w:val="left"/>
      <w:pPr>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ind w:left="0" w:firstLine="0"/>
      </w:pPr>
      <w:rPr>
        <w:rFonts w:ascii="Trebuchet MS" w:hAnsi="Trebuchet MS" w:cs="Arial" w:hint="default"/>
        <w:b/>
        <w:i w:val="0"/>
        <w:caps w:val="0"/>
        <w:strike w:val="0"/>
        <w:dstrike w:val="0"/>
        <w:vanish w:val="0"/>
        <w:color w:val="000000"/>
        <w:sz w:val="24"/>
        <w:szCs w:val="20"/>
        <w:vertAlign w:val="baseline"/>
      </w:rPr>
    </w:lvl>
    <w:lvl w:ilvl="2">
      <w:start w:val="1"/>
      <w:numFmt w:val="decimal"/>
      <w:lvlText w:val="%1.%2.%3"/>
      <w:lvlJc w:val="left"/>
      <w:pPr>
        <w:ind w:left="0" w:firstLine="0"/>
      </w:pPr>
      <w:rPr>
        <w:rFonts w:ascii="Trebuchet MS" w:hAnsi="Trebuchet MS" w:cs="Arial" w:hint="default"/>
        <w:b/>
        <w:bCs w:val="0"/>
        <w:i w:val="0"/>
        <w:iCs w:val="0"/>
        <w:caps w:val="0"/>
        <w:smallCaps w:val="0"/>
        <w:strike w:val="0"/>
        <w:dstrike w:val="0"/>
        <w:noProof w:val="0"/>
        <w:vanish w:val="0"/>
        <w:color w:val="000000"/>
        <w:spacing w:val="0"/>
        <w:position w:val="0"/>
        <w:sz w:val="24"/>
        <w:szCs w:val="20"/>
        <w:u w:val="none"/>
        <w:effect w:val="none"/>
        <w:vertAlign w:val="baseline"/>
        <w:em w:val="none"/>
        <w:specVanish w:val="0"/>
      </w:rPr>
    </w:lvl>
    <w:lvl w:ilvl="3">
      <w:start w:val="1"/>
      <w:numFmt w:val="decimal"/>
      <w:lvlText w:val="%1.%2.%3.%4"/>
      <w:lvlJc w:val="left"/>
      <w:pPr>
        <w:tabs>
          <w:tab w:val="num" w:pos="2041"/>
        </w:tabs>
        <w:ind w:left="0" w:firstLine="0"/>
      </w:pPr>
      <w:rPr>
        <w:rFonts w:hint="default"/>
        <w:b/>
        <w:i w:val="0"/>
        <w:caps w:val="0"/>
        <w:strike w:val="0"/>
        <w:dstrike w:val="0"/>
        <w:vanish w:val="0"/>
        <w:color w:val="000000"/>
        <w:sz w:val="24"/>
        <w:szCs w:val="17"/>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4"/>
        <w:vertAlign w:val="baseline"/>
      </w:rPr>
    </w:lvl>
    <w:lvl w:ilvl="5">
      <w:start w:val="1"/>
      <w:numFmt w:val="upperRoman"/>
      <w:lvlText w:val="(%6)"/>
      <w:lvlJc w:val="left"/>
      <w:pPr>
        <w:tabs>
          <w:tab w:val="num" w:pos="3402"/>
        </w:tabs>
        <w:ind w:left="3402" w:hanging="681"/>
      </w:pPr>
      <w:rPr>
        <w:rFonts w:ascii="Trebuchet MS" w:hAnsi="Trebuchet MS"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49344AC"/>
    <w:multiLevelType w:val="multilevel"/>
    <w:tmpl w:val="E048C096"/>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Arial" w:hAnsi="Arial" w:cs="Symbol"/>
        <w:b w:val="0"/>
        <w:i w:val="0"/>
        <w:sz w:val="20"/>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16" w15:restartNumberingAfterBreak="0">
    <w:nsid w:val="5C3818BD"/>
    <w:multiLevelType w:val="hybridMultilevel"/>
    <w:tmpl w:val="7840C5E2"/>
    <w:lvl w:ilvl="0" w:tplc="ED68687A">
      <w:start w:val="1"/>
      <w:numFmt w:val="lowerRoman"/>
      <w:pStyle w:val="Nvel11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6164FC"/>
    <w:multiLevelType w:val="multilevel"/>
    <w:tmpl w:val="1054CD58"/>
    <w:name w:val="Partes_Bicolunado"/>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67FB5FCA"/>
    <w:multiLevelType w:val="multilevel"/>
    <w:tmpl w:val="941458F0"/>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6CAB3B60"/>
    <w:multiLevelType w:val="hybridMultilevel"/>
    <w:tmpl w:val="1F2AE5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49839E2"/>
    <w:multiLevelType w:val="hybridMultilevel"/>
    <w:tmpl w:val="9AE27C7E"/>
    <w:lvl w:ilvl="0" w:tplc="88ACB526">
      <w:start w:val="1"/>
      <w:numFmt w:val="lowerRoman"/>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1F3D7D"/>
    <w:multiLevelType w:val="multilevel"/>
    <w:tmpl w:val="5888CC74"/>
    <w:lvl w:ilvl="0">
      <w:start w:val="1"/>
      <w:numFmt w:val="bullet"/>
      <w:lvlRestart w:val="0"/>
      <w:pStyle w:val="Bullet1"/>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C43726A"/>
    <w:multiLevelType w:val="singleLevel"/>
    <w:tmpl w:val="F886F810"/>
    <w:lvl w:ilvl="0">
      <w:start w:val="1"/>
      <w:numFmt w:val="lowerRoman"/>
      <w:lvlText w:val="(%1)"/>
      <w:lvlJc w:val="left"/>
      <w:pPr>
        <w:ind w:left="1080" w:hanging="360"/>
      </w:pPr>
      <w:rPr>
        <w:rFonts w:hint="default"/>
        <w:b/>
        <w:sz w:val="24"/>
        <w:szCs w:val="20"/>
      </w:rPr>
    </w:lvl>
  </w:abstractNum>
  <w:abstractNum w:abstractNumId="26" w15:restartNumberingAfterBreak="0">
    <w:nsid w:val="7F07081E"/>
    <w:multiLevelType w:val="multilevel"/>
    <w:tmpl w:val="358454A0"/>
    <w:lvl w:ilvl="0">
      <w:start w:val="1"/>
      <w:numFmt w:val="upperRoman"/>
      <w:pStyle w:val="EstiloContratoN1PretoVersalete"/>
      <w:lvlText w:val="CLÁUSULA %1."/>
      <w:lvlJc w:val="center"/>
      <w:pPr>
        <w:tabs>
          <w:tab w:val="num" w:pos="0"/>
        </w:tabs>
        <w:ind w:firstLine="288"/>
      </w:pPr>
      <w:rPr>
        <w:rFonts w:cs="Times New Roman" w:hint="default"/>
        <w:b w:val="0"/>
        <w:i w:val="0"/>
      </w:rPr>
    </w:lvl>
    <w:lvl w:ilvl="1">
      <w:start w:val="1"/>
      <w:numFmt w:val="decimal"/>
      <w:pStyle w:val="ContratoN2"/>
      <w:lvlText w:val="%1.%2."/>
      <w:lvlJc w:val="left"/>
      <w:pPr>
        <w:tabs>
          <w:tab w:val="num" w:pos="1134"/>
        </w:tabs>
      </w:pPr>
      <w:rPr>
        <w:rFonts w:cs="Times New Roman" w:hint="default"/>
      </w:rPr>
    </w:lvl>
    <w:lvl w:ilvl="2">
      <w:start w:val="1"/>
      <w:numFmt w:val="decimal"/>
      <w:pStyle w:val="ContratoN3"/>
      <w:lvlText w:val="%1.%2.%3."/>
      <w:lvlJc w:val="left"/>
      <w:pPr>
        <w:tabs>
          <w:tab w:val="num" w:pos="7809"/>
        </w:tabs>
        <w:ind w:left="7593"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abstractNumId w:val="26"/>
  </w:num>
  <w:num w:numId="2">
    <w:abstractNumId w:val="0"/>
  </w:num>
  <w:num w:numId="3">
    <w:abstractNumId w:val="11"/>
  </w:num>
  <w:num w:numId="4">
    <w:abstractNumId w:val="14"/>
  </w:num>
  <w:num w:numId="5">
    <w:abstractNumId w:val="19"/>
  </w:num>
  <w:num w:numId="6">
    <w:abstractNumId w:val="6"/>
  </w:num>
  <w:num w:numId="7">
    <w:abstractNumId w:val="15"/>
  </w:num>
  <w:num w:numId="8">
    <w:abstractNumId w:val="3"/>
  </w:num>
  <w:num w:numId="9">
    <w:abstractNumId w:val="2"/>
  </w:num>
  <w:num w:numId="10">
    <w:abstractNumId w:val="1"/>
  </w:num>
  <w:num w:numId="11">
    <w:abstractNumId w:val="7"/>
  </w:num>
  <w:num w:numId="12">
    <w:abstractNumId w:val="21"/>
  </w:num>
  <w:num w:numId="13">
    <w:abstractNumId w:val="8"/>
  </w:num>
  <w:num w:numId="14">
    <w:abstractNumId w:val="22"/>
  </w:num>
  <w:num w:numId="15">
    <w:abstractNumId w:val="24"/>
  </w:num>
  <w:num w:numId="16">
    <w:abstractNumId w:val="18"/>
  </w:num>
  <w:num w:numId="17">
    <w:abstractNumId w:val="5"/>
  </w:num>
  <w:num w:numId="18">
    <w:abstractNumId w:val="10"/>
  </w:num>
  <w:num w:numId="19">
    <w:abstractNumId w:val="25"/>
  </w:num>
  <w:num w:numId="20">
    <w:abstractNumId w:val="16"/>
  </w:num>
  <w:num w:numId="21">
    <w:abstractNumId w:val="12"/>
  </w:num>
  <w:num w:numId="22">
    <w:abstractNumId w:val="13"/>
  </w:num>
  <w:num w:numId="23">
    <w:abstractNumId w:val="20"/>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9"/>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pt-BR" w:vendorID="64" w:dllVersion="6" w:nlCheck="1" w:checkStyle="0"/>
  <w:activeWritingStyle w:appName="MSWord" w:lang="en-GB"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12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NDateTime" w:val="-1"/>
    <w:docVar w:name="#DNDocDBase" w:val="-1"/>
    <w:docVar w:name="#DNDocID" w:val="AMECURRENT 711239716.1 19-set-14 00:24"/>
    <w:docVar w:name="#DNDocMatterNo" w:val="0"/>
    <w:docVar w:name="#DNDocVer" w:val="-1"/>
    <w:docVar w:name="#DNFOpts" w:val="optFooter0"/>
    <w:docVar w:name="#DNLine2Chk" w:val="0"/>
    <w:docVar w:name="#DNPlacement" w:val="optAllPages"/>
    <w:docVar w:name="didIDFlag" w:val="19/08/2015 18:09:48"/>
    <w:docVar w:name="zzmpLTFontsClean" w:val="True"/>
    <w:docVar w:name="zzmpnSession" w:val="0.5789606"/>
  </w:docVars>
  <w:rsids>
    <w:rsidRoot w:val="00F940D0"/>
    <w:rsid w:val="000016A6"/>
    <w:rsid w:val="00003935"/>
    <w:rsid w:val="00005E7D"/>
    <w:rsid w:val="000076B9"/>
    <w:rsid w:val="00007E9A"/>
    <w:rsid w:val="000138CF"/>
    <w:rsid w:val="000152D2"/>
    <w:rsid w:val="00021294"/>
    <w:rsid w:val="000213DD"/>
    <w:rsid w:val="00021AE3"/>
    <w:rsid w:val="00024DC1"/>
    <w:rsid w:val="000250D8"/>
    <w:rsid w:val="00025944"/>
    <w:rsid w:val="00025DE6"/>
    <w:rsid w:val="00026A8C"/>
    <w:rsid w:val="00027330"/>
    <w:rsid w:val="000322FB"/>
    <w:rsid w:val="000326A2"/>
    <w:rsid w:val="000327A9"/>
    <w:rsid w:val="00032BAE"/>
    <w:rsid w:val="0003367D"/>
    <w:rsid w:val="00034B05"/>
    <w:rsid w:val="0003733A"/>
    <w:rsid w:val="0004014D"/>
    <w:rsid w:val="000419B5"/>
    <w:rsid w:val="00042142"/>
    <w:rsid w:val="0004252E"/>
    <w:rsid w:val="00046AB9"/>
    <w:rsid w:val="00046D50"/>
    <w:rsid w:val="0004748B"/>
    <w:rsid w:val="00051B47"/>
    <w:rsid w:val="000525C1"/>
    <w:rsid w:val="00060225"/>
    <w:rsid w:val="00060724"/>
    <w:rsid w:val="00060A00"/>
    <w:rsid w:val="00061564"/>
    <w:rsid w:val="000660B3"/>
    <w:rsid w:val="0007180C"/>
    <w:rsid w:val="000727EB"/>
    <w:rsid w:val="000736D6"/>
    <w:rsid w:val="00075297"/>
    <w:rsid w:val="00077C50"/>
    <w:rsid w:val="00080482"/>
    <w:rsid w:val="0008124F"/>
    <w:rsid w:val="00081547"/>
    <w:rsid w:val="000829E5"/>
    <w:rsid w:val="000832C0"/>
    <w:rsid w:val="000832F5"/>
    <w:rsid w:val="00085EA9"/>
    <w:rsid w:val="000946F8"/>
    <w:rsid w:val="00096782"/>
    <w:rsid w:val="000A0AF5"/>
    <w:rsid w:val="000A104B"/>
    <w:rsid w:val="000A1E1E"/>
    <w:rsid w:val="000A2054"/>
    <w:rsid w:val="000A3692"/>
    <w:rsid w:val="000A5598"/>
    <w:rsid w:val="000B3A6F"/>
    <w:rsid w:val="000B570E"/>
    <w:rsid w:val="000B5E85"/>
    <w:rsid w:val="000C0C76"/>
    <w:rsid w:val="000C25B5"/>
    <w:rsid w:val="000C3BDF"/>
    <w:rsid w:val="000C4241"/>
    <w:rsid w:val="000C4409"/>
    <w:rsid w:val="000C5967"/>
    <w:rsid w:val="000C687B"/>
    <w:rsid w:val="000C6A64"/>
    <w:rsid w:val="000C714C"/>
    <w:rsid w:val="000C719E"/>
    <w:rsid w:val="000D112B"/>
    <w:rsid w:val="000D52DA"/>
    <w:rsid w:val="000D5614"/>
    <w:rsid w:val="000D61F7"/>
    <w:rsid w:val="000D69F0"/>
    <w:rsid w:val="000D6B78"/>
    <w:rsid w:val="000D6F86"/>
    <w:rsid w:val="000E0AA7"/>
    <w:rsid w:val="000E1104"/>
    <w:rsid w:val="000E5A5D"/>
    <w:rsid w:val="000F0203"/>
    <w:rsid w:val="000F2606"/>
    <w:rsid w:val="000F39D4"/>
    <w:rsid w:val="000F4CF8"/>
    <w:rsid w:val="000F5291"/>
    <w:rsid w:val="000F5662"/>
    <w:rsid w:val="000F7BA0"/>
    <w:rsid w:val="001000B0"/>
    <w:rsid w:val="0010317E"/>
    <w:rsid w:val="00105CA4"/>
    <w:rsid w:val="001102F3"/>
    <w:rsid w:val="00111E2A"/>
    <w:rsid w:val="00112F0F"/>
    <w:rsid w:val="0011301E"/>
    <w:rsid w:val="00114B7F"/>
    <w:rsid w:val="001158EB"/>
    <w:rsid w:val="001210F8"/>
    <w:rsid w:val="00126F04"/>
    <w:rsid w:val="001270F5"/>
    <w:rsid w:val="001304EF"/>
    <w:rsid w:val="00130847"/>
    <w:rsid w:val="00130D44"/>
    <w:rsid w:val="00133117"/>
    <w:rsid w:val="00134286"/>
    <w:rsid w:val="00134CA7"/>
    <w:rsid w:val="00136520"/>
    <w:rsid w:val="00137DA3"/>
    <w:rsid w:val="001409E2"/>
    <w:rsid w:val="001440EE"/>
    <w:rsid w:val="001441A7"/>
    <w:rsid w:val="0014450B"/>
    <w:rsid w:val="00152098"/>
    <w:rsid w:val="0015220F"/>
    <w:rsid w:val="00154540"/>
    <w:rsid w:val="00154E7D"/>
    <w:rsid w:val="00156C83"/>
    <w:rsid w:val="001579C7"/>
    <w:rsid w:val="00157A78"/>
    <w:rsid w:val="001614E7"/>
    <w:rsid w:val="001636AC"/>
    <w:rsid w:val="00163FC8"/>
    <w:rsid w:val="0016686C"/>
    <w:rsid w:val="00170298"/>
    <w:rsid w:val="0017136F"/>
    <w:rsid w:val="00172308"/>
    <w:rsid w:val="00174C35"/>
    <w:rsid w:val="00176439"/>
    <w:rsid w:val="001777E6"/>
    <w:rsid w:val="00177DF3"/>
    <w:rsid w:val="00183FF0"/>
    <w:rsid w:val="0018470D"/>
    <w:rsid w:val="0018554D"/>
    <w:rsid w:val="00185D6D"/>
    <w:rsid w:val="0018617F"/>
    <w:rsid w:val="0018631C"/>
    <w:rsid w:val="00191380"/>
    <w:rsid w:val="00191AFE"/>
    <w:rsid w:val="0019265A"/>
    <w:rsid w:val="0019463F"/>
    <w:rsid w:val="00195C84"/>
    <w:rsid w:val="00197E11"/>
    <w:rsid w:val="001A0E55"/>
    <w:rsid w:val="001A1194"/>
    <w:rsid w:val="001A1BC4"/>
    <w:rsid w:val="001A20D1"/>
    <w:rsid w:val="001A3DA1"/>
    <w:rsid w:val="001A5498"/>
    <w:rsid w:val="001B06AF"/>
    <w:rsid w:val="001B0BA3"/>
    <w:rsid w:val="001B1620"/>
    <w:rsid w:val="001B3722"/>
    <w:rsid w:val="001B61E4"/>
    <w:rsid w:val="001C0054"/>
    <w:rsid w:val="001C2663"/>
    <w:rsid w:val="001C3537"/>
    <w:rsid w:val="001C42A7"/>
    <w:rsid w:val="001D2354"/>
    <w:rsid w:val="001D783D"/>
    <w:rsid w:val="001D7DA2"/>
    <w:rsid w:val="001E2261"/>
    <w:rsid w:val="001E54E5"/>
    <w:rsid w:val="001E6BE7"/>
    <w:rsid w:val="001E6EAC"/>
    <w:rsid w:val="001E7445"/>
    <w:rsid w:val="001E7EA1"/>
    <w:rsid w:val="001F09EA"/>
    <w:rsid w:val="001F1709"/>
    <w:rsid w:val="001F2EA0"/>
    <w:rsid w:val="001F54EA"/>
    <w:rsid w:val="001F5C97"/>
    <w:rsid w:val="001F7C2B"/>
    <w:rsid w:val="00200251"/>
    <w:rsid w:val="002046D1"/>
    <w:rsid w:val="0020531B"/>
    <w:rsid w:val="00210F0C"/>
    <w:rsid w:val="00211D60"/>
    <w:rsid w:val="002141EE"/>
    <w:rsid w:val="00224CD5"/>
    <w:rsid w:val="00226358"/>
    <w:rsid w:val="00230A92"/>
    <w:rsid w:val="0023307D"/>
    <w:rsid w:val="002340D0"/>
    <w:rsid w:val="00242779"/>
    <w:rsid w:val="00242BC2"/>
    <w:rsid w:val="00242CFB"/>
    <w:rsid w:val="002469A0"/>
    <w:rsid w:val="002471B9"/>
    <w:rsid w:val="00247781"/>
    <w:rsid w:val="00250142"/>
    <w:rsid w:val="00252C30"/>
    <w:rsid w:val="002536DB"/>
    <w:rsid w:val="002545D8"/>
    <w:rsid w:val="00255DC6"/>
    <w:rsid w:val="00257960"/>
    <w:rsid w:val="00257C13"/>
    <w:rsid w:val="00261961"/>
    <w:rsid w:val="00266147"/>
    <w:rsid w:val="00270049"/>
    <w:rsid w:val="002717AB"/>
    <w:rsid w:val="0027185E"/>
    <w:rsid w:val="00271C0C"/>
    <w:rsid w:val="00272746"/>
    <w:rsid w:val="00272E8F"/>
    <w:rsid w:val="00274869"/>
    <w:rsid w:val="00281C02"/>
    <w:rsid w:val="00281FF2"/>
    <w:rsid w:val="002834B7"/>
    <w:rsid w:val="0028772C"/>
    <w:rsid w:val="002909AA"/>
    <w:rsid w:val="00290CB4"/>
    <w:rsid w:val="00291072"/>
    <w:rsid w:val="0029153C"/>
    <w:rsid w:val="002A1F05"/>
    <w:rsid w:val="002A2617"/>
    <w:rsid w:val="002A718B"/>
    <w:rsid w:val="002A79F5"/>
    <w:rsid w:val="002A7CE6"/>
    <w:rsid w:val="002A7DFC"/>
    <w:rsid w:val="002B334F"/>
    <w:rsid w:val="002B3B6B"/>
    <w:rsid w:val="002B4C48"/>
    <w:rsid w:val="002B6488"/>
    <w:rsid w:val="002C1E55"/>
    <w:rsid w:val="002C2064"/>
    <w:rsid w:val="002C35AD"/>
    <w:rsid w:val="002C61D0"/>
    <w:rsid w:val="002C7810"/>
    <w:rsid w:val="002C7B48"/>
    <w:rsid w:val="002C7DCC"/>
    <w:rsid w:val="002D4447"/>
    <w:rsid w:val="002D76A2"/>
    <w:rsid w:val="002E205C"/>
    <w:rsid w:val="002E3478"/>
    <w:rsid w:val="002E5926"/>
    <w:rsid w:val="002E6BE2"/>
    <w:rsid w:val="002E6FED"/>
    <w:rsid w:val="002E7313"/>
    <w:rsid w:val="002F26BB"/>
    <w:rsid w:val="002F27F9"/>
    <w:rsid w:val="002F3DD9"/>
    <w:rsid w:val="002F61F7"/>
    <w:rsid w:val="002F6576"/>
    <w:rsid w:val="003027DC"/>
    <w:rsid w:val="00305910"/>
    <w:rsid w:val="00306440"/>
    <w:rsid w:val="00306444"/>
    <w:rsid w:val="00306768"/>
    <w:rsid w:val="0030793A"/>
    <w:rsid w:val="003101B5"/>
    <w:rsid w:val="00314888"/>
    <w:rsid w:val="00314AD2"/>
    <w:rsid w:val="00316569"/>
    <w:rsid w:val="003256D4"/>
    <w:rsid w:val="00330440"/>
    <w:rsid w:val="003319A1"/>
    <w:rsid w:val="00334569"/>
    <w:rsid w:val="00334607"/>
    <w:rsid w:val="00334E20"/>
    <w:rsid w:val="00334E3A"/>
    <w:rsid w:val="00336E85"/>
    <w:rsid w:val="003376AA"/>
    <w:rsid w:val="0034380F"/>
    <w:rsid w:val="003452B9"/>
    <w:rsid w:val="003457EF"/>
    <w:rsid w:val="00345903"/>
    <w:rsid w:val="003467A7"/>
    <w:rsid w:val="00346A32"/>
    <w:rsid w:val="00347B8B"/>
    <w:rsid w:val="00350EBB"/>
    <w:rsid w:val="00360142"/>
    <w:rsid w:val="003609CB"/>
    <w:rsid w:val="00361647"/>
    <w:rsid w:val="003618D0"/>
    <w:rsid w:val="00361B86"/>
    <w:rsid w:val="00365CB0"/>
    <w:rsid w:val="00367AAC"/>
    <w:rsid w:val="003714A3"/>
    <w:rsid w:val="00373FA0"/>
    <w:rsid w:val="00375AA4"/>
    <w:rsid w:val="0037777A"/>
    <w:rsid w:val="00380914"/>
    <w:rsid w:val="00380A03"/>
    <w:rsid w:val="00382AE6"/>
    <w:rsid w:val="00382C17"/>
    <w:rsid w:val="00383B2A"/>
    <w:rsid w:val="00384849"/>
    <w:rsid w:val="003869C1"/>
    <w:rsid w:val="00390E2C"/>
    <w:rsid w:val="0039681C"/>
    <w:rsid w:val="003A08DA"/>
    <w:rsid w:val="003A2160"/>
    <w:rsid w:val="003A2F5B"/>
    <w:rsid w:val="003A4A05"/>
    <w:rsid w:val="003A5F87"/>
    <w:rsid w:val="003A7477"/>
    <w:rsid w:val="003B0CDD"/>
    <w:rsid w:val="003B756A"/>
    <w:rsid w:val="003B757A"/>
    <w:rsid w:val="003C0905"/>
    <w:rsid w:val="003C1579"/>
    <w:rsid w:val="003C6028"/>
    <w:rsid w:val="003D0CCA"/>
    <w:rsid w:val="003D13ED"/>
    <w:rsid w:val="003D353F"/>
    <w:rsid w:val="003D43B0"/>
    <w:rsid w:val="003D556D"/>
    <w:rsid w:val="003D59DE"/>
    <w:rsid w:val="003D6016"/>
    <w:rsid w:val="003D7F6B"/>
    <w:rsid w:val="003E11CB"/>
    <w:rsid w:val="003E2B0C"/>
    <w:rsid w:val="003E2EB0"/>
    <w:rsid w:val="003E5845"/>
    <w:rsid w:val="003E7175"/>
    <w:rsid w:val="003E7566"/>
    <w:rsid w:val="003F0A26"/>
    <w:rsid w:val="003F1746"/>
    <w:rsid w:val="003F41EF"/>
    <w:rsid w:val="003F4F12"/>
    <w:rsid w:val="003F58A8"/>
    <w:rsid w:val="003F5BFC"/>
    <w:rsid w:val="003F6372"/>
    <w:rsid w:val="003F7949"/>
    <w:rsid w:val="003F7A5B"/>
    <w:rsid w:val="00400749"/>
    <w:rsid w:val="004014A0"/>
    <w:rsid w:val="004030B0"/>
    <w:rsid w:val="00403914"/>
    <w:rsid w:val="00404234"/>
    <w:rsid w:val="00405DAF"/>
    <w:rsid w:val="00406A22"/>
    <w:rsid w:val="004071EC"/>
    <w:rsid w:val="00413409"/>
    <w:rsid w:val="004138DC"/>
    <w:rsid w:val="00414A57"/>
    <w:rsid w:val="00417E83"/>
    <w:rsid w:val="00421B50"/>
    <w:rsid w:val="004249C9"/>
    <w:rsid w:val="0042682E"/>
    <w:rsid w:val="00427302"/>
    <w:rsid w:val="00432292"/>
    <w:rsid w:val="00434F38"/>
    <w:rsid w:val="00435A5B"/>
    <w:rsid w:val="0043642A"/>
    <w:rsid w:val="004372A3"/>
    <w:rsid w:val="00441D48"/>
    <w:rsid w:val="00442BCE"/>
    <w:rsid w:val="004435BA"/>
    <w:rsid w:val="00444959"/>
    <w:rsid w:val="00444A55"/>
    <w:rsid w:val="00444BF6"/>
    <w:rsid w:val="004473F5"/>
    <w:rsid w:val="00451864"/>
    <w:rsid w:val="00451882"/>
    <w:rsid w:val="004519AA"/>
    <w:rsid w:val="0045281C"/>
    <w:rsid w:val="00455805"/>
    <w:rsid w:val="00460B49"/>
    <w:rsid w:val="00465BAE"/>
    <w:rsid w:val="00466B0F"/>
    <w:rsid w:val="0046728D"/>
    <w:rsid w:val="004672DC"/>
    <w:rsid w:val="00467CA3"/>
    <w:rsid w:val="004700D6"/>
    <w:rsid w:val="00470DAE"/>
    <w:rsid w:val="004760DC"/>
    <w:rsid w:val="00477559"/>
    <w:rsid w:val="00485078"/>
    <w:rsid w:val="00487A82"/>
    <w:rsid w:val="004921FC"/>
    <w:rsid w:val="00493308"/>
    <w:rsid w:val="00493A94"/>
    <w:rsid w:val="00495772"/>
    <w:rsid w:val="00496BDD"/>
    <w:rsid w:val="004A2945"/>
    <w:rsid w:val="004A2C88"/>
    <w:rsid w:val="004A39FB"/>
    <w:rsid w:val="004A538C"/>
    <w:rsid w:val="004A71F6"/>
    <w:rsid w:val="004B0080"/>
    <w:rsid w:val="004B1486"/>
    <w:rsid w:val="004B178F"/>
    <w:rsid w:val="004B542B"/>
    <w:rsid w:val="004B7791"/>
    <w:rsid w:val="004C080C"/>
    <w:rsid w:val="004C28C8"/>
    <w:rsid w:val="004C31AE"/>
    <w:rsid w:val="004C34BF"/>
    <w:rsid w:val="004C53DC"/>
    <w:rsid w:val="004C5700"/>
    <w:rsid w:val="004C697F"/>
    <w:rsid w:val="004C7671"/>
    <w:rsid w:val="004D4C1A"/>
    <w:rsid w:val="004D4DD1"/>
    <w:rsid w:val="004D647A"/>
    <w:rsid w:val="004D7384"/>
    <w:rsid w:val="004D7A90"/>
    <w:rsid w:val="004E3628"/>
    <w:rsid w:val="004E462E"/>
    <w:rsid w:val="004E6472"/>
    <w:rsid w:val="004E73F8"/>
    <w:rsid w:val="004E7ECB"/>
    <w:rsid w:val="004F3008"/>
    <w:rsid w:val="004F3E60"/>
    <w:rsid w:val="004F429D"/>
    <w:rsid w:val="004F5287"/>
    <w:rsid w:val="004F6019"/>
    <w:rsid w:val="004F6281"/>
    <w:rsid w:val="0050002D"/>
    <w:rsid w:val="00501BCC"/>
    <w:rsid w:val="00501EF3"/>
    <w:rsid w:val="0050448D"/>
    <w:rsid w:val="005046A2"/>
    <w:rsid w:val="005109FD"/>
    <w:rsid w:val="005112C0"/>
    <w:rsid w:val="00511845"/>
    <w:rsid w:val="00512274"/>
    <w:rsid w:val="00512309"/>
    <w:rsid w:val="00512535"/>
    <w:rsid w:val="0051392D"/>
    <w:rsid w:val="005144E0"/>
    <w:rsid w:val="00515D32"/>
    <w:rsid w:val="00517C0D"/>
    <w:rsid w:val="00517D53"/>
    <w:rsid w:val="00520B5B"/>
    <w:rsid w:val="00520E40"/>
    <w:rsid w:val="00522783"/>
    <w:rsid w:val="00530D32"/>
    <w:rsid w:val="0053143C"/>
    <w:rsid w:val="0053146F"/>
    <w:rsid w:val="005323DE"/>
    <w:rsid w:val="005330B7"/>
    <w:rsid w:val="005359FF"/>
    <w:rsid w:val="0053624A"/>
    <w:rsid w:val="005410C7"/>
    <w:rsid w:val="00542141"/>
    <w:rsid w:val="00542CE7"/>
    <w:rsid w:val="0054383B"/>
    <w:rsid w:val="00543CAC"/>
    <w:rsid w:val="00544A7D"/>
    <w:rsid w:val="005456A3"/>
    <w:rsid w:val="00546ED5"/>
    <w:rsid w:val="0055090E"/>
    <w:rsid w:val="00553762"/>
    <w:rsid w:val="0055446D"/>
    <w:rsid w:val="005571F4"/>
    <w:rsid w:val="005621C8"/>
    <w:rsid w:val="00562AA2"/>
    <w:rsid w:val="00564BF6"/>
    <w:rsid w:val="0057192A"/>
    <w:rsid w:val="00572F4D"/>
    <w:rsid w:val="005733BE"/>
    <w:rsid w:val="00574823"/>
    <w:rsid w:val="0058245D"/>
    <w:rsid w:val="0058258C"/>
    <w:rsid w:val="00584AF3"/>
    <w:rsid w:val="005873C7"/>
    <w:rsid w:val="00587E4E"/>
    <w:rsid w:val="005925DD"/>
    <w:rsid w:val="00593033"/>
    <w:rsid w:val="0059688A"/>
    <w:rsid w:val="005A7E52"/>
    <w:rsid w:val="005B1143"/>
    <w:rsid w:val="005B161C"/>
    <w:rsid w:val="005B3BA1"/>
    <w:rsid w:val="005B5F49"/>
    <w:rsid w:val="005B6606"/>
    <w:rsid w:val="005B7D0C"/>
    <w:rsid w:val="005C177F"/>
    <w:rsid w:val="005C2C30"/>
    <w:rsid w:val="005C302B"/>
    <w:rsid w:val="005C303D"/>
    <w:rsid w:val="005C6E6E"/>
    <w:rsid w:val="005C7428"/>
    <w:rsid w:val="005D1BD4"/>
    <w:rsid w:val="005D386E"/>
    <w:rsid w:val="005D3D8D"/>
    <w:rsid w:val="005D4523"/>
    <w:rsid w:val="005E0416"/>
    <w:rsid w:val="005E0D5A"/>
    <w:rsid w:val="005E122A"/>
    <w:rsid w:val="005E207A"/>
    <w:rsid w:val="005E325B"/>
    <w:rsid w:val="005E3302"/>
    <w:rsid w:val="005E6565"/>
    <w:rsid w:val="005E76F9"/>
    <w:rsid w:val="005F07AE"/>
    <w:rsid w:val="005F0A39"/>
    <w:rsid w:val="005F285D"/>
    <w:rsid w:val="005F3279"/>
    <w:rsid w:val="005F3B9C"/>
    <w:rsid w:val="005F4BF8"/>
    <w:rsid w:val="005F4D3C"/>
    <w:rsid w:val="005F4E2D"/>
    <w:rsid w:val="005F542E"/>
    <w:rsid w:val="006012E8"/>
    <w:rsid w:val="0060279C"/>
    <w:rsid w:val="006028F4"/>
    <w:rsid w:val="00603A07"/>
    <w:rsid w:val="006048F6"/>
    <w:rsid w:val="006053C9"/>
    <w:rsid w:val="00606CF3"/>
    <w:rsid w:val="00610A05"/>
    <w:rsid w:val="00612C3F"/>
    <w:rsid w:val="00613335"/>
    <w:rsid w:val="00620CA2"/>
    <w:rsid w:val="00623BE2"/>
    <w:rsid w:val="0062564D"/>
    <w:rsid w:val="00625AEF"/>
    <w:rsid w:val="006260D8"/>
    <w:rsid w:val="00627CF9"/>
    <w:rsid w:val="00630DE9"/>
    <w:rsid w:val="0063144F"/>
    <w:rsid w:val="006323B4"/>
    <w:rsid w:val="00632FDE"/>
    <w:rsid w:val="00633407"/>
    <w:rsid w:val="006337E2"/>
    <w:rsid w:val="0063429E"/>
    <w:rsid w:val="00634F5E"/>
    <w:rsid w:val="006361C4"/>
    <w:rsid w:val="00636A30"/>
    <w:rsid w:val="0064173F"/>
    <w:rsid w:val="00641A41"/>
    <w:rsid w:val="00641AF1"/>
    <w:rsid w:val="00641DEC"/>
    <w:rsid w:val="00641FFD"/>
    <w:rsid w:val="006427B2"/>
    <w:rsid w:val="00645823"/>
    <w:rsid w:val="00647044"/>
    <w:rsid w:val="006540A0"/>
    <w:rsid w:val="0066014D"/>
    <w:rsid w:val="00661A5B"/>
    <w:rsid w:val="00663A1A"/>
    <w:rsid w:val="0066539A"/>
    <w:rsid w:val="006659B0"/>
    <w:rsid w:val="006736B8"/>
    <w:rsid w:val="00675CFE"/>
    <w:rsid w:val="00680C23"/>
    <w:rsid w:val="00684000"/>
    <w:rsid w:val="006851DA"/>
    <w:rsid w:val="00686A82"/>
    <w:rsid w:val="00687E34"/>
    <w:rsid w:val="00690495"/>
    <w:rsid w:val="00692D7A"/>
    <w:rsid w:val="00693F87"/>
    <w:rsid w:val="00694F2D"/>
    <w:rsid w:val="00695637"/>
    <w:rsid w:val="006A6130"/>
    <w:rsid w:val="006A6836"/>
    <w:rsid w:val="006B2964"/>
    <w:rsid w:val="006B33D4"/>
    <w:rsid w:val="006B3E37"/>
    <w:rsid w:val="006C36A0"/>
    <w:rsid w:val="006C4A2B"/>
    <w:rsid w:val="006C702D"/>
    <w:rsid w:val="006C739F"/>
    <w:rsid w:val="006D1441"/>
    <w:rsid w:val="006D3899"/>
    <w:rsid w:val="006D4791"/>
    <w:rsid w:val="006D4F44"/>
    <w:rsid w:val="006D6686"/>
    <w:rsid w:val="006E06DA"/>
    <w:rsid w:val="006E12F6"/>
    <w:rsid w:val="006E1C72"/>
    <w:rsid w:val="006E225A"/>
    <w:rsid w:val="006E3272"/>
    <w:rsid w:val="006E455B"/>
    <w:rsid w:val="006F2851"/>
    <w:rsid w:val="006F3813"/>
    <w:rsid w:val="006F3E81"/>
    <w:rsid w:val="007009E6"/>
    <w:rsid w:val="007016F6"/>
    <w:rsid w:val="00701BA5"/>
    <w:rsid w:val="00702503"/>
    <w:rsid w:val="00702667"/>
    <w:rsid w:val="00703884"/>
    <w:rsid w:val="00706AEE"/>
    <w:rsid w:val="0071052F"/>
    <w:rsid w:val="007108B1"/>
    <w:rsid w:val="0071263D"/>
    <w:rsid w:val="0071272F"/>
    <w:rsid w:val="00714251"/>
    <w:rsid w:val="00715EB6"/>
    <w:rsid w:val="00725473"/>
    <w:rsid w:val="00725E67"/>
    <w:rsid w:val="00730981"/>
    <w:rsid w:val="00730AFA"/>
    <w:rsid w:val="00731ED6"/>
    <w:rsid w:val="00733A35"/>
    <w:rsid w:val="00734A68"/>
    <w:rsid w:val="007361BA"/>
    <w:rsid w:val="007366F3"/>
    <w:rsid w:val="00740A89"/>
    <w:rsid w:val="00740BDD"/>
    <w:rsid w:val="0074109C"/>
    <w:rsid w:val="007416E1"/>
    <w:rsid w:val="00741766"/>
    <w:rsid w:val="007417D4"/>
    <w:rsid w:val="00741AAE"/>
    <w:rsid w:val="00743FA9"/>
    <w:rsid w:val="007444AF"/>
    <w:rsid w:val="007514B0"/>
    <w:rsid w:val="0075543F"/>
    <w:rsid w:val="0075551D"/>
    <w:rsid w:val="0076478E"/>
    <w:rsid w:val="00765880"/>
    <w:rsid w:val="00766214"/>
    <w:rsid w:val="0076675E"/>
    <w:rsid w:val="0076755B"/>
    <w:rsid w:val="007678BE"/>
    <w:rsid w:val="00767FA3"/>
    <w:rsid w:val="00771C48"/>
    <w:rsid w:val="0077551C"/>
    <w:rsid w:val="007758CD"/>
    <w:rsid w:val="007773E5"/>
    <w:rsid w:val="007846C3"/>
    <w:rsid w:val="00786EFA"/>
    <w:rsid w:val="00787894"/>
    <w:rsid w:val="007902A5"/>
    <w:rsid w:val="007914F3"/>
    <w:rsid w:val="00793990"/>
    <w:rsid w:val="00795432"/>
    <w:rsid w:val="00795BE1"/>
    <w:rsid w:val="00796416"/>
    <w:rsid w:val="007A130B"/>
    <w:rsid w:val="007A4A52"/>
    <w:rsid w:val="007A4D35"/>
    <w:rsid w:val="007B06DB"/>
    <w:rsid w:val="007B5EB6"/>
    <w:rsid w:val="007B6112"/>
    <w:rsid w:val="007B6D5D"/>
    <w:rsid w:val="007C14F1"/>
    <w:rsid w:val="007C26A6"/>
    <w:rsid w:val="007C2E46"/>
    <w:rsid w:val="007C2EDC"/>
    <w:rsid w:val="007C4CFC"/>
    <w:rsid w:val="007C6AAD"/>
    <w:rsid w:val="007D3789"/>
    <w:rsid w:val="007D4638"/>
    <w:rsid w:val="007D5076"/>
    <w:rsid w:val="007D74C2"/>
    <w:rsid w:val="007D75D6"/>
    <w:rsid w:val="007E3F7D"/>
    <w:rsid w:val="007E457F"/>
    <w:rsid w:val="007E48F5"/>
    <w:rsid w:val="007E61EF"/>
    <w:rsid w:val="007E7587"/>
    <w:rsid w:val="007E7DCC"/>
    <w:rsid w:val="007F7835"/>
    <w:rsid w:val="007F7BE6"/>
    <w:rsid w:val="00802F34"/>
    <w:rsid w:val="0080345A"/>
    <w:rsid w:val="00803CB8"/>
    <w:rsid w:val="00804361"/>
    <w:rsid w:val="00807780"/>
    <w:rsid w:val="00814351"/>
    <w:rsid w:val="00817AAD"/>
    <w:rsid w:val="00821DB0"/>
    <w:rsid w:val="00825527"/>
    <w:rsid w:val="00825992"/>
    <w:rsid w:val="0082707D"/>
    <w:rsid w:val="00830035"/>
    <w:rsid w:val="00830790"/>
    <w:rsid w:val="00830D7C"/>
    <w:rsid w:val="00837E0D"/>
    <w:rsid w:val="0084498A"/>
    <w:rsid w:val="00845DAB"/>
    <w:rsid w:val="008500C2"/>
    <w:rsid w:val="008525B8"/>
    <w:rsid w:val="00852FB4"/>
    <w:rsid w:val="00853036"/>
    <w:rsid w:val="00861310"/>
    <w:rsid w:val="00866951"/>
    <w:rsid w:val="008708C0"/>
    <w:rsid w:val="00872B42"/>
    <w:rsid w:val="00872F0F"/>
    <w:rsid w:val="008730D9"/>
    <w:rsid w:val="008742E5"/>
    <w:rsid w:val="00876FF7"/>
    <w:rsid w:val="00881356"/>
    <w:rsid w:val="00881A40"/>
    <w:rsid w:val="0088255A"/>
    <w:rsid w:val="008967B7"/>
    <w:rsid w:val="008975DE"/>
    <w:rsid w:val="00897C30"/>
    <w:rsid w:val="008A0BB1"/>
    <w:rsid w:val="008A2CF0"/>
    <w:rsid w:val="008A3673"/>
    <w:rsid w:val="008A372D"/>
    <w:rsid w:val="008A460D"/>
    <w:rsid w:val="008A59AE"/>
    <w:rsid w:val="008A6863"/>
    <w:rsid w:val="008A746C"/>
    <w:rsid w:val="008A7745"/>
    <w:rsid w:val="008A7867"/>
    <w:rsid w:val="008B0EFA"/>
    <w:rsid w:val="008B106A"/>
    <w:rsid w:val="008B16DF"/>
    <w:rsid w:val="008B4859"/>
    <w:rsid w:val="008B612B"/>
    <w:rsid w:val="008B64BF"/>
    <w:rsid w:val="008C1419"/>
    <w:rsid w:val="008C2531"/>
    <w:rsid w:val="008C3017"/>
    <w:rsid w:val="008C5616"/>
    <w:rsid w:val="008C6968"/>
    <w:rsid w:val="008C69EA"/>
    <w:rsid w:val="008C7EDC"/>
    <w:rsid w:val="008D0C0A"/>
    <w:rsid w:val="008D0E0C"/>
    <w:rsid w:val="008D21C6"/>
    <w:rsid w:val="008D44FC"/>
    <w:rsid w:val="008D51AA"/>
    <w:rsid w:val="008D622F"/>
    <w:rsid w:val="008D6CD8"/>
    <w:rsid w:val="008D78AD"/>
    <w:rsid w:val="008D7CC8"/>
    <w:rsid w:val="008E0105"/>
    <w:rsid w:val="008E0453"/>
    <w:rsid w:val="008E048A"/>
    <w:rsid w:val="008E0F40"/>
    <w:rsid w:val="008E62BE"/>
    <w:rsid w:val="008F4102"/>
    <w:rsid w:val="008F439B"/>
    <w:rsid w:val="008F6918"/>
    <w:rsid w:val="00902242"/>
    <w:rsid w:val="00902DF2"/>
    <w:rsid w:val="009035BC"/>
    <w:rsid w:val="009046E4"/>
    <w:rsid w:val="0090515A"/>
    <w:rsid w:val="00905516"/>
    <w:rsid w:val="00906A06"/>
    <w:rsid w:val="00906C08"/>
    <w:rsid w:val="00906EB7"/>
    <w:rsid w:val="0090751F"/>
    <w:rsid w:val="0091112B"/>
    <w:rsid w:val="00911C88"/>
    <w:rsid w:val="009156F4"/>
    <w:rsid w:val="00921E9F"/>
    <w:rsid w:val="009238B3"/>
    <w:rsid w:val="00925A00"/>
    <w:rsid w:val="009271CA"/>
    <w:rsid w:val="009331F0"/>
    <w:rsid w:val="00933DC0"/>
    <w:rsid w:val="009340BA"/>
    <w:rsid w:val="00935C01"/>
    <w:rsid w:val="00941F1D"/>
    <w:rsid w:val="0094272D"/>
    <w:rsid w:val="00943483"/>
    <w:rsid w:val="009437FC"/>
    <w:rsid w:val="00944951"/>
    <w:rsid w:val="0094734F"/>
    <w:rsid w:val="00950471"/>
    <w:rsid w:val="00951247"/>
    <w:rsid w:val="0095129F"/>
    <w:rsid w:val="00952A3B"/>
    <w:rsid w:val="0095309F"/>
    <w:rsid w:val="00955193"/>
    <w:rsid w:val="00955913"/>
    <w:rsid w:val="00955B55"/>
    <w:rsid w:val="00955BC9"/>
    <w:rsid w:val="00955E1E"/>
    <w:rsid w:val="00957331"/>
    <w:rsid w:val="009609C4"/>
    <w:rsid w:val="00961A2A"/>
    <w:rsid w:val="009630B6"/>
    <w:rsid w:val="0097227F"/>
    <w:rsid w:val="00974286"/>
    <w:rsid w:val="009754F4"/>
    <w:rsid w:val="009802BE"/>
    <w:rsid w:val="009810B5"/>
    <w:rsid w:val="0098353C"/>
    <w:rsid w:val="009838BE"/>
    <w:rsid w:val="00984803"/>
    <w:rsid w:val="00992499"/>
    <w:rsid w:val="00994F22"/>
    <w:rsid w:val="0099500B"/>
    <w:rsid w:val="009A0D72"/>
    <w:rsid w:val="009A0EDF"/>
    <w:rsid w:val="009A2387"/>
    <w:rsid w:val="009A660D"/>
    <w:rsid w:val="009B063E"/>
    <w:rsid w:val="009B1886"/>
    <w:rsid w:val="009B1AC4"/>
    <w:rsid w:val="009B4397"/>
    <w:rsid w:val="009B5E82"/>
    <w:rsid w:val="009B5EA1"/>
    <w:rsid w:val="009C1786"/>
    <w:rsid w:val="009C285C"/>
    <w:rsid w:val="009C3948"/>
    <w:rsid w:val="009C4789"/>
    <w:rsid w:val="009C581F"/>
    <w:rsid w:val="009C67EF"/>
    <w:rsid w:val="009C69BF"/>
    <w:rsid w:val="009C6C14"/>
    <w:rsid w:val="009C729B"/>
    <w:rsid w:val="009D32F8"/>
    <w:rsid w:val="009D38C7"/>
    <w:rsid w:val="009D4D48"/>
    <w:rsid w:val="009D58AA"/>
    <w:rsid w:val="009D597F"/>
    <w:rsid w:val="009D7FAF"/>
    <w:rsid w:val="009E75B8"/>
    <w:rsid w:val="009E7C06"/>
    <w:rsid w:val="009F0AF8"/>
    <w:rsid w:val="009F1324"/>
    <w:rsid w:val="009F2D0B"/>
    <w:rsid w:val="009F2D14"/>
    <w:rsid w:val="009F38E1"/>
    <w:rsid w:val="009F49F9"/>
    <w:rsid w:val="009F4A67"/>
    <w:rsid w:val="009F6530"/>
    <w:rsid w:val="009F6569"/>
    <w:rsid w:val="00A01C46"/>
    <w:rsid w:val="00A01E00"/>
    <w:rsid w:val="00A03651"/>
    <w:rsid w:val="00A03856"/>
    <w:rsid w:val="00A14E8A"/>
    <w:rsid w:val="00A15DFC"/>
    <w:rsid w:val="00A162DB"/>
    <w:rsid w:val="00A16EFB"/>
    <w:rsid w:val="00A177CA"/>
    <w:rsid w:val="00A17950"/>
    <w:rsid w:val="00A23E4C"/>
    <w:rsid w:val="00A248F0"/>
    <w:rsid w:val="00A26E2E"/>
    <w:rsid w:val="00A32C76"/>
    <w:rsid w:val="00A33021"/>
    <w:rsid w:val="00A331D1"/>
    <w:rsid w:val="00A3445E"/>
    <w:rsid w:val="00A35700"/>
    <w:rsid w:val="00A36CE3"/>
    <w:rsid w:val="00A37764"/>
    <w:rsid w:val="00A3795C"/>
    <w:rsid w:val="00A40658"/>
    <w:rsid w:val="00A419CE"/>
    <w:rsid w:val="00A41D58"/>
    <w:rsid w:val="00A4217C"/>
    <w:rsid w:val="00A43F14"/>
    <w:rsid w:val="00A44171"/>
    <w:rsid w:val="00A46372"/>
    <w:rsid w:val="00A50110"/>
    <w:rsid w:val="00A516D0"/>
    <w:rsid w:val="00A539E5"/>
    <w:rsid w:val="00A53CC1"/>
    <w:rsid w:val="00A53FD1"/>
    <w:rsid w:val="00A546E8"/>
    <w:rsid w:val="00A5511D"/>
    <w:rsid w:val="00A552B1"/>
    <w:rsid w:val="00A55C95"/>
    <w:rsid w:val="00A61DC4"/>
    <w:rsid w:val="00A65F01"/>
    <w:rsid w:val="00A66636"/>
    <w:rsid w:val="00A6735E"/>
    <w:rsid w:val="00A673F0"/>
    <w:rsid w:val="00A70198"/>
    <w:rsid w:val="00A7098D"/>
    <w:rsid w:val="00A722D6"/>
    <w:rsid w:val="00A73EBF"/>
    <w:rsid w:val="00A742DC"/>
    <w:rsid w:val="00A75B74"/>
    <w:rsid w:val="00A76975"/>
    <w:rsid w:val="00A809FE"/>
    <w:rsid w:val="00A812CD"/>
    <w:rsid w:val="00A8145A"/>
    <w:rsid w:val="00A82E89"/>
    <w:rsid w:val="00A83AA2"/>
    <w:rsid w:val="00A84173"/>
    <w:rsid w:val="00A852B3"/>
    <w:rsid w:val="00A85ACC"/>
    <w:rsid w:val="00A9239A"/>
    <w:rsid w:val="00A933CA"/>
    <w:rsid w:val="00A93DEA"/>
    <w:rsid w:val="00A95371"/>
    <w:rsid w:val="00A963AA"/>
    <w:rsid w:val="00AA52A8"/>
    <w:rsid w:val="00AB7495"/>
    <w:rsid w:val="00AB7539"/>
    <w:rsid w:val="00AC2003"/>
    <w:rsid w:val="00AC3DB2"/>
    <w:rsid w:val="00AC3E2D"/>
    <w:rsid w:val="00AC4EBA"/>
    <w:rsid w:val="00AC6E90"/>
    <w:rsid w:val="00AC7D4F"/>
    <w:rsid w:val="00AD0A12"/>
    <w:rsid w:val="00AD3047"/>
    <w:rsid w:val="00AD3A00"/>
    <w:rsid w:val="00AE0DD2"/>
    <w:rsid w:val="00AE1630"/>
    <w:rsid w:val="00AF0FF9"/>
    <w:rsid w:val="00AF1155"/>
    <w:rsid w:val="00AF1964"/>
    <w:rsid w:val="00AF367C"/>
    <w:rsid w:val="00AF3E57"/>
    <w:rsid w:val="00AF449C"/>
    <w:rsid w:val="00AF49F7"/>
    <w:rsid w:val="00AF5168"/>
    <w:rsid w:val="00AF5737"/>
    <w:rsid w:val="00B000DB"/>
    <w:rsid w:val="00B04027"/>
    <w:rsid w:val="00B055A4"/>
    <w:rsid w:val="00B06E7F"/>
    <w:rsid w:val="00B06E9A"/>
    <w:rsid w:val="00B1169E"/>
    <w:rsid w:val="00B12D69"/>
    <w:rsid w:val="00B13675"/>
    <w:rsid w:val="00B15976"/>
    <w:rsid w:val="00B16F54"/>
    <w:rsid w:val="00B17BC9"/>
    <w:rsid w:val="00B2409E"/>
    <w:rsid w:val="00B24B5F"/>
    <w:rsid w:val="00B24FB4"/>
    <w:rsid w:val="00B25B2B"/>
    <w:rsid w:val="00B27A75"/>
    <w:rsid w:val="00B30570"/>
    <w:rsid w:val="00B30BC4"/>
    <w:rsid w:val="00B31C4D"/>
    <w:rsid w:val="00B3341E"/>
    <w:rsid w:val="00B36306"/>
    <w:rsid w:val="00B44969"/>
    <w:rsid w:val="00B47F73"/>
    <w:rsid w:val="00B53E59"/>
    <w:rsid w:val="00B626B7"/>
    <w:rsid w:val="00B6323D"/>
    <w:rsid w:val="00B638AA"/>
    <w:rsid w:val="00B710B0"/>
    <w:rsid w:val="00B716CD"/>
    <w:rsid w:val="00B71856"/>
    <w:rsid w:val="00B74750"/>
    <w:rsid w:val="00B7572B"/>
    <w:rsid w:val="00B7642D"/>
    <w:rsid w:val="00B8135E"/>
    <w:rsid w:val="00B82A6C"/>
    <w:rsid w:val="00B839F1"/>
    <w:rsid w:val="00B90D30"/>
    <w:rsid w:val="00B920CF"/>
    <w:rsid w:val="00B92F1B"/>
    <w:rsid w:val="00B953C3"/>
    <w:rsid w:val="00B96D45"/>
    <w:rsid w:val="00B97DF5"/>
    <w:rsid w:val="00BA17BB"/>
    <w:rsid w:val="00BA3410"/>
    <w:rsid w:val="00BA65ED"/>
    <w:rsid w:val="00BA6782"/>
    <w:rsid w:val="00BB04B8"/>
    <w:rsid w:val="00BB174A"/>
    <w:rsid w:val="00BB1793"/>
    <w:rsid w:val="00BB2DF7"/>
    <w:rsid w:val="00BB4D0E"/>
    <w:rsid w:val="00BB6932"/>
    <w:rsid w:val="00BC0FF4"/>
    <w:rsid w:val="00BC362A"/>
    <w:rsid w:val="00BC621A"/>
    <w:rsid w:val="00BC7CCD"/>
    <w:rsid w:val="00BD07EF"/>
    <w:rsid w:val="00BD0D0C"/>
    <w:rsid w:val="00BD2B43"/>
    <w:rsid w:val="00BD591C"/>
    <w:rsid w:val="00BD5FFC"/>
    <w:rsid w:val="00BD6399"/>
    <w:rsid w:val="00BE227A"/>
    <w:rsid w:val="00BE2908"/>
    <w:rsid w:val="00BE4A6A"/>
    <w:rsid w:val="00BF0059"/>
    <w:rsid w:val="00BF0369"/>
    <w:rsid w:val="00BF0BCC"/>
    <w:rsid w:val="00BF2D79"/>
    <w:rsid w:val="00BF6FAC"/>
    <w:rsid w:val="00C0084B"/>
    <w:rsid w:val="00C0587D"/>
    <w:rsid w:val="00C05D4D"/>
    <w:rsid w:val="00C11925"/>
    <w:rsid w:val="00C11CC1"/>
    <w:rsid w:val="00C12EA9"/>
    <w:rsid w:val="00C148D6"/>
    <w:rsid w:val="00C2261E"/>
    <w:rsid w:val="00C24F93"/>
    <w:rsid w:val="00C25899"/>
    <w:rsid w:val="00C2650F"/>
    <w:rsid w:val="00C309EA"/>
    <w:rsid w:val="00C409AD"/>
    <w:rsid w:val="00C40A69"/>
    <w:rsid w:val="00C46710"/>
    <w:rsid w:val="00C5329C"/>
    <w:rsid w:val="00C54B63"/>
    <w:rsid w:val="00C56FEF"/>
    <w:rsid w:val="00C6116F"/>
    <w:rsid w:val="00C61476"/>
    <w:rsid w:val="00C61988"/>
    <w:rsid w:val="00C61D00"/>
    <w:rsid w:val="00C61F91"/>
    <w:rsid w:val="00C6253C"/>
    <w:rsid w:val="00C660DB"/>
    <w:rsid w:val="00C67FD2"/>
    <w:rsid w:val="00C726F0"/>
    <w:rsid w:val="00C73A8B"/>
    <w:rsid w:val="00C770ED"/>
    <w:rsid w:val="00C77D6A"/>
    <w:rsid w:val="00C834F1"/>
    <w:rsid w:val="00C84A0D"/>
    <w:rsid w:val="00C909EA"/>
    <w:rsid w:val="00C9395B"/>
    <w:rsid w:val="00C93B78"/>
    <w:rsid w:val="00C94D7E"/>
    <w:rsid w:val="00C96408"/>
    <w:rsid w:val="00C96F9F"/>
    <w:rsid w:val="00CA40E4"/>
    <w:rsid w:val="00CA5E4B"/>
    <w:rsid w:val="00CA6024"/>
    <w:rsid w:val="00CA6096"/>
    <w:rsid w:val="00CA635E"/>
    <w:rsid w:val="00CB4713"/>
    <w:rsid w:val="00CC06C1"/>
    <w:rsid w:val="00CC0866"/>
    <w:rsid w:val="00CC4BB8"/>
    <w:rsid w:val="00CD0DCF"/>
    <w:rsid w:val="00CD19FB"/>
    <w:rsid w:val="00CD1AB5"/>
    <w:rsid w:val="00CD1E35"/>
    <w:rsid w:val="00CD22A8"/>
    <w:rsid w:val="00CD273F"/>
    <w:rsid w:val="00CD28E8"/>
    <w:rsid w:val="00CD477C"/>
    <w:rsid w:val="00CD53AD"/>
    <w:rsid w:val="00CE145B"/>
    <w:rsid w:val="00CE2029"/>
    <w:rsid w:val="00CE3926"/>
    <w:rsid w:val="00CE3E7F"/>
    <w:rsid w:val="00CE4DB0"/>
    <w:rsid w:val="00CE55F1"/>
    <w:rsid w:val="00CF06D0"/>
    <w:rsid w:val="00CF1B06"/>
    <w:rsid w:val="00CF1C39"/>
    <w:rsid w:val="00CF4156"/>
    <w:rsid w:val="00CF4C39"/>
    <w:rsid w:val="00CF4D19"/>
    <w:rsid w:val="00CF6F33"/>
    <w:rsid w:val="00CF7A45"/>
    <w:rsid w:val="00D002DE"/>
    <w:rsid w:val="00D026A0"/>
    <w:rsid w:val="00D0285D"/>
    <w:rsid w:val="00D03DFF"/>
    <w:rsid w:val="00D046C4"/>
    <w:rsid w:val="00D06035"/>
    <w:rsid w:val="00D076EC"/>
    <w:rsid w:val="00D10325"/>
    <w:rsid w:val="00D11AB2"/>
    <w:rsid w:val="00D12969"/>
    <w:rsid w:val="00D135C4"/>
    <w:rsid w:val="00D15DF2"/>
    <w:rsid w:val="00D167DA"/>
    <w:rsid w:val="00D223AD"/>
    <w:rsid w:val="00D235A9"/>
    <w:rsid w:val="00D23BAB"/>
    <w:rsid w:val="00D23C31"/>
    <w:rsid w:val="00D24287"/>
    <w:rsid w:val="00D24630"/>
    <w:rsid w:val="00D2534A"/>
    <w:rsid w:val="00D25AEF"/>
    <w:rsid w:val="00D303EF"/>
    <w:rsid w:val="00D309F6"/>
    <w:rsid w:val="00D31BC4"/>
    <w:rsid w:val="00D3221D"/>
    <w:rsid w:val="00D32FC4"/>
    <w:rsid w:val="00D3357F"/>
    <w:rsid w:val="00D3696C"/>
    <w:rsid w:val="00D3781D"/>
    <w:rsid w:val="00D4058F"/>
    <w:rsid w:val="00D41B0C"/>
    <w:rsid w:val="00D41FD1"/>
    <w:rsid w:val="00D459B2"/>
    <w:rsid w:val="00D50654"/>
    <w:rsid w:val="00D506FE"/>
    <w:rsid w:val="00D51AE0"/>
    <w:rsid w:val="00D52180"/>
    <w:rsid w:val="00D5248A"/>
    <w:rsid w:val="00D52D38"/>
    <w:rsid w:val="00D549F2"/>
    <w:rsid w:val="00D60303"/>
    <w:rsid w:val="00D60B50"/>
    <w:rsid w:val="00D65783"/>
    <w:rsid w:val="00D65ED0"/>
    <w:rsid w:val="00D67EE9"/>
    <w:rsid w:val="00D72273"/>
    <w:rsid w:val="00D82754"/>
    <w:rsid w:val="00D845D3"/>
    <w:rsid w:val="00D85405"/>
    <w:rsid w:val="00D906CB"/>
    <w:rsid w:val="00D90ED1"/>
    <w:rsid w:val="00D9102D"/>
    <w:rsid w:val="00D93FE2"/>
    <w:rsid w:val="00D9587E"/>
    <w:rsid w:val="00D9696B"/>
    <w:rsid w:val="00D97A2E"/>
    <w:rsid w:val="00DA1B3A"/>
    <w:rsid w:val="00DA2282"/>
    <w:rsid w:val="00DA4147"/>
    <w:rsid w:val="00DA4750"/>
    <w:rsid w:val="00DA50FE"/>
    <w:rsid w:val="00DA5EF6"/>
    <w:rsid w:val="00DA7D03"/>
    <w:rsid w:val="00DB0211"/>
    <w:rsid w:val="00DB13DA"/>
    <w:rsid w:val="00DB642A"/>
    <w:rsid w:val="00DC3321"/>
    <w:rsid w:val="00DC462C"/>
    <w:rsid w:val="00DC5EFC"/>
    <w:rsid w:val="00DD02AD"/>
    <w:rsid w:val="00DD0BCC"/>
    <w:rsid w:val="00DD2909"/>
    <w:rsid w:val="00DD4779"/>
    <w:rsid w:val="00DD6044"/>
    <w:rsid w:val="00DD62E0"/>
    <w:rsid w:val="00DE01C8"/>
    <w:rsid w:val="00DE6821"/>
    <w:rsid w:val="00DE6FCC"/>
    <w:rsid w:val="00DE7B9A"/>
    <w:rsid w:val="00DF16BA"/>
    <w:rsid w:val="00DF34EF"/>
    <w:rsid w:val="00E028CE"/>
    <w:rsid w:val="00E067BC"/>
    <w:rsid w:val="00E1271C"/>
    <w:rsid w:val="00E12A3F"/>
    <w:rsid w:val="00E1336A"/>
    <w:rsid w:val="00E14233"/>
    <w:rsid w:val="00E14B36"/>
    <w:rsid w:val="00E15FDE"/>
    <w:rsid w:val="00E176F8"/>
    <w:rsid w:val="00E20062"/>
    <w:rsid w:val="00E202C2"/>
    <w:rsid w:val="00E22C5B"/>
    <w:rsid w:val="00E2390C"/>
    <w:rsid w:val="00E259A8"/>
    <w:rsid w:val="00E264B8"/>
    <w:rsid w:val="00E27952"/>
    <w:rsid w:val="00E30BBE"/>
    <w:rsid w:val="00E30BFB"/>
    <w:rsid w:val="00E33CB1"/>
    <w:rsid w:val="00E34017"/>
    <w:rsid w:val="00E34685"/>
    <w:rsid w:val="00E37465"/>
    <w:rsid w:val="00E37DA5"/>
    <w:rsid w:val="00E41B3B"/>
    <w:rsid w:val="00E423D3"/>
    <w:rsid w:val="00E43200"/>
    <w:rsid w:val="00E4530F"/>
    <w:rsid w:val="00E5233A"/>
    <w:rsid w:val="00E57A49"/>
    <w:rsid w:val="00E61E30"/>
    <w:rsid w:val="00E63E40"/>
    <w:rsid w:val="00E661FF"/>
    <w:rsid w:val="00E734D1"/>
    <w:rsid w:val="00E73671"/>
    <w:rsid w:val="00E73D45"/>
    <w:rsid w:val="00E74826"/>
    <w:rsid w:val="00E751A8"/>
    <w:rsid w:val="00E76FEA"/>
    <w:rsid w:val="00E80709"/>
    <w:rsid w:val="00E8113A"/>
    <w:rsid w:val="00E82F0B"/>
    <w:rsid w:val="00E83958"/>
    <w:rsid w:val="00E83FDC"/>
    <w:rsid w:val="00E86BF6"/>
    <w:rsid w:val="00E86D0E"/>
    <w:rsid w:val="00E86D89"/>
    <w:rsid w:val="00E87567"/>
    <w:rsid w:val="00E90A62"/>
    <w:rsid w:val="00E9103C"/>
    <w:rsid w:val="00E93B8B"/>
    <w:rsid w:val="00EA0248"/>
    <w:rsid w:val="00EA0F15"/>
    <w:rsid w:val="00EA2DF7"/>
    <w:rsid w:val="00EA32AA"/>
    <w:rsid w:val="00EA33A7"/>
    <w:rsid w:val="00EA3C0F"/>
    <w:rsid w:val="00EA52E9"/>
    <w:rsid w:val="00EA575E"/>
    <w:rsid w:val="00EA58B3"/>
    <w:rsid w:val="00EA658E"/>
    <w:rsid w:val="00EA7EBC"/>
    <w:rsid w:val="00EB19C6"/>
    <w:rsid w:val="00EB235E"/>
    <w:rsid w:val="00EC0624"/>
    <w:rsid w:val="00EC1F15"/>
    <w:rsid w:val="00EC3670"/>
    <w:rsid w:val="00EC3A46"/>
    <w:rsid w:val="00EC51C7"/>
    <w:rsid w:val="00EC6E26"/>
    <w:rsid w:val="00EC6F6E"/>
    <w:rsid w:val="00ED1BD3"/>
    <w:rsid w:val="00ED371B"/>
    <w:rsid w:val="00ED3BE1"/>
    <w:rsid w:val="00ED78E3"/>
    <w:rsid w:val="00EE1391"/>
    <w:rsid w:val="00EE1AF8"/>
    <w:rsid w:val="00EE2B87"/>
    <w:rsid w:val="00EE55A5"/>
    <w:rsid w:val="00EE62D4"/>
    <w:rsid w:val="00EE7C30"/>
    <w:rsid w:val="00EF13B1"/>
    <w:rsid w:val="00EF1D70"/>
    <w:rsid w:val="00EF22F7"/>
    <w:rsid w:val="00EF4A4D"/>
    <w:rsid w:val="00EF62CD"/>
    <w:rsid w:val="00EF7976"/>
    <w:rsid w:val="00EF7F63"/>
    <w:rsid w:val="00F00AB1"/>
    <w:rsid w:val="00F013F4"/>
    <w:rsid w:val="00F038D9"/>
    <w:rsid w:val="00F06679"/>
    <w:rsid w:val="00F07E1C"/>
    <w:rsid w:val="00F11338"/>
    <w:rsid w:val="00F148A0"/>
    <w:rsid w:val="00F153B6"/>
    <w:rsid w:val="00F16B54"/>
    <w:rsid w:val="00F2254D"/>
    <w:rsid w:val="00F24F7C"/>
    <w:rsid w:val="00F274CF"/>
    <w:rsid w:val="00F27D6A"/>
    <w:rsid w:val="00F33670"/>
    <w:rsid w:val="00F370A5"/>
    <w:rsid w:val="00F44E37"/>
    <w:rsid w:val="00F51823"/>
    <w:rsid w:val="00F527BB"/>
    <w:rsid w:val="00F540B9"/>
    <w:rsid w:val="00F55827"/>
    <w:rsid w:val="00F604C0"/>
    <w:rsid w:val="00F61768"/>
    <w:rsid w:val="00F617C2"/>
    <w:rsid w:val="00F61BEA"/>
    <w:rsid w:val="00F627BC"/>
    <w:rsid w:val="00F6286D"/>
    <w:rsid w:val="00F63F7D"/>
    <w:rsid w:val="00F645B7"/>
    <w:rsid w:val="00F65696"/>
    <w:rsid w:val="00F65ACA"/>
    <w:rsid w:val="00F730B5"/>
    <w:rsid w:val="00F747DF"/>
    <w:rsid w:val="00F7546C"/>
    <w:rsid w:val="00F75D8E"/>
    <w:rsid w:val="00F775F3"/>
    <w:rsid w:val="00F82D91"/>
    <w:rsid w:val="00F8312C"/>
    <w:rsid w:val="00F83D2F"/>
    <w:rsid w:val="00F86418"/>
    <w:rsid w:val="00F8662B"/>
    <w:rsid w:val="00F90026"/>
    <w:rsid w:val="00F90E8A"/>
    <w:rsid w:val="00F9100D"/>
    <w:rsid w:val="00F93A29"/>
    <w:rsid w:val="00F940D0"/>
    <w:rsid w:val="00F943FC"/>
    <w:rsid w:val="00F94924"/>
    <w:rsid w:val="00F954CA"/>
    <w:rsid w:val="00F9566A"/>
    <w:rsid w:val="00F972E8"/>
    <w:rsid w:val="00FA3E94"/>
    <w:rsid w:val="00FA42B2"/>
    <w:rsid w:val="00FA5160"/>
    <w:rsid w:val="00FA5551"/>
    <w:rsid w:val="00FA75E9"/>
    <w:rsid w:val="00FB0D48"/>
    <w:rsid w:val="00FB173F"/>
    <w:rsid w:val="00FB20B4"/>
    <w:rsid w:val="00FB2B71"/>
    <w:rsid w:val="00FB405A"/>
    <w:rsid w:val="00FB5BFC"/>
    <w:rsid w:val="00FB6D80"/>
    <w:rsid w:val="00FB7E85"/>
    <w:rsid w:val="00FC137A"/>
    <w:rsid w:val="00FC282C"/>
    <w:rsid w:val="00FC2FAF"/>
    <w:rsid w:val="00FC3CF1"/>
    <w:rsid w:val="00FC65D6"/>
    <w:rsid w:val="00FC7AA3"/>
    <w:rsid w:val="00FE07E2"/>
    <w:rsid w:val="00FE12AE"/>
    <w:rsid w:val="00FE68F6"/>
    <w:rsid w:val="00FE7FAA"/>
    <w:rsid w:val="00FE7FDA"/>
    <w:rsid w:val="00FF1DC3"/>
    <w:rsid w:val="00FF3A06"/>
    <w:rsid w:val="00FF481A"/>
    <w:rsid w:val="00FF62A2"/>
    <w:rsid w:val="00FF68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10A3BB-82DD-452D-A015-E5A806CC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locked="1" w:qFormat="1"/>
    <w:lsdException w:name="Emphasis" w:locked="1"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line="360" w:lineRule="atLeast"/>
      <w:jc w:val="both"/>
      <w:textAlignment w:val="baseline"/>
    </w:pPr>
    <w:rPr>
      <w:sz w:val="24"/>
      <w:szCs w:val="24"/>
    </w:rPr>
  </w:style>
  <w:style w:type="paragraph" w:styleId="Ttulo1">
    <w:name w:val="heading 1"/>
    <w:aliases w:val="h1"/>
    <w:basedOn w:val="Normal"/>
    <w:next w:val="Normal"/>
    <w:link w:val="Ttulo1Char"/>
    <w:autoRedefine/>
    <w:uiPriority w:val="9"/>
    <w:qFormat/>
    <w:pPr>
      <w:keepNext/>
      <w:spacing w:line="240" w:lineRule="auto"/>
      <w:jc w:val="center"/>
      <w:outlineLvl w:val="0"/>
    </w:pPr>
    <w:rPr>
      <w:rFonts w:ascii="Calibri" w:hAnsi="Calibri"/>
      <w:color w:val="000000"/>
      <w:sz w:val="22"/>
      <w:szCs w:val="22"/>
      <w:u w:val="single"/>
    </w:rPr>
  </w:style>
  <w:style w:type="paragraph" w:styleId="Ttulo2">
    <w:name w:val="heading 2"/>
    <w:aliases w:val="h2"/>
    <w:basedOn w:val="Normal"/>
    <w:next w:val="Normal"/>
    <w:link w:val="Ttulo2Char"/>
    <w:uiPriority w:val="9"/>
    <w:qFormat/>
    <w:pPr>
      <w:keepNext/>
      <w:outlineLvl w:val="1"/>
    </w:pPr>
    <w:rPr>
      <w:smallCaps/>
    </w:rPr>
  </w:style>
  <w:style w:type="paragraph" w:styleId="Ttulo3">
    <w:name w:val="heading 3"/>
    <w:aliases w:val="h3"/>
    <w:basedOn w:val="Normal"/>
    <w:next w:val="Normal"/>
    <w:link w:val="Ttulo3Char"/>
    <w:uiPriority w:val="9"/>
    <w:qFormat/>
    <w:pPr>
      <w:keepNext/>
      <w:jc w:val="center"/>
      <w:outlineLvl w:val="2"/>
    </w:pPr>
    <w:rPr>
      <w:b/>
      <w:bCs/>
      <w:sz w:val="23"/>
      <w:szCs w:val="23"/>
      <w:u w:val="single"/>
    </w:rPr>
  </w:style>
  <w:style w:type="paragraph" w:styleId="Ttulo4">
    <w:name w:val="heading 4"/>
    <w:aliases w:val="h4"/>
    <w:basedOn w:val="Normal"/>
    <w:next w:val="Normal"/>
    <w:link w:val="Ttulo4Char"/>
    <w:uiPriority w:val="9"/>
    <w:qFormat/>
    <w:pPr>
      <w:keepNext/>
      <w:ind w:firstLine="1440"/>
      <w:outlineLvl w:val="3"/>
    </w:pPr>
    <w:rPr>
      <w:b/>
      <w:bCs/>
    </w:rPr>
  </w:style>
  <w:style w:type="paragraph" w:styleId="Ttulo5">
    <w:name w:val="heading 5"/>
    <w:aliases w:val="h5"/>
    <w:basedOn w:val="Normal"/>
    <w:next w:val="Normal"/>
    <w:link w:val="Ttulo5Char"/>
    <w:qFormat/>
    <w:pPr>
      <w:keepNext/>
      <w:jc w:val="center"/>
      <w:outlineLvl w:val="4"/>
    </w:pPr>
    <w:rPr>
      <w:b/>
      <w:bCs/>
      <w:sz w:val="23"/>
      <w:szCs w:val="23"/>
    </w:rPr>
  </w:style>
  <w:style w:type="paragraph" w:styleId="Ttulo6">
    <w:name w:val="heading 6"/>
    <w:aliases w:val="h6"/>
    <w:basedOn w:val="Normal"/>
    <w:next w:val="Normal"/>
    <w:link w:val="Ttulo6Char"/>
    <w:qFormat/>
    <w:pPr>
      <w:keepNext/>
      <w:spacing w:before="120" w:after="120"/>
      <w:ind w:left="57" w:right="57"/>
      <w:outlineLvl w:val="5"/>
    </w:pPr>
    <w:rPr>
      <w:i/>
      <w:iCs/>
      <w:color w:val="000000"/>
    </w:rPr>
  </w:style>
  <w:style w:type="paragraph" w:styleId="Ttulo7">
    <w:name w:val="heading 7"/>
    <w:aliases w:val="h7"/>
    <w:basedOn w:val="Normal"/>
    <w:next w:val="Normal"/>
    <w:link w:val="Ttulo7Char"/>
    <w:qFormat/>
    <w:pPr>
      <w:keepNext/>
      <w:ind w:firstLine="708"/>
      <w:outlineLvl w:val="6"/>
    </w:pPr>
    <w:rPr>
      <w:rFonts w:ascii="Frutiger Light" w:hAnsi="Frutiger Light"/>
      <w:i/>
      <w:w w:val="0"/>
      <w:sz w:val="26"/>
    </w:rPr>
  </w:style>
  <w:style w:type="paragraph" w:styleId="Ttulo8">
    <w:name w:val="heading 8"/>
    <w:aliases w:val="h8"/>
    <w:basedOn w:val="Normal"/>
    <w:next w:val="Normal"/>
    <w:link w:val="Ttulo8Char"/>
    <w:qFormat/>
    <w:pPr>
      <w:keepNext/>
      <w:shd w:val="clear" w:color="auto" w:fill="FFFFFF"/>
      <w:tabs>
        <w:tab w:val="left" w:pos="1560"/>
      </w:tabs>
      <w:outlineLvl w:val="7"/>
    </w:pPr>
    <w:rPr>
      <w:rFonts w:ascii="Frutiger Light" w:hAnsi="Frutiger Light"/>
      <w:b/>
      <w:w w:val="0"/>
      <w:sz w:val="26"/>
    </w:rPr>
  </w:style>
  <w:style w:type="paragraph" w:styleId="Ttulo9">
    <w:name w:val="heading 9"/>
    <w:aliases w:val="h9"/>
    <w:basedOn w:val="Normal"/>
    <w:next w:val="Normal"/>
    <w:link w:val="Ttulo9Char"/>
    <w:qFormat/>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aliases w:val="bt,BT,.BT,body text,bd,5"/>
    <w:basedOn w:val="Normal"/>
    <w:link w:val="CorpodetextoChar"/>
    <w:pPr>
      <w:ind w:firstLine="1440"/>
    </w:pPr>
    <w:rPr>
      <w:rFonts w:ascii="Arial" w:hAnsi="Arial" w:cs="Arial"/>
      <w:sz w:val="22"/>
      <w:szCs w:val="22"/>
    </w:rPr>
  </w:style>
  <w:style w:type="paragraph" w:styleId="Saudao">
    <w:name w:val="Salutation"/>
    <w:basedOn w:val="Normal"/>
    <w:next w:val="Normal"/>
    <w:pPr>
      <w:ind w:firstLine="1440"/>
    </w:pPr>
  </w:style>
  <w:style w:type="paragraph" w:customStyle="1" w:styleId="p0">
    <w:name w:val="p0"/>
    <w:basedOn w:val="Normal"/>
    <w:link w:val="p0Char"/>
    <w:pPr>
      <w:tabs>
        <w:tab w:val="left" w:pos="720"/>
      </w:tabs>
      <w:spacing w:line="240" w:lineRule="atLeast"/>
      <w:ind w:firstLine="1440"/>
    </w:pPr>
    <w:rPr>
      <w:rFonts w:ascii="Times" w:hAnsi="Times"/>
      <w:lang w:val="x-none" w:eastAsia="x-none"/>
    </w:rPr>
  </w:style>
  <w:style w:type="paragraph" w:customStyle="1" w:styleId="TableTitle">
    <w:name w:val="Table Title"/>
    <w:basedOn w:val="Normal"/>
    <w:next w:val="Normal"/>
    <w:pPr>
      <w:spacing w:before="160"/>
    </w:pPr>
    <w:rPr>
      <w:rFonts w:ascii="Arial" w:hAnsi="Arial" w:cs="Arial"/>
      <w:b/>
      <w:bCs/>
      <w:caps/>
      <w:sz w:val="18"/>
      <w:szCs w:val="18"/>
      <w:lang w:val="en-US"/>
    </w:rPr>
  </w:style>
  <w:style w:type="paragraph" w:customStyle="1" w:styleId="Centered">
    <w:name w:val="Centered"/>
    <w:basedOn w:val="Normal"/>
    <w:pPr>
      <w:keepNext/>
      <w:spacing w:after="240"/>
      <w:jc w:val="center"/>
    </w:pPr>
    <w:rPr>
      <w:b/>
      <w:bCs/>
      <w:sz w:val="18"/>
      <w:szCs w:val="18"/>
      <w:lang w:val="en-US"/>
    </w:rPr>
  </w:style>
  <w:style w:type="paragraph" w:styleId="Lista2">
    <w:name w:val="List 2"/>
    <w:basedOn w:val="Normal"/>
    <w:pPr>
      <w:ind w:left="566" w:hanging="283"/>
    </w:p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textAlignment w:val="baseline"/>
    </w:pPr>
    <w:rPr>
      <w:rFonts w:ascii="Swiss" w:hAnsi="Swiss"/>
      <w:sz w:val="22"/>
      <w:szCs w:val="22"/>
    </w:rPr>
  </w:style>
  <w:style w:type="paragraph" w:styleId="Lista">
    <w:name w:val="List"/>
    <w:basedOn w:val="Normal"/>
    <w:pPr>
      <w:ind w:left="283" w:hanging="283"/>
    </w:pPr>
  </w:style>
  <w:style w:type="character" w:customStyle="1" w:styleId="InitialStyle">
    <w:name w:val="InitialStyle"/>
    <w:rPr>
      <w:rFonts w:ascii="Times New Roman" w:hAnsi="Times New Roman"/>
      <w:color w:val="auto"/>
      <w:spacing w:val="0"/>
      <w:sz w:val="20"/>
    </w:rPr>
  </w:style>
  <w:style w:type="character" w:styleId="Nmerodepgina">
    <w:name w:val="page number"/>
    <w:uiPriority w:val="99"/>
    <w:rPr>
      <w:rFonts w:cs="Times New Roman"/>
    </w:rPr>
  </w:style>
  <w:style w:type="paragraph" w:styleId="Cabealho">
    <w:name w:val="header"/>
    <w:aliases w:val="Guideline"/>
    <w:basedOn w:val="Normal"/>
    <w:link w:val="CabealhoChar"/>
    <w:pPr>
      <w:tabs>
        <w:tab w:val="center" w:pos="4419"/>
        <w:tab w:val="right" w:pos="8838"/>
      </w:tabs>
      <w:ind w:firstLine="1440"/>
    </w:pPr>
    <w:rPr>
      <w:lang w:val="x-none" w:eastAsia="x-none"/>
    </w:rPr>
  </w:style>
  <w:style w:type="paragraph" w:styleId="Rodap">
    <w:name w:val="footer"/>
    <w:basedOn w:val="Normal"/>
    <w:link w:val="RodapChar"/>
    <w:uiPriority w:val="99"/>
    <w:pPr>
      <w:tabs>
        <w:tab w:val="center" w:pos="4419"/>
        <w:tab w:val="right" w:pos="8838"/>
      </w:tabs>
      <w:ind w:firstLine="1440"/>
    </w:pPr>
    <w:rPr>
      <w:rFonts w:ascii="Times" w:hAnsi="Times"/>
      <w:lang w:val="x-none" w:eastAsia="x-none"/>
    </w:rPr>
  </w:style>
  <w:style w:type="paragraph" w:styleId="Recuodecorpodetexto">
    <w:name w:val="Body Text Indent"/>
    <w:aliases w:val="bti,bt2,Body Text Bold Indent"/>
    <w:basedOn w:val="Normal"/>
    <w:link w:val="RecuodecorpodetextoChar"/>
    <w:uiPriority w:val="99"/>
    <w:rPr>
      <w:sz w:val="20"/>
      <w:szCs w:val="20"/>
    </w:rPr>
  </w:style>
  <w:style w:type="paragraph" w:styleId="Corpodetexto3">
    <w:name w:val="Body Text 3"/>
    <w:basedOn w:val="Normal"/>
    <w:link w:val="Corpodetexto3Char"/>
    <w:uiPriority w:val="99"/>
    <w:rPr>
      <w:rFonts w:ascii="Comic Sans MS" w:hAnsi="Comic Sans MS"/>
      <w:sz w:val="26"/>
      <w:szCs w:val="26"/>
    </w:rPr>
  </w:style>
  <w:style w:type="paragraph" w:styleId="Recuodecorpodetexto2">
    <w:name w:val="Body Text Indent 2"/>
    <w:aliases w:val="bti2"/>
    <w:basedOn w:val="Normal"/>
    <w:link w:val="Recuodecorpodetexto2Char"/>
    <w:uiPriority w:val="99"/>
    <w:pPr>
      <w:ind w:firstLine="2160"/>
    </w:pPr>
    <w:rPr>
      <w:sz w:val="23"/>
      <w:szCs w:val="23"/>
    </w:rPr>
  </w:style>
  <w:style w:type="paragraph" w:styleId="Recuodecorpodetexto3">
    <w:name w:val="Body Text Indent 3"/>
    <w:aliases w:val="bti3"/>
    <w:basedOn w:val="Normal"/>
    <w:link w:val="Recuodecorpodetexto3Char"/>
    <w:uiPriority w:val="99"/>
    <w:pPr>
      <w:ind w:firstLine="2124"/>
    </w:pPr>
    <w:rPr>
      <w:color w:val="000000"/>
    </w:rPr>
  </w:style>
  <w:style w:type="paragraph" w:styleId="Textodenotaderodap">
    <w:name w:val="footnote text"/>
    <w:basedOn w:val="Normal"/>
    <w:link w:val="TextodenotaderodapChar"/>
    <w:rPr>
      <w:sz w:val="20"/>
      <w:szCs w:val="20"/>
    </w:rPr>
  </w:style>
  <w:style w:type="character" w:styleId="Refdenotaderodap">
    <w:name w:val="footnote reference"/>
    <w:semiHidden/>
    <w:rPr>
      <w:rFonts w:cs="Times New Roman"/>
      <w:spacing w:val="0"/>
      <w:vertAlign w:val="superscript"/>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line="232" w:lineRule="atLeast"/>
      <w:jc w:val="both"/>
      <w:textAlignment w:val="baseline"/>
    </w:pPr>
    <w:rPr>
      <w:rFonts w:ascii="Times" w:hAnsi="Times" w:cs="Verdana"/>
    </w:rPr>
  </w:style>
  <w:style w:type="paragraph" w:styleId="Textoembloco">
    <w:name w:val="Block Text"/>
    <w:basedOn w:val="Normal"/>
    <w:uiPriority w:val="99"/>
    <w:pPr>
      <w:tabs>
        <w:tab w:val="left" w:pos="9072"/>
      </w:tabs>
      <w:spacing w:line="240" w:lineRule="atLeast"/>
      <w:ind w:left="426" w:right="-1"/>
    </w:pPr>
  </w:style>
  <w:style w:type="paragraph" w:styleId="Ttulo">
    <w:name w:val="Title"/>
    <w:aliases w:val="t"/>
    <w:basedOn w:val="Normal"/>
    <w:link w:val="TtuloChar"/>
    <w:uiPriority w:val="10"/>
    <w:qFormat/>
    <w:pPr>
      <w:jc w:val="center"/>
    </w:pPr>
    <w:rPr>
      <w:b/>
      <w:bCs/>
      <w:sz w:val="22"/>
      <w:szCs w:val="22"/>
    </w:rPr>
  </w:style>
  <w:style w:type="paragraph" w:styleId="MapadoDocumento">
    <w:name w:val="Document Map"/>
    <w:basedOn w:val="Normal"/>
    <w:link w:val="MapadoDocumentoChar"/>
    <w:uiPriority w:val="99"/>
    <w:pPr>
      <w:shd w:val="clear" w:color="auto" w:fill="000080"/>
    </w:pPr>
    <w:rPr>
      <w:rFonts w:ascii="Tahoma" w:hAnsi="Tahoma" w:cs="Times"/>
    </w:rPr>
  </w:style>
  <w:style w:type="paragraph" w:customStyle="1" w:styleId="c3">
    <w:name w:val="c3"/>
    <w:basedOn w:val="Normal"/>
    <w:pPr>
      <w:spacing w:line="240" w:lineRule="atLeast"/>
      <w:jc w:val="center"/>
    </w:pPr>
    <w:rPr>
      <w:rFonts w:ascii="Times" w:hAnsi="Times" w:cs="Verdana"/>
    </w:rPr>
  </w:style>
  <w:style w:type="character" w:styleId="Hyperlink">
    <w:name w:val="Hyperlink"/>
    <w:uiPriority w:val="99"/>
    <w:rPr>
      <w:rFonts w:cs="Times New Roman"/>
      <w:color w:val="0000FF"/>
      <w:spacing w:val="0"/>
      <w:u w:val="single"/>
    </w:rPr>
  </w:style>
  <w:style w:type="character" w:styleId="HiperlinkVisitado">
    <w:name w:val="FollowedHyperlink"/>
    <w:uiPriority w:val="99"/>
    <w:rPr>
      <w:rFonts w:cs="Times New Roman"/>
      <w:color w:val="800080"/>
      <w:spacing w:val="0"/>
      <w:u w:val="single"/>
    </w:rPr>
  </w:style>
  <w:style w:type="paragraph" w:customStyle="1" w:styleId="DeltaViewTableHeading">
    <w:name w:val="DeltaView Table Heading"/>
    <w:basedOn w:val="Normal"/>
    <w:uiPriority w:val="99"/>
    <w:pPr>
      <w:spacing w:after="120"/>
    </w:pPr>
    <w:rPr>
      <w:rFonts w:ascii="Arial" w:hAnsi="Arial" w:cs="Arial"/>
      <w:b/>
      <w:bCs/>
      <w:lang w:val="en-US"/>
    </w:rPr>
  </w:style>
  <w:style w:type="paragraph" w:customStyle="1" w:styleId="DeltaViewTableBody">
    <w:name w:val="DeltaView Table Body"/>
    <w:basedOn w:val="Normal"/>
    <w:rPr>
      <w:rFonts w:ascii="Arial" w:hAnsi="Arial" w:cs="Arial"/>
      <w:lang w:val="en-US"/>
    </w:rPr>
  </w:style>
  <w:style w:type="paragraph" w:customStyle="1" w:styleId="DeltaViewAnnounce">
    <w:name w:val="DeltaView Announce"/>
    <w:uiPriority w:val="99"/>
    <w:pPr>
      <w:widowControl w:val="0"/>
      <w:autoSpaceDE w:val="0"/>
      <w:autoSpaceDN w:val="0"/>
      <w:adjustRightInd w:val="0"/>
      <w:spacing w:before="100" w:beforeAutospacing="1" w:after="100" w:afterAutospacing="1" w:line="360" w:lineRule="atLeast"/>
      <w:jc w:val="both"/>
      <w:textAlignment w:val="baseline"/>
    </w:pPr>
    <w:rPr>
      <w:rFonts w:ascii="Arial" w:hAnsi="Arial" w:cs="Arial"/>
      <w:sz w:val="24"/>
      <w:szCs w:val="24"/>
      <w:lang w:val="en-GB"/>
    </w:rPr>
  </w:style>
  <w:style w:type="character" w:styleId="Refdecomentrio">
    <w:name w:val="annotation reference"/>
    <w:uiPriority w:val="99"/>
    <w:rPr>
      <w:rFonts w:cs="Times New Roman"/>
      <w:spacing w:val="0"/>
      <w:sz w:val="16"/>
      <w:szCs w:val="16"/>
    </w:rPr>
  </w:style>
  <w:style w:type="character" w:customStyle="1" w:styleId="DeltaViewInsertion">
    <w:name w:val="DeltaView Insertion"/>
    <w:uiPriority w:val="99"/>
    <w:rPr>
      <w:color w:val="0000FF"/>
      <w:spacing w:val="0"/>
      <w:u w:val="double"/>
    </w:rPr>
  </w:style>
  <w:style w:type="character" w:customStyle="1" w:styleId="DeltaViewDeletion">
    <w:name w:val="DeltaView Deletion"/>
    <w:uiPriority w:val="99"/>
    <w:rPr>
      <w:strike/>
      <w:color w:val="FF0000"/>
      <w:spacing w:val="0"/>
    </w:rPr>
  </w:style>
  <w:style w:type="character" w:customStyle="1" w:styleId="DeltaViewMoveSource">
    <w:name w:val="DeltaView Move Source"/>
    <w:uiPriority w:val="99"/>
    <w:rPr>
      <w:strike/>
      <w:color w:val="00C000"/>
      <w:spacing w:val="0"/>
    </w:rPr>
  </w:style>
  <w:style w:type="character" w:customStyle="1" w:styleId="DeltaViewMoveDestination">
    <w:name w:val="DeltaView Move Destination"/>
    <w:rPr>
      <w:color w:val="00C000"/>
      <w:spacing w:val="0"/>
      <w:u w:val="double"/>
    </w:rPr>
  </w:style>
  <w:style w:type="paragraph" w:styleId="Textodecomentrio">
    <w:name w:val="annotation text"/>
    <w:basedOn w:val="Normal"/>
    <w:link w:val="TextodecomentrioChar1"/>
    <w:uiPriority w:val="99"/>
    <w:rPr>
      <w:sz w:val="20"/>
      <w:szCs w:val="20"/>
      <w:lang w:val="en-US"/>
    </w:rPr>
  </w:style>
  <w:style w:type="character" w:customStyle="1" w:styleId="DeltaViewChangeNumber">
    <w:name w:val="DeltaView Change Number"/>
    <w:uiPriority w:val="99"/>
    <w:rPr>
      <w:color w:val="000000"/>
      <w:spacing w:val="0"/>
      <w:vertAlign w:val="superscript"/>
    </w:rPr>
  </w:style>
  <w:style w:type="character" w:customStyle="1" w:styleId="DeltaViewDelimiter">
    <w:name w:val="DeltaView Delimiter"/>
    <w:uiPriority w:val="99"/>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rPr>
      <w:rFonts w:cs="Times New Roman"/>
      <w:color w:val="0000FF"/>
      <w:spacing w:val="0"/>
      <w:u w:val="double"/>
    </w:rPr>
  </w:style>
  <w:style w:type="paragraph" w:styleId="Corpodetexto2">
    <w:name w:val="Body Text 2"/>
    <w:basedOn w:val="Normal"/>
    <w:link w:val="Corpodetexto2Char"/>
    <w:uiPriority w:val="99"/>
    <w:pPr>
      <w:autoSpaceDE/>
      <w:autoSpaceDN/>
      <w:adjustRightInd/>
    </w:pPr>
    <w:rPr>
      <w:rFonts w:eastAsia="MS Mincho"/>
      <w:szCs w:val="20"/>
    </w:rPr>
  </w:style>
  <w:style w:type="paragraph" w:styleId="NormalWeb">
    <w:name w:val="Normal (Web)"/>
    <w:basedOn w:val="Normal"/>
    <w:uiPriority w:val="99"/>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pPr>
      <w:autoSpaceDE/>
      <w:autoSpaceDN/>
      <w:adjustRightInd/>
    </w:pPr>
    <w:rPr>
      <w:rFonts w:ascii="Arial" w:hAnsi="Arial"/>
      <w:szCs w:val="20"/>
    </w:rPr>
  </w:style>
  <w:style w:type="paragraph" w:styleId="Assuntodocomentrio">
    <w:name w:val="annotation subject"/>
    <w:basedOn w:val="Textodecomentrio"/>
    <w:next w:val="Textodecomentrio"/>
    <w:link w:val="AssuntodocomentrioChar1"/>
    <w:uiPriority w:val="99"/>
    <w:semiHidden/>
    <w:rPr>
      <w:b/>
      <w:bCs/>
      <w:lang w:val="pt-BR"/>
    </w:rPr>
  </w:style>
  <w:style w:type="paragraph" w:styleId="Textodebalo">
    <w:name w:val="Balloon Text"/>
    <w:basedOn w:val="Normal"/>
    <w:link w:val="TextodebaloChar"/>
    <w:uiPriority w:val="99"/>
    <w:rPr>
      <w:rFonts w:ascii="Tahoma" w:hAnsi="Tahoma" w:cs="Tahoma"/>
      <w:sz w:val="16"/>
      <w:szCs w:val="16"/>
    </w:rPr>
  </w:style>
  <w:style w:type="paragraph" w:customStyle="1" w:styleId="BalloonText1">
    <w:name w:val="Balloon Text1"/>
    <w:basedOn w:val="Normal"/>
    <w:uiPriority w:val="99"/>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3char">
    <w:name w:val="bodytext3char"/>
    <w:rPr>
      <w:rFonts w:cs="Times New Roman"/>
    </w:rPr>
  </w:style>
  <w:style w:type="paragraph" w:customStyle="1" w:styleId="Citipet">
    <w:name w:val="Citipet"/>
    <w:pPr>
      <w:widowControl w:val="0"/>
      <w:adjustRightInd w:val="0"/>
      <w:spacing w:line="360" w:lineRule="atLeast"/>
      <w:ind w:left="1418" w:right="1134"/>
      <w:jc w:val="both"/>
      <w:textAlignment w:val="baseline"/>
    </w:pPr>
    <w:rPr>
      <w:lang w:eastAsia="en-US"/>
    </w:rPr>
  </w:style>
  <w:style w:type="paragraph" w:customStyle="1" w:styleId="Switzerland">
    <w:name w:val="Switzerland"/>
    <w:basedOn w:val="Corpodetexto"/>
    <w:pPr>
      <w:autoSpaceDE/>
      <w:autoSpaceDN/>
      <w:adjustRightInd/>
      <w:ind w:firstLine="0"/>
    </w:pPr>
    <w:rPr>
      <w:rFonts w:ascii="Times New Roman" w:eastAsia="MS Mincho" w:hAnsi="Times New Roman" w:cs="Times New Roman"/>
      <w:lang w:eastAsia="en-US"/>
    </w:rPr>
  </w:style>
  <w:style w:type="paragraph" w:styleId="Subttulo">
    <w:name w:val="Subtitle"/>
    <w:basedOn w:val="Normal"/>
    <w:link w:val="SubttuloChar"/>
    <w:uiPriority w:val="11"/>
    <w:qFormat/>
    <w:pPr>
      <w:autoSpaceDE/>
      <w:autoSpaceDN/>
      <w:adjustRightInd/>
      <w:spacing w:after="60"/>
      <w:jc w:val="center"/>
      <w:outlineLvl w:val="1"/>
    </w:pPr>
    <w:rPr>
      <w:rFonts w:ascii="Arial" w:hAnsi="Arial" w:cs="Arial"/>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pPr>
      <w:autoSpaceDE/>
      <w:autoSpaceDN/>
      <w:spacing w:after="160" w:line="240" w:lineRule="exact"/>
    </w:pPr>
    <w:rPr>
      <w:rFonts w:ascii="Verdana" w:eastAsia="MS Mincho" w:hAnsi="Verdana"/>
      <w:sz w:val="20"/>
      <w:szCs w:val="20"/>
      <w:lang w:val="en-US" w:eastAsia="en-US"/>
    </w:rPr>
  </w:style>
  <w:style w:type="paragraph" w:customStyle="1" w:styleId="ListParagraph1">
    <w:name w:val="List Paragraph1"/>
    <w:basedOn w:val="Normal"/>
    <w:pPr>
      <w:ind w:left="708"/>
    </w:pPr>
  </w:style>
  <w:style w:type="paragraph" w:customStyle="1" w:styleId="times">
    <w:name w:val="times"/>
    <w:basedOn w:val="Normal"/>
    <w:pPr>
      <w:autoSpaceDE/>
      <w:autoSpaceDN/>
      <w:adjustRightInd/>
    </w:pPr>
    <w:rPr>
      <w:szCs w:val="20"/>
    </w:rPr>
  </w:style>
  <w:style w:type="character" w:customStyle="1" w:styleId="left">
    <w:name w:val="left"/>
    <w:rPr>
      <w:rFonts w:cs="Times New Roman"/>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NT2">
    <w:name w:val="INDENT 2"/>
    <w:rPr>
      <w:rFonts w:ascii="Times New Roman" w:hAnsi="Times New Roman"/>
      <w:sz w:val="24"/>
    </w:rPr>
  </w:style>
  <w:style w:type="paragraph" w:customStyle="1" w:styleId="ContratoN2">
    <w:name w:val="Contrato_N2"/>
    <w:basedOn w:val="Normal"/>
    <w:link w:val="ContratoN2CharChar"/>
    <w:pPr>
      <w:numPr>
        <w:ilvl w:val="1"/>
        <w:numId w:val="1"/>
      </w:numPr>
      <w:autoSpaceDE/>
      <w:autoSpaceDN/>
      <w:adjustRightInd/>
      <w:spacing w:before="360" w:after="120" w:line="300" w:lineRule="exact"/>
    </w:pPr>
    <w:rPr>
      <w:lang w:val="x-none" w:eastAsia="x-none"/>
    </w:rPr>
  </w:style>
  <w:style w:type="character" w:customStyle="1" w:styleId="ContratoN2CharChar">
    <w:name w:val="Contrato_N2 Char Char"/>
    <w:link w:val="ContratoN2"/>
    <w:locked/>
    <w:rPr>
      <w:sz w:val="24"/>
      <w:szCs w:val="24"/>
      <w:lang w:val="x-none" w:eastAsia="x-none"/>
    </w:rPr>
  </w:style>
  <w:style w:type="paragraph" w:customStyle="1" w:styleId="ContratoN3">
    <w:name w:val="Contrato_N3"/>
    <w:basedOn w:val="ContratoN2"/>
    <w:link w:val="ContratoN3CharChar"/>
    <w:pPr>
      <w:numPr>
        <w:ilvl w:val="2"/>
      </w:numPr>
    </w:pPr>
  </w:style>
  <w:style w:type="character" w:customStyle="1" w:styleId="ContratoN3CharChar">
    <w:name w:val="Contrato_N3 Char Char"/>
    <w:link w:val="ContratoN3"/>
    <w:locked/>
    <w:rPr>
      <w:sz w:val="24"/>
      <w:szCs w:val="24"/>
      <w:lang w:val="x-none" w:eastAsia="x-none"/>
    </w:rPr>
  </w:style>
  <w:style w:type="paragraph" w:customStyle="1" w:styleId="EstiloContratoN1PretoVersalete">
    <w:name w:val="Estilo Contrato_N1 + Preto Versalete"/>
    <w:basedOn w:val="Normal"/>
    <w:pPr>
      <w:numPr>
        <w:numId w:val="1"/>
      </w:numPr>
      <w:autoSpaceDE/>
      <w:autoSpaceDN/>
      <w:adjustRightInd/>
      <w:spacing w:before="600" w:after="120"/>
      <w:jc w:val="center"/>
    </w:pPr>
    <w:rPr>
      <w:rFonts w:ascii="Times New Roman Negrito" w:hAnsi="Times New Roman Negrito"/>
      <w:b/>
      <w:bCs/>
      <w:caps/>
      <w:smallCaps/>
      <w:color w:val="000000"/>
    </w:rPr>
  </w:style>
  <w:style w:type="paragraph" w:customStyle="1" w:styleId="PargrafodaLista1">
    <w:name w:val="Parágrafo da Lista1"/>
    <w:basedOn w:val="Normal"/>
    <w:pPr>
      <w:ind w:left="708"/>
    </w:pPr>
  </w:style>
  <w:style w:type="paragraph" w:customStyle="1" w:styleId="CharCharCharCharCharChar1CharCharChar">
    <w:name w:val="Char Char Char Char Char Char1 Char Char Char"/>
    <w:basedOn w:val="Normal"/>
    <w:pPr>
      <w:autoSpaceDE/>
      <w:autoSpaceDN/>
      <w:adjustRightInd/>
      <w:spacing w:after="160" w:line="240" w:lineRule="exact"/>
    </w:pPr>
    <w:rPr>
      <w:rFonts w:ascii="Verdana" w:eastAsia="MS Mincho" w:hAnsi="Verdana"/>
      <w:sz w:val="20"/>
      <w:szCs w:val="20"/>
      <w:lang w:val="en-US" w:eastAsia="en-US"/>
    </w:rPr>
  </w:style>
  <w:style w:type="paragraph" w:styleId="PargrafodaLista">
    <w:name w:val="List Paragraph"/>
    <w:basedOn w:val="Normal"/>
    <w:link w:val="PargrafodaListaChar"/>
    <w:uiPriority w:val="34"/>
    <w:qFormat/>
    <w:pPr>
      <w:ind w:left="708"/>
    </w:pPr>
  </w:style>
  <w:style w:type="character" w:customStyle="1" w:styleId="TextodenotaderodapChar">
    <w:name w:val="Texto de nota de rodapé Char"/>
    <w:basedOn w:val="Fontepargpadro"/>
    <w:link w:val="Textodenotaderodap"/>
  </w:style>
  <w:style w:type="character" w:customStyle="1" w:styleId="apple-style-span">
    <w:name w:val="apple-style-span"/>
    <w:basedOn w:val="Fontepargpadro"/>
  </w:style>
  <w:style w:type="character" w:customStyle="1" w:styleId="RodapChar">
    <w:name w:val="Rodapé Char"/>
    <w:link w:val="Rodap"/>
    <w:uiPriority w:val="99"/>
    <w:rPr>
      <w:rFonts w:ascii="Times" w:hAnsi="Times" w:cs="Verdana"/>
      <w:sz w:val="24"/>
      <w:szCs w:val="24"/>
    </w:rPr>
  </w:style>
  <w:style w:type="character" w:customStyle="1" w:styleId="CabealhoChar">
    <w:name w:val="Cabeçalho Char"/>
    <w:aliases w:val="Guideline Char"/>
    <w:link w:val="Cabealho"/>
    <w:rPr>
      <w:sz w:val="24"/>
      <w:szCs w:val="24"/>
    </w:rPr>
  </w:style>
  <w:style w:type="paragraph" w:customStyle="1" w:styleId="BodyTextContinued">
    <w:name w:val="Body Text Continued"/>
    <w:basedOn w:val="Normal"/>
    <w:next w:val="Normal"/>
    <w:pPr>
      <w:autoSpaceDE/>
      <w:autoSpaceDN/>
      <w:adjustRightInd/>
      <w:spacing w:after="240"/>
    </w:pPr>
    <w:rPr>
      <w:szCs w:val="20"/>
      <w:lang w:val="en-US" w:eastAsia="en-US"/>
    </w:rPr>
  </w:style>
  <w:style w:type="character" w:customStyle="1" w:styleId="p0Char">
    <w:name w:val="p0 Char"/>
    <w:link w:val="p0"/>
    <w:locked/>
    <w:rPr>
      <w:rFonts w:ascii="Times" w:hAnsi="Times" w:cs="Verdana"/>
      <w:sz w:val="24"/>
      <w:szCs w:val="24"/>
    </w:rPr>
  </w:style>
  <w:style w:type="paragraph" w:styleId="Reviso">
    <w:name w:val="Revision"/>
    <w:hidden/>
    <w:uiPriority w:val="99"/>
    <w:semiHidden/>
    <w:pPr>
      <w:widowControl w:val="0"/>
      <w:adjustRightInd w:val="0"/>
      <w:spacing w:line="360" w:lineRule="atLeast"/>
      <w:jc w:val="both"/>
      <w:textAlignment w:val="baseline"/>
    </w:pPr>
    <w:rPr>
      <w:sz w:val="24"/>
      <w:szCs w:val="24"/>
    </w:rPr>
  </w:style>
  <w:style w:type="paragraph" w:styleId="Commarcadores">
    <w:name w:val="List Bullet"/>
    <w:aliases w:val="lb"/>
    <w:basedOn w:val="Normal"/>
    <w:uiPriority w:val="99"/>
    <w:pPr>
      <w:numPr>
        <w:numId w:val="2"/>
      </w:numPr>
      <w:contextualSpacing/>
    </w:pPr>
  </w:style>
  <w:style w:type="paragraph" w:customStyle="1" w:styleId="STDTextoDois-Quatro">
    <w:name w:val="STD Texto Dois-Quatro"/>
    <w:basedOn w:val="Normal"/>
    <w:pPr>
      <w:widowControl/>
      <w:spacing w:before="240" w:line="240" w:lineRule="exact"/>
      <w:ind w:left="471"/>
      <w:textAlignment w:val="auto"/>
    </w:pPr>
    <w:rPr>
      <w:rFonts w:ascii="Arial" w:hAnsi="Arial"/>
      <w:sz w:val="20"/>
    </w:rPr>
  </w:style>
  <w:style w:type="paragraph" w:customStyle="1" w:styleId="CTTCorpodeTexto">
    <w:name w:val="CTT_Corpo de Texto"/>
    <w:basedOn w:val="Normal"/>
    <w:qFormat/>
    <w:locked/>
    <w:pPr>
      <w:widowControl/>
      <w:spacing w:before="240" w:after="240" w:line="300" w:lineRule="exact"/>
      <w:textAlignment w:val="auto"/>
    </w:pPr>
    <w:rPr>
      <w:rFonts w:eastAsia="Calibri"/>
      <w:lang w:eastAsia="en-US"/>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CM13">
    <w:name w:val="CM13"/>
    <w:basedOn w:val="Default"/>
    <w:next w:val="Default"/>
    <w:uiPriority w:val="99"/>
    <w:pPr>
      <w:widowControl w:val="0"/>
    </w:pPr>
    <w:rPr>
      <w:rFonts w:ascii="Times" w:hAnsi="Times" w:cs="Times"/>
      <w:color w:val="auto"/>
    </w:rPr>
  </w:style>
  <w:style w:type="paragraph" w:customStyle="1" w:styleId="CM14">
    <w:name w:val="CM14"/>
    <w:basedOn w:val="Default"/>
    <w:next w:val="Default"/>
    <w:uiPriority w:val="99"/>
    <w:pPr>
      <w:widowControl w:val="0"/>
    </w:pPr>
    <w:rPr>
      <w:rFonts w:ascii="Times" w:hAnsi="Times" w:cs="Times"/>
      <w:color w:val="auto"/>
    </w:rPr>
  </w:style>
  <w:style w:type="paragraph" w:customStyle="1" w:styleId="CM15">
    <w:name w:val="CM15"/>
    <w:basedOn w:val="Default"/>
    <w:next w:val="Default"/>
    <w:uiPriority w:val="99"/>
    <w:pPr>
      <w:widowControl w:val="0"/>
    </w:pPr>
    <w:rPr>
      <w:rFonts w:ascii="Times" w:hAnsi="Times" w:cs="Times"/>
      <w:color w:val="auto"/>
    </w:rPr>
  </w:style>
  <w:style w:type="paragraph" w:customStyle="1" w:styleId="CM3">
    <w:name w:val="CM3"/>
    <w:basedOn w:val="Default"/>
    <w:next w:val="Default"/>
    <w:uiPriority w:val="99"/>
    <w:pPr>
      <w:widowControl w:val="0"/>
      <w:spacing w:line="348" w:lineRule="atLeast"/>
    </w:pPr>
    <w:rPr>
      <w:rFonts w:ascii="Times" w:hAnsi="Times" w:cs="Times"/>
      <w:color w:val="auto"/>
    </w:rPr>
  </w:style>
  <w:style w:type="paragraph" w:customStyle="1" w:styleId="CM16">
    <w:name w:val="CM16"/>
    <w:basedOn w:val="Default"/>
    <w:next w:val="Default"/>
    <w:uiPriority w:val="99"/>
    <w:pPr>
      <w:widowControl w:val="0"/>
    </w:pPr>
    <w:rPr>
      <w:rFonts w:ascii="Times" w:hAnsi="Times" w:cs="Times"/>
      <w:color w:val="auto"/>
    </w:rPr>
  </w:style>
  <w:style w:type="paragraph" w:customStyle="1" w:styleId="CM17">
    <w:name w:val="CM17"/>
    <w:basedOn w:val="Default"/>
    <w:next w:val="Default"/>
    <w:uiPriority w:val="99"/>
    <w:pPr>
      <w:widowControl w:val="0"/>
    </w:pPr>
    <w:rPr>
      <w:rFonts w:ascii="Times" w:hAnsi="Times" w:cs="Times"/>
      <w:color w:val="auto"/>
    </w:rPr>
  </w:style>
  <w:style w:type="paragraph" w:customStyle="1" w:styleId="Recitals">
    <w:name w:val="Recitals"/>
    <w:basedOn w:val="Normal"/>
    <w:pPr>
      <w:widowControl/>
      <w:tabs>
        <w:tab w:val="num" w:pos="680"/>
      </w:tabs>
      <w:autoSpaceDE/>
      <w:autoSpaceDN/>
      <w:adjustRightInd/>
      <w:spacing w:after="140" w:line="290" w:lineRule="auto"/>
      <w:ind w:left="680" w:hanging="680"/>
      <w:textAlignment w:val="auto"/>
    </w:pPr>
    <w:rPr>
      <w:rFonts w:ascii="Arial" w:eastAsia="MS Mincho" w:hAnsi="Arial" w:cs="Arial"/>
      <w:sz w:val="20"/>
      <w:szCs w:val="20"/>
    </w:rPr>
  </w:style>
  <w:style w:type="paragraph" w:customStyle="1" w:styleId="Level2">
    <w:name w:val="Level 2"/>
    <w:basedOn w:val="Normal"/>
    <w:link w:val="Level2Char"/>
    <w:qFormat/>
    <w:pPr>
      <w:widowControl/>
      <w:numPr>
        <w:ilvl w:val="1"/>
        <w:numId w:val="3"/>
      </w:numPr>
      <w:autoSpaceDE/>
      <w:autoSpaceDN/>
      <w:adjustRightInd/>
      <w:spacing w:after="140" w:line="290" w:lineRule="auto"/>
      <w:textAlignment w:val="auto"/>
      <w:outlineLvl w:val="1"/>
    </w:pPr>
    <w:rPr>
      <w:rFonts w:ascii="Arial" w:eastAsia="TT108t00" w:hAnsi="Arial" w:cs="Arial"/>
      <w:sz w:val="20"/>
      <w:szCs w:val="22"/>
    </w:rPr>
  </w:style>
  <w:style w:type="paragraph" w:customStyle="1" w:styleId="Level1">
    <w:name w:val="Level 1"/>
    <w:basedOn w:val="Normal"/>
    <w:link w:val="Level1Char"/>
    <w:pPr>
      <w:keepNext/>
      <w:widowControl/>
      <w:numPr>
        <w:numId w:val="3"/>
      </w:numPr>
      <w:autoSpaceDE/>
      <w:autoSpaceDN/>
      <w:adjustRightInd/>
      <w:spacing w:before="280" w:after="140" w:line="290" w:lineRule="auto"/>
      <w:textAlignment w:val="auto"/>
      <w:outlineLvl w:val="0"/>
    </w:pPr>
    <w:rPr>
      <w:rFonts w:ascii="Arial" w:hAnsi="Arial" w:cs="Arial"/>
      <w:b/>
      <w:sz w:val="22"/>
      <w:szCs w:val="22"/>
    </w:rPr>
  </w:style>
  <w:style w:type="paragraph" w:customStyle="1" w:styleId="Level3">
    <w:name w:val="Level 3"/>
    <w:basedOn w:val="Normal"/>
    <w:link w:val="Level3Char"/>
    <w:pPr>
      <w:widowControl/>
      <w:numPr>
        <w:ilvl w:val="2"/>
        <w:numId w:val="3"/>
      </w:numPr>
      <w:autoSpaceDE/>
      <w:autoSpaceDN/>
      <w:adjustRightInd/>
      <w:spacing w:after="140" w:line="290" w:lineRule="auto"/>
      <w:textAlignment w:val="auto"/>
      <w:outlineLvl w:val="2"/>
    </w:pPr>
    <w:rPr>
      <w:rFonts w:ascii="Arial" w:eastAsia="TT108t00" w:hAnsi="Arial" w:cs="Arial"/>
      <w:sz w:val="20"/>
      <w:szCs w:val="22"/>
    </w:rPr>
  </w:style>
  <w:style w:type="paragraph" w:customStyle="1" w:styleId="Level4">
    <w:name w:val="Level 4"/>
    <w:basedOn w:val="Normal"/>
    <w:pPr>
      <w:widowControl/>
      <w:numPr>
        <w:ilvl w:val="3"/>
        <w:numId w:val="3"/>
      </w:numPr>
      <w:autoSpaceDE/>
      <w:autoSpaceDN/>
      <w:adjustRightInd/>
      <w:spacing w:after="140" w:line="290" w:lineRule="auto"/>
      <w:textAlignment w:val="auto"/>
      <w:outlineLvl w:val="3"/>
    </w:pPr>
    <w:rPr>
      <w:rFonts w:ascii="Arial" w:eastAsia="TT108t00" w:hAnsi="Arial" w:cs="Arial"/>
      <w:sz w:val="20"/>
      <w:szCs w:val="22"/>
    </w:rPr>
  </w:style>
  <w:style w:type="paragraph" w:customStyle="1" w:styleId="Level5">
    <w:name w:val="Level 5"/>
    <w:basedOn w:val="Normal"/>
    <w:pPr>
      <w:widowControl/>
      <w:numPr>
        <w:ilvl w:val="4"/>
        <w:numId w:val="3"/>
      </w:numPr>
      <w:autoSpaceDE/>
      <w:autoSpaceDN/>
      <w:adjustRightInd/>
      <w:spacing w:after="140" w:line="290" w:lineRule="auto"/>
      <w:textAlignment w:val="auto"/>
    </w:pPr>
    <w:rPr>
      <w:rFonts w:ascii="Arial" w:eastAsia="TT108t00" w:hAnsi="Arial" w:cs="Arial"/>
      <w:sz w:val="20"/>
      <w:szCs w:val="22"/>
    </w:rPr>
  </w:style>
  <w:style w:type="paragraph" w:customStyle="1" w:styleId="Level6">
    <w:name w:val="Level 6"/>
    <w:basedOn w:val="Normal"/>
    <w:pPr>
      <w:widowControl/>
      <w:numPr>
        <w:ilvl w:val="5"/>
        <w:numId w:val="3"/>
      </w:numPr>
      <w:autoSpaceDE/>
      <w:autoSpaceDN/>
      <w:adjustRightInd/>
      <w:spacing w:after="140" w:line="290" w:lineRule="auto"/>
      <w:textAlignment w:val="auto"/>
    </w:pPr>
    <w:rPr>
      <w:rFonts w:ascii="Arial" w:eastAsia="TT108t00" w:hAnsi="Arial" w:cs="Arial"/>
      <w:sz w:val="20"/>
      <w:szCs w:val="22"/>
    </w:rPr>
  </w:style>
  <w:style w:type="paragraph" w:customStyle="1" w:styleId="Parties">
    <w:name w:val="Parties"/>
    <w:basedOn w:val="Normal"/>
    <w:pPr>
      <w:widowControl/>
      <w:tabs>
        <w:tab w:val="num" w:pos="680"/>
      </w:tabs>
      <w:spacing w:after="140" w:line="290" w:lineRule="auto"/>
      <w:ind w:left="680" w:hanging="680"/>
      <w:textAlignment w:val="auto"/>
    </w:pPr>
    <w:rPr>
      <w:rFonts w:ascii="Arial" w:eastAsia="MS Mincho" w:hAnsi="Arial" w:cs="Arial"/>
      <w:bCs/>
      <w:sz w:val="20"/>
      <w:szCs w:val="20"/>
    </w:rPr>
  </w:style>
  <w:style w:type="paragraph" w:customStyle="1" w:styleId="Parties2">
    <w:name w:val="Parties 2"/>
    <w:basedOn w:val="Normal"/>
    <w:pPr>
      <w:widowControl/>
      <w:tabs>
        <w:tab w:val="num" w:pos="680"/>
      </w:tabs>
      <w:autoSpaceDE/>
      <w:autoSpaceDN/>
      <w:adjustRightInd/>
      <w:spacing w:after="140" w:line="290" w:lineRule="auto"/>
      <w:ind w:left="680" w:hanging="680"/>
      <w:textAlignment w:val="auto"/>
    </w:pPr>
    <w:rPr>
      <w:rFonts w:ascii="Arial" w:eastAsia="MS Mincho" w:hAnsi="Arial" w:cs="Arial"/>
      <w:sz w:val="20"/>
      <w:szCs w:val="20"/>
    </w:rPr>
  </w:style>
  <w:style w:type="paragraph" w:customStyle="1" w:styleId="Recitals2">
    <w:name w:val="Recitals 2"/>
    <w:basedOn w:val="Normal"/>
    <w:pPr>
      <w:widowControl/>
      <w:tabs>
        <w:tab w:val="num" w:pos="680"/>
      </w:tabs>
      <w:autoSpaceDE/>
      <w:autoSpaceDN/>
      <w:adjustRightInd/>
      <w:spacing w:after="140" w:line="290" w:lineRule="auto"/>
      <w:ind w:left="680" w:hanging="680"/>
      <w:textAlignment w:val="auto"/>
    </w:pPr>
    <w:rPr>
      <w:rFonts w:ascii="Arial" w:eastAsia="MS Mincho" w:hAnsi="Arial" w:cs="Arial"/>
      <w:sz w:val="20"/>
      <w:szCs w:val="20"/>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pPr>
      <w:spacing w:after="160" w:line="240" w:lineRule="exact"/>
      <w:textAlignment w:val="auto"/>
    </w:pPr>
    <w:rPr>
      <w:rFonts w:ascii="Verdana" w:hAnsi="Verdana" w:cs="Verdana"/>
      <w:sz w:val="20"/>
      <w:szCs w:val="20"/>
      <w:lang w:val="en-US" w:eastAsia="en-US"/>
    </w:rPr>
  </w:style>
  <w:style w:type="character" w:customStyle="1" w:styleId="Level3Char">
    <w:name w:val="Level 3 Char"/>
    <w:link w:val="Level3"/>
    <w:rPr>
      <w:rFonts w:ascii="Arial" w:eastAsia="TT108t00" w:hAnsi="Arial" w:cs="Arial"/>
      <w:szCs w:val="22"/>
    </w:rPr>
  </w:style>
  <w:style w:type="character" w:customStyle="1" w:styleId="Level2Char">
    <w:name w:val="Level 2 Char"/>
    <w:link w:val="Level2"/>
    <w:rPr>
      <w:rFonts w:ascii="Arial" w:eastAsia="TT108t00" w:hAnsi="Arial" w:cs="Arial"/>
      <w:szCs w:val="22"/>
    </w:rPr>
  </w:style>
  <w:style w:type="paragraph" w:customStyle="1" w:styleId="Body">
    <w:name w:val="Body"/>
    <w:basedOn w:val="Normal"/>
    <w:link w:val="BodyChar"/>
    <w:uiPriority w:val="99"/>
    <w:qFormat/>
    <w:pPr>
      <w:widowControl/>
      <w:autoSpaceDE/>
      <w:autoSpaceDN/>
      <w:adjustRightInd/>
      <w:spacing w:after="140" w:line="290" w:lineRule="auto"/>
      <w:textAlignment w:val="auto"/>
    </w:pPr>
    <w:rPr>
      <w:rFonts w:ascii="Arial" w:hAnsi="Arial"/>
      <w:kern w:val="20"/>
      <w:sz w:val="20"/>
      <w:lang w:eastAsia="en-GB"/>
    </w:rPr>
  </w:style>
  <w:style w:type="paragraph" w:customStyle="1" w:styleId="Level7">
    <w:name w:val="Level 7"/>
    <w:basedOn w:val="Normal"/>
    <w:uiPriority w:val="99"/>
    <w:pPr>
      <w:widowControl/>
      <w:tabs>
        <w:tab w:val="num" w:pos="3288"/>
      </w:tabs>
      <w:autoSpaceDE/>
      <w:autoSpaceDN/>
      <w:adjustRightInd/>
      <w:spacing w:after="140" w:line="290" w:lineRule="auto"/>
      <w:ind w:left="3288" w:hanging="680"/>
      <w:textAlignment w:val="auto"/>
      <w:outlineLvl w:val="6"/>
    </w:pPr>
    <w:rPr>
      <w:rFonts w:ascii="Arial" w:hAnsi="Arial"/>
      <w:kern w:val="20"/>
      <w:sz w:val="20"/>
      <w:lang w:eastAsia="en-GB"/>
    </w:rPr>
  </w:style>
  <w:style w:type="paragraph" w:customStyle="1" w:styleId="Level8">
    <w:name w:val="Level 8"/>
    <w:basedOn w:val="Normal"/>
    <w:uiPriority w:val="99"/>
    <w:pPr>
      <w:widowControl/>
      <w:tabs>
        <w:tab w:val="num" w:pos="3288"/>
      </w:tabs>
      <w:autoSpaceDE/>
      <w:autoSpaceDN/>
      <w:adjustRightInd/>
      <w:spacing w:after="140" w:line="290" w:lineRule="auto"/>
      <w:ind w:left="3288" w:hanging="680"/>
      <w:textAlignment w:val="auto"/>
      <w:outlineLvl w:val="7"/>
    </w:pPr>
    <w:rPr>
      <w:rFonts w:ascii="Arial" w:hAnsi="Arial"/>
      <w:kern w:val="20"/>
      <w:sz w:val="20"/>
      <w:lang w:eastAsia="en-GB"/>
    </w:rPr>
  </w:style>
  <w:style w:type="paragraph" w:customStyle="1" w:styleId="Level9">
    <w:name w:val="Level 9"/>
    <w:basedOn w:val="Normal"/>
    <w:uiPriority w:val="99"/>
    <w:pPr>
      <w:widowControl/>
      <w:tabs>
        <w:tab w:val="num" w:pos="3288"/>
      </w:tabs>
      <w:autoSpaceDE/>
      <w:autoSpaceDN/>
      <w:adjustRightInd/>
      <w:spacing w:after="140" w:line="290" w:lineRule="auto"/>
      <w:ind w:left="3288" w:hanging="680"/>
      <w:textAlignment w:val="auto"/>
      <w:outlineLvl w:val="8"/>
    </w:pPr>
    <w:rPr>
      <w:rFonts w:ascii="Arial" w:hAnsi="Arial"/>
      <w:kern w:val="20"/>
      <w:sz w:val="20"/>
      <w:lang w:eastAsia="en-GB"/>
    </w:rPr>
  </w:style>
  <w:style w:type="paragraph" w:customStyle="1" w:styleId="zFSco-names">
    <w:name w:val="zFSco-names"/>
    <w:basedOn w:val="Normal"/>
    <w:next w:val="Normal"/>
    <w:pPr>
      <w:widowControl/>
      <w:autoSpaceDE/>
      <w:autoSpaceDN/>
      <w:adjustRightInd/>
      <w:spacing w:before="120" w:after="120" w:line="290" w:lineRule="auto"/>
      <w:jc w:val="center"/>
      <w:textAlignment w:val="auto"/>
    </w:pPr>
    <w:rPr>
      <w:rFonts w:ascii="Arial" w:eastAsia="SimSun" w:hAnsi="Arial"/>
      <w:kern w:val="24"/>
      <w:lang w:eastAsia="en-GB"/>
    </w:rPr>
  </w:style>
  <w:style w:type="paragraph" w:customStyle="1" w:styleId="UCAlpha6">
    <w:name w:val="UCAlpha 6"/>
    <w:basedOn w:val="Normal"/>
    <w:pPr>
      <w:widowControl/>
      <w:numPr>
        <w:numId w:val="5"/>
      </w:numPr>
      <w:autoSpaceDE/>
      <w:autoSpaceDN/>
      <w:adjustRightInd/>
      <w:spacing w:after="140" w:line="290" w:lineRule="auto"/>
      <w:textAlignment w:val="auto"/>
    </w:pPr>
    <w:rPr>
      <w:rFonts w:ascii="Arial" w:hAnsi="Arial"/>
      <w:kern w:val="20"/>
      <w:sz w:val="20"/>
      <w:lang w:eastAsia="en-GB"/>
    </w:rPr>
  </w:style>
  <w:style w:type="character" w:customStyle="1" w:styleId="BodyChar">
    <w:name w:val="Body Char"/>
    <w:link w:val="Body"/>
    <w:uiPriority w:val="99"/>
    <w:locked/>
    <w:rPr>
      <w:rFonts w:ascii="Arial" w:hAnsi="Arial"/>
      <w:kern w:val="20"/>
      <w:szCs w:val="24"/>
      <w:lang w:eastAsia="en-GB"/>
    </w:rPr>
  </w:style>
  <w:style w:type="paragraph" w:customStyle="1" w:styleId="Body2">
    <w:name w:val="Body 2"/>
    <w:basedOn w:val="Normal"/>
    <w:pPr>
      <w:spacing w:line="240" w:lineRule="auto"/>
      <w:textAlignment w:val="auto"/>
    </w:pPr>
    <w:rPr>
      <w:sz w:val="26"/>
      <w:szCs w:val="26"/>
      <w:lang w:eastAsia="en-US"/>
    </w:rPr>
  </w:style>
  <w:style w:type="paragraph" w:customStyle="1" w:styleId="Nivel1">
    <w:name w:val="Nivel 1"/>
    <w:basedOn w:val="CM17"/>
    <w:qFormat/>
    <w:pPr>
      <w:numPr>
        <w:numId w:val="6"/>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pPr>
      <w:numPr>
        <w:ilvl w:val="1"/>
        <w:numId w:val="6"/>
      </w:numPr>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pPr>
      <w:widowControl/>
      <w:numPr>
        <w:ilvl w:val="2"/>
        <w:numId w:val="6"/>
      </w:numPr>
      <w:autoSpaceDE/>
      <w:autoSpaceDN/>
      <w:adjustRightInd/>
      <w:spacing w:line="320" w:lineRule="exact"/>
      <w:textAlignment w:val="auto"/>
    </w:pPr>
    <w:rPr>
      <w:rFonts w:ascii="Times New Roman" w:eastAsia="MS Mincho" w:hAnsi="Times New Roman" w:cs="Times New Roman"/>
      <w:color w:val="000000"/>
    </w:rPr>
  </w:style>
  <w:style w:type="paragraph" w:customStyle="1" w:styleId="Nivel4">
    <w:name w:val="Nivel 4"/>
    <w:basedOn w:val="Default"/>
    <w:qFormat/>
    <w:pPr>
      <w:widowControl w:val="0"/>
      <w:numPr>
        <w:ilvl w:val="3"/>
        <w:numId w:val="6"/>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pPr>
      <w:widowControl w:val="0"/>
      <w:numPr>
        <w:ilvl w:val="4"/>
        <w:numId w:val="6"/>
      </w:numPr>
      <w:spacing w:line="300" w:lineRule="atLeast"/>
      <w:jc w:val="both"/>
    </w:pPr>
    <w:rPr>
      <w:rFonts w:ascii="Times New Roman" w:hAnsi="Times New Roman" w:cs="Times New Roman"/>
      <w:sz w:val="22"/>
      <w:szCs w:val="22"/>
    </w:rPr>
  </w:style>
  <w:style w:type="paragraph" w:customStyle="1" w:styleId="Nivel6">
    <w:name w:val="Nivel 6"/>
    <w:basedOn w:val="CM17"/>
    <w:qFormat/>
    <w:pPr>
      <w:numPr>
        <w:ilvl w:val="5"/>
        <w:numId w:val="6"/>
      </w:numPr>
      <w:spacing w:line="300" w:lineRule="atLeast"/>
      <w:jc w:val="both"/>
    </w:pPr>
    <w:rPr>
      <w:rFonts w:ascii="Times New Roman" w:eastAsia="TT108t00" w:hAnsi="Times New Roman" w:cs="Times New Roman"/>
      <w:sz w:val="22"/>
      <w:szCs w:val="22"/>
    </w:rPr>
  </w:style>
  <w:style w:type="paragraph" w:customStyle="1" w:styleId="citcar">
    <w:name w:val="citcar"/>
    <w:basedOn w:val="Normal"/>
    <w:next w:val="DeltaViewTableHeading"/>
    <w:uiPriority w:val="99"/>
    <w:pPr>
      <w:numPr>
        <w:ilvl w:val="5"/>
        <w:numId w:val="7"/>
      </w:numPr>
      <w:spacing w:line="240" w:lineRule="exact"/>
      <w:ind w:right="1134"/>
      <w:textAlignment w:val="auto"/>
    </w:pPr>
    <w:rPr>
      <w:sz w:val="26"/>
      <w:szCs w:val="26"/>
      <w:lang w:eastAsia="en-US"/>
    </w:rPr>
  </w:style>
  <w:style w:type="character" w:customStyle="1" w:styleId="Ttulo7Char">
    <w:name w:val="Título 7 Char"/>
    <w:aliases w:val="h7 Char"/>
    <w:link w:val="Ttulo7"/>
    <w:rPr>
      <w:rFonts w:ascii="Frutiger Light" w:hAnsi="Frutiger Light"/>
      <w:i/>
      <w:w w:val="0"/>
      <w:sz w:val="26"/>
      <w:szCs w:val="24"/>
    </w:rPr>
  </w:style>
  <w:style w:type="paragraph" w:customStyle="1" w:styleId="DocExCode">
    <w:name w:val="DocExCode"/>
    <w:basedOn w:val="Normal"/>
    <w:pPr>
      <w:widowControl/>
      <w:pBdr>
        <w:top w:val="single" w:sz="4" w:space="1" w:color="auto"/>
      </w:pBdr>
      <w:autoSpaceDE/>
      <w:autoSpaceDN/>
      <w:adjustRightInd/>
      <w:spacing w:line="240" w:lineRule="auto"/>
      <w:jc w:val="left"/>
      <w:textAlignment w:val="auto"/>
    </w:pPr>
    <w:rPr>
      <w:rFonts w:eastAsia="SimSun"/>
      <w:kern w:val="20"/>
      <w:sz w:val="16"/>
      <w:szCs w:val="20"/>
    </w:rPr>
  </w:style>
  <w:style w:type="table" w:customStyle="1" w:styleId="Tabelacomgrade1">
    <w:name w:val="Tabela com grade1"/>
    <w:basedOn w:val="Tabelanormal"/>
    <w:next w:val="Tabelacomgrade"/>
    <w:uiPriority w:val="59"/>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aliases w:val="h1 Char"/>
    <w:link w:val="Ttulo1"/>
    <w:uiPriority w:val="9"/>
    <w:rPr>
      <w:rFonts w:ascii="Calibri" w:hAnsi="Calibri"/>
      <w:color w:val="000000"/>
      <w:sz w:val="22"/>
      <w:szCs w:val="22"/>
      <w:u w:val="single"/>
    </w:rPr>
  </w:style>
  <w:style w:type="character" w:customStyle="1" w:styleId="Ttulo2Char">
    <w:name w:val="Título 2 Char"/>
    <w:aliases w:val="h2 Char"/>
    <w:link w:val="Ttulo2"/>
    <w:uiPriority w:val="9"/>
    <w:rPr>
      <w:smallCaps/>
      <w:sz w:val="24"/>
      <w:szCs w:val="24"/>
    </w:rPr>
  </w:style>
  <w:style w:type="character" w:customStyle="1" w:styleId="Ttulo3Char">
    <w:name w:val="Título 3 Char"/>
    <w:aliases w:val="h3 Char"/>
    <w:link w:val="Ttulo3"/>
    <w:uiPriority w:val="9"/>
    <w:rPr>
      <w:b/>
      <w:bCs/>
      <w:sz w:val="23"/>
      <w:szCs w:val="23"/>
      <w:u w:val="single"/>
    </w:rPr>
  </w:style>
  <w:style w:type="character" w:customStyle="1" w:styleId="Ttulo4Char">
    <w:name w:val="Título 4 Char"/>
    <w:aliases w:val="h4 Char"/>
    <w:link w:val="Ttulo4"/>
    <w:uiPriority w:val="9"/>
    <w:rPr>
      <w:b/>
      <w:bCs/>
      <w:sz w:val="24"/>
      <w:szCs w:val="24"/>
    </w:rPr>
  </w:style>
  <w:style w:type="character" w:customStyle="1" w:styleId="Ttulo5Char">
    <w:name w:val="Título 5 Char"/>
    <w:aliases w:val="h5 Char"/>
    <w:link w:val="Ttulo5"/>
    <w:rPr>
      <w:b/>
      <w:bCs/>
      <w:sz w:val="23"/>
      <w:szCs w:val="23"/>
    </w:rPr>
  </w:style>
  <w:style w:type="character" w:customStyle="1" w:styleId="Ttulo6Char">
    <w:name w:val="Título 6 Char"/>
    <w:aliases w:val="h6 Char"/>
    <w:link w:val="Ttulo6"/>
    <w:rPr>
      <w:i/>
      <w:iCs/>
      <w:color w:val="000000"/>
      <w:sz w:val="24"/>
      <w:szCs w:val="24"/>
    </w:rPr>
  </w:style>
  <w:style w:type="character" w:customStyle="1" w:styleId="Ttulo8Char">
    <w:name w:val="Título 8 Char"/>
    <w:aliases w:val="h8 Char"/>
    <w:link w:val="Ttulo8"/>
    <w:rPr>
      <w:rFonts w:ascii="Frutiger Light" w:hAnsi="Frutiger Light"/>
      <w:b/>
      <w:w w:val="0"/>
      <w:sz w:val="26"/>
      <w:szCs w:val="24"/>
      <w:shd w:val="clear" w:color="auto" w:fill="FFFFFF"/>
    </w:rPr>
  </w:style>
  <w:style w:type="character" w:customStyle="1" w:styleId="Ttulo9Char">
    <w:name w:val="Título 9 Char"/>
    <w:aliases w:val="h9 Char"/>
    <w:link w:val="Ttulo9"/>
    <w:rPr>
      <w:rFonts w:ascii="Frutiger Light" w:hAnsi="Frutiger Light"/>
      <w:b/>
      <w:color w:val="000000"/>
      <w:sz w:val="26"/>
      <w:szCs w:val="24"/>
    </w:rPr>
  </w:style>
  <w:style w:type="paragraph" w:customStyle="1" w:styleId="citpet">
    <w:name w:val="citpet"/>
    <w:basedOn w:val="DeltaViewTableHeading"/>
    <w:next w:val="DeltaViewTableBody"/>
    <w:uiPriority w:val="99"/>
    <w:pPr>
      <w:spacing w:after="0" w:line="240" w:lineRule="exact"/>
      <w:ind w:left="1418" w:right="1418"/>
      <w:textAlignment w:val="auto"/>
    </w:pPr>
    <w:rPr>
      <w:rFonts w:ascii="Times New Roman" w:hAnsi="Times New Roman" w:cs="Times New Roman"/>
      <w:b w:val="0"/>
      <w:bCs w:val="0"/>
      <w:sz w:val="20"/>
      <w:szCs w:val="20"/>
      <w:lang w:val="pt-BR" w:eastAsia="en-US"/>
    </w:rPr>
  </w:style>
  <w:style w:type="paragraph" w:customStyle="1" w:styleId="MF1">
    <w:name w:val="MF1"/>
    <w:basedOn w:val="Normal"/>
    <w:next w:val="DeltaViewAnnounce"/>
    <w:autoRedefine/>
    <w:uiPriority w:val="99"/>
    <w:pPr>
      <w:spacing w:line="320" w:lineRule="exact"/>
      <w:jc w:val="center"/>
      <w:textAlignment w:val="auto"/>
    </w:pPr>
    <w:rPr>
      <w:b/>
      <w:bCs/>
      <w:smallCaps/>
      <w:lang w:eastAsia="en-US"/>
    </w:rPr>
  </w:style>
  <w:style w:type="paragraph" w:customStyle="1" w:styleId="MF2">
    <w:name w:val="MF2"/>
    <w:basedOn w:val="Normal"/>
    <w:autoRedefine/>
    <w:uiPriority w:val="99"/>
    <w:pPr>
      <w:spacing w:line="320" w:lineRule="exact"/>
      <w:textAlignment w:val="auto"/>
    </w:pPr>
    <w:rPr>
      <w:b/>
      <w:bCs/>
      <w:sz w:val="20"/>
      <w:szCs w:val="20"/>
      <w:lang w:eastAsia="en-US"/>
    </w:rPr>
  </w:style>
  <w:style w:type="character" w:customStyle="1" w:styleId="Corpodetexto2Char">
    <w:name w:val="Corpo de texto 2 Char"/>
    <w:link w:val="Corpodetexto2"/>
    <w:uiPriority w:val="99"/>
    <w:rPr>
      <w:rFonts w:eastAsia="MS Mincho"/>
      <w:sz w:val="24"/>
    </w:rPr>
  </w:style>
  <w:style w:type="character" w:customStyle="1" w:styleId="RecuodecorpodetextoChar">
    <w:name w:val="Recuo de corpo de texto Char"/>
    <w:aliases w:val="bti Char,bt2 Char,Body Text Bold Indent Char"/>
    <w:link w:val="Recuodecorpodetexto"/>
    <w:uiPriority w:val="99"/>
  </w:style>
  <w:style w:type="character" w:customStyle="1" w:styleId="Corpodetexto3Char">
    <w:name w:val="Corpo de texto 3 Char"/>
    <w:link w:val="Corpodetexto3"/>
    <w:uiPriority w:val="99"/>
    <w:rPr>
      <w:rFonts w:ascii="Comic Sans MS" w:hAnsi="Comic Sans MS"/>
      <w:sz w:val="26"/>
      <w:szCs w:val="26"/>
    </w:rPr>
  </w:style>
  <w:style w:type="character" w:customStyle="1" w:styleId="CorpodetextoChar">
    <w:name w:val="Corpo de texto Char"/>
    <w:aliases w:val="bt Char,BT Char,.BT Char,body text Char,bd Char,5 Char"/>
    <w:link w:val="Corpodetexto"/>
    <w:rPr>
      <w:rFonts w:ascii="Arial" w:hAnsi="Arial" w:cs="Arial"/>
      <w:sz w:val="22"/>
      <w:szCs w:val="22"/>
    </w:rPr>
  </w:style>
  <w:style w:type="character" w:customStyle="1" w:styleId="Recuodecorpodetexto2Char">
    <w:name w:val="Recuo de corpo de texto 2 Char"/>
    <w:aliases w:val="bti2 Char"/>
    <w:link w:val="Recuodecorpodetexto2"/>
    <w:uiPriority w:val="99"/>
    <w:rPr>
      <w:sz w:val="23"/>
      <w:szCs w:val="23"/>
    </w:rPr>
  </w:style>
  <w:style w:type="paragraph" w:customStyle="1" w:styleId="t7">
    <w:name w:val="t7"/>
    <w:basedOn w:val="Normal"/>
    <w:uiPriority w:val="99"/>
    <w:pPr>
      <w:tabs>
        <w:tab w:val="left" w:pos="1540"/>
        <w:tab w:val="left" w:pos="3500"/>
        <w:tab w:val="left" w:pos="5020"/>
      </w:tabs>
      <w:spacing w:line="240" w:lineRule="atLeast"/>
      <w:jc w:val="left"/>
      <w:textAlignment w:val="auto"/>
    </w:pPr>
    <w:rPr>
      <w:rFonts w:ascii="Times" w:hAnsi="Times" w:cs="Times"/>
      <w:lang w:eastAsia="en-US"/>
    </w:rPr>
  </w:style>
  <w:style w:type="paragraph" w:customStyle="1" w:styleId="Estilo2">
    <w:name w:val="Estilo2"/>
    <w:basedOn w:val="Normal"/>
    <w:uiPriority w:val="99"/>
    <w:pPr>
      <w:tabs>
        <w:tab w:val="left" w:pos="2835"/>
      </w:tabs>
      <w:spacing w:after="120" w:line="240" w:lineRule="auto"/>
      <w:ind w:left="2977" w:hanging="853"/>
      <w:jc w:val="left"/>
      <w:textAlignment w:val="auto"/>
    </w:pPr>
    <w:rPr>
      <w:rFonts w:ascii="Arial" w:hAnsi="Arial" w:cs="Arial"/>
      <w:sz w:val="22"/>
      <w:szCs w:val="22"/>
      <w:lang w:eastAsia="en-US"/>
    </w:rPr>
  </w:style>
  <w:style w:type="character" w:customStyle="1" w:styleId="CommentReference1">
    <w:name w:val="Comment Reference1"/>
    <w:hidden/>
    <w:uiPriority w:val="99"/>
    <w:rPr>
      <w:rFonts w:ascii="Times New Roman" w:hAnsi="Times New Roman" w:cs="Times New Roman"/>
      <w:spacing w:val="0"/>
      <w:sz w:val="16"/>
      <w:szCs w:val="16"/>
      <w:lang w:val="pt-BR"/>
    </w:rPr>
  </w:style>
  <w:style w:type="paragraph" w:customStyle="1" w:styleId="CommentText1">
    <w:name w:val="Comment Text1"/>
    <w:basedOn w:val="Normal"/>
    <w:hidden/>
    <w:uiPriority w:val="99"/>
    <w:pPr>
      <w:spacing w:line="240" w:lineRule="auto"/>
      <w:textAlignment w:val="auto"/>
    </w:pPr>
    <w:rPr>
      <w:sz w:val="20"/>
      <w:szCs w:val="20"/>
      <w:lang w:eastAsia="en-US"/>
    </w:rPr>
  </w:style>
  <w:style w:type="paragraph" w:customStyle="1" w:styleId="CommentSubject1">
    <w:name w:val="Comment Subject1"/>
    <w:basedOn w:val="CommentText1"/>
    <w:next w:val="CommentText1"/>
    <w:hidden/>
    <w:uiPriority w:val="99"/>
    <w:rPr>
      <w:b/>
      <w:bCs/>
    </w:rPr>
  </w:style>
  <w:style w:type="character" w:customStyle="1" w:styleId="Recuodecorpodetexto3Char">
    <w:name w:val="Recuo de corpo de texto 3 Char"/>
    <w:aliases w:val="bti3 Char"/>
    <w:link w:val="Recuodecorpodetexto3"/>
    <w:uiPriority w:val="99"/>
    <w:rPr>
      <w:color w:val="000000"/>
      <w:sz w:val="24"/>
      <w:szCs w:val="24"/>
    </w:rPr>
  </w:style>
  <w:style w:type="paragraph" w:customStyle="1" w:styleId="Corpo">
    <w:name w:val="Corpo"/>
    <w:uiPriority w:val="99"/>
    <w:pPr>
      <w:widowControl w:val="0"/>
      <w:autoSpaceDE w:val="0"/>
      <w:autoSpaceDN w:val="0"/>
      <w:adjustRightInd w:val="0"/>
      <w:jc w:val="both"/>
    </w:pPr>
    <w:rPr>
      <w:color w:val="000000"/>
      <w:sz w:val="26"/>
      <w:szCs w:val="26"/>
      <w:lang w:eastAsia="en-US"/>
    </w:rPr>
  </w:style>
  <w:style w:type="character" w:customStyle="1" w:styleId="TtuloChar">
    <w:name w:val="Título Char"/>
    <w:aliases w:val="t Char"/>
    <w:link w:val="Ttulo"/>
    <w:uiPriority w:val="10"/>
    <w:rPr>
      <w:b/>
      <w:bCs/>
      <w:sz w:val="22"/>
      <w:szCs w:val="22"/>
    </w:rPr>
  </w:style>
  <w:style w:type="character" w:customStyle="1" w:styleId="SubttuloChar">
    <w:name w:val="Subtítulo Char"/>
    <w:link w:val="Subttulo"/>
    <w:uiPriority w:val="11"/>
    <w:rPr>
      <w:rFonts w:ascii="Arial" w:hAnsi="Arial" w:cs="Arial"/>
      <w:sz w:val="24"/>
      <w:szCs w:val="24"/>
      <w:lang w:val="en-US" w:eastAsia="en-US"/>
    </w:rPr>
  </w:style>
  <w:style w:type="paragraph" w:customStyle="1" w:styleId="BodyText21">
    <w:name w:val="Body Text 21"/>
    <w:basedOn w:val="Normal"/>
    <w:uiPriority w:val="99"/>
    <w:pPr>
      <w:spacing w:line="240" w:lineRule="auto"/>
      <w:ind w:left="567"/>
      <w:textAlignment w:val="auto"/>
    </w:pPr>
    <w:rPr>
      <w:lang w:val="en-AU" w:eastAsia="en-US"/>
    </w:rPr>
  </w:style>
  <w:style w:type="paragraph" w:customStyle="1" w:styleId="NormalWeb0">
    <w:name w:val="Normal(Web)"/>
    <w:basedOn w:val="Normal"/>
    <w:uiPriority w:val="99"/>
    <w:pPr>
      <w:spacing w:before="100" w:after="100" w:line="240" w:lineRule="auto"/>
      <w:jc w:val="left"/>
      <w:textAlignment w:val="auto"/>
    </w:pPr>
    <w:rPr>
      <w:rFonts w:ascii="Arial Unicode MS" w:eastAsia="Arial Unicode MS" w:cs="Arial Unicode MS"/>
      <w:color w:val="000000"/>
      <w:lang w:eastAsia="en-US"/>
    </w:rPr>
  </w:style>
  <w:style w:type="paragraph" w:customStyle="1" w:styleId="Ttulo1AgmtArticleNumber">
    <w:name w:val="Título 1.Agmt Article Number"/>
    <w:basedOn w:val="Normal"/>
    <w:next w:val="Normal"/>
    <w:uiPriority w:val="99"/>
    <w:pPr>
      <w:keepNext/>
      <w:spacing w:line="240" w:lineRule="auto"/>
      <w:jc w:val="left"/>
      <w:textAlignment w:val="auto"/>
      <w:outlineLvl w:val="0"/>
    </w:pPr>
    <w:rPr>
      <w:b/>
      <w:bCs/>
      <w:sz w:val="18"/>
      <w:szCs w:val="18"/>
      <w:lang w:eastAsia="en-US"/>
    </w:rPr>
  </w:style>
  <w:style w:type="character" w:customStyle="1" w:styleId="Normal1">
    <w:name w:val="Normal1"/>
    <w:uiPriority w:val="99"/>
    <w:rPr>
      <w:rFonts w:ascii="Helvetica" w:hAnsi="Helvetica" w:cs="Helvetica"/>
      <w:spacing w:val="0"/>
      <w:sz w:val="24"/>
      <w:szCs w:val="24"/>
      <w:lang w:val="pt-BR"/>
    </w:rPr>
  </w:style>
  <w:style w:type="character" w:customStyle="1" w:styleId="TextodebaloChar">
    <w:name w:val="Texto de balão Char"/>
    <w:link w:val="Textodebalo"/>
    <w:uiPriority w:val="99"/>
    <w:rPr>
      <w:rFonts w:ascii="Tahoma" w:hAnsi="Tahoma" w:cs="Tahoma"/>
      <w:sz w:val="16"/>
      <w:szCs w:val="16"/>
    </w:rPr>
  </w:style>
  <w:style w:type="paragraph" w:customStyle="1" w:styleId="CharCharCharCharCharCharCharCharCharCharChar">
    <w:name w:val="Char Char Char Char Char Char Char Char Char Char Char"/>
    <w:basedOn w:val="Normal"/>
    <w:uiPriority w:val="99"/>
    <w:pPr>
      <w:spacing w:after="160" w:line="240" w:lineRule="exact"/>
      <w:jc w:val="left"/>
      <w:textAlignment w:val="auto"/>
    </w:pPr>
    <w:rPr>
      <w:rFonts w:ascii="Verdana" w:hAnsi="Verdana" w:cs="Verdana"/>
      <w:sz w:val="20"/>
      <w:szCs w:val="20"/>
      <w:lang w:val="en-US" w:eastAsia="en-US"/>
    </w:rPr>
  </w:style>
  <w:style w:type="character" w:styleId="MquinadeescreverHTML">
    <w:name w:val="HTML Typewriter"/>
    <w:uiPriority w:val="99"/>
    <w:rPr>
      <w:rFonts w:ascii="Courier New" w:hAnsi="Courier New" w:cs="Courier New"/>
      <w:spacing w:val="0"/>
      <w:sz w:val="20"/>
      <w:szCs w:val="20"/>
      <w:lang w:val="pt-BR"/>
    </w:rPr>
  </w:style>
  <w:style w:type="character" w:customStyle="1" w:styleId="deltaviewinsertion0">
    <w:name w:val="deltaviewinsertion"/>
    <w:uiPriority w:val="99"/>
    <w:rPr>
      <w:rFonts w:ascii="Times New Roman" w:hAnsi="Times New Roman" w:cs="Times New Roman"/>
      <w:spacing w:val="0"/>
      <w:sz w:val="26"/>
      <w:szCs w:val="26"/>
      <w:lang w:val="pt-BR"/>
    </w:rPr>
  </w:style>
  <w:style w:type="paragraph" w:customStyle="1" w:styleId="CharChar1Char">
    <w:name w:val="Char Char1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CharChar2Char">
    <w:name w:val="Char Char2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TEXTO">
    <w:name w:val="TEXTO"/>
    <w:autoRedefine/>
    <w:uiPriority w:val="99"/>
    <w:pPr>
      <w:keepNext/>
      <w:keepLines/>
      <w:numPr>
        <w:ilvl w:val="1"/>
        <w:numId w:val="10"/>
      </w:numPr>
      <w:spacing w:line="300" w:lineRule="exact"/>
      <w:ind w:left="707" w:hanging="707"/>
    </w:pPr>
    <w:rPr>
      <w:rFonts w:ascii="Frutiger Light" w:hAnsi="Frutiger Light" w:cs="Frutiger Light"/>
      <w:sz w:val="26"/>
      <w:szCs w:val="26"/>
      <w:lang w:eastAsia="en-US"/>
    </w:rPr>
  </w:style>
  <w:style w:type="paragraph" w:customStyle="1" w:styleId="Char1CharCharCharCharCharCharCharCharCharCharCharChar">
    <w:name w:val="Char1 Char Char Char Char Char Char Char Char Char Char Char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CharCharCharCharCharChar">
    <w:name w:val="Char Char Char Char Char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CharChar">
    <w:name w:val="Char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CommentSubject2">
    <w:name w:val="Comment Subject2"/>
    <w:basedOn w:val="CommentText1"/>
    <w:next w:val="CommentText1"/>
    <w:uiPriority w:val="99"/>
    <w:rPr>
      <w:b/>
      <w:bCs/>
    </w:rPr>
  </w:style>
  <w:style w:type="character" w:customStyle="1" w:styleId="TextodecomentrioChar">
    <w:name w:val="Texto de comentário Char"/>
    <w:hidden/>
    <w:uiPriority w:val="99"/>
    <w:rPr>
      <w:rFonts w:ascii="Times New Roman" w:hAnsi="Times New Roman" w:cs="Times New Roman"/>
      <w:spacing w:val="0"/>
      <w:sz w:val="26"/>
      <w:szCs w:val="26"/>
      <w:lang w:val="pt-BR"/>
    </w:rPr>
  </w:style>
  <w:style w:type="character" w:customStyle="1" w:styleId="AssuntodocomentrioChar">
    <w:name w:val="Assunto do comentário Char"/>
    <w:uiPriority w:val="99"/>
  </w:style>
  <w:style w:type="character" w:customStyle="1" w:styleId="CommarcadoresChar">
    <w:name w:val="Com marcadores Char"/>
    <w:uiPriority w:val="99"/>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pPr>
      <w:spacing w:after="160" w:line="240" w:lineRule="exact"/>
      <w:textAlignment w:val="auto"/>
    </w:pPr>
    <w:rPr>
      <w:rFonts w:ascii="Verdana" w:hAnsi="Verdana" w:cs="Verdana"/>
      <w:sz w:val="20"/>
      <w:szCs w:val="20"/>
      <w:lang w:val="en-US" w:eastAsia="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CharCharCharCharChar">
    <w:name w:val="Char Char Char Char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Estilo">
    <w:name w:val="Estilo"/>
    <w:basedOn w:val="Normal"/>
    <w:uiPriority w:val="99"/>
    <w:pPr>
      <w:spacing w:after="160" w:line="240" w:lineRule="exact"/>
      <w:textAlignment w:val="auto"/>
    </w:pPr>
    <w:rPr>
      <w:rFonts w:ascii="Verdana" w:hAnsi="Verdana" w:cs="Verdana"/>
      <w:sz w:val="20"/>
      <w:szCs w:val="20"/>
      <w:lang w:val="en-US" w:eastAsia="en-US"/>
    </w:rPr>
  </w:style>
  <w:style w:type="paragraph" w:customStyle="1" w:styleId="Char2CharCharCharCharChar1">
    <w:name w:val="Char2 Char Char Char Char Char1"/>
    <w:basedOn w:val="Normal"/>
    <w:uiPriority w:val="99"/>
    <w:pPr>
      <w:spacing w:after="160" w:line="240" w:lineRule="exact"/>
      <w:textAlignment w:val="auto"/>
    </w:pPr>
    <w:rPr>
      <w:rFonts w:ascii="Verdana" w:hAnsi="Verdana" w:cs="Verdana"/>
      <w:sz w:val="20"/>
      <w:szCs w:val="20"/>
      <w:lang w:val="en-US" w:eastAsia="en-US"/>
    </w:rPr>
  </w:style>
  <w:style w:type="paragraph" w:customStyle="1" w:styleId="CharChar3">
    <w:name w:val="Char Char3"/>
    <w:basedOn w:val="Normal"/>
    <w:uiPriority w:val="99"/>
    <w:pPr>
      <w:spacing w:after="160" w:line="240" w:lineRule="exact"/>
      <w:textAlignment w:val="auto"/>
    </w:pPr>
    <w:rPr>
      <w:rFonts w:ascii="Verdana" w:hAnsi="Verdana" w:cs="Verdana"/>
      <w:sz w:val="20"/>
      <w:szCs w:val="20"/>
      <w:lang w:val="en-US" w:eastAsia="en-US"/>
    </w:rPr>
  </w:style>
  <w:style w:type="paragraph" w:customStyle="1" w:styleId="CharChar5Char">
    <w:name w:val="Char Char5 Char"/>
    <w:basedOn w:val="Normal"/>
    <w:uiPriority w:val="99"/>
    <w:pPr>
      <w:spacing w:after="160" w:line="240" w:lineRule="exact"/>
      <w:textAlignment w:val="auto"/>
    </w:pPr>
    <w:rPr>
      <w:rFonts w:ascii="Verdana" w:hAnsi="Verdana" w:cs="Verdana"/>
      <w:sz w:val="20"/>
      <w:szCs w:val="20"/>
      <w:lang w:val="en-US" w:eastAsia="en-US"/>
    </w:rPr>
  </w:style>
  <w:style w:type="paragraph" w:customStyle="1" w:styleId="CharChar1CharCharCharCharCharCharCharCharCharCharCharCharCharCharCharChar">
    <w:name w:val="Char Char1 Char Char Char Char Char Char Char Char Char Char Char Char Char Char Char Char"/>
    <w:basedOn w:val="Normal"/>
    <w:uiPriority w:val="99"/>
    <w:pPr>
      <w:spacing w:after="160" w:line="240" w:lineRule="exact"/>
      <w:textAlignment w:val="auto"/>
    </w:pPr>
    <w:rPr>
      <w:rFonts w:ascii="Verdana" w:hAnsi="Verdana" w:cs="Verdana"/>
      <w:sz w:val="20"/>
      <w:szCs w:val="20"/>
      <w:lang w:val="en-US" w:eastAsia="en-US"/>
    </w:rPr>
  </w:style>
  <w:style w:type="paragraph" w:customStyle="1" w:styleId="Char2CharCharCharCharChar1Char">
    <w:name w:val="Char2 Char Char Char Char Char1 Char"/>
    <w:basedOn w:val="Normal"/>
    <w:uiPriority w:val="99"/>
    <w:pPr>
      <w:spacing w:after="160" w:line="240" w:lineRule="exact"/>
      <w:textAlignment w:val="auto"/>
    </w:pPr>
    <w:rPr>
      <w:rFonts w:ascii="Verdana" w:hAnsi="Verdana" w:cs="Verdana"/>
      <w:sz w:val="20"/>
      <w:szCs w:val="20"/>
      <w:lang w:val="en-US" w:eastAsia="en-US"/>
    </w:rPr>
  </w:style>
  <w:style w:type="character" w:customStyle="1" w:styleId="TextodecomentrioChar1">
    <w:name w:val="Texto de comentário Char1"/>
    <w:link w:val="Textodecomentrio"/>
    <w:uiPriority w:val="99"/>
    <w:rPr>
      <w:lang w:val="en-US"/>
    </w:rPr>
  </w:style>
  <w:style w:type="character" w:customStyle="1" w:styleId="MapadoDocumentoChar">
    <w:name w:val="Mapa do Documento Char"/>
    <w:link w:val="MapadoDocumento"/>
    <w:uiPriority w:val="99"/>
    <w:rPr>
      <w:rFonts w:ascii="Tahoma" w:hAnsi="Tahoma" w:cs="Times"/>
      <w:sz w:val="24"/>
      <w:szCs w:val="24"/>
      <w:shd w:val="clear" w:color="auto" w:fill="000080"/>
    </w:rPr>
  </w:style>
  <w:style w:type="character" w:customStyle="1" w:styleId="DeltaViewComment">
    <w:name w:val="DeltaView Comment"/>
    <w:uiPriority w:val="99"/>
    <w:rPr>
      <w:color w:val="000000"/>
      <w:spacing w:val="0"/>
    </w:rPr>
  </w:style>
  <w:style w:type="character" w:customStyle="1" w:styleId="DeltaViewStyleChangeText">
    <w:name w:val="DeltaView Style Change Text"/>
    <w:uiPriority w:val="99"/>
    <w:rPr>
      <w:color w:val="000000"/>
      <w:spacing w:val="0"/>
      <w:u w:val="double"/>
    </w:rPr>
  </w:style>
  <w:style w:type="character" w:customStyle="1" w:styleId="DeltaViewStyleChangeLabel">
    <w:name w:val="DeltaView Style Change Label"/>
    <w:uiPriority w:val="99"/>
    <w:rPr>
      <w:color w:val="000000"/>
      <w:spacing w:val="0"/>
    </w:rPr>
  </w:style>
  <w:style w:type="character" w:customStyle="1" w:styleId="DeltaViewInsertedComment">
    <w:name w:val="DeltaView Inserted Comment"/>
    <w:uiPriority w:val="99"/>
    <w:rPr>
      <w:color w:val="0000FF"/>
      <w:spacing w:val="0"/>
      <w:u w:val="double"/>
    </w:rPr>
  </w:style>
  <w:style w:type="character" w:customStyle="1" w:styleId="DeltaViewDeletedComment">
    <w:name w:val="DeltaView Deleted Comment"/>
    <w:uiPriority w:val="99"/>
    <w:rPr>
      <w:strike/>
      <w:color w:val="FF0000"/>
      <w:spacing w:val="0"/>
    </w:rPr>
  </w:style>
  <w:style w:type="character" w:customStyle="1" w:styleId="AssuntodocomentrioChar1">
    <w:name w:val="Assunto do comentário Char1"/>
    <w:link w:val="Assuntodocomentrio"/>
    <w:uiPriority w:val="99"/>
    <w:semiHidden/>
    <w:rPr>
      <w:b/>
      <w:bCs/>
    </w:rPr>
  </w:style>
  <w:style w:type="paragraph" w:customStyle="1" w:styleId="p3">
    <w:name w:val="p3"/>
    <w:basedOn w:val="Normal"/>
    <w:pPr>
      <w:widowControl/>
      <w:tabs>
        <w:tab w:val="left" w:pos="720"/>
      </w:tabs>
      <w:autoSpaceDE/>
      <w:autoSpaceDN/>
      <w:adjustRightInd/>
      <w:spacing w:line="240" w:lineRule="atLeast"/>
      <w:textAlignment w:val="auto"/>
    </w:pPr>
    <w:rPr>
      <w:rFonts w:ascii="Times" w:eastAsia="MS Mincho" w:hAnsi="Times"/>
      <w:szCs w:val="20"/>
      <w:lang w:eastAsia="en-US"/>
    </w:rPr>
  </w:style>
  <w:style w:type="paragraph" w:styleId="TextosemFormatao">
    <w:name w:val="Plain Text"/>
    <w:basedOn w:val="Normal"/>
    <w:link w:val="TextosemFormataoChar"/>
    <w:uiPriority w:val="99"/>
    <w:semiHidden/>
    <w:unhideWhenUsed/>
    <w:pPr>
      <w:widowControl/>
      <w:autoSpaceDE/>
      <w:autoSpaceDN/>
      <w:adjustRightInd/>
      <w:spacing w:line="240" w:lineRule="auto"/>
      <w:jc w:val="left"/>
      <w:textAlignment w:val="auto"/>
    </w:pPr>
    <w:rPr>
      <w:rFonts w:ascii="Calibri" w:hAnsi="Calibri"/>
      <w:sz w:val="22"/>
      <w:szCs w:val="21"/>
      <w:lang w:eastAsia="en-US"/>
    </w:rPr>
  </w:style>
  <w:style w:type="character" w:customStyle="1" w:styleId="TextosemFormataoChar">
    <w:name w:val="Texto sem Formatação Char"/>
    <w:link w:val="TextosemFormatao"/>
    <w:uiPriority w:val="99"/>
    <w:semiHidden/>
    <w:rPr>
      <w:rFonts w:ascii="Calibri" w:hAnsi="Calibri"/>
      <w:sz w:val="22"/>
      <w:szCs w:val="21"/>
      <w:lang w:eastAsia="en-US"/>
    </w:rPr>
  </w:style>
  <w:style w:type="paragraph" w:customStyle="1" w:styleId="Marcador1">
    <w:name w:val="Marcador(1)"/>
    <w:basedOn w:val="Normal"/>
    <w:qFormat/>
    <w:pPr>
      <w:spacing w:after="140" w:line="290" w:lineRule="auto"/>
      <w:textAlignment w:val="auto"/>
    </w:pPr>
    <w:rPr>
      <w:rFonts w:ascii="Arial" w:eastAsia="Arial" w:hAnsi="Arial"/>
      <w:sz w:val="20"/>
      <w:szCs w:val="20"/>
      <w:lang w:val="en-GB" w:eastAsia="en-GB"/>
    </w:rPr>
  </w:style>
  <w:style w:type="paragraph" w:customStyle="1" w:styleId="Contratos1ClausulasArtigos">
    <w:name w:val="Contratos 1_ClausulasArtigos"/>
    <w:basedOn w:val="Normal"/>
    <w:qFormat/>
    <w:pPr>
      <w:widowControl/>
      <w:numPr>
        <w:numId w:val="12"/>
      </w:numPr>
      <w:autoSpaceDE/>
      <w:autoSpaceDN/>
      <w:adjustRightInd/>
      <w:spacing w:after="140" w:line="290" w:lineRule="auto"/>
      <w:textAlignment w:val="auto"/>
    </w:pPr>
    <w:rPr>
      <w:rFonts w:ascii="Arial" w:hAnsi="Arial"/>
      <w:sz w:val="20"/>
      <w:lang w:eastAsia="en-US"/>
    </w:rPr>
  </w:style>
  <w:style w:type="paragraph" w:customStyle="1" w:styleId="Contratos2pargrafos">
    <w:name w:val="Contratos 2_parágrafos"/>
    <w:basedOn w:val="Normal"/>
    <w:qFormat/>
    <w:pPr>
      <w:widowControl/>
      <w:numPr>
        <w:ilvl w:val="1"/>
        <w:numId w:val="12"/>
      </w:numPr>
      <w:autoSpaceDE/>
      <w:autoSpaceDN/>
      <w:adjustRightInd/>
      <w:spacing w:after="140" w:line="290" w:lineRule="auto"/>
      <w:textAlignment w:val="auto"/>
    </w:pPr>
    <w:rPr>
      <w:rFonts w:ascii="Arial" w:hAnsi="Arial"/>
      <w:sz w:val="20"/>
      <w:lang w:eastAsia="en-US"/>
    </w:rPr>
  </w:style>
  <w:style w:type="paragraph" w:customStyle="1" w:styleId="Contratos3i">
    <w:name w:val="Contratos 3_(i)"/>
    <w:basedOn w:val="Normal"/>
    <w:qFormat/>
    <w:pPr>
      <w:widowControl/>
      <w:numPr>
        <w:ilvl w:val="2"/>
        <w:numId w:val="12"/>
      </w:numPr>
      <w:autoSpaceDE/>
      <w:autoSpaceDN/>
      <w:adjustRightInd/>
      <w:spacing w:after="140" w:line="290" w:lineRule="auto"/>
      <w:textAlignment w:val="auto"/>
    </w:pPr>
    <w:rPr>
      <w:rFonts w:ascii="Arial" w:hAnsi="Arial"/>
      <w:sz w:val="20"/>
      <w:lang w:eastAsia="en-US"/>
    </w:rPr>
  </w:style>
  <w:style w:type="paragraph" w:customStyle="1" w:styleId="Contratospargrafonico">
    <w:name w:val="Contratos_parágrafo único"/>
    <w:basedOn w:val="Normal"/>
    <w:link w:val="ContratospargrafonicoChar"/>
    <w:qFormat/>
    <w:pPr>
      <w:widowControl/>
      <w:autoSpaceDE/>
      <w:autoSpaceDN/>
      <w:adjustRightInd/>
      <w:spacing w:after="140" w:line="290" w:lineRule="auto"/>
      <w:ind w:left="680"/>
      <w:textAlignment w:val="auto"/>
    </w:pPr>
    <w:rPr>
      <w:rFonts w:ascii="Arial" w:hAnsi="Arial"/>
      <w:kern w:val="20"/>
      <w:sz w:val="20"/>
      <w:lang w:eastAsia="en-US"/>
    </w:rPr>
  </w:style>
  <w:style w:type="character" w:customStyle="1" w:styleId="ContratospargrafonicoChar">
    <w:name w:val="Contratos_parágrafo único Char"/>
    <w:link w:val="Contratospargrafonico"/>
    <w:rPr>
      <w:rFonts w:ascii="Arial" w:hAnsi="Arial"/>
      <w:kern w:val="20"/>
      <w:szCs w:val="24"/>
      <w:lang w:eastAsia="en-US"/>
    </w:rPr>
  </w:style>
  <w:style w:type="paragraph" w:customStyle="1" w:styleId="CM1">
    <w:name w:val="CM1"/>
    <w:basedOn w:val="Default"/>
    <w:next w:val="Default"/>
    <w:uiPriority w:val="99"/>
    <w:pPr>
      <w:widowControl w:val="0"/>
      <w:spacing w:line="351" w:lineRule="atLeast"/>
    </w:pPr>
    <w:rPr>
      <w:rFonts w:ascii="Times" w:hAnsi="Times" w:cs="Times"/>
      <w:color w:val="auto"/>
    </w:rPr>
  </w:style>
  <w:style w:type="paragraph" w:customStyle="1" w:styleId="CM2">
    <w:name w:val="CM2"/>
    <w:basedOn w:val="Default"/>
    <w:next w:val="Default"/>
    <w:uiPriority w:val="99"/>
    <w:pPr>
      <w:widowControl w:val="0"/>
    </w:pPr>
    <w:rPr>
      <w:rFonts w:ascii="Times" w:hAnsi="Times" w:cs="Times"/>
      <w:color w:val="auto"/>
    </w:rPr>
  </w:style>
  <w:style w:type="paragraph" w:customStyle="1" w:styleId="CM18">
    <w:name w:val="CM18"/>
    <w:basedOn w:val="Default"/>
    <w:next w:val="Default"/>
    <w:uiPriority w:val="99"/>
    <w:pPr>
      <w:widowControl w:val="0"/>
    </w:pPr>
    <w:rPr>
      <w:rFonts w:ascii="Times" w:hAnsi="Times" w:cs="Times"/>
      <w:color w:val="auto"/>
    </w:rPr>
  </w:style>
  <w:style w:type="paragraph" w:customStyle="1" w:styleId="CM20">
    <w:name w:val="CM20"/>
    <w:basedOn w:val="Default"/>
    <w:next w:val="Default"/>
    <w:uiPriority w:val="99"/>
    <w:pPr>
      <w:widowControl w:val="0"/>
    </w:pPr>
    <w:rPr>
      <w:rFonts w:ascii="Times" w:hAnsi="Times" w:cs="Times"/>
      <w:color w:val="auto"/>
    </w:rPr>
  </w:style>
  <w:style w:type="paragraph" w:customStyle="1" w:styleId="CM4">
    <w:name w:val="CM4"/>
    <w:basedOn w:val="Default"/>
    <w:next w:val="Default"/>
    <w:uiPriority w:val="99"/>
    <w:pPr>
      <w:widowControl w:val="0"/>
    </w:pPr>
    <w:rPr>
      <w:rFonts w:ascii="Times" w:hAnsi="Times" w:cs="Times"/>
      <w:color w:val="auto"/>
    </w:rPr>
  </w:style>
  <w:style w:type="paragraph" w:customStyle="1" w:styleId="CM5">
    <w:name w:val="CM5"/>
    <w:basedOn w:val="Default"/>
    <w:next w:val="Default"/>
    <w:uiPriority w:val="99"/>
    <w:pPr>
      <w:widowControl w:val="0"/>
      <w:spacing w:line="351" w:lineRule="atLeast"/>
    </w:pPr>
    <w:rPr>
      <w:rFonts w:ascii="Times" w:hAnsi="Times" w:cs="Times"/>
      <w:color w:val="auto"/>
    </w:rPr>
  </w:style>
  <w:style w:type="paragraph" w:customStyle="1" w:styleId="CM24">
    <w:name w:val="CM24"/>
    <w:basedOn w:val="Default"/>
    <w:next w:val="Default"/>
    <w:uiPriority w:val="99"/>
    <w:pPr>
      <w:widowControl w:val="0"/>
    </w:pPr>
    <w:rPr>
      <w:rFonts w:ascii="Times" w:hAnsi="Times" w:cs="Times"/>
      <w:color w:val="auto"/>
    </w:rPr>
  </w:style>
  <w:style w:type="paragraph" w:customStyle="1" w:styleId="CM26">
    <w:name w:val="CM26"/>
    <w:basedOn w:val="Default"/>
    <w:next w:val="Default"/>
    <w:uiPriority w:val="99"/>
    <w:pPr>
      <w:widowControl w:val="0"/>
    </w:pPr>
    <w:rPr>
      <w:rFonts w:ascii="Times" w:hAnsi="Times" w:cs="Times"/>
      <w:color w:val="auto"/>
    </w:rPr>
  </w:style>
  <w:style w:type="paragraph" w:customStyle="1" w:styleId="CM27">
    <w:name w:val="CM27"/>
    <w:basedOn w:val="Default"/>
    <w:next w:val="Default"/>
    <w:uiPriority w:val="99"/>
    <w:pPr>
      <w:widowControl w:val="0"/>
    </w:pPr>
    <w:rPr>
      <w:rFonts w:ascii="Times" w:hAnsi="Times" w:cs="Times"/>
      <w:color w:val="auto"/>
    </w:rPr>
  </w:style>
  <w:style w:type="paragraph" w:customStyle="1" w:styleId="CM28">
    <w:name w:val="CM28"/>
    <w:basedOn w:val="Default"/>
    <w:next w:val="Default"/>
    <w:uiPriority w:val="99"/>
    <w:pPr>
      <w:widowControl w:val="0"/>
    </w:pPr>
    <w:rPr>
      <w:rFonts w:ascii="Times" w:hAnsi="Times" w:cs="Times"/>
      <w:color w:val="auto"/>
    </w:rPr>
  </w:style>
  <w:style w:type="paragraph" w:customStyle="1" w:styleId="CM29">
    <w:name w:val="CM29"/>
    <w:basedOn w:val="Default"/>
    <w:next w:val="Default"/>
    <w:uiPriority w:val="99"/>
    <w:pPr>
      <w:widowControl w:val="0"/>
    </w:pPr>
    <w:rPr>
      <w:rFonts w:ascii="Times" w:hAnsi="Times" w:cs="Times"/>
      <w:color w:val="auto"/>
    </w:rPr>
  </w:style>
  <w:style w:type="paragraph" w:customStyle="1" w:styleId="CM30">
    <w:name w:val="CM30"/>
    <w:basedOn w:val="Default"/>
    <w:next w:val="Default"/>
    <w:uiPriority w:val="99"/>
    <w:pPr>
      <w:widowControl w:val="0"/>
    </w:pPr>
    <w:rPr>
      <w:rFonts w:ascii="Times" w:hAnsi="Times" w:cs="Times"/>
      <w:color w:val="auto"/>
    </w:rPr>
  </w:style>
  <w:style w:type="paragraph" w:customStyle="1" w:styleId="CM25">
    <w:name w:val="CM25"/>
    <w:basedOn w:val="Default"/>
    <w:next w:val="Default"/>
    <w:uiPriority w:val="99"/>
    <w:pPr>
      <w:widowControl w:val="0"/>
    </w:pPr>
    <w:rPr>
      <w:rFonts w:ascii="Times" w:hAnsi="Times" w:cs="Times"/>
      <w:color w:val="auto"/>
    </w:rPr>
  </w:style>
  <w:style w:type="paragraph" w:customStyle="1" w:styleId="CM6">
    <w:name w:val="CM6"/>
    <w:basedOn w:val="Default"/>
    <w:next w:val="Default"/>
    <w:uiPriority w:val="99"/>
    <w:pPr>
      <w:widowControl w:val="0"/>
      <w:spacing w:line="351" w:lineRule="atLeast"/>
    </w:pPr>
    <w:rPr>
      <w:rFonts w:ascii="Times" w:hAnsi="Times" w:cs="Times"/>
      <w:color w:val="auto"/>
    </w:rPr>
  </w:style>
  <w:style w:type="paragraph" w:customStyle="1" w:styleId="CM7">
    <w:name w:val="CM7"/>
    <w:basedOn w:val="Default"/>
    <w:next w:val="Default"/>
    <w:uiPriority w:val="99"/>
    <w:pPr>
      <w:widowControl w:val="0"/>
    </w:pPr>
    <w:rPr>
      <w:rFonts w:ascii="Times" w:hAnsi="Times" w:cs="Times"/>
      <w:color w:val="auto"/>
    </w:rPr>
  </w:style>
  <w:style w:type="paragraph" w:customStyle="1" w:styleId="CM8">
    <w:name w:val="CM8"/>
    <w:basedOn w:val="Default"/>
    <w:next w:val="Default"/>
    <w:uiPriority w:val="99"/>
    <w:pPr>
      <w:widowControl w:val="0"/>
      <w:spacing w:line="346" w:lineRule="atLeast"/>
    </w:pPr>
    <w:rPr>
      <w:rFonts w:ascii="Times" w:hAnsi="Times" w:cs="Times"/>
      <w:color w:val="auto"/>
    </w:rPr>
  </w:style>
  <w:style w:type="paragraph" w:customStyle="1" w:styleId="CM9">
    <w:name w:val="CM9"/>
    <w:basedOn w:val="Default"/>
    <w:next w:val="Default"/>
    <w:uiPriority w:val="99"/>
    <w:pPr>
      <w:widowControl w:val="0"/>
      <w:spacing w:line="348" w:lineRule="atLeast"/>
    </w:pPr>
    <w:rPr>
      <w:rFonts w:ascii="Times" w:hAnsi="Times" w:cs="Times"/>
      <w:color w:val="auto"/>
    </w:rPr>
  </w:style>
  <w:style w:type="paragraph" w:customStyle="1" w:styleId="CM32">
    <w:name w:val="CM32"/>
    <w:basedOn w:val="Default"/>
    <w:next w:val="Default"/>
    <w:uiPriority w:val="99"/>
    <w:pPr>
      <w:widowControl w:val="0"/>
    </w:pPr>
    <w:rPr>
      <w:rFonts w:ascii="Times" w:hAnsi="Times" w:cs="Times"/>
      <w:color w:val="auto"/>
    </w:rPr>
  </w:style>
  <w:style w:type="paragraph" w:customStyle="1" w:styleId="CM10">
    <w:name w:val="CM10"/>
    <w:basedOn w:val="Default"/>
    <w:next w:val="Default"/>
    <w:uiPriority w:val="99"/>
    <w:pPr>
      <w:widowControl w:val="0"/>
      <w:spacing w:line="351" w:lineRule="atLeast"/>
    </w:pPr>
    <w:rPr>
      <w:rFonts w:ascii="Times" w:hAnsi="Times" w:cs="Times"/>
      <w:color w:val="auto"/>
    </w:rPr>
  </w:style>
  <w:style w:type="paragraph" w:customStyle="1" w:styleId="CM12">
    <w:name w:val="CM12"/>
    <w:basedOn w:val="Default"/>
    <w:next w:val="Default"/>
    <w:uiPriority w:val="99"/>
    <w:pPr>
      <w:widowControl w:val="0"/>
      <w:spacing w:line="351" w:lineRule="atLeast"/>
    </w:pPr>
    <w:rPr>
      <w:rFonts w:ascii="Times" w:hAnsi="Times" w:cs="Times"/>
      <w:color w:val="auto"/>
    </w:rPr>
  </w:style>
  <w:style w:type="paragraph" w:customStyle="1" w:styleId="CM19">
    <w:name w:val="CM19"/>
    <w:basedOn w:val="Default"/>
    <w:next w:val="Default"/>
    <w:uiPriority w:val="99"/>
    <w:pPr>
      <w:widowControl w:val="0"/>
    </w:pPr>
    <w:rPr>
      <w:rFonts w:ascii="Times" w:hAnsi="Times" w:cs="Times"/>
      <w:color w:val="auto"/>
    </w:rPr>
  </w:style>
  <w:style w:type="paragraph" w:customStyle="1" w:styleId="BodyBlock">
    <w:name w:val="BodyBlock"/>
    <w:basedOn w:val="Normal"/>
    <w:link w:val="BodyBlockChar"/>
    <w:pPr>
      <w:widowControl/>
      <w:tabs>
        <w:tab w:val="left" w:pos="432"/>
      </w:tabs>
      <w:autoSpaceDE/>
      <w:autoSpaceDN/>
      <w:adjustRightInd/>
      <w:spacing w:after="120" w:line="240" w:lineRule="exact"/>
      <w:textAlignment w:val="auto"/>
    </w:pPr>
    <w:rPr>
      <w:sz w:val="21"/>
      <w:szCs w:val="20"/>
      <w:lang w:val="en-GB" w:eastAsia="en-US"/>
    </w:rPr>
  </w:style>
  <w:style w:type="character" w:customStyle="1" w:styleId="BodyBlockChar">
    <w:name w:val="BodyBlock Char"/>
    <w:link w:val="BodyBlock"/>
    <w:rPr>
      <w:sz w:val="21"/>
      <w:lang w:val="en-GB" w:eastAsia="en-US"/>
    </w:rPr>
  </w:style>
  <w:style w:type="paragraph" w:customStyle="1" w:styleId="Bullet3">
    <w:name w:val="Bullet 3"/>
    <w:basedOn w:val="Normal"/>
    <w:qFormat/>
    <w:pPr>
      <w:widowControl/>
      <w:numPr>
        <w:ilvl w:val="2"/>
        <w:numId w:val="15"/>
      </w:numPr>
      <w:spacing w:after="140" w:line="290" w:lineRule="auto"/>
      <w:textAlignment w:val="auto"/>
    </w:pPr>
    <w:rPr>
      <w:rFonts w:ascii="Arial" w:hAnsi="Arial" w:cs="Arial"/>
      <w:sz w:val="20"/>
      <w:szCs w:val="26"/>
      <w:lang w:eastAsia="en-US"/>
    </w:rPr>
  </w:style>
  <w:style w:type="paragraph" w:customStyle="1" w:styleId="Bullet1">
    <w:name w:val="Bullet 1"/>
    <w:basedOn w:val="Normal"/>
    <w:qFormat/>
    <w:pPr>
      <w:widowControl/>
      <w:numPr>
        <w:numId w:val="15"/>
      </w:numPr>
      <w:spacing w:after="140" w:line="290" w:lineRule="auto"/>
      <w:textAlignment w:val="auto"/>
    </w:pPr>
    <w:rPr>
      <w:rFonts w:ascii="Arial" w:hAnsi="Arial" w:cs="Arial"/>
      <w:sz w:val="20"/>
      <w:szCs w:val="26"/>
      <w:lang w:eastAsia="en-US"/>
    </w:rPr>
  </w:style>
  <w:style w:type="paragraph" w:customStyle="1" w:styleId="Bullet2">
    <w:name w:val="Bullet 2"/>
    <w:basedOn w:val="Normal"/>
    <w:qFormat/>
    <w:pPr>
      <w:widowControl/>
      <w:numPr>
        <w:ilvl w:val="1"/>
        <w:numId w:val="15"/>
      </w:numPr>
      <w:spacing w:after="140" w:line="290" w:lineRule="auto"/>
      <w:textAlignment w:val="auto"/>
    </w:pPr>
    <w:rPr>
      <w:rFonts w:ascii="Arial" w:hAnsi="Arial" w:cs="Arial"/>
      <w:sz w:val="20"/>
      <w:szCs w:val="26"/>
      <w:lang w:eastAsia="en-US"/>
    </w:rPr>
  </w:style>
  <w:style w:type="paragraph" w:customStyle="1" w:styleId="Body3">
    <w:name w:val="Body 3"/>
    <w:basedOn w:val="Body"/>
    <w:pPr>
      <w:ind w:left="2041"/>
    </w:pPr>
    <w:rPr>
      <w:rFonts w:cs="Arial"/>
      <w:kern w:val="0"/>
      <w:szCs w:val="22"/>
      <w:lang w:eastAsia="pt-BR"/>
    </w:rPr>
  </w:style>
  <w:style w:type="paragraph" w:customStyle="1" w:styleId="FootnoteTextcont">
    <w:name w:val="Footnote Text cont"/>
    <w:basedOn w:val="Normal"/>
    <w:pPr>
      <w:spacing w:line="240" w:lineRule="auto"/>
      <w:ind w:left="227"/>
      <w:textAlignment w:val="auto"/>
    </w:pPr>
    <w:rPr>
      <w:rFonts w:ascii="Arial" w:hAnsi="Arial" w:cs="Arial"/>
      <w:sz w:val="16"/>
      <w:szCs w:val="26"/>
      <w:lang w:eastAsia="en-US"/>
    </w:rPr>
  </w:style>
  <w:style w:type="character" w:customStyle="1" w:styleId="PargrafodaListaChar">
    <w:name w:val="Parágrafo da Lista Char"/>
    <w:link w:val="PargrafodaLista"/>
    <w:uiPriority w:val="34"/>
    <w:rPr>
      <w:sz w:val="24"/>
      <w:szCs w:val="24"/>
    </w:rPr>
  </w:style>
  <w:style w:type="character" w:customStyle="1" w:styleId="MenoPendente1">
    <w:name w:val="Menção Pendente1"/>
    <w:uiPriority w:val="99"/>
    <w:semiHidden/>
    <w:unhideWhenUsed/>
    <w:rPr>
      <w:color w:val="808080"/>
      <w:shd w:val="clear" w:color="auto" w:fill="E6E6E6"/>
    </w:rPr>
  </w:style>
  <w:style w:type="character" w:customStyle="1" w:styleId="MenoPendente2">
    <w:name w:val="Menção Pendente2"/>
    <w:uiPriority w:val="99"/>
    <w:semiHidden/>
    <w:unhideWhenUsed/>
    <w:rsid w:val="00281FF2"/>
    <w:rPr>
      <w:color w:val="605E5C"/>
      <w:shd w:val="clear" w:color="auto" w:fill="E1DFDD"/>
    </w:rPr>
  </w:style>
  <w:style w:type="paragraph" w:customStyle="1" w:styleId="Nvel11a">
    <w:name w:val="Nível 1.1 (a)"/>
    <w:basedOn w:val="Normal"/>
    <w:autoRedefine/>
    <w:qFormat/>
    <w:rsid w:val="009C4789"/>
    <w:pPr>
      <w:widowControl/>
      <w:numPr>
        <w:numId w:val="20"/>
      </w:numPr>
      <w:tabs>
        <w:tab w:val="left" w:pos="540"/>
      </w:tabs>
      <w:autoSpaceDE/>
      <w:autoSpaceDN/>
      <w:adjustRightInd/>
      <w:spacing w:line="288" w:lineRule="auto"/>
      <w:ind w:left="0" w:firstLine="0"/>
      <w:textAlignment w:val="auto"/>
    </w:pPr>
    <w:rPr>
      <w:rFonts w:ascii="Georgia" w:eastAsiaTheme="minorHAnsi" w:hAnsi="Georgia" w:cstheme="minorBidi"/>
      <w:sz w:val="22"/>
      <w:szCs w:val="22"/>
      <w:lang w:eastAsia="en-US"/>
    </w:rPr>
  </w:style>
  <w:style w:type="character" w:customStyle="1" w:styleId="Level1Char">
    <w:name w:val="Level 1 Char"/>
    <w:basedOn w:val="Fontepargpadro"/>
    <w:link w:val="Level1"/>
    <w:locked/>
    <w:rsid w:val="003E7566"/>
    <w:rPr>
      <w:rFonts w:ascii="Arial" w:hAnsi="Arial" w:cs="Arial"/>
      <w:b/>
      <w:sz w:val="22"/>
      <w:szCs w:val="22"/>
    </w:rPr>
  </w:style>
  <w:style w:type="character" w:styleId="TextodoEspaoReservado">
    <w:name w:val="Placeholder Text"/>
    <w:basedOn w:val="Fontepargpadro"/>
    <w:uiPriority w:val="99"/>
    <w:semiHidden/>
    <w:rsid w:val="005330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8800379">
      <w:bodyDiv w:val="1"/>
      <w:marLeft w:val="0"/>
      <w:marRight w:val="0"/>
      <w:marTop w:val="0"/>
      <w:marBottom w:val="0"/>
      <w:divBdr>
        <w:top w:val="none" w:sz="0" w:space="0" w:color="auto"/>
        <w:left w:val="none" w:sz="0" w:space="0" w:color="auto"/>
        <w:bottom w:val="none" w:sz="0" w:space="0" w:color="auto"/>
        <w:right w:val="none" w:sz="0" w:space="0" w:color="auto"/>
      </w:divBdr>
    </w:div>
    <w:div w:id="56129049">
      <w:bodyDiv w:val="1"/>
      <w:marLeft w:val="0"/>
      <w:marRight w:val="0"/>
      <w:marTop w:val="0"/>
      <w:marBottom w:val="0"/>
      <w:divBdr>
        <w:top w:val="none" w:sz="0" w:space="0" w:color="auto"/>
        <w:left w:val="none" w:sz="0" w:space="0" w:color="auto"/>
        <w:bottom w:val="none" w:sz="0" w:space="0" w:color="auto"/>
        <w:right w:val="none" w:sz="0" w:space="0" w:color="auto"/>
      </w:divBdr>
    </w:div>
    <w:div w:id="58208414">
      <w:bodyDiv w:val="1"/>
      <w:marLeft w:val="0"/>
      <w:marRight w:val="0"/>
      <w:marTop w:val="0"/>
      <w:marBottom w:val="0"/>
      <w:divBdr>
        <w:top w:val="none" w:sz="0" w:space="0" w:color="auto"/>
        <w:left w:val="none" w:sz="0" w:space="0" w:color="auto"/>
        <w:bottom w:val="none" w:sz="0" w:space="0" w:color="auto"/>
        <w:right w:val="none" w:sz="0" w:space="0" w:color="auto"/>
      </w:divBdr>
    </w:div>
    <w:div w:id="123087335">
      <w:bodyDiv w:val="1"/>
      <w:marLeft w:val="0"/>
      <w:marRight w:val="0"/>
      <w:marTop w:val="0"/>
      <w:marBottom w:val="0"/>
      <w:divBdr>
        <w:top w:val="none" w:sz="0" w:space="0" w:color="auto"/>
        <w:left w:val="none" w:sz="0" w:space="0" w:color="auto"/>
        <w:bottom w:val="none" w:sz="0" w:space="0" w:color="auto"/>
        <w:right w:val="none" w:sz="0" w:space="0" w:color="auto"/>
      </w:divBdr>
    </w:div>
    <w:div w:id="146630920">
      <w:bodyDiv w:val="1"/>
      <w:marLeft w:val="0"/>
      <w:marRight w:val="0"/>
      <w:marTop w:val="0"/>
      <w:marBottom w:val="0"/>
      <w:divBdr>
        <w:top w:val="none" w:sz="0" w:space="0" w:color="auto"/>
        <w:left w:val="none" w:sz="0" w:space="0" w:color="auto"/>
        <w:bottom w:val="none" w:sz="0" w:space="0" w:color="auto"/>
        <w:right w:val="none" w:sz="0" w:space="0" w:color="auto"/>
      </w:divBdr>
    </w:div>
    <w:div w:id="154301605">
      <w:bodyDiv w:val="1"/>
      <w:marLeft w:val="0"/>
      <w:marRight w:val="0"/>
      <w:marTop w:val="0"/>
      <w:marBottom w:val="0"/>
      <w:divBdr>
        <w:top w:val="none" w:sz="0" w:space="0" w:color="auto"/>
        <w:left w:val="none" w:sz="0" w:space="0" w:color="auto"/>
        <w:bottom w:val="none" w:sz="0" w:space="0" w:color="auto"/>
        <w:right w:val="none" w:sz="0" w:space="0" w:color="auto"/>
      </w:divBdr>
    </w:div>
    <w:div w:id="167791993">
      <w:bodyDiv w:val="1"/>
      <w:marLeft w:val="0"/>
      <w:marRight w:val="0"/>
      <w:marTop w:val="0"/>
      <w:marBottom w:val="0"/>
      <w:divBdr>
        <w:top w:val="none" w:sz="0" w:space="0" w:color="auto"/>
        <w:left w:val="none" w:sz="0" w:space="0" w:color="auto"/>
        <w:bottom w:val="none" w:sz="0" w:space="0" w:color="auto"/>
        <w:right w:val="none" w:sz="0" w:space="0" w:color="auto"/>
      </w:divBdr>
    </w:div>
    <w:div w:id="180946271">
      <w:bodyDiv w:val="1"/>
      <w:marLeft w:val="0"/>
      <w:marRight w:val="0"/>
      <w:marTop w:val="0"/>
      <w:marBottom w:val="0"/>
      <w:divBdr>
        <w:top w:val="none" w:sz="0" w:space="0" w:color="auto"/>
        <w:left w:val="none" w:sz="0" w:space="0" w:color="auto"/>
        <w:bottom w:val="none" w:sz="0" w:space="0" w:color="auto"/>
        <w:right w:val="none" w:sz="0" w:space="0" w:color="auto"/>
      </w:divBdr>
    </w:div>
    <w:div w:id="193811833">
      <w:bodyDiv w:val="1"/>
      <w:marLeft w:val="0"/>
      <w:marRight w:val="0"/>
      <w:marTop w:val="0"/>
      <w:marBottom w:val="0"/>
      <w:divBdr>
        <w:top w:val="none" w:sz="0" w:space="0" w:color="auto"/>
        <w:left w:val="none" w:sz="0" w:space="0" w:color="auto"/>
        <w:bottom w:val="none" w:sz="0" w:space="0" w:color="auto"/>
        <w:right w:val="none" w:sz="0" w:space="0" w:color="auto"/>
      </w:divBdr>
    </w:div>
    <w:div w:id="324285774">
      <w:bodyDiv w:val="1"/>
      <w:marLeft w:val="0"/>
      <w:marRight w:val="0"/>
      <w:marTop w:val="0"/>
      <w:marBottom w:val="0"/>
      <w:divBdr>
        <w:top w:val="none" w:sz="0" w:space="0" w:color="auto"/>
        <w:left w:val="none" w:sz="0" w:space="0" w:color="auto"/>
        <w:bottom w:val="none" w:sz="0" w:space="0" w:color="auto"/>
        <w:right w:val="none" w:sz="0" w:space="0" w:color="auto"/>
      </w:divBdr>
    </w:div>
    <w:div w:id="346710396">
      <w:bodyDiv w:val="1"/>
      <w:marLeft w:val="0"/>
      <w:marRight w:val="0"/>
      <w:marTop w:val="0"/>
      <w:marBottom w:val="0"/>
      <w:divBdr>
        <w:top w:val="none" w:sz="0" w:space="0" w:color="auto"/>
        <w:left w:val="none" w:sz="0" w:space="0" w:color="auto"/>
        <w:bottom w:val="none" w:sz="0" w:space="0" w:color="auto"/>
        <w:right w:val="none" w:sz="0" w:space="0" w:color="auto"/>
      </w:divBdr>
    </w:div>
    <w:div w:id="351686889">
      <w:bodyDiv w:val="1"/>
      <w:marLeft w:val="0"/>
      <w:marRight w:val="0"/>
      <w:marTop w:val="0"/>
      <w:marBottom w:val="0"/>
      <w:divBdr>
        <w:top w:val="none" w:sz="0" w:space="0" w:color="auto"/>
        <w:left w:val="none" w:sz="0" w:space="0" w:color="auto"/>
        <w:bottom w:val="none" w:sz="0" w:space="0" w:color="auto"/>
        <w:right w:val="none" w:sz="0" w:space="0" w:color="auto"/>
      </w:divBdr>
    </w:div>
    <w:div w:id="359160727">
      <w:bodyDiv w:val="1"/>
      <w:marLeft w:val="0"/>
      <w:marRight w:val="0"/>
      <w:marTop w:val="0"/>
      <w:marBottom w:val="0"/>
      <w:divBdr>
        <w:top w:val="none" w:sz="0" w:space="0" w:color="auto"/>
        <w:left w:val="none" w:sz="0" w:space="0" w:color="auto"/>
        <w:bottom w:val="none" w:sz="0" w:space="0" w:color="auto"/>
        <w:right w:val="none" w:sz="0" w:space="0" w:color="auto"/>
      </w:divBdr>
    </w:div>
    <w:div w:id="370419679">
      <w:bodyDiv w:val="1"/>
      <w:marLeft w:val="0"/>
      <w:marRight w:val="0"/>
      <w:marTop w:val="0"/>
      <w:marBottom w:val="0"/>
      <w:divBdr>
        <w:top w:val="none" w:sz="0" w:space="0" w:color="auto"/>
        <w:left w:val="none" w:sz="0" w:space="0" w:color="auto"/>
        <w:bottom w:val="none" w:sz="0" w:space="0" w:color="auto"/>
        <w:right w:val="none" w:sz="0" w:space="0" w:color="auto"/>
      </w:divBdr>
    </w:div>
    <w:div w:id="407965777">
      <w:bodyDiv w:val="1"/>
      <w:marLeft w:val="0"/>
      <w:marRight w:val="0"/>
      <w:marTop w:val="0"/>
      <w:marBottom w:val="0"/>
      <w:divBdr>
        <w:top w:val="none" w:sz="0" w:space="0" w:color="auto"/>
        <w:left w:val="none" w:sz="0" w:space="0" w:color="auto"/>
        <w:bottom w:val="none" w:sz="0" w:space="0" w:color="auto"/>
        <w:right w:val="none" w:sz="0" w:space="0" w:color="auto"/>
      </w:divBdr>
    </w:div>
    <w:div w:id="419374885">
      <w:bodyDiv w:val="1"/>
      <w:marLeft w:val="0"/>
      <w:marRight w:val="0"/>
      <w:marTop w:val="0"/>
      <w:marBottom w:val="0"/>
      <w:divBdr>
        <w:top w:val="none" w:sz="0" w:space="0" w:color="auto"/>
        <w:left w:val="none" w:sz="0" w:space="0" w:color="auto"/>
        <w:bottom w:val="none" w:sz="0" w:space="0" w:color="auto"/>
        <w:right w:val="none" w:sz="0" w:space="0" w:color="auto"/>
      </w:divBdr>
    </w:div>
    <w:div w:id="428739292">
      <w:bodyDiv w:val="1"/>
      <w:marLeft w:val="0"/>
      <w:marRight w:val="0"/>
      <w:marTop w:val="0"/>
      <w:marBottom w:val="0"/>
      <w:divBdr>
        <w:top w:val="none" w:sz="0" w:space="0" w:color="auto"/>
        <w:left w:val="none" w:sz="0" w:space="0" w:color="auto"/>
        <w:bottom w:val="none" w:sz="0" w:space="0" w:color="auto"/>
        <w:right w:val="none" w:sz="0" w:space="0" w:color="auto"/>
      </w:divBdr>
    </w:div>
    <w:div w:id="433593242">
      <w:bodyDiv w:val="1"/>
      <w:marLeft w:val="0"/>
      <w:marRight w:val="0"/>
      <w:marTop w:val="0"/>
      <w:marBottom w:val="0"/>
      <w:divBdr>
        <w:top w:val="none" w:sz="0" w:space="0" w:color="auto"/>
        <w:left w:val="none" w:sz="0" w:space="0" w:color="auto"/>
        <w:bottom w:val="none" w:sz="0" w:space="0" w:color="auto"/>
        <w:right w:val="none" w:sz="0" w:space="0" w:color="auto"/>
      </w:divBdr>
    </w:div>
    <w:div w:id="474100703">
      <w:bodyDiv w:val="1"/>
      <w:marLeft w:val="0"/>
      <w:marRight w:val="0"/>
      <w:marTop w:val="0"/>
      <w:marBottom w:val="0"/>
      <w:divBdr>
        <w:top w:val="none" w:sz="0" w:space="0" w:color="auto"/>
        <w:left w:val="none" w:sz="0" w:space="0" w:color="auto"/>
        <w:bottom w:val="none" w:sz="0" w:space="0" w:color="auto"/>
        <w:right w:val="none" w:sz="0" w:space="0" w:color="auto"/>
      </w:divBdr>
    </w:div>
    <w:div w:id="480969997">
      <w:bodyDiv w:val="1"/>
      <w:marLeft w:val="0"/>
      <w:marRight w:val="0"/>
      <w:marTop w:val="0"/>
      <w:marBottom w:val="0"/>
      <w:divBdr>
        <w:top w:val="none" w:sz="0" w:space="0" w:color="auto"/>
        <w:left w:val="none" w:sz="0" w:space="0" w:color="auto"/>
        <w:bottom w:val="none" w:sz="0" w:space="0" w:color="auto"/>
        <w:right w:val="none" w:sz="0" w:space="0" w:color="auto"/>
      </w:divBdr>
    </w:div>
    <w:div w:id="489560926">
      <w:bodyDiv w:val="1"/>
      <w:marLeft w:val="0"/>
      <w:marRight w:val="0"/>
      <w:marTop w:val="0"/>
      <w:marBottom w:val="0"/>
      <w:divBdr>
        <w:top w:val="none" w:sz="0" w:space="0" w:color="auto"/>
        <w:left w:val="none" w:sz="0" w:space="0" w:color="auto"/>
        <w:bottom w:val="none" w:sz="0" w:space="0" w:color="auto"/>
        <w:right w:val="none" w:sz="0" w:space="0" w:color="auto"/>
      </w:divBdr>
    </w:div>
    <w:div w:id="513037002">
      <w:bodyDiv w:val="1"/>
      <w:marLeft w:val="0"/>
      <w:marRight w:val="0"/>
      <w:marTop w:val="0"/>
      <w:marBottom w:val="0"/>
      <w:divBdr>
        <w:top w:val="none" w:sz="0" w:space="0" w:color="auto"/>
        <w:left w:val="none" w:sz="0" w:space="0" w:color="auto"/>
        <w:bottom w:val="none" w:sz="0" w:space="0" w:color="auto"/>
        <w:right w:val="none" w:sz="0" w:space="0" w:color="auto"/>
      </w:divBdr>
    </w:div>
    <w:div w:id="527135683">
      <w:bodyDiv w:val="1"/>
      <w:marLeft w:val="0"/>
      <w:marRight w:val="0"/>
      <w:marTop w:val="0"/>
      <w:marBottom w:val="0"/>
      <w:divBdr>
        <w:top w:val="none" w:sz="0" w:space="0" w:color="auto"/>
        <w:left w:val="none" w:sz="0" w:space="0" w:color="auto"/>
        <w:bottom w:val="none" w:sz="0" w:space="0" w:color="auto"/>
        <w:right w:val="none" w:sz="0" w:space="0" w:color="auto"/>
      </w:divBdr>
    </w:div>
    <w:div w:id="533691836">
      <w:bodyDiv w:val="1"/>
      <w:marLeft w:val="0"/>
      <w:marRight w:val="0"/>
      <w:marTop w:val="0"/>
      <w:marBottom w:val="0"/>
      <w:divBdr>
        <w:top w:val="none" w:sz="0" w:space="0" w:color="auto"/>
        <w:left w:val="none" w:sz="0" w:space="0" w:color="auto"/>
        <w:bottom w:val="none" w:sz="0" w:space="0" w:color="auto"/>
        <w:right w:val="none" w:sz="0" w:space="0" w:color="auto"/>
      </w:divBdr>
    </w:div>
    <w:div w:id="566888259">
      <w:bodyDiv w:val="1"/>
      <w:marLeft w:val="0"/>
      <w:marRight w:val="0"/>
      <w:marTop w:val="0"/>
      <w:marBottom w:val="0"/>
      <w:divBdr>
        <w:top w:val="none" w:sz="0" w:space="0" w:color="auto"/>
        <w:left w:val="none" w:sz="0" w:space="0" w:color="auto"/>
        <w:bottom w:val="none" w:sz="0" w:space="0" w:color="auto"/>
        <w:right w:val="none" w:sz="0" w:space="0" w:color="auto"/>
      </w:divBdr>
    </w:div>
    <w:div w:id="637152623">
      <w:bodyDiv w:val="1"/>
      <w:marLeft w:val="0"/>
      <w:marRight w:val="0"/>
      <w:marTop w:val="0"/>
      <w:marBottom w:val="0"/>
      <w:divBdr>
        <w:top w:val="none" w:sz="0" w:space="0" w:color="auto"/>
        <w:left w:val="none" w:sz="0" w:space="0" w:color="auto"/>
        <w:bottom w:val="none" w:sz="0" w:space="0" w:color="auto"/>
        <w:right w:val="none" w:sz="0" w:space="0" w:color="auto"/>
      </w:divBdr>
    </w:div>
    <w:div w:id="847713014">
      <w:bodyDiv w:val="1"/>
      <w:marLeft w:val="0"/>
      <w:marRight w:val="0"/>
      <w:marTop w:val="0"/>
      <w:marBottom w:val="0"/>
      <w:divBdr>
        <w:top w:val="none" w:sz="0" w:space="0" w:color="auto"/>
        <w:left w:val="none" w:sz="0" w:space="0" w:color="auto"/>
        <w:bottom w:val="none" w:sz="0" w:space="0" w:color="auto"/>
        <w:right w:val="none" w:sz="0" w:space="0" w:color="auto"/>
      </w:divBdr>
    </w:div>
    <w:div w:id="850025386">
      <w:bodyDiv w:val="1"/>
      <w:marLeft w:val="0"/>
      <w:marRight w:val="0"/>
      <w:marTop w:val="0"/>
      <w:marBottom w:val="0"/>
      <w:divBdr>
        <w:top w:val="none" w:sz="0" w:space="0" w:color="auto"/>
        <w:left w:val="none" w:sz="0" w:space="0" w:color="auto"/>
        <w:bottom w:val="none" w:sz="0" w:space="0" w:color="auto"/>
        <w:right w:val="none" w:sz="0" w:space="0" w:color="auto"/>
      </w:divBdr>
    </w:div>
    <w:div w:id="888225312">
      <w:bodyDiv w:val="1"/>
      <w:marLeft w:val="0"/>
      <w:marRight w:val="0"/>
      <w:marTop w:val="0"/>
      <w:marBottom w:val="0"/>
      <w:divBdr>
        <w:top w:val="none" w:sz="0" w:space="0" w:color="auto"/>
        <w:left w:val="none" w:sz="0" w:space="0" w:color="auto"/>
        <w:bottom w:val="none" w:sz="0" w:space="0" w:color="auto"/>
        <w:right w:val="none" w:sz="0" w:space="0" w:color="auto"/>
      </w:divBdr>
    </w:div>
    <w:div w:id="916402561">
      <w:bodyDiv w:val="1"/>
      <w:marLeft w:val="0"/>
      <w:marRight w:val="0"/>
      <w:marTop w:val="0"/>
      <w:marBottom w:val="0"/>
      <w:divBdr>
        <w:top w:val="none" w:sz="0" w:space="0" w:color="auto"/>
        <w:left w:val="none" w:sz="0" w:space="0" w:color="auto"/>
        <w:bottom w:val="none" w:sz="0" w:space="0" w:color="auto"/>
        <w:right w:val="none" w:sz="0" w:space="0" w:color="auto"/>
      </w:divBdr>
    </w:div>
    <w:div w:id="932788375">
      <w:bodyDiv w:val="1"/>
      <w:marLeft w:val="0"/>
      <w:marRight w:val="0"/>
      <w:marTop w:val="0"/>
      <w:marBottom w:val="0"/>
      <w:divBdr>
        <w:top w:val="none" w:sz="0" w:space="0" w:color="auto"/>
        <w:left w:val="none" w:sz="0" w:space="0" w:color="auto"/>
        <w:bottom w:val="none" w:sz="0" w:space="0" w:color="auto"/>
        <w:right w:val="none" w:sz="0" w:space="0" w:color="auto"/>
      </w:divBdr>
    </w:div>
    <w:div w:id="1006008692">
      <w:bodyDiv w:val="1"/>
      <w:marLeft w:val="0"/>
      <w:marRight w:val="0"/>
      <w:marTop w:val="0"/>
      <w:marBottom w:val="0"/>
      <w:divBdr>
        <w:top w:val="none" w:sz="0" w:space="0" w:color="auto"/>
        <w:left w:val="none" w:sz="0" w:space="0" w:color="auto"/>
        <w:bottom w:val="none" w:sz="0" w:space="0" w:color="auto"/>
        <w:right w:val="none" w:sz="0" w:space="0" w:color="auto"/>
      </w:divBdr>
    </w:div>
    <w:div w:id="1014262447">
      <w:bodyDiv w:val="1"/>
      <w:marLeft w:val="0"/>
      <w:marRight w:val="0"/>
      <w:marTop w:val="0"/>
      <w:marBottom w:val="0"/>
      <w:divBdr>
        <w:top w:val="none" w:sz="0" w:space="0" w:color="auto"/>
        <w:left w:val="none" w:sz="0" w:space="0" w:color="auto"/>
        <w:bottom w:val="none" w:sz="0" w:space="0" w:color="auto"/>
        <w:right w:val="none" w:sz="0" w:space="0" w:color="auto"/>
      </w:divBdr>
    </w:div>
    <w:div w:id="1041785296">
      <w:bodyDiv w:val="1"/>
      <w:marLeft w:val="0"/>
      <w:marRight w:val="0"/>
      <w:marTop w:val="0"/>
      <w:marBottom w:val="0"/>
      <w:divBdr>
        <w:top w:val="none" w:sz="0" w:space="0" w:color="auto"/>
        <w:left w:val="none" w:sz="0" w:space="0" w:color="auto"/>
        <w:bottom w:val="none" w:sz="0" w:space="0" w:color="auto"/>
        <w:right w:val="none" w:sz="0" w:space="0" w:color="auto"/>
      </w:divBdr>
    </w:div>
    <w:div w:id="1049764182">
      <w:bodyDiv w:val="1"/>
      <w:marLeft w:val="0"/>
      <w:marRight w:val="0"/>
      <w:marTop w:val="0"/>
      <w:marBottom w:val="0"/>
      <w:divBdr>
        <w:top w:val="none" w:sz="0" w:space="0" w:color="auto"/>
        <w:left w:val="none" w:sz="0" w:space="0" w:color="auto"/>
        <w:bottom w:val="none" w:sz="0" w:space="0" w:color="auto"/>
        <w:right w:val="none" w:sz="0" w:space="0" w:color="auto"/>
      </w:divBdr>
    </w:div>
    <w:div w:id="1073162476">
      <w:bodyDiv w:val="1"/>
      <w:marLeft w:val="0"/>
      <w:marRight w:val="0"/>
      <w:marTop w:val="0"/>
      <w:marBottom w:val="0"/>
      <w:divBdr>
        <w:top w:val="none" w:sz="0" w:space="0" w:color="auto"/>
        <w:left w:val="none" w:sz="0" w:space="0" w:color="auto"/>
        <w:bottom w:val="none" w:sz="0" w:space="0" w:color="auto"/>
        <w:right w:val="none" w:sz="0" w:space="0" w:color="auto"/>
      </w:divBdr>
    </w:div>
    <w:div w:id="1073506965">
      <w:bodyDiv w:val="1"/>
      <w:marLeft w:val="0"/>
      <w:marRight w:val="0"/>
      <w:marTop w:val="0"/>
      <w:marBottom w:val="0"/>
      <w:divBdr>
        <w:top w:val="none" w:sz="0" w:space="0" w:color="auto"/>
        <w:left w:val="none" w:sz="0" w:space="0" w:color="auto"/>
        <w:bottom w:val="none" w:sz="0" w:space="0" w:color="auto"/>
        <w:right w:val="none" w:sz="0" w:space="0" w:color="auto"/>
      </w:divBdr>
    </w:div>
    <w:div w:id="1120221892">
      <w:bodyDiv w:val="1"/>
      <w:marLeft w:val="0"/>
      <w:marRight w:val="0"/>
      <w:marTop w:val="0"/>
      <w:marBottom w:val="0"/>
      <w:divBdr>
        <w:top w:val="none" w:sz="0" w:space="0" w:color="auto"/>
        <w:left w:val="none" w:sz="0" w:space="0" w:color="auto"/>
        <w:bottom w:val="none" w:sz="0" w:space="0" w:color="auto"/>
        <w:right w:val="none" w:sz="0" w:space="0" w:color="auto"/>
      </w:divBdr>
    </w:div>
    <w:div w:id="1171531834">
      <w:bodyDiv w:val="1"/>
      <w:marLeft w:val="0"/>
      <w:marRight w:val="0"/>
      <w:marTop w:val="0"/>
      <w:marBottom w:val="0"/>
      <w:divBdr>
        <w:top w:val="none" w:sz="0" w:space="0" w:color="auto"/>
        <w:left w:val="none" w:sz="0" w:space="0" w:color="auto"/>
        <w:bottom w:val="none" w:sz="0" w:space="0" w:color="auto"/>
        <w:right w:val="none" w:sz="0" w:space="0" w:color="auto"/>
      </w:divBdr>
    </w:div>
    <w:div w:id="1186864508">
      <w:bodyDiv w:val="1"/>
      <w:marLeft w:val="0"/>
      <w:marRight w:val="0"/>
      <w:marTop w:val="0"/>
      <w:marBottom w:val="0"/>
      <w:divBdr>
        <w:top w:val="none" w:sz="0" w:space="0" w:color="auto"/>
        <w:left w:val="none" w:sz="0" w:space="0" w:color="auto"/>
        <w:bottom w:val="none" w:sz="0" w:space="0" w:color="auto"/>
        <w:right w:val="none" w:sz="0" w:space="0" w:color="auto"/>
      </w:divBdr>
    </w:div>
    <w:div w:id="1248231191">
      <w:bodyDiv w:val="1"/>
      <w:marLeft w:val="0"/>
      <w:marRight w:val="0"/>
      <w:marTop w:val="0"/>
      <w:marBottom w:val="0"/>
      <w:divBdr>
        <w:top w:val="none" w:sz="0" w:space="0" w:color="auto"/>
        <w:left w:val="none" w:sz="0" w:space="0" w:color="auto"/>
        <w:bottom w:val="none" w:sz="0" w:space="0" w:color="auto"/>
        <w:right w:val="none" w:sz="0" w:space="0" w:color="auto"/>
      </w:divBdr>
    </w:div>
    <w:div w:id="1310136065">
      <w:bodyDiv w:val="1"/>
      <w:marLeft w:val="0"/>
      <w:marRight w:val="0"/>
      <w:marTop w:val="0"/>
      <w:marBottom w:val="0"/>
      <w:divBdr>
        <w:top w:val="none" w:sz="0" w:space="0" w:color="auto"/>
        <w:left w:val="none" w:sz="0" w:space="0" w:color="auto"/>
        <w:bottom w:val="none" w:sz="0" w:space="0" w:color="auto"/>
        <w:right w:val="none" w:sz="0" w:space="0" w:color="auto"/>
      </w:divBdr>
    </w:div>
    <w:div w:id="1384673108">
      <w:bodyDiv w:val="1"/>
      <w:marLeft w:val="0"/>
      <w:marRight w:val="0"/>
      <w:marTop w:val="0"/>
      <w:marBottom w:val="0"/>
      <w:divBdr>
        <w:top w:val="none" w:sz="0" w:space="0" w:color="auto"/>
        <w:left w:val="none" w:sz="0" w:space="0" w:color="auto"/>
        <w:bottom w:val="none" w:sz="0" w:space="0" w:color="auto"/>
        <w:right w:val="none" w:sz="0" w:space="0" w:color="auto"/>
      </w:divBdr>
    </w:div>
    <w:div w:id="1408766163">
      <w:bodyDiv w:val="1"/>
      <w:marLeft w:val="0"/>
      <w:marRight w:val="0"/>
      <w:marTop w:val="0"/>
      <w:marBottom w:val="0"/>
      <w:divBdr>
        <w:top w:val="none" w:sz="0" w:space="0" w:color="auto"/>
        <w:left w:val="none" w:sz="0" w:space="0" w:color="auto"/>
        <w:bottom w:val="none" w:sz="0" w:space="0" w:color="auto"/>
        <w:right w:val="none" w:sz="0" w:space="0" w:color="auto"/>
      </w:divBdr>
    </w:div>
    <w:div w:id="1461075060">
      <w:bodyDiv w:val="1"/>
      <w:marLeft w:val="0"/>
      <w:marRight w:val="0"/>
      <w:marTop w:val="0"/>
      <w:marBottom w:val="0"/>
      <w:divBdr>
        <w:top w:val="none" w:sz="0" w:space="0" w:color="auto"/>
        <w:left w:val="none" w:sz="0" w:space="0" w:color="auto"/>
        <w:bottom w:val="none" w:sz="0" w:space="0" w:color="auto"/>
        <w:right w:val="none" w:sz="0" w:space="0" w:color="auto"/>
      </w:divBdr>
    </w:div>
    <w:div w:id="1515918576">
      <w:bodyDiv w:val="1"/>
      <w:marLeft w:val="0"/>
      <w:marRight w:val="0"/>
      <w:marTop w:val="0"/>
      <w:marBottom w:val="0"/>
      <w:divBdr>
        <w:top w:val="none" w:sz="0" w:space="0" w:color="auto"/>
        <w:left w:val="none" w:sz="0" w:space="0" w:color="auto"/>
        <w:bottom w:val="none" w:sz="0" w:space="0" w:color="auto"/>
        <w:right w:val="none" w:sz="0" w:space="0" w:color="auto"/>
      </w:divBdr>
    </w:div>
    <w:div w:id="1531870470">
      <w:bodyDiv w:val="1"/>
      <w:marLeft w:val="0"/>
      <w:marRight w:val="0"/>
      <w:marTop w:val="0"/>
      <w:marBottom w:val="0"/>
      <w:divBdr>
        <w:top w:val="none" w:sz="0" w:space="0" w:color="auto"/>
        <w:left w:val="none" w:sz="0" w:space="0" w:color="auto"/>
        <w:bottom w:val="none" w:sz="0" w:space="0" w:color="auto"/>
        <w:right w:val="none" w:sz="0" w:space="0" w:color="auto"/>
      </w:divBdr>
    </w:div>
    <w:div w:id="1588341544">
      <w:bodyDiv w:val="1"/>
      <w:marLeft w:val="0"/>
      <w:marRight w:val="0"/>
      <w:marTop w:val="0"/>
      <w:marBottom w:val="0"/>
      <w:divBdr>
        <w:top w:val="none" w:sz="0" w:space="0" w:color="auto"/>
        <w:left w:val="none" w:sz="0" w:space="0" w:color="auto"/>
        <w:bottom w:val="none" w:sz="0" w:space="0" w:color="auto"/>
        <w:right w:val="none" w:sz="0" w:space="0" w:color="auto"/>
      </w:divBdr>
    </w:div>
    <w:div w:id="1609970168">
      <w:bodyDiv w:val="1"/>
      <w:marLeft w:val="0"/>
      <w:marRight w:val="0"/>
      <w:marTop w:val="0"/>
      <w:marBottom w:val="0"/>
      <w:divBdr>
        <w:top w:val="none" w:sz="0" w:space="0" w:color="auto"/>
        <w:left w:val="none" w:sz="0" w:space="0" w:color="auto"/>
        <w:bottom w:val="none" w:sz="0" w:space="0" w:color="auto"/>
        <w:right w:val="none" w:sz="0" w:space="0" w:color="auto"/>
      </w:divBdr>
    </w:div>
    <w:div w:id="1630933117">
      <w:bodyDiv w:val="1"/>
      <w:marLeft w:val="0"/>
      <w:marRight w:val="0"/>
      <w:marTop w:val="0"/>
      <w:marBottom w:val="0"/>
      <w:divBdr>
        <w:top w:val="none" w:sz="0" w:space="0" w:color="auto"/>
        <w:left w:val="none" w:sz="0" w:space="0" w:color="auto"/>
        <w:bottom w:val="none" w:sz="0" w:space="0" w:color="auto"/>
        <w:right w:val="none" w:sz="0" w:space="0" w:color="auto"/>
      </w:divBdr>
    </w:div>
    <w:div w:id="1642035615">
      <w:bodyDiv w:val="1"/>
      <w:marLeft w:val="0"/>
      <w:marRight w:val="0"/>
      <w:marTop w:val="0"/>
      <w:marBottom w:val="0"/>
      <w:divBdr>
        <w:top w:val="none" w:sz="0" w:space="0" w:color="auto"/>
        <w:left w:val="none" w:sz="0" w:space="0" w:color="auto"/>
        <w:bottom w:val="none" w:sz="0" w:space="0" w:color="auto"/>
        <w:right w:val="none" w:sz="0" w:space="0" w:color="auto"/>
      </w:divBdr>
    </w:div>
    <w:div w:id="1666394932">
      <w:bodyDiv w:val="1"/>
      <w:marLeft w:val="0"/>
      <w:marRight w:val="0"/>
      <w:marTop w:val="0"/>
      <w:marBottom w:val="0"/>
      <w:divBdr>
        <w:top w:val="none" w:sz="0" w:space="0" w:color="auto"/>
        <w:left w:val="none" w:sz="0" w:space="0" w:color="auto"/>
        <w:bottom w:val="none" w:sz="0" w:space="0" w:color="auto"/>
        <w:right w:val="none" w:sz="0" w:space="0" w:color="auto"/>
      </w:divBdr>
    </w:div>
    <w:div w:id="1682656920">
      <w:bodyDiv w:val="1"/>
      <w:marLeft w:val="0"/>
      <w:marRight w:val="0"/>
      <w:marTop w:val="0"/>
      <w:marBottom w:val="0"/>
      <w:divBdr>
        <w:top w:val="none" w:sz="0" w:space="0" w:color="auto"/>
        <w:left w:val="none" w:sz="0" w:space="0" w:color="auto"/>
        <w:bottom w:val="none" w:sz="0" w:space="0" w:color="auto"/>
        <w:right w:val="none" w:sz="0" w:space="0" w:color="auto"/>
      </w:divBdr>
      <w:divsChild>
        <w:div w:id="1950505753">
          <w:marLeft w:val="0"/>
          <w:marRight w:val="0"/>
          <w:marTop w:val="0"/>
          <w:marBottom w:val="0"/>
          <w:divBdr>
            <w:top w:val="none" w:sz="0" w:space="0" w:color="auto"/>
            <w:left w:val="none" w:sz="0" w:space="0" w:color="auto"/>
            <w:bottom w:val="none" w:sz="0" w:space="0" w:color="auto"/>
            <w:right w:val="none" w:sz="0" w:space="0" w:color="auto"/>
          </w:divBdr>
          <w:divsChild>
            <w:div w:id="93718279">
              <w:marLeft w:val="0"/>
              <w:marRight w:val="0"/>
              <w:marTop w:val="0"/>
              <w:marBottom w:val="0"/>
              <w:divBdr>
                <w:top w:val="none" w:sz="0" w:space="0" w:color="auto"/>
                <w:left w:val="none" w:sz="0" w:space="0" w:color="auto"/>
                <w:bottom w:val="none" w:sz="0" w:space="0" w:color="auto"/>
                <w:right w:val="none" w:sz="0" w:space="0" w:color="auto"/>
              </w:divBdr>
            </w:div>
            <w:div w:id="321281734">
              <w:marLeft w:val="0"/>
              <w:marRight w:val="0"/>
              <w:marTop w:val="0"/>
              <w:marBottom w:val="0"/>
              <w:divBdr>
                <w:top w:val="none" w:sz="0" w:space="0" w:color="auto"/>
                <w:left w:val="none" w:sz="0" w:space="0" w:color="auto"/>
                <w:bottom w:val="none" w:sz="0" w:space="0" w:color="auto"/>
                <w:right w:val="none" w:sz="0" w:space="0" w:color="auto"/>
              </w:divBdr>
            </w:div>
            <w:div w:id="446581827">
              <w:marLeft w:val="0"/>
              <w:marRight w:val="0"/>
              <w:marTop w:val="0"/>
              <w:marBottom w:val="0"/>
              <w:divBdr>
                <w:top w:val="none" w:sz="0" w:space="0" w:color="auto"/>
                <w:left w:val="none" w:sz="0" w:space="0" w:color="auto"/>
                <w:bottom w:val="none" w:sz="0" w:space="0" w:color="auto"/>
                <w:right w:val="none" w:sz="0" w:space="0" w:color="auto"/>
              </w:divBdr>
            </w:div>
            <w:div w:id="465784111">
              <w:marLeft w:val="0"/>
              <w:marRight w:val="0"/>
              <w:marTop w:val="0"/>
              <w:marBottom w:val="0"/>
              <w:divBdr>
                <w:top w:val="none" w:sz="0" w:space="0" w:color="auto"/>
                <w:left w:val="none" w:sz="0" w:space="0" w:color="auto"/>
                <w:bottom w:val="none" w:sz="0" w:space="0" w:color="auto"/>
                <w:right w:val="none" w:sz="0" w:space="0" w:color="auto"/>
              </w:divBdr>
            </w:div>
            <w:div w:id="577983033">
              <w:marLeft w:val="0"/>
              <w:marRight w:val="0"/>
              <w:marTop w:val="0"/>
              <w:marBottom w:val="0"/>
              <w:divBdr>
                <w:top w:val="none" w:sz="0" w:space="0" w:color="auto"/>
                <w:left w:val="none" w:sz="0" w:space="0" w:color="auto"/>
                <w:bottom w:val="none" w:sz="0" w:space="0" w:color="auto"/>
                <w:right w:val="none" w:sz="0" w:space="0" w:color="auto"/>
              </w:divBdr>
              <w:divsChild>
                <w:div w:id="156044510">
                  <w:marLeft w:val="0"/>
                  <w:marRight w:val="0"/>
                  <w:marTop w:val="0"/>
                  <w:marBottom w:val="0"/>
                  <w:divBdr>
                    <w:top w:val="none" w:sz="0" w:space="0" w:color="auto"/>
                    <w:left w:val="none" w:sz="0" w:space="0" w:color="auto"/>
                    <w:bottom w:val="none" w:sz="0" w:space="0" w:color="auto"/>
                    <w:right w:val="none" w:sz="0" w:space="0" w:color="auto"/>
                  </w:divBdr>
                </w:div>
              </w:divsChild>
            </w:div>
            <w:div w:id="632977329">
              <w:marLeft w:val="0"/>
              <w:marRight w:val="0"/>
              <w:marTop w:val="0"/>
              <w:marBottom w:val="0"/>
              <w:divBdr>
                <w:top w:val="none" w:sz="0" w:space="0" w:color="auto"/>
                <w:left w:val="none" w:sz="0" w:space="0" w:color="auto"/>
                <w:bottom w:val="none" w:sz="0" w:space="0" w:color="auto"/>
                <w:right w:val="none" w:sz="0" w:space="0" w:color="auto"/>
              </w:divBdr>
            </w:div>
            <w:div w:id="1155872797">
              <w:marLeft w:val="0"/>
              <w:marRight w:val="0"/>
              <w:marTop w:val="0"/>
              <w:marBottom w:val="0"/>
              <w:divBdr>
                <w:top w:val="none" w:sz="0" w:space="0" w:color="auto"/>
                <w:left w:val="none" w:sz="0" w:space="0" w:color="auto"/>
                <w:bottom w:val="none" w:sz="0" w:space="0" w:color="auto"/>
                <w:right w:val="none" w:sz="0" w:space="0" w:color="auto"/>
              </w:divBdr>
            </w:div>
            <w:div w:id="1248273124">
              <w:marLeft w:val="0"/>
              <w:marRight w:val="0"/>
              <w:marTop w:val="0"/>
              <w:marBottom w:val="0"/>
              <w:divBdr>
                <w:top w:val="none" w:sz="0" w:space="0" w:color="auto"/>
                <w:left w:val="none" w:sz="0" w:space="0" w:color="auto"/>
                <w:bottom w:val="none" w:sz="0" w:space="0" w:color="auto"/>
                <w:right w:val="none" w:sz="0" w:space="0" w:color="auto"/>
              </w:divBdr>
            </w:div>
            <w:div w:id="1286472714">
              <w:marLeft w:val="0"/>
              <w:marRight w:val="0"/>
              <w:marTop w:val="0"/>
              <w:marBottom w:val="0"/>
              <w:divBdr>
                <w:top w:val="none" w:sz="0" w:space="0" w:color="auto"/>
                <w:left w:val="none" w:sz="0" w:space="0" w:color="auto"/>
                <w:bottom w:val="none" w:sz="0" w:space="0" w:color="auto"/>
                <w:right w:val="none" w:sz="0" w:space="0" w:color="auto"/>
              </w:divBdr>
            </w:div>
            <w:div w:id="17161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839">
      <w:bodyDiv w:val="1"/>
      <w:marLeft w:val="0"/>
      <w:marRight w:val="0"/>
      <w:marTop w:val="0"/>
      <w:marBottom w:val="0"/>
      <w:divBdr>
        <w:top w:val="none" w:sz="0" w:space="0" w:color="auto"/>
        <w:left w:val="none" w:sz="0" w:space="0" w:color="auto"/>
        <w:bottom w:val="none" w:sz="0" w:space="0" w:color="auto"/>
        <w:right w:val="none" w:sz="0" w:space="0" w:color="auto"/>
      </w:divBdr>
    </w:div>
    <w:div w:id="1795564255">
      <w:bodyDiv w:val="1"/>
      <w:marLeft w:val="0"/>
      <w:marRight w:val="0"/>
      <w:marTop w:val="0"/>
      <w:marBottom w:val="0"/>
      <w:divBdr>
        <w:top w:val="none" w:sz="0" w:space="0" w:color="auto"/>
        <w:left w:val="none" w:sz="0" w:space="0" w:color="auto"/>
        <w:bottom w:val="none" w:sz="0" w:space="0" w:color="auto"/>
        <w:right w:val="none" w:sz="0" w:space="0" w:color="auto"/>
      </w:divBdr>
      <w:divsChild>
        <w:div w:id="149252827">
          <w:marLeft w:val="0"/>
          <w:marRight w:val="0"/>
          <w:marTop w:val="0"/>
          <w:marBottom w:val="0"/>
          <w:divBdr>
            <w:top w:val="none" w:sz="0" w:space="0" w:color="auto"/>
            <w:left w:val="none" w:sz="0" w:space="0" w:color="auto"/>
            <w:bottom w:val="none" w:sz="0" w:space="0" w:color="auto"/>
            <w:right w:val="none" w:sz="0" w:space="0" w:color="auto"/>
          </w:divBdr>
          <w:divsChild>
            <w:div w:id="589196436">
              <w:marLeft w:val="0"/>
              <w:marRight w:val="0"/>
              <w:marTop w:val="0"/>
              <w:marBottom w:val="0"/>
              <w:divBdr>
                <w:top w:val="none" w:sz="0" w:space="0" w:color="auto"/>
                <w:left w:val="none" w:sz="0" w:space="0" w:color="auto"/>
                <w:bottom w:val="none" w:sz="0" w:space="0" w:color="auto"/>
                <w:right w:val="none" w:sz="0" w:space="0" w:color="auto"/>
              </w:divBdr>
              <w:divsChild>
                <w:div w:id="1631785916">
                  <w:marLeft w:val="0"/>
                  <w:marRight w:val="0"/>
                  <w:marTop w:val="0"/>
                  <w:marBottom w:val="0"/>
                  <w:divBdr>
                    <w:top w:val="none" w:sz="0" w:space="0" w:color="auto"/>
                    <w:left w:val="none" w:sz="0" w:space="0" w:color="auto"/>
                    <w:bottom w:val="none" w:sz="0" w:space="0" w:color="auto"/>
                    <w:right w:val="none" w:sz="0" w:space="0" w:color="auto"/>
                  </w:divBdr>
                  <w:divsChild>
                    <w:div w:id="11868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69171">
      <w:bodyDiv w:val="1"/>
      <w:marLeft w:val="0"/>
      <w:marRight w:val="0"/>
      <w:marTop w:val="0"/>
      <w:marBottom w:val="0"/>
      <w:divBdr>
        <w:top w:val="none" w:sz="0" w:space="0" w:color="auto"/>
        <w:left w:val="none" w:sz="0" w:space="0" w:color="auto"/>
        <w:bottom w:val="none" w:sz="0" w:space="0" w:color="auto"/>
        <w:right w:val="none" w:sz="0" w:space="0" w:color="auto"/>
      </w:divBdr>
    </w:div>
    <w:div w:id="1837063695">
      <w:bodyDiv w:val="1"/>
      <w:marLeft w:val="0"/>
      <w:marRight w:val="0"/>
      <w:marTop w:val="0"/>
      <w:marBottom w:val="0"/>
      <w:divBdr>
        <w:top w:val="none" w:sz="0" w:space="0" w:color="auto"/>
        <w:left w:val="none" w:sz="0" w:space="0" w:color="auto"/>
        <w:bottom w:val="none" w:sz="0" w:space="0" w:color="auto"/>
        <w:right w:val="none" w:sz="0" w:space="0" w:color="auto"/>
      </w:divBdr>
    </w:div>
    <w:div w:id="1845583413">
      <w:bodyDiv w:val="1"/>
      <w:marLeft w:val="0"/>
      <w:marRight w:val="0"/>
      <w:marTop w:val="0"/>
      <w:marBottom w:val="0"/>
      <w:divBdr>
        <w:top w:val="none" w:sz="0" w:space="0" w:color="auto"/>
        <w:left w:val="none" w:sz="0" w:space="0" w:color="auto"/>
        <w:bottom w:val="none" w:sz="0" w:space="0" w:color="auto"/>
        <w:right w:val="none" w:sz="0" w:space="0" w:color="auto"/>
      </w:divBdr>
    </w:div>
    <w:div w:id="1875579801">
      <w:bodyDiv w:val="1"/>
      <w:marLeft w:val="0"/>
      <w:marRight w:val="0"/>
      <w:marTop w:val="0"/>
      <w:marBottom w:val="0"/>
      <w:divBdr>
        <w:top w:val="none" w:sz="0" w:space="0" w:color="auto"/>
        <w:left w:val="none" w:sz="0" w:space="0" w:color="auto"/>
        <w:bottom w:val="none" w:sz="0" w:space="0" w:color="auto"/>
        <w:right w:val="none" w:sz="0" w:space="0" w:color="auto"/>
      </w:divBdr>
    </w:div>
    <w:div w:id="1895309568">
      <w:bodyDiv w:val="1"/>
      <w:marLeft w:val="0"/>
      <w:marRight w:val="0"/>
      <w:marTop w:val="0"/>
      <w:marBottom w:val="0"/>
      <w:divBdr>
        <w:top w:val="none" w:sz="0" w:space="0" w:color="auto"/>
        <w:left w:val="none" w:sz="0" w:space="0" w:color="auto"/>
        <w:bottom w:val="none" w:sz="0" w:space="0" w:color="auto"/>
        <w:right w:val="none" w:sz="0" w:space="0" w:color="auto"/>
      </w:divBdr>
    </w:div>
    <w:div w:id="1929120973">
      <w:bodyDiv w:val="1"/>
      <w:marLeft w:val="0"/>
      <w:marRight w:val="0"/>
      <w:marTop w:val="0"/>
      <w:marBottom w:val="0"/>
      <w:divBdr>
        <w:top w:val="none" w:sz="0" w:space="0" w:color="auto"/>
        <w:left w:val="none" w:sz="0" w:space="0" w:color="auto"/>
        <w:bottom w:val="none" w:sz="0" w:space="0" w:color="auto"/>
        <w:right w:val="none" w:sz="0" w:space="0" w:color="auto"/>
      </w:divBdr>
    </w:div>
    <w:div w:id="2054883582">
      <w:bodyDiv w:val="1"/>
      <w:marLeft w:val="0"/>
      <w:marRight w:val="0"/>
      <w:marTop w:val="0"/>
      <w:marBottom w:val="0"/>
      <w:divBdr>
        <w:top w:val="none" w:sz="0" w:space="0" w:color="auto"/>
        <w:left w:val="none" w:sz="0" w:space="0" w:color="auto"/>
        <w:bottom w:val="none" w:sz="0" w:space="0" w:color="auto"/>
        <w:right w:val="none" w:sz="0" w:space="0" w:color="auto"/>
      </w:divBdr>
    </w:div>
    <w:div w:id="2066416533">
      <w:bodyDiv w:val="1"/>
      <w:marLeft w:val="0"/>
      <w:marRight w:val="0"/>
      <w:marTop w:val="0"/>
      <w:marBottom w:val="0"/>
      <w:divBdr>
        <w:top w:val="none" w:sz="0" w:space="0" w:color="auto"/>
        <w:left w:val="none" w:sz="0" w:space="0" w:color="auto"/>
        <w:bottom w:val="none" w:sz="0" w:space="0" w:color="auto"/>
        <w:right w:val="none" w:sz="0" w:space="0" w:color="auto"/>
      </w:divBdr>
    </w:div>
    <w:div w:id="210745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footer" Target="footer3.xm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3.com.br"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L213040-01</CodigoSegmento>
    <Area xmlns="e63af235-6539-4873-9a74-7e32b5cc1aee" xsi:nil="true"/>
    <LikesCount xmlns="http://schemas.microsoft.com/sharepoint/v3" xsi:nil="true"/>
    <TaxCatchAll xmlns="e63af235-6539-4873-9a74-7e32b5cc1aee">
      <Value>87</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IDUnico xmlns="e63af235-6539-4873-9a74-7e32b5cc1aee">LDOC-3-274572</IDUnico>
    <Ratings xmlns="http://schemas.microsoft.com/sharepoint/v3" xsi:nil="true"/>
    <DLCPolicyLabelClientValue xmlns="e63af235-6539-4873-9a74-7e32b5cc1aee">LDOC-3-274572/1.0</DLCPolicyLabelClientValue>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Itaú Unibanco:Banco Itaú BBA SA</TermName>
          <TermId xmlns="http://schemas.microsoft.com/office/infopath/2007/PartnerControls">1c1d0559-1c96-4d9f-ad36-0949a03cba9b</TermId>
        </TermInfo>
      </Terms>
    </d47f3fc68dc1429b8573eb2634792044>
    <MatterAtivo xmlns="e63af235-6539-4873-9a74-7e32b5cc1aee">true</MatterAtivo>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Bruno Massis</DisplayName>
        <AccountId>402</AccountId>
        <AccountType/>
      </UserInfo>
    </MatterManager>
    <StatusDocumento xmlns="e63af235-6539-4873-9a74-7e32b5cc1aee">Não Iniciada</StatusDocumento>
    <BillingPartner xmlns="e63af235-6539-4873-9a74-7e32b5cc1aee">
      <UserInfo>
        <DisplayName>Ricardo Prado</DisplayName>
        <AccountId>395</AccountId>
        <AccountType/>
      </UserInfo>
    </BillingPartner>
    <DLCPolicyLabelLock xmlns="e63af235-6539-4873-9a74-7e32b5cc1aee" xsi:nil="true"/>
    <VersaoDocumento xmlns="e63af235-6539-4873-9a74-7e32b5cc1aee">1.0</VersaoDocumento>
    <Setor xmlns="e63af235-6539-4873-9a74-7e32b5cc1aee" xsi:nil="true"/>
    <Codigo xmlns="e63af235-6539-4873-9a74-7e32b5cc1aee">L213040</Codigo>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4C0B5-C3B6-4364-A861-60084431377F}">
  <ds:schemaRefs>
    <ds:schemaRef ds:uri="office.server.policy"/>
  </ds:schemaRefs>
</ds:datastoreItem>
</file>

<file path=customXml/itemProps2.xml><?xml version="1.0" encoding="utf-8"?>
<ds:datastoreItem xmlns:ds="http://schemas.openxmlformats.org/officeDocument/2006/customXml" ds:itemID="{9AA844C3-B76E-445A-B51C-B69D31E57E16}">
  <ds:schemaRefs>
    <ds:schemaRef ds:uri="http://schemas.microsoft.com/office/2006/metadata/longProperties"/>
  </ds:schemaRefs>
</ds:datastoreItem>
</file>

<file path=customXml/itemProps3.xml><?xml version="1.0" encoding="utf-8"?>
<ds:datastoreItem xmlns:ds="http://schemas.openxmlformats.org/officeDocument/2006/customXml" ds:itemID="{C7F61873-C071-4FE4-839B-CFA321D45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96427C-458D-4AEC-9731-E0BEBBDB97D4}">
  <ds:schemaRefs>
    <ds:schemaRef ds:uri="http://schemas.microsoft.com/sharepoint/v3/contenttype/forms"/>
  </ds:schemaRefs>
</ds:datastoreItem>
</file>

<file path=customXml/itemProps5.xml><?xml version="1.0" encoding="utf-8"?>
<ds:datastoreItem xmlns:ds="http://schemas.openxmlformats.org/officeDocument/2006/customXml" ds:itemID="{DE188E7C-6D81-4D91-9440-D46824578006}">
  <ds:schemaRefs>
    <ds:schemaRef ds:uri="http://schemas.microsoft.com/office/2006/metadata/properties"/>
    <ds:schemaRef ds:uri="http://schemas.microsoft.com/office/infopath/2007/PartnerControls"/>
    <ds:schemaRef ds:uri="e63af235-6539-4873-9a74-7e32b5cc1aee"/>
    <ds:schemaRef ds:uri="http://schemas.microsoft.com/sharepoint/v3"/>
  </ds:schemaRefs>
</ds:datastoreItem>
</file>

<file path=customXml/itemProps6.xml><?xml version="1.0" encoding="utf-8"?>
<ds:datastoreItem xmlns:ds="http://schemas.openxmlformats.org/officeDocument/2006/customXml" ds:itemID="{103AA338-1658-489A-89E5-CEF41E3B3C1F}">
  <ds:schemaRefs>
    <ds:schemaRef ds:uri="http://schemas.microsoft.com/sharepoint/events"/>
  </ds:schemaRefs>
</ds:datastoreItem>
</file>

<file path=customXml/itemProps7.xml><?xml version="1.0" encoding="utf-8"?>
<ds:datastoreItem xmlns:ds="http://schemas.openxmlformats.org/officeDocument/2006/customXml" ds:itemID="{7B463796-7DBF-48EE-BA92-A4C3BF6EE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79</Pages>
  <Words>26083</Words>
  <Characters>140853</Characters>
  <Application>Microsoft Office Word</Application>
  <DocSecurity>0</DocSecurity>
  <Lines>1173</Lines>
  <Paragraphs>333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Lefosse Advogados</Company>
  <LinksUpToDate>false</LinksUpToDate>
  <CharactersWithSpaces>166603</CharactersWithSpaces>
  <SharedDoc>false</SharedDoc>
  <HLinks>
    <vt:vector size="6" baseType="variant">
      <vt:variant>
        <vt:i4>5505039</vt:i4>
      </vt:variant>
      <vt:variant>
        <vt:i4>0</vt:i4>
      </vt:variant>
      <vt:variant>
        <vt:i4>0</vt:i4>
      </vt:variant>
      <vt:variant>
        <vt:i4>5</vt:i4>
      </vt:variant>
      <vt:variant>
        <vt:lpwstr>http://www.b3.com.br/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Cescon Barrieu</dc:creator>
  <cp:keywords/>
  <dc:description/>
  <cp:lastModifiedBy>Cescon Barrieu</cp:lastModifiedBy>
  <cp:revision>1</cp:revision>
  <cp:lastPrinted>2020-01-29T18:36:00Z</cp:lastPrinted>
  <dcterms:created xsi:type="dcterms:W3CDTF">2020-01-31T11:54:00Z</dcterms:created>
  <dcterms:modified xsi:type="dcterms:W3CDTF">2020-01-31T17:37:00Z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gFAA5ajW4yTOEjtd14OAnVNIwTD/lSXK+TBF3Ao/NvT9sJjhPEIAxfK7NMwfgA3Pvh52yZ0S2NC18E/n_x000d_
zgHFZ+9++5v5Q2r3AIuj3eEeH6RhMQ6aKatOVA6JYhUsgvW2OjpGU6mV6KbZJjxzCLitBeQFIcbd_x000d_
OuVVUovAOC6/3+pX/puCdmSCYlPLHKW5PMYgZn+xnKbnIZh1DRC9L3dBhbLhluf+bog932ExEhxX_x000d_
b5i3jJ6zHChpZsSPe</vt:lpwstr>
  </property>
  <property fmtid="{D5CDD505-2E9C-101B-9397-08002B2CF9AE}" pid="3" name="MAIL_MSG_ID2">
    <vt:lpwstr>4fFtK3tYZlRRJVQaXoyCNiZU0+XxawH4ns3Lhaa5qNaFG83UTE+iTwzC9o2_x000d_
Oht8LxED+C03exvL2FGi1uDtbvBN3u7hBGyqIQ==</vt:lpwstr>
  </property>
  <property fmtid="{D5CDD505-2E9C-101B-9397-08002B2CF9AE}" pid="4" name="RESPONSE_SENDER_NAME">
    <vt:lpwstr>MBAATHcNpOsP/vC7EU2Bcr5wE2eWGFDGl3xlgxJ7cHER7N6GuRc5voT/KFfbzara3ntTs8EiunmVJ5g=</vt:lpwstr>
  </property>
  <property fmtid="{D5CDD505-2E9C-101B-9397-08002B2CF9AE}" pid="5" name="EMAIL_OWNER_ADDRESS">
    <vt:lpwstr>ABAAMV6B7YzPbaIPDcQ3f3u3J0mvNtRAH1WyGGUuI8XTUOTxsY5bBkuqjCHKEDuZi7WL</vt:lpwstr>
  </property>
  <property fmtid="{D5CDD505-2E9C-101B-9397-08002B2CF9AE}" pid="6" name="ContentTypeId">
    <vt:lpwstr>0x0101006EF17356CF70944FBC2751F899F610F400F0B6EB119FFDF04E826FAC6AE872118A</vt:lpwstr>
  </property>
  <property fmtid="{D5CDD505-2E9C-101B-9397-08002B2CF9AE}" pid="7" name="Cliente">
    <vt:lpwstr>87;#Itaú Unibanco:Banco Itaú BBA SA|1c1d0559-1c96-4d9f-ad36-0949a03cba9b</vt:lpwstr>
  </property>
  <property fmtid="{D5CDD505-2E9C-101B-9397-08002B2CF9AE}" pid="8" name="_dlc_DocId">
    <vt:lpwstr>LDOC-3-274572</vt:lpwstr>
  </property>
  <property fmtid="{D5CDD505-2E9C-101B-9397-08002B2CF9AE}" pid="9" name="_dlc_DocIdItemGuid">
    <vt:lpwstr>517b2607-d468-467e-b4c2-bf1b7d80a042</vt:lpwstr>
  </property>
  <property fmtid="{D5CDD505-2E9C-101B-9397-08002B2CF9AE}" pid="10" name="_dlc_DocIdUrl">
    <vt:lpwstr>http://sharepoint/_layouts/15/DocIdRedir.aspx?ID=LDOC-3-274572, LDOC-3-274572</vt:lpwstr>
  </property>
  <property fmtid="{D5CDD505-2E9C-101B-9397-08002B2CF9AE}" pid="11" name="DLCPolicyLabelValue">
    <vt:lpwstr>LDOC-3-274572/1.0</vt:lpwstr>
  </property>
  <property fmtid="{D5CDD505-2E9C-101B-9397-08002B2CF9AE}" pid="12" name="CodigoSegmento">
    <vt:lpwstr>L213040-01</vt:lpwstr>
  </property>
  <property fmtid="{D5CDD505-2E9C-101B-9397-08002B2CF9AE}" pid="13" name="display_urn:schemas-microsoft-com:office:office#BillingPartner">
    <vt:lpwstr>Ricardo Prado</vt:lpwstr>
  </property>
  <property fmtid="{D5CDD505-2E9C-101B-9397-08002B2CF9AE}" pid="14" name="display_urn:schemas-microsoft-com:office:office#MatterManager">
    <vt:lpwstr>Bruno Massis</vt:lpwstr>
  </property>
  <property fmtid="{D5CDD505-2E9C-101B-9397-08002B2CF9AE}" pid="15" name="IDUnico">
    <vt:lpwstr>LDOC-3-274572</vt:lpwstr>
  </property>
  <property fmtid="{D5CDD505-2E9C-101B-9397-08002B2CF9AE}" pid="16" name="VersaoDocumento">
    <vt:lpwstr>1.0</vt:lpwstr>
  </property>
  <property fmtid="{D5CDD505-2E9C-101B-9397-08002B2CF9AE}" pid="17" name="Area">
    <vt:lpwstr/>
  </property>
  <property fmtid="{D5CDD505-2E9C-101B-9397-08002B2CF9AE}" pid="18" name="dbf937180b994812b3835ec56ddaea5f">
    <vt:lpwstr/>
  </property>
  <property fmtid="{D5CDD505-2E9C-101B-9397-08002B2CF9AE}" pid="19" name="o47f90c374aa42598c104dd08549f2b5">
    <vt:lpwstr/>
  </property>
  <property fmtid="{D5CDD505-2E9C-101B-9397-08002B2CF9AE}" pid="20" name="TipoDocumento">
    <vt:lpwstr/>
  </property>
  <property fmtid="{D5CDD505-2E9C-101B-9397-08002B2CF9AE}" pid="21" name="DLCPolicyLabelClientValue">
    <vt:lpwstr>LDOC-3-274572/1.0</vt:lpwstr>
  </property>
  <property fmtid="{D5CDD505-2E9C-101B-9397-08002B2CF9AE}" pid="22" name="IdiomaDocumento">
    <vt:lpwstr>Português</vt:lpwstr>
  </property>
  <property fmtid="{D5CDD505-2E9C-101B-9397-08002B2CF9AE}" pid="23" name="Observacao">
    <vt:lpwstr/>
  </property>
  <property fmtid="{D5CDD505-2E9C-101B-9397-08002B2CF9AE}" pid="24" name="StatusDocumento">
    <vt:lpwstr>Não Iniciada</vt:lpwstr>
  </property>
  <property fmtid="{D5CDD505-2E9C-101B-9397-08002B2CF9AE}" pid="25" name="DLCPolicyLabelLock">
    <vt:lpwstr/>
  </property>
  <property fmtid="{D5CDD505-2E9C-101B-9397-08002B2CF9AE}" pid="26" name="Setor">
    <vt:lpwstr/>
  </property>
  <property fmtid="{D5CDD505-2E9C-101B-9397-08002B2CF9AE}" pid="27" name="Knowhow">
    <vt:lpwstr>0</vt:lpwstr>
  </property>
  <property fmtid="{D5CDD505-2E9C-101B-9397-08002B2CF9AE}" pid="28" name="NumeroDocExplorer">
    <vt:lpwstr/>
  </property>
  <property fmtid="{D5CDD505-2E9C-101B-9397-08002B2CF9AE}" pid="29" name="Keywords1">
    <vt:lpwstr/>
  </property>
  <property fmtid="{D5CDD505-2E9C-101B-9397-08002B2CF9AE}" pid="30" name="AutorDocumento">
    <vt:lpwstr/>
  </property>
  <property fmtid="{D5CDD505-2E9C-101B-9397-08002B2CF9AE}" pid="31" name="LikesCount">
    <vt:lpwstr/>
  </property>
  <property fmtid="{D5CDD505-2E9C-101B-9397-08002B2CF9AE}" pid="32" name="TaxCatchAll">
    <vt:lpwstr>87;#</vt:lpwstr>
  </property>
  <property fmtid="{D5CDD505-2E9C-101B-9397-08002B2CF9AE}" pid="33" name="Ratings">
    <vt:lpwstr/>
  </property>
  <property fmtid="{D5CDD505-2E9C-101B-9397-08002B2CF9AE}" pid="34" name="MatterAtivo">
    <vt:lpwstr>1</vt:lpwstr>
  </property>
  <property fmtid="{D5CDD505-2E9C-101B-9397-08002B2CF9AE}" pid="35" name="d47f3fc68dc1429b8573eb2634792044">
    <vt:lpwstr>Itaú Unibanco:Banco Itaú BBA SA|1c1d0559-1c96-4d9f-ad36-0949a03cba9b</vt:lpwstr>
  </property>
  <property fmtid="{D5CDD505-2E9C-101B-9397-08002B2CF9AE}" pid="36" name="LikedBy">
    <vt:lpwstr/>
  </property>
  <property fmtid="{D5CDD505-2E9C-101B-9397-08002B2CF9AE}" pid="37" name="MatterManager">
    <vt:lpwstr>402;#Bruno Massis</vt:lpwstr>
  </property>
  <property fmtid="{D5CDD505-2E9C-101B-9397-08002B2CF9AE}" pid="38" name="BillingPartner">
    <vt:lpwstr>395;#Ricardo Prado</vt:lpwstr>
  </property>
  <property fmtid="{D5CDD505-2E9C-101B-9397-08002B2CF9AE}" pid="39" name="Codigo">
    <vt:lpwstr>L213040</vt:lpwstr>
  </property>
  <property fmtid="{D5CDD505-2E9C-101B-9397-08002B2CF9AE}" pid="40" name="RatedBy">
    <vt:lpwstr/>
  </property>
  <property fmtid="{D5CDD505-2E9C-101B-9397-08002B2CF9AE}" pid="41" name="iManageFooter">
    <vt:lpwstr>_x000d_JUR_SP - 30740349v4 12362004.428831 </vt:lpwstr>
  </property>
</Properties>
</file>
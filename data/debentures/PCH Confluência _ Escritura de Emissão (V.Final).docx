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3BA4" w14:textId="2B9729E3" w:rsidR="000A115D" w:rsidRPr="000569DC" w:rsidRDefault="0040318D">
      <w:pPr>
        <w:pStyle w:val="Ttulo1"/>
        <w:spacing w:line="276" w:lineRule="auto"/>
        <w:ind w:left="0" w:right="-66"/>
        <w:jc w:val="both"/>
        <w:pPrChange w:id="0" w:author="Mariana Piovesan Ramos | Vieira Rezende" w:date="2021-11-19T20:13:00Z">
          <w:pPr>
            <w:pStyle w:val="Ttulo1"/>
            <w:spacing w:line="317" w:lineRule="auto"/>
            <w:ind w:left="0" w:right="-66"/>
            <w:jc w:val="both"/>
          </w:pPr>
        </w:pPrChange>
      </w:pPr>
      <w:r w:rsidRPr="000569DC">
        <w:t>INSTRUMENTO PARTICULAR DE ESCRITURA DA 1ª (PRIMEIRA) EMISSÃO DE DEBÊNTURES</w:t>
      </w:r>
      <w:r w:rsidRPr="000569DC">
        <w:rPr>
          <w:spacing w:val="-6"/>
        </w:rPr>
        <w:t xml:space="preserve"> </w:t>
      </w:r>
      <w:r w:rsidRPr="000569DC">
        <w:t>NÃO</w:t>
      </w:r>
      <w:r w:rsidRPr="000569DC">
        <w:rPr>
          <w:spacing w:val="-4"/>
        </w:rPr>
        <w:t xml:space="preserve"> </w:t>
      </w:r>
      <w:r w:rsidRPr="000569DC">
        <w:t>CONVERSÍVEIS</w:t>
      </w:r>
      <w:r w:rsidRPr="000569DC">
        <w:rPr>
          <w:spacing w:val="-7"/>
        </w:rPr>
        <w:t xml:space="preserve"> </w:t>
      </w:r>
      <w:r w:rsidRPr="000569DC">
        <w:t>EM</w:t>
      </w:r>
      <w:r w:rsidRPr="000569DC">
        <w:rPr>
          <w:spacing w:val="-5"/>
        </w:rPr>
        <w:t xml:space="preserve"> </w:t>
      </w:r>
      <w:r w:rsidRPr="000569DC">
        <w:t>AÇÕES,</w:t>
      </w:r>
      <w:r w:rsidRPr="000569DC">
        <w:rPr>
          <w:spacing w:val="-7"/>
        </w:rPr>
        <w:t xml:space="preserve"> </w:t>
      </w:r>
      <w:r w:rsidRPr="000569DC">
        <w:t>DA</w:t>
      </w:r>
      <w:r w:rsidRPr="000569DC">
        <w:rPr>
          <w:spacing w:val="-7"/>
        </w:rPr>
        <w:t xml:space="preserve"> </w:t>
      </w:r>
      <w:r w:rsidRPr="000569DC">
        <w:t>ESPÉCIE</w:t>
      </w:r>
      <w:r w:rsidRPr="000569DC">
        <w:rPr>
          <w:spacing w:val="-5"/>
        </w:rPr>
        <w:t xml:space="preserve"> </w:t>
      </w:r>
      <w:r w:rsidRPr="000569DC">
        <w:t>COM</w:t>
      </w:r>
      <w:r w:rsidRPr="000569DC">
        <w:rPr>
          <w:spacing w:val="-5"/>
        </w:rPr>
        <w:t xml:space="preserve"> </w:t>
      </w:r>
      <w:r w:rsidRPr="000569DC">
        <w:t>GARANTIA</w:t>
      </w:r>
      <w:r w:rsidRPr="000569DC">
        <w:rPr>
          <w:spacing w:val="-8"/>
        </w:rPr>
        <w:t xml:space="preserve"> </w:t>
      </w:r>
      <w:r w:rsidRPr="000569DC">
        <w:t>REAL, COM GARANTIA ADICIONAL FIDEJUSSÓRIA, EM SÉRIE ÚNICA, PARA DISTRIBUIÇÃO</w:t>
      </w:r>
      <w:r w:rsidRPr="000569DC">
        <w:rPr>
          <w:spacing w:val="-17"/>
        </w:rPr>
        <w:t xml:space="preserve"> </w:t>
      </w:r>
      <w:r w:rsidRPr="000569DC">
        <w:t>PÚBLICA,</w:t>
      </w:r>
      <w:r w:rsidRPr="000569DC">
        <w:rPr>
          <w:spacing w:val="-17"/>
        </w:rPr>
        <w:t xml:space="preserve"> </w:t>
      </w:r>
      <w:r w:rsidRPr="000569DC">
        <w:t>COM</w:t>
      </w:r>
      <w:r w:rsidRPr="000569DC">
        <w:rPr>
          <w:spacing w:val="-17"/>
        </w:rPr>
        <w:t xml:space="preserve"> </w:t>
      </w:r>
      <w:r w:rsidRPr="000569DC">
        <w:t>ESFORÇOS</w:t>
      </w:r>
      <w:r w:rsidRPr="000569DC">
        <w:rPr>
          <w:spacing w:val="-14"/>
        </w:rPr>
        <w:t xml:space="preserve"> </w:t>
      </w:r>
      <w:r w:rsidRPr="000569DC">
        <w:t>RESTRITOS,</w:t>
      </w:r>
      <w:r w:rsidRPr="000569DC">
        <w:rPr>
          <w:spacing w:val="-16"/>
        </w:rPr>
        <w:t xml:space="preserve"> </w:t>
      </w:r>
      <w:r w:rsidRPr="000569DC">
        <w:t>DA</w:t>
      </w:r>
      <w:r w:rsidRPr="000569DC">
        <w:rPr>
          <w:spacing w:val="-19"/>
        </w:rPr>
        <w:t xml:space="preserve"> </w:t>
      </w:r>
      <w:r w:rsidR="001008F6" w:rsidRPr="000569DC">
        <w:t>CONFLUÊNCIA ENERGIA S.A.</w:t>
      </w:r>
    </w:p>
    <w:p w14:paraId="6C60B71A" w14:textId="77777777" w:rsidR="000A115D" w:rsidRPr="000569DC" w:rsidRDefault="000A115D">
      <w:pPr>
        <w:pStyle w:val="Corpodetexto"/>
        <w:spacing w:line="276" w:lineRule="auto"/>
        <w:ind w:right="-66"/>
        <w:rPr>
          <w:b/>
        </w:rPr>
        <w:pPrChange w:id="1" w:author="Mariana Piovesan Ramos | Vieira Rezende" w:date="2021-11-19T20:13:00Z">
          <w:pPr>
            <w:pStyle w:val="Corpodetexto"/>
            <w:spacing w:line="317" w:lineRule="auto"/>
            <w:ind w:right="-66"/>
          </w:pPr>
        </w:pPrChange>
      </w:pPr>
    </w:p>
    <w:p w14:paraId="555D46F2" w14:textId="77777777" w:rsidR="000A115D" w:rsidRPr="000569DC" w:rsidRDefault="000A115D">
      <w:pPr>
        <w:pStyle w:val="Corpodetexto"/>
        <w:spacing w:line="276" w:lineRule="auto"/>
        <w:ind w:right="-66"/>
        <w:rPr>
          <w:b/>
        </w:rPr>
        <w:pPrChange w:id="2" w:author="Mariana Piovesan Ramos | Vieira Rezende" w:date="2021-11-19T20:13:00Z">
          <w:pPr>
            <w:pStyle w:val="Corpodetexto"/>
            <w:spacing w:line="317" w:lineRule="auto"/>
            <w:ind w:right="-66"/>
          </w:pPr>
        </w:pPrChange>
      </w:pPr>
    </w:p>
    <w:p w14:paraId="76779E55" w14:textId="77777777" w:rsidR="000A115D" w:rsidRPr="000569DC" w:rsidRDefault="000A115D">
      <w:pPr>
        <w:pStyle w:val="Corpodetexto"/>
        <w:spacing w:line="276" w:lineRule="auto"/>
        <w:ind w:right="-66"/>
        <w:rPr>
          <w:b/>
        </w:rPr>
        <w:pPrChange w:id="3" w:author="Mariana Piovesan Ramos | Vieira Rezende" w:date="2021-11-19T20:13:00Z">
          <w:pPr>
            <w:pStyle w:val="Corpodetexto"/>
            <w:spacing w:line="317" w:lineRule="auto"/>
            <w:ind w:right="-66"/>
          </w:pPr>
        </w:pPrChange>
      </w:pPr>
    </w:p>
    <w:p w14:paraId="66021CB6" w14:textId="77777777" w:rsidR="000A115D" w:rsidRPr="000569DC" w:rsidRDefault="000A115D">
      <w:pPr>
        <w:pStyle w:val="Corpodetexto"/>
        <w:spacing w:line="276" w:lineRule="auto"/>
        <w:ind w:right="-66"/>
        <w:rPr>
          <w:b/>
        </w:rPr>
        <w:pPrChange w:id="4" w:author="Mariana Piovesan Ramos | Vieira Rezende" w:date="2021-11-19T20:13:00Z">
          <w:pPr>
            <w:pStyle w:val="Corpodetexto"/>
            <w:spacing w:line="317" w:lineRule="auto"/>
            <w:ind w:right="-66"/>
          </w:pPr>
        </w:pPrChange>
      </w:pPr>
    </w:p>
    <w:p w14:paraId="7A145971" w14:textId="77777777" w:rsidR="000A115D" w:rsidRPr="000569DC" w:rsidRDefault="000A115D">
      <w:pPr>
        <w:pStyle w:val="Corpodetexto"/>
        <w:spacing w:line="276" w:lineRule="auto"/>
        <w:ind w:right="-66"/>
        <w:rPr>
          <w:b/>
        </w:rPr>
        <w:pPrChange w:id="5" w:author="Mariana Piovesan Ramos | Vieira Rezende" w:date="2021-11-19T20:13:00Z">
          <w:pPr>
            <w:pStyle w:val="Corpodetexto"/>
            <w:spacing w:line="317" w:lineRule="auto"/>
            <w:ind w:right="-66"/>
          </w:pPr>
        </w:pPrChange>
      </w:pPr>
    </w:p>
    <w:p w14:paraId="79B83065" w14:textId="77777777" w:rsidR="000A115D" w:rsidRPr="000569DC" w:rsidRDefault="0040318D">
      <w:pPr>
        <w:spacing w:line="276" w:lineRule="auto"/>
        <w:ind w:right="-66"/>
        <w:jc w:val="center"/>
        <w:rPr>
          <w:b/>
          <w:sz w:val="20"/>
          <w:szCs w:val="20"/>
        </w:rPr>
        <w:pPrChange w:id="6" w:author="Mariana Piovesan Ramos | Vieira Rezende" w:date="2021-11-19T20:13:00Z">
          <w:pPr>
            <w:spacing w:line="317" w:lineRule="auto"/>
            <w:ind w:right="-66"/>
            <w:jc w:val="center"/>
          </w:pPr>
        </w:pPrChange>
      </w:pPr>
      <w:r w:rsidRPr="000569DC">
        <w:rPr>
          <w:b/>
          <w:sz w:val="20"/>
          <w:szCs w:val="20"/>
        </w:rPr>
        <w:t>CELEBRADA ENTRE</w:t>
      </w:r>
    </w:p>
    <w:p w14:paraId="2A2585B5" w14:textId="77777777" w:rsidR="000A115D" w:rsidRPr="000569DC" w:rsidRDefault="000A115D">
      <w:pPr>
        <w:pStyle w:val="Corpodetexto"/>
        <w:spacing w:line="276" w:lineRule="auto"/>
        <w:ind w:right="-66"/>
        <w:rPr>
          <w:b/>
        </w:rPr>
        <w:pPrChange w:id="7" w:author="Mariana Piovesan Ramos | Vieira Rezende" w:date="2021-11-19T20:13:00Z">
          <w:pPr>
            <w:pStyle w:val="Corpodetexto"/>
            <w:spacing w:line="317" w:lineRule="auto"/>
            <w:ind w:right="-66"/>
          </w:pPr>
        </w:pPrChange>
      </w:pPr>
    </w:p>
    <w:p w14:paraId="7C8743B2" w14:textId="77777777" w:rsidR="000A115D" w:rsidRPr="000569DC" w:rsidRDefault="000A115D">
      <w:pPr>
        <w:pStyle w:val="Corpodetexto"/>
        <w:spacing w:line="276" w:lineRule="auto"/>
        <w:ind w:right="-66"/>
        <w:rPr>
          <w:b/>
        </w:rPr>
        <w:pPrChange w:id="8" w:author="Mariana Piovesan Ramos | Vieira Rezende" w:date="2021-11-19T20:13:00Z">
          <w:pPr>
            <w:pStyle w:val="Corpodetexto"/>
            <w:spacing w:line="317" w:lineRule="auto"/>
            <w:ind w:right="-66"/>
          </w:pPr>
        </w:pPrChange>
      </w:pPr>
    </w:p>
    <w:p w14:paraId="6C3D06C9" w14:textId="77777777" w:rsidR="000A115D" w:rsidRPr="000569DC" w:rsidRDefault="000A115D">
      <w:pPr>
        <w:pStyle w:val="Corpodetexto"/>
        <w:spacing w:line="276" w:lineRule="auto"/>
        <w:ind w:right="-66"/>
        <w:rPr>
          <w:b/>
        </w:rPr>
        <w:pPrChange w:id="9" w:author="Mariana Piovesan Ramos | Vieira Rezende" w:date="2021-11-19T20:13:00Z">
          <w:pPr>
            <w:pStyle w:val="Corpodetexto"/>
            <w:spacing w:line="317" w:lineRule="auto"/>
            <w:ind w:right="-66"/>
          </w:pPr>
        </w:pPrChange>
      </w:pPr>
    </w:p>
    <w:p w14:paraId="7C3A486C" w14:textId="77777777" w:rsidR="000A115D" w:rsidRPr="000569DC" w:rsidRDefault="0040318D">
      <w:pPr>
        <w:spacing w:line="276" w:lineRule="auto"/>
        <w:ind w:right="-66"/>
        <w:jc w:val="center"/>
        <w:rPr>
          <w:i/>
          <w:sz w:val="20"/>
          <w:szCs w:val="20"/>
        </w:rPr>
        <w:pPrChange w:id="10" w:author="Mariana Piovesan Ramos | Vieira Rezende" w:date="2021-11-19T20:13:00Z">
          <w:pPr>
            <w:spacing w:line="317" w:lineRule="auto"/>
            <w:ind w:right="-66"/>
            <w:jc w:val="center"/>
          </w:pPr>
        </w:pPrChange>
      </w:pPr>
      <w:r w:rsidRPr="000569DC">
        <w:rPr>
          <w:i/>
          <w:sz w:val="20"/>
          <w:szCs w:val="20"/>
        </w:rPr>
        <w:t>como Emissora</w:t>
      </w:r>
    </w:p>
    <w:p w14:paraId="62F95DBB" w14:textId="77777777" w:rsidR="000A115D" w:rsidRPr="000569DC" w:rsidRDefault="001008F6">
      <w:pPr>
        <w:pStyle w:val="Ttulo1"/>
        <w:spacing w:line="276" w:lineRule="auto"/>
        <w:ind w:left="0" w:right="-66"/>
        <w:pPrChange w:id="11" w:author="Mariana Piovesan Ramos | Vieira Rezende" w:date="2021-11-19T20:13:00Z">
          <w:pPr>
            <w:pStyle w:val="Ttulo1"/>
            <w:spacing w:line="317" w:lineRule="auto"/>
            <w:ind w:left="0" w:right="-66"/>
          </w:pPr>
        </w:pPrChange>
      </w:pPr>
      <w:r w:rsidRPr="000569DC">
        <w:t>CONFLUÊNCIA ENERGIA S.A.</w:t>
      </w:r>
    </w:p>
    <w:p w14:paraId="138DAA93" w14:textId="77777777" w:rsidR="000A115D" w:rsidRPr="000569DC" w:rsidRDefault="000A115D">
      <w:pPr>
        <w:pStyle w:val="Corpodetexto"/>
        <w:spacing w:line="276" w:lineRule="auto"/>
        <w:ind w:right="-66"/>
        <w:rPr>
          <w:b/>
        </w:rPr>
        <w:pPrChange w:id="12" w:author="Mariana Piovesan Ramos | Vieira Rezende" w:date="2021-11-19T20:13:00Z">
          <w:pPr>
            <w:pStyle w:val="Corpodetexto"/>
            <w:spacing w:line="317" w:lineRule="auto"/>
            <w:ind w:right="-66"/>
          </w:pPr>
        </w:pPrChange>
      </w:pPr>
    </w:p>
    <w:p w14:paraId="3CD58280" w14:textId="77777777" w:rsidR="000A115D" w:rsidRPr="000569DC" w:rsidRDefault="000A115D">
      <w:pPr>
        <w:pStyle w:val="Corpodetexto"/>
        <w:spacing w:line="276" w:lineRule="auto"/>
        <w:ind w:right="-66"/>
        <w:rPr>
          <w:b/>
        </w:rPr>
        <w:pPrChange w:id="13" w:author="Mariana Piovesan Ramos | Vieira Rezende" w:date="2021-11-19T20:13:00Z">
          <w:pPr>
            <w:pStyle w:val="Corpodetexto"/>
            <w:spacing w:line="317" w:lineRule="auto"/>
            <w:ind w:right="-66"/>
          </w:pPr>
        </w:pPrChange>
      </w:pPr>
    </w:p>
    <w:p w14:paraId="65FC2BB5" w14:textId="77777777" w:rsidR="000A115D" w:rsidRPr="000569DC" w:rsidRDefault="000A115D">
      <w:pPr>
        <w:pStyle w:val="Corpodetexto"/>
        <w:spacing w:line="276" w:lineRule="auto"/>
        <w:ind w:right="-66"/>
        <w:rPr>
          <w:b/>
        </w:rPr>
        <w:pPrChange w:id="14" w:author="Mariana Piovesan Ramos | Vieira Rezende" w:date="2021-11-19T20:13:00Z">
          <w:pPr>
            <w:pStyle w:val="Corpodetexto"/>
            <w:spacing w:line="317" w:lineRule="auto"/>
            <w:ind w:right="-66"/>
          </w:pPr>
        </w:pPrChange>
      </w:pPr>
    </w:p>
    <w:p w14:paraId="1625BC56" w14:textId="77777777" w:rsidR="000A115D" w:rsidRPr="000569DC" w:rsidRDefault="000A115D">
      <w:pPr>
        <w:pStyle w:val="Corpodetexto"/>
        <w:spacing w:line="276" w:lineRule="auto"/>
        <w:ind w:right="-66"/>
        <w:rPr>
          <w:b/>
        </w:rPr>
        <w:pPrChange w:id="15" w:author="Mariana Piovesan Ramos | Vieira Rezende" w:date="2021-11-19T20:13:00Z">
          <w:pPr>
            <w:pStyle w:val="Corpodetexto"/>
            <w:spacing w:line="317" w:lineRule="auto"/>
            <w:ind w:right="-66"/>
          </w:pPr>
        </w:pPrChange>
      </w:pPr>
    </w:p>
    <w:p w14:paraId="40B6F334" w14:textId="77777777" w:rsidR="000A115D" w:rsidRPr="000569DC" w:rsidRDefault="000A115D">
      <w:pPr>
        <w:pStyle w:val="Corpodetexto"/>
        <w:spacing w:line="276" w:lineRule="auto"/>
        <w:ind w:right="-66"/>
        <w:rPr>
          <w:b/>
        </w:rPr>
        <w:pPrChange w:id="16" w:author="Mariana Piovesan Ramos | Vieira Rezende" w:date="2021-11-19T20:13:00Z">
          <w:pPr>
            <w:pStyle w:val="Corpodetexto"/>
            <w:spacing w:line="317" w:lineRule="auto"/>
            <w:ind w:right="-66"/>
          </w:pPr>
        </w:pPrChange>
      </w:pPr>
    </w:p>
    <w:p w14:paraId="459CE210" w14:textId="77777777" w:rsidR="000A115D" w:rsidRPr="000569DC" w:rsidRDefault="000A115D">
      <w:pPr>
        <w:pStyle w:val="Corpodetexto"/>
        <w:spacing w:line="276" w:lineRule="auto"/>
        <w:ind w:right="-66"/>
        <w:rPr>
          <w:b/>
        </w:rPr>
        <w:pPrChange w:id="17" w:author="Mariana Piovesan Ramos | Vieira Rezende" w:date="2021-11-19T20:13:00Z">
          <w:pPr>
            <w:pStyle w:val="Corpodetexto"/>
            <w:spacing w:line="317" w:lineRule="auto"/>
            <w:ind w:right="-66"/>
          </w:pPr>
        </w:pPrChange>
      </w:pPr>
    </w:p>
    <w:p w14:paraId="2E99674A" w14:textId="77777777" w:rsidR="000A115D" w:rsidRPr="000569DC" w:rsidRDefault="0040318D">
      <w:pPr>
        <w:spacing w:line="276" w:lineRule="auto"/>
        <w:ind w:right="-66"/>
        <w:jc w:val="center"/>
        <w:rPr>
          <w:i/>
          <w:sz w:val="20"/>
          <w:szCs w:val="20"/>
        </w:rPr>
        <w:pPrChange w:id="18" w:author="Mariana Piovesan Ramos | Vieira Rezende" w:date="2021-11-19T20:13:00Z">
          <w:pPr>
            <w:spacing w:line="317" w:lineRule="auto"/>
            <w:ind w:right="-66"/>
            <w:jc w:val="center"/>
          </w:pPr>
        </w:pPrChange>
      </w:pPr>
      <w:r w:rsidRPr="000569DC">
        <w:rPr>
          <w:i/>
          <w:sz w:val="20"/>
          <w:szCs w:val="20"/>
        </w:rPr>
        <w:t>como Agente Fiduciário, representando a comunhão dos Debenturistas</w:t>
      </w:r>
    </w:p>
    <w:p w14:paraId="4E1C55CD" w14:textId="77777777" w:rsidR="000A115D" w:rsidRPr="000569DC" w:rsidRDefault="00570A73">
      <w:pPr>
        <w:pStyle w:val="Ttulo1"/>
        <w:spacing w:line="276" w:lineRule="auto"/>
        <w:ind w:left="0" w:right="-66"/>
        <w:pPrChange w:id="19" w:author="Mariana Piovesan Ramos | Vieira Rezende" w:date="2021-11-19T20:13:00Z">
          <w:pPr>
            <w:pStyle w:val="Ttulo1"/>
            <w:spacing w:line="317" w:lineRule="auto"/>
            <w:ind w:left="0" w:right="-66"/>
          </w:pPr>
        </w:pPrChange>
      </w:pPr>
      <w:r w:rsidRPr="000569DC">
        <w:rPr>
          <w:rFonts w:eastAsia="Times New Roman" w:cs="Tahoma"/>
          <w:caps/>
        </w:rPr>
        <w:t>Oliveira Trust Distribuidora de Títulos e Valores Mobiliários S.A.</w:t>
      </w:r>
    </w:p>
    <w:p w14:paraId="30148419" w14:textId="77777777" w:rsidR="000A115D" w:rsidRPr="000569DC" w:rsidRDefault="000A115D">
      <w:pPr>
        <w:pStyle w:val="Corpodetexto"/>
        <w:spacing w:line="276" w:lineRule="auto"/>
        <w:ind w:right="-66"/>
        <w:rPr>
          <w:b/>
        </w:rPr>
        <w:pPrChange w:id="20" w:author="Mariana Piovesan Ramos | Vieira Rezende" w:date="2021-11-19T20:13:00Z">
          <w:pPr>
            <w:pStyle w:val="Corpodetexto"/>
            <w:spacing w:line="317" w:lineRule="auto"/>
            <w:ind w:right="-66"/>
          </w:pPr>
        </w:pPrChange>
      </w:pPr>
    </w:p>
    <w:p w14:paraId="1E1C78C5" w14:textId="77777777" w:rsidR="000A115D" w:rsidRPr="000569DC" w:rsidRDefault="000A115D">
      <w:pPr>
        <w:pStyle w:val="Corpodetexto"/>
        <w:spacing w:line="276" w:lineRule="auto"/>
        <w:ind w:right="-66"/>
        <w:rPr>
          <w:b/>
        </w:rPr>
        <w:pPrChange w:id="21" w:author="Mariana Piovesan Ramos | Vieira Rezende" w:date="2021-11-19T20:13:00Z">
          <w:pPr>
            <w:pStyle w:val="Corpodetexto"/>
            <w:spacing w:line="317" w:lineRule="auto"/>
            <w:ind w:right="-66"/>
          </w:pPr>
        </w:pPrChange>
      </w:pPr>
    </w:p>
    <w:p w14:paraId="4551CE32" w14:textId="77777777" w:rsidR="000A115D" w:rsidRPr="000569DC" w:rsidRDefault="000A115D">
      <w:pPr>
        <w:pStyle w:val="Corpodetexto"/>
        <w:spacing w:line="276" w:lineRule="auto"/>
        <w:ind w:right="-66"/>
        <w:rPr>
          <w:b/>
        </w:rPr>
        <w:pPrChange w:id="22" w:author="Mariana Piovesan Ramos | Vieira Rezende" w:date="2021-11-19T20:13:00Z">
          <w:pPr>
            <w:pStyle w:val="Corpodetexto"/>
            <w:spacing w:line="317" w:lineRule="auto"/>
            <w:ind w:right="-66"/>
          </w:pPr>
        </w:pPrChange>
      </w:pPr>
    </w:p>
    <w:p w14:paraId="6E602994" w14:textId="77777777" w:rsidR="000A115D" w:rsidRPr="000569DC" w:rsidRDefault="000A115D">
      <w:pPr>
        <w:pStyle w:val="Corpodetexto"/>
        <w:spacing w:line="276" w:lineRule="auto"/>
        <w:ind w:right="-66"/>
        <w:rPr>
          <w:b/>
        </w:rPr>
        <w:pPrChange w:id="23" w:author="Mariana Piovesan Ramos | Vieira Rezende" w:date="2021-11-19T20:13:00Z">
          <w:pPr>
            <w:pStyle w:val="Corpodetexto"/>
            <w:spacing w:line="317" w:lineRule="auto"/>
            <w:ind w:right="-66"/>
          </w:pPr>
        </w:pPrChange>
      </w:pPr>
    </w:p>
    <w:p w14:paraId="7A2815AA" w14:textId="77777777" w:rsidR="000A115D" w:rsidRPr="000569DC" w:rsidRDefault="000A115D">
      <w:pPr>
        <w:pStyle w:val="Corpodetexto"/>
        <w:spacing w:line="276" w:lineRule="auto"/>
        <w:ind w:right="-66"/>
        <w:rPr>
          <w:b/>
        </w:rPr>
        <w:pPrChange w:id="24" w:author="Mariana Piovesan Ramos | Vieira Rezende" w:date="2021-11-19T20:13:00Z">
          <w:pPr>
            <w:pStyle w:val="Corpodetexto"/>
            <w:spacing w:line="317" w:lineRule="auto"/>
            <w:ind w:right="-66"/>
          </w:pPr>
        </w:pPrChange>
      </w:pPr>
    </w:p>
    <w:p w14:paraId="6ED4012F" w14:textId="77777777" w:rsidR="000A115D" w:rsidRPr="000569DC" w:rsidRDefault="000A115D">
      <w:pPr>
        <w:pStyle w:val="Corpodetexto"/>
        <w:spacing w:line="276" w:lineRule="auto"/>
        <w:ind w:right="-66"/>
        <w:rPr>
          <w:b/>
        </w:rPr>
        <w:pPrChange w:id="25" w:author="Mariana Piovesan Ramos | Vieira Rezende" w:date="2021-11-19T20:13:00Z">
          <w:pPr>
            <w:pStyle w:val="Corpodetexto"/>
            <w:spacing w:line="317" w:lineRule="auto"/>
            <w:ind w:right="-66"/>
          </w:pPr>
        </w:pPrChange>
      </w:pPr>
    </w:p>
    <w:p w14:paraId="563E4D9A" w14:textId="77777777" w:rsidR="000A115D" w:rsidRPr="000569DC" w:rsidRDefault="000A115D">
      <w:pPr>
        <w:pStyle w:val="Corpodetexto"/>
        <w:spacing w:line="276" w:lineRule="auto"/>
        <w:ind w:right="-66"/>
        <w:rPr>
          <w:b/>
        </w:rPr>
        <w:pPrChange w:id="26" w:author="Mariana Piovesan Ramos | Vieira Rezende" w:date="2021-11-19T20:13:00Z">
          <w:pPr>
            <w:pStyle w:val="Corpodetexto"/>
            <w:spacing w:line="317" w:lineRule="auto"/>
            <w:ind w:right="-66"/>
          </w:pPr>
        </w:pPrChange>
      </w:pPr>
    </w:p>
    <w:p w14:paraId="2F33EB95" w14:textId="77777777" w:rsidR="000A115D" w:rsidRPr="000569DC" w:rsidRDefault="000A115D">
      <w:pPr>
        <w:pStyle w:val="Corpodetexto"/>
        <w:spacing w:line="276" w:lineRule="auto"/>
        <w:ind w:right="-66"/>
        <w:rPr>
          <w:b/>
        </w:rPr>
        <w:pPrChange w:id="27" w:author="Mariana Piovesan Ramos | Vieira Rezende" w:date="2021-11-19T20:13:00Z">
          <w:pPr>
            <w:pStyle w:val="Corpodetexto"/>
            <w:spacing w:line="317" w:lineRule="auto"/>
            <w:ind w:right="-66"/>
          </w:pPr>
        </w:pPrChange>
      </w:pPr>
    </w:p>
    <w:p w14:paraId="75E17669" w14:textId="77777777" w:rsidR="000A115D" w:rsidRPr="000569DC" w:rsidRDefault="000A115D">
      <w:pPr>
        <w:pStyle w:val="Corpodetexto"/>
        <w:spacing w:line="276" w:lineRule="auto"/>
        <w:ind w:right="-66"/>
        <w:rPr>
          <w:b/>
        </w:rPr>
        <w:pPrChange w:id="28" w:author="Mariana Piovesan Ramos | Vieira Rezende" w:date="2021-11-19T20:13:00Z">
          <w:pPr>
            <w:pStyle w:val="Corpodetexto"/>
            <w:spacing w:line="317" w:lineRule="auto"/>
            <w:ind w:right="-66"/>
          </w:pPr>
        </w:pPrChange>
      </w:pPr>
    </w:p>
    <w:p w14:paraId="65889EB1" w14:textId="77777777" w:rsidR="000A115D" w:rsidRPr="000569DC" w:rsidRDefault="000A115D">
      <w:pPr>
        <w:pStyle w:val="Corpodetexto"/>
        <w:spacing w:line="276" w:lineRule="auto"/>
        <w:ind w:right="-66"/>
        <w:rPr>
          <w:b/>
        </w:rPr>
        <w:pPrChange w:id="29" w:author="Mariana Piovesan Ramos | Vieira Rezende" w:date="2021-11-19T20:13:00Z">
          <w:pPr>
            <w:pStyle w:val="Corpodetexto"/>
            <w:spacing w:line="317" w:lineRule="auto"/>
            <w:ind w:right="-66"/>
          </w:pPr>
        </w:pPrChange>
      </w:pPr>
    </w:p>
    <w:p w14:paraId="453CD294" w14:textId="77777777" w:rsidR="000A115D" w:rsidRPr="000569DC" w:rsidRDefault="000A115D">
      <w:pPr>
        <w:pStyle w:val="Corpodetexto"/>
        <w:spacing w:line="276" w:lineRule="auto"/>
        <w:ind w:right="-66"/>
        <w:rPr>
          <w:b/>
        </w:rPr>
        <w:pPrChange w:id="30" w:author="Mariana Piovesan Ramos | Vieira Rezende" w:date="2021-11-19T20:13:00Z">
          <w:pPr>
            <w:pStyle w:val="Corpodetexto"/>
            <w:spacing w:line="317" w:lineRule="auto"/>
            <w:ind w:right="-66"/>
          </w:pPr>
        </w:pPrChange>
      </w:pPr>
    </w:p>
    <w:p w14:paraId="49674F48" w14:textId="77777777" w:rsidR="000A115D" w:rsidRPr="000569DC" w:rsidRDefault="000A115D">
      <w:pPr>
        <w:pStyle w:val="Corpodetexto"/>
        <w:spacing w:line="276" w:lineRule="auto"/>
        <w:ind w:right="-66"/>
        <w:rPr>
          <w:b/>
        </w:rPr>
        <w:pPrChange w:id="31" w:author="Mariana Piovesan Ramos | Vieira Rezende" w:date="2021-11-19T20:13:00Z">
          <w:pPr>
            <w:pStyle w:val="Corpodetexto"/>
            <w:spacing w:line="317" w:lineRule="auto"/>
            <w:ind w:right="-66"/>
          </w:pPr>
        </w:pPrChange>
      </w:pPr>
    </w:p>
    <w:p w14:paraId="1B595CFE" w14:textId="77777777" w:rsidR="000A115D" w:rsidRPr="000569DC" w:rsidRDefault="000A115D">
      <w:pPr>
        <w:pStyle w:val="Corpodetexto"/>
        <w:spacing w:line="276" w:lineRule="auto"/>
        <w:ind w:right="-66"/>
        <w:rPr>
          <w:b/>
        </w:rPr>
        <w:pPrChange w:id="32" w:author="Mariana Piovesan Ramos | Vieira Rezende" w:date="2021-11-19T20:13:00Z">
          <w:pPr>
            <w:pStyle w:val="Corpodetexto"/>
            <w:spacing w:line="317" w:lineRule="auto"/>
            <w:ind w:right="-66"/>
          </w:pPr>
        </w:pPrChange>
      </w:pPr>
    </w:p>
    <w:p w14:paraId="1D763558" w14:textId="5C91631A" w:rsidR="000A115D" w:rsidRPr="000569DC" w:rsidRDefault="00BB69DD">
      <w:pPr>
        <w:spacing w:line="276" w:lineRule="auto"/>
        <w:ind w:right="-66"/>
        <w:jc w:val="center"/>
        <w:rPr>
          <w:sz w:val="20"/>
          <w:szCs w:val="20"/>
        </w:rPr>
        <w:pPrChange w:id="33" w:author="Mariana Piovesan Ramos | Vieira Rezende" w:date="2021-11-19T20:13:00Z">
          <w:pPr>
            <w:spacing w:line="317" w:lineRule="auto"/>
            <w:ind w:right="-66"/>
            <w:jc w:val="center"/>
          </w:pPr>
        </w:pPrChange>
      </w:pPr>
      <w:r w:rsidRPr="000569DC">
        <w:rPr>
          <w:sz w:val="20"/>
          <w:szCs w:val="20"/>
        </w:rPr>
        <w:t>1</w:t>
      </w:r>
      <w:r w:rsidR="005E52D4" w:rsidRPr="000569DC">
        <w:rPr>
          <w:sz w:val="20"/>
          <w:szCs w:val="20"/>
        </w:rPr>
        <w:t>9</w:t>
      </w:r>
      <w:r w:rsidRPr="000569DC">
        <w:rPr>
          <w:sz w:val="20"/>
          <w:szCs w:val="20"/>
        </w:rPr>
        <w:t xml:space="preserve"> de novembro de 2021</w:t>
      </w:r>
    </w:p>
    <w:p w14:paraId="5AE936CD" w14:textId="77777777" w:rsidR="00000000" w:rsidRDefault="00FA6DD5">
      <w:pPr>
        <w:spacing w:line="276" w:lineRule="auto"/>
        <w:ind w:right="-66"/>
        <w:jc w:val="center"/>
        <w:rPr>
          <w:sz w:val="20"/>
          <w:szCs w:val="20"/>
        </w:rPr>
        <w:sectPr w:rsidR="00000000" w:rsidSect="007162FD">
          <w:headerReference w:type="default" r:id="rId14"/>
          <w:footerReference w:type="default" r:id="rId15"/>
          <w:type w:val="continuous"/>
          <w:pgSz w:w="11910" w:h="16840"/>
          <w:pgMar w:top="1440" w:right="1080" w:bottom="1440" w:left="1080" w:header="176" w:footer="720" w:gutter="0"/>
          <w:cols w:space="720"/>
        </w:sectPr>
        <w:pPrChange w:id="34" w:author="Mariana Piovesan Ramos | Vieira Rezende" w:date="2021-11-19T20:13:00Z">
          <w:pPr>
            <w:spacing w:line="317" w:lineRule="auto"/>
            <w:ind w:right="-66"/>
            <w:jc w:val="center"/>
          </w:pPr>
        </w:pPrChange>
      </w:pPr>
    </w:p>
    <w:p w14:paraId="3FE83B67" w14:textId="77777777" w:rsidR="000A115D" w:rsidRPr="000569DC" w:rsidRDefault="001008F6">
      <w:pPr>
        <w:pStyle w:val="Ttulo1"/>
        <w:spacing w:line="276" w:lineRule="auto"/>
        <w:ind w:left="0" w:right="-66"/>
        <w:jc w:val="both"/>
        <w:pPrChange w:id="35" w:author="Mariana Piovesan Ramos | Vieira Rezende" w:date="2021-11-19T20:13:00Z">
          <w:pPr>
            <w:pStyle w:val="Ttulo1"/>
            <w:spacing w:line="317" w:lineRule="auto"/>
            <w:ind w:left="0" w:right="-66"/>
            <w:jc w:val="both"/>
          </w:pPr>
        </w:pPrChange>
      </w:pPr>
      <w:r w:rsidRPr="000569DC">
        <w:lastRenderedPageBreak/>
        <w:t>INSTRUMENTO PARTICULAR DE ESCRITURA DA 1ª (PRIMEIRA) EMISSÃO DE DEBÊNTURES</w:t>
      </w:r>
      <w:r w:rsidRPr="000569DC">
        <w:rPr>
          <w:spacing w:val="-6"/>
        </w:rPr>
        <w:t xml:space="preserve"> </w:t>
      </w:r>
      <w:r w:rsidRPr="000569DC">
        <w:t>NÃO</w:t>
      </w:r>
      <w:r w:rsidRPr="000569DC">
        <w:rPr>
          <w:spacing w:val="-4"/>
        </w:rPr>
        <w:t xml:space="preserve"> </w:t>
      </w:r>
      <w:r w:rsidRPr="000569DC">
        <w:t>CONVERSÍVEIS</w:t>
      </w:r>
      <w:r w:rsidRPr="000569DC">
        <w:rPr>
          <w:spacing w:val="-7"/>
        </w:rPr>
        <w:t xml:space="preserve"> </w:t>
      </w:r>
      <w:r w:rsidRPr="000569DC">
        <w:t>EM</w:t>
      </w:r>
      <w:r w:rsidRPr="000569DC">
        <w:rPr>
          <w:spacing w:val="-5"/>
        </w:rPr>
        <w:t xml:space="preserve"> </w:t>
      </w:r>
      <w:r w:rsidRPr="000569DC">
        <w:t>AÇÕES,</w:t>
      </w:r>
      <w:r w:rsidRPr="000569DC">
        <w:rPr>
          <w:spacing w:val="-7"/>
        </w:rPr>
        <w:t xml:space="preserve"> </w:t>
      </w:r>
      <w:r w:rsidRPr="000569DC">
        <w:t>DA</w:t>
      </w:r>
      <w:r w:rsidRPr="000569DC">
        <w:rPr>
          <w:spacing w:val="-7"/>
        </w:rPr>
        <w:t xml:space="preserve"> </w:t>
      </w:r>
      <w:r w:rsidRPr="000569DC">
        <w:t>ESPÉCIE</w:t>
      </w:r>
      <w:r w:rsidRPr="000569DC">
        <w:rPr>
          <w:spacing w:val="-5"/>
        </w:rPr>
        <w:t xml:space="preserve"> </w:t>
      </w:r>
      <w:r w:rsidRPr="000569DC">
        <w:t>COM</w:t>
      </w:r>
      <w:r w:rsidRPr="000569DC">
        <w:rPr>
          <w:spacing w:val="-5"/>
        </w:rPr>
        <w:t xml:space="preserve"> </w:t>
      </w:r>
      <w:r w:rsidRPr="000569DC">
        <w:t>GARANTIA</w:t>
      </w:r>
      <w:r w:rsidRPr="000569DC">
        <w:rPr>
          <w:spacing w:val="-8"/>
        </w:rPr>
        <w:t xml:space="preserve"> </w:t>
      </w:r>
      <w:r w:rsidRPr="000569DC">
        <w:t>REAL, COM GARANTIA ADICIONAL FIDEJUSSÓRIA, EM SÉRIE ÚNICA, PARA DISTRIBUIÇÃO</w:t>
      </w:r>
      <w:r w:rsidRPr="000569DC">
        <w:rPr>
          <w:spacing w:val="-17"/>
        </w:rPr>
        <w:t xml:space="preserve"> </w:t>
      </w:r>
      <w:r w:rsidRPr="000569DC">
        <w:t>PÚBLICA,</w:t>
      </w:r>
      <w:r w:rsidRPr="000569DC">
        <w:rPr>
          <w:spacing w:val="-17"/>
        </w:rPr>
        <w:t xml:space="preserve"> </w:t>
      </w:r>
      <w:r w:rsidRPr="000569DC">
        <w:t>COM</w:t>
      </w:r>
      <w:r w:rsidRPr="000569DC">
        <w:rPr>
          <w:spacing w:val="-17"/>
        </w:rPr>
        <w:t xml:space="preserve"> </w:t>
      </w:r>
      <w:r w:rsidRPr="000569DC">
        <w:t>ESFORÇOS</w:t>
      </w:r>
      <w:r w:rsidRPr="000569DC">
        <w:rPr>
          <w:spacing w:val="-14"/>
        </w:rPr>
        <w:t xml:space="preserve"> </w:t>
      </w:r>
      <w:r w:rsidRPr="000569DC">
        <w:t>RESTRITOS,</w:t>
      </w:r>
      <w:r w:rsidRPr="000569DC">
        <w:rPr>
          <w:spacing w:val="-16"/>
        </w:rPr>
        <w:t xml:space="preserve"> </w:t>
      </w:r>
      <w:r w:rsidRPr="000569DC">
        <w:t>DA</w:t>
      </w:r>
      <w:r w:rsidRPr="000569DC">
        <w:rPr>
          <w:spacing w:val="-19"/>
        </w:rPr>
        <w:t xml:space="preserve"> </w:t>
      </w:r>
      <w:r w:rsidRPr="000569DC">
        <w:t>CONFLUÊNCIA ENERGIA S.A.</w:t>
      </w:r>
    </w:p>
    <w:p w14:paraId="4B3BAB98" w14:textId="77777777" w:rsidR="000A115D" w:rsidRPr="000569DC" w:rsidRDefault="000A115D">
      <w:pPr>
        <w:pStyle w:val="Corpodetexto"/>
        <w:spacing w:line="276" w:lineRule="auto"/>
        <w:ind w:right="-66"/>
        <w:rPr>
          <w:b/>
        </w:rPr>
        <w:pPrChange w:id="36" w:author="Mariana Piovesan Ramos | Vieira Rezende" w:date="2021-11-19T20:13:00Z">
          <w:pPr>
            <w:pStyle w:val="Corpodetexto"/>
            <w:spacing w:line="317" w:lineRule="auto"/>
            <w:ind w:right="-66"/>
          </w:pPr>
        </w:pPrChange>
      </w:pPr>
    </w:p>
    <w:p w14:paraId="4B32C381" w14:textId="77777777" w:rsidR="000A115D" w:rsidRPr="000569DC" w:rsidRDefault="0040318D">
      <w:pPr>
        <w:pStyle w:val="Corpodetexto"/>
        <w:spacing w:line="276" w:lineRule="auto"/>
        <w:ind w:right="-66"/>
        <w:jc w:val="both"/>
        <w:pPrChange w:id="37" w:author="Mariana Piovesan Ramos | Vieira Rezende" w:date="2021-11-19T20:13:00Z">
          <w:pPr>
            <w:pStyle w:val="Corpodetexto"/>
            <w:spacing w:line="317" w:lineRule="auto"/>
            <w:ind w:right="-66"/>
            <w:jc w:val="both"/>
          </w:pPr>
        </w:pPrChange>
      </w:pPr>
      <w:r w:rsidRPr="000569DC">
        <w:t>Pelo presente instrumento,</w:t>
      </w:r>
    </w:p>
    <w:p w14:paraId="75830B2B" w14:textId="77777777" w:rsidR="000A115D" w:rsidRPr="000569DC" w:rsidRDefault="000A115D">
      <w:pPr>
        <w:pStyle w:val="Corpodetexto"/>
        <w:spacing w:line="276" w:lineRule="auto"/>
        <w:ind w:right="-66"/>
        <w:pPrChange w:id="38" w:author="Mariana Piovesan Ramos | Vieira Rezende" w:date="2021-11-19T20:13:00Z">
          <w:pPr>
            <w:pStyle w:val="Corpodetexto"/>
            <w:spacing w:line="317" w:lineRule="auto"/>
            <w:ind w:right="-66"/>
          </w:pPr>
        </w:pPrChange>
      </w:pPr>
    </w:p>
    <w:p w14:paraId="3F50729F" w14:textId="77777777" w:rsidR="000A115D" w:rsidRPr="000569DC" w:rsidRDefault="001008F6">
      <w:pPr>
        <w:pStyle w:val="Corpodetexto"/>
        <w:spacing w:line="276" w:lineRule="auto"/>
        <w:ind w:right="-66"/>
        <w:jc w:val="both"/>
        <w:pPrChange w:id="39" w:author="Mariana Piovesan Ramos | Vieira Rezende" w:date="2021-11-19T20:13:00Z">
          <w:pPr>
            <w:pStyle w:val="Corpodetexto"/>
            <w:spacing w:line="317" w:lineRule="auto"/>
            <w:ind w:right="-66"/>
            <w:jc w:val="both"/>
          </w:pPr>
        </w:pPrChange>
      </w:pPr>
      <w:r w:rsidRPr="000569DC">
        <w:rPr>
          <w:b/>
        </w:rPr>
        <w:t>CONFLUÊNCIA ENERGIA S.A.</w:t>
      </w:r>
      <w:r w:rsidR="0040318D" w:rsidRPr="000569DC">
        <w:t xml:space="preserve">, sociedade por ações de capital fechado, com sede na Cidade de </w:t>
      </w:r>
      <w:r w:rsidR="00BD5B3F" w:rsidRPr="000569DC">
        <w:t>Curitiba</w:t>
      </w:r>
      <w:r w:rsidR="0040318D" w:rsidRPr="000569DC">
        <w:t xml:space="preserve">, Estado do </w:t>
      </w:r>
      <w:r w:rsidR="00BD5B3F" w:rsidRPr="000569DC">
        <w:t xml:space="preserve">Paraná, </w:t>
      </w:r>
      <w:r w:rsidR="0040318D" w:rsidRPr="000569DC">
        <w:t xml:space="preserve">na </w:t>
      </w:r>
      <w:r w:rsidR="00BD5B3F" w:rsidRPr="000569DC">
        <w:t>Rua Gonçalves Dias, 531, Bairro Batel, CEP 80.240-340</w:t>
      </w:r>
      <w:r w:rsidR="0040318D" w:rsidRPr="000569DC">
        <w:t>,</w:t>
      </w:r>
      <w:r w:rsidR="0040318D" w:rsidRPr="000569DC">
        <w:rPr>
          <w:spacing w:val="-16"/>
        </w:rPr>
        <w:t xml:space="preserve"> </w:t>
      </w:r>
      <w:r w:rsidR="0040318D" w:rsidRPr="000569DC">
        <w:t>inscrita</w:t>
      </w:r>
      <w:r w:rsidR="0040318D" w:rsidRPr="000569DC">
        <w:rPr>
          <w:spacing w:val="-17"/>
        </w:rPr>
        <w:t xml:space="preserve"> </w:t>
      </w:r>
      <w:r w:rsidR="0040318D" w:rsidRPr="000569DC">
        <w:t>no</w:t>
      </w:r>
      <w:r w:rsidR="0040318D" w:rsidRPr="000569DC">
        <w:rPr>
          <w:spacing w:val="-18"/>
        </w:rPr>
        <w:t xml:space="preserve"> </w:t>
      </w:r>
      <w:r w:rsidR="0040318D" w:rsidRPr="000569DC">
        <w:t>Cadastro</w:t>
      </w:r>
      <w:r w:rsidR="0040318D" w:rsidRPr="000569DC">
        <w:rPr>
          <w:spacing w:val="-16"/>
        </w:rPr>
        <w:t xml:space="preserve"> </w:t>
      </w:r>
      <w:r w:rsidR="0040318D" w:rsidRPr="000569DC">
        <w:t>Nacional</w:t>
      </w:r>
      <w:r w:rsidR="0040318D" w:rsidRPr="000569DC">
        <w:rPr>
          <w:spacing w:val="-14"/>
        </w:rPr>
        <w:t xml:space="preserve"> </w:t>
      </w:r>
      <w:r w:rsidR="0040318D" w:rsidRPr="000569DC">
        <w:t>de</w:t>
      </w:r>
      <w:r w:rsidR="0040318D" w:rsidRPr="000569DC">
        <w:rPr>
          <w:spacing w:val="-18"/>
        </w:rPr>
        <w:t xml:space="preserve"> </w:t>
      </w:r>
      <w:r w:rsidR="0040318D" w:rsidRPr="000569DC">
        <w:t>Pessoa</w:t>
      </w:r>
      <w:r w:rsidR="0040318D" w:rsidRPr="000569DC">
        <w:rPr>
          <w:spacing w:val="-15"/>
        </w:rPr>
        <w:t xml:space="preserve"> </w:t>
      </w:r>
      <w:r w:rsidR="0040318D" w:rsidRPr="000569DC">
        <w:t>Jurídica</w:t>
      </w:r>
      <w:r w:rsidR="0040318D" w:rsidRPr="000569DC">
        <w:rPr>
          <w:spacing w:val="-17"/>
        </w:rPr>
        <w:t xml:space="preserve"> </w:t>
      </w:r>
      <w:r w:rsidR="0040318D" w:rsidRPr="000569DC">
        <w:t>do</w:t>
      </w:r>
      <w:r w:rsidR="0040318D" w:rsidRPr="000569DC">
        <w:rPr>
          <w:spacing w:val="-19"/>
        </w:rPr>
        <w:t xml:space="preserve"> </w:t>
      </w:r>
      <w:r w:rsidR="0040318D" w:rsidRPr="000569DC">
        <w:t>Ministério</w:t>
      </w:r>
      <w:r w:rsidR="0040318D" w:rsidRPr="000569DC">
        <w:rPr>
          <w:spacing w:val="-18"/>
        </w:rPr>
        <w:t xml:space="preserve"> </w:t>
      </w:r>
      <w:r w:rsidR="0040318D" w:rsidRPr="000569DC">
        <w:t>da</w:t>
      </w:r>
      <w:r w:rsidR="0040318D" w:rsidRPr="000569DC">
        <w:rPr>
          <w:spacing w:val="-12"/>
        </w:rPr>
        <w:t xml:space="preserve"> </w:t>
      </w:r>
      <w:r w:rsidR="0040318D" w:rsidRPr="000569DC">
        <w:t>Economia (“</w:t>
      </w:r>
      <w:r w:rsidR="0040318D" w:rsidRPr="000569DC">
        <w:rPr>
          <w:u w:val="single"/>
        </w:rPr>
        <w:t>CNPJ</w:t>
      </w:r>
      <w:r w:rsidR="0040318D" w:rsidRPr="000569DC">
        <w:t xml:space="preserve">”) sob o nº </w:t>
      </w:r>
      <w:r w:rsidR="00BD5B3F" w:rsidRPr="000569DC">
        <w:t>05.104.205/0001-30</w:t>
      </w:r>
      <w:r w:rsidR="0040318D" w:rsidRPr="000569DC">
        <w:t xml:space="preserve"> e na Junta Comercial do Estado do </w:t>
      </w:r>
      <w:r w:rsidR="00BD5B3F" w:rsidRPr="000569DC">
        <w:t>Paraná</w:t>
      </w:r>
      <w:r w:rsidR="0040318D" w:rsidRPr="000569DC">
        <w:t xml:space="preserve"> (“</w:t>
      </w:r>
      <w:r w:rsidR="00BD5B3F" w:rsidRPr="000569DC">
        <w:rPr>
          <w:u w:val="single"/>
        </w:rPr>
        <w:t>JUCEPAR</w:t>
      </w:r>
      <w:r w:rsidR="0040318D" w:rsidRPr="000569DC">
        <w:t xml:space="preserve">”) sob o NIRE nº </w:t>
      </w:r>
      <w:r w:rsidR="00BD5B3F" w:rsidRPr="000569DC">
        <w:t>41300020159</w:t>
      </w:r>
      <w:r w:rsidR="0040318D" w:rsidRPr="000569DC">
        <w:t>, neste ato representada por seu(s) representante(s) legal(is) devidamente autorizado(s) e identificado(s) nas páginas de assinaturas do presente instrumento</w:t>
      </w:r>
      <w:r w:rsidR="0040318D" w:rsidRPr="000569DC">
        <w:rPr>
          <w:spacing w:val="-4"/>
        </w:rPr>
        <w:t xml:space="preserve"> </w:t>
      </w:r>
      <w:r w:rsidR="0040318D" w:rsidRPr="000569DC">
        <w:t>(“</w:t>
      </w:r>
      <w:r w:rsidR="0040318D" w:rsidRPr="000569DC">
        <w:rPr>
          <w:u w:val="single"/>
        </w:rPr>
        <w:t>Emissora</w:t>
      </w:r>
      <w:r w:rsidR="0040318D" w:rsidRPr="000569DC">
        <w:t>”);</w:t>
      </w:r>
    </w:p>
    <w:p w14:paraId="0C4A1D4C" w14:textId="77777777" w:rsidR="000A115D" w:rsidRPr="000569DC" w:rsidRDefault="000A115D">
      <w:pPr>
        <w:pStyle w:val="Corpodetexto"/>
        <w:spacing w:line="276" w:lineRule="auto"/>
        <w:ind w:right="-66"/>
        <w:pPrChange w:id="40" w:author="Mariana Piovesan Ramos | Vieira Rezende" w:date="2021-11-19T20:13:00Z">
          <w:pPr>
            <w:pStyle w:val="Corpodetexto"/>
            <w:spacing w:line="317" w:lineRule="auto"/>
            <w:ind w:right="-66"/>
          </w:pPr>
        </w:pPrChange>
      </w:pPr>
    </w:p>
    <w:p w14:paraId="1252B6CB" w14:textId="77777777" w:rsidR="000A115D" w:rsidRPr="000569DC" w:rsidRDefault="00E9574C">
      <w:pPr>
        <w:pStyle w:val="Corpodetexto"/>
        <w:spacing w:line="276" w:lineRule="auto"/>
        <w:ind w:right="-66"/>
        <w:jc w:val="both"/>
        <w:pPrChange w:id="41" w:author="Mariana Piovesan Ramos | Vieira Rezende" w:date="2021-11-19T20:13:00Z">
          <w:pPr>
            <w:pStyle w:val="Corpodetexto"/>
            <w:spacing w:line="317" w:lineRule="auto"/>
            <w:ind w:right="-66"/>
            <w:jc w:val="both"/>
          </w:pPr>
        </w:pPrChange>
      </w:pPr>
      <w:r w:rsidRPr="000569DC">
        <w:rPr>
          <w:rFonts w:eastAsia="Times New Roman" w:cs="Tahoma"/>
          <w:b/>
          <w:caps/>
        </w:rPr>
        <w:t>Oliveira Trust Distribuidora de Títulos e Valores Mobiliários S.A.</w:t>
      </w:r>
      <w:r w:rsidR="0040318D" w:rsidRPr="000569DC">
        <w:t>,</w:t>
      </w:r>
      <w:r w:rsidR="0040318D" w:rsidRPr="000569DC">
        <w:rPr>
          <w:spacing w:val="-12"/>
        </w:rPr>
        <w:t xml:space="preserve"> </w:t>
      </w:r>
      <w:r w:rsidR="0040318D" w:rsidRPr="000569DC">
        <w:t>instituição</w:t>
      </w:r>
      <w:r w:rsidR="0040318D" w:rsidRPr="000569DC">
        <w:rPr>
          <w:spacing w:val="-14"/>
        </w:rPr>
        <w:t xml:space="preserve"> </w:t>
      </w:r>
      <w:r w:rsidR="0040318D" w:rsidRPr="000569DC">
        <w:t>financeira</w:t>
      </w:r>
      <w:r w:rsidR="0040318D" w:rsidRPr="000569DC">
        <w:rPr>
          <w:spacing w:val="-13"/>
        </w:rPr>
        <w:t xml:space="preserve"> </w:t>
      </w:r>
      <w:r w:rsidR="0040318D" w:rsidRPr="000569DC">
        <w:t>autorizada</w:t>
      </w:r>
      <w:r w:rsidR="0040318D" w:rsidRPr="000569DC">
        <w:rPr>
          <w:spacing w:val="-12"/>
        </w:rPr>
        <w:t xml:space="preserve"> </w:t>
      </w:r>
      <w:r w:rsidR="0040318D" w:rsidRPr="000569DC">
        <w:t>a</w:t>
      </w:r>
      <w:r w:rsidR="0040318D" w:rsidRPr="000569DC">
        <w:rPr>
          <w:spacing w:val="-13"/>
        </w:rPr>
        <w:t xml:space="preserve"> </w:t>
      </w:r>
      <w:r w:rsidR="0040318D" w:rsidRPr="000569DC">
        <w:t>exercer</w:t>
      </w:r>
      <w:r w:rsidR="0040318D" w:rsidRPr="000569DC">
        <w:rPr>
          <w:spacing w:val="-12"/>
        </w:rPr>
        <w:t xml:space="preserve"> </w:t>
      </w:r>
      <w:r w:rsidR="0040318D" w:rsidRPr="000569DC">
        <w:t>as</w:t>
      </w:r>
      <w:r w:rsidR="0040318D" w:rsidRPr="000569DC">
        <w:rPr>
          <w:spacing w:val="-11"/>
        </w:rPr>
        <w:t xml:space="preserve"> </w:t>
      </w:r>
      <w:r w:rsidR="0040318D" w:rsidRPr="000569DC">
        <w:t>funções</w:t>
      </w:r>
      <w:r w:rsidR="0040318D" w:rsidRPr="000569DC">
        <w:rPr>
          <w:spacing w:val="-11"/>
        </w:rPr>
        <w:t xml:space="preserve"> </w:t>
      </w:r>
      <w:r w:rsidR="0040318D" w:rsidRPr="000569DC">
        <w:t>de</w:t>
      </w:r>
      <w:r w:rsidR="0040318D" w:rsidRPr="000569DC">
        <w:rPr>
          <w:spacing w:val="-14"/>
        </w:rPr>
        <w:t xml:space="preserve"> </w:t>
      </w:r>
      <w:r w:rsidR="0040318D" w:rsidRPr="000569DC">
        <w:t>agente</w:t>
      </w:r>
      <w:r w:rsidR="0040318D" w:rsidRPr="000569DC">
        <w:rPr>
          <w:spacing w:val="-5"/>
        </w:rPr>
        <w:t xml:space="preserve"> </w:t>
      </w:r>
      <w:r w:rsidR="0040318D" w:rsidRPr="000569DC">
        <w:t>fiduciário,</w:t>
      </w:r>
      <w:r w:rsidR="0040318D" w:rsidRPr="000569DC">
        <w:rPr>
          <w:spacing w:val="-13"/>
        </w:rPr>
        <w:t xml:space="preserve"> </w:t>
      </w:r>
      <w:r w:rsidR="0006292E" w:rsidRPr="000569DC">
        <w:t>com domicílio na Cidade de São Paulo, Estado de São Paulo, na Rua Joaquim Floriano, n° 1052, 13° andar, sala 132, Itaim Bibi, CEP 04534-004,</w:t>
      </w:r>
      <w:r w:rsidR="0006292E" w:rsidRPr="000569DC">
        <w:rPr>
          <w:spacing w:val="-8"/>
        </w:rPr>
        <w:t xml:space="preserve"> </w:t>
      </w:r>
      <w:r w:rsidR="0006292E" w:rsidRPr="000569DC">
        <w:t>inscrita</w:t>
      </w:r>
      <w:r w:rsidR="0006292E" w:rsidRPr="000569DC">
        <w:rPr>
          <w:spacing w:val="-10"/>
        </w:rPr>
        <w:t xml:space="preserve"> </w:t>
      </w:r>
      <w:r w:rsidR="0006292E" w:rsidRPr="000569DC">
        <w:t>no</w:t>
      </w:r>
      <w:r w:rsidR="0006292E" w:rsidRPr="000569DC">
        <w:rPr>
          <w:spacing w:val="-9"/>
        </w:rPr>
        <w:t xml:space="preserve"> </w:t>
      </w:r>
      <w:r w:rsidR="0006292E" w:rsidRPr="000569DC">
        <w:t>CNPJ</w:t>
      </w:r>
      <w:r w:rsidR="0006292E" w:rsidRPr="000569DC">
        <w:rPr>
          <w:spacing w:val="-8"/>
        </w:rPr>
        <w:t xml:space="preserve"> </w:t>
      </w:r>
      <w:r w:rsidR="0006292E" w:rsidRPr="000569DC">
        <w:t>sob</w:t>
      </w:r>
      <w:r w:rsidR="0006292E" w:rsidRPr="000569DC">
        <w:rPr>
          <w:spacing w:val="-7"/>
        </w:rPr>
        <w:t xml:space="preserve"> </w:t>
      </w:r>
      <w:r w:rsidR="0006292E" w:rsidRPr="000569DC">
        <w:t>n.º 36.113.876/0004-34, neste ato representada por seus representantes legais devidamente autorizados e identificados nas páginas de assinaturas do presente instrumento</w:t>
      </w:r>
      <w:r w:rsidR="0040318D" w:rsidRPr="000569DC">
        <w:t xml:space="preserve"> (“</w:t>
      </w:r>
      <w:r w:rsidR="0040318D" w:rsidRPr="000569DC">
        <w:rPr>
          <w:u w:val="single"/>
        </w:rPr>
        <w:t>Agente Fiduciário</w:t>
      </w:r>
      <w:r w:rsidR="0040318D" w:rsidRPr="000569DC">
        <w:t>”), representando a comunhão dos titulares das debêntures desta emissão (“</w:t>
      </w:r>
      <w:r w:rsidR="0040318D" w:rsidRPr="000569DC">
        <w:rPr>
          <w:u w:val="single"/>
        </w:rPr>
        <w:t>Debenturistas</w:t>
      </w:r>
      <w:r w:rsidR="0040318D" w:rsidRPr="000569DC">
        <w:t>” e, individualmente, “</w:t>
      </w:r>
      <w:r w:rsidR="0040318D" w:rsidRPr="000569DC">
        <w:rPr>
          <w:u w:val="single"/>
        </w:rPr>
        <w:t>Debenturista</w:t>
      </w:r>
      <w:r w:rsidR="0040318D" w:rsidRPr="000569DC">
        <w:t>”);</w:t>
      </w:r>
      <w:r w:rsidR="00643302" w:rsidRPr="000569DC">
        <w:t xml:space="preserve"> </w:t>
      </w:r>
      <w:r w:rsidR="0040318D" w:rsidRPr="000569DC">
        <w:t>e</w:t>
      </w:r>
    </w:p>
    <w:p w14:paraId="0A3B367B" w14:textId="77777777" w:rsidR="000A115D" w:rsidRPr="000569DC" w:rsidRDefault="000A115D">
      <w:pPr>
        <w:pStyle w:val="Corpodetexto"/>
        <w:spacing w:line="276" w:lineRule="auto"/>
        <w:ind w:right="-66"/>
        <w:pPrChange w:id="42" w:author="Mariana Piovesan Ramos | Vieira Rezende" w:date="2021-11-19T20:13:00Z">
          <w:pPr>
            <w:pStyle w:val="Corpodetexto"/>
            <w:spacing w:line="317" w:lineRule="auto"/>
            <w:ind w:right="-66"/>
          </w:pPr>
        </w:pPrChange>
      </w:pPr>
    </w:p>
    <w:p w14:paraId="1CA5D105" w14:textId="77777777" w:rsidR="000A115D" w:rsidRPr="000569DC" w:rsidRDefault="0040318D">
      <w:pPr>
        <w:pStyle w:val="Corpodetexto"/>
        <w:spacing w:line="276" w:lineRule="auto"/>
        <w:ind w:right="-66"/>
        <w:jc w:val="both"/>
        <w:pPrChange w:id="43" w:author="Mariana Piovesan Ramos | Vieira Rezende" w:date="2021-11-19T20:13:00Z">
          <w:pPr>
            <w:pStyle w:val="Corpodetexto"/>
            <w:spacing w:line="317" w:lineRule="auto"/>
            <w:ind w:right="-66"/>
            <w:jc w:val="both"/>
          </w:pPr>
        </w:pPrChange>
      </w:pPr>
      <w:r w:rsidRPr="000569DC">
        <w:t>Sendo a Emissora</w:t>
      </w:r>
      <w:r w:rsidR="003C2B4E" w:rsidRPr="000569DC">
        <w:t xml:space="preserve"> e</w:t>
      </w:r>
      <w:r w:rsidRPr="000569DC">
        <w:t xml:space="preserve"> o Agente Fiduciário designados, em conjunto, como “</w:t>
      </w:r>
      <w:r w:rsidRPr="000569DC">
        <w:rPr>
          <w:u w:val="single"/>
        </w:rPr>
        <w:t>Partes</w:t>
      </w:r>
      <w:r w:rsidRPr="000569DC">
        <w:t>” e, individual e indistintamente, como “</w:t>
      </w:r>
      <w:r w:rsidRPr="000569DC">
        <w:rPr>
          <w:u w:val="single"/>
        </w:rPr>
        <w:t>Parte</w:t>
      </w:r>
      <w:r w:rsidRPr="000569DC">
        <w:t>”;</w:t>
      </w:r>
    </w:p>
    <w:p w14:paraId="20507978" w14:textId="77777777" w:rsidR="000A115D" w:rsidRPr="000569DC" w:rsidRDefault="000A115D">
      <w:pPr>
        <w:pStyle w:val="Corpodetexto"/>
        <w:spacing w:line="276" w:lineRule="auto"/>
        <w:ind w:right="-66"/>
        <w:pPrChange w:id="44" w:author="Mariana Piovesan Ramos | Vieira Rezende" w:date="2021-11-19T20:13:00Z">
          <w:pPr>
            <w:pStyle w:val="Corpodetexto"/>
            <w:spacing w:line="317" w:lineRule="auto"/>
            <w:ind w:right="-66"/>
          </w:pPr>
        </w:pPrChange>
      </w:pPr>
    </w:p>
    <w:p w14:paraId="4A50C377" w14:textId="77777777" w:rsidR="007162FD" w:rsidRPr="000569DC" w:rsidRDefault="0040318D">
      <w:pPr>
        <w:spacing w:line="276" w:lineRule="auto"/>
        <w:ind w:right="-66"/>
        <w:jc w:val="both"/>
        <w:rPr>
          <w:sz w:val="20"/>
          <w:szCs w:val="20"/>
        </w:rPr>
        <w:pPrChange w:id="45" w:author="Mariana Piovesan Ramos | Vieira Rezende" w:date="2021-11-19T20:13:00Z">
          <w:pPr>
            <w:spacing w:line="317" w:lineRule="auto"/>
            <w:ind w:right="-66"/>
            <w:jc w:val="both"/>
          </w:pPr>
        </w:pPrChange>
      </w:pPr>
      <w:r w:rsidRPr="000569DC">
        <w:rPr>
          <w:sz w:val="20"/>
          <w:szCs w:val="20"/>
        </w:rPr>
        <w:t>vêm por esta e na melhor forma de direito firmar o presente “</w:t>
      </w:r>
      <w:r w:rsidRPr="000569DC">
        <w:rPr>
          <w:i/>
          <w:sz w:val="20"/>
          <w:szCs w:val="20"/>
        </w:rPr>
        <w:t>Instrumento Particular de Escritura da 1ª (Primeira) Emissão de Debêntures Não Conversíveis em Ações, da</w:t>
      </w:r>
      <w:r w:rsidRPr="000569DC">
        <w:rPr>
          <w:i/>
          <w:spacing w:val="-39"/>
          <w:sz w:val="20"/>
          <w:szCs w:val="20"/>
        </w:rPr>
        <w:t xml:space="preserve"> </w:t>
      </w:r>
      <w:r w:rsidRPr="000569DC">
        <w:rPr>
          <w:i/>
          <w:sz w:val="20"/>
          <w:szCs w:val="20"/>
        </w:rPr>
        <w:t>Espécie com</w:t>
      </w:r>
      <w:r w:rsidRPr="000569DC">
        <w:rPr>
          <w:i/>
          <w:spacing w:val="-4"/>
          <w:sz w:val="20"/>
          <w:szCs w:val="20"/>
        </w:rPr>
        <w:t xml:space="preserve"> </w:t>
      </w:r>
      <w:r w:rsidRPr="000569DC">
        <w:rPr>
          <w:i/>
          <w:sz w:val="20"/>
          <w:szCs w:val="20"/>
        </w:rPr>
        <w:t>Garantia</w:t>
      </w:r>
      <w:r w:rsidRPr="000569DC">
        <w:rPr>
          <w:i/>
          <w:spacing w:val="-6"/>
          <w:sz w:val="20"/>
          <w:szCs w:val="20"/>
        </w:rPr>
        <w:t xml:space="preserve"> </w:t>
      </w:r>
      <w:r w:rsidRPr="000569DC">
        <w:rPr>
          <w:i/>
          <w:sz w:val="20"/>
          <w:szCs w:val="20"/>
        </w:rPr>
        <w:t>Real,</w:t>
      </w:r>
      <w:r w:rsidRPr="000569DC">
        <w:rPr>
          <w:i/>
          <w:spacing w:val="-5"/>
          <w:sz w:val="20"/>
          <w:szCs w:val="20"/>
        </w:rPr>
        <w:t xml:space="preserve"> </w:t>
      </w:r>
      <w:r w:rsidRPr="000569DC">
        <w:rPr>
          <w:i/>
          <w:sz w:val="20"/>
          <w:szCs w:val="20"/>
        </w:rPr>
        <w:t>com</w:t>
      </w:r>
      <w:r w:rsidRPr="000569DC">
        <w:rPr>
          <w:i/>
          <w:spacing w:val="-4"/>
          <w:sz w:val="20"/>
          <w:szCs w:val="20"/>
        </w:rPr>
        <w:t xml:space="preserve"> </w:t>
      </w:r>
      <w:r w:rsidRPr="000569DC">
        <w:rPr>
          <w:i/>
          <w:sz w:val="20"/>
          <w:szCs w:val="20"/>
        </w:rPr>
        <w:t>Garantia</w:t>
      </w:r>
      <w:r w:rsidRPr="000569DC">
        <w:rPr>
          <w:i/>
          <w:spacing w:val="-6"/>
          <w:sz w:val="20"/>
          <w:szCs w:val="20"/>
        </w:rPr>
        <w:t xml:space="preserve"> </w:t>
      </w:r>
      <w:r w:rsidRPr="000569DC">
        <w:rPr>
          <w:i/>
          <w:sz w:val="20"/>
          <w:szCs w:val="20"/>
        </w:rPr>
        <w:t>Adicional</w:t>
      </w:r>
      <w:r w:rsidRPr="000569DC">
        <w:rPr>
          <w:i/>
          <w:spacing w:val="-5"/>
          <w:sz w:val="20"/>
          <w:szCs w:val="20"/>
        </w:rPr>
        <w:t xml:space="preserve"> </w:t>
      </w:r>
      <w:r w:rsidRPr="000569DC">
        <w:rPr>
          <w:i/>
          <w:sz w:val="20"/>
          <w:szCs w:val="20"/>
        </w:rPr>
        <w:t>Fidejussória, em</w:t>
      </w:r>
      <w:r w:rsidRPr="000569DC">
        <w:rPr>
          <w:i/>
          <w:spacing w:val="-6"/>
          <w:sz w:val="20"/>
          <w:szCs w:val="20"/>
        </w:rPr>
        <w:t xml:space="preserve"> </w:t>
      </w:r>
      <w:r w:rsidRPr="000569DC">
        <w:rPr>
          <w:i/>
          <w:sz w:val="20"/>
          <w:szCs w:val="20"/>
        </w:rPr>
        <w:t>Série</w:t>
      </w:r>
      <w:r w:rsidRPr="000569DC">
        <w:rPr>
          <w:i/>
          <w:spacing w:val="-8"/>
          <w:sz w:val="20"/>
          <w:szCs w:val="20"/>
        </w:rPr>
        <w:t xml:space="preserve"> </w:t>
      </w:r>
      <w:r w:rsidRPr="000569DC">
        <w:rPr>
          <w:i/>
          <w:sz w:val="20"/>
          <w:szCs w:val="20"/>
        </w:rPr>
        <w:t>Única,</w:t>
      </w:r>
      <w:r w:rsidRPr="000569DC">
        <w:rPr>
          <w:i/>
          <w:spacing w:val="-5"/>
          <w:sz w:val="20"/>
          <w:szCs w:val="20"/>
        </w:rPr>
        <w:t xml:space="preserve"> </w:t>
      </w:r>
      <w:r w:rsidRPr="000569DC">
        <w:rPr>
          <w:i/>
          <w:sz w:val="20"/>
          <w:szCs w:val="20"/>
        </w:rPr>
        <w:t>para</w:t>
      </w:r>
      <w:r w:rsidRPr="000569DC">
        <w:rPr>
          <w:i/>
          <w:spacing w:val="-5"/>
          <w:sz w:val="20"/>
          <w:szCs w:val="20"/>
        </w:rPr>
        <w:t xml:space="preserve"> </w:t>
      </w:r>
      <w:r w:rsidRPr="000569DC">
        <w:rPr>
          <w:i/>
          <w:sz w:val="20"/>
          <w:szCs w:val="20"/>
        </w:rPr>
        <w:t xml:space="preserve">Distribuição Pública, com Esforços Restritos, da </w:t>
      </w:r>
      <w:r w:rsidR="0025599A" w:rsidRPr="000569DC">
        <w:rPr>
          <w:i/>
          <w:sz w:val="20"/>
          <w:szCs w:val="20"/>
        </w:rPr>
        <w:t>Confluência Energia</w:t>
      </w:r>
      <w:r w:rsidRPr="000569DC">
        <w:rPr>
          <w:i/>
          <w:sz w:val="20"/>
          <w:szCs w:val="20"/>
        </w:rPr>
        <w:t xml:space="preserve"> S.A.</w:t>
      </w:r>
      <w:r w:rsidRPr="000569DC">
        <w:rPr>
          <w:sz w:val="20"/>
          <w:szCs w:val="20"/>
        </w:rPr>
        <w:t>” (“</w:t>
      </w:r>
      <w:r w:rsidRPr="000569DC">
        <w:rPr>
          <w:sz w:val="20"/>
          <w:szCs w:val="20"/>
          <w:u w:val="single"/>
        </w:rPr>
        <w:t>Escritura de Emissão</w:t>
      </w:r>
      <w:r w:rsidRPr="000569DC">
        <w:rPr>
          <w:sz w:val="20"/>
          <w:szCs w:val="20"/>
        </w:rPr>
        <w:t>”</w:t>
      </w:r>
      <w:r w:rsidR="00891509" w:rsidRPr="000569DC">
        <w:rPr>
          <w:sz w:val="20"/>
          <w:szCs w:val="20"/>
        </w:rPr>
        <w:t xml:space="preserve"> ou apenas “</w:t>
      </w:r>
      <w:r w:rsidR="00891509" w:rsidRPr="000569DC">
        <w:rPr>
          <w:sz w:val="20"/>
          <w:szCs w:val="20"/>
          <w:u w:val="single"/>
        </w:rPr>
        <w:t>Escritura</w:t>
      </w:r>
      <w:r w:rsidR="00891509" w:rsidRPr="000569DC">
        <w:rPr>
          <w:sz w:val="20"/>
          <w:szCs w:val="20"/>
        </w:rPr>
        <w:t>”</w:t>
      </w:r>
      <w:r w:rsidRPr="000569DC">
        <w:rPr>
          <w:sz w:val="20"/>
          <w:szCs w:val="20"/>
        </w:rPr>
        <w:t>), mediante as cláusulas e condições a</w:t>
      </w:r>
      <w:r w:rsidRPr="000569DC">
        <w:rPr>
          <w:spacing w:val="-7"/>
          <w:sz w:val="20"/>
          <w:szCs w:val="20"/>
        </w:rPr>
        <w:t xml:space="preserve"> </w:t>
      </w:r>
      <w:r w:rsidRPr="000569DC">
        <w:rPr>
          <w:sz w:val="20"/>
          <w:szCs w:val="20"/>
        </w:rPr>
        <w:t>seguir.</w:t>
      </w:r>
      <w:bookmarkStart w:id="46" w:name="CLÁUSULA_I_AUTORIZAÇÕES"/>
      <w:bookmarkEnd w:id="46"/>
    </w:p>
    <w:p w14:paraId="17678207" w14:textId="77777777" w:rsidR="007162FD" w:rsidRPr="000569DC" w:rsidRDefault="007162FD">
      <w:pPr>
        <w:spacing w:line="276" w:lineRule="auto"/>
        <w:ind w:right="-66"/>
        <w:jc w:val="both"/>
        <w:rPr>
          <w:sz w:val="20"/>
          <w:szCs w:val="20"/>
        </w:rPr>
        <w:pPrChange w:id="47" w:author="Mariana Piovesan Ramos | Vieira Rezende" w:date="2021-11-19T20:13:00Z">
          <w:pPr>
            <w:spacing w:line="317" w:lineRule="auto"/>
            <w:ind w:right="-66"/>
            <w:jc w:val="both"/>
          </w:pPr>
        </w:pPrChange>
      </w:pPr>
    </w:p>
    <w:p w14:paraId="78F3F931" w14:textId="77777777" w:rsidR="007162FD" w:rsidRPr="000569DC" w:rsidRDefault="0040318D">
      <w:pPr>
        <w:spacing w:line="276" w:lineRule="auto"/>
        <w:ind w:right="-66"/>
        <w:jc w:val="center"/>
        <w:rPr>
          <w:b/>
          <w:bCs/>
          <w:sz w:val="20"/>
          <w:szCs w:val="20"/>
        </w:rPr>
        <w:pPrChange w:id="48" w:author="Mariana Piovesan Ramos | Vieira Rezende" w:date="2021-11-19T20:13:00Z">
          <w:pPr>
            <w:spacing w:line="317" w:lineRule="auto"/>
            <w:ind w:right="-66"/>
            <w:jc w:val="center"/>
          </w:pPr>
        </w:pPrChange>
      </w:pPr>
      <w:r w:rsidRPr="000569DC">
        <w:rPr>
          <w:b/>
          <w:bCs/>
          <w:sz w:val="20"/>
          <w:szCs w:val="20"/>
        </w:rPr>
        <w:t>CLÁUSULA I</w:t>
      </w:r>
    </w:p>
    <w:p w14:paraId="42ABC4E9" w14:textId="77777777" w:rsidR="000A115D" w:rsidRPr="000569DC" w:rsidRDefault="0040318D">
      <w:pPr>
        <w:pStyle w:val="Ttulo1"/>
        <w:spacing w:line="276" w:lineRule="auto"/>
        <w:ind w:left="0" w:right="-66"/>
        <w:pPrChange w:id="49" w:author="Mariana Piovesan Ramos | Vieira Rezende" w:date="2021-11-19T20:13:00Z">
          <w:pPr>
            <w:pStyle w:val="Ttulo1"/>
            <w:spacing w:line="317" w:lineRule="auto"/>
            <w:ind w:left="0" w:right="-66"/>
          </w:pPr>
        </w:pPrChange>
      </w:pPr>
      <w:r w:rsidRPr="000569DC">
        <w:rPr>
          <w:w w:val="95"/>
        </w:rPr>
        <w:t>AUTORIZAÇÕES</w:t>
      </w:r>
    </w:p>
    <w:p w14:paraId="52ADFF14" w14:textId="77777777" w:rsidR="000A115D" w:rsidRPr="000569DC" w:rsidRDefault="000A115D">
      <w:pPr>
        <w:pStyle w:val="Corpodetexto"/>
        <w:spacing w:line="276" w:lineRule="auto"/>
        <w:ind w:right="-66"/>
        <w:rPr>
          <w:b/>
        </w:rPr>
        <w:pPrChange w:id="50" w:author="Mariana Piovesan Ramos | Vieira Rezende" w:date="2021-11-19T20:13:00Z">
          <w:pPr>
            <w:pStyle w:val="Corpodetexto"/>
            <w:spacing w:line="317" w:lineRule="auto"/>
            <w:ind w:right="-66"/>
          </w:pPr>
        </w:pPrChange>
      </w:pPr>
    </w:p>
    <w:p w14:paraId="781F7356" w14:textId="77777777" w:rsidR="000A115D" w:rsidRPr="000569DC" w:rsidRDefault="0040318D">
      <w:pPr>
        <w:pStyle w:val="PargrafodaLista"/>
        <w:numPr>
          <w:ilvl w:val="0"/>
          <w:numId w:val="23"/>
        </w:numPr>
        <w:tabs>
          <w:tab w:val="left" w:pos="1187"/>
        </w:tabs>
        <w:spacing w:line="276" w:lineRule="auto"/>
        <w:ind w:left="0" w:right="-66" w:firstLine="0"/>
        <w:rPr>
          <w:b/>
          <w:sz w:val="20"/>
          <w:szCs w:val="20"/>
        </w:rPr>
        <w:pPrChange w:id="51" w:author="Mariana Piovesan Ramos | Vieira Rezende" w:date="2021-11-19T20:13:00Z">
          <w:pPr>
            <w:pStyle w:val="PargrafodaLista"/>
            <w:numPr>
              <w:numId w:val="23"/>
            </w:numPr>
            <w:tabs>
              <w:tab w:val="left" w:pos="1187"/>
            </w:tabs>
            <w:spacing w:line="317" w:lineRule="auto"/>
            <w:ind w:left="0" w:right="-66" w:hanging="708"/>
          </w:pPr>
        </w:pPrChange>
      </w:pPr>
      <w:r w:rsidRPr="000569DC">
        <w:rPr>
          <w:b/>
          <w:sz w:val="20"/>
          <w:szCs w:val="20"/>
        </w:rPr>
        <w:t>AUTORIZAÇÃO DA EMISSÃO E DA CONSTITUIÇÃO DAS</w:t>
      </w:r>
      <w:r w:rsidRPr="000569DC">
        <w:rPr>
          <w:b/>
          <w:spacing w:val="-6"/>
          <w:sz w:val="20"/>
          <w:szCs w:val="20"/>
        </w:rPr>
        <w:t xml:space="preserve"> </w:t>
      </w:r>
      <w:r w:rsidRPr="000569DC">
        <w:rPr>
          <w:b/>
          <w:sz w:val="20"/>
          <w:szCs w:val="20"/>
        </w:rPr>
        <w:t>GARANTIAS</w:t>
      </w:r>
    </w:p>
    <w:p w14:paraId="6998989C" w14:textId="77777777" w:rsidR="000A115D" w:rsidRPr="000569DC" w:rsidRDefault="000A115D">
      <w:pPr>
        <w:pStyle w:val="Corpodetexto"/>
        <w:spacing w:line="276" w:lineRule="auto"/>
        <w:ind w:right="-66"/>
        <w:rPr>
          <w:b/>
        </w:rPr>
        <w:pPrChange w:id="52" w:author="Mariana Piovesan Ramos | Vieira Rezende" w:date="2021-11-19T20:13:00Z">
          <w:pPr>
            <w:pStyle w:val="Corpodetexto"/>
            <w:spacing w:line="317" w:lineRule="auto"/>
            <w:ind w:right="-66"/>
          </w:pPr>
        </w:pPrChange>
      </w:pPr>
    </w:p>
    <w:p w14:paraId="1E2387F1" w14:textId="6968883B" w:rsidR="000A115D" w:rsidRPr="000569DC" w:rsidRDefault="0040318D">
      <w:pPr>
        <w:pStyle w:val="PargrafodaLista"/>
        <w:numPr>
          <w:ilvl w:val="1"/>
          <w:numId w:val="23"/>
        </w:numPr>
        <w:tabs>
          <w:tab w:val="left" w:pos="1187"/>
        </w:tabs>
        <w:spacing w:line="276" w:lineRule="auto"/>
        <w:ind w:left="0" w:right="-66" w:firstLine="0"/>
        <w:rPr>
          <w:sz w:val="20"/>
          <w:szCs w:val="20"/>
        </w:rPr>
        <w:pPrChange w:id="53" w:author="Mariana Piovesan Ramos | Vieira Rezende" w:date="2021-11-19T20:13:00Z">
          <w:pPr>
            <w:pStyle w:val="PargrafodaLista"/>
            <w:numPr>
              <w:ilvl w:val="1"/>
              <w:numId w:val="23"/>
            </w:numPr>
            <w:tabs>
              <w:tab w:val="left" w:pos="1187"/>
            </w:tabs>
            <w:spacing w:line="317" w:lineRule="auto"/>
            <w:ind w:left="0" w:right="-66" w:hanging="708"/>
          </w:pPr>
        </w:pPrChange>
      </w:pPr>
      <w:r w:rsidRPr="000569DC">
        <w:rPr>
          <w:sz w:val="20"/>
          <w:szCs w:val="20"/>
        </w:rPr>
        <w:t>A presente Escritura de Emissão é firmada com base nas deliberações (i) da Assembleia</w:t>
      </w:r>
      <w:r w:rsidRPr="000569DC">
        <w:rPr>
          <w:spacing w:val="-7"/>
          <w:sz w:val="20"/>
          <w:szCs w:val="20"/>
        </w:rPr>
        <w:t xml:space="preserve"> </w:t>
      </w:r>
      <w:r w:rsidRPr="000569DC">
        <w:rPr>
          <w:sz w:val="20"/>
          <w:szCs w:val="20"/>
        </w:rPr>
        <w:t>Geral</w:t>
      </w:r>
      <w:r w:rsidRPr="000569DC">
        <w:rPr>
          <w:spacing w:val="-5"/>
          <w:sz w:val="20"/>
          <w:szCs w:val="20"/>
        </w:rPr>
        <w:t xml:space="preserve"> </w:t>
      </w:r>
      <w:r w:rsidRPr="000569DC">
        <w:rPr>
          <w:sz w:val="20"/>
          <w:szCs w:val="20"/>
        </w:rPr>
        <w:t>Extraordinária</w:t>
      </w:r>
      <w:r w:rsidRPr="000569DC">
        <w:rPr>
          <w:spacing w:val="-10"/>
          <w:sz w:val="20"/>
          <w:szCs w:val="20"/>
        </w:rPr>
        <w:t xml:space="preserve"> </w:t>
      </w:r>
      <w:r w:rsidRPr="000569DC">
        <w:rPr>
          <w:sz w:val="20"/>
          <w:szCs w:val="20"/>
        </w:rPr>
        <w:t>de</w:t>
      </w:r>
      <w:r w:rsidRPr="000569DC">
        <w:rPr>
          <w:spacing w:val="-9"/>
          <w:sz w:val="20"/>
          <w:szCs w:val="20"/>
        </w:rPr>
        <w:t xml:space="preserve"> </w:t>
      </w:r>
      <w:r w:rsidRPr="000569DC">
        <w:rPr>
          <w:sz w:val="20"/>
          <w:szCs w:val="20"/>
        </w:rPr>
        <w:t>acionistas</w:t>
      </w:r>
      <w:r w:rsidRPr="000569DC">
        <w:rPr>
          <w:spacing w:val="-8"/>
          <w:sz w:val="20"/>
          <w:szCs w:val="20"/>
        </w:rPr>
        <w:t xml:space="preserve"> </w:t>
      </w:r>
      <w:r w:rsidRPr="000569DC">
        <w:rPr>
          <w:sz w:val="20"/>
          <w:szCs w:val="20"/>
        </w:rPr>
        <w:t>da</w:t>
      </w:r>
      <w:r w:rsidRPr="000569DC">
        <w:rPr>
          <w:spacing w:val="-10"/>
          <w:sz w:val="20"/>
          <w:szCs w:val="20"/>
        </w:rPr>
        <w:t xml:space="preserve"> </w:t>
      </w:r>
      <w:r w:rsidRPr="000569DC">
        <w:rPr>
          <w:sz w:val="20"/>
          <w:szCs w:val="20"/>
        </w:rPr>
        <w:t>Emissora,</w:t>
      </w:r>
      <w:r w:rsidRPr="000569DC">
        <w:rPr>
          <w:spacing w:val="-8"/>
          <w:sz w:val="20"/>
          <w:szCs w:val="20"/>
        </w:rPr>
        <w:t xml:space="preserve"> </w:t>
      </w:r>
      <w:r w:rsidRPr="000569DC">
        <w:rPr>
          <w:sz w:val="20"/>
          <w:szCs w:val="20"/>
        </w:rPr>
        <w:t>realizada</w:t>
      </w:r>
      <w:r w:rsidRPr="000569DC">
        <w:rPr>
          <w:spacing w:val="-7"/>
          <w:sz w:val="20"/>
          <w:szCs w:val="20"/>
        </w:rPr>
        <w:t xml:space="preserve"> </w:t>
      </w:r>
      <w:r w:rsidRPr="000569DC">
        <w:rPr>
          <w:sz w:val="20"/>
          <w:szCs w:val="20"/>
        </w:rPr>
        <w:t>em</w:t>
      </w:r>
      <w:r w:rsidRPr="000569DC">
        <w:rPr>
          <w:spacing w:val="-5"/>
          <w:sz w:val="20"/>
          <w:szCs w:val="20"/>
        </w:rPr>
        <w:t xml:space="preserve"> </w:t>
      </w:r>
      <w:del w:id="54" w:author="Lara Sparapani de Magalhães" w:date="2021-11-19T09:59:00Z">
        <w:r w:rsidR="0067625F" w:rsidRPr="000569DC" w:rsidDel="00F75732">
          <w:rPr>
            <w:sz w:val="20"/>
            <w:szCs w:val="20"/>
          </w:rPr>
          <w:delText>28 de outubro</w:delText>
        </w:r>
      </w:del>
      <w:ins w:id="55" w:author="Lara Sparapani de Magalhães" w:date="2021-11-19T09:59:00Z">
        <w:r w:rsidR="00F75732" w:rsidRPr="000569DC">
          <w:rPr>
            <w:sz w:val="20"/>
            <w:szCs w:val="20"/>
          </w:rPr>
          <w:t>04 de novembro</w:t>
        </w:r>
      </w:ins>
      <w:r w:rsidRPr="000569DC">
        <w:rPr>
          <w:spacing w:val="-8"/>
          <w:sz w:val="20"/>
          <w:szCs w:val="20"/>
        </w:rPr>
        <w:t xml:space="preserve"> </w:t>
      </w:r>
      <w:r w:rsidRPr="000569DC">
        <w:rPr>
          <w:sz w:val="20"/>
          <w:szCs w:val="20"/>
        </w:rPr>
        <w:t>de</w:t>
      </w:r>
      <w:r w:rsidR="007162FD" w:rsidRPr="000569DC">
        <w:rPr>
          <w:sz w:val="20"/>
          <w:szCs w:val="20"/>
        </w:rPr>
        <w:t xml:space="preserve"> 2021</w:t>
      </w:r>
      <w:r w:rsidR="0025599A" w:rsidRPr="000569DC">
        <w:rPr>
          <w:sz w:val="20"/>
          <w:szCs w:val="20"/>
        </w:rPr>
        <w:t xml:space="preserve"> (</w:t>
      </w:r>
      <w:r w:rsidRPr="000569DC">
        <w:rPr>
          <w:sz w:val="20"/>
          <w:szCs w:val="20"/>
        </w:rPr>
        <w:t>“</w:t>
      </w:r>
      <w:r w:rsidRPr="000569DC">
        <w:rPr>
          <w:sz w:val="20"/>
          <w:szCs w:val="20"/>
          <w:u w:val="single"/>
        </w:rPr>
        <w:t>AGE da Emissora</w:t>
      </w:r>
      <w:r w:rsidRPr="000569DC">
        <w:rPr>
          <w:sz w:val="20"/>
          <w:szCs w:val="20"/>
        </w:rPr>
        <w:t>”), na qual foram deliberadas: (a) a aprovação da Emissão e da Oferta Restrita (conforme definidos na Cláusula II abaixo), bem como seus termos e condições; (b) a outorga da</w:t>
      </w:r>
      <w:r w:rsidR="00A262C1" w:rsidRPr="000569DC">
        <w:rPr>
          <w:sz w:val="20"/>
          <w:szCs w:val="20"/>
        </w:rPr>
        <w:t>s</w:t>
      </w:r>
      <w:r w:rsidRPr="000569DC">
        <w:rPr>
          <w:sz w:val="20"/>
          <w:szCs w:val="20"/>
        </w:rPr>
        <w:t xml:space="preserve"> garantia</w:t>
      </w:r>
      <w:r w:rsidR="00A262C1" w:rsidRPr="000569DC">
        <w:rPr>
          <w:sz w:val="20"/>
          <w:szCs w:val="20"/>
        </w:rPr>
        <w:t>s</w:t>
      </w:r>
      <w:r w:rsidRPr="000569DC">
        <w:rPr>
          <w:sz w:val="20"/>
          <w:szCs w:val="20"/>
        </w:rPr>
        <w:t xml:space="preserve"> a ser</w:t>
      </w:r>
      <w:r w:rsidR="00A262C1" w:rsidRPr="000569DC">
        <w:rPr>
          <w:sz w:val="20"/>
          <w:szCs w:val="20"/>
        </w:rPr>
        <w:t>em</w:t>
      </w:r>
      <w:r w:rsidRPr="000569DC">
        <w:rPr>
          <w:sz w:val="20"/>
          <w:szCs w:val="20"/>
        </w:rPr>
        <w:t xml:space="preserve"> constituída</w:t>
      </w:r>
      <w:r w:rsidR="007F1388" w:rsidRPr="000569DC">
        <w:rPr>
          <w:sz w:val="20"/>
          <w:szCs w:val="20"/>
        </w:rPr>
        <w:t>s</w:t>
      </w:r>
      <w:r w:rsidRPr="000569DC">
        <w:rPr>
          <w:sz w:val="20"/>
          <w:szCs w:val="20"/>
        </w:rPr>
        <w:t xml:space="preserve"> por meio do</w:t>
      </w:r>
      <w:r w:rsidR="00A262C1" w:rsidRPr="000569DC">
        <w:rPr>
          <w:sz w:val="20"/>
          <w:szCs w:val="20"/>
        </w:rPr>
        <w:t>s Contratos de Garantia</w:t>
      </w:r>
      <w:r w:rsidRPr="000569DC">
        <w:rPr>
          <w:sz w:val="20"/>
          <w:szCs w:val="20"/>
        </w:rPr>
        <w:t>; (c) a contratação da Fiança Bancária (conforme definida abaixo); e (d) a autorização à diretoria da Emissora para praticar todos e quaisquer atos e assinar todos e quaisquer documentos necessários à implementação</w:t>
      </w:r>
      <w:r w:rsidRPr="000569DC">
        <w:rPr>
          <w:spacing w:val="-7"/>
          <w:sz w:val="20"/>
          <w:szCs w:val="20"/>
        </w:rPr>
        <w:t xml:space="preserve"> </w:t>
      </w:r>
      <w:r w:rsidRPr="000569DC">
        <w:rPr>
          <w:sz w:val="20"/>
          <w:szCs w:val="20"/>
        </w:rPr>
        <w:t>e</w:t>
      </w:r>
      <w:r w:rsidRPr="000569DC">
        <w:rPr>
          <w:spacing w:val="-7"/>
          <w:sz w:val="20"/>
          <w:szCs w:val="20"/>
        </w:rPr>
        <w:t xml:space="preserve"> </w:t>
      </w:r>
      <w:r w:rsidRPr="000569DC">
        <w:rPr>
          <w:sz w:val="20"/>
          <w:szCs w:val="20"/>
        </w:rPr>
        <w:t>formalização</w:t>
      </w:r>
      <w:r w:rsidRPr="000569DC">
        <w:rPr>
          <w:spacing w:val="-9"/>
          <w:sz w:val="20"/>
          <w:szCs w:val="20"/>
        </w:rPr>
        <w:t xml:space="preserve"> </w:t>
      </w:r>
      <w:r w:rsidRPr="000569DC">
        <w:rPr>
          <w:sz w:val="20"/>
          <w:szCs w:val="20"/>
        </w:rPr>
        <w:t>das</w:t>
      </w:r>
      <w:r w:rsidRPr="000569DC">
        <w:rPr>
          <w:spacing w:val="-7"/>
          <w:sz w:val="20"/>
          <w:szCs w:val="20"/>
        </w:rPr>
        <w:t xml:space="preserve"> </w:t>
      </w:r>
      <w:r w:rsidRPr="000569DC">
        <w:rPr>
          <w:sz w:val="20"/>
          <w:szCs w:val="20"/>
        </w:rPr>
        <w:t>deliberações</w:t>
      </w:r>
      <w:r w:rsidRPr="000569DC">
        <w:rPr>
          <w:spacing w:val="-6"/>
          <w:sz w:val="20"/>
          <w:szCs w:val="20"/>
        </w:rPr>
        <w:t xml:space="preserve"> </w:t>
      </w:r>
      <w:r w:rsidRPr="000569DC">
        <w:rPr>
          <w:sz w:val="20"/>
          <w:szCs w:val="20"/>
        </w:rPr>
        <w:t>da</w:t>
      </w:r>
      <w:r w:rsidRPr="000569DC">
        <w:rPr>
          <w:spacing w:val="-9"/>
          <w:sz w:val="20"/>
          <w:szCs w:val="20"/>
        </w:rPr>
        <w:t xml:space="preserve"> </w:t>
      </w:r>
      <w:r w:rsidRPr="000569DC">
        <w:rPr>
          <w:sz w:val="20"/>
          <w:szCs w:val="20"/>
        </w:rPr>
        <w:t>AGE</w:t>
      </w:r>
      <w:r w:rsidRPr="000569DC">
        <w:rPr>
          <w:spacing w:val="-7"/>
          <w:sz w:val="20"/>
          <w:szCs w:val="20"/>
        </w:rPr>
        <w:t xml:space="preserve"> </w:t>
      </w:r>
      <w:r w:rsidRPr="000569DC">
        <w:rPr>
          <w:sz w:val="20"/>
          <w:szCs w:val="20"/>
        </w:rPr>
        <w:t>da</w:t>
      </w:r>
      <w:r w:rsidRPr="000569DC">
        <w:rPr>
          <w:spacing w:val="-5"/>
          <w:sz w:val="20"/>
          <w:szCs w:val="20"/>
        </w:rPr>
        <w:t xml:space="preserve"> </w:t>
      </w:r>
      <w:r w:rsidRPr="000569DC">
        <w:rPr>
          <w:sz w:val="20"/>
          <w:szCs w:val="20"/>
        </w:rPr>
        <w:t>Emissora,</w:t>
      </w:r>
      <w:r w:rsidRPr="000569DC">
        <w:rPr>
          <w:spacing w:val="-5"/>
          <w:sz w:val="20"/>
          <w:szCs w:val="20"/>
        </w:rPr>
        <w:t xml:space="preserve"> </w:t>
      </w:r>
      <w:r w:rsidRPr="000569DC">
        <w:rPr>
          <w:sz w:val="20"/>
          <w:szCs w:val="20"/>
        </w:rPr>
        <w:t>especialmente</w:t>
      </w:r>
      <w:r w:rsidRPr="000569DC">
        <w:rPr>
          <w:spacing w:val="-9"/>
          <w:sz w:val="20"/>
          <w:szCs w:val="20"/>
        </w:rPr>
        <w:t xml:space="preserve"> </w:t>
      </w:r>
      <w:r w:rsidRPr="000569DC">
        <w:rPr>
          <w:sz w:val="20"/>
          <w:szCs w:val="20"/>
        </w:rPr>
        <w:t>para realização da Oferta Restrita e da Emissão, incluindo esta Escritura de Emissão e seus aditamentos,</w:t>
      </w:r>
      <w:r w:rsidRPr="000569DC">
        <w:rPr>
          <w:spacing w:val="-11"/>
          <w:sz w:val="20"/>
          <w:szCs w:val="20"/>
        </w:rPr>
        <w:t xml:space="preserve"> </w:t>
      </w:r>
      <w:r w:rsidRPr="000569DC">
        <w:rPr>
          <w:sz w:val="20"/>
          <w:szCs w:val="20"/>
        </w:rPr>
        <w:t>bem</w:t>
      </w:r>
      <w:r w:rsidRPr="000569DC">
        <w:rPr>
          <w:spacing w:val="-7"/>
          <w:sz w:val="20"/>
          <w:szCs w:val="20"/>
        </w:rPr>
        <w:t xml:space="preserve"> </w:t>
      </w:r>
      <w:r w:rsidRPr="000569DC">
        <w:rPr>
          <w:sz w:val="20"/>
          <w:szCs w:val="20"/>
        </w:rPr>
        <w:t>como</w:t>
      </w:r>
      <w:r w:rsidRPr="000569DC">
        <w:rPr>
          <w:spacing w:val="-8"/>
          <w:sz w:val="20"/>
          <w:szCs w:val="20"/>
        </w:rPr>
        <w:t xml:space="preserve"> </w:t>
      </w:r>
      <w:r w:rsidRPr="000569DC">
        <w:rPr>
          <w:sz w:val="20"/>
          <w:szCs w:val="20"/>
        </w:rPr>
        <w:t>ratificação</w:t>
      </w:r>
      <w:r w:rsidRPr="000569DC">
        <w:rPr>
          <w:spacing w:val="-10"/>
          <w:sz w:val="20"/>
          <w:szCs w:val="20"/>
        </w:rPr>
        <w:t xml:space="preserve"> </w:t>
      </w:r>
      <w:r w:rsidRPr="000569DC">
        <w:rPr>
          <w:sz w:val="20"/>
          <w:szCs w:val="20"/>
        </w:rPr>
        <w:t>de</w:t>
      </w:r>
      <w:r w:rsidRPr="000569DC">
        <w:rPr>
          <w:spacing w:val="-9"/>
          <w:sz w:val="20"/>
          <w:szCs w:val="20"/>
        </w:rPr>
        <w:t xml:space="preserve"> </w:t>
      </w:r>
      <w:r w:rsidRPr="000569DC">
        <w:rPr>
          <w:sz w:val="20"/>
          <w:szCs w:val="20"/>
        </w:rPr>
        <w:t>todos</w:t>
      </w:r>
      <w:r w:rsidRPr="000569DC">
        <w:rPr>
          <w:spacing w:val="-8"/>
          <w:sz w:val="20"/>
          <w:szCs w:val="20"/>
        </w:rPr>
        <w:t xml:space="preserve"> </w:t>
      </w:r>
      <w:r w:rsidRPr="000569DC">
        <w:rPr>
          <w:sz w:val="20"/>
          <w:szCs w:val="20"/>
        </w:rPr>
        <w:t>e</w:t>
      </w:r>
      <w:r w:rsidRPr="000569DC">
        <w:rPr>
          <w:spacing w:val="-8"/>
          <w:sz w:val="20"/>
          <w:szCs w:val="20"/>
        </w:rPr>
        <w:t xml:space="preserve"> </w:t>
      </w:r>
      <w:r w:rsidRPr="000569DC">
        <w:rPr>
          <w:sz w:val="20"/>
          <w:szCs w:val="20"/>
        </w:rPr>
        <w:t>quaisquer</w:t>
      </w:r>
      <w:r w:rsidRPr="000569DC">
        <w:rPr>
          <w:spacing w:val="-10"/>
          <w:sz w:val="20"/>
          <w:szCs w:val="20"/>
        </w:rPr>
        <w:t xml:space="preserve"> </w:t>
      </w:r>
      <w:r w:rsidRPr="000569DC">
        <w:rPr>
          <w:sz w:val="20"/>
          <w:szCs w:val="20"/>
        </w:rPr>
        <w:t>atos</w:t>
      </w:r>
      <w:r w:rsidRPr="000569DC">
        <w:rPr>
          <w:spacing w:val="-9"/>
          <w:sz w:val="20"/>
          <w:szCs w:val="20"/>
        </w:rPr>
        <w:t xml:space="preserve"> </w:t>
      </w:r>
      <w:r w:rsidRPr="000569DC">
        <w:rPr>
          <w:sz w:val="20"/>
          <w:szCs w:val="20"/>
        </w:rPr>
        <w:t>até</w:t>
      </w:r>
      <w:r w:rsidRPr="000569DC">
        <w:rPr>
          <w:spacing w:val="-8"/>
          <w:sz w:val="20"/>
          <w:szCs w:val="20"/>
        </w:rPr>
        <w:t xml:space="preserve"> </w:t>
      </w:r>
      <w:r w:rsidRPr="000569DC">
        <w:rPr>
          <w:sz w:val="20"/>
          <w:szCs w:val="20"/>
        </w:rPr>
        <w:t>então</w:t>
      </w:r>
      <w:r w:rsidRPr="000569DC">
        <w:rPr>
          <w:spacing w:val="-8"/>
          <w:sz w:val="20"/>
          <w:szCs w:val="20"/>
        </w:rPr>
        <w:t xml:space="preserve"> </w:t>
      </w:r>
      <w:r w:rsidRPr="000569DC">
        <w:rPr>
          <w:sz w:val="20"/>
          <w:szCs w:val="20"/>
        </w:rPr>
        <w:t>praticados</w:t>
      </w:r>
      <w:r w:rsidRPr="000569DC">
        <w:rPr>
          <w:spacing w:val="-9"/>
          <w:sz w:val="20"/>
          <w:szCs w:val="20"/>
        </w:rPr>
        <w:t xml:space="preserve"> </w:t>
      </w:r>
      <w:r w:rsidRPr="000569DC">
        <w:rPr>
          <w:sz w:val="20"/>
          <w:szCs w:val="20"/>
        </w:rPr>
        <w:t>e</w:t>
      </w:r>
      <w:r w:rsidRPr="000569DC">
        <w:rPr>
          <w:spacing w:val="-11"/>
          <w:sz w:val="20"/>
          <w:szCs w:val="20"/>
        </w:rPr>
        <w:t xml:space="preserve"> </w:t>
      </w:r>
      <w:r w:rsidRPr="000569DC">
        <w:rPr>
          <w:sz w:val="20"/>
          <w:szCs w:val="20"/>
        </w:rPr>
        <w:t>todos e quaisquer documentos até então assinados pela diretoria da Emissora para a implementação</w:t>
      </w:r>
      <w:r w:rsidRPr="000569DC">
        <w:rPr>
          <w:spacing w:val="-15"/>
          <w:sz w:val="20"/>
          <w:szCs w:val="20"/>
        </w:rPr>
        <w:t xml:space="preserve"> </w:t>
      </w:r>
      <w:r w:rsidRPr="000569DC">
        <w:rPr>
          <w:sz w:val="20"/>
          <w:szCs w:val="20"/>
        </w:rPr>
        <w:t>da</w:t>
      </w:r>
      <w:r w:rsidRPr="000569DC">
        <w:rPr>
          <w:spacing w:val="-13"/>
          <w:sz w:val="20"/>
          <w:szCs w:val="20"/>
        </w:rPr>
        <w:t xml:space="preserve"> </w:t>
      </w:r>
      <w:r w:rsidRPr="000569DC">
        <w:rPr>
          <w:sz w:val="20"/>
          <w:szCs w:val="20"/>
        </w:rPr>
        <w:t>Oferta</w:t>
      </w:r>
      <w:r w:rsidRPr="000569DC">
        <w:rPr>
          <w:spacing w:val="-12"/>
          <w:sz w:val="20"/>
          <w:szCs w:val="20"/>
        </w:rPr>
        <w:t xml:space="preserve"> </w:t>
      </w:r>
      <w:r w:rsidRPr="000569DC">
        <w:rPr>
          <w:sz w:val="20"/>
          <w:szCs w:val="20"/>
        </w:rPr>
        <w:t>Restrita,</w:t>
      </w:r>
      <w:r w:rsidRPr="000569DC">
        <w:rPr>
          <w:spacing w:val="-14"/>
          <w:sz w:val="20"/>
          <w:szCs w:val="20"/>
        </w:rPr>
        <w:t xml:space="preserve"> </w:t>
      </w:r>
      <w:r w:rsidRPr="000569DC">
        <w:rPr>
          <w:sz w:val="20"/>
          <w:szCs w:val="20"/>
        </w:rPr>
        <w:t>da</w:t>
      </w:r>
      <w:r w:rsidRPr="000569DC">
        <w:rPr>
          <w:spacing w:val="-12"/>
          <w:sz w:val="20"/>
          <w:szCs w:val="20"/>
        </w:rPr>
        <w:t xml:space="preserve"> </w:t>
      </w:r>
      <w:r w:rsidRPr="000569DC">
        <w:rPr>
          <w:sz w:val="20"/>
          <w:szCs w:val="20"/>
        </w:rPr>
        <w:t>Emissão</w:t>
      </w:r>
      <w:r w:rsidRPr="000569DC">
        <w:rPr>
          <w:spacing w:val="-15"/>
          <w:sz w:val="20"/>
          <w:szCs w:val="20"/>
        </w:rPr>
        <w:t xml:space="preserve"> </w:t>
      </w:r>
      <w:r w:rsidRPr="000569DC">
        <w:rPr>
          <w:sz w:val="20"/>
          <w:szCs w:val="20"/>
        </w:rPr>
        <w:t>e</w:t>
      </w:r>
      <w:r w:rsidRPr="000569DC">
        <w:rPr>
          <w:spacing w:val="-12"/>
          <w:sz w:val="20"/>
          <w:szCs w:val="20"/>
        </w:rPr>
        <w:t xml:space="preserve"> </w:t>
      </w:r>
      <w:r w:rsidRPr="000569DC">
        <w:rPr>
          <w:sz w:val="20"/>
          <w:szCs w:val="20"/>
        </w:rPr>
        <w:t>da</w:t>
      </w:r>
      <w:r w:rsidRPr="000569DC">
        <w:rPr>
          <w:spacing w:val="-13"/>
          <w:sz w:val="20"/>
          <w:szCs w:val="20"/>
        </w:rPr>
        <w:t xml:space="preserve"> </w:t>
      </w:r>
      <w:r w:rsidRPr="000569DC">
        <w:rPr>
          <w:sz w:val="20"/>
          <w:szCs w:val="20"/>
        </w:rPr>
        <w:t>constituição</w:t>
      </w:r>
      <w:r w:rsidRPr="000569DC">
        <w:rPr>
          <w:spacing w:val="-14"/>
          <w:sz w:val="20"/>
          <w:szCs w:val="20"/>
        </w:rPr>
        <w:t xml:space="preserve"> </w:t>
      </w:r>
      <w:r w:rsidRPr="000569DC">
        <w:rPr>
          <w:sz w:val="20"/>
          <w:szCs w:val="20"/>
        </w:rPr>
        <w:t>das</w:t>
      </w:r>
      <w:r w:rsidRPr="000569DC">
        <w:rPr>
          <w:spacing w:val="-14"/>
          <w:sz w:val="20"/>
          <w:szCs w:val="20"/>
        </w:rPr>
        <w:t xml:space="preserve"> </w:t>
      </w:r>
      <w:r w:rsidRPr="000569DC">
        <w:rPr>
          <w:sz w:val="20"/>
          <w:szCs w:val="20"/>
        </w:rPr>
        <w:t>garantias</w:t>
      </w:r>
      <w:r w:rsidRPr="000569DC">
        <w:rPr>
          <w:spacing w:val="-13"/>
          <w:sz w:val="20"/>
          <w:szCs w:val="20"/>
        </w:rPr>
        <w:t xml:space="preserve"> </w:t>
      </w:r>
      <w:r w:rsidRPr="000569DC">
        <w:rPr>
          <w:sz w:val="20"/>
          <w:szCs w:val="20"/>
        </w:rPr>
        <w:t>necessárias.</w:t>
      </w:r>
    </w:p>
    <w:p w14:paraId="5422F846" w14:textId="77777777" w:rsidR="000A115D" w:rsidRPr="000569DC" w:rsidRDefault="000A115D">
      <w:pPr>
        <w:pStyle w:val="Corpodetexto"/>
        <w:spacing w:line="276" w:lineRule="auto"/>
        <w:ind w:right="-66"/>
        <w:pPrChange w:id="56" w:author="Mariana Piovesan Ramos | Vieira Rezende" w:date="2021-11-19T20:13:00Z">
          <w:pPr>
            <w:pStyle w:val="Corpodetexto"/>
            <w:spacing w:line="317" w:lineRule="auto"/>
            <w:ind w:right="-66"/>
          </w:pPr>
        </w:pPrChange>
      </w:pPr>
    </w:p>
    <w:p w14:paraId="5C9B7975" w14:textId="22DE357C" w:rsidR="000A115D" w:rsidRPr="000569DC" w:rsidRDefault="007F0CB8">
      <w:pPr>
        <w:pStyle w:val="PargrafodaLista"/>
        <w:numPr>
          <w:ilvl w:val="1"/>
          <w:numId w:val="23"/>
        </w:numPr>
        <w:tabs>
          <w:tab w:val="left" w:pos="1187"/>
        </w:tabs>
        <w:spacing w:line="276" w:lineRule="auto"/>
        <w:ind w:left="0" w:right="-66" w:firstLine="0"/>
        <w:rPr>
          <w:sz w:val="20"/>
          <w:szCs w:val="20"/>
        </w:rPr>
        <w:pPrChange w:id="57" w:author="Mariana Piovesan Ramos | Vieira Rezende" w:date="2021-11-19T20:13:00Z">
          <w:pPr>
            <w:pStyle w:val="PargrafodaLista"/>
            <w:numPr>
              <w:ilvl w:val="1"/>
              <w:numId w:val="23"/>
            </w:numPr>
            <w:tabs>
              <w:tab w:val="left" w:pos="1187"/>
            </w:tabs>
            <w:spacing w:line="317" w:lineRule="auto"/>
            <w:ind w:left="0" w:right="-66" w:hanging="708"/>
          </w:pPr>
        </w:pPrChange>
      </w:pPr>
      <w:r w:rsidRPr="000569DC">
        <w:rPr>
          <w:sz w:val="20"/>
          <w:szCs w:val="20"/>
        </w:rPr>
        <w:lastRenderedPageBreak/>
        <w:t xml:space="preserve">O Contrato de Alienação Fiduciária de Ações </w:t>
      </w:r>
      <w:r w:rsidR="0040318D" w:rsidRPr="000569DC">
        <w:rPr>
          <w:sz w:val="20"/>
          <w:szCs w:val="20"/>
        </w:rPr>
        <w:t>(conforme definido na Cláusula 4.15.1, item (i) abaixo</w:t>
      </w:r>
      <w:r w:rsidR="007162FD" w:rsidRPr="000569DC">
        <w:rPr>
          <w:sz w:val="20"/>
          <w:szCs w:val="20"/>
        </w:rPr>
        <w:t>)</w:t>
      </w:r>
      <w:r w:rsidR="0040318D" w:rsidRPr="000569DC">
        <w:rPr>
          <w:sz w:val="20"/>
          <w:szCs w:val="20"/>
        </w:rPr>
        <w:t xml:space="preserve"> em garantia das Debêntures é </w:t>
      </w:r>
      <w:r w:rsidRPr="000569DC">
        <w:rPr>
          <w:sz w:val="20"/>
          <w:szCs w:val="20"/>
        </w:rPr>
        <w:t xml:space="preserve">firmado </w:t>
      </w:r>
      <w:r w:rsidR="0040318D" w:rsidRPr="000569DC">
        <w:rPr>
          <w:sz w:val="20"/>
          <w:szCs w:val="20"/>
        </w:rPr>
        <w:t>com base na</w:t>
      </w:r>
      <w:r w:rsidR="003F2B56" w:rsidRPr="000569DC">
        <w:rPr>
          <w:sz w:val="20"/>
          <w:szCs w:val="20"/>
        </w:rPr>
        <w:t>s</w:t>
      </w:r>
      <w:r w:rsidR="0040318D" w:rsidRPr="000569DC">
        <w:rPr>
          <w:sz w:val="20"/>
          <w:szCs w:val="20"/>
        </w:rPr>
        <w:t xml:space="preserve"> deliberaç</w:t>
      </w:r>
      <w:r w:rsidR="003F2B56" w:rsidRPr="000569DC">
        <w:rPr>
          <w:sz w:val="20"/>
          <w:szCs w:val="20"/>
        </w:rPr>
        <w:t>ões</w:t>
      </w:r>
      <w:r w:rsidR="0040318D" w:rsidRPr="000569DC">
        <w:rPr>
          <w:sz w:val="20"/>
          <w:szCs w:val="20"/>
        </w:rPr>
        <w:t xml:space="preserve"> aprovada</w:t>
      </w:r>
      <w:r w:rsidR="003F2B56" w:rsidRPr="000569DC">
        <w:rPr>
          <w:sz w:val="20"/>
          <w:szCs w:val="20"/>
        </w:rPr>
        <w:t>s (a)</w:t>
      </w:r>
      <w:r w:rsidR="0040318D" w:rsidRPr="000569DC">
        <w:rPr>
          <w:spacing w:val="18"/>
          <w:sz w:val="20"/>
          <w:szCs w:val="20"/>
        </w:rPr>
        <w:t xml:space="preserve"> </w:t>
      </w:r>
      <w:r w:rsidR="0040318D" w:rsidRPr="000569DC">
        <w:rPr>
          <w:sz w:val="20"/>
          <w:szCs w:val="20"/>
        </w:rPr>
        <w:t>em</w:t>
      </w:r>
      <w:r w:rsidR="0040318D" w:rsidRPr="000569DC">
        <w:rPr>
          <w:spacing w:val="19"/>
          <w:sz w:val="20"/>
          <w:szCs w:val="20"/>
        </w:rPr>
        <w:t xml:space="preserve"> </w:t>
      </w:r>
      <w:r w:rsidR="003F2B56" w:rsidRPr="000569DC">
        <w:rPr>
          <w:sz w:val="20"/>
          <w:szCs w:val="20"/>
        </w:rPr>
        <w:t xml:space="preserve">Reunião de Sócios da </w:t>
      </w:r>
      <w:r w:rsidR="003F2B56" w:rsidRPr="000569DC">
        <w:rPr>
          <w:sz w:val="20"/>
          <w:szCs w:val="20"/>
          <w:lang w:val="pt-BR"/>
        </w:rPr>
        <w:t>CRNL Participações Societárias Ltda.</w:t>
      </w:r>
      <w:r w:rsidR="003F2B56" w:rsidRPr="000569DC">
        <w:rPr>
          <w:sz w:val="20"/>
          <w:szCs w:val="20"/>
        </w:rPr>
        <w:t xml:space="preserve"> </w:t>
      </w:r>
      <w:r w:rsidR="0040318D" w:rsidRPr="000569DC">
        <w:rPr>
          <w:sz w:val="20"/>
          <w:szCs w:val="20"/>
        </w:rPr>
        <w:t xml:space="preserve">realizada em </w:t>
      </w:r>
      <w:r w:rsidR="00B000C6" w:rsidRPr="000569DC">
        <w:rPr>
          <w:sz w:val="20"/>
          <w:szCs w:val="20"/>
        </w:rPr>
        <w:t>28</w:t>
      </w:r>
      <w:r w:rsidR="007162FD" w:rsidRPr="000569DC">
        <w:rPr>
          <w:spacing w:val="-7"/>
          <w:sz w:val="20"/>
          <w:szCs w:val="20"/>
        </w:rPr>
        <w:t xml:space="preserve"> </w:t>
      </w:r>
      <w:r w:rsidR="007162FD" w:rsidRPr="000569DC">
        <w:rPr>
          <w:sz w:val="20"/>
          <w:szCs w:val="20"/>
        </w:rPr>
        <w:t>de</w:t>
      </w:r>
      <w:r w:rsidR="007162FD" w:rsidRPr="000569DC">
        <w:rPr>
          <w:spacing w:val="-9"/>
          <w:sz w:val="20"/>
          <w:szCs w:val="20"/>
        </w:rPr>
        <w:t xml:space="preserve"> </w:t>
      </w:r>
      <w:r w:rsidR="00B000C6" w:rsidRPr="000569DC">
        <w:rPr>
          <w:sz w:val="20"/>
          <w:szCs w:val="20"/>
        </w:rPr>
        <w:t>outubro</w:t>
      </w:r>
      <w:r w:rsidR="00B000C6" w:rsidRPr="000569DC">
        <w:rPr>
          <w:spacing w:val="-8"/>
          <w:sz w:val="20"/>
          <w:szCs w:val="20"/>
        </w:rPr>
        <w:t xml:space="preserve"> </w:t>
      </w:r>
      <w:r w:rsidR="007162FD" w:rsidRPr="000569DC">
        <w:rPr>
          <w:sz w:val="20"/>
          <w:szCs w:val="20"/>
        </w:rPr>
        <w:t>de 2021</w:t>
      </w:r>
      <w:r w:rsidR="003F2B56" w:rsidRPr="000569DC">
        <w:rPr>
          <w:sz w:val="20"/>
          <w:szCs w:val="20"/>
        </w:rPr>
        <w:t>; (b) em</w:t>
      </w:r>
      <w:r w:rsidR="003F2B56" w:rsidRPr="000569DC">
        <w:rPr>
          <w:spacing w:val="19"/>
          <w:sz w:val="20"/>
          <w:szCs w:val="20"/>
        </w:rPr>
        <w:t xml:space="preserve"> </w:t>
      </w:r>
      <w:r w:rsidR="003F2B56" w:rsidRPr="000569DC">
        <w:rPr>
          <w:sz w:val="20"/>
          <w:szCs w:val="20"/>
        </w:rPr>
        <w:t xml:space="preserve">Reunião de Sócios da </w:t>
      </w:r>
      <w:r w:rsidR="003F2B56" w:rsidRPr="000569DC">
        <w:rPr>
          <w:sz w:val="20"/>
          <w:szCs w:val="20"/>
          <w:lang w:val="pt-BR"/>
        </w:rPr>
        <w:t>LZ4 – Participações e Administrações Ltda.</w:t>
      </w:r>
      <w:r w:rsidR="003F2B56" w:rsidRPr="000569DC">
        <w:rPr>
          <w:sz w:val="20"/>
          <w:szCs w:val="20"/>
        </w:rPr>
        <w:t xml:space="preserve"> realizada em </w:t>
      </w:r>
      <w:r w:rsidR="00B000C6" w:rsidRPr="000569DC">
        <w:rPr>
          <w:sz w:val="20"/>
          <w:szCs w:val="20"/>
        </w:rPr>
        <w:t>28</w:t>
      </w:r>
      <w:r w:rsidR="003F2B56" w:rsidRPr="000569DC">
        <w:rPr>
          <w:spacing w:val="-7"/>
          <w:sz w:val="20"/>
          <w:szCs w:val="20"/>
        </w:rPr>
        <w:t xml:space="preserve"> </w:t>
      </w:r>
      <w:r w:rsidR="003F2B56" w:rsidRPr="000569DC">
        <w:rPr>
          <w:sz w:val="20"/>
          <w:szCs w:val="20"/>
        </w:rPr>
        <w:t>de</w:t>
      </w:r>
      <w:r w:rsidR="003F2B56" w:rsidRPr="000569DC">
        <w:rPr>
          <w:spacing w:val="-9"/>
          <w:sz w:val="20"/>
          <w:szCs w:val="20"/>
        </w:rPr>
        <w:t xml:space="preserve"> </w:t>
      </w:r>
      <w:r w:rsidR="00B000C6" w:rsidRPr="000569DC">
        <w:rPr>
          <w:sz w:val="20"/>
          <w:szCs w:val="20"/>
        </w:rPr>
        <w:t>outubro</w:t>
      </w:r>
      <w:r w:rsidR="00B000C6" w:rsidRPr="000569DC">
        <w:rPr>
          <w:spacing w:val="-8"/>
          <w:sz w:val="20"/>
          <w:szCs w:val="20"/>
        </w:rPr>
        <w:t xml:space="preserve"> </w:t>
      </w:r>
      <w:r w:rsidR="003F2B56" w:rsidRPr="000569DC">
        <w:rPr>
          <w:sz w:val="20"/>
          <w:szCs w:val="20"/>
        </w:rPr>
        <w:t>de 2021; (c) em</w:t>
      </w:r>
      <w:r w:rsidR="003F2B56" w:rsidRPr="000569DC">
        <w:rPr>
          <w:spacing w:val="19"/>
          <w:sz w:val="20"/>
          <w:szCs w:val="20"/>
        </w:rPr>
        <w:t xml:space="preserve"> </w:t>
      </w:r>
      <w:r w:rsidR="003F2B56" w:rsidRPr="000569DC">
        <w:rPr>
          <w:sz w:val="20"/>
          <w:szCs w:val="20"/>
        </w:rPr>
        <w:t xml:space="preserve">Reunião de Sócios da </w:t>
      </w:r>
      <w:r w:rsidR="003F2B56" w:rsidRPr="000569DC">
        <w:rPr>
          <w:sz w:val="20"/>
          <w:szCs w:val="20"/>
          <w:lang w:val="pt-BR"/>
        </w:rPr>
        <w:t>GS Participações Ltda.</w:t>
      </w:r>
      <w:r w:rsidR="003F2B56" w:rsidRPr="000569DC">
        <w:rPr>
          <w:sz w:val="20"/>
          <w:szCs w:val="20"/>
        </w:rPr>
        <w:t xml:space="preserve"> realizada em </w:t>
      </w:r>
      <w:r w:rsidR="00B000C6" w:rsidRPr="000569DC">
        <w:rPr>
          <w:sz w:val="20"/>
          <w:szCs w:val="20"/>
        </w:rPr>
        <w:t>28</w:t>
      </w:r>
      <w:r w:rsidR="003F2B56" w:rsidRPr="000569DC">
        <w:rPr>
          <w:spacing w:val="-7"/>
          <w:sz w:val="20"/>
          <w:szCs w:val="20"/>
        </w:rPr>
        <w:t xml:space="preserve"> </w:t>
      </w:r>
      <w:r w:rsidR="003F2B56" w:rsidRPr="000569DC">
        <w:rPr>
          <w:sz w:val="20"/>
          <w:szCs w:val="20"/>
        </w:rPr>
        <w:t>de</w:t>
      </w:r>
      <w:r w:rsidR="003F2B56" w:rsidRPr="000569DC">
        <w:rPr>
          <w:spacing w:val="-9"/>
          <w:sz w:val="20"/>
          <w:szCs w:val="20"/>
        </w:rPr>
        <w:t xml:space="preserve"> </w:t>
      </w:r>
      <w:r w:rsidR="00B000C6" w:rsidRPr="000569DC">
        <w:rPr>
          <w:sz w:val="20"/>
          <w:szCs w:val="20"/>
        </w:rPr>
        <w:t>outubro</w:t>
      </w:r>
      <w:r w:rsidR="00B000C6" w:rsidRPr="000569DC">
        <w:rPr>
          <w:spacing w:val="-8"/>
          <w:sz w:val="20"/>
          <w:szCs w:val="20"/>
        </w:rPr>
        <w:t xml:space="preserve"> </w:t>
      </w:r>
      <w:r w:rsidR="003F2B56" w:rsidRPr="000569DC">
        <w:rPr>
          <w:sz w:val="20"/>
          <w:szCs w:val="20"/>
        </w:rPr>
        <w:t>de 2021; (d) em</w:t>
      </w:r>
      <w:r w:rsidR="003F2B56" w:rsidRPr="000569DC">
        <w:rPr>
          <w:spacing w:val="19"/>
          <w:sz w:val="20"/>
          <w:szCs w:val="20"/>
        </w:rPr>
        <w:t xml:space="preserve"> </w:t>
      </w:r>
      <w:r w:rsidR="003F2B56" w:rsidRPr="000569DC">
        <w:rPr>
          <w:sz w:val="20"/>
          <w:szCs w:val="20"/>
        </w:rPr>
        <w:t xml:space="preserve">Reunião de Sócios da </w:t>
      </w:r>
      <w:r w:rsidR="003F2B56" w:rsidRPr="000569DC">
        <w:rPr>
          <w:sz w:val="20"/>
          <w:szCs w:val="20"/>
          <w:lang w:val="pt-BR"/>
        </w:rPr>
        <w:t>Nodama Participações Societárias Ltda.</w:t>
      </w:r>
      <w:r w:rsidR="003F2B56" w:rsidRPr="000569DC">
        <w:rPr>
          <w:sz w:val="20"/>
          <w:szCs w:val="20"/>
        </w:rPr>
        <w:t xml:space="preserve"> realizada em </w:t>
      </w:r>
      <w:r w:rsidR="00B000C6" w:rsidRPr="000569DC">
        <w:rPr>
          <w:sz w:val="20"/>
          <w:szCs w:val="20"/>
        </w:rPr>
        <w:t>28</w:t>
      </w:r>
      <w:r w:rsidR="003F2B56" w:rsidRPr="000569DC">
        <w:rPr>
          <w:spacing w:val="-7"/>
          <w:sz w:val="20"/>
          <w:szCs w:val="20"/>
        </w:rPr>
        <w:t xml:space="preserve"> </w:t>
      </w:r>
      <w:r w:rsidR="003F2B56" w:rsidRPr="000569DC">
        <w:rPr>
          <w:sz w:val="20"/>
          <w:szCs w:val="20"/>
        </w:rPr>
        <w:t>de</w:t>
      </w:r>
      <w:r w:rsidR="003F2B56" w:rsidRPr="000569DC">
        <w:rPr>
          <w:spacing w:val="-9"/>
          <w:sz w:val="20"/>
          <w:szCs w:val="20"/>
        </w:rPr>
        <w:t xml:space="preserve"> </w:t>
      </w:r>
      <w:r w:rsidR="00B000C6" w:rsidRPr="000569DC">
        <w:rPr>
          <w:sz w:val="20"/>
          <w:szCs w:val="20"/>
        </w:rPr>
        <w:t>outubro</w:t>
      </w:r>
      <w:r w:rsidR="00B000C6" w:rsidRPr="000569DC">
        <w:rPr>
          <w:spacing w:val="-8"/>
          <w:sz w:val="20"/>
          <w:szCs w:val="20"/>
        </w:rPr>
        <w:t xml:space="preserve"> </w:t>
      </w:r>
      <w:r w:rsidR="003F2B56" w:rsidRPr="000569DC">
        <w:rPr>
          <w:sz w:val="20"/>
          <w:szCs w:val="20"/>
        </w:rPr>
        <w:t>de 2021; (e) em</w:t>
      </w:r>
      <w:r w:rsidR="003F2B56" w:rsidRPr="000569DC">
        <w:rPr>
          <w:spacing w:val="19"/>
          <w:sz w:val="20"/>
          <w:szCs w:val="20"/>
        </w:rPr>
        <w:t xml:space="preserve"> </w:t>
      </w:r>
      <w:r w:rsidR="003F2B56" w:rsidRPr="000569DC">
        <w:rPr>
          <w:sz w:val="20"/>
          <w:szCs w:val="20"/>
        </w:rPr>
        <w:t xml:space="preserve">Reunião de Sócios da </w:t>
      </w:r>
      <w:r w:rsidR="003F2B56" w:rsidRPr="000569DC">
        <w:rPr>
          <w:sz w:val="20"/>
          <w:szCs w:val="20"/>
          <w:lang w:val="pt-BR"/>
        </w:rPr>
        <w:t>Seven Energy Ltda.</w:t>
      </w:r>
      <w:r w:rsidR="003F2B56" w:rsidRPr="000569DC">
        <w:rPr>
          <w:sz w:val="20"/>
          <w:szCs w:val="20"/>
        </w:rPr>
        <w:t xml:space="preserve"> realizada em </w:t>
      </w:r>
      <w:r w:rsidR="00B000C6" w:rsidRPr="000569DC">
        <w:rPr>
          <w:sz w:val="20"/>
          <w:szCs w:val="20"/>
        </w:rPr>
        <w:t>28</w:t>
      </w:r>
      <w:r w:rsidR="003F2B56" w:rsidRPr="000569DC">
        <w:rPr>
          <w:spacing w:val="-7"/>
          <w:sz w:val="20"/>
          <w:szCs w:val="20"/>
        </w:rPr>
        <w:t xml:space="preserve"> </w:t>
      </w:r>
      <w:r w:rsidR="003F2B56" w:rsidRPr="000569DC">
        <w:rPr>
          <w:sz w:val="20"/>
          <w:szCs w:val="20"/>
        </w:rPr>
        <w:t>de</w:t>
      </w:r>
      <w:r w:rsidR="003F2B56" w:rsidRPr="000569DC">
        <w:rPr>
          <w:spacing w:val="-9"/>
          <w:sz w:val="20"/>
          <w:szCs w:val="20"/>
        </w:rPr>
        <w:t xml:space="preserve"> </w:t>
      </w:r>
      <w:r w:rsidR="00B000C6" w:rsidRPr="000569DC">
        <w:rPr>
          <w:sz w:val="20"/>
          <w:szCs w:val="20"/>
        </w:rPr>
        <w:t>outubro</w:t>
      </w:r>
      <w:r w:rsidR="00B000C6" w:rsidRPr="000569DC">
        <w:rPr>
          <w:spacing w:val="-8"/>
          <w:sz w:val="20"/>
          <w:szCs w:val="20"/>
        </w:rPr>
        <w:t xml:space="preserve"> </w:t>
      </w:r>
      <w:r w:rsidR="003F2B56" w:rsidRPr="000569DC">
        <w:rPr>
          <w:sz w:val="20"/>
          <w:szCs w:val="20"/>
        </w:rPr>
        <w:t>de 2021; (f) em</w:t>
      </w:r>
      <w:r w:rsidR="003F2B56" w:rsidRPr="000569DC">
        <w:rPr>
          <w:spacing w:val="19"/>
          <w:sz w:val="20"/>
          <w:szCs w:val="20"/>
        </w:rPr>
        <w:t xml:space="preserve"> </w:t>
      </w:r>
      <w:r w:rsidR="003F2B56" w:rsidRPr="000569DC">
        <w:rPr>
          <w:sz w:val="20"/>
          <w:szCs w:val="20"/>
        </w:rPr>
        <w:t xml:space="preserve">Reunião de Sócios da </w:t>
      </w:r>
      <w:r w:rsidR="003F2B56" w:rsidRPr="000569DC">
        <w:rPr>
          <w:sz w:val="20"/>
          <w:szCs w:val="20"/>
          <w:lang w:val="pt-BR"/>
        </w:rPr>
        <w:t xml:space="preserve">DLPM Holding Ltda. </w:t>
      </w:r>
      <w:r w:rsidR="003F2B56" w:rsidRPr="000569DC">
        <w:rPr>
          <w:sz w:val="20"/>
          <w:szCs w:val="20"/>
        </w:rPr>
        <w:t xml:space="preserve">realizada em </w:t>
      </w:r>
      <w:r w:rsidR="00B000C6" w:rsidRPr="000569DC">
        <w:rPr>
          <w:sz w:val="20"/>
          <w:szCs w:val="20"/>
        </w:rPr>
        <w:t>28</w:t>
      </w:r>
      <w:r w:rsidR="003F2B56" w:rsidRPr="000569DC">
        <w:rPr>
          <w:spacing w:val="-7"/>
          <w:sz w:val="20"/>
          <w:szCs w:val="20"/>
        </w:rPr>
        <w:t xml:space="preserve"> </w:t>
      </w:r>
      <w:r w:rsidR="003F2B56" w:rsidRPr="000569DC">
        <w:rPr>
          <w:sz w:val="20"/>
          <w:szCs w:val="20"/>
        </w:rPr>
        <w:t>de</w:t>
      </w:r>
      <w:r w:rsidR="003F2B56" w:rsidRPr="000569DC">
        <w:rPr>
          <w:spacing w:val="-9"/>
          <w:sz w:val="20"/>
          <w:szCs w:val="20"/>
        </w:rPr>
        <w:t xml:space="preserve"> </w:t>
      </w:r>
      <w:r w:rsidR="00B000C6" w:rsidRPr="000569DC">
        <w:rPr>
          <w:sz w:val="20"/>
          <w:szCs w:val="20"/>
        </w:rPr>
        <w:t>outubro</w:t>
      </w:r>
      <w:r w:rsidR="00B000C6" w:rsidRPr="000569DC">
        <w:rPr>
          <w:spacing w:val="-8"/>
          <w:sz w:val="20"/>
          <w:szCs w:val="20"/>
        </w:rPr>
        <w:t xml:space="preserve"> </w:t>
      </w:r>
      <w:r w:rsidR="003F2B56" w:rsidRPr="000569DC">
        <w:rPr>
          <w:sz w:val="20"/>
          <w:szCs w:val="20"/>
        </w:rPr>
        <w:t>de 2021; e (g) em</w:t>
      </w:r>
      <w:r w:rsidR="003F2B56" w:rsidRPr="000569DC">
        <w:rPr>
          <w:spacing w:val="19"/>
          <w:sz w:val="20"/>
          <w:szCs w:val="20"/>
        </w:rPr>
        <w:t xml:space="preserve"> </w:t>
      </w:r>
      <w:r w:rsidR="003F2B56" w:rsidRPr="000569DC">
        <w:rPr>
          <w:sz w:val="20"/>
          <w:szCs w:val="20"/>
        </w:rPr>
        <w:t xml:space="preserve">Reunião de Sócios da </w:t>
      </w:r>
      <w:r w:rsidR="003F2B56" w:rsidRPr="000569DC">
        <w:rPr>
          <w:sz w:val="20"/>
          <w:szCs w:val="20"/>
          <w:lang w:val="pt-BR"/>
        </w:rPr>
        <w:t>RHC Participações e Empreendimentos Ltda.</w:t>
      </w:r>
      <w:r w:rsidR="003F2B56" w:rsidRPr="000569DC">
        <w:rPr>
          <w:sz w:val="20"/>
          <w:szCs w:val="20"/>
        </w:rPr>
        <w:t xml:space="preserve"> realizada em </w:t>
      </w:r>
      <w:r w:rsidR="00B000C6" w:rsidRPr="000569DC">
        <w:rPr>
          <w:sz w:val="20"/>
          <w:szCs w:val="20"/>
        </w:rPr>
        <w:t>28</w:t>
      </w:r>
      <w:r w:rsidR="003F2B56" w:rsidRPr="000569DC">
        <w:rPr>
          <w:spacing w:val="-7"/>
          <w:sz w:val="20"/>
          <w:szCs w:val="20"/>
        </w:rPr>
        <w:t xml:space="preserve"> </w:t>
      </w:r>
      <w:r w:rsidR="003F2B56" w:rsidRPr="000569DC">
        <w:rPr>
          <w:sz w:val="20"/>
          <w:szCs w:val="20"/>
        </w:rPr>
        <w:t>de</w:t>
      </w:r>
      <w:r w:rsidR="003F2B56" w:rsidRPr="000569DC">
        <w:rPr>
          <w:spacing w:val="-9"/>
          <w:sz w:val="20"/>
          <w:szCs w:val="20"/>
        </w:rPr>
        <w:t xml:space="preserve"> </w:t>
      </w:r>
      <w:r w:rsidR="00B000C6" w:rsidRPr="000569DC">
        <w:rPr>
          <w:sz w:val="20"/>
          <w:szCs w:val="20"/>
        </w:rPr>
        <w:t>outubro</w:t>
      </w:r>
      <w:r w:rsidR="00B000C6" w:rsidRPr="000569DC">
        <w:rPr>
          <w:spacing w:val="-8"/>
          <w:sz w:val="20"/>
          <w:szCs w:val="20"/>
        </w:rPr>
        <w:t xml:space="preserve"> </w:t>
      </w:r>
      <w:r w:rsidR="003F2B56" w:rsidRPr="000569DC">
        <w:rPr>
          <w:sz w:val="20"/>
          <w:szCs w:val="20"/>
        </w:rPr>
        <w:t>de 2021</w:t>
      </w:r>
      <w:r w:rsidR="007162FD" w:rsidRPr="000569DC">
        <w:rPr>
          <w:sz w:val="20"/>
          <w:szCs w:val="20"/>
        </w:rPr>
        <w:t xml:space="preserve"> </w:t>
      </w:r>
      <w:r w:rsidR="0040318D" w:rsidRPr="000569DC">
        <w:rPr>
          <w:sz w:val="20"/>
          <w:szCs w:val="20"/>
        </w:rPr>
        <w:t>(</w:t>
      </w:r>
      <w:r w:rsidR="003F2B56" w:rsidRPr="000569DC">
        <w:rPr>
          <w:sz w:val="20"/>
          <w:szCs w:val="20"/>
        </w:rPr>
        <w:t xml:space="preserve">sendo as Reuniões de Sócios descritas nos itens ‘a’ até ‘g’ desta Cláusula denominadas em conjunto como as </w:t>
      </w:r>
      <w:r w:rsidR="0040318D" w:rsidRPr="000569DC">
        <w:rPr>
          <w:sz w:val="20"/>
          <w:szCs w:val="20"/>
        </w:rPr>
        <w:t>“</w:t>
      </w:r>
      <w:r w:rsidR="003F2B56" w:rsidRPr="000569DC">
        <w:rPr>
          <w:sz w:val="20"/>
          <w:szCs w:val="20"/>
          <w:u w:val="single"/>
        </w:rPr>
        <w:t>Reuniões dos Alienantes</w:t>
      </w:r>
      <w:r w:rsidR="0040318D" w:rsidRPr="000569DC">
        <w:rPr>
          <w:sz w:val="20"/>
          <w:szCs w:val="20"/>
        </w:rPr>
        <w:t>”</w:t>
      </w:r>
      <w:r w:rsidR="00EB4926" w:rsidRPr="000569DC">
        <w:rPr>
          <w:sz w:val="20"/>
          <w:szCs w:val="20"/>
        </w:rPr>
        <w:t xml:space="preserve"> e as respectivas sociedades a que elas se referem as “</w:t>
      </w:r>
      <w:r w:rsidR="00EB4926" w:rsidRPr="000569DC">
        <w:rPr>
          <w:sz w:val="20"/>
          <w:szCs w:val="20"/>
          <w:u w:val="single"/>
        </w:rPr>
        <w:t>Acionistas</w:t>
      </w:r>
      <w:r w:rsidR="00EB4926" w:rsidRPr="000569DC">
        <w:rPr>
          <w:sz w:val="20"/>
          <w:szCs w:val="20"/>
        </w:rPr>
        <w:t>”</w:t>
      </w:r>
      <w:r w:rsidR="0040318D" w:rsidRPr="000569DC">
        <w:rPr>
          <w:sz w:val="20"/>
          <w:szCs w:val="20"/>
        </w:rPr>
        <w:t>).</w:t>
      </w:r>
    </w:p>
    <w:p w14:paraId="538F6A26" w14:textId="77777777" w:rsidR="000A115D" w:rsidRPr="000569DC" w:rsidRDefault="000A115D">
      <w:pPr>
        <w:pStyle w:val="Corpodetexto"/>
        <w:spacing w:line="276" w:lineRule="auto"/>
        <w:ind w:right="-66"/>
        <w:pPrChange w:id="58" w:author="Mariana Piovesan Ramos | Vieira Rezende" w:date="2021-11-19T20:13:00Z">
          <w:pPr>
            <w:pStyle w:val="Corpodetexto"/>
            <w:spacing w:line="317" w:lineRule="auto"/>
            <w:ind w:right="-66"/>
          </w:pPr>
        </w:pPrChange>
      </w:pPr>
    </w:p>
    <w:p w14:paraId="3FE81C2E" w14:textId="77777777" w:rsidR="007162FD" w:rsidRPr="000569DC" w:rsidRDefault="0040318D">
      <w:pPr>
        <w:pStyle w:val="Ttulo1"/>
        <w:spacing w:line="276" w:lineRule="auto"/>
        <w:ind w:left="0" w:right="-66"/>
        <w:pPrChange w:id="59" w:author="Mariana Piovesan Ramos | Vieira Rezende" w:date="2021-11-19T20:13:00Z">
          <w:pPr>
            <w:pStyle w:val="Ttulo1"/>
            <w:spacing w:line="317" w:lineRule="auto"/>
            <w:ind w:left="0" w:right="-66"/>
          </w:pPr>
        </w:pPrChange>
      </w:pPr>
      <w:bookmarkStart w:id="60" w:name="CLÁUSULA_II_REQUISITOS"/>
      <w:bookmarkEnd w:id="60"/>
      <w:r w:rsidRPr="000569DC">
        <w:t xml:space="preserve">CLÁUSULA II </w:t>
      </w:r>
    </w:p>
    <w:p w14:paraId="468DEB86" w14:textId="77777777" w:rsidR="000A115D" w:rsidRPr="000569DC" w:rsidRDefault="0040318D">
      <w:pPr>
        <w:pStyle w:val="Ttulo1"/>
        <w:spacing w:line="276" w:lineRule="auto"/>
        <w:ind w:left="0" w:right="-66"/>
        <w:pPrChange w:id="61" w:author="Mariana Piovesan Ramos | Vieira Rezende" w:date="2021-11-19T20:13:00Z">
          <w:pPr>
            <w:pStyle w:val="Ttulo1"/>
            <w:spacing w:line="317" w:lineRule="auto"/>
            <w:ind w:left="0" w:right="-66"/>
          </w:pPr>
        </w:pPrChange>
      </w:pPr>
      <w:r w:rsidRPr="000569DC">
        <w:t>REQUISITOS</w:t>
      </w:r>
    </w:p>
    <w:p w14:paraId="4D915336" w14:textId="77777777" w:rsidR="000A115D" w:rsidRPr="000569DC" w:rsidRDefault="000A115D">
      <w:pPr>
        <w:pStyle w:val="Corpodetexto"/>
        <w:spacing w:line="276" w:lineRule="auto"/>
        <w:ind w:right="-66"/>
        <w:rPr>
          <w:b/>
        </w:rPr>
        <w:pPrChange w:id="62" w:author="Mariana Piovesan Ramos | Vieira Rezende" w:date="2021-11-19T20:13:00Z">
          <w:pPr>
            <w:pStyle w:val="Corpodetexto"/>
            <w:spacing w:line="317" w:lineRule="auto"/>
            <w:ind w:right="-66"/>
          </w:pPr>
        </w:pPrChange>
      </w:pPr>
    </w:p>
    <w:p w14:paraId="5B322F28" w14:textId="77777777" w:rsidR="000A115D" w:rsidRPr="000569DC" w:rsidRDefault="0040318D">
      <w:pPr>
        <w:pStyle w:val="Corpodetexto"/>
        <w:spacing w:line="276" w:lineRule="auto"/>
        <w:ind w:right="-66"/>
        <w:jc w:val="both"/>
        <w:pPrChange w:id="63" w:author="Mariana Piovesan Ramos | Vieira Rezende" w:date="2021-11-19T20:13:00Z">
          <w:pPr>
            <w:pStyle w:val="Corpodetexto"/>
            <w:spacing w:line="317" w:lineRule="auto"/>
            <w:ind w:right="-66"/>
            <w:jc w:val="both"/>
          </w:pPr>
        </w:pPrChange>
      </w:pPr>
      <w:r w:rsidRPr="000569DC">
        <w:t>A</w:t>
      </w:r>
      <w:r w:rsidRPr="000569DC">
        <w:rPr>
          <w:spacing w:val="-18"/>
        </w:rPr>
        <w:t xml:space="preserve"> </w:t>
      </w:r>
      <w:r w:rsidRPr="000569DC">
        <w:t>1ª</w:t>
      </w:r>
      <w:r w:rsidRPr="000569DC">
        <w:rPr>
          <w:spacing w:val="-17"/>
        </w:rPr>
        <w:t xml:space="preserve"> </w:t>
      </w:r>
      <w:r w:rsidRPr="000569DC">
        <w:t>(primeira)</w:t>
      </w:r>
      <w:r w:rsidRPr="000569DC">
        <w:rPr>
          <w:spacing w:val="-18"/>
        </w:rPr>
        <w:t xml:space="preserve"> </w:t>
      </w:r>
      <w:r w:rsidRPr="000569DC">
        <w:t>emissão</w:t>
      </w:r>
      <w:r w:rsidRPr="000569DC">
        <w:rPr>
          <w:spacing w:val="-17"/>
        </w:rPr>
        <w:t xml:space="preserve"> </w:t>
      </w:r>
      <w:r w:rsidRPr="000569DC">
        <w:t>de</w:t>
      </w:r>
      <w:r w:rsidRPr="000569DC">
        <w:rPr>
          <w:spacing w:val="-18"/>
        </w:rPr>
        <w:t xml:space="preserve"> </w:t>
      </w:r>
      <w:r w:rsidRPr="000569DC">
        <w:t>debêntures</w:t>
      </w:r>
      <w:r w:rsidRPr="000569DC">
        <w:rPr>
          <w:spacing w:val="-18"/>
        </w:rPr>
        <w:t xml:space="preserve"> </w:t>
      </w:r>
      <w:r w:rsidRPr="000569DC">
        <w:t>não</w:t>
      </w:r>
      <w:r w:rsidRPr="000569DC">
        <w:rPr>
          <w:spacing w:val="-17"/>
        </w:rPr>
        <w:t xml:space="preserve"> </w:t>
      </w:r>
      <w:r w:rsidRPr="000569DC">
        <w:t>conversíveis</w:t>
      </w:r>
      <w:r w:rsidRPr="000569DC">
        <w:rPr>
          <w:spacing w:val="-18"/>
        </w:rPr>
        <w:t xml:space="preserve"> </w:t>
      </w:r>
      <w:r w:rsidRPr="000569DC">
        <w:t>em</w:t>
      </w:r>
      <w:r w:rsidRPr="000569DC">
        <w:rPr>
          <w:spacing w:val="-18"/>
        </w:rPr>
        <w:t xml:space="preserve"> </w:t>
      </w:r>
      <w:r w:rsidRPr="000569DC">
        <w:t>ações</w:t>
      </w:r>
      <w:r w:rsidRPr="000569DC">
        <w:rPr>
          <w:spacing w:val="-17"/>
        </w:rPr>
        <w:t xml:space="preserve"> </w:t>
      </w:r>
      <w:r w:rsidRPr="000569DC">
        <w:t>de</w:t>
      </w:r>
      <w:r w:rsidRPr="000569DC">
        <w:rPr>
          <w:spacing w:val="-19"/>
        </w:rPr>
        <w:t xml:space="preserve"> </w:t>
      </w:r>
      <w:r w:rsidRPr="000569DC">
        <w:t>emissão</w:t>
      </w:r>
      <w:r w:rsidRPr="000569DC">
        <w:rPr>
          <w:spacing w:val="-18"/>
        </w:rPr>
        <w:t xml:space="preserve"> </w:t>
      </w:r>
      <w:r w:rsidRPr="000569DC">
        <w:t>da</w:t>
      </w:r>
      <w:r w:rsidRPr="000569DC">
        <w:rPr>
          <w:spacing w:val="-17"/>
        </w:rPr>
        <w:t xml:space="preserve"> </w:t>
      </w:r>
      <w:r w:rsidRPr="000569DC">
        <w:t>Emissora, da espécie com garantia real, com garantia adicional fidejussória, em série única (“</w:t>
      </w:r>
      <w:r w:rsidRPr="000569DC">
        <w:rPr>
          <w:u w:val="single"/>
        </w:rPr>
        <w:t>Emissão</w:t>
      </w:r>
      <w:r w:rsidRPr="000569DC">
        <w:t>” e “</w:t>
      </w:r>
      <w:r w:rsidRPr="000569DC">
        <w:rPr>
          <w:u w:val="single"/>
        </w:rPr>
        <w:t>Debêntures</w:t>
      </w:r>
      <w:r w:rsidRPr="000569DC">
        <w:t>”, respectivamente), para distribuição pública, com</w:t>
      </w:r>
      <w:r w:rsidRPr="000569DC">
        <w:rPr>
          <w:spacing w:val="23"/>
        </w:rPr>
        <w:t xml:space="preserve"> </w:t>
      </w:r>
      <w:r w:rsidRPr="000569DC">
        <w:t>esforços</w:t>
      </w:r>
      <w:r w:rsidR="007162FD" w:rsidRPr="000569DC">
        <w:t xml:space="preserve"> </w:t>
      </w:r>
      <w:r w:rsidRPr="000569DC">
        <w:t>restritos, da Emissora, nos termos da Instrução da Comissão de Valores Mobiliários (“</w:t>
      </w:r>
      <w:r w:rsidRPr="000569DC">
        <w:rPr>
          <w:u w:val="single"/>
        </w:rPr>
        <w:t>CVM</w:t>
      </w:r>
      <w:r w:rsidRPr="000569DC">
        <w:t>”) nº 476, de 16 de janeiro de 2009, conforme alterada (“</w:t>
      </w:r>
      <w:r w:rsidRPr="000569DC">
        <w:rPr>
          <w:u w:val="single"/>
        </w:rPr>
        <w:t>Instrução CVM 476</w:t>
      </w:r>
      <w:r w:rsidRPr="000569DC">
        <w:t>”), das demais disposições legais aplicáveis e desta Escritura de Emissão (“</w:t>
      </w:r>
      <w:r w:rsidRPr="000569DC">
        <w:rPr>
          <w:u w:val="single"/>
        </w:rPr>
        <w:t>Oferta Restrita</w:t>
      </w:r>
      <w:r w:rsidRPr="000569DC">
        <w:t>”), deverá observar os seguintes requisitos:</w:t>
      </w:r>
    </w:p>
    <w:p w14:paraId="2F480AFE" w14:textId="77777777" w:rsidR="000A115D" w:rsidRPr="000569DC" w:rsidRDefault="000A115D">
      <w:pPr>
        <w:pStyle w:val="Corpodetexto"/>
        <w:spacing w:line="276" w:lineRule="auto"/>
        <w:ind w:right="-66"/>
        <w:pPrChange w:id="64" w:author="Mariana Piovesan Ramos | Vieira Rezende" w:date="2021-11-19T20:13:00Z">
          <w:pPr>
            <w:pStyle w:val="Corpodetexto"/>
            <w:spacing w:line="317" w:lineRule="auto"/>
            <w:ind w:right="-66"/>
          </w:pPr>
        </w:pPrChange>
      </w:pPr>
    </w:p>
    <w:p w14:paraId="79DA769B" w14:textId="77777777" w:rsidR="000A115D" w:rsidRPr="000569DC" w:rsidRDefault="0040318D">
      <w:pPr>
        <w:pStyle w:val="PargrafodaLista"/>
        <w:numPr>
          <w:ilvl w:val="1"/>
          <w:numId w:val="22"/>
        </w:numPr>
        <w:tabs>
          <w:tab w:val="left" w:pos="1187"/>
        </w:tabs>
        <w:spacing w:line="276" w:lineRule="auto"/>
        <w:ind w:left="0" w:right="-66" w:firstLine="0"/>
        <w:rPr>
          <w:b/>
          <w:sz w:val="20"/>
          <w:szCs w:val="20"/>
        </w:rPr>
        <w:pPrChange w:id="65" w:author="Mariana Piovesan Ramos | Vieira Rezende" w:date="2021-11-19T20:13:00Z">
          <w:pPr>
            <w:pStyle w:val="PargrafodaLista"/>
            <w:numPr>
              <w:ilvl w:val="1"/>
              <w:numId w:val="22"/>
            </w:numPr>
            <w:tabs>
              <w:tab w:val="left" w:pos="1187"/>
            </w:tabs>
            <w:spacing w:line="317" w:lineRule="auto"/>
            <w:ind w:left="0" w:right="-66" w:hanging="708"/>
          </w:pPr>
        </w:pPrChange>
      </w:pPr>
      <w:r w:rsidRPr="000569DC">
        <w:rPr>
          <w:b/>
          <w:sz w:val="20"/>
          <w:szCs w:val="20"/>
        </w:rPr>
        <w:t>ARQUIVAMENTO NA JUNTA COMERCIAL E PUBLICAÇÃO DAS APROVAÇÕES</w:t>
      </w:r>
      <w:r w:rsidRPr="000569DC">
        <w:rPr>
          <w:b/>
          <w:spacing w:val="-19"/>
          <w:sz w:val="20"/>
          <w:szCs w:val="20"/>
        </w:rPr>
        <w:t xml:space="preserve"> </w:t>
      </w:r>
      <w:r w:rsidRPr="000569DC">
        <w:rPr>
          <w:b/>
          <w:sz w:val="20"/>
          <w:szCs w:val="20"/>
        </w:rPr>
        <w:t>SOCIETÁRIAS</w:t>
      </w:r>
    </w:p>
    <w:p w14:paraId="4D050B53" w14:textId="77777777" w:rsidR="000A115D" w:rsidRPr="000569DC" w:rsidRDefault="000A115D">
      <w:pPr>
        <w:pStyle w:val="Corpodetexto"/>
        <w:spacing w:line="276" w:lineRule="auto"/>
        <w:ind w:right="-66"/>
        <w:rPr>
          <w:b/>
        </w:rPr>
        <w:pPrChange w:id="66" w:author="Mariana Piovesan Ramos | Vieira Rezende" w:date="2021-11-19T20:13:00Z">
          <w:pPr>
            <w:pStyle w:val="Corpodetexto"/>
            <w:spacing w:line="317" w:lineRule="auto"/>
            <w:ind w:right="-66"/>
          </w:pPr>
        </w:pPrChange>
      </w:pPr>
    </w:p>
    <w:p w14:paraId="55904219" w14:textId="11C8C093" w:rsidR="000A115D" w:rsidRPr="000569DC" w:rsidRDefault="0040318D">
      <w:pPr>
        <w:pStyle w:val="PargrafodaLista"/>
        <w:numPr>
          <w:ilvl w:val="2"/>
          <w:numId w:val="22"/>
        </w:numPr>
        <w:tabs>
          <w:tab w:val="left" w:pos="1187"/>
        </w:tabs>
        <w:spacing w:line="276" w:lineRule="auto"/>
        <w:ind w:left="0" w:right="-66" w:firstLine="0"/>
        <w:rPr>
          <w:sz w:val="20"/>
          <w:szCs w:val="20"/>
        </w:rPr>
        <w:pPrChange w:id="67" w:author="Mariana Piovesan Ramos | Vieira Rezende" w:date="2021-11-19T20:13:00Z">
          <w:pPr>
            <w:pStyle w:val="PargrafodaLista"/>
            <w:numPr>
              <w:ilvl w:val="2"/>
              <w:numId w:val="22"/>
            </w:numPr>
            <w:tabs>
              <w:tab w:val="left" w:pos="1187"/>
            </w:tabs>
            <w:spacing w:line="317" w:lineRule="auto"/>
            <w:ind w:left="0" w:right="-66" w:hanging="708"/>
          </w:pPr>
        </w:pPrChange>
      </w:pPr>
      <w:r w:rsidRPr="000569DC">
        <w:rPr>
          <w:sz w:val="20"/>
          <w:szCs w:val="20"/>
        </w:rPr>
        <w:t xml:space="preserve">Nos termos do artigo 62, inciso I, do artigo </w:t>
      </w:r>
      <w:r w:rsidR="0021106E" w:rsidRPr="000569DC">
        <w:rPr>
          <w:sz w:val="20"/>
          <w:szCs w:val="20"/>
        </w:rPr>
        <w:t>59</w:t>
      </w:r>
      <w:r w:rsidRPr="000569DC">
        <w:rPr>
          <w:sz w:val="20"/>
          <w:szCs w:val="20"/>
        </w:rPr>
        <w:t>, e artigo 289 da</w:t>
      </w:r>
      <w:r w:rsidRPr="000569DC">
        <w:rPr>
          <w:spacing w:val="-5"/>
          <w:sz w:val="20"/>
          <w:szCs w:val="20"/>
        </w:rPr>
        <w:t xml:space="preserve"> </w:t>
      </w:r>
      <w:r w:rsidRPr="000569DC">
        <w:rPr>
          <w:sz w:val="20"/>
          <w:szCs w:val="20"/>
        </w:rPr>
        <w:t>Lei</w:t>
      </w:r>
      <w:r w:rsidRPr="000569DC">
        <w:rPr>
          <w:spacing w:val="-3"/>
          <w:sz w:val="20"/>
          <w:szCs w:val="20"/>
        </w:rPr>
        <w:t xml:space="preserve"> </w:t>
      </w:r>
      <w:r w:rsidRPr="000569DC">
        <w:rPr>
          <w:sz w:val="20"/>
          <w:szCs w:val="20"/>
        </w:rPr>
        <w:t>das</w:t>
      </w:r>
      <w:r w:rsidRPr="000569DC">
        <w:rPr>
          <w:spacing w:val="-6"/>
          <w:sz w:val="20"/>
          <w:szCs w:val="20"/>
        </w:rPr>
        <w:t xml:space="preserve"> </w:t>
      </w:r>
      <w:r w:rsidRPr="000569DC">
        <w:rPr>
          <w:sz w:val="20"/>
          <w:szCs w:val="20"/>
        </w:rPr>
        <w:t>Sociedades</w:t>
      </w:r>
      <w:r w:rsidRPr="000569DC">
        <w:rPr>
          <w:spacing w:val="-6"/>
          <w:sz w:val="20"/>
          <w:szCs w:val="20"/>
        </w:rPr>
        <w:t xml:space="preserve"> </w:t>
      </w:r>
      <w:r w:rsidRPr="000569DC">
        <w:rPr>
          <w:sz w:val="20"/>
          <w:szCs w:val="20"/>
        </w:rPr>
        <w:t>por</w:t>
      </w:r>
      <w:r w:rsidRPr="000569DC">
        <w:rPr>
          <w:spacing w:val="-7"/>
          <w:sz w:val="20"/>
          <w:szCs w:val="20"/>
        </w:rPr>
        <w:t xml:space="preserve"> </w:t>
      </w:r>
      <w:r w:rsidRPr="000569DC">
        <w:rPr>
          <w:sz w:val="20"/>
          <w:szCs w:val="20"/>
        </w:rPr>
        <w:t>Ações,</w:t>
      </w:r>
      <w:r w:rsidRPr="000569DC">
        <w:rPr>
          <w:spacing w:val="-6"/>
          <w:sz w:val="20"/>
          <w:szCs w:val="20"/>
        </w:rPr>
        <w:t xml:space="preserve"> </w:t>
      </w:r>
      <w:r w:rsidRPr="000569DC">
        <w:rPr>
          <w:sz w:val="20"/>
          <w:szCs w:val="20"/>
        </w:rPr>
        <w:t>a</w:t>
      </w:r>
      <w:r w:rsidRPr="000569DC">
        <w:rPr>
          <w:spacing w:val="-5"/>
          <w:sz w:val="20"/>
          <w:szCs w:val="20"/>
        </w:rPr>
        <w:t xml:space="preserve"> </w:t>
      </w:r>
      <w:r w:rsidRPr="000569DC">
        <w:rPr>
          <w:sz w:val="20"/>
          <w:szCs w:val="20"/>
        </w:rPr>
        <w:t>AGE</w:t>
      </w:r>
      <w:r w:rsidRPr="000569DC">
        <w:rPr>
          <w:spacing w:val="-7"/>
          <w:sz w:val="20"/>
          <w:szCs w:val="20"/>
        </w:rPr>
        <w:t xml:space="preserve"> </w:t>
      </w:r>
      <w:r w:rsidRPr="000569DC">
        <w:rPr>
          <w:sz w:val="20"/>
          <w:szCs w:val="20"/>
        </w:rPr>
        <w:t>da</w:t>
      </w:r>
      <w:r w:rsidRPr="000569DC">
        <w:rPr>
          <w:spacing w:val="-5"/>
          <w:sz w:val="20"/>
          <w:szCs w:val="20"/>
        </w:rPr>
        <w:t xml:space="preserve"> </w:t>
      </w:r>
      <w:r w:rsidRPr="000569DC">
        <w:rPr>
          <w:sz w:val="20"/>
          <w:szCs w:val="20"/>
        </w:rPr>
        <w:t>Emissora</w:t>
      </w:r>
      <w:r w:rsidRPr="000569DC">
        <w:rPr>
          <w:spacing w:val="-5"/>
          <w:sz w:val="20"/>
          <w:szCs w:val="20"/>
        </w:rPr>
        <w:t xml:space="preserve"> </w:t>
      </w:r>
      <w:r w:rsidR="005F4C1B" w:rsidRPr="000569DC">
        <w:rPr>
          <w:sz w:val="20"/>
          <w:szCs w:val="20"/>
        </w:rPr>
        <w:t>foi</w:t>
      </w:r>
      <w:r w:rsidRPr="000569DC">
        <w:rPr>
          <w:spacing w:val="-4"/>
          <w:sz w:val="20"/>
          <w:szCs w:val="20"/>
        </w:rPr>
        <w:t xml:space="preserve"> </w:t>
      </w:r>
      <w:r w:rsidRPr="000569DC">
        <w:rPr>
          <w:sz w:val="20"/>
          <w:szCs w:val="20"/>
        </w:rPr>
        <w:t>arquivada</w:t>
      </w:r>
      <w:r w:rsidRPr="000569DC">
        <w:rPr>
          <w:spacing w:val="-5"/>
          <w:sz w:val="20"/>
          <w:szCs w:val="20"/>
        </w:rPr>
        <w:t xml:space="preserve"> </w:t>
      </w:r>
      <w:r w:rsidRPr="000569DC">
        <w:rPr>
          <w:sz w:val="20"/>
          <w:szCs w:val="20"/>
        </w:rPr>
        <w:t>na</w:t>
      </w:r>
      <w:r w:rsidRPr="000569DC">
        <w:rPr>
          <w:spacing w:val="-5"/>
          <w:sz w:val="20"/>
          <w:szCs w:val="20"/>
        </w:rPr>
        <w:t xml:space="preserve"> </w:t>
      </w:r>
      <w:r w:rsidR="00BD5B3F" w:rsidRPr="000569DC">
        <w:rPr>
          <w:sz w:val="20"/>
          <w:szCs w:val="20"/>
        </w:rPr>
        <w:t>JUCEPAR</w:t>
      </w:r>
      <w:r w:rsidRPr="000569DC">
        <w:rPr>
          <w:spacing w:val="-5"/>
          <w:sz w:val="20"/>
          <w:szCs w:val="20"/>
        </w:rPr>
        <w:t xml:space="preserve"> </w:t>
      </w:r>
      <w:r w:rsidR="005F4C1B" w:rsidRPr="000569DC">
        <w:rPr>
          <w:sz w:val="20"/>
          <w:szCs w:val="20"/>
        </w:rPr>
        <w:t>em sessão de 10 de outubro de 2021 sob o nº 20217520464</w:t>
      </w:r>
      <w:r w:rsidRPr="000569DC">
        <w:rPr>
          <w:spacing w:val="-6"/>
          <w:sz w:val="20"/>
          <w:szCs w:val="20"/>
        </w:rPr>
        <w:t xml:space="preserve"> </w:t>
      </w:r>
      <w:r w:rsidRPr="000569DC">
        <w:rPr>
          <w:sz w:val="20"/>
          <w:szCs w:val="20"/>
        </w:rPr>
        <w:t>e</w:t>
      </w:r>
      <w:r w:rsidRPr="000569DC">
        <w:rPr>
          <w:spacing w:val="-9"/>
          <w:sz w:val="20"/>
          <w:szCs w:val="20"/>
        </w:rPr>
        <w:t xml:space="preserve"> </w:t>
      </w:r>
      <w:r w:rsidRPr="000569DC">
        <w:rPr>
          <w:sz w:val="20"/>
          <w:szCs w:val="20"/>
        </w:rPr>
        <w:t>publicadas</w:t>
      </w:r>
      <w:r w:rsidRPr="000569DC">
        <w:rPr>
          <w:spacing w:val="-8"/>
          <w:sz w:val="20"/>
          <w:szCs w:val="20"/>
        </w:rPr>
        <w:t xml:space="preserve"> </w:t>
      </w:r>
      <w:r w:rsidRPr="000569DC">
        <w:rPr>
          <w:sz w:val="20"/>
          <w:szCs w:val="20"/>
        </w:rPr>
        <w:t>no</w:t>
      </w:r>
      <w:r w:rsidRPr="000569DC">
        <w:rPr>
          <w:spacing w:val="-8"/>
          <w:sz w:val="20"/>
          <w:szCs w:val="20"/>
        </w:rPr>
        <w:t xml:space="preserve"> </w:t>
      </w:r>
      <w:r w:rsidRPr="000569DC">
        <w:rPr>
          <w:sz w:val="20"/>
          <w:szCs w:val="20"/>
        </w:rPr>
        <w:t>Diário</w:t>
      </w:r>
      <w:r w:rsidRPr="000569DC">
        <w:rPr>
          <w:spacing w:val="-9"/>
          <w:sz w:val="20"/>
          <w:szCs w:val="20"/>
        </w:rPr>
        <w:t xml:space="preserve"> </w:t>
      </w:r>
      <w:r w:rsidRPr="000569DC">
        <w:rPr>
          <w:sz w:val="20"/>
          <w:szCs w:val="20"/>
        </w:rPr>
        <w:t>Oficial</w:t>
      </w:r>
      <w:r w:rsidRPr="000569DC">
        <w:rPr>
          <w:spacing w:val="-4"/>
          <w:sz w:val="20"/>
          <w:szCs w:val="20"/>
        </w:rPr>
        <w:t xml:space="preserve"> </w:t>
      </w:r>
      <w:r w:rsidRPr="000569DC">
        <w:rPr>
          <w:sz w:val="20"/>
          <w:szCs w:val="20"/>
        </w:rPr>
        <w:t>do</w:t>
      </w:r>
      <w:r w:rsidRPr="000569DC">
        <w:rPr>
          <w:spacing w:val="-9"/>
          <w:sz w:val="20"/>
          <w:szCs w:val="20"/>
        </w:rPr>
        <w:t xml:space="preserve"> </w:t>
      </w:r>
      <w:r w:rsidRPr="000569DC">
        <w:rPr>
          <w:sz w:val="20"/>
          <w:szCs w:val="20"/>
        </w:rPr>
        <w:t>Estado</w:t>
      </w:r>
      <w:r w:rsidRPr="000569DC">
        <w:rPr>
          <w:spacing w:val="-8"/>
          <w:sz w:val="20"/>
          <w:szCs w:val="20"/>
        </w:rPr>
        <w:t xml:space="preserve"> </w:t>
      </w:r>
      <w:r w:rsidRPr="000569DC">
        <w:rPr>
          <w:sz w:val="20"/>
          <w:szCs w:val="20"/>
        </w:rPr>
        <w:t>do</w:t>
      </w:r>
      <w:r w:rsidRPr="000569DC">
        <w:rPr>
          <w:spacing w:val="-7"/>
          <w:sz w:val="20"/>
          <w:szCs w:val="20"/>
        </w:rPr>
        <w:t xml:space="preserve"> </w:t>
      </w:r>
      <w:r w:rsidR="00BD5B3F" w:rsidRPr="000569DC">
        <w:rPr>
          <w:sz w:val="20"/>
          <w:szCs w:val="20"/>
        </w:rPr>
        <w:t>Pa</w:t>
      </w:r>
      <w:r w:rsidR="00063612" w:rsidRPr="000569DC">
        <w:rPr>
          <w:sz w:val="20"/>
          <w:szCs w:val="20"/>
        </w:rPr>
        <w:t>r</w:t>
      </w:r>
      <w:r w:rsidR="00BD5B3F" w:rsidRPr="000569DC">
        <w:rPr>
          <w:sz w:val="20"/>
          <w:szCs w:val="20"/>
        </w:rPr>
        <w:t>aná</w:t>
      </w:r>
      <w:r w:rsidRPr="000569DC">
        <w:rPr>
          <w:spacing w:val="-6"/>
          <w:sz w:val="20"/>
          <w:szCs w:val="20"/>
        </w:rPr>
        <w:t xml:space="preserve"> </w:t>
      </w:r>
      <w:r w:rsidRPr="000569DC">
        <w:rPr>
          <w:sz w:val="20"/>
          <w:szCs w:val="20"/>
        </w:rPr>
        <w:t>("</w:t>
      </w:r>
      <w:r w:rsidRPr="000569DC">
        <w:rPr>
          <w:sz w:val="20"/>
          <w:szCs w:val="20"/>
          <w:u w:val="single"/>
        </w:rPr>
        <w:t>DOE</w:t>
      </w:r>
      <w:r w:rsidR="00BD5B3F" w:rsidRPr="000569DC">
        <w:rPr>
          <w:sz w:val="20"/>
          <w:szCs w:val="20"/>
          <w:u w:val="single"/>
        </w:rPr>
        <w:t>PR</w:t>
      </w:r>
      <w:r w:rsidRPr="000569DC">
        <w:rPr>
          <w:sz w:val="20"/>
          <w:szCs w:val="20"/>
        </w:rPr>
        <w:t>”) e no jornal “</w:t>
      </w:r>
      <w:r w:rsidR="004B26D4" w:rsidRPr="000569DC">
        <w:rPr>
          <w:sz w:val="20"/>
          <w:szCs w:val="20"/>
        </w:rPr>
        <w:t>Tribuna do Paraná</w:t>
      </w:r>
      <w:r w:rsidRPr="000569DC">
        <w:rPr>
          <w:sz w:val="20"/>
          <w:szCs w:val="20"/>
        </w:rPr>
        <w:t>”</w:t>
      </w:r>
      <w:r w:rsidR="00200D94" w:rsidRPr="000569DC">
        <w:rPr>
          <w:sz w:val="20"/>
          <w:szCs w:val="20"/>
        </w:rPr>
        <w:t xml:space="preserve"> (os “</w:t>
      </w:r>
      <w:r w:rsidR="00200D94" w:rsidRPr="000569DC">
        <w:rPr>
          <w:sz w:val="20"/>
          <w:szCs w:val="20"/>
          <w:u w:val="single"/>
        </w:rPr>
        <w:t>Jornais de Publicação</w:t>
      </w:r>
      <w:r w:rsidR="00200D94" w:rsidRPr="000569DC">
        <w:rPr>
          <w:sz w:val="20"/>
          <w:szCs w:val="20"/>
        </w:rPr>
        <w:t>”)</w:t>
      </w:r>
      <w:r w:rsidRPr="000569DC">
        <w:rPr>
          <w:sz w:val="20"/>
          <w:szCs w:val="20"/>
        </w:rPr>
        <w:t xml:space="preserve">. Os atos societários que eventualmente venham a ser praticados após o arquivamento desta Escritura de Emissão relacionados à Emissão e/ou à Oferta </w:t>
      </w:r>
      <w:r w:rsidR="007162FD" w:rsidRPr="000569DC">
        <w:rPr>
          <w:sz w:val="20"/>
          <w:szCs w:val="20"/>
        </w:rPr>
        <w:t xml:space="preserve">Restrita </w:t>
      </w:r>
      <w:r w:rsidRPr="000569DC">
        <w:rPr>
          <w:sz w:val="20"/>
          <w:szCs w:val="20"/>
        </w:rPr>
        <w:t xml:space="preserve">também serão arquivados na </w:t>
      </w:r>
      <w:r w:rsidR="00BD5B3F" w:rsidRPr="000569DC">
        <w:rPr>
          <w:sz w:val="20"/>
          <w:szCs w:val="20"/>
        </w:rPr>
        <w:t>JUCEPAR</w:t>
      </w:r>
      <w:r w:rsidRPr="000569DC">
        <w:rPr>
          <w:sz w:val="20"/>
          <w:szCs w:val="20"/>
        </w:rPr>
        <w:t xml:space="preserve"> e publicados pela Emissora no DOE</w:t>
      </w:r>
      <w:r w:rsidR="00BD5B3F" w:rsidRPr="000569DC">
        <w:rPr>
          <w:sz w:val="20"/>
          <w:szCs w:val="20"/>
        </w:rPr>
        <w:t>PR</w:t>
      </w:r>
      <w:r w:rsidRPr="000569DC">
        <w:rPr>
          <w:sz w:val="20"/>
          <w:szCs w:val="20"/>
        </w:rPr>
        <w:t xml:space="preserve"> e no jornal “</w:t>
      </w:r>
      <w:r w:rsidR="00F0431A" w:rsidRPr="000569DC">
        <w:rPr>
          <w:sz w:val="20"/>
          <w:szCs w:val="20"/>
        </w:rPr>
        <w:t>Tribuna do Paraná</w:t>
      </w:r>
      <w:r w:rsidRPr="000569DC">
        <w:rPr>
          <w:sz w:val="20"/>
          <w:szCs w:val="20"/>
        </w:rPr>
        <w:t>”, conforme legislação em</w:t>
      </w:r>
      <w:r w:rsidRPr="000569DC">
        <w:rPr>
          <w:spacing w:val="-7"/>
          <w:sz w:val="20"/>
          <w:szCs w:val="20"/>
        </w:rPr>
        <w:t xml:space="preserve"> </w:t>
      </w:r>
      <w:r w:rsidRPr="000569DC">
        <w:rPr>
          <w:sz w:val="20"/>
          <w:szCs w:val="20"/>
        </w:rPr>
        <w:t>vigor.</w:t>
      </w:r>
    </w:p>
    <w:p w14:paraId="1A4495D9" w14:textId="77777777" w:rsidR="000A115D" w:rsidRPr="000569DC" w:rsidRDefault="000A115D">
      <w:pPr>
        <w:pStyle w:val="Corpodetexto"/>
        <w:spacing w:line="276" w:lineRule="auto"/>
        <w:ind w:right="-66"/>
        <w:pPrChange w:id="68" w:author="Mariana Piovesan Ramos | Vieira Rezende" w:date="2021-11-19T20:13:00Z">
          <w:pPr>
            <w:pStyle w:val="Corpodetexto"/>
            <w:spacing w:line="317" w:lineRule="auto"/>
            <w:ind w:right="-66"/>
          </w:pPr>
        </w:pPrChange>
      </w:pPr>
    </w:p>
    <w:p w14:paraId="5435545D" w14:textId="0CBDB23F" w:rsidR="000A115D" w:rsidRPr="000569DC" w:rsidRDefault="003F2B56">
      <w:pPr>
        <w:pStyle w:val="PargrafodaLista"/>
        <w:numPr>
          <w:ilvl w:val="2"/>
          <w:numId w:val="22"/>
        </w:numPr>
        <w:tabs>
          <w:tab w:val="left" w:pos="1187"/>
        </w:tabs>
        <w:spacing w:line="276" w:lineRule="auto"/>
        <w:ind w:left="0" w:right="-66" w:firstLine="0"/>
        <w:rPr>
          <w:sz w:val="20"/>
          <w:szCs w:val="20"/>
        </w:rPr>
        <w:pPrChange w:id="69" w:author="Mariana Piovesan Ramos | Vieira Rezende" w:date="2021-11-19T20:13:00Z">
          <w:pPr>
            <w:pStyle w:val="PargrafodaLista"/>
            <w:numPr>
              <w:ilvl w:val="2"/>
              <w:numId w:val="22"/>
            </w:numPr>
            <w:tabs>
              <w:tab w:val="left" w:pos="1187"/>
            </w:tabs>
            <w:spacing w:line="317" w:lineRule="auto"/>
            <w:ind w:left="0" w:right="-66" w:hanging="708"/>
          </w:pPr>
        </w:pPrChange>
      </w:pPr>
      <w:r w:rsidRPr="000569DC">
        <w:rPr>
          <w:sz w:val="20"/>
          <w:szCs w:val="20"/>
        </w:rPr>
        <w:t xml:space="preserve">As Reuniões dos Alienantes </w:t>
      </w:r>
      <w:r w:rsidR="005F4C1B" w:rsidRPr="000569DC">
        <w:rPr>
          <w:sz w:val="20"/>
          <w:szCs w:val="20"/>
        </w:rPr>
        <w:t>foram</w:t>
      </w:r>
      <w:r w:rsidR="0040318D" w:rsidRPr="000569DC">
        <w:rPr>
          <w:sz w:val="20"/>
          <w:szCs w:val="20"/>
        </w:rPr>
        <w:t xml:space="preserve"> arquivada</w:t>
      </w:r>
      <w:r w:rsidR="005F4C1B" w:rsidRPr="000569DC">
        <w:rPr>
          <w:sz w:val="20"/>
          <w:szCs w:val="20"/>
        </w:rPr>
        <w:t>s</w:t>
      </w:r>
      <w:r w:rsidR="0040318D" w:rsidRPr="000569DC">
        <w:rPr>
          <w:sz w:val="20"/>
          <w:szCs w:val="20"/>
        </w:rPr>
        <w:t xml:space="preserve"> na </w:t>
      </w:r>
      <w:r w:rsidRPr="000569DC">
        <w:rPr>
          <w:sz w:val="20"/>
          <w:szCs w:val="20"/>
        </w:rPr>
        <w:t>JUCEPAR</w:t>
      </w:r>
      <w:r w:rsidR="0040318D" w:rsidRPr="000569DC">
        <w:rPr>
          <w:sz w:val="20"/>
          <w:szCs w:val="20"/>
        </w:rPr>
        <w:t>.</w:t>
      </w:r>
    </w:p>
    <w:p w14:paraId="1CF245E9" w14:textId="77777777" w:rsidR="000A115D" w:rsidRPr="000569DC" w:rsidRDefault="000A115D">
      <w:pPr>
        <w:pStyle w:val="Corpodetexto"/>
        <w:spacing w:line="276" w:lineRule="auto"/>
        <w:ind w:right="-66"/>
        <w:pPrChange w:id="70" w:author="Mariana Piovesan Ramos | Vieira Rezende" w:date="2021-11-19T20:13:00Z">
          <w:pPr>
            <w:pStyle w:val="Corpodetexto"/>
            <w:spacing w:line="317" w:lineRule="auto"/>
            <w:ind w:right="-66"/>
          </w:pPr>
        </w:pPrChange>
      </w:pPr>
    </w:p>
    <w:p w14:paraId="1570B21F" w14:textId="77777777" w:rsidR="000A115D" w:rsidRPr="000569DC" w:rsidRDefault="0040318D">
      <w:pPr>
        <w:pStyle w:val="PargrafodaLista"/>
        <w:keepNext/>
        <w:widowControl/>
        <w:numPr>
          <w:ilvl w:val="1"/>
          <w:numId w:val="22"/>
        </w:numPr>
        <w:tabs>
          <w:tab w:val="left" w:pos="1187"/>
        </w:tabs>
        <w:spacing w:line="276" w:lineRule="auto"/>
        <w:ind w:left="0" w:right="-68" w:firstLine="0"/>
        <w:rPr>
          <w:b/>
          <w:sz w:val="20"/>
          <w:szCs w:val="20"/>
        </w:rPr>
        <w:pPrChange w:id="71" w:author="Mariana Piovesan Ramos | Vieira Rezende" w:date="2021-11-19T20:13:00Z">
          <w:pPr>
            <w:pStyle w:val="PargrafodaLista"/>
            <w:keepNext/>
            <w:widowControl/>
            <w:numPr>
              <w:ilvl w:val="1"/>
              <w:numId w:val="22"/>
            </w:numPr>
            <w:tabs>
              <w:tab w:val="left" w:pos="1187"/>
            </w:tabs>
            <w:spacing w:line="317" w:lineRule="auto"/>
            <w:ind w:left="0" w:right="-68" w:hanging="708"/>
          </w:pPr>
        </w:pPrChange>
      </w:pPr>
      <w:r w:rsidRPr="000569DC">
        <w:rPr>
          <w:b/>
          <w:sz w:val="20"/>
          <w:szCs w:val="20"/>
        </w:rPr>
        <w:t>ARQUIVAMENTO DA ESCRITURA DE EMISSÃO E AVERBAÇÃO DE SEUS EVENTUAIS ADITAMENTOS NA JUNTA</w:t>
      </w:r>
      <w:r w:rsidRPr="000569DC">
        <w:rPr>
          <w:b/>
          <w:spacing w:val="-1"/>
          <w:sz w:val="20"/>
          <w:szCs w:val="20"/>
        </w:rPr>
        <w:t xml:space="preserve"> </w:t>
      </w:r>
      <w:r w:rsidRPr="000569DC">
        <w:rPr>
          <w:b/>
          <w:sz w:val="20"/>
          <w:szCs w:val="20"/>
        </w:rPr>
        <w:t>COMERCIAL</w:t>
      </w:r>
    </w:p>
    <w:p w14:paraId="1F6E04C3" w14:textId="77777777" w:rsidR="000A115D" w:rsidRPr="000569DC" w:rsidRDefault="000A115D">
      <w:pPr>
        <w:pStyle w:val="Corpodetexto"/>
        <w:keepNext/>
        <w:widowControl/>
        <w:spacing w:line="276" w:lineRule="auto"/>
        <w:ind w:right="-68"/>
        <w:rPr>
          <w:b/>
        </w:rPr>
        <w:pPrChange w:id="72" w:author="Mariana Piovesan Ramos | Vieira Rezende" w:date="2021-11-19T20:13:00Z">
          <w:pPr>
            <w:pStyle w:val="Corpodetexto"/>
            <w:keepNext/>
            <w:widowControl/>
            <w:spacing w:line="317" w:lineRule="auto"/>
            <w:ind w:right="-68"/>
          </w:pPr>
        </w:pPrChange>
      </w:pPr>
    </w:p>
    <w:p w14:paraId="5AB97AD7" w14:textId="77777777" w:rsidR="001E0B90" w:rsidRPr="000569DC" w:rsidRDefault="0040318D">
      <w:pPr>
        <w:pStyle w:val="PargrafodaLista"/>
        <w:keepNext/>
        <w:widowControl/>
        <w:numPr>
          <w:ilvl w:val="2"/>
          <w:numId w:val="22"/>
        </w:numPr>
        <w:tabs>
          <w:tab w:val="left" w:pos="1187"/>
        </w:tabs>
        <w:spacing w:line="276" w:lineRule="auto"/>
        <w:ind w:left="0" w:right="-68" w:firstLine="0"/>
        <w:rPr>
          <w:sz w:val="20"/>
          <w:szCs w:val="20"/>
        </w:rPr>
        <w:pPrChange w:id="73" w:author="Mariana Piovesan Ramos | Vieira Rezende" w:date="2021-11-19T20:13:00Z">
          <w:pPr>
            <w:pStyle w:val="PargrafodaLista"/>
            <w:keepNext/>
            <w:widowControl/>
            <w:numPr>
              <w:ilvl w:val="2"/>
              <w:numId w:val="22"/>
            </w:numPr>
            <w:tabs>
              <w:tab w:val="left" w:pos="1187"/>
            </w:tabs>
            <w:spacing w:line="317" w:lineRule="auto"/>
            <w:ind w:left="0" w:right="-68" w:hanging="708"/>
          </w:pPr>
        </w:pPrChange>
      </w:pPr>
      <w:r w:rsidRPr="000569DC">
        <w:rPr>
          <w:sz w:val="20"/>
          <w:szCs w:val="20"/>
        </w:rPr>
        <w:t>Nos</w:t>
      </w:r>
      <w:r w:rsidRPr="000569DC">
        <w:rPr>
          <w:spacing w:val="-5"/>
          <w:sz w:val="20"/>
          <w:szCs w:val="20"/>
        </w:rPr>
        <w:t xml:space="preserve"> </w:t>
      </w:r>
      <w:r w:rsidRPr="000569DC">
        <w:rPr>
          <w:sz w:val="20"/>
          <w:szCs w:val="20"/>
        </w:rPr>
        <w:t>termos</w:t>
      </w:r>
      <w:r w:rsidRPr="000569DC">
        <w:rPr>
          <w:spacing w:val="-6"/>
          <w:sz w:val="20"/>
          <w:szCs w:val="20"/>
        </w:rPr>
        <w:t xml:space="preserve"> </w:t>
      </w:r>
      <w:r w:rsidRPr="000569DC">
        <w:rPr>
          <w:sz w:val="20"/>
          <w:szCs w:val="20"/>
        </w:rPr>
        <w:t>do</w:t>
      </w:r>
      <w:r w:rsidRPr="000569DC">
        <w:rPr>
          <w:spacing w:val="-6"/>
          <w:sz w:val="20"/>
          <w:szCs w:val="20"/>
        </w:rPr>
        <w:t xml:space="preserve"> </w:t>
      </w:r>
      <w:r w:rsidRPr="000569DC">
        <w:rPr>
          <w:sz w:val="20"/>
          <w:szCs w:val="20"/>
        </w:rPr>
        <w:t>artigo</w:t>
      </w:r>
      <w:r w:rsidRPr="000569DC">
        <w:rPr>
          <w:spacing w:val="-7"/>
          <w:sz w:val="20"/>
          <w:szCs w:val="20"/>
        </w:rPr>
        <w:t xml:space="preserve"> </w:t>
      </w:r>
      <w:r w:rsidRPr="000569DC">
        <w:rPr>
          <w:sz w:val="20"/>
          <w:szCs w:val="20"/>
        </w:rPr>
        <w:t>62,</w:t>
      </w:r>
      <w:r w:rsidRPr="000569DC">
        <w:rPr>
          <w:spacing w:val="-7"/>
          <w:sz w:val="20"/>
          <w:szCs w:val="20"/>
        </w:rPr>
        <w:t xml:space="preserve"> </w:t>
      </w:r>
      <w:r w:rsidRPr="000569DC">
        <w:rPr>
          <w:sz w:val="20"/>
          <w:szCs w:val="20"/>
        </w:rPr>
        <w:t>inciso</w:t>
      </w:r>
      <w:r w:rsidRPr="000569DC">
        <w:rPr>
          <w:spacing w:val="-9"/>
          <w:sz w:val="20"/>
          <w:szCs w:val="20"/>
        </w:rPr>
        <w:t xml:space="preserve"> </w:t>
      </w:r>
      <w:r w:rsidRPr="000569DC">
        <w:rPr>
          <w:sz w:val="20"/>
          <w:szCs w:val="20"/>
        </w:rPr>
        <w:t>II</w:t>
      </w:r>
      <w:r w:rsidRPr="000569DC">
        <w:rPr>
          <w:spacing w:val="-4"/>
          <w:sz w:val="20"/>
          <w:szCs w:val="20"/>
        </w:rPr>
        <w:t xml:space="preserve"> </w:t>
      </w:r>
      <w:r w:rsidRPr="000569DC">
        <w:rPr>
          <w:sz w:val="20"/>
          <w:szCs w:val="20"/>
        </w:rPr>
        <w:t>e</w:t>
      </w:r>
      <w:r w:rsidRPr="000569DC">
        <w:rPr>
          <w:spacing w:val="-4"/>
          <w:sz w:val="20"/>
          <w:szCs w:val="20"/>
        </w:rPr>
        <w:t xml:space="preserve"> </w:t>
      </w:r>
      <w:r w:rsidRPr="000569DC">
        <w:rPr>
          <w:sz w:val="20"/>
          <w:szCs w:val="20"/>
        </w:rPr>
        <w:t>parágrafo</w:t>
      </w:r>
      <w:r w:rsidRPr="000569DC">
        <w:rPr>
          <w:spacing w:val="-6"/>
          <w:sz w:val="20"/>
          <w:szCs w:val="20"/>
        </w:rPr>
        <w:t xml:space="preserve"> </w:t>
      </w:r>
      <w:r w:rsidRPr="000569DC">
        <w:rPr>
          <w:sz w:val="20"/>
          <w:szCs w:val="20"/>
        </w:rPr>
        <w:t>3º,</w:t>
      </w:r>
      <w:r w:rsidRPr="000569DC">
        <w:rPr>
          <w:spacing w:val="-8"/>
          <w:sz w:val="20"/>
          <w:szCs w:val="20"/>
        </w:rPr>
        <w:t xml:space="preserve"> </w:t>
      </w:r>
      <w:r w:rsidRPr="000569DC">
        <w:rPr>
          <w:sz w:val="20"/>
          <w:szCs w:val="20"/>
        </w:rPr>
        <w:t>da</w:t>
      </w:r>
      <w:r w:rsidRPr="000569DC">
        <w:rPr>
          <w:spacing w:val="-5"/>
          <w:sz w:val="20"/>
          <w:szCs w:val="20"/>
        </w:rPr>
        <w:t xml:space="preserve"> </w:t>
      </w:r>
      <w:r w:rsidRPr="000569DC">
        <w:rPr>
          <w:sz w:val="20"/>
          <w:szCs w:val="20"/>
        </w:rPr>
        <w:t>Lei</w:t>
      </w:r>
      <w:r w:rsidRPr="000569DC">
        <w:rPr>
          <w:spacing w:val="-4"/>
          <w:sz w:val="20"/>
          <w:szCs w:val="20"/>
        </w:rPr>
        <w:t xml:space="preserve"> </w:t>
      </w:r>
      <w:r w:rsidRPr="000569DC">
        <w:rPr>
          <w:sz w:val="20"/>
          <w:szCs w:val="20"/>
        </w:rPr>
        <w:t>das</w:t>
      </w:r>
      <w:r w:rsidRPr="000569DC">
        <w:rPr>
          <w:spacing w:val="-7"/>
          <w:sz w:val="20"/>
          <w:szCs w:val="20"/>
        </w:rPr>
        <w:t xml:space="preserve"> </w:t>
      </w:r>
      <w:r w:rsidRPr="000569DC">
        <w:rPr>
          <w:sz w:val="20"/>
          <w:szCs w:val="20"/>
        </w:rPr>
        <w:t>Sociedades</w:t>
      </w:r>
      <w:r w:rsidRPr="000569DC">
        <w:rPr>
          <w:spacing w:val="-5"/>
          <w:sz w:val="20"/>
          <w:szCs w:val="20"/>
        </w:rPr>
        <w:t xml:space="preserve"> </w:t>
      </w:r>
      <w:r w:rsidRPr="000569DC">
        <w:rPr>
          <w:sz w:val="20"/>
          <w:szCs w:val="20"/>
        </w:rPr>
        <w:t>por</w:t>
      </w:r>
      <w:r w:rsidRPr="000569DC">
        <w:rPr>
          <w:spacing w:val="-8"/>
          <w:sz w:val="20"/>
          <w:szCs w:val="20"/>
        </w:rPr>
        <w:t xml:space="preserve"> </w:t>
      </w:r>
      <w:r w:rsidRPr="000569DC">
        <w:rPr>
          <w:sz w:val="20"/>
          <w:szCs w:val="20"/>
        </w:rPr>
        <w:t>Ações, esta</w:t>
      </w:r>
      <w:r w:rsidRPr="000569DC">
        <w:rPr>
          <w:spacing w:val="-13"/>
          <w:sz w:val="20"/>
          <w:szCs w:val="20"/>
        </w:rPr>
        <w:t xml:space="preserve"> </w:t>
      </w:r>
      <w:r w:rsidRPr="000569DC">
        <w:rPr>
          <w:sz w:val="20"/>
          <w:szCs w:val="20"/>
        </w:rPr>
        <w:t>Escritura</w:t>
      </w:r>
      <w:r w:rsidRPr="000569DC">
        <w:rPr>
          <w:spacing w:val="-15"/>
          <w:sz w:val="20"/>
          <w:szCs w:val="20"/>
        </w:rPr>
        <w:t xml:space="preserve"> </w:t>
      </w:r>
      <w:r w:rsidRPr="000569DC">
        <w:rPr>
          <w:sz w:val="20"/>
          <w:szCs w:val="20"/>
        </w:rPr>
        <w:t>de</w:t>
      </w:r>
      <w:r w:rsidRPr="000569DC">
        <w:rPr>
          <w:spacing w:val="-12"/>
          <w:sz w:val="20"/>
          <w:szCs w:val="20"/>
        </w:rPr>
        <w:t xml:space="preserve"> </w:t>
      </w:r>
      <w:r w:rsidRPr="000569DC">
        <w:rPr>
          <w:sz w:val="20"/>
          <w:szCs w:val="20"/>
        </w:rPr>
        <w:t>Emissão</w:t>
      </w:r>
      <w:r w:rsidRPr="000569DC">
        <w:rPr>
          <w:spacing w:val="-13"/>
          <w:sz w:val="20"/>
          <w:szCs w:val="20"/>
        </w:rPr>
        <w:t xml:space="preserve"> </w:t>
      </w:r>
      <w:r w:rsidRPr="000569DC">
        <w:rPr>
          <w:sz w:val="20"/>
          <w:szCs w:val="20"/>
        </w:rPr>
        <w:t>será</w:t>
      </w:r>
      <w:r w:rsidRPr="000569DC">
        <w:rPr>
          <w:spacing w:val="-13"/>
          <w:sz w:val="20"/>
          <w:szCs w:val="20"/>
        </w:rPr>
        <w:t xml:space="preserve"> </w:t>
      </w:r>
      <w:r w:rsidR="00072C3B" w:rsidRPr="000569DC">
        <w:rPr>
          <w:sz w:val="20"/>
          <w:szCs w:val="20"/>
        </w:rPr>
        <w:t>registrada</w:t>
      </w:r>
      <w:r w:rsidR="00072C3B" w:rsidRPr="000569DC">
        <w:rPr>
          <w:spacing w:val="-14"/>
          <w:sz w:val="20"/>
          <w:szCs w:val="20"/>
        </w:rPr>
        <w:t xml:space="preserve"> </w:t>
      </w:r>
      <w:r w:rsidRPr="000569DC">
        <w:rPr>
          <w:sz w:val="20"/>
          <w:szCs w:val="20"/>
        </w:rPr>
        <w:t>perante</w:t>
      </w:r>
      <w:r w:rsidRPr="000569DC">
        <w:rPr>
          <w:spacing w:val="-14"/>
          <w:sz w:val="20"/>
          <w:szCs w:val="20"/>
        </w:rPr>
        <w:t xml:space="preserve"> </w:t>
      </w:r>
      <w:r w:rsidRPr="000569DC">
        <w:rPr>
          <w:sz w:val="20"/>
          <w:szCs w:val="20"/>
        </w:rPr>
        <w:t>a</w:t>
      </w:r>
      <w:r w:rsidRPr="000569DC">
        <w:rPr>
          <w:spacing w:val="-12"/>
          <w:sz w:val="20"/>
          <w:szCs w:val="20"/>
        </w:rPr>
        <w:t xml:space="preserve"> </w:t>
      </w:r>
      <w:r w:rsidR="00BD5B3F" w:rsidRPr="000569DC">
        <w:rPr>
          <w:sz w:val="20"/>
          <w:szCs w:val="20"/>
        </w:rPr>
        <w:t>JUCEPAR</w:t>
      </w:r>
      <w:r w:rsidRPr="000569DC">
        <w:rPr>
          <w:spacing w:val="-12"/>
          <w:sz w:val="20"/>
          <w:szCs w:val="20"/>
        </w:rPr>
        <w:t xml:space="preserve"> </w:t>
      </w:r>
      <w:r w:rsidRPr="000569DC">
        <w:rPr>
          <w:sz w:val="20"/>
          <w:szCs w:val="20"/>
        </w:rPr>
        <w:t>no</w:t>
      </w:r>
      <w:r w:rsidRPr="000569DC">
        <w:rPr>
          <w:spacing w:val="-14"/>
          <w:sz w:val="20"/>
          <w:szCs w:val="20"/>
        </w:rPr>
        <w:t xml:space="preserve"> </w:t>
      </w:r>
      <w:r w:rsidRPr="000569DC">
        <w:rPr>
          <w:sz w:val="20"/>
          <w:szCs w:val="20"/>
        </w:rPr>
        <w:t>prazo</w:t>
      </w:r>
      <w:r w:rsidRPr="000569DC">
        <w:rPr>
          <w:spacing w:val="-14"/>
          <w:sz w:val="20"/>
          <w:szCs w:val="20"/>
        </w:rPr>
        <w:t xml:space="preserve"> </w:t>
      </w:r>
      <w:r w:rsidRPr="000569DC">
        <w:rPr>
          <w:sz w:val="20"/>
          <w:szCs w:val="20"/>
        </w:rPr>
        <w:t>de</w:t>
      </w:r>
      <w:r w:rsidRPr="000569DC">
        <w:rPr>
          <w:spacing w:val="-14"/>
          <w:sz w:val="20"/>
          <w:szCs w:val="20"/>
        </w:rPr>
        <w:t xml:space="preserve"> </w:t>
      </w:r>
      <w:r w:rsidRPr="000569DC">
        <w:rPr>
          <w:sz w:val="20"/>
          <w:szCs w:val="20"/>
        </w:rPr>
        <w:t>30</w:t>
      </w:r>
      <w:r w:rsidRPr="000569DC">
        <w:rPr>
          <w:spacing w:val="-12"/>
          <w:sz w:val="20"/>
          <w:szCs w:val="20"/>
        </w:rPr>
        <w:t xml:space="preserve"> </w:t>
      </w:r>
      <w:r w:rsidRPr="000569DC">
        <w:rPr>
          <w:sz w:val="20"/>
          <w:szCs w:val="20"/>
        </w:rPr>
        <w:t xml:space="preserve">(trinta) dias, contado </w:t>
      </w:r>
      <w:r w:rsidR="007162FD" w:rsidRPr="000569DC">
        <w:rPr>
          <w:sz w:val="20"/>
          <w:szCs w:val="20"/>
        </w:rPr>
        <w:t>da data de sua celebração</w:t>
      </w:r>
      <w:r w:rsidRPr="000569DC">
        <w:rPr>
          <w:sz w:val="20"/>
          <w:szCs w:val="20"/>
        </w:rPr>
        <w:t xml:space="preserve">, assim como seus aditamentos serão levados a registro perante a </w:t>
      </w:r>
      <w:r w:rsidR="00BD5B3F" w:rsidRPr="000569DC">
        <w:rPr>
          <w:sz w:val="20"/>
          <w:szCs w:val="20"/>
        </w:rPr>
        <w:t>JUCEPAR</w:t>
      </w:r>
      <w:r w:rsidRPr="000569DC">
        <w:rPr>
          <w:sz w:val="20"/>
          <w:szCs w:val="20"/>
        </w:rPr>
        <w:t xml:space="preserve"> em até </w:t>
      </w:r>
      <w:r w:rsidR="00B36B47" w:rsidRPr="000569DC">
        <w:rPr>
          <w:sz w:val="20"/>
          <w:szCs w:val="20"/>
        </w:rPr>
        <w:t>7</w:t>
      </w:r>
      <w:r w:rsidRPr="000569DC">
        <w:rPr>
          <w:sz w:val="20"/>
          <w:szCs w:val="20"/>
        </w:rPr>
        <w:t xml:space="preserve"> (</w:t>
      </w:r>
      <w:r w:rsidR="00B36B47" w:rsidRPr="000569DC">
        <w:rPr>
          <w:sz w:val="20"/>
          <w:szCs w:val="20"/>
        </w:rPr>
        <w:t>sete</w:t>
      </w:r>
      <w:r w:rsidRPr="000569DC">
        <w:rPr>
          <w:sz w:val="20"/>
          <w:szCs w:val="20"/>
        </w:rPr>
        <w:t>) Dias Úteis contados da data de sua assinatura, devendo 1 (uma) via</w:t>
      </w:r>
      <w:r w:rsidRPr="000569DC">
        <w:rPr>
          <w:spacing w:val="-16"/>
          <w:sz w:val="20"/>
          <w:szCs w:val="20"/>
        </w:rPr>
        <w:t xml:space="preserve"> </w:t>
      </w:r>
      <w:r w:rsidRPr="000569DC">
        <w:rPr>
          <w:sz w:val="20"/>
          <w:szCs w:val="20"/>
        </w:rPr>
        <w:t>original</w:t>
      </w:r>
      <w:r w:rsidRPr="000569DC">
        <w:rPr>
          <w:spacing w:val="-13"/>
          <w:sz w:val="20"/>
          <w:szCs w:val="20"/>
        </w:rPr>
        <w:t xml:space="preserve"> </w:t>
      </w:r>
      <w:r w:rsidRPr="000569DC">
        <w:rPr>
          <w:sz w:val="20"/>
          <w:szCs w:val="20"/>
        </w:rPr>
        <w:t>da</w:t>
      </w:r>
      <w:r w:rsidRPr="000569DC">
        <w:rPr>
          <w:spacing w:val="-15"/>
          <w:sz w:val="20"/>
          <w:szCs w:val="20"/>
        </w:rPr>
        <w:t xml:space="preserve"> </w:t>
      </w:r>
      <w:r w:rsidRPr="000569DC">
        <w:rPr>
          <w:sz w:val="20"/>
          <w:szCs w:val="20"/>
        </w:rPr>
        <w:t>respectiva</w:t>
      </w:r>
      <w:r w:rsidRPr="000569DC">
        <w:rPr>
          <w:spacing w:val="-15"/>
          <w:sz w:val="20"/>
          <w:szCs w:val="20"/>
        </w:rPr>
        <w:t xml:space="preserve"> </w:t>
      </w:r>
      <w:r w:rsidRPr="000569DC">
        <w:rPr>
          <w:sz w:val="20"/>
          <w:szCs w:val="20"/>
        </w:rPr>
        <w:t>Escritura</w:t>
      </w:r>
      <w:r w:rsidRPr="000569DC">
        <w:rPr>
          <w:spacing w:val="-15"/>
          <w:sz w:val="20"/>
          <w:szCs w:val="20"/>
        </w:rPr>
        <w:t xml:space="preserve"> </w:t>
      </w:r>
      <w:r w:rsidRPr="000569DC">
        <w:rPr>
          <w:sz w:val="20"/>
          <w:szCs w:val="20"/>
        </w:rPr>
        <w:t>de</w:t>
      </w:r>
      <w:r w:rsidRPr="000569DC">
        <w:rPr>
          <w:spacing w:val="-14"/>
          <w:sz w:val="20"/>
          <w:szCs w:val="20"/>
        </w:rPr>
        <w:t xml:space="preserve"> </w:t>
      </w:r>
      <w:r w:rsidRPr="000569DC">
        <w:rPr>
          <w:sz w:val="20"/>
          <w:szCs w:val="20"/>
        </w:rPr>
        <w:t>Emissão</w:t>
      </w:r>
      <w:r w:rsidRPr="000569DC">
        <w:rPr>
          <w:spacing w:val="-14"/>
          <w:sz w:val="20"/>
          <w:szCs w:val="20"/>
        </w:rPr>
        <w:t xml:space="preserve"> </w:t>
      </w:r>
      <w:r w:rsidRPr="000569DC">
        <w:rPr>
          <w:sz w:val="20"/>
          <w:szCs w:val="20"/>
        </w:rPr>
        <w:t>e</w:t>
      </w:r>
      <w:r w:rsidRPr="000569DC">
        <w:rPr>
          <w:spacing w:val="-14"/>
          <w:sz w:val="20"/>
          <w:szCs w:val="20"/>
        </w:rPr>
        <w:t xml:space="preserve"> </w:t>
      </w:r>
      <w:r w:rsidRPr="000569DC">
        <w:rPr>
          <w:sz w:val="20"/>
          <w:szCs w:val="20"/>
        </w:rPr>
        <w:t>seus</w:t>
      </w:r>
      <w:r w:rsidRPr="000569DC">
        <w:rPr>
          <w:spacing w:val="-13"/>
          <w:sz w:val="20"/>
          <w:szCs w:val="20"/>
        </w:rPr>
        <w:t xml:space="preserve"> </w:t>
      </w:r>
      <w:r w:rsidRPr="000569DC">
        <w:rPr>
          <w:sz w:val="20"/>
          <w:szCs w:val="20"/>
        </w:rPr>
        <w:t>eventuais</w:t>
      </w:r>
      <w:r w:rsidRPr="000569DC">
        <w:rPr>
          <w:spacing w:val="-16"/>
          <w:sz w:val="20"/>
          <w:szCs w:val="20"/>
        </w:rPr>
        <w:t xml:space="preserve"> </w:t>
      </w:r>
      <w:r w:rsidRPr="000569DC">
        <w:rPr>
          <w:sz w:val="20"/>
          <w:szCs w:val="20"/>
        </w:rPr>
        <w:t>aditamentos,</w:t>
      </w:r>
      <w:r w:rsidRPr="000569DC">
        <w:rPr>
          <w:spacing w:val="-17"/>
          <w:sz w:val="20"/>
          <w:szCs w:val="20"/>
        </w:rPr>
        <w:t xml:space="preserve"> </w:t>
      </w:r>
      <w:r w:rsidRPr="000569DC">
        <w:rPr>
          <w:sz w:val="20"/>
          <w:szCs w:val="20"/>
        </w:rPr>
        <w:t xml:space="preserve">devidamente arquivados na </w:t>
      </w:r>
      <w:r w:rsidR="00BD5B3F" w:rsidRPr="000569DC">
        <w:rPr>
          <w:sz w:val="20"/>
          <w:szCs w:val="20"/>
        </w:rPr>
        <w:t>JUCEPAR</w:t>
      </w:r>
      <w:r w:rsidRPr="000569DC">
        <w:rPr>
          <w:sz w:val="20"/>
          <w:szCs w:val="20"/>
        </w:rPr>
        <w:t>, serem enviados em até 5 (cinco) Dias Úteis contados da data de arquivamento, pela Emissora ao Agente</w:t>
      </w:r>
      <w:r w:rsidRPr="000569DC">
        <w:rPr>
          <w:spacing w:val="-9"/>
          <w:sz w:val="20"/>
          <w:szCs w:val="20"/>
        </w:rPr>
        <w:t xml:space="preserve"> </w:t>
      </w:r>
      <w:r w:rsidRPr="000569DC">
        <w:rPr>
          <w:sz w:val="20"/>
          <w:szCs w:val="20"/>
        </w:rPr>
        <w:t>Fiduciário.</w:t>
      </w:r>
    </w:p>
    <w:p w14:paraId="18AA6752" w14:textId="77777777" w:rsidR="001E0B90" w:rsidRPr="000569DC" w:rsidRDefault="001E0B90">
      <w:pPr>
        <w:pStyle w:val="PargrafodaLista"/>
        <w:tabs>
          <w:tab w:val="left" w:pos="1187"/>
        </w:tabs>
        <w:spacing w:line="276" w:lineRule="auto"/>
        <w:ind w:left="0" w:right="-66"/>
        <w:rPr>
          <w:sz w:val="20"/>
          <w:szCs w:val="20"/>
        </w:rPr>
        <w:pPrChange w:id="74" w:author="Mariana Piovesan Ramos | Vieira Rezende" w:date="2021-11-19T20:13:00Z">
          <w:pPr>
            <w:pStyle w:val="PargrafodaLista"/>
            <w:tabs>
              <w:tab w:val="left" w:pos="1187"/>
            </w:tabs>
            <w:spacing w:line="317" w:lineRule="auto"/>
            <w:ind w:left="0" w:right="-66"/>
          </w:pPr>
        </w:pPrChange>
      </w:pPr>
    </w:p>
    <w:p w14:paraId="5C4A66C4" w14:textId="77777777" w:rsidR="000A115D" w:rsidRPr="000569DC" w:rsidRDefault="0040318D">
      <w:pPr>
        <w:pStyle w:val="PargrafodaLista"/>
        <w:numPr>
          <w:ilvl w:val="2"/>
          <w:numId w:val="22"/>
        </w:numPr>
        <w:tabs>
          <w:tab w:val="left" w:pos="1187"/>
        </w:tabs>
        <w:spacing w:line="276" w:lineRule="auto"/>
        <w:ind w:left="0" w:right="-66" w:firstLine="0"/>
        <w:rPr>
          <w:sz w:val="20"/>
          <w:szCs w:val="20"/>
        </w:rPr>
        <w:pPrChange w:id="75" w:author="Mariana Piovesan Ramos | Vieira Rezende" w:date="2021-11-19T20:13:00Z">
          <w:pPr>
            <w:pStyle w:val="PargrafodaLista"/>
            <w:numPr>
              <w:ilvl w:val="2"/>
              <w:numId w:val="22"/>
            </w:numPr>
            <w:tabs>
              <w:tab w:val="left" w:pos="1187"/>
            </w:tabs>
            <w:spacing w:line="317" w:lineRule="auto"/>
            <w:ind w:left="0" w:right="-66" w:hanging="708"/>
          </w:pPr>
        </w:pPrChange>
      </w:pPr>
      <w:r w:rsidRPr="000569DC">
        <w:rPr>
          <w:sz w:val="20"/>
          <w:szCs w:val="20"/>
        </w:rPr>
        <w:t xml:space="preserve">Esta Escritura de Emissão será objeto de aditamento para refletir o resultado do Procedimento de </w:t>
      </w:r>
      <w:r w:rsidRPr="000569DC">
        <w:rPr>
          <w:i/>
          <w:sz w:val="20"/>
          <w:szCs w:val="20"/>
        </w:rPr>
        <w:t>Bookbuilding</w:t>
      </w:r>
      <w:r w:rsidRPr="000569DC">
        <w:rPr>
          <w:sz w:val="20"/>
          <w:szCs w:val="20"/>
        </w:rPr>
        <w:t>, nos moldes do Anexo VI à presente Escritura, de modo a especificar a taxa final dos Juros Remuneratórios (conforme definido abaixo), sem necessidade de aprovação prévia dos Debenturistas ou aprovação societária adicional da Emissora.</w:t>
      </w:r>
      <w:r w:rsidR="001E0B90" w:rsidRPr="000569DC">
        <w:rPr>
          <w:sz w:val="20"/>
          <w:szCs w:val="20"/>
        </w:rPr>
        <w:t xml:space="preserve"> </w:t>
      </w:r>
    </w:p>
    <w:p w14:paraId="2D554CF7" w14:textId="77777777" w:rsidR="000A115D" w:rsidRPr="000569DC" w:rsidRDefault="000A115D">
      <w:pPr>
        <w:pStyle w:val="Corpodetexto"/>
        <w:spacing w:line="276" w:lineRule="auto"/>
        <w:ind w:right="-66"/>
        <w:pPrChange w:id="76" w:author="Mariana Piovesan Ramos | Vieira Rezende" w:date="2021-11-19T20:13:00Z">
          <w:pPr>
            <w:pStyle w:val="Corpodetexto"/>
            <w:spacing w:line="317" w:lineRule="auto"/>
            <w:ind w:right="-66"/>
          </w:pPr>
        </w:pPrChange>
      </w:pPr>
    </w:p>
    <w:p w14:paraId="3C765874" w14:textId="77777777" w:rsidR="000A115D" w:rsidRPr="000569DC" w:rsidRDefault="0040318D">
      <w:pPr>
        <w:pStyle w:val="PargrafodaLista"/>
        <w:numPr>
          <w:ilvl w:val="1"/>
          <w:numId w:val="22"/>
        </w:numPr>
        <w:tabs>
          <w:tab w:val="left" w:pos="1199"/>
        </w:tabs>
        <w:spacing w:line="276" w:lineRule="auto"/>
        <w:ind w:left="0" w:right="-66" w:firstLine="0"/>
        <w:rPr>
          <w:b/>
          <w:sz w:val="20"/>
          <w:szCs w:val="20"/>
        </w:rPr>
        <w:pPrChange w:id="77" w:author="Mariana Piovesan Ramos | Vieira Rezende" w:date="2021-11-19T20:13:00Z">
          <w:pPr>
            <w:pStyle w:val="PargrafodaLista"/>
            <w:numPr>
              <w:ilvl w:val="1"/>
              <w:numId w:val="22"/>
            </w:numPr>
            <w:tabs>
              <w:tab w:val="left" w:pos="1199"/>
            </w:tabs>
            <w:spacing w:line="317" w:lineRule="auto"/>
            <w:ind w:left="0" w:right="-66" w:hanging="708"/>
          </w:pPr>
        </w:pPrChange>
      </w:pPr>
      <w:r w:rsidRPr="000569DC">
        <w:rPr>
          <w:b/>
          <w:sz w:val="20"/>
          <w:szCs w:val="20"/>
        </w:rPr>
        <w:t>DISPENSA DE REGISTRO NA CVM E REGISTRO NA ANBIMA – ASSOCIAÇÃO BRASILEIRA DAS ENTIDADES DOS MERCADOS FINANCEIRO E DE</w:t>
      </w:r>
      <w:r w:rsidRPr="000569DC">
        <w:rPr>
          <w:b/>
          <w:spacing w:val="-4"/>
          <w:sz w:val="20"/>
          <w:szCs w:val="20"/>
        </w:rPr>
        <w:t xml:space="preserve"> </w:t>
      </w:r>
      <w:r w:rsidRPr="000569DC">
        <w:rPr>
          <w:b/>
          <w:sz w:val="20"/>
          <w:szCs w:val="20"/>
        </w:rPr>
        <w:t>CAPITAIS</w:t>
      </w:r>
    </w:p>
    <w:p w14:paraId="232C20E0" w14:textId="77777777" w:rsidR="000A115D" w:rsidRPr="000569DC" w:rsidRDefault="000A115D">
      <w:pPr>
        <w:pStyle w:val="Corpodetexto"/>
        <w:spacing w:line="276" w:lineRule="auto"/>
        <w:ind w:right="-66"/>
        <w:rPr>
          <w:b/>
        </w:rPr>
        <w:pPrChange w:id="78" w:author="Mariana Piovesan Ramos | Vieira Rezende" w:date="2021-11-19T20:13:00Z">
          <w:pPr>
            <w:pStyle w:val="Corpodetexto"/>
            <w:spacing w:line="317" w:lineRule="auto"/>
            <w:ind w:right="-66"/>
          </w:pPr>
        </w:pPrChange>
      </w:pPr>
    </w:p>
    <w:p w14:paraId="6EF5F6D5" w14:textId="77777777" w:rsidR="000A115D" w:rsidRPr="000569DC" w:rsidRDefault="0040318D">
      <w:pPr>
        <w:pStyle w:val="PargrafodaLista"/>
        <w:numPr>
          <w:ilvl w:val="2"/>
          <w:numId w:val="22"/>
        </w:numPr>
        <w:tabs>
          <w:tab w:val="left" w:pos="1187"/>
        </w:tabs>
        <w:spacing w:line="276" w:lineRule="auto"/>
        <w:ind w:left="0" w:right="-66" w:firstLine="0"/>
        <w:rPr>
          <w:sz w:val="20"/>
          <w:szCs w:val="20"/>
        </w:rPr>
        <w:pPrChange w:id="79" w:author="Mariana Piovesan Ramos | Vieira Rezende" w:date="2021-11-19T20:13:00Z">
          <w:pPr>
            <w:pStyle w:val="PargrafodaLista"/>
            <w:numPr>
              <w:ilvl w:val="2"/>
              <w:numId w:val="22"/>
            </w:numPr>
            <w:tabs>
              <w:tab w:val="left" w:pos="1187"/>
            </w:tabs>
            <w:spacing w:line="317" w:lineRule="auto"/>
            <w:ind w:left="0" w:right="-66" w:hanging="708"/>
          </w:pPr>
        </w:pPrChange>
      </w:pPr>
      <w:r w:rsidRPr="000569DC">
        <w:rPr>
          <w:sz w:val="20"/>
          <w:szCs w:val="20"/>
        </w:rPr>
        <w:t>A Emissão será realizada nos termos da Instrução CVM 476 e das demais disposições legais e regulamentares aplicáveis, estando, portanto, automaticamente dispensada do registro de distribuição de que trata o artigo 19 da Lei nº 6.385, de 7 de dezembro de 1976, conforme alterada (“</w:t>
      </w:r>
      <w:r w:rsidRPr="000569DC">
        <w:rPr>
          <w:sz w:val="20"/>
          <w:szCs w:val="20"/>
          <w:u w:val="single"/>
        </w:rPr>
        <w:t>Lei do Mercado de Valores Mobiliários</w:t>
      </w:r>
      <w:r w:rsidRPr="000569DC">
        <w:rPr>
          <w:sz w:val="20"/>
          <w:szCs w:val="20"/>
        </w:rPr>
        <w:t>”), por se tratar</w:t>
      </w:r>
      <w:r w:rsidRPr="000569DC">
        <w:rPr>
          <w:spacing w:val="-11"/>
          <w:sz w:val="20"/>
          <w:szCs w:val="20"/>
        </w:rPr>
        <w:t xml:space="preserve"> </w:t>
      </w:r>
      <w:r w:rsidRPr="000569DC">
        <w:rPr>
          <w:sz w:val="20"/>
          <w:szCs w:val="20"/>
        </w:rPr>
        <w:t>de</w:t>
      </w:r>
      <w:r w:rsidRPr="000569DC">
        <w:rPr>
          <w:spacing w:val="-9"/>
          <w:sz w:val="20"/>
          <w:szCs w:val="20"/>
        </w:rPr>
        <w:t xml:space="preserve"> </w:t>
      </w:r>
      <w:r w:rsidRPr="000569DC">
        <w:rPr>
          <w:sz w:val="20"/>
          <w:szCs w:val="20"/>
        </w:rPr>
        <w:t>oferta</w:t>
      </w:r>
      <w:r w:rsidRPr="000569DC">
        <w:rPr>
          <w:spacing w:val="-10"/>
          <w:sz w:val="20"/>
          <w:szCs w:val="20"/>
        </w:rPr>
        <w:t xml:space="preserve"> </w:t>
      </w:r>
      <w:r w:rsidRPr="000569DC">
        <w:rPr>
          <w:sz w:val="20"/>
          <w:szCs w:val="20"/>
        </w:rPr>
        <w:t>pública</w:t>
      </w:r>
      <w:r w:rsidRPr="000569DC">
        <w:rPr>
          <w:spacing w:val="-10"/>
          <w:sz w:val="20"/>
          <w:szCs w:val="20"/>
        </w:rPr>
        <w:t xml:space="preserve"> </w:t>
      </w:r>
      <w:r w:rsidRPr="000569DC">
        <w:rPr>
          <w:sz w:val="20"/>
          <w:szCs w:val="20"/>
        </w:rPr>
        <w:t>de</w:t>
      </w:r>
      <w:r w:rsidRPr="000569DC">
        <w:rPr>
          <w:spacing w:val="-12"/>
          <w:sz w:val="20"/>
          <w:szCs w:val="20"/>
        </w:rPr>
        <w:t xml:space="preserve"> </w:t>
      </w:r>
      <w:r w:rsidRPr="000569DC">
        <w:rPr>
          <w:sz w:val="20"/>
          <w:szCs w:val="20"/>
        </w:rPr>
        <w:t>valores</w:t>
      </w:r>
      <w:r w:rsidRPr="000569DC">
        <w:rPr>
          <w:spacing w:val="-9"/>
          <w:sz w:val="20"/>
          <w:szCs w:val="20"/>
        </w:rPr>
        <w:t xml:space="preserve"> </w:t>
      </w:r>
      <w:r w:rsidRPr="000569DC">
        <w:rPr>
          <w:sz w:val="20"/>
          <w:szCs w:val="20"/>
        </w:rPr>
        <w:t>mobiliários,</w:t>
      </w:r>
      <w:r w:rsidRPr="000569DC">
        <w:rPr>
          <w:spacing w:val="-11"/>
          <w:sz w:val="20"/>
          <w:szCs w:val="20"/>
        </w:rPr>
        <w:t xml:space="preserve"> </w:t>
      </w:r>
      <w:r w:rsidRPr="000569DC">
        <w:rPr>
          <w:sz w:val="20"/>
          <w:szCs w:val="20"/>
        </w:rPr>
        <w:t>com</w:t>
      </w:r>
      <w:r w:rsidRPr="000569DC">
        <w:rPr>
          <w:spacing w:val="-6"/>
          <w:sz w:val="20"/>
          <w:szCs w:val="20"/>
        </w:rPr>
        <w:t xml:space="preserve"> </w:t>
      </w:r>
      <w:r w:rsidRPr="000569DC">
        <w:rPr>
          <w:sz w:val="20"/>
          <w:szCs w:val="20"/>
        </w:rPr>
        <w:t>esforços</w:t>
      </w:r>
      <w:r w:rsidRPr="000569DC">
        <w:rPr>
          <w:spacing w:val="-9"/>
          <w:sz w:val="20"/>
          <w:szCs w:val="20"/>
        </w:rPr>
        <w:t xml:space="preserve"> </w:t>
      </w:r>
      <w:r w:rsidRPr="000569DC">
        <w:rPr>
          <w:sz w:val="20"/>
          <w:szCs w:val="20"/>
        </w:rPr>
        <w:t>restritos,</w:t>
      </w:r>
      <w:r w:rsidRPr="000569DC">
        <w:rPr>
          <w:spacing w:val="-11"/>
          <w:sz w:val="20"/>
          <w:szCs w:val="20"/>
        </w:rPr>
        <w:t xml:space="preserve"> </w:t>
      </w:r>
      <w:r w:rsidRPr="000569DC">
        <w:rPr>
          <w:sz w:val="20"/>
          <w:szCs w:val="20"/>
        </w:rPr>
        <w:t>não</w:t>
      </w:r>
      <w:r w:rsidRPr="000569DC">
        <w:rPr>
          <w:spacing w:val="-9"/>
          <w:sz w:val="20"/>
          <w:szCs w:val="20"/>
        </w:rPr>
        <w:t xml:space="preserve"> </w:t>
      </w:r>
      <w:r w:rsidRPr="000569DC">
        <w:rPr>
          <w:sz w:val="20"/>
          <w:szCs w:val="20"/>
        </w:rPr>
        <w:t>sendo</w:t>
      </w:r>
      <w:r w:rsidRPr="000569DC">
        <w:rPr>
          <w:spacing w:val="-8"/>
          <w:sz w:val="20"/>
          <w:szCs w:val="20"/>
        </w:rPr>
        <w:t xml:space="preserve"> </w:t>
      </w:r>
      <w:r w:rsidRPr="000569DC">
        <w:rPr>
          <w:sz w:val="20"/>
          <w:szCs w:val="20"/>
        </w:rPr>
        <w:t>objeto</w:t>
      </w:r>
      <w:r w:rsidRPr="000569DC">
        <w:rPr>
          <w:spacing w:val="-9"/>
          <w:sz w:val="20"/>
          <w:szCs w:val="20"/>
        </w:rPr>
        <w:t xml:space="preserve"> </w:t>
      </w:r>
      <w:r w:rsidRPr="000569DC">
        <w:rPr>
          <w:sz w:val="20"/>
          <w:szCs w:val="20"/>
        </w:rPr>
        <w:t>de protocolo, registro e/ou arquivamento perante a CVM, exceto pelo envio da comunicação sobre</w:t>
      </w:r>
      <w:r w:rsidRPr="000569DC">
        <w:rPr>
          <w:spacing w:val="-7"/>
          <w:sz w:val="20"/>
          <w:szCs w:val="20"/>
        </w:rPr>
        <w:t xml:space="preserve"> </w:t>
      </w:r>
      <w:r w:rsidRPr="000569DC">
        <w:rPr>
          <w:sz w:val="20"/>
          <w:szCs w:val="20"/>
        </w:rPr>
        <w:t>o</w:t>
      </w:r>
      <w:r w:rsidRPr="000569DC">
        <w:rPr>
          <w:spacing w:val="-6"/>
          <w:sz w:val="20"/>
          <w:szCs w:val="20"/>
        </w:rPr>
        <w:t xml:space="preserve"> </w:t>
      </w:r>
      <w:r w:rsidRPr="000569DC">
        <w:rPr>
          <w:sz w:val="20"/>
          <w:szCs w:val="20"/>
        </w:rPr>
        <w:t>início</w:t>
      </w:r>
      <w:r w:rsidRPr="000569DC">
        <w:rPr>
          <w:spacing w:val="-8"/>
          <w:sz w:val="20"/>
          <w:szCs w:val="20"/>
        </w:rPr>
        <w:t xml:space="preserve"> </w:t>
      </w:r>
      <w:r w:rsidRPr="000569DC">
        <w:rPr>
          <w:sz w:val="20"/>
          <w:szCs w:val="20"/>
        </w:rPr>
        <w:t>da</w:t>
      </w:r>
      <w:r w:rsidRPr="000569DC">
        <w:rPr>
          <w:spacing w:val="-6"/>
          <w:sz w:val="20"/>
          <w:szCs w:val="20"/>
        </w:rPr>
        <w:t xml:space="preserve"> </w:t>
      </w:r>
      <w:r w:rsidRPr="000569DC">
        <w:rPr>
          <w:sz w:val="20"/>
          <w:szCs w:val="20"/>
        </w:rPr>
        <w:t>Oferta</w:t>
      </w:r>
      <w:r w:rsidRPr="000569DC">
        <w:rPr>
          <w:spacing w:val="-2"/>
          <w:sz w:val="20"/>
          <w:szCs w:val="20"/>
        </w:rPr>
        <w:t xml:space="preserve"> </w:t>
      </w:r>
      <w:r w:rsidRPr="000569DC">
        <w:rPr>
          <w:sz w:val="20"/>
          <w:szCs w:val="20"/>
        </w:rPr>
        <w:t>Restrita</w:t>
      </w:r>
      <w:r w:rsidRPr="000569DC">
        <w:rPr>
          <w:spacing w:val="-4"/>
          <w:sz w:val="20"/>
          <w:szCs w:val="20"/>
        </w:rPr>
        <w:t xml:space="preserve"> </w:t>
      </w:r>
      <w:r w:rsidRPr="000569DC">
        <w:rPr>
          <w:sz w:val="20"/>
          <w:szCs w:val="20"/>
        </w:rPr>
        <w:t>e</w:t>
      </w:r>
      <w:r w:rsidRPr="000569DC">
        <w:rPr>
          <w:spacing w:val="-8"/>
          <w:sz w:val="20"/>
          <w:szCs w:val="20"/>
        </w:rPr>
        <w:t xml:space="preserve"> </w:t>
      </w:r>
      <w:r w:rsidRPr="000569DC">
        <w:rPr>
          <w:sz w:val="20"/>
          <w:szCs w:val="20"/>
        </w:rPr>
        <w:t>a</w:t>
      </w:r>
      <w:r w:rsidRPr="000569DC">
        <w:rPr>
          <w:spacing w:val="-5"/>
          <w:sz w:val="20"/>
          <w:szCs w:val="20"/>
        </w:rPr>
        <w:t xml:space="preserve"> </w:t>
      </w:r>
      <w:r w:rsidRPr="000569DC">
        <w:rPr>
          <w:sz w:val="20"/>
          <w:szCs w:val="20"/>
        </w:rPr>
        <w:t>comunicação</w:t>
      </w:r>
      <w:r w:rsidRPr="000569DC">
        <w:rPr>
          <w:spacing w:val="-8"/>
          <w:sz w:val="20"/>
          <w:szCs w:val="20"/>
        </w:rPr>
        <w:t xml:space="preserve"> </w:t>
      </w:r>
      <w:r w:rsidRPr="000569DC">
        <w:rPr>
          <w:sz w:val="20"/>
          <w:szCs w:val="20"/>
        </w:rPr>
        <w:t>de</w:t>
      </w:r>
      <w:r w:rsidRPr="000569DC">
        <w:rPr>
          <w:spacing w:val="-6"/>
          <w:sz w:val="20"/>
          <w:szCs w:val="20"/>
        </w:rPr>
        <w:t xml:space="preserve"> </w:t>
      </w:r>
      <w:r w:rsidRPr="000569DC">
        <w:rPr>
          <w:sz w:val="20"/>
          <w:szCs w:val="20"/>
        </w:rPr>
        <w:t>seu</w:t>
      </w:r>
      <w:r w:rsidRPr="000569DC">
        <w:rPr>
          <w:spacing w:val="-4"/>
          <w:sz w:val="20"/>
          <w:szCs w:val="20"/>
        </w:rPr>
        <w:t xml:space="preserve"> </w:t>
      </w:r>
      <w:r w:rsidRPr="000569DC">
        <w:rPr>
          <w:sz w:val="20"/>
          <w:szCs w:val="20"/>
        </w:rPr>
        <w:t>encerramento</w:t>
      </w:r>
      <w:r w:rsidRPr="000569DC">
        <w:rPr>
          <w:spacing w:val="-6"/>
          <w:sz w:val="20"/>
          <w:szCs w:val="20"/>
        </w:rPr>
        <w:t xml:space="preserve"> </w:t>
      </w:r>
      <w:r w:rsidRPr="000569DC">
        <w:rPr>
          <w:sz w:val="20"/>
          <w:szCs w:val="20"/>
        </w:rPr>
        <w:t>à</w:t>
      </w:r>
      <w:r w:rsidRPr="000569DC">
        <w:rPr>
          <w:spacing w:val="-6"/>
          <w:sz w:val="20"/>
          <w:szCs w:val="20"/>
        </w:rPr>
        <w:t xml:space="preserve"> </w:t>
      </w:r>
      <w:r w:rsidRPr="000569DC">
        <w:rPr>
          <w:sz w:val="20"/>
          <w:szCs w:val="20"/>
        </w:rPr>
        <w:t>CVM,</w:t>
      </w:r>
      <w:r w:rsidRPr="000569DC">
        <w:rPr>
          <w:spacing w:val="-5"/>
          <w:sz w:val="20"/>
          <w:szCs w:val="20"/>
        </w:rPr>
        <w:t xml:space="preserve"> </w:t>
      </w:r>
      <w:r w:rsidRPr="000569DC">
        <w:rPr>
          <w:sz w:val="20"/>
          <w:szCs w:val="20"/>
        </w:rPr>
        <w:t>nos</w:t>
      </w:r>
      <w:r w:rsidRPr="000569DC">
        <w:rPr>
          <w:spacing w:val="-5"/>
          <w:sz w:val="20"/>
          <w:szCs w:val="20"/>
        </w:rPr>
        <w:t xml:space="preserve"> </w:t>
      </w:r>
      <w:r w:rsidRPr="000569DC">
        <w:rPr>
          <w:sz w:val="20"/>
          <w:szCs w:val="20"/>
        </w:rPr>
        <w:t>termos dos artigos 7º-A e 8º, respectivamente, da Instrução CVM</w:t>
      </w:r>
      <w:r w:rsidRPr="000569DC">
        <w:rPr>
          <w:spacing w:val="-8"/>
          <w:sz w:val="20"/>
          <w:szCs w:val="20"/>
        </w:rPr>
        <w:t xml:space="preserve"> </w:t>
      </w:r>
      <w:r w:rsidRPr="000569DC">
        <w:rPr>
          <w:sz w:val="20"/>
          <w:szCs w:val="20"/>
        </w:rPr>
        <w:t>476.</w:t>
      </w:r>
    </w:p>
    <w:p w14:paraId="6D0B31D4" w14:textId="77777777" w:rsidR="000A115D" w:rsidRPr="000569DC" w:rsidRDefault="000A115D">
      <w:pPr>
        <w:pStyle w:val="Corpodetexto"/>
        <w:spacing w:line="276" w:lineRule="auto"/>
        <w:ind w:right="-66"/>
        <w:pPrChange w:id="80" w:author="Mariana Piovesan Ramos | Vieira Rezende" w:date="2021-11-19T20:13:00Z">
          <w:pPr>
            <w:pStyle w:val="Corpodetexto"/>
            <w:spacing w:line="317" w:lineRule="auto"/>
            <w:ind w:right="-66"/>
          </w:pPr>
        </w:pPrChange>
      </w:pPr>
    </w:p>
    <w:p w14:paraId="618373F2" w14:textId="77777777" w:rsidR="000A115D" w:rsidRPr="000569DC" w:rsidRDefault="0040318D">
      <w:pPr>
        <w:pStyle w:val="PargrafodaLista"/>
        <w:numPr>
          <w:ilvl w:val="2"/>
          <w:numId w:val="22"/>
        </w:numPr>
        <w:tabs>
          <w:tab w:val="left" w:pos="1187"/>
        </w:tabs>
        <w:spacing w:line="276" w:lineRule="auto"/>
        <w:ind w:left="0" w:right="-66" w:firstLine="0"/>
        <w:rPr>
          <w:sz w:val="20"/>
          <w:szCs w:val="20"/>
        </w:rPr>
        <w:pPrChange w:id="81" w:author="Mariana Piovesan Ramos | Vieira Rezende" w:date="2021-11-19T20:13:00Z">
          <w:pPr>
            <w:pStyle w:val="PargrafodaLista"/>
            <w:numPr>
              <w:ilvl w:val="2"/>
              <w:numId w:val="22"/>
            </w:numPr>
            <w:tabs>
              <w:tab w:val="left" w:pos="1187"/>
            </w:tabs>
            <w:spacing w:line="317" w:lineRule="auto"/>
            <w:ind w:left="0" w:right="-66" w:hanging="708"/>
          </w:pPr>
        </w:pPrChange>
      </w:pPr>
      <w:r w:rsidRPr="000569DC">
        <w:rPr>
          <w:sz w:val="20"/>
          <w:szCs w:val="20"/>
        </w:rPr>
        <w:t>Por se tratar de distribuição pública, com esforços restritos, a Oferta Restrita será registrada na Associação Brasileira das Entidades dos Mercados Financeiros e de Capitais (“</w:t>
      </w:r>
      <w:r w:rsidRPr="000569DC">
        <w:rPr>
          <w:sz w:val="20"/>
          <w:szCs w:val="20"/>
          <w:u w:val="single"/>
        </w:rPr>
        <w:t>ANBIMA</w:t>
      </w:r>
      <w:r w:rsidRPr="000569DC">
        <w:rPr>
          <w:sz w:val="20"/>
          <w:szCs w:val="20"/>
        </w:rPr>
        <w:t>”), nos termos do artigo 16, inciso II, do “Código ANBIMA de Regulação e Melhores Práticas para Estruturação, Coordenação e Distribuição de Ofertas Públicas de Valores Mobiliários e Ofertas Públicas de Aquisição de Valores Mobiliários”</w:t>
      </w:r>
      <w:r w:rsidR="00FF1D36" w:rsidRPr="000569DC">
        <w:rPr>
          <w:sz w:val="20"/>
          <w:szCs w:val="20"/>
        </w:rPr>
        <w:t>, em vigor nesta data,</w:t>
      </w:r>
      <w:r w:rsidRPr="000569DC">
        <w:rPr>
          <w:sz w:val="20"/>
          <w:szCs w:val="20"/>
        </w:rPr>
        <w:t xml:space="preserve"> (“</w:t>
      </w:r>
      <w:r w:rsidRPr="000569DC">
        <w:rPr>
          <w:sz w:val="20"/>
          <w:szCs w:val="20"/>
          <w:u w:val="single"/>
        </w:rPr>
        <w:t>Código ANBIMA</w:t>
      </w:r>
      <w:r w:rsidRPr="000569DC">
        <w:rPr>
          <w:sz w:val="20"/>
          <w:szCs w:val="20"/>
        </w:rPr>
        <w:t>”), em até 15 (quinze) dias contados da Comunicação de</w:t>
      </w:r>
      <w:r w:rsidRPr="000569DC">
        <w:rPr>
          <w:spacing w:val="-12"/>
          <w:sz w:val="20"/>
          <w:szCs w:val="20"/>
        </w:rPr>
        <w:t xml:space="preserve"> </w:t>
      </w:r>
      <w:r w:rsidRPr="000569DC">
        <w:rPr>
          <w:sz w:val="20"/>
          <w:szCs w:val="20"/>
        </w:rPr>
        <w:t>Encerramento.</w:t>
      </w:r>
      <w:r w:rsidR="00FF1D36" w:rsidRPr="000569DC">
        <w:rPr>
          <w:sz w:val="20"/>
          <w:szCs w:val="20"/>
        </w:rPr>
        <w:t xml:space="preserve"> </w:t>
      </w:r>
    </w:p>
    <w:p w14:paraId="0B03F457" w14:textId="77777777" w:rsidR="000A115D" w:rsidRPr="000569DC" w:rsidRDefault="000A115D">
      <w:pPr>
        <w:pStyle w:val="Corpodetexto"/>
        <w:spacing w:line="276" w:lineRule="auto"/>
        <w:ind w:right="-66"/>
        <w:pPrChange w:id="82" w:author="Mariana Piovesan Ramos | Vieira Rezende" w:date="2021-11-19T20:13:00Z">
          <w:pPr>
            <w:pStyle w:val="Corpodetexto"/>
            <w:spacing w:line="317" w:lineRule="auto"/>
            <w:ind w:right="-66"/>
          </w:pPr>
        </w:pPrChange>
      </w:pPr>
    </w:p>
    <w:p w14:paraId="31C176E3" w14:textId="77777777" w:rsidR="000A115D" w:rsidRPr="000569DC" w:rsidRDefault="0040318D">
      <w:pPr>
        <w:pStyle w:val="PargrafodaLista"/>
        <w:numPr>
          <w:ilvl w:val="1"/>
          <w:numId w:val="22"/>
        </w:numPr>
        <w:tabs>
          <w:tab w:val="left" w:pos="1199"/>
        </w:tabs>
        <w:spacing w:line="276" w:lineRule="auto"/>
        <w:ind w:left="0" w:right="-66" w:firstLine="0"/>
        <w:rPr>
          <w:b/>
          <w:sz w:val="20"/>
          <w:szCs w:val="20"/>
        </w:rPr>
        <w:pPrChange w:id="83" w:author="Mariana Piovesan Ramos | Vieira Rezende" w:date="2021-11-19T20:13:00Z">
          <w:pPr>
            <w:pStyle w:val="PargrafodaLista"/>
            <w:numPr>
              <w:ilvl w:val="1"/>
              <w:numId w:val="22"/>
            </w:numPr>
            <w:tabs>
              <w:tab w:val="left" w:pos="1199"/>
            </w:tabs>
            <w:spacing w:line="317" w:lineRule="auto"/>
            <w:ind w:left="0" w:right="-66" w:hanging="708"/>
          </w:pPr>
        </w:pPrChange>
      </w:pPr>
      <w:r w:rsidRPr="000569DC">
        <w:rPr>
          <w:b/>
          <w:sz w:val="20"/>
          <w:szCs w:val="20"/>
        </w:rPr>
        <w:t>REGISTRO DAS</w:t>
      </w:r>
      <w:r w:rsidRPr="000569DC">
        <w:rPr>
          <w:b/>
          <w:spacing w:val="-1"/>
          <w:sz w:val="20"/>
          <w:szCs w:val="20"/>
        </w:rPr>
        <w:t xml:space="preserve"> </w:t>
      </w:r>
      <w:r w:rsidRPr="000569DC">
        <w:rPr>
          <w:b/>
          <w:sz w:val="20"/>
          <w:szCs w:val="20"/>
        </w:rPr>
        <w:t>GARANTIAS</w:t>
      </w:r>
    </w:p>
    <w:p w14:paraId="65FAAEAA" w14:textId="77777777" w:rsidR="000A115D" w:rsidRPr="000569DC" w:rsidRDefault="000A115D">
      <w:pPr>
        <w:pStyle w:val="Corpodetexto"/>
        <w:spacing w:line="276" w:lineRule="auto"/>
        <w:ind w:right="-66"/>
        <w:rPr>
          <w:b/>
        </w:rPr>
        <w:pPrChange w:id="84" w:author="Mariana Piovesan Ramos | Vieira Rezende" w:date="2021-11-19T20:13:00Z">
          <w:pPr>
            <w:pStyle w:val="Corpodetexto"/>
            <w:spacing w:line="317" w:lineRule="auto"/>
            <w:ind w:right="-66"/>
          </w:pPr>
        </w:pPrChange>
      </w:pPr>
    </w:p>
    <w:p w14:paraId="5D0BA58B" w14:textId="77777777" w:rsidR="000A115D" w:rsidRPr="000569DC" w:rsidRDefault="0040318D">
      <w:pPr>
        <w:pStyle w:val="PargrafodaLista"/>
        <w:numPr>
          <w:ilvl w:val="2"/>
          <w:numId w:val="22"/>
        </w:numPr>
        <w:tabs>
          <w:tab w:val="left" w:pos="1187"/>
        </w:tabs>
        <w:spacing w:line="276" w:lineRule="auto"/>
        <w:ind w:left="0" w:right="-66" w:firstLine="0"/>
        <w:rPr>
          <w:sz w:val="20"/>
          <w:szCs w:val="20"/>
        </w:rPr>
        <w:pPrChange w:id="85" w:author="Mariana Piovesan Ramos | Vieira Rezende" w:date="2021-11-19T20:13:00Z">
          <w:pPr>
            <w:pStyle w:val="PargrafodaLista"/>
            <w:numPr>
              <w:ilvl w:val="2"/>
              <w:numId w:val="22"/>
            </w:numPr>
            <w:tabs>
              <w:tab w:val="left" w:pos="1187"/>
            </w:tabs>
            <w:spacing w:line="317" w:lineRule="auto"/>
            <w:ind w:left="0" w:right="-66" w:hanging="708"/>
          </w:pPr>
        </w:pPrChange>
      </w:pPr>
      <w:r w:rsidRPr="000569DC">
        <w:rPr>
          <w:sz w:val="20"/>
          <w:szCs w:val="20"/>
        </w:rPr>
        <w:t>Os Contratos de Garantia (conforme definido na Cláusula 4.1</w:t>
      </w:r>
      <w:r w:rsidR="00787A5D" w:rsidRPr="000569DC">
        <w:rPr>
          <w:sz w:val="20"/>
          <w:szCs w:val="20"/>
        </w:rPr>
        <w:t>4</w:t>
      </w:r>
      <w:r w:rsidRPr="000569DC">
        <w:rPr>
          <w:sz w:val="20"/>
          <w:szCs w:val="20"/>
        </w:rPr>
        <w:t>.1 abaixo), assim como quaisquer aditamentos subsequentes a estes contratos, serão celebrados e deverão ser levados a registro nos competentes Cartórios de Registro de Títulos e Documentos, conforme indicado nos respectivos instrumentos, sendo certo que os Contratos de Garantia, incluindo respectivos aditamentos deverão ser apresentados para registro no prazo</w:t>
      </w:r>
      <w:r w:rsidRPr="000569DC">
        <w:rPr>
          <w:spacing w:val="-14"/>
          <w:sz w:val="20"/>
          <w:szCs w:val="20"/>
        </w:rPr>
        <w:t xml:space="preserve"> </w:t>
      </w:r>
      <w:r w:rsidRPr="000569DC">
        <w:rPr>
          <w:sz w:val="20"/>
          <w:szCs w:val="20"/>
        </w:rPr>
        <w:t>determinado</w:t>
      </w:r>
      <w:r w:rsidRPr="000569DC">
        <w:rPr>
          <w:spacing w:val="-14"/>
          <w:sz w:val="20"/>
          <w:szCs w:val="20"/>
        </w:rPr>
        <w:t xml:space="preserve"> </w:t>
      </w:r>
      <w:r w:rsidRPr="000569DC">
        <w:rPr>
          <w:sz w:val="20"/>
          <w:szCs w:val="20"/>
        </w:rPr>
        <w:t>no</w:t>
      </w:r>
      <w:r w:rsidRPr="000569DC">
        <w:rPr>
          <w:spacing w:val="-11"/>
          <w:sz w:val="20"/>
          <w:szCs w:val="20"/>
        </w:rPr>
        <w:t xml:space="preserve"> </w:t>
      </w:r>
      <w:r w:rsidRPr="000569DC">
        <w:rPr>
          <w:sz w:val="20"/>
          <w:szCs w:val="20"/>
        </w:rPr>
        <w:t>respectivo</w:t>
      </w:r>
      <w:r w:rsidRPr="000569DC">
        <w:rPr>
          <w:spacing w:val="-14"/>
          <w:sz w:val="20"/>
          <w:szCs w:val="20"/>
        </w:rPr>
        <w:t xml:space="preserve"> </w:t>
      </w:r>
      <w:r w:rsidRPr="000569DC">
        <w:rPr>
          <w:sz w:val="20"/>
          <w:szCs w:val="20"/>
        </w:rPr>
        <w:t>instrumento,</w:t>
      </w:r>
      <w:r w:rsidRPr="000569DC">
        <w:rPr>
          <w:spacing w:val="-8"/>
          <w:sz w:val="20"/>
          <w:szCs w:val="20"/>
        </w:rPr>
        <w:t xml:space="preserve"> </w:t>
      </w:r>
      <w:r w:rsidRPr="000569DC">
        <w:rPr>
          <w:sz w:val="20"/>
          <w:szCs w:val="20"/>
        </w:rPr>
        <w:t>devendo</w:t>
      </w:r>
      <w:r w:rsidRPr="000569DC">
        <w:rPr>
          <w:spacing w:val="-11"/>
          <w:sz w:val="20"/>
          <w:szCs w:val="20"/>
        </w:rPr>
        <w:t xml:space="preserve"> </w:t>
      </w:r>
      <w:r w:rsidRPr="000569DC">
        <w:rPr>
          <w:sz w:val="20"/>
          <w:szCs w:val="20"/>
        </w:rPr>
        <w:t>ser</w:t>
      </w:r>
      <w:r w:rsidRPr="000569DC">
        <w:rPr>
          <w:spacing w:val="-14"/>
          <w:sz w:val="20"/>
          <w:szCs w:val="20"/>
        </w:rPr>
        <w:t xml:space="preserve"> </w:t>
      </w:r>
      <w:r w:rsidRPr="000569DC">
        <w:rPr>
          <w:sz w:val="20"/>
          <w:szCs w:val="20"/>
        </w:rPr>
        <w:t>fornecida</w:t>
      </w:r>
      <w:r w:rsidRPr="000569DC">
        <w:rPr>
          <w:spacing w:val="-12"/>
          <w:sz w:val="20"/>
          <w:szCs w:val="20"/>
        </w:rPr>
        <w:t xml:space="preserve"> </w:t>
      </w:r>
      <w:r w:rsidRPr="000569DC">
        <w:rPr>
          <w:sz w:val="20"/>
          <w:szCs w:val="20"/>
        </w:rPr>
        <w:t>ao</w:t>
      </w:r>
      <w:r w:rsidRPr="000569DC">
        <w:rPr>
          <w:spacing w:val="-13"/>
          <w:sz w:val="20"/>
          <w:szCs w:val="20"/>
        </w:rPr>
        <w:t xml:space="preserve"> </w:t>
      </w:r>
      <w:r w:rsidRPr="000569DC">
        <w:rPr>
          <w:sz w:val="20"/>
          <w:szCs w:val="20"/>
        </w:rPr>
        <w:t>Agente</w:t>
      </w:r>
      <w:r w:rsidRPr="000569DC">
        <w:rPr>
          <w:spacing w:val="-14"/>
          <w:sz w:val="20"/>
          <w:szCs w:val="20"/>
        </w:rPr>
        <w:t xml:space="preserve"> </w:t>
      </w:r>
      <w:r w:rsidRPr="000569DC">
        <w:rPr>
          <w:sz w:val="20"/>
          <w:szCs w:val="20"/>
        </w:rPr>
        <w:t xml:space="preserve">Fiduciário, dentro de até 5 (cinco) Dias Úteis contados </w:t>
      </w:r>
      <w:r w:rsidRPr="000569DC">
        <w:rPr>
          <w:spacing w:val="2"/>
          <w:sz w:val="20"/>
          <w:szCs w:val="20"/>
        </w:rPr>
        <w:t xml:space="preserve">da </w:t>
      </w:r>
      <w:r w:rsidRPr="000569DC">
        <w:rPr>
          <w:sz w:val="20"/>
          <w:szCs w:val="20"/>
        </w:rPr>
        <w:t>data do respectivo registro, 1 (uma) via original do respectivo instrumento devidamente</w:t>
      </w:r>
      <w:r w:rsidRPr="000569DC">
        <w:rPr>
          <w:spacing w:val="-4"/>
          <w:sz w:val="20"/>
          <w:szCs w:val="20"/>
        </w:rPr>
        <w:t xml:space="preserve"> </w:t>
      </w:r>
      <w:r w:rsidRPr="000569DC">
        <w:rPr>
          <w:sz w:val="20"/>
          <w:szCs w:val="20"/>
        </w:rPr>
        <w:t>registrado.</w:t>
      </w:r>
    </w:p>
    <w:p w14:paraId="22DAB404" w14:textId="77777777" w:rsidR="000A115D" w:rsidRPr="000569DC" w:rsidRDefault="000A115D">
      <w:pPr>
        <w:pStyle w:val="Corpodetexto"/>
        <w:spacing w:line="276" w:lineRule="auto"/>
        <w:ind w:right="-66"/>
        <w:pPrChange w:id="86" w:author="Mariana Piovesan Ramos | Vieira Rezende" w:date="2021-11-19T20:13:00Z">
          <w:pPr>
            <w:pStyle w:val="Corpodetexto"/>
            <w:spacing w:line="317" w:lineRule="auto"/>
            <w:ind w:right="-66"/>
          </w:pPr>
        </w:pPrChange>
      </w:pPr>
    </w:p>
    <w:p w14:paraId="3B38D439" w14:textId="77777777" w:rsidR="000A115D" w:rsidRPr="000569DC" w:rsidRDefault="0040318D">
      <w:pPr>
        <w:pStyle w:val="PargrafodaLista"/>
        <w:numPr>
          <w:ilvl w:val="2"/>
          <w:numId w:val="22"/>
        </w:numPr>
        <w:tabs>
          <w:tab w:val="left" w:pos="0"/>
        </w:tabs>
        <w:spacing w:line="276" w:lineRule="auto"/>
        <w:ind w:left="0" w:right="-66" w:firstLine="0"/>
        <w:rPr>
          <w:sz w:val="20"/>
          <w:szCs w:val="20"/>
        </w:rPr>
        <w:pPrChange w:id="87" w:author="Mariana Piovesan Ramos | Vieira Rezende" w:date="2021-11-19T20:13:00Z">
          <w:pPr>
            <w:pStyle w:val="PargrafodaLista"/>
            <w:numPr>
              <w:ilvl w:val="2"/>
              <w:numId w:val="22"/>
            </w:numPr>
            <w:tabs>
              <w:tab w:val="left" w:pos="0"/>
            </w:tabs>
            <w:spacing w:line="317" w:lineRule="auto"/>
            <w:ind w:left="0" w:right="-66" w:hanging="708"/>
          </w:pPr>
        </w:pPrChange>
      </w:pPr>
      <w:r w:rsidRPr="000569DC">
        <w:rPr>
          <w:sz w:val="20"/>
          <w:szCs w:val="20"/>
        </w:rPr>
        <w:t>A alienação fiduciária de ações descrita na Cláusula 4.1</w:t>
      </w:r>
      <w:r w:rsidR="007F0CB8" w:rsidRPr="000569DC">
        <w:rPr>
          <w:sz w:val="20"/>
          <w:szCs w:val="20"/>
        </w:rPr>
        <w:t>5</w:t>
      </w:r>
      <w:r w:rsidRPr="000569DC">
        <w:rPr>
          <w:sz w:val="20"/>
          <w:szCs w:val="20"/>
        </w:rPr>
        <w:t>.1(i) será averbada no livro</w:t>
      </w:r>
      <w:r w:rsidRPr="000569DC">
        <w:rPr>
          <w:spacing w:val="-9"/>
          <w:sz w:val="20"/>
          <w:szCs w:val="20"/>
        </w:rPr>
        <w:t xml:space="preserve"> </w:t>
      </w:r>
      <w:r w:rsidRPr="000569DC">
        <w:rPr>
          <w:sz w:val="20"/>
          <w:szCs w:val="20"/>
        </w:rPr>
        <w:t>de</w:t>
      </w:r>
      <w:r w:rsidRPr="000569DC">
        <w:rPr>
          <w:spacing w:val="-7"/>
          <w:sz w:val="20"/>
          <w:szCs w:val="20"/>
        </w:rPr>
        <w:t xml:space="preserve"> </w:t>
      </w:r>
      <w:r w:rsidRPr="000569DC">
        <w:rPr>
          <w:sz w:val="20"/>
          <w:szCs w:val="20"/>
        </w:rPr>
        <w:t>registro</w:t>
      </w:r>
      <w:r w:rsidRPr="000569DC">
        <w:rPr>
          <w:spacing w:val="-8"/>
          <w:sz w:val="20"/>
          <w:szCs w:val="20"/>
        </w:rPr>
        <w:t xml:space="preserve"> </w:t>
      </w:r>
      <w:r w:rsidRPr="000569DC">
        <w:rPr>
          <w:sz w:val="20"/>
          <w:szCs w:val="20"/>
        </w:rPr>
        <w:t>de ações nominativas da Emissora, e/ou no respectivo livro e/ou sistemas da instituição financeira responsável pela prestação de serviços de escrituração das ações da Emissora, caso as ações da Emissora venham a se tornar escriturais, devendo ser anotados no extrato da conta de depósito fornecido às respectivas acionistas, nos termos do artigo 39, e de seu §1°, da Lei das Sociedades por Ações, em até 5 (cinco) Dias Úteis</w:t>
      </w:r>
      <w:r w:rsidR="00E31D1A" w:rsidRPr="000569DC">
        <w:rPr>
          <w:sz w:val="20"/>
          <w:szCs w:val="20"/>
        </w:rPr>
        <w:t xml:space="preserve"> </w:t>
      </w:r>
      <w:r w:rsidRPr="000569DC">
        <w:rPr>
          <w:sz w:val="20"/>
          <w:szCs w:val="20"/>
        </w:rPr>
        <w:t>contados da data de assinatura do Contrato de Alienação Fiduciária de Ações (conforme definido na Cláusula 4.1</w:t>
      </w:r>
      <w:r w:rsidR="007F0CB8" w:rsidRPr="000569DC">
        <w:rPr>
          <w:sz w:val="20"/>
          <w:szCs w:val="20"/>
        </w:rPr>
        <w:t>5</w:t>
      </w:r>
      <w:r w:rsidRPr="000569DC">
        <w:rPr>
          <w:sz w:val="20"/>
          <w:szCs w:val="20"/>
        </w:rPr>
        <w:t>.1, item (i) abaixo).</w:t>
      </w:r>
    </w:p>
    <w:p w14:paraId="0E324F39" w14:textId="77777777" w:rsidR="000A115D" w:rsidRPr="000569DC" w:rsidRDefault="000A115D">
      <w:pPr>
        <w:pStyle w:val="Corpodetexto"/>
        <w:spacing w:line="276" w:lineRule="auto"/>
        <w:ind w:right="-66"/>
        <w:pPrChange w:id="88" w:author="Mariana Piovesan Ramos | Vieira Rezende" w:date="2021-11-19T20:13:00Z">
          <w:pPr>
            <w:pStyle w:val="Corpodetexto"/>
            <w:spacing w:line="317" w:lineRule="auto"/>
            <w:ind w:right="-66"/>
          </w:pPr>
        </w:pPrChange>
      </w:pPr>
    </w:p>
    <w:p w14:paraId="3B16003E" w14:textId="77777777" w:rsidR="000A115D" w:rsidRPr="000569DC" w:rsidRDefault="0040318D">
      <w:pPr>
        <w:pStyle w:val="PargrafodaLista"/>
        <w:numPr>
          <w:ilvl w:val="3"/>
          <w:numId w:val="22"/>
        </w:numPr>
        <w:tabs>
          <w:tab w:val="left" w:pos="0"/>
        </w:tabs>
        <w:spacing w:line="276" w:lineRule="auto"/>
        <w:ind w:left="0" w:right="-66" w:firstLine="0"/>
        <w:rPr>
          <w:sz w:val="20"/>
          <w:szCs w:val="20"/>
        </w:rPr>
        <w:pPrChange w:id="89" w:author="Mariana Piovesan Ramos | Vieira Rezende" w:date="2021-11-19T20:13:00Z">
          <w:pPr>
            <w:pStyle w:val="PargrafodaLista"/>
            <w:numPr>
              <w:ilvl w:val="3"/>
              <w:numId w:val="22"/>
            </w:numPr>
            <w:tabs>
              <w:tab w:val="left" w:pos="0"/>
            </w:tabs>
            <w:spacing w:line="317" w:lineRule="auto"/>
            <w:ind w:left="0" w:right="-66" w:hanging="1419"/>
          </w:pPr>
        </w:pPrChange>
      </w:pPr>
      <w:r w:rsidRPr="000569DC">
        <w:rPr>
          <w:sz w:val="20"/>
          <w:szCs w:val="20"/>
        </w:rPr>
        <w:t xml:space="preserve">Ainda, em até 5 (cinco) Dias Úteis após as respectivas averbações, a Emissora entregará ao Agente Fiduciário </w:t>
      </w:r>
      <w:r w:rsidR="006515D4" w:rsidRPr="000569DC">
        <w:rPr>
          <w:sz w:val="20"/>
          <w:szCs w:val="20"/>
        </w:rPr>
        <w:t>a</w:t>
      </w:r>
      <w:r w:rsidRPr="000569DC">
        <w:rPr>
          <w:sz w:val="20"/>
          <w:szCs w:val="20"/>
        </w:rPr>
        <w:t xml:space="preserve"> cópia integral do livro de registro de ações nominativas da Emissora.</w:t>
      </w:r>
    </w:p>
    <w:p w14:paraId="56142FC0" w14:textId="77777777" w:rsidR="000A115D" w:rsidRPr="000569DC" w:rsidRDefault="000A115D">
      <w:pPr>
        <w:pStyle w:val="Corpodetexto"/>
        <w:spacing w:line="276" w:lineRule="auto"/>
        <w:ind w:right="-66"/>
        <w:pPrChange w:id="90" w:author="Mariana Piovesan Ramos | Vieira Rezende" w:date="2021-11-19T20:13:00Z">
          <w:pPr>
            <w:pStyle w:val="Corpodetexto"/>
            <w:spacing w:line="317" w:lineRule="auto"/>
            <w:ind w:right="-66"/>
          </w:pPr>
        </w:pPrChange>
      </w:pPr>
    </w:p>
    <w:p w14:paraId="5F78C1CC" w14:textId="77777777" w:rsidR="000A115D" w:rsidRPr="000569DC" w:rsidRDefault="0040318D">
      <w:pPr>
        <w:pStyle w:val="PargrafodaLista"/>
        <w:numPr>
          <w:ilvl w:val="2"/>
          <w:numId w:val="22"/>
        </w:numPr>
        <w:tabs>
          <w:tab w:val="left" w:pos="1187"/>
        </w:tabs>
        <w:spacing w:line="276" w:lineRule="auto"/>
        <w:ind w:left="0" w:right="-66" w:firstLine="0"/>
        <w:rPr>
          <w:sz w:val="20"/>
          <w:szCs w:val="20"/>
        </w:rPr>
        <w:pPrChange w:id="91" w:author="Mariana Piovesan Ramos | Vieira Rezende" w:date="2021-11-19T20:13:00Z">
          <w:pPr>
            <w:pStyle w:val="PargrafodaLista"/>
            <w:numPr>
              <w:ilvl w:val="2"/>
              <w:numId w:val="22"/>
            </w:numPr>
            <w:tabs>
              <w:tab w:val="left" w:pos="1187"/>
            </w:tabs>
            <w:spacing w:line="317" w:lineRule="auto"/>
            <w:ind w:left="0" w:right="-66" w:hanging="708"/>
          </w:pPr>
        </w:pPrChange>
      </w:pPr>
      <w:r w:rsidRPr="000569DC">
        <w:rPr>
          <w:sz w:val="20"/>
          <w:szCs w:val="20"/>
        </w:rPr>
        <w:t>A Fiança Bancária, assim como quaisquer aditamentos subsequentes a ta</w:t>
      </w:r>
      <w:r w:rsidR="00E31D1A" w:rsidRPr="000569DC">
        <w:rPr>
          <w:sz w:val="20"/>
          <w:szCs w:val="20"/>
        </w:rPr>
        <w:t>l</w:t>
      </w:r>
      <w:r w:rsidRPr="000569DC">
        <w:rPr>
          <w:sz w:val="20"/>
          <w:szCs w:val="20"/>
        </w:rPr>
        <w:t xml:space="preserve"> documento, </w:t>
      </w:r>
      <w:r w:rsidR="00E31D1A" w:rsidRPr="000569DC">
        <w:rPr>
          <w:sz w:val="20"/>
          <w:szCs w:val="20"/>
        </w:rPr>
        <w:t>será</w:t>
      </w:r>
      <w:r w:rsidRPr="000569DC">
        <w:rPr>
          <w:sz w:val="20"/>
          <w:szCs w:val="20"/>
        </w:rPr>
        <w:t xml:space="preserve"> registrada, às expensas da Emissora, no competente Cartório de Registro de Títulos e Documentos do domicílio da instituiç</w:t>
      </w:r>
      <w:r w:rsidR="00E31D1A" w:rsidRPr="000569DC">
        <w:rPr>
          <w:sz w:val="20"/>
          <w:szCs w:val="20"/>
        </w:rPr>
        <w:t>ão</w:t>
      </w:r>
      <w:r w:rsidRPr="000569DC">
        <w:rPr>
          <w:sz w:val="20"/>
          <w:szCs w:val="20"/>
        </w:rPr>
        <w:t xml:space="preserve"> financeira emissora da Fiança Bancária e do Agente Fiduciário, na qualidade de representante dos Debenturistas, no prazo de até 20 (vinte) dias contados da data de emissão da Fiança Bancária. A Emissora entregará ao Agente Fiduciário 1 (uma) via original da Fiança Bancária </w:t>
      </w:r>
      <w:r w:rsidR="00A079AE" w:rsidRPr="000569DC">
        <w:rPr>
          <w:sz w:val="20"/>
          <w:szCs w:val="20"/>
        </w:rPr>
        <w:t xml:space="preserve">registrada </w:t>
      </w:r>
      <w:r w:rsidRPr="000569DC">
        <w:rPr>
          <w:sz w:val="20"/>
          <w:szCs w:val="20"/>
        </w:rPr>
        <w:t>em até 5 (cinco) Dias Úteis após os respectivos</w:t>
      </w:r>
      <w:r w:rsidRPr="000569DC">
        <w:rPr>
          <w:spacing w:val="-4"/>
          <w:sz w:val="20"/>
          <w:szCs w:val="20"/>
        </w:rPr>
        <w:t xml:space="preserve"> </w:t>
      </w:r>
      <w:r w:rsidRPr="000569DC">
        <w:rPr>
          <w:sz w:val="20"/>
          <w:szCs w:val="20"/>
        </w:rPr>
        <w:t>registros.</w:t>
      </w:r>
    </w:p>
    <w:p w14:paraId="36AFA246" w14:textId="77777777" w:rsidR="000A115D" w:rsidRPr="000569DC" w:rsidRDefault="000A115D">
      <w:pPr>
        <w:pStyle w:val="Corpodetexto"/>
        <w:spacing w:line="276" w:lineRule="auto"/>
        <w:ind w:right="-66"/>
        <w:pPrChange w:id="92" w:author="Mariana Piovesan Ramos | Vieira Rezende" w:date="2021-11-19T20:13:00Z">
          <w:pPr>
            <w:pStyle w:val="Corpodetexto"/>
            <w:spacing w:line="317" w:lineRule="auto"/>
            <w:ind w:right="-66"/>
          </w:pPr>
        </w:pPrChange>
      </w:pPr>
    </w:p>
    <w:p w14:paraId="0AF1383E" w14:textId="77777777" w:rsidR="000A115D" w:rsidRPr="000569DC" w:rsidRDefault="0040318D">
      <w:pPr>
        <w:pStyle w:val="PargrafodaLista"/>
        <w:numPr>
          <w:ilvl w:val="1"/>
          <w:numId w:val="22"/>
        </w:numPr>
        <w:tabs>
          <w:tab w:val="left" w:pos="1199"/>
        </w:tabs>
        <w:spacing w:line="276" w:lineRule="auto"/>
        <w:ind w:left="0" w:right="-66" w:firstLine="0"/>
        <w:rPr>
          <w:b/>
          <w:sz w:val="20"/>
          <w:szCs w:val="20"/>
        </w:rPr>
        <w:pPrChange w:id="93" w:author="Mariana Piovesan Ramos | Vieira Rezende" w:date="2021-11-19T20:13:00Z">
          <w:pPr>
            <w:pStyle w:val="PargrafodaLista"/>
            <w:numPr>
              <w:ilvl w:val="1"/>
              <w:numId w:val="22"/>
            </w:numPr>
            <w:tabs>
              <w:tab w:val="left" w:pos="1199"/>
            </w:tabs>
            <w:spacing w:line="317" w:lineRule="auto"/>
            <w:ind w:left="0" w:right="-66" w:hanging="708"/>
          </w:pPr>
        </w:pPrChange>
      </w:pPr>
      <w:r w:rsidRPr="000569DC">
        <w:rPr>
          <w:b/>
          <w:sz w:val="20"/>
          <w:szCs w:val="20"/>
        </w:rPr>
        <w:t>DEPÓSITO PARA DISTRIBUIÇÃO, NEGOCIAÇÃO, CUSTÓDIA ELETRÔNICA E LIQUIDAÇÃO FINANCEIRA</w:t>
      </w:r>
    </w:p>
    <w:p w14:paraId="630749B6" w14:textId="77777777" w:rsidR="000A115D" w:rsidRPr="000569DC" w:rsidRDefault="000A115D">
      <w:pPr>
        <w:pStyle w:val="Corpodetexto"/>
        <w:spacing w:line="276" w:lineRule="auto"/>
        <w:ind w:right="-66"/>
        <w:rPr>
          <w:b/>
        </w:rPr>
        <w:pPrChange w:id="94" w:author="Mariana Piovesan Ramos | Vieira Rezende" w:date="2021-11-19T20:13:00Z">
          <w:pPr>
            <w:pStyle w:val="Corpodetexto"/>
            <w:spacing w:line="317" w:lineRule="auto"/>
            <w:ind w:right="-66"/>
          </w:pPr>
        </w:pPrChange>
      </w:pPr>
    </w:p>
    <w:p w14:paraId="29A3A4E2" w14:textId="77777777" w:rsidR="000A115D" w:rsidRPr="000569DC" w:rsidRDefault="0040318D">
      <w:pPr>
        <w:pStyle w:val="PargrafodaLista"/>
        <w:numPr>
          <w:ilvl w:val="2"/>
          <w:numId w:val="22"/>
        </w:numPr>
        <w:tabs>
          <w:tab w:val="left" w:pos="1187"/>
        </w:tabs>
        <w:spacing w:line="276" w:lineRule="auto"/>
        <w:ind w:left="0" w:right="-66" w:firstLine="0"/>
        <w:rPr>
          <w:sz w:val="20"/>
          <w:szCs w:val="20"/>
        </w:rPr>
        <w:pPrChange w:id="95" w:author="Mariana Piovesan Ramos | Vieira Rezende" w:date="2021-11-19T20:13:00Z">
          <w:pPr>
            <w:pStyle w:val="PargrafodaLista"/>
            <w:numPr>
              <w:ilvl w:val="2"/>
              <w:numId w:val="22"/>
            </w:numPr>
            <w:tabs>
              <w:tab w:val="left" w:pos="1187"/>
            </w:tabs>
            <w:spacing w:line="317" w:lineRule="auto"/>
            <w:ind w:left="0" w:right="-66" w:hanging="708"/>
          </w:pPr>
        </w:pPrChange>
      </w:pPr>
      <w:r w:rsidRPr="000569DC">
        <w:rPr>
          <w:sz w:val="20"/>
          <w:szCs w:val="20"/>
        </w:rPr>
        <w:t>As Debêntures serão depositadas</w:t>
      </w:r>
      <w:r w:rsidRPr="000569DC">
        <w:rPr>
          <w:spacing w:val="-4"/>
          <w:sz w:val="20"/>
          <w:szCs w:val="20"/>
        </w:rPr>
        <w:t xml:space="preserve"> </w:t>
      </w:r>
      <w:r w:rsidRPr="000569DC">
        <w:rPr>
          <w:sz w:val="20"/>
          <w:szCs w:val="20"/>
        </w:rPr>
        <w:t>para:</w:t>
      </w:r>
    </w:p>
    <w:p w14:paraId="05F93CCF" w14:textId="77777777" w:rsidR="000A115D" w:rsidRPr="000569DC" w:rsidRDefault="000A115D">
      <w:pPr>
        <w:pStyle w:val="Corpodetexto"/>
        <w:spacing w:line="276" w:lineRule="auto"/>
        <w:ind w:right="-66"/>
        <w:pPrChange w:id="96" w:author="Mariana Piovesan Ramos | Vieira Rezende" w:date="2021-11-19T20:13:00Z">
          <w:pPr>
            <w:pStyle w:val="Corpodetexto"/>
            <w:spacing w:line="317" w:lineRule="auto"/>
            <w:ind w:right="-66"/>
          </w:pPr>
        </w:pPrChange>
      </w:pPr>
    </w:p>
    <w:p w14:paraId="459E8859" w14:textId="0A8E42E2" w:rsidR="000A115D" w:rsidRPr="000569DC" w:rsidRDefault="0040318D">
      <w:pPr>
        <w:pStyle w:val="PargrafodaLista"/>
        <w:numPr>
          <w:ilvl w:val="0"/>
          <w:numId w:val="21"/>
        </w:numPr>
        <w:tabs>
          <w:tab w:val="left" w:pos="907"/>
        </w:tabs>
        <w:spacing w:line="276" w:lineRule="auto"/>
        <w:ind w:left="0" w:right="-66" w:firstLine="0"/>
        <w:rPr>
          <w:sz w:val="20"/>
          <w:szCs w:val="20"/>
        </w:rPr>
        <w:pPrChange w:id="97" w:author="Mariana Piovesan Ramos | Vieira Rezende" w:date="2021-11-19T20:13:00Z">
          <w:pPr>
            <w:pStyle w:val="PargrafodaLista"/>
            <w:numPr>
              <w:numId w:val="21"/>
            </w:numPr>
            <w:tabs>
              <w:tab w:val="left" w:pos="907"/>
            </w:tabs>
            <w:spacing w:line="317" w:lineRule="auto"/>
            <w:ind w:left="0" w:right="-66" w:hanging="392"/>
          </w:pPr>
        </w:pPrChange>
      </w:pPr>
      <w:r w:rsidRPr="000569DC">
        <w:rPr>
          <w:sz w:val="20"/>
          <w:szCs w:val="20"/>
        </w:rPr>
        <w:t>distribuição</w:t>
      </w:r>
      <w:r w:rsidRPr="000569DC">
        <w:rPr>
          <w:spacing w:val="-14"/>
          <w:sz w:val="20"/>
          <w:szCs w:val="20"/>
        </w:rPr>
        <w:t xml:space="preserve"> </w:t>
      </w:r>
      <w:r w:rsidRPr="000569DC">
        <w:rPr>
          <w:sz w:val="20"/>
          <w:szCs w:val="20"/>
        </w:rPr>
        <w:t>no</w:t>
      </w:r>
      <w:r w:rsidRPr="000569DC">
        <w:rPr>
          <w:spacing w:val="-11"/>
          <w:sz w:val="20"/>
          <w:szCs w:val="20"/>
        </w:rPr>
        <w:t xml:space="preserve"> </w:t>
      </w:r>
      <w:r w:rsidRPr="000569DC">
        <w:rPr>
          <w:sz w:val="20"/>
          <w:szCs w:val="20"/>
        </w:rPr>
        <w:t>mercado</w:t>
      </w:r>
      <w:r w:rsidRPr="000569DC">
        <w:rPr>
          <w:spacing w:val="-10"/>
          <w:sz w:val="20"/>
          <w:szCs w:val="20"/>
        </w:rPr>
        <w:t xml:space="preserve"> </w:t>
      </w:r>
      <w:r w:rsidRPr="000569DC">
        <w:rPr>
          <w:sz w:val="20"/>
          <w:szCs w:val="20"/>
        </w:rPr>
        <w:t>primário</w:t>
      </w:r>
      <w:r w:rsidRPr="000569DC">
        <w:rPr>
          <w:spacing w:val="-13"/>
          <w:sz w:val="20"/>
          <w:szCs w:val="20"/>
        </w:rPr>
        <w:t xml:space="preserve"> </w:t>
      </w:r>
      <w:r w:rsidRPr="000569DC">
        <w:rPr>
          <w:sz w:val="20"/>
          <w:szCs w:val="20"/>
        </w:rPr>
        <w:t>por</w:t>
      </w:r>
      <w:r w:rsidRPr="000569DC">
        <w:rPr>
          <w:spacing w:val="-11"/>
          <w:sz w:val="20"/>
          <w:szCs w:val="20"/>
        </w:rPr>
        <w:t xml:space="preserve"> </w:t>
      </w:r>
      <w:r w:rsidRPr="000569DC">
        <w:rPr>
          <w:sz w:val="20"/>
          <w:szCs w:val="20"/>
        </w:rPr>
        <w:t>meio</w:t>
      </w:r>
      <w:r w:rsidRPr="000569DC">
        <w:rPr>
          <w:spacing w:val="-11"/>
          <w:sz w:val="20"/>
          <w:szCs w:val="20"/>
        </w:rPr>
        <w:t xml:space="preserve"> </w:t>
      </w:r>
      <w:r w:rsidRPr="000569DC">
        <w:rPr>
          <w:sz w:val="20"/>
          <w:szCs w:val="20"/>
        </w:rPr>
        <w:t>do</w:t>
      </w:r>
      <w:r w:rsidRPr="000569DC">
        <w:rPr>
          <w:spacing w:val="-11"/>
          <w:sz w:val="20"/>
          <w:szCs w:val="20"/>
        </w:rPr>
        <w:t xml:space="preserve"> </w:t>
      </w:r>
      <w:r w:rsidRPr="000569DC">
        <w:rPr>
          <w:sz w:val="20"/>
          <w:szCs w:val="20"/>
        </w:rPr>
        <w:t>MDA</w:t>
      </w:r>
      <w:r w:rsidRPr="000569DC">
        <w:rPr>
          <w:spacing w:val="-5"/>
          <w:sz w:val="20"/>
          <w:szCs w:val="20"/>
        </w:rPr>
        <w:t xml:space="preserve"> </w:t>
      </w:r>
      <w:r w:rsidRPr="000569DC">
        <w:rPr>
          <w:sz w:val="20"/>
          <w:szCs w:val="20"/>
        </w:rPr>
        <w:t>–</w:t>
      </w:r>
      <w:r w:rsidRPr="000569DC">
        <w:rPr>
          <w:spacing w:val="-9"/>
          <w:sz w:val="20"/>
          <w:szCs w:val="20"/>
        </w:rPr>
        <w:t xml:space="preserve"> </w:t>
      </w:r>
      <w:r w:rsidRPr="000569DC">
        <w:rPr>
          <w:sz w:val="20"/>
          <w:szCs w:val="20"/>
        </w:rPr>
        <w:t>Módulo</w:t>
      </w:r>
      <w:r w:rsidRPr="000569DC">
        <w:rPr>
          <w:spacing w:val="-13"/>
          <w:sz w:val="20"/>
          <w:szCs w:val="20"/>
        </w:rPr>
        <w:t xml:space="preserve"> </w:t>
      </w:r>
      <w:r w:rsidRPr="000569DC">
        <w:rPr>
          <w:sz w:val="20"/>
          <w:szCs w:val="20"/>
        </w:rPr>
        <w:t>de</w:t>
      </w:r>
      <w:r w:rsidRPr="000569DC">
        <w:rPr>
          <w:spacing w:val="-11"/>
          <w:sz w:val="20"/>
          <w:szCs w:val="20"/>
        </w:rPr>
        <w:t xml:space="preserve"> </w:t>
      </w:r>
      <w:r w:rsidRPr="000569DC">
        <w:rPr>
          <w:sz w:val="20"/>
          <w:szCs w:val="20"/>
        </w:rPr>
        <w:t>Distribuição</w:t>
      </w:r>
      <w:r w:rsidRPr="000569DC">
        <w:rPr>
          <w:spacing w:val="-13"/>
          <w:sz w:val="20"/>
          <w:szCs w:val="20"/>
        </w:rPr>
        <w:t xml:space="preserve"> </w:t>
      </w:r>
      <w:r w:rsidRPr="000569DC">
        <w:rPr>
          <w:sz w:val="20"/>
          <w:szCs w:val="20"/>
        </w:rPr>
        <w:t>de</w:t>
      </w:r>
      <w:r w:rsidRPr="000569DC">
        <w:rPr>
          <w:spacing w:val="-8"/>
          <w:sz w:val="20"/>
          <w:szCs w:val="20"/>
        </w:rPr>
        <w:t xml:space="preserve"> </w:t>
      </w:r>
      <w:r w:rsidRPr="000569DC">
        <w:rPr>
          <w:sz w:val="20"/>
          <w:szCs w:val="20"/>
        </w:rPr>
        <w:t>Ativos, administrado e operacionalizado pela B3 S.A. – Brasil, Bolsa, Balcão</w:t>
      </w:r>
      <w:r w:rsidR="00921CFB" w:rsidRPr="000569DC">
        <w:rPr>
          <w:sz w:val="20"/>
          <w:szCs w:val="20"/>
        </w:rPr>
        <w:t xml:space="preserve"> – Ba</w:t>
      </w:r>
      <w:r w:rsidR="00AC4C0E" w:rsidRPr="000569DC">
        <w:rPr>
          <w:sz w:val="20"/>
          <w:szCs w:val="20"/>
        </w:rPr>
        <w:t>l</w:t>
      </w:r>
      <w:r w:rsidR="00921CFB" w:rsidRPr="000569DC">
        <w:rPr>
          <w:sz w:val="20"/>
          <w:szCs w:val="20"/>
        </w:rPr>
        <w:t>cão B3</w:t>
      </w:r>
      <w:r w:rsidRPr="000569DC">
        <w:rPr>
          <w:sz w:val="20"/>
          <w:szCs w:val="20"/>
        </w:rPr>
        <w:t xml:space="preserve"> (“</w:t>
      </w:r>
      <w:r w:rsidRPr="000569DC">
        <w:rPr>
          <w:sz w:val="20"/>
          <w:szCs w:val="20"/>
          <w:u w:val="single"/>
        </w:rPr>
        <w:t>B3</w:t>
      </w:r>
      <w:r w:rsidRPr="000569DC">
        <w:rPr>
          <w:sz w:val="20"/>
          <w:szCs w:val="20"/>
        </w:rPr>
        <w:t>”), sendo a distribuição liquidada financeiramente por meio da B3;</w:t>
      </w:r>
      <w:r w:rsidRPr="000569DC">
        <w:rPr>
          <w:spacing w:val="-7"/>
          <w:sz w:val="20"/>
          <w:szCs w:val="20"/>
        </w:rPr>
        <w:t xml:space="preserve"> </w:t>
      </w:r>
      <w:r w:rsidRPr="000569DC">
        <w:rPr>
          <w:sz w:val="20"/>
          <w:szCs w:val="20"/>
        </w:rPr>
        <w:t>e</w:t>
      </w:r>
    </w:p>
    <w:p w14:paraId="6DE18C2E" w14:textId="77777777" w:rsidR="000A115D" w:rsidRPr="000569DC" w:rsidRDefault="000A115D">
      <w:pPr>
        <w:pStyle w:val="Corpodetexto"/>
        <w:spacing w:line="276" w:lineRule="auto"/>
        <w:ind w:right="-66"/>
        <w:pPrChange w:id="98" w:author="Mariana Piovesan Ramos | Vieira Rezende" w:date="2021-11-19T20:13:00Z">
          <w:pPr>
            <w:pStyle w:val="Corpodetexto"/>
            <w:spacing w:line="317" w:lineRule="auto"/>
            <w:ind w:right="-66"/>
          </w:pPr>
        </w:pPrChange>
      </w:pPr>
    </w:p>
    <w:p w14:paraId="00CBB65A" w14:textId="77777777" w:rsidR="000A115D" w:rsidRPr="000569DC" w:rsidRDefault="0040318D">
      <w:pPr>
        <w:pStyle w:val="PargrafodaLista"/>
        <w:numPr>
          <w:ilvl w:val="0"/>
          <w:numId w:val="21"/>
        </w:numPr>
        <w:tabs>
          <w:tab w:val="left" w:pos="907"/>
        </w:tabs>
        <w:spacing w:line="276" w:lineRule="auto"/>
        <w:ind w:left="0" w:right="-66" w:firstLine="0"/>
        <w:rPr>
          <w:sz w:val="20"/>
          <w:szCs w:val="20"/>
        </w:rPr>
        <w:pPrChange w:id="99" w:author="Mariana Piovesan Ramos | Vieira Rezende" w:date="2021-11-19T20:13:00Z">
          <w:pPr>
            <w:pStyle w:val="PargrafodaLista"/>
            <w:numPr>
              <w:numId w:val="21"/>
            </w:numPr>
            <w:tabs>
              <w:tab w:val="left" w:pos="907"/>
            </w:tabs>
            <w:spacing w:line="317" w:lineRule="auto"/>
            <w:ind w:left="0" w:right="-66" w:hanging="392"/>
          </w:pPr>
        </w:pPrChange>
      </w:pPr>
      <w:r w:rsidRPr="000569DC">
        <w:rPr>
          <w:sz w:val="20"/>
          <w:szCs w:val="20"/>
        </w:rPr>
        <w:t>negociação no mercado secundário por meio do CETIP21 – Títulos e Valores Mobiliários,</w:t>
      </w:r>
      <w:r w:rsidRPr="000569DC">
        <w:rPr>
          <w:spacing w:val="-9"/>
          <w:sz w:val="20"/>
          <w:szCs w:val="20"/>
        </w:rPr>
        <w:t xml:space="preserve"> </w:t>
      </w:r>
      <w:r w:rsidRPr="000569DC">
        <w:rPr>
          <w:sz w:val="20"/>
          <w:szCs w:val="20"/>
        </w:rPr>
        <w:t>administrado</w:t>
      </w:r>
      <w:r w:rsidRPr="000569DC">
        <w:rPr>
          <w:spacing w:val="-7"/>
          <w:sz w:val="20"/>
          <w:szCs w:val="20"/>
        </w:rPr>
        <w:t xml:space="preserve"> </w:t>
      </w:r>
      <w:r w:rsidRPr="000569DC">
        <w:rPr>
          <w:sz w:val="20"/>
          <w:szCs w:val="20"/>
        </w:rPr>
        <w:t>e</w:t>
      </w:r>
      <w:r w:rsidRPr="000569DC">
        <w:rPr>
          <w:spacing w:val="-7"/>
          <w:sz w:val="20"/>
          <w:szCs w:val="20"/>
        </w:rPr>
        <w:t xml:space="preserve"> </w:t>
      </w:r>
      <w:r w:rsidRPr="000569DC">
        <w:rPr>
          <w:sz w:val="20"/>
          <w:szCs w:val="20"/>
        </w:rPr>
        <w:t>operacionalizado</w:t>
      </w:r>
      <w:r w:rsidRPr="000569DC">
        <w:rPr>
          <w:spacing w:val="-9"/>
          <w:sz w:val="20"/>
          <w:szCs w:val="20"/>
        </w:rPr>
        <w:t xml:space="preserve"> </w:t>
      </w:r>
      <w:r w:rsidRPr="000569DC">
        <w:rPr>
          <w:sz w:val="20"/>
          <w:szCs w:val="20"/>
        </w:rPr>
        <w:t>pela</w:t>
      </w:r>
      <w:r w:rsidRPr="000569DC">
        <w:rPr>
          <w:spacing w:val="-5"/>
          <w:sz w:val="20"/>
          <w:szCs w:val="20"/>
        </w:rPr>
        <w:t xml:space="preserve"> </w:t>
      </w:r>
      <w:r w:rsidRPr="000569DC">
        <w:rPr>
          <w:sz w:val="20"/>
          <w:szCs w:val="20"/>
        </w:rPr>
        <w:t>B3,</w:t>
      </w:r>
      <w:r w:rsidRPr="000569DC">
        <w:rPr>
          <w:spacing w:val="-6"/>
          <w:sz w:val="20"/>
          <w:szCs w:val="20"/>
        </w:rPr>
        <w:t xml:space="preserve"> </w:t>
      </w:r>
      <w:r w:rsidRPr="000569DC">
        <w:rPr>
          <w:sz w:val="20"/>
          <w:szCs w:val="20"/>
        </w:rPr>
        <w:t>sendo</w:t>
      </w:r>
      <w:r w:rsidRPr="000569DC">
        <w:rPr>
          <w:spacing w:val="-9"/>
          <w:sz w:val="20"/>
          <w:szCs w:val="20"/>
        </w:rPr>
        <w:t xml:space="preserve"> </w:t>
      </w:r>
      <w:r w:rsidRPr="000569DC">
        <w:rPr>
          <w:sz w:val="20"/>
          <w:szCs w:val="20"/>
        </w:rPr>
        <w:t>as</w:t>
      </w:r>
      <w:r w:rsidRPr="000569DC">
        <w:rPr>
          <w:spacing w:val="-9"/>
          <w:sz w:val="20"/>
          <w:szCs w:val="20"/>
        </w:rPr>
        <w:t xml:space="preserve"> </w:t>
      </w:r>
      <w:r w:rsidRPr="000569DC">
        <w:rPr>
          <w:sz w:val="20"/>
          <w:szCs w:val="20"/>
        </w:rPr>
        <w:t>negociações</w:t>
      </w:r>
      <w:r w:rsidRPr="000569DC">
        <w:rPr>
          <w:spacing w:val="-9"/>
          <w:sz w:val="20"/>
          <w:szCs w:val="20"/>
        </w:rPr>
        <w:t xml:space="preserve"> </w:t>
      </w:r>
      <w:r w:rsidRPr="000569DC">
        <w:rPr>
          <w:sz w:val="20"/>
          <w:szCs w:val="20"/>
        </w:rPr>
        <w:t>liquidadas financeiramente e as Debêntures custodiadas eletronicamente na</w:t>
      </w:r>
      <w:r w:rsidRPr="000569DC">
        <w:rPr>
          <w:spacing w:val="-9"/>
          <w:sz w:val="20"/>
          <w:szCs w:val="20"/>
        </w:rPr>
        <w:t xml:space="preserve"> </w:t>
      </w:r>
      <w:r w:rsidRPr="000569DC">
        <w:rPr>
          <w:sz w:val="20"/>
          <w:szCs w:val="20"/>
        </w:rPr>
        <w:t>B3.</w:t>
      </w:r>
    </w:p>
    <w:p w14:paraId="221F5511" w14:textId="77777777" w:rsidR="000A115D" w:rsidRPr="000569DC" w:rsidRDefault="000A115D">
      <w:pPr>
        <w:pStyle w:val="Corpodetexto"/>
        <w:spacing w:line="276" w:lineRule="auto"/>
        <w:ind w:right="-66"/>
        <w:pPrChange w:id="100" w:author="Mariana Piovesan Ramos | Vieira Rezende" w:date="2021-11-19T20:13:00Z">
          <w:pPr>
            <w:pStyle w:val="Corpodetexto"/>
            <w:spacing w:line="317" w:lineRule="auto"/>
            <w:ind w:right="-66"/>
          </w:pPr>
        </w:pPrChange>
      </w:pPr>
    </w:p>
    <w:p w14:paraId="270F33C3" w14:textId="1413C4D1" w:rsidR="000A115D" w:rsidRPr="000569DC" w:rsidRDefault="0040318D">
      <w:pPr>
        <w:pStyle w:val="PargrafodaLista"/>
        <w:numPr>
          <w:ilvl w:val="2"/>
          <w:numId w:val="22"/>
        </w:numPr>
        <w:tabs>
          <w:tab w:val="left" w:pos="1187"/>
          <w:tab w:val="left" w:pos="1822"/>
          <w:tab w:val="left" w:pos="2400"/>
          <w:tab w:val="left" w:pos="3783"/>
          <w:tab w:val="left" w:pos="4702"/>
          <w:tab w:val="left" w:pos="5678"/>
          <w:tab w:val="left" w:pos="6796"/>
          <w:tab w:val="left" w:pos="7249"/>
          <w:tab w:val="left" w:pos="8615"/>
          <w:tab w:val="left" w:pos="9424"/>
        </w:tabs>
        <w:spacing w:line="276" w:lineRule="auto"/>
        <w:ind w:left="0" w:right="-66" w:firstLine="0"/>
        <w:rPr>
          <w:sz w:val="20"/>
          <w:szCs w:val="20"/>
        </w:rPr>
        <w:pPrChange w:id="101" w:author="Mariana Piovesan Ramos | Vieira Rezende" w:date="2021-11-19T20:13:00Z">
          <w:pPr>
            <w:pStyle w:val="PargrafodaLista"/>
            <w:numPr>
              <w:ilvl w:val="2"/>
              <w:numId w:val="22"/>
            </w:numPr>
            <w:tabs>
              <w:tab w:val="left" w:pos="1187"/>
              <w:tab w:val="left" w:pos="1822"/>
              <w:tab w:val="left" w:pos="2400"/>
              <w:tab w:val="left" w:pos="3783"/>
              <w:tab w:val="left" w:pos="4702"/>
              <w:tab w:val="left" w:pos="5678"/>
              <w:tab w:val="left" w:pos="6796"/>
              <w:tab w:val="left" w:pos="7249"/>
              <w:tab w:val="left" w:pos="8615"/>
              <w:tab w:val="left" w:pos="9424"/>
            </w:tabs>
            <w:spacing w:line="317" w:lineRule="auto"/>
            <w:ind w:left="0" w:right="-66" w:hanging="708"/>
          </w:pPr>
        </w:pPrChange>
      </w:pPr>
      <w:r w:rsidRPr="000569DC">
        <w:rPr>
          <w:sz w:val="20"/>
          <w:szCs w:val="20"/>
        </w:rPr>
        <w:t>As Debêntures somente poderão ser negociadas entre Investidores Qualificados (conforme</w:t>
      </w:r>
      <w:r w:rsidRPr="000569DC">
        <w:rPr>
          <w:spacing w:val="-17"/>
          <w:sz w:val="20"/>
          <w:szCs w:val="20"/>
        </w:rPr>
        <w:t xml:space="preserve"> </w:t>
      </w:r>
      <w:r w:rsidRPr="000569DC">
        <w:rPr>
          <w:sz w:val="20"/>
          <w:szCs w:val="20"/>
        </w:rPr>
        <w:t>definido</w:t>
      </w:r>
      <w:r w:rsidRPr="000569DC">
        <w:rPr>
          <w:spacing w:val="-16"/>
          <w:sz w:val="20"/>
          <w:szCs w:val="20"/>
        </w:rPr>
        <w:t xml:space="preserve"> </w:t>
      </w:r>
      <w:r w:rsidRPr="000569DC">
        <w:rPr>
          <w:sz w:val="20"/>
          <w:szCs w:val="20"/>
        </w:rPr>
        <w:t>abaixo)</w:t>
      </w:r>
      <w:r w:rsidRPr="000569DC">
        <w:rPr>
          <w:spacing w:val="-12"/>
          <w:sz w:val="20"/>
          <w:szCs w:val="20"/>
        </w:rPr>
        <w:t xml:space="preserve"> </w:t>
      </w:r>
      <w:r w:rsidRPr="000569DC">
        <w:rPr>
          <w:sz w:val="20"/>
          <w:szCs w:val="20"/>
        </w:rPr>
        <w:t>nos</w:t>
      </w:r>
      <w:r w:rsidRPr="000569DC">
        <w:rPr>
          <w:spacing w:val="-14"/>
          <w:sz w:val="20"/>
          <w:szCs w:val="20"/>
        </w:rPr>
        <w:t xml:space="preserve"> </w:t>
      </w:r>
      <w:r w:rsidRPr="000569DC">
        <w:rPr>
          <w:sz w:val="20"/>
          <w:szCs w:val="20"/>
        </w:rPr>
        <w:t>mercados</w:t>
      </w:r>
      <w:r w:rsidRPr="000569DC">
        <w:rPr>
          <w:spacing w:val="-14"/>
          <w:sz w:val="20"/>
          <w:szCs w:val="20"/>
        </w:rPr>
        <w:t xml:space="preserve"> </w:t>
      </w:r>
      <w:r w:rsidRPr="000569DC">
        <w:rPr>
          <w:sz w:val="20"/>
          <w:szCs w:val="20"/>
        </w:rPr>
        <w:t>regulamentados</w:t>
      </w:r>
      <w:r w:rsidRPr="000569DC">
        <w:rPr>
          <w:spacing w:val="-8"/>
          <w:sz w:val="20"/>
          <w:szCs w:val="20"/>
        </w:rPr>
        <w:t xml:space="preserve"> </w:t>
      </w:r>
      <w:r w:rsidRPr="000569DC">
        <w:rPr>
          <w:sz w:val="20"/>
          <w:szCs w:val="20"/>
        </w:rPr>
        <w:t>de</w:t>
      </w:r>
      <w:r w:rsidRPr="000569DC">
        <w:rPr>
          <w:spacing w:val="-14"/>
          <w:sz w:val="20"/>
          <w:szCs w:val="20"/>
        </w:rPr>
        <w:t xml:space="preserve"> </w:t>
      </w:r>
      <w:r w:rsidRPr="000569DC">
        <w:rPr>
          <w:sz w:val="20"/>
          <w:szCs w:val="20"/>
        </w:rPr>
        <w:t>valores</w:t>
      </w:r>
      <w:r w:rsidRPr="000569DC">
        <w:rPr>
          <w:spacing w:val="-15"/>
          <w:sz w:val="20"/>
          <w:szCs w:val="20"/>
        </w:rPr>
        <w:t xml:space="preserve"> </w:t>
      </w:r>
      <w:r w:rsidRPr="000569DC">
        <w:rPr>
          <w:sz w:val="20"/>
          <w:szCs w:val="20"/>
        </w:rPr>
        <w:t>mobiliários</w:t>
      </w:r>
      <w:r w:rsidRPr="000569DC">
        <w:rPr>
          <w:spacing w:val="-16"/>
          <w:sz w:val="20"/>
          <w:szCs w:val="20"/>
        </w:rPr>
        <w:t xml:space="preserve"> </w:t>
      </w:r>
      <w:r w:rsidRPr="000569DC">
        <w:rPr>
          <w:sz w:val="20"/>
          <w:szCs w:val="20"/>
        </w:rPr>
        <w:t>depois</w:t>
      </w:r>
      <w:r w:rsidRPr="000569DC">
        <w:rPr>
          <w:spacing w:val="-16"/>
          <w:sz w:val="20"/>
          <w:szCs w:val="20"/>
        </w:rPr>
        <w:t xml:space="preserve"> </w:t>
      </w:r>
      <w:r w:rsidRPr="000569DC">
        <w:rPr>
          <w:sz w:val="20"/>
          <w:szCs w:val="20"/>
        </w:rPr>
        <w:t>de decorridos 90 (noventa) dias, contados a partir da data de cada subscrição ou aquisição pelos investidores</w:t>
      </w:r>
      <w:r w:rsidR="00921CFB" w:rsidRPr="000569DC">
        <w:rPr>
          <w:sz w:val="20"/>
          <w:szCs w:val="20"/>
        </w:rPr>
        <w:t xml:space="preserve"> profissionais</w:t>
      </w:r>
      <w:r w:rsidRPr="000569DC">
        <w:rPr>
          <w:sz w:val="20"/>
          <w:szCs w:val="20"/>
        </w:rPr>
        <w:t>, conforme disposto nos artigos 13 e 15 da Instrução CVM 476, observado o cumprimento pela Emissora do artigo 17 da Instrução CVM 476, sendo que</w:t>
      </w:r>
      <w:r w:rsidRPr="000569DC">
        <w:rPr>
          <w:spacing w:val="-32"/>
          <w:sz w:val="20"/>
          <w:szCs w:val="20"/>
        </w:rPr>
        <w:t xml:space="preserve"> </w:t>
      </w:r>
      <w:r w:rsidRPr="000569DC">
        <w:rPr>
          <w:sz w:val="20"/>
          <w:szCs w:val="20"/>
        </w:rPr>
        <w:t>a</w:t>
      </w:r>
      <w:r w:rsidR="00E31D1A" w:rsidRPr="000569DC">
        <w:rPr>
          <w:sz w:val="20"/>
          <w:szCs w:val="20"/>
        </w:rPr>
        <w:t xml:space="preserve"> </w:t>
      </w:r>
      <w:r w:rsidRPr="000569DC">
        <w:rPr>
          <w:sz w:val="20"/>
          <w:szCs w:val="20"/>
        </w:rPr>
        <w:t>negociação</w:t>
      </w:r>
      <w:r w:rsidR="00E31D1A" w:rsidRPr="000569DC">
        <w:rPr>
          <w:sz w:val="20"/>
          <w:szCs w:val="20"/>
        </w:rPr>
        <w:t xml:space="preserve"> </w:t>
      </w:r>
      <w:r w:rsidRPr="000569DC">
        <w:rPr>
          <w:sz w:val="20"/>
          <w:szCs w:val="20"/>
        </w:rPr>
        <w:t>das</w:t>
      </w:r>
      <w:r w:rsidR="00E31D1A" w:rsidRPr="000569DC">
        <w:rPr>
          <w:sz w:val="20"/>
          <w:szCs w:val="20"/>
        </w:rPr>
        <w:t xml:space="preserve"> </w:t>
      </w:r>
      <w:r w:rsidRPr="000569DC">
        <w:rPr>
          <w:sz w:val="20"/>
          <w:szCs w:val="20"/>
        </w:rPr>
        <w:t>Debêntures</w:t>
      </w:r>
      <w:r w:rsidRPr="000569DC">
        <w:rPr>
          <w:sz w:val="20"/>
          <w:szCs w:val="20"/>
        </w:rPr>
        <w:tab/>
        <w:t>deverá</w:t>
      </w:r>
      <w:r w:rsidR="00E31D1A" w:rsidRPr="000569DC">
        <w:rPr>
          <w:sz w:val="20"/>
          <w:szCs w:val="20"/>
        </w:rPr>
        <w:t xml:space="preserve"> </w:t>
      </w:r>
      <w:r w:rsidRPr="000569DC">
        <w:rPr>
          <w:sz w:val="20"/>
          <w:szCs w:val="20"/>
        </w:rPr>
        <w:t>sempre</w:t>
      </w:r>
      <w:r w:rsidR="00E31D1A" w:rsidRPr="000569DC">
        <w:rPr>
          <w:sz w:val="20"/>
          <w:szCs w:val="20"/>
        </w:rPr>
        <w:t xml:space="preserve"> </w:t>
      </w:r>
      <w:r w:rsidRPr="000569DC">
        <w:rPr>
          <w:sz w:val="20"/>
          <w:szCs w:val="20"/>
        </w:rPr>
        <w:t>respeitar</w:t>
      </w:r>
      <w:r w:rsidR="00E31D1A" w:rsidRPr="000569DC">
        <w:rPr>
          <w:sz w:val="20"/>
          <w:szCs w:val="20"/>
        </w:rPr>
        <w:t xml:space="preserve"> </w:t>
      </w:r>
      <w:r w:rsidRPr="000569DC">
        <w:rPr>
          <w:sz w:val="20"/>
          <w:szCs w:val="20"/>
        </w:rPr>
        <w:t>as</w:t>
      </w:r>
      <w:r w:rsidR="00E31D1A" w:rsidRPr="000569DC">
        <w:rPr>
          <w:sz w:val="20"/>
          <w:szCs w:val="20"/>
        </w:rPr>
        <w:t xml:space="preserve"> </w:t>
      </w:r>
      <w:r w:rsidRPr="000569DC">
        <w:rPr>
          <w:sz w:val="20"/>
          <w:szCs w:val="20"/>
        </w:rPr>
        <w:t>disposições</w:t>
      </w:r>
      <w:r w:rsidR="00E31D1A" w:rsidRPr="000569DC">
        <w:rPr>
          <w:sz w:val="20"/>
          <w:szCs w:val="20"/>
        </w:rPr>
        <w:t xml:space="preserve"> </w:t>
      </w:r>
      <w:r w:rsidRPr="000569DC">
        <w:rPr>
          <w:sz w:val="20"/>
          <w:szCs w:val="20"/>
        </w:rPr>
        <w:t>legais</w:t>
      </w:r>
      <w:r w:rsidR="00E31D1A" w:rsidRPr="000569DC">
        <w:rPr>
          <w:sz w:val="20"/>
          <w:szCs w:val="20"/>
        </w:rPr>
        <w:t xml:space="preserve"> </w:t>
      </w:r>
      <w:r w:rsidRPr="000569DC">
        <w:rPr>
          <w:spacing w:val="-18"/>
          <w:sz w:val="20"/>
          <w:szCs w:val="20"/>
        </w:rPr>
        <w:t xml:space="preserve">e </w:t>
      </w:r>
      <w:r w:rsidRPr="000569DC">
        <w:rPr>
          <w:sz w:val="20"/>
          <w:szCs w:val="20"/>
        </w:rPr>
        <w:t>regulamentares</w:t>
      </w:r>
      <w:r w:rsidRPr="000569DC">
        <w:rPr>
          <w:spacing w:val="-3"/>
          <w:sz w:val="20"/>
          <w:szCs w:val="20"/>
        </w:rPr>
        <w:t xml:space="preserve"> </w:t>
      </w:r>
      <w:r w:rsidRPr="000569DC">
        <w:rPr>
          <w:sz w:val="20"/>
          <w:szCs w:val="20"/>
        </w:rPr>
        <w:t>aplicáveis.</w:t>
      </w:r>
      <w:r w:rsidR="003936B7" w:rsidRPr="000569DC">
        <w:rPr>
          <w:sz w:val="20"/>
          <w:szCs w:val="20"/>
        </w:rPr>
        <w:t xml:space="preserve"> </w:t>
      </w:r>
    </w:p>
    <w:p w14:paraId="0D4182DE" w14:textId="77777777" w:rsidR="000A115D" w:rsidRPr="000569DC" w:rsidRDefault="000A115D">
      <w:pPr>
        <w:pStyle w:val="Corpodetexto"/>
        <w:spacing w:line="276" w:lineRule="auto"/>
        <w:ind w:right="-66"/>
        <w:pPrChange w:id="102" w:author="Mariana Piovesan Ramos | Vieira Rezende" w:date="2021-11-19T20:13:00Z">
          <w:pPr>
            <w:pStyle w:val="Corpodetexto"/>
            <w:spacing w:line="317" w:lineRule="auto"/>
            <w:ind w:right="-66"/>
          </w:pPr>
        </w:pPrChange>
      </w:pPr>
    </w:p>
    <w:p w14:paraId="25463144" w14:textId="77777777" w:rsidR="000A115D" w:rsidRPr="000569DC" w:rsidRDefault="0040318D">
      <w:pPr>
        <w:pStyle w:val="PargrafodaLista"/>
        <w:numPr>
          <w:ilvl w:val="1"/>
          <w:numId w:val="22"/>
        </w:numPr>
        <w:tabs>
          <w:tab w:val="left" w:pos="1199"/>
        </w:tabs>
        <w:spacing w:line="276" w:lineRule="auto"/>
        <w:ind w:left="0" w:right="-66" w:firstLine="0"/>
        <w:rPr>
          <w:b/>
          <w:sz w:val="20"/>
          <w:szCs w:val="20"/>
        </w:rPr>
        <w:pPrChange w:id="103" w:author="Mariana Piovesan Ramos | Vieira Rezende" w:date="2021-11-19T20:13:00Z">
          <w:pPr>
            <w:pStyle w:val="PargrafodaLista"/>
            <w:numPr>
              <w:ilvl w:val="1"/>
              <w:numId w:val="22"/>
            </w:numPr>
            <w:tabs>
              <w:tab w:val="left" w:pos="1199"/>
            </w:tabs>
            <w:spacing w:line="317" w:lineRule="auto"/>
            <w:ind w:left="0" w:right="-66" w:hanging="708"/>
          </w:pPr>
        </w:pPrChange>
      </w:pPr>
      <w:r w:rsidRPr="000569DC">
        <w:rPr>
          <w:b/>
          <w:sz w:val="20"/>
          <w:szCs w:val="20"/>
        </w:rPr>
        <w:t>ENQUADRAMENTO DO</w:t>
      </w:r>
      <w:r w:rsidRPr="000569DC">
        <w:rPr>
          <w:b/>
          <w:spacing w:val="-2"/>
          <w:sz w:val="20"/>
          <w:szCs w:val="20"/>
        </w:rPr>
        <w:t xml:space="preserve"> </w:t>
      </w:r>
      <w:r w:rsidRPr="000569DC">
        <w:rPr>
          <w:b/>
          <w:sz w:val="20"/>
          <w:szCs w:val="20"/>
        </w:rPr>
        <w:t>PROJETO</w:t>
      </w:r>
    </w:p>
    <w:p w14:paraId="10DCB8CA" w14:textId="77777777" w:rsidR="000A115D" w:rsidRPr="000569DC" w:rsidRDefault="000A115D">
      <w:pPr>
        <w:pStyle w:val="Corpodetexto"/>
        <w:spacing w:line="276" w:lineRule="auto"/>
        <w:ind w:right="-66"/>
        <w:rPr>
          <w:b/>
        </w:rPr>
        <w:pPrChange w:id="104" w:author="Mariana Piovesan Ramos | Vieira Rezende" w:date="2021-11-19T20:13:00Z">
          <w:pPr>
            <w:pStyle w:val="Corpodetexto"/>
            <w:spacing w:line="317" w:lineRule="auto"/>
            <w:ind w:right="-66"/>
          </w:pPr>
        </w:pPrChange>
      </w:pPr>
    </w:p>
    <w:p w14:paraId="7EA9C641" w14:textId="599D0145" w:rsidR="000A115D" w:rsidRPr="000569DC" w:rsidRDefault="0040318D">
      <w:pPr>
        <w:pStyle w:val="PargrafodaLista"/>
        <w:numPr>
          <w:ilvl w:val="2"/>
          <w:numId w:val="22"/>
        </w:numPr>
        <w:tabs>
          <w:tab w:val="left" w:pos="1187"/>
        </w:tabs>
        <w:spacing w:line="276" w:lineRule="auto"/>
        <w:ind w:left="0" w:right="-66" w:firstLine="0"/>
        <w:rPr>
          <w:sz w:val="20"/>
          <w:szCs w:val="20"/>
        </w:rPr>
        <w:pPrChange w:id="105" w:author="Mariana Piovesan Ramos | Vieira Rezende" w:date="2021-11-19T20:13:00Z">
          <w:pPr>
            <w:pStyle w:val="PargrafodaLista"/>
            <w:numPr>
              <w:ilvl w:val="2"/>
              <w:numId w:val="22"/>
            </w:numPr>
            <w:tabs>
              <w:tab w:val="left" w:pos="1187"/>
            </w:tabs>
            <w:spacing w:line="317" w:lineRule="auto"/>
            <w:ind w:left="0" w:right="-66" w:hanging="708"/>
          </w:pPr>
        </w:pPrChange>
      </w:pPr>
      <w:r w:rsidRPr="000569DC">
        <w:rPr>
          <w:sz w:val="20"/>
          <w:szCs w:val="20"/>
        </w:rPr>
        <w:t>A Emissão será realizada na forma do artigo 2º da Lei nº</w:t>
      </w:r>
      <w:r w:rsidR="00FF1D36" w:rsidRPr="000569DC">
        <w:rPr>
          <w:sz w:val="20"/>
          <w:szCs w:val="20"/>
        </w:rPr>
        <w:t> </w:t>
      </w:r>
      <w:r w:rsidRPr="000569DC">
        <w:rPr>
          <w:sz w:val="20"/>
          <w:szCs w:val="20"/>
        </w:rPr>
        <w:t>12.431, de 24 de junho de 2011, conforme alterada (“</w:t>
      </w:r>
      <w:r w:rsidRPr="000569DC">
        <w:rPr>
          <w:sz w:val="20"/>
          <w:szCs w:val="20"/>
          <w:u w:val="single"/>
        </w:rPr>
        <w:t>Lei 12.431</w:t>
      </w:r>
      <w:r w:rsidRPr="000569DC">
        <w:rPr>
          <w:sz w:val="20"/>
          <w:szCs w:val="20"/>
        </w:rPr>
        <w:t>”) e do Decreto nº 8.874, de 11 de outubro de 2016 (“</w:t>
      </w:r>
      <w:r w:rsidRPr="000569DC">
        <w:rPr>
          <w:sz w:val="20"/>
          <w:szCs w:val="20"/>
          <w:u w:val="single"/>
        </w:rPr>
        <w:t>Decreto 8.874</w:t>
      </w:r>
      <w:r w:rsidRPr="000569DC">
        <w:rPr>
          <w:sz w:val="20"/>
          <w:szCs w:val="20"/>
        </w:rPr>
        <w:t>”), da Resolução do Conselho Monetário Nacional (“</w:t>
      </w:r>
      <w:r w:rsidRPr="000569DC">
        <w:rPr>
          <w:sz w:val="20"/>
          <w:szCs w:val="20"/>
          <w:u w:val="single"/>
        </w:rPr>
        <w:t>CMN</w:t>
      </w:r>
      <w:r w:rsidRPr="000569DC">
        <w:rPr>
          <w:sz w:val="20"/>
          <w:szCs w:val="20"/>
        </w:rPr>
        <w:t>”) n° 3.947, de 27 de janeiro de 2011, conforme alterada (“</w:t>
      </w:r>
      <w:r w:rsidRPr="000569DC">
        <w:rPr>
          <w:sz w:val="20"/>
          <w:szCs w:val="20"/>
          <w:u w:val="single"/>
        </w:rPr>
        <w:t>Resolução CMN 3.947</w:t>
      </w:r>
      <w:r w:rsidRPr="000569DC">
        <w:rPr>
          <w:sz w:val="20"/>
          <w:szCs w:val="20"/>
        </w:rPr>
        <w:t>”) e da Portaria nº 364, de 13 de setembro de 2017 (“</w:t>
      </w:r>
      <w:r w:rsidRPr="000569DC">
        <w:rPr>
          <w:sz w:val="20"/>
          <w:szCs w:val="20"/>
          <w:u w:val="single"/>
        </w:rPr>
        <w:t>Portaria MME 364</w:t>
      </w:r>
      <w:r w:rsidRPr="000569DC">
        <w:rPr>
          <w:sz w:val="20"/>
          <w:szCs w:val="20"/>
        </w:rPr>
        <w:t>”) ou de normas posteriores que as alterem, substituam ou complementem, tendo em vista o enquadramento do Projeto (conforme definido abaixo) como projeto prioritário pelo Ministério de Minas e Energia (“</w:t>
      </w:r>
      <w:r w:rsidRPr="000569DC">
        <w:rPr>
          <w:sz w:val="20"/>
          <w:szCs w:val="20"/>
          <w:u w:val="single"/>
        </w:rPr>
        <w:t>MME</w:t>
      </w:r>
      <w:r w:rsidRPr="000569DC">
        <w:rPr>
          <w:sz w:val="20"/>
          <w:szCs w:val="20"/>
        </w:rPr>
        <w:t xml:space="preserve">”), por meio da Portaria do MME nº </w:t>
      </w:r>
      <w:r w:rsidR="00F12B91" w:rsidRPr="000569DC">
        <w:rPr>
          <w:sz w:val="20"/>
          <w:szCs w:val="20"/>
        </w:rPr>
        <w:t>135</w:t>
      </w:r>
      <w:r w:rsidRPr="000569DC">
        <w:rPr>
          <w:sz w:val="20"/>
          <w:szCs w:val="20"/>
        </w:rPr>
        <w:t xml:space="preserve">, de </w:t>
      </w:r>
      <w:r w:rsidR="00F12B91" w:rsidRPr="000569DC">
        <w:rPr>
          <w:sz w:val="20"/>
          <w:szCs w:val="20"/>
        </w:rPr>
        <w:t xml:space="preserve">18 </w:t>
      </w:r>
      <w:r w:rsidRPr="000569DC">
        <w:rPr>
          <w:sz w:val="20"/>
          <w:szCs w:val="20"/>
        </w:rPr>
        <w:t xml:space="preserve">de </w:t>
      </w:r>
      <w:r w:rsidR="00F12B91" w:rsidRPr="000569DC">
        <w:rPr>
          <w:sz w:val="20"/>
          <w:szCs w:val="20"/>
        </w:rPr>
        <w:t xml:space="preserve">junho </w:t>
      </w:r>
      <w:r w:rsidRPr="000569DC">
        <w:rPr>
          <w:sz w:val="20"/>
          <w:szCs w:val="20"/>
        </w:rPr>
        <w:t xml:space="preserve">de </w:t>
      </w:r>
      <w:r w:rsidR="00F12B91" w:rsidRPr="000569DC">
        <w:rPr>
          <w:sz w:val="20"/>
          <w:szCs w:val="20"/>
        </w:rPr>
        <w:t xml:space="preserve">2018, </w:t>
      </w:r>
      <w:r w:rsidRPr="000569DC">
        <w:rPr>
          <w:sz w:val="20"/>
          <w:szCs w:val="20"/>
        </w:rPr>
        <w:t>publicada no Diário</w:t>
      </w:r>
      <w:r w:rsidRPr="000569DC">
        <w:rPr>
          <w:spacing w:val="-19"/>
          <w:sz w:val="20"/>
          <w:szCs w:val="20"/>
        </w:rPr>
        <w:t xml:space="preserve"> </w:t>
      </w:r>
      <w:r w:rsidRPr="000569DC">
        <w:rPr>
          <w:sz w:val="20"/>
          <w:szCs w:val="20"/>
        </w:rPr>
        <w:t>Oficial</w:t>
      </w:r>
      <w:r w:rsidRPr="000569DC">
        <w:rPr>
          <w:spacing w:val="-16"/>
          <w:sz w:val="20"/>
          <w:szCs w:val="20"/>
        </w:rPr>
        <w:t xml:space="preserve"> </w:t>
      </w:r>
      <w:r w:rsidRPr="000569DC">
        <w:rPr>
          <w:sz w:val="20"/>
          <w:szCs w:val="20"/>
        </w:rPr>
        <w:t>da</w:t>
      </w:r>
      <w:r w:rsidRPr="000569DC">
        <w:rPr>
          <w:spacing w:val="-17"/>
          <w:sz w:val="20"/>
          <w:szCs w:val="20"/>
        </w:rPr>
        <w:t xml:space="preserve"> </w:t>
      </w:r>
      <w:r w:rsidRPr="000569DC">
        <w:rPr>
          <w:sz w:val="20"/>
          <w:szCs w:val="20"/>
        </w:rPr>
        <w:t>União</w:t>
      </w:r>
      <w:r w:rsidRPr="000569DC">
        <w:rPr>
          <w:spacing w:val="-18"/>
          <w:sz w:val="20"/>
          <w:szCs w:val="20"/>
        </w:rPr>
        <w:t xml:space="preserve"> </w:t>
      </w:r>
      <w:r w:rsidRPr="000569DC">
        <w:rPr>
          <w:sz w:val="20"/>
          <w:szCs w:val="20"/>
        </w:rPr>
        <w:t>(“</w:t>
      </w:r>
      <w:r w:rsidRPr="000569DC">
        <w:rPr>
          <w:sz w:val="20"/>
          <w:szCs w:val="20"/>
          <w:u w:val="single"/>
        </w:rPr>
        <w:t>DOU</w:t>
      </w:r>
      <w:r w:rsidRPr="000569DC">
        <w:rPr>
          <w:sz w:val="20"/>
          <w:szCs w:val="20"/>
        </w:rPr>
        <w:t>”)</w:t>
      </w:r>
      <w:r w:rsidRPr="000569DC">
        <w:rPr>
          <w:spacing w:val="-17"/>
          <w:sz w:val="20"/>
          <w:szCs w:val="20"/>
        </w:rPr>
        <w:t xml:space="preserve"> </w:t>
      </w:r>
      <w:r w:rsidRPr="000569DC">
        <w:rPr>
          <w:sz w:val="20"/>
          <w:szCs w:val="20"/>
        </w:rPr>
        <w:t>em</w:t>
      </w:r>
      <w:r w:rsidRPr="000569DC">
        <w:rPr>
          <w:spacing w:val="-17"/>
          <w:sz w:val="20"/>
          <w:szCs w:val="20"/>
        </w:rPr>
        <w:t xml:space="preserve"> </w:t>
      </w:r>
      <w:r w:rsidR="00891F1C" w:rsidRPr="000569DC">
        <w:rPr>
          <w:sz w:val="20"/>
          <w:szCs w:val="20"/>
        </w:rPr>
        <w:t>19</w:t>
      </w:r>
      <w:r w:rsidRPr="000569DC">
        <w:rPr>
          <w:spacing w:val="-17"/>
          <w:sz w:val="20"/>
          <w:szCs w:val="20"/>
        </w:rPr>
        <w:t xml:space="preserve"> </w:t>
      </w:r>
      <w:r w:rsidRPr="000569DC">
        <w:rPr>
          <w:sz w:val="20"/>
          <w:szCs w:val="20"/>
        </w:rPr>
        <w:t>de</w:t>
      </w:r>
      <w:r w:rsidRPr="000569DC">
        <w:rPr>
          <w:spacing w:val="-19"/>
          <w:sz w:val="20"/>
          <w:szCs w:val="20"/>
        </w:rPr>
        <w:t xml:space="preserve"> </w:t>
      </w:r>
      <w:r w:rsidR="00891F1C" w:rsidRPr="000569DC">
        <w:rPr>
          <w:sz w:val="20"/>
          <w:szCs w:val="20"/>
        </w:rPr>
        <w:t>junho</w:t>
      </w:r>
      <w:r w:rsidR="00891F1C" w:rsidRPr="000569DC">
        <w:rPr>
          <w:spacing w:val="-19"/>
          <w:sz w:val="20"/>
          <w:szCs w:val="20"/>
        </w:rPr>
        <w:t xml:space="preserve"> </w:t>
      </w:r>
      <w:r w:rsidRPr="000569DC">
        <w:rPr>
          <w:sz w:val="20"/>
          <w:szCs w:val="20"/>
        </w:rPr>
        <w:t>de</w:t>
      </w:r>
      <w:r w:rsidRPr="000569DC">
        <w:rPr>
          <w:spacing w:val="-19"/>
          <w:sz w:val="20"/>
          <w:szCs w:val="20"/>
        </w:rPr>
        <w:t xml:space="preserve"> </w:t>
      </w:r>
      <w:r w:rsidR="00891F1C" w:rsidRPr="000569DC">
        <w:rPr>
          <w:sz w:val="20"/>
          <w:szCs w:val="20"/>
        </w:rPr>
        <w:t>2018</w:t>
      </w:r>
      <w:r w:rsidR="00891F1C" w:rsidRPr="000569DC">
        <w:rPr>
          <w:spacing w:val="-15"/>
          <w:sz w:val="20"/>
          <w:szCs w:val="20"/>
        </w:rPr>
        <w:t xml:space="preserve"> </w:t>
      </w:r>
      <w:r w:rsidRPr="000569DC">
        <w:rPr>
          <w:sz w:val="20"/>
          <w:szCs w:val="20"/>
        </w:rPr>
        <w:t>(“</w:t>
      </w:r>
      <w:r w:rsidRPr="000569DC">
        <w:rPr>
          <w:sz w:val="20"/>
          <w:szCs w:val="20"/>
          <w:u w:val="single"/>
        </w:rPr>
        <w:t>Portaria</w:t>
      </w:r>
      <w:r w:rsidRPr="000569DC">
        <w:rPr>
          <w:spacing w:val="-16"/>
          <w:sz w:val="20"/>
          <w:szCs w:val="20"/>
          <w:u w:val="single"/>
        </w:rPr>
        <w:t xml:space="preserve"> </w:t>
      </w:r>
      <w:r w:rsidRPr="000569DC">
        <w:rPr>
          <w:sz w:val="20"/>
          <w:szCs w:val="20"/>
          <w:u w:val="single"/>
        </w:rPr>
        <w:t>de</w:t>
      </w:r>
      <w:r w:rsidRPr="000569DC">
        <w:rPr>
          <w:spacing w:val="-19"/>
          <w:sz w:val="20"/>
          <w:szCs w:val="20"/>
          <w:u w:val="single"/>
        </w:rPr>
        <w:t xml:space="preserve"> </w:t>
      </w:r>
      <w:r w:rsidRPr="000569DC">
        <w:rPr>
          <w:sz w:val="20"/>
          <w:szCs w:val="20"/>
          <w:u w:val="single"/>
        </w:rPr>
        <w:t>Enquadramento</w:t>
      </w:r>
      <w:r w:rsidRPr="000569DC">
        <w:rPr>
          <w:sz w:val="20"/>
          <w:szCs w:val="20"/>
        </w:rPr>
        <w:t>”).</w:t>
      </w:r>
    </w:p>
    <w:p w14:paraId="08D39684" w14:textId="77777777" w:rsidR="008B40F4" w:rsidRPr="000569DC" w:rsidRDefault="008B40F4">
      <w:pPr>
        <w:pStyle w:val="Corpodetexto"/>
        <w:spacing w:line="276" w:lineRule="auto"/>
        <w:ind w:right="-66"/>
        <w:pPrChange w:id="106" w:author="Mariana Piovesan Ramos | Vieira Rezende" w:date="2021-11-19T20:13:00Z">
          <w:pPr>
            <w:pStyle w:val="Corpodetexto"/>
            <w:spacing w:line="317" w:lineRule="auto"/>
            <w:ind w:right="-66"/>
          </w:pPr>
        </w:pPrChange>
      </w:pPr>
    </w:p>
    <w:p w14:paraId="3841EF50" w14:textId="34EEC533" w:rsidR="008B40F4" w:rsidRPr="000569DC" w:rsidRDefault="008B40F4">
      <w:pPr>
        <w:pStyle w:val="PargrafodaLista"/>
        <w:numPr>
          <w:ilvl w:val="1"/>
          <w:numId w:val="22"/>
        </w:numPr>
        <w:tabs>
          <w:tab w:val="left" w:pos="1199"/>
        </w:tabs>
        <w:spacing w:line="276" w:lineRule="auto"/>
        <w:ind w:left="0" w:right="-66" w:firstLine="0"/>
        <w:rPr>
          <w:b/>
          <w:sz w:val="20"/>
          <w:szCs w:val="20"/>
        </w:rPr>
        <w:pPrChange w:id="107" w:author="Mariana Piovesan Ramos | Vieira Rezende" w:date="2021-11-19T20:13:00Z">
          <w:pPr>
            <w:pStyle w:val="PargrafodaLista"/>
            <w:numPr>
              <w:ilvl w:val="1"/>
              <w:numId w:val="22"/>
            </w:numPr>
            <w:tabs>
              <w:tab w:val="left" w:pos="1199"/>
            </w:tabs>
            <w:spacing w:line="317" w:lineRule="auto"/>
            <w:ind w:left="0" w:right="-66" w:hanging="708"/>
          </w:pPr>
        </w:pPrChange>
      </w:pPr>
      <w:r w:rsidRPr="000569DC">
        <w:rPr>
          <w:b/>
          <w:sz w:val="20"/>
          <w:szCs w:val="20"/>
        </w:rPr>
        <w:t>CLASSIFICAÇÃO DE RISCO</w:t>
      </w:r>
    </w:p>
    <w:p w14:paraId="5486B417" w14:textId="77777777" w:rsidR="008B40F4" w:rsidRPr="000569DC" w:rsidRDefault="008B40F4">
      <w:pPr>
        <w:pStyle w:val="Corpodetexto"/>
        <w:spacing w:line="276" w:lineRule="auto"/>
        <w:ind w:right="-66"/>
        <w:rPr>
          <w:b/>
        </w:rPr>
        <w:pPrChange w:id="108" w:author="Mariana Piovesan Ramos | Vieira Rezende" w:date="2021-11-19T20:13:00Z">
          <w:pPr>
            <w:pStyle w:val="Corpodetexto"/>
            <w:spacing w:line="317" w:lineRule="auto"/>
            <w:ind w:right="-66"/>
          </w:pPr>
        </w:pPrChange>
      </w:pPr>
    </w:p>
    <w:p w14:paraId="52279BE4" w14:textId="5F46C0A5" w:rsidR="000A115D" w:rsidRPr="000569DC" w:rsidRDefault="008B40F4">
      <w:pPr>
        <w:pStyle w:val="PargrafodaLista"/>
        <w:numPr>
          <w:ilvl w:val="2"/>
          <w:numId w:val="22"/>
        </w:numPr>
        <w:tabs>
          <w:tab w:val="left" w:pos="1276"/>
        </w:tabs>
        <w:spacing w:line="276" w:lineRule="auto"/>
        <w:ind w:left="0" w:right="-66" w:firstLine="0"/>
        <w:rPr>
          <w:sz w:val="20"/>
          <w:szCs w:val="20"/>
        </w:rPr>
        <w:pPrChange w:id="109" w:author="Mariana Piovesan Ramos | Vieira Rezende" w:date="2021-11-19T20:13:00Z">
          <w:pPr>
            <w:pStyle w:val="PargrafodaLista"/>
            <w:numPr>
              <w:ilvl w:val="2"/>
              <w:numId w:val="22"/>
            </w:numPr>
            <w:tabs>
              <w:tab w:val="left" w:pos="1276"/>
            </w:tabs>
            <w:spacing w:line="317" w:lineRule="auto"/>
            <w:ind w:left="0" w:right="-66" w:hanging="708"/>
          </w:pPr>
        </w:pPrChange>
      </w:pPr>
      <w:bookmarkStart w:id="110" w:name="_Hlk88134778"/>
      <w:r w:rsidRPr="000569DC">
        <w:rPr>
          <w:sz w:val="20"/>
          <w:szCs w:val="20"/>
        </w:rPr>
        <w:t xml:space="preserve">A </w:t>
      </w:r>
      <w:r w:rsidR="00C1556B" w:rsidRPr="000569DC">
        <w:rPr>
          <w:sz w:val="20"/>
          <w:szCs w:val="20"/>
        </w:rPr>
        <w:t xml:space="preserve">Fitch Ratings </w:t>
      </w:r>
      <w:r w:rsidRPr="000569DC">
        <w:rPr>
          <w:sz w:val="20"/>
          <w:szCs w:val="20"/>
        </w:rPr>
        <w:t>foi contratada como agência de classificação de risco da Emissão ("</w:t>
      </w:r>
      <w:r w:rsidRPr="000569DC">
        <w:rPr>
          <w:sz w:val="20"/>
          <w:szCs w:val="20"/>
          <w:u w:val="single"/>
        </w:rPr>
        <w:t>Agência de Classificação de Risco</w:t>
      </w:r>
      <w:r w:rsidRPr="000569DC">
        <w:rPr>
          <w:sz w:val="20"/>
          <w:szCs w:val="20"/>
        </w:rPr>
        <w:t>"</w:t>
      </w:r>
      <w:r w:rsidR="005A3702" w:rsidRPr="000569DC">
        <w:rPr>
          <w:sz w:val="20"/>
          <w:szCs w:val="20"/>
        </w:rPr>
        <w:t>)</w:t>
      </w:r>
      <w:r w:rsidRPr="000569DC">
        <w:rPr>
          <w:sz w:val="20"/>
          <w:szCs w:val="20"/>
        </w:rPr>
        <w:t xml:space="preserve">, sendo certo que (i) o termo definido englobará qualquer instituição que venha a sucedê-la na prestação do serviço; e (ii) a Emissão </w:t>
      </w:r>
      <w:r w:rsidR="00F04638" w:rsidRPr="000569DC">
        <w:rPr>
          <w:sz w:val="20"/>
          <w:szCs w:val="20"/>
        </w:rPr>
        <w:t xml:space="preserve">deverá ter obtido </w:t>
      </w:r>
      <w:r w:rsidRPr="000569DC">
        <w:rPr>
          <w:sz w:val="20"/>
          <w:szCs w:val="20"/>
        </w:rPr>
        <w:t>classificação de risco (</w:t>
      </w:r>
      <w:r w:rsidRPr="000569DC">
        <w:rPr>
          <w:i/>
          <w:iCs/>
          <w:sz w:val="20"/>
          <w:szCs w:val="20"/>
        </w:rPr>
        <w:t>rating</w:t>
      </w:r>
      <w:r w:rsidRPr="000569DC">
        <w:rPr>
          <w:sz w:val="20"/>
          <w:szCs w:val="20"/>
        </w:rPr>
        <w:t>) inicial correspondente a,</w:t>
      </w:r>
      <w:r w:rsidR="00F04638" w:rsidRPr="000569DC">
        <w:rPr>
          <w:sz w:val="20"/>
          <w:szCs w:val="20"/>
        </w:rPr>
        <w:t xml:space="preserve"> no mínimo,</w:t>
      </w:r>
      <w:r w:rsidRPr="000569DC">
        <w:rPr>
          <w:sz w:val="20"/>
          <w:szCs w:val="20"/>
        </w:rPr>
        <w:t xml:space="preserve"> "br.AA", observado o disposto na Cláusula </w:t>
      </w:r>
      <w:r w:rsidR="00C1556B" w:rsidRPr="000569DC">
        <w:rPr>
          <w:sz w:val="20"/>
          <w:szCs w:val="20"/>
        </w:rPr>
        <w:t>6.1(m)</w:t>
      </w:r>
      <w:r w:rsidRPr="000569DC">
        <w:rPr>
          <w:sz w:val="20"/>
          <w:szCs w:val="20"/>
        </w:rPr>
        <w:t xml:space="preserve"> abaixo</w:t>
      </w:r>
      <w:r w:rsidR="0060715C" w:rsidRPr="000569DC">
        <w:rPr>
          <w:sz w:val="20"/>
          <w:szCs w:val="20"/>
        </w:rPr>
        <w:t xml:space="preserve">, o qual será publicado pela Emissora antes da conclusão do Procedimento de </w:t>
      </w:r>
      <w:r w:rsidR="0060715C" w:rsidRPr="000569DC">
        <w:rPr>
          <w:i/>
          <w:iCs/>
          <w:sz w:val="20"/>
          <w:szCs w:val="20"/>
        </w:rPr>
        <w:t>Bookbuilding</w:t>
      </w:r>
      <w:r w:rsidRPr="000569DC">
        <w:rPr>
          <w:sz w:val="20"/>
          <w:szCs w:val="20"/>
        </w:rPr>
        <w:t>.</w:t>
      </w:r>
    </w:p>
    <w:bookmarkEnd w:id="110"/>
    <w:p w14:paraId="7A8C703B" w14:textId="77777777" w:rsidR="00C1556B" w:rsidRPr="000569DC" w:rsidRDefault="00C1556B">
      <w:pPr>
        <w:pStyle w:val="Ttulo1"/>
        <w:spacing w:line="276" w:lineRule="auto"/>
        <w:ind w:left="0" w:right="-66"/>
        <w:pPrChange w:id="111" w:author="Mariana Piovesan Ramos | Vieira Rezende" w:date="2021-11-19T20:13:00Z">
          <w:pPr>
            <w:pStyle w:val="Ttulo1"/>
            <w:spacing w:line="317" w:lineRule="auto"/>
            <w:ind w:left="0" w:right="-66"/>
          </w:pPr>
        </w:pPrChange>
      </w:pPr>
    </w:p>
    <w:p w14:paraId="54946E31" w14:textId="7D7E8A4C" w:rsidR="000A115D" w:rsidRPr="000569DC" w:rsidRDefault="0040318D">
      <w:pPr>
        <w:pStyle w:val="Ttulo1"/>
        <w:spacing w:line="276" w:lineRule="auto"/>
        <w:ind w:left="0" w:right="-66"/>
        <w:pPrChange w:id="112" w:author="Mariana Piovesan Ramos | Vieira Rezende" w:date="2021-11-19T20:13:00Z">
          <w:pPr>
            <w:pStyle w:val="Ttulo1"/>
            <w:spacing w:line="317" w:lineRule="auto"/>
            <w:ind w:left="0" w:right="-66"/>
          </w:pPr>
        </w:pPrChange>
      </w:pPr>
      <w:r w:rsidRPr="000569DC">
        <w:t>CLÁUSULA III</w:t>
      </w:r>
    </w:p>
    <w:p w14:paraId="5D542B03" w14:textId="77777777" w:rsidR="000A115D" w:rsidRPr="000569DC" w:rsidRDefault="0040318D">
      <w:pPr>
        <w:spacing w:line="276" w:lineRule="auto"/>
        <w:ind w:right="-66"/>
        <w:jc w:val="center"/>
        <w:rPr>
          <w:b/>
          <w:sz w:val="20"/>
          <w:szCs w:val="20"/>
        </w:rPr>
        <w:pPrChange w:id="113" w:author="Mariana Piovesan Ramos | Vieira Rezende" w:date="2021-11-19T20:13:00Z">
          <w:pPr>
            <w:spacing w:line="317" w:lineRule="auto"/>
            <w:ind w:right="-66"/>
            <w:jc w:val="center"/>
          </w:pPr>
        </w:pPrChange>
      </w:pPr>
      <w:r w:rsidRPr="000569DC">
        <w:rPr>
          <w:b/>
          <w:sz w:val="20"/>
          <w:szCs w:val="20"/>
        </w:rPr>
        <w:t>OBJETO SOCIAL DA EMISSORA E CARACTERÍSTICAS DA EMISSÃO</w:t>
      </w:r>
    </w:p>
    <w:p w14:paraId="0102EA6F" w14:textId="77777777" w:rsidR="000A115D" w:rsidRPr="000569DC" w:rsidRDefault="000A115D">
      <w:pPr>
        <w:pStyle w:val="Corpodetexto"/>
        <w:spacing w:line="276" w:lineRule="auto"/>
        <w:ind w:right="-66"/>
        <w:rPr>
          <w:b/>
        </w:rPr>
        <w:pPrChange w:id="114" w:author="Mariana Piovesan Ramos | Vieira Rezende" w:date="2021-11-19T20:13:00Z">
          <w:pPr>
            <w:pStyle w:val="Corpodetexto"/>
            <w:spacing w:line="317" w:lineRule="auto"/>
            <w:ind w:right="-66"/>
          </w:pPr>
        </w:pPrChange>
      </w:pPr>
    </w:p>
    <w:p w14:paraId="67E85DB8" w14:textId="77777777" w:rsidR="000A115D" w:rsidRPr="000569DC" w:rsidRDefault="0040318D">
      <w:pPr>
        <w:pStyle w:val="PargrafodaLista"/>
        <w:numPr>
          <w:ilvl w:val="1"/>
          <w:numId w:val="20"/>
        </w:numPr>
        <w:tabs>
          <w:tab w:val="left" w:pos="1198"/>
          <w:tab w:val="left" w:pos="1199"/>
        </w:tabs>
        <w:spacing w:line="276" w:lineRule="auto"/>
        <w:ind w:left="0" w:right="-66" w:firstLine="0"/>
        <w:rPr>
          <w:b/>
          <w:sz w:val="20"/>
          <w:szCs w:val="20"/>
        </w:rPr>
        <w:pPrChange w:id="115" w:author="Mariana Piovesan Ramos | Vieira Rezende" w:date="2021-11-19T20:13:00Z">
          <w:pPr>
            <w:pStyle w:val="PargrafodaLista"/>
            <w:numPr>
              <w:ilvl w:val="1"/>
              <w:numId w:val="20"/>
            </w:numPr>
            <w:tabs>
              <w:tab w:val="left" w:pos="1198"/>
              <w:tab w:val="left" w:pos="1199"/>
            </w:tabs>
            <w:spacing w:line="317" w:lineRule="auto"/>
            <w:ind w:left="0" w:right="-66" w:hanging="720"/>
          </w:pPr>
        </w:pPrChange>
      </w:pPr>
      <w:r w:rsidRPr="000569DC">
        <w:rPr>
          <w:b/>
          <w:sz w:val="20"/>
          <w:szCs w:val="20"/>
        </w:rPr>
        <w:t>OBJETO SOCIAL DA</w:t>
      </w:r>
      <w:r w:rsidRPr="000569DC">
        <w:rPr>
          <w:b/>
          <w:spacing w:val="-10"/>
          <w:sz w:val="20"/>
          <w:szCs w:val="20"/>
        </w:rPr>
        <w:t xml:space="preserve"> </w:t>
      </w:r>
      <w:r w:rsidRPr="000569DC">
        <w:rPr>
          <w:b/>
          <w:sz w:val="20"/>
          <w:szCs w:val="20"/>
        </w:rPr>
        <w:t>EMISSORA</w:t>
      </w:r>
    </w:p>
    <w:p w14:paraId="58603AEE" w14:textId="77777777" w:rsidR="000A115D" w:rsidRPr="000569DC" w:rsidRDefault="000A115D">
      <w:pPr>
        <w:pStyle w:val="Corpodetexto"/>
        <w:spacing w:line="276" w:lineRule="auto"/>
        <w:ind w:right="-66"/>
        <w:rPr>
          <w:b/>
        </w:rPr>
        <w:pPrChange w:id="116" w:author="Mariana Piovesan Ramos | Vieira Rezende" w:date="2021-11-19T20:13:00Z">
          <w:pPr>
            <w:pStyle w:val="Corpodetexto"/>
            <w:spacing w:line="317" w:lineRule="auto"/>
            <w:ind w:right="-66"/>
          </w:pPr>
        </w:pPrChange>
      </w:pPr>
    </w:p>
    <w:p w14:paraId="7EC18EA7" w14:textId="77777777" w:rsidR="000A115D" w:rsidRPr="000569DC" w:rsidRDefault="0040318D">
      <w:pPr>
        <w:pStyle w:val="PargrafodaLista"/>
        <w:numPr>
          <w:ilvl w:val="2"/>
          <w:numId w:val="20"/>
        </w:numPr>
        <w:tabs>
          <w:tab w:val="left" w:pos="1187"/>
        </w:tabs>
        <w:spacing w:line="276" w:lineRule="auto"/>
        <w:ind w:left="0" w:right="-66" w:firstLine="0"/>
        <w:rPr>
          <w:sz w:val="20"/>
          <w:szCs w:val="20"/>
        </w:rPr>
        <w:pPrChange w:id="117" w:author="Mariana Piovesan Ramos | Vieira Rezende" w:date="2021-11-19T20:13:00Z">
          <w:pPr>
            <w:pStyle w:val="PargrafodaLista"/>
            <w:numPr>
              <w:ilvl w:val="2"/>
              <w:numId w:val="20"/>
            </w:numPr>
            <w:tabs>
              <w:tab w:val="left" w:pos="1187"/>
            </w:tabs>
            <w:spacing w:line="317" w:lineRule="auto"/>
            <w:ind w:left="0" w:right="-66" w:hanging="708"/>
          </w:pPr>
        </w:pPrChange>
      </w:pPr>
      <w:r w:rsidRPr="000569DC">
        <w:rPr>
          <w:sz w:val="20"/>
          <w:szCs w:val="20"/>
        </w:rPr>
        <w:t xml:space="preserve">A Emissora tem por objeto social: </w:t>
      </w:r>
      <w:r w:rsidR="00BD5B3F" w:rsidRPr="000569DC">
        <w:rPr>
          <w:sz w:val="20"/>
          <w:szCs w:val="20"/>
        </w:rPr>
        <w:t>(a) a produção independente de energia elétrica, mediante o aproveitamento do potencial hidráulico localizado no Rio Marrecas, na localidade de Faxinal da Boa Vista, estrada Principal do Município de Prudentópolis, Estado do Paraná, sempre com a devida observância dos termos e condições das legislações aplicáveis, (b) participação em outras sociedades cujo objeto social esteja em conformidade com o objeto social da Companhia, (c) comercialização de energia elétrica, bem como a prática de atividades acessórias à comercialização, e (d) realização de toda e qualquer atividade inerente e necessária para a melhor exploração da outorga, inclusive praticando atos de importação e exportação.</w:t>
      </w:r>
    </w:p>
    <w:p w14:paraId="628AA6D5" w14:textId="77777777" w:rsidR="000A115D" w:rsidRPr="000569DC" w:rsidRDefault="000A115D">
      <w:pPr>
        <w:pStyle w:val="Corpodetexto"/>
        <w:spacing w:line="276" w:lineRule="auto"/>
        <w:ind w:right="-66"/>
        <w:pPrChange w:id="118" w:author="Mariana Piovesan Ramos | Vieira Rezende" w:date="2021-11-19T20:13:00Z">
          <w:pPr>
            <w:pStyle w:val="Corpodetexto"/>
            <w:spacing w:line="317" w:lineRule="auto"/>
            <w:ind w:right="-66"/>
          </w:pPr>
        </w:pPrChange>
      </w:pPr>
    </w:p>
    <w:p w14:paraId="7C2F377B" w14:textId="77777777" w:rsidR="000A115D" w:rsidRPr="000569DC" w:rsidRDefault="0040318D">
      <w:pPr>
        <w:pStyle w:val="PargrafodaLista"/>
        <w:numPr>
          <w:ilvl w:val="1"/>
          <w:numId w:val="20"/>
        </w:numPr>
        <w:tabs>
          <w:tab w:val="left" w:pos="1198"/>
          <w:tab w:val="left" w:pos="1199"/>
        </w:tabs>
        <w:spacing w:line="276" w:lineRule="auto"/>
        <w:ind w:left="0" w:right="-66" w:firstLine="0"/>
        <w:rPr>
          <w:b/>
          <w:sz w:val="20"/>
          <w:szCs w:val="20"/>
        </w:rPr>
        <w:pPrChange w:id="119" w:author="Mariana Piovesan Ramos | Vieira Rezende" w:date="2021-11-19T20:13:00Z">
          <w:pPr>
            <w:pStyle w:val="PargrafodaLista"/>
            <w:numPr>
              <w:ilvl w:val="1"/>
              <w:numId w:val="20"/>
            </w:numPr>
            <w:tabs>
              <w:tab w:val="left" w:pos="1198"/>
              <w:tab w:val="left" w:pos="1199"/>
            </w:tabs>
            <w:spacing w:line="317" w:lineRule="auto"/>
            <w:ind w:left="0" w:right="-66" w:hanging="720"/>
          </w:pPr>
        </w:pPrChange>
      </w:pPr>
      <w:r w:rsidRPr="000569DC">
        <w:rPr>
          <w:b/>
          <w:sz w:val="20"/>
          <w:szCs w:val="20"/>
        </w:rPr>
        <w:t>NÚMERO DA EMISSÃO</w:t>
      </w:r>
    </w:p>
    <w:p w14:paraId="3A705E6C" w14:textId="77777777" w:rsidR="000A115D" w:rsidRPr="000569DC" w:rsidRDefault="000A115D">
      <w:pPr>
        <w:pStyle w:val="Corpodetexto"/>
        <w:spacing w:line="276" w:lineRule="auto"/>
        <w:ind w:right="-66"/>
        <w:rPr>
          <w:b/>
        </w:rPr>
        <w:pPrChange w:id="120" w:author="Mariana Piovesan Ramos | Vieira Rezende" w:date="2021-11-19T20:13:00Z">
          <w:pPr>
            <w:pStyle w:val="Corpodetexto"/>
            <w:spacing w:line="317" w:lineRule="auto"/>
            <w:ind w:right="-66"/>
          </w:pPr>
        </w:pPrChange>
      </w:pPr>
    </w:p>
    <w:p w14:paraId="03E32F14" w14:textId="77777777" w:rsidR="000A115D" w:rsidRPr="000569DC" w:rsidRDefault="0040318D">
      <w:pPr>
        <w:pStyle w:val="PargrafodaLista"/>
        <w:numPr>
          <w:ilvl w:val="2"/>
          <w:numId w:val="20"/>
        </w:numPr>
        <w:tabs>
          <w:tab w:val="left" w:pos="1187"/>
        </w:tabs>
        <w:spacing w:line="276" w:lineRule="auto"/>
        <w:ind w:left="0" w:right="-66" w:firstLine="0"/>
        <w:rPr>
          <w:sz w:val="20"/>
          <w:szCs w:val="20"/>
        </w:rPr>
        <w:pPrChange w:id="121" w:author="Mariana Piovesan Ramos | Vieira Rezende" w:date="2021-11-19T20:13:00Z">
          <w:pPr>
            <w:pStyle w:val="PargrafodaLista"/>
            <w:numPr>
              <w:ilvl w:val="2"/>
              <w:numId w:val="20"/>
            </w:numPr>
            <w:tabs>
              <w:tab w:val="left" w:pos="1187"/>
            </w:tabs>
            <w:spacing w:line="317" w:lineRule="auto"/>
            <w:ind w:left="0" w:right="-66" w:hanging="708"/>
          </w:pPr>
        </w:pPrChange>
      </w:pPr>
      <w:r w:rsidRPr="000569DC">
        <w:rPr>
          <w:sz w:val="20"/>
          <w:szCs w:val="20"/>
        </w:rPr>
        <w:t>A presente Escritura de Emissão constitui a 1ª (primeira) emissão de debêntures da</w:t>
      </w:r>
      <w:r w:rsidRPr="000569DC">
        <w:rPr>
          <w:spacing w:val="-2"/>
          <w:sz w:val="20"/>
          <w:szCs w:val="20"/>
        </w:rPr>
        <w:t xml:space="preserve"> </w:t>
      </w:r>
      <w:r w:rsidRPr="000569DC">
        <w:rPr>
          <w:sz w:val="20"/>
          <w:szCs w:val="20"/>
        </w:rPr>
        <w:t>Emissora.</w:t>
      </w:r>
    </w:p>
    <w:p w14:paraId="3D91BD93" w14:textId="77777777" w:rsidR="000A115D" w:rsidRPr="000569DC" w:rsidRDefault="000A115D">
      <w:pPr>
        <w:pStyle w:val="Corpodetexto"/>
        <w:spacing w:line="276" w:lineRule="auto"/>
        <w:ind w:right="-66"/>
        <w:pPrChange w:id="122" w:author="Mariana Piovesan Ramos | Vieira Rezende" w:date="2021-11-19T20:13:00Z">
          <w:pPr>
            <w:pStyle w:val="Corpodetexto"/>
            <w:spacing w:line="317" w:lineRule="auto"/>
            <w:ind w:right="-66"/>
          </w:pPr>
        </w:pPrChange>
      </w:pPr>
    </w:p>
    <w:p w14:paraId="1B2289CB" w14:textId="77777777" w:rsidR="000A115D" w:rsidRPr="000569DC" w:rsidRDefault="0040318D">
      <w:pPr>
        <w:pStyle w:val="PargrafodaLista"/>
        <w:numPr>
          <w:ilvl w:val="1"/>
          <w:numId w:val="20"/>
        </w:numPr>
        <w:tabs>
          <w:tab w:val="left" w:pos="1198"/>
          <w:tab w:val="left" w:pos="1199"/>
        </w:tabs>
        <w:spacing w:line="276" w:lineRule="auto"/>
        <w:ind w:left="0" w:right="-66" w:firstLine="0"/>
        <w:rPr>
          <w:b/>
          <w:sz w:val="20"/>
          <w:szCs w:val="20"/>
        </w:rPr>
        <w:pPrChange w:id="123" w:author="Mariana Piovesan Ramos | Vieira Rezende" w:date="2021-11-19T20:13:00Z">
          <w:pPr>
            <w:pStyle w:val="PargrafodaLista"/>
            <w:numPr>
              <w:ilvl w:val="1"/>
              <w:numId w:val="20"/>
            </w:numPr>
            <w:tabs>
              <w:tab w:val="left" w:pos="1198"/>
              <w:tab w:val="left" w:pos="1199"/>
            </w:tabs>
            <w:spacing w:line="317" w:lineRule="auto"/>
            <w:ind w:left="0" w:right="-66" w:hanging="720"/>
          </w:pPr>
        </w:pPrChange>
      </w:pPr>
      <w:r w:rsidRPr="000569DC">
        <w:rPr>
          <w:b/>
          <w:sz w:val="20"/>
          <w:szCs w:val="20"/>
        </w:rPr>
        <w:t>DATA DE</w:t>
      </w:r>
      <w:r w:rsidRPr="000569DC">
        <w:rPr>
          <w:b/>
          <w:spacing w:val="-3"/>
          <w:sz w:val="20"/>
          <w:szCs w:val="20"/>
        </w:rPr>
        <w:t xml:space="preserve"> </w:t>
      </w:r>
      <w:r w:rsidRPr="000569DC">
        <w:rPr>
          <w:b/>
          <w:sz w:val="20"/>
          <w:szCs w:val="20"/>
        </w:rPr>
        <w:t>EMISSÃO</w:t>
      </w:r>
    </w:p>
    <w:p w14:paraId="170CFEF9" w14:textId="77777777" w:rsidR="000A115D" w:rsidRPr="000569DC" w:rsidRDefault="000A115D">
      <w:pPr>
        <w:pStyle w:val="Corpodetexto"/>
        <w:spacing w:line="276" w:lineRule="auto"/>
        <w:ind w:right="-66"/>
        <w:rPr>
          <w:b/>
        </w:rPr>
        <w:pPrChange w:id="124" w:author="Mariana Piovesan Ramos | Vieira Rezende" w:date="2021-11-19T20:13:00Z">
          <w:pPr>
            <w:pStyle w:val="Corpodetexto"/>
            <w:spacing w:line="317" w:lineRule="auto"/>
            <w:ind w:right="-66"/>
          </w:pPr>
        </w:pPrChange>
      </w:pPr>
    </w:p>
    <w:p w14:paraId="689E6235" w14:textId="32EC16D4" w:rsidR="000A115D" w:rsidRPr="000569DC" w:rsidRDefault="0040318D">
      <w:pPr>
        <w:pStyle w:val="PargrafodaLista"/>
        <w:numPr>
          <w:ilvl w:val="2"/>
          <w:numId w:val="20"/>
        </w:numPr>
        <w:tabs>
          <w:tab w:val="left" w:pos="1187"/>
        </w:tabs>
        <w:spacing w:line="276" w:lineRule="auto"/>
        <w:ind w:left="0" w:right="-66" w:firstLine="0"/>
        <w:rPr>
          <w:sz w:val="20"/>
          <w:szCs w:val="20"/>
        </w:rPr>
        <w:pPrChange w:id="125" w:author="Mariana Piovesan Ramos | Vieira Rezende" w:date="2021-11-19T20:13:00Z">
          <w:pPr>
            <w:pStyle w:val="PargrafodaLista"/>
            <w:numPr>
              <w:ilvl w:val="2"/>
              <w:numId w:val="20"/>
            </w:numPr>
            <w:tabs>
              <w:tab w:val="left" w:pos="1187"/>
            </w:tabs>
            <w:spacing w:line="317" w:lineRule="auto"/>
            <w:ind w:left="0" w:right="-66" w:hanging="708"/>
          </w:pPr>
        </w:pPrChange>
      </w:pPr>
      <w:r w:rsidRPr="000569DC">
        <w:rPr>
          <w:sz w:val="20"/>
          <w:szCs w:val="20"/>
        </w:rPr>
        <w:t xml:space="preserve">Para todos os fins e efeitos, a data de emissão das Debêntures é o dia </w:t>
      </w:r>
      <w:r w:rsidR="0026493E" w:rsidRPr="000569DC">
        <w:rPr>
          <w:sz w:val="20"/>
          <w:szCs w:val="20"/>
        </w:rPr>
        <w:t>15</w:t>
      </w:r>
      <w:r w:rsidRPr="000569DC">
        <w:rPr>
          <w:sz w:val="20"/>
          <w:szCs w:val="20"/>
        </w:rPr>
        <w:t xml:space="preserve"> de </w:t>
      </w:r>
      <w:r w:rsidR="0026493E" w:rsidRPr="000569DC">
        <w:rPr>
          <w:sz w:val="20"/>
          <w:szCs w:val="20"/>
        </w:rPr>
        <w:t xml:space="preserve">novembro </w:t>
      </w:r>
      <w:r w:rsidRPr="000569DC">
        <w:rPr>
          <w:sz w:val="20"/>
          <w:szCs w:val="20"/>
        </w:rPr>
        <w:t>de 2021 (“</w:t>
      </w:r>
      <w:r w:rsidRPr="000569DC">
        <w:rPr>
          <w:sz w:val="20"/>
          <w:szCs w:val="20"/>
          <w:u w:val="single"/>
        </w:rPr>
        <w:t>Data de</w:t>
      </w:r>
      <w:r w:rsidRPr="000569DC">
        <w:rPr>
          <w:spacing w:val="-1"/>
          <w:sz w:val="20"/>
          <w:szCs w:val="20"/>
          <w:u w:val="single"/>
        </w:rPr>
        <w:t xml:space="preserve"> </w:t>
      </w:r>
      <w:r w:rsidRPr="000569DC">
        <w:rPr>
          <w:sz w:val="20"/>
          <w:szCs w:val="20"/>
          <w:u w:val="single"/>
        </w:rPr>
        <w:t>Emissão</w:t>
      </w:r>
      <w:r w:rsidRPr="000569DC">
        <w:rPr>
          <w:sz w:val="20"/>
          <w:szCs w:val="20"/>
        </w:rPr>
        <w:t>”).</w:t>
      </w:r>
    </w:p>
    <w:p w14:paraId="1F2A7D99" w14:textId="77777777" w:rsidR="000A115D" w:rsidRPr="000569DC" w:rsidRDefault="000A115D">
      <w:pPr>
        <w:pStyle w:val="Corpodetexto"/>
        <w:spacing w:line="276" w:lineRule="auto"/>
        <w:ind w:right="-66"/>
        <w:pPrChange w:id="126" w:author="Mariana Piovesan Ramos | Vieira Rezende" w:date="2021-11-19T20:13:00Z">
          <w:pPr>
            <w:pStyle w:val="Corpodetexto"/>
            <w:spacing w:line="317" w:lineRule="auto"/>
            <w:ind w:right="-66"/>
          </w:pPr>
        </w:pPrChange>
      </w:pPr>
    </w:p>
    <w:p w14:paraId="3C21111A" w14:textId="77777777" w:rsidR="000A115D" w:rsidRPr="000569DC" w:rsidRDefault="0040318D">
      <w:pPr>
        <w:pStyle w:val="PargrafodaLista"/>
        <w:numPr>
          <w:ilvl w:val="1"/>
          <w:numId w:val="20"/>
        </w:numPr>
        <w:tabs>
          <w:tab w:val="left" w:pos="1198"/>
          <w:tab w:val="left" w:pos="1199"/>
        </w:tabs>
        <w:spacing w:line="276" w:lineRule="auto"/>
        <w:ind w:left="0" w:right="-66" w:firstLine="0"/>
        <w:rPr>
          <w:b/>
          <w:sz w:val="20"/>
          <w:szCs w:val="20"/>
        </w:rPr>
        <w:pPrChange w:id="127" w:author="Mariana Piovesan Ramos | Vieira Rezende" w:date="2021-11-19T20:13:00Z">
          <w:pPr>
            <w:pStyle w:val="PargrafodaLista"/>
            <w:numPr>
              <w:ilvl w:val="1"/>
              <w:numId w:val="20"/>
            </w:numPr>
            <w:tabs>
              <w:tab w:val="left" w:pos="1198"/>
              <w:tab w:val="left" w:pos="1199"/>
            </w:tabs>
            <w:spacing w:line="317" w:lineRule="auto"/>
            <w:ind w:left="0" w:right="-66" w:hanging="720"/>
          </w:pPr>
        </w:pPrChange>
      </w:pPr>
      <w:r w:rsidRPr="000569DC">
        <w:rPr>
          <w:b/>
          <w:sz w:val="20"/>
          <w:szCs w:val="20"/>
        </w:rPr>
        <w:t>NÚMERO DE SÉRIES</w:t>
      </w:r>
    </w:p>
    <w:p w14:paraId="5B99E6F7" w14:textId="77777777" w:rsidR="000A115D" w:rsidRPr="000569DC" w:rsidRDefault="000A115D">
      <w:pPr>
        <w:pStyle w:val="Corpodetexto"/>
        <w:spacing w:line="276" w:lineRule="auto"/>
        <w:ind w:right="-66"/>
        <w:rPr>
          <w:b/>
        </w:rPr>
        <w:pPrChange w:id="128" w:author="Mariana Piovesan Ramos | Vieira Rezende" w:date="2021-11-19T20:13:00Z">
          <w:pPr>
            <w:pStyle w:val="Corpodetexto"/>
            <w:spacing w:line="317" w:lineRule="auto"/>
            <w:ind w:right="-66"/>
          </w:pPr>
        </w:pPrChange>
      </w:pPr>
    </w:p>
    <w:p w14:paraId="3A3E6760" w14:textId="77777777" w:rsidR="000A115D" w:rsidRPr="000569DC" w:rsidRDefault="0040318D">
      <w:pPr>
        <w:pStyle w:val="PargrafodaLista"/>
        <w:numPr>
          <w:ilvl w:val="2"/>
          <w:numId w:val="20"/>
        </w:numPr>
        <w:tabs>
          <w:tab w:val="left" w:pos="1187"/>
        </w:tabs>
        <w:spacing w:line="276" w:lineRule="auto"/>
        <w:ind w:left="0" w:right="-66" w:firstLine="0"/>
        <w:rPr>
          <w:sz w:val="20"/>
          <w:szCs w:val="20"/>
        </w:rPr>
        <w:pPrChange w:id="129" w:author="Mariana Piovesan Ramos | Vieira Rezende" w:date="2021-11-19T20:13:00Z">
          <w:pPr>
            <w:pStyle w:val="PargrafodaLista"/>
            <w:numPr>
              <w:ilvl w:val="2"/>
              <w:numId w:val="20"/>
            </w:numPr>
            <w:tabs>
              <w:tab w:val="left" w:pos="1187"/>
            </w:tabs>
            <w:spacing w:line="317" w:lineRule="auto"/>
            <w:ind w:left="0" w:right="-66" w:hanging="708"/>
          </w:pPr>
        </w:pPrChange>
      </w:pPr>
      <w:r w:rsidRPr="000569DC">
        <w:rPr>
          <w:sz w:val="20"/>
          <w:szCs w:val="20"/>
        </w:rPr>
        <w:t>A Emissão será realizada em série</w:t>
      </w:r>
      <w:r w:rsidRPr="000569DC">
        <w:rPr>
          <w:spacing w:val="-1"/>
          <w:sz w:val="20"/>
          <w:szCs w:val="20"/>
        </w:rPr>
        <w:t xml:space="preserve"> </w:t>
      </w:r>
      <w:r w:rsidRPr="000569DC">
        <w:rPr>
          <w:sz w:val="20"/>
          <w:szCs w:val="20"/>
        </w:rPr>
        <w:t>única.</w:t>
      </w:r>
    </w:p>
    <w:p w14:paraId="071098F5" w14:textId="77777777" w:rsidR="000A115D" w:rsidRPr="000569DC" w:rsidRDefault="000A115D">
      <w:pPr>
        <w:pStyle w:val="Corpodetexto"/>
        <w:spacing w:line="276" w:lineRule="auto"/>
        <w:ind w:right="-66"/>
        <w:pPrChange w:id="130" w:author="Mariana Piovesan Ramos | Vieira Rezende" w:date="2021-11-19T20:13:00Z">
          <w:pPr>
            <w:pStyle w:val="Corpodetexto"/>
            <w:spacing w:line="317" w:lineRule="auto"/>
            <w:ind w:right="-66"/>
          </w:pPr>
        </w:pPrChange>
      </w:pPr>
    </w:p>
    <w:p w14:paraId="22C8A2A2" w14:textId="77777777" w:rsidR="000A115D" w:rsidRPr="000569DC" w:rsidRDefault="0040318D">
      <w:pPr>
        <w:pStyle w:val="PargrafodaLista"/>
        <w:numPr>
          <w:ilvl w:val="1"/>
          <w:numId w:val="20"/>
        </w:numPr>
        <w:tabs>
          <w:tab w:val="left" w:pos="1198"/>
          <w:tab w:val="left" w:pos="1199"/>
        </w:tabs>
        <w:spacing w:line="276" w:lineRule="auto"/>
        <w:ind w:left="0" w:right="-66" w:firstLine="0"/>
        <w:rPr>
          <w:b/>
          <w:sz w:val="20"/>
          <w:szCs w:val="20"/>
        </w:rPr>
        <w:pPrChange w:id="131" w:author="Mariana Piovesan Ramos | Vieira Rezende" w:date="2021-11-19T20:13:00Z">
          <w:pPr>
            <w:pStyle w:val="PargrafodaLista"/>
            <w:numPr>
              <w:ilvl w:val="1"/>
              <w:numId w:val="20"/>
            </w:numPr>
            <w:tabs>
              <w:tab w:val="left" w:pos="1198"/>
              <w:tab w:val="left" w:pos="1199"/>
            </w:tabs>
            <w:spacing w:line="317" w:lineRule="auto"/>
            <w:ind w:left="0" w:right="-66" w:hanging="720"/>
          </w:pPr>
        </w:pPrChange>
      </w:pPr>
      <w:r w:rsidRPr="000569DC">
        <w:rPr>
          <w:b/>
          <w:sz w:val="20"/>
          <w:szCs w:val="20"/>
        </w:rPr>
        <w:t>VALOR TOTAL DA</w:t>
      </w:r>
      <w:r w:rsidRPr="000569DC">
        <w:rPr>
          <w:b/>
          <w:spacing w:val="-6"/>
          <w:sz w:val="20"/>
          <w:szCs w:val="20"/>
        </w:rPr>
        <w:t xml:space="preserve"> </w:t>
      </w:r>
      <w:r w:rsidRPr="000569DC">
        <w:rPr>
          <w:b/>
          <w:sz w:val="20"/>
          <w:szCs w:val="20"/>
        </w:rPr>
        <w:t>EMISSÃO</w:t>
      </w:r>
    </w:p>
    <w:p w14:paraId="0613DA1A" w14:textId="77777777" w:rsidR="000A115D" w:rsidRPr="000569DC" w:rsidRDefault="000A115D">
      <w:pPr>
        <w:pStyle w:val="Corpodetexto"/>
        <w:spacing w:line="276" w:lineRule="auto"/>
        <w:ind w:right="-66"/>
        <w:rPr>
          <w:b/>
        </w:rPr>
        <w:pPrChange w:id="132" w:author="Mariana Piovesan Ramos | Vieira Rezende" w:date="2021-11-19T20:13:00Z">
          <w:pPr>
            <w:pStyle w:val="Corpodetexto"/>
            <w:spacing w:line="317" w:lineRule="auto"/>
            <w:ind w:right="-66"/>
          </w:pPr>
        </w:pPrChange>
      </w:pPr>
    </w:p>
    <w:p w14:paraId="42A2C23B" w14:textId="77777777" w:rsidR="003936B7" w:rsidRPr="000569DC" w:rsidRDefault="003936B7">
      <w:pPr>
        <w:pStyle w:val="PargrafodaLista"/>
        <w:numPr>
          <w:ilvl w:val="2"/>
          <w:numId w:val="20"/>
        </w:numPr>
        <w:tabs>
          <w:tab w:val="left" w:pos="1199"/>
        </w:tabs>
        <w:spacing w:line="276" w:lineRule="auto"/>
        <w:ind w:left="0" w:right="-66" w:firstLine="0"/>
        <w:rPr>
          <w:b/>
          <w:sz w:val="20"/>
          <w:szCs w:val="20"/>
        </w:rPr>
        <w:pPrChange w:id="133" w:author="Mariana Piovesan Ramos | Vieira Rezende" w:date="2021-11-19T20:13:00Z">
          <w:pPr>
            <w:pStyle w:val="PargrafodaLista"/>
            <w:numPr>
              <w:ilvl w:val="2"/>
              <w:numId w:val="20"/>
            </w:numPr>
            <w:tabs>
              <w:tab w:val="left" w:pos="1199"/>
            </w:tabs>
            <w:spacing w:line="317" w:lineRule="auto"/>
            <w:ind w:left="0" w:right="-66" w:hanging="708"/>
          </w:pPr>
        </w:pPrChange>
      </w:pPr>
      <w:r w:rsidRPr="000569DC">
        <w:rPr>
          <w:sz w:val="20"/>
          <w:szCs w:val="20"/>
        </w:rPr>
        <w:t xml:space="preserve">Observado o disposto </w:t>
      </w:r>
      <w:r w:rsidR="00891509" w:rsidRPr="000569DC">
        <w:rPr>
          <w:sz w:val="20"/>
          <w:szCs w:val="20"/>
        </w:rPr>
        <w:t>nesta Escritura, o</w:t>
      </w:r>
      <w:r w:rsidR="0040318D" w:rsidRPr="000569DC">
        <w:rPr>
          <w:sz w:val="20"/>
          <w:szCs w:val="20"/>
        </w:rPr>
        <w:t xml:space="preserve"> valor total da Emissão será de R$</w:t>
      </w:r>
      <w:r w:rsidR="00891509" w:rsidRPr="000569DC">
        <w:rPr>
          <w:sz w:val="20"/>
          <w:szCs w:val="20"/>
        </w:rPr>
        <w:t> 215</w:t>
      </w:r>
      <w:r w:rsidR="0040318D" w:rsidRPr="000569DC">
        <w:rPr>
          <w:sz w:val="20"/>
          <w:szCs w:val="20"/>
        </w:rPr>
        <w:t>.000,000,00 (</w:t>
      </w:r>
      <w:r w:rsidR="00891509" w:rsidRPr="000569DC">
        <w:rPr>
          <w:sz w:val="20"/>
          <w:szCs w:val="20"/>
        </w:rPr>
        <w:t>duzentos e quinze</w:t>
      </w:r>
      <w:r w:rsidR="0040318D" w:rsidRPr="000569DC">
        <w:rPr>
          <w:sz w:val="20"/>
          <w:szCs w:val="20"/>
        </w:rPr>
        <w:t xml:space="preserve"> milhões de reais), na Data de Emissão (“</w:t>
      </w:r>
      <w:r w:rsidR="0040318D" w:rsidRPr="000569DC">
        <w:rPr>
          <w:sz w:val="20"/>
          <w:szCs w:val="20"/>
          <w:u w:val="single"/>
        </w:rPr>
        <w:t>Valor Total da</w:t>
      </w:r>
      <w:r w:rsidR="0040318D" w:rsidRPr="000569DC">
        <w:rPr>
          <w:spacing w:val="-6"/>
          <w:sz w:val="20"/>
          <w:szCs w:val="20"/>
          <w:u w:val="single"/>
        </w:rPr>
        <w:t xml:space="preserve"> </w:t>
      </w:r>
      <w:r w:rsidR="0040318D" w:rsidRPr="000569DC">
        <w:rPr>
          <w:sz w:val="20"/>
          <w:szCs w:val="20"/>
          <w:u w:val="single"/>
        </w:rPr>
        <w:t>Emissão</w:t>
      </w:r>
      <w:r w:rsidR="0040318D" w:rsidRPr="000569DC">
        <w:rPr>
          <w:sz w:val="20"/>
          <w:szCs w:val="20"/>
        </w:rPr>
        <w:t>”).</w:t>
      </w:r>
    </w:p>
    <w:p w14:paraId="79022068" w14:textId="77777777" w:rsidR="003936B7" w:rsidRPr="000569DC" w:rsidRDefault="003936B7">
      <w:pPr>
        <w:pStyle w:val="PargrafodaLista"/>
        <w:tabs>
          <w:tab w:val="left" w:pos="1199"/>
        </w:tabs>
        <w:spacing w:line="276" w:lineRule="auto"/>
        <w:ind w:left="0" w:right="-66"/>
        <w:rPr>
          <w:b/>
          <w:sz w:val="20"/>
          <w:szCs w:val="20"/>
        </w:rPr>
        <w:pPrChange w:id="134" w:author="Mariana Piovesan Ramos | Vieira Rezende" w:date="2021-11-19T20:13:00Z">
          <w:pPr>
            <w:pStyle w:val="PargrafodaLista"/>
            <w:tabs>
              <w:tab w:val="left" w:pos="1199"/>
            </w:tabs>
            <w:spacing w:line="317" w:lineRule="auto"/>
            <w:ind w:left="0" w:right="-66"/>
          </w:pPr>
        </w:pPrChange>
      </w:pPr>
    </w:p>
    <w:p w14:paraId="61A220DA" w14:textId="77777777" w:rsidR="000A115D" w:rsidRPr="000569DC" w:rsidRDefault="0040318D">
      <w:pPr>
        <w:pStyle w:val="PargrafodaLista"/>
        <w:numPr>
          <w:ilvl w:val="1"/>
          <w:numId w:val="20"/>
        </w:numPr>
        <w:tabs>
          <w:tab w:val="left" w:pos="1199"/>
        </w:tabs>
        <w:spacing w:line="276" w:lineRule="auto"/>
        <w:ind w:left="0" w:right="-66" w:firstLine="0"/>
        <w:rPr>
          <w:b/>
          <w:sz w:val="20"/>
          <w:szCs w:val="20"/>
        </w:rPr>
        <w:pPrChange w:id="135" w:author="Mariana Piovesan Ramos | Vieira Rezende" w:date="2021-11-19T20:13:00Z">
          <w:pPr>
            <w:pStyle w:val="PargrafodaLista"/>
            <w:numPr>
              <w:ilvl w:val="1"/>
              <w:numId w:val="20"/>
            </w:numPr>
            <w:tabs>
              <w:tab w:val="left" w:pos="1199"/>
            </w:tabs>
            <w:spacing w:line="317" w:lineRule="auto"/>
            <w:ind w:left="0" w:right="-66" w:hanging="720"/>
          </w:pPr>
        </w:pPrChange>
      </w:pPr>
      <w:r w:rsidRPr="000569DC">
        <w:rPr>
          <w:b/>
          <w:sz w:val="20"/>
          <w:szCs w:val="20"/>
        </w:rPr>
        <w:t>COLOCAÇÃO E PROCEDIMENTO DE</w:t>
      </w:r>
      <w:r w:rsidRPr="000569DC">
        <w:rPr>
          <w:b/>
          <w:spacing w:val="-2"/>
          <w:sz w:val="20"/>
          <w:szCs w:val="20"/>
        </w:rPr>
        <w:t xml:space="preserve"> </w:t>
      </w:r>
      <w:r w:rsidRPr="000569DC">
        <w:rPr>
          <w:b/>
          <w:sz w:val="20"/>
          <w:szCs w:val="20"/>
        </w:rPr>
        <w:t>DISTRIBUIÇÃO</w:t>
      </w:r>
    </w:p>
    <w:p w14:paraId="23D33AC4" w14:textId="77777777" w:rsidR="000A115D" w:rsidRPr="000569DC" w:rsidRDefault="000A115D">
      <w:pPr>
        <w:pStyle w:val="Corpodetexto"/>
        <w:spacing w:line="276" w:lineRule="auto"/>
        <w:ind w:right="-66"/>
        <w:rPr>
          <w:b/>
        </w:rPr>
        <w:pPrChange w:id="136" w:author="Mariana Piovesan Ramos | Vieira Rezende" w:date="2021-11-19T20:13:00Z">
          <w:pPr>
            <w:pStyle w:val="Corpodetexto"/>
            <w:spacing w:line="317" w:lineRule="auto"/>
            <w:ind w:right="-66"/>
          </w:pPr>
        </w:pPrChange>
      </w:pPr>
    </w:p>
    <w:p w14:paraId="7982366F" w14:textId="52BB99D1" w:rsidR="000A115D" w:rsidRPr="000569DC" w:rsidRDefault="0040318D">
      <w:pPr>
        <w:pStyle w:val="PargrafodaLista"/>
        <w:numPr>
          <w:ilvl w:val="2"/>
          <w:numId w:val="20"/>
        </w:numPr>
        <w:tabs>
          <w:tab w:val="left" w:pos="1187"/>
        </w:tabs>
        <w:spacing w:line="276" w:lineRule="auto"/>
        <w:ind w:left="0" w:right="-66" w:firstLine="0"/>
        <w:rPr>
          <w:sz w:val="20"/>
          <w:szCs w:val="20"/>
        </w:rPr>
        <w:pPrChange w:id="137" w:author="Mariana Piovesan Ramos | Vieira Rezende" w:date="2021-11-19T20:13:00Z">
          <w:pPr>
            <w:pStyle w:val="PargrafodaLista"/>
            <w:numPr>
              <w:ilvl w:val="2"/>
              <w:numId w:val="20"/>
            </w:numPr>
            <w:tabs>
              <w:tab w:val="left" w:pos="1187"/>
            </w:tabs>
            <w:spacing w:line="317" w:lineRule="auto"/>
            <w:ind w:left="0" w:right="-66" w:hanging="708"/>
          </w:pPr>
        </w:pPrChange>
      </w:pPr>
      <w:r w:rsidRPr="000569DC">
        <w:rPr>
          <w:sz w:val="20"/>
          <w:szCs w:val="20"/>
        </w:rPr>
        <w:t xml:space="preserve">As Debêntures serão objeto de distribuição pública com esforços restritos </w:t>
      </w:r>
      <w:r w:rsidRPr="000569DC">
        <w:rPr>
          <w:spacing w:val="2"/>
          <w:sz w:val="20"/>
          <w:szCs w:val="20"/>
        </w:rPr>
        <w:t xml:space="preserve">de </w:t>
      </w:r>
      <w:r w:rsidRPr="000569DC">
        <w:rPr>
          <w:sz w:val="20"/>
          <w:szCs w:val="20"/>
        </w:rPr>
        <w:t>distribuição,</w:t>
      </w:r>
      <w:r w:rsidRPr="000569DC">
        <w:rPr>
          <w:spacing w:val="-11"/>
          <w:sz w:val="20"/>
          <w:szCs w:val="20"/>
        </w:rPr>
        <w:t xml:space="preserve"> </w:t>
      </w:r>
      <w:r w:rsidR="00171714" w:rsidRPr="000569DC">
        <w:rPr>
          <w:spacing w:val="-11"/>
          <w:sz w:val="20"/>
          <w:szCs w:val="20"/>
          <w:lang w:val="pt-BR"/>
        </w:rPr>
        <w:t xml:space="preserve">a qual será realizada em regime de garantia firme de colocação para a totalidade das Debêntures, </w:t>
      </w:r>
      <w:r w:rsidRPr="000569DC">
        <w:rPr>
          <w:sz w:val="20"/>
          <w:szCs w:val="20"/>
        </w:rPr>
        <w:t>com</w:t>
      </w:r>
      <w:r w:rsidRPr="000569DC">
        <w:rPr>
          <w:spacing w:val="-13"/>
          <w:sz w:val="20"/>
          <w:szCs w:val="20"/>
        </w:rPr>
        <w:t xml:space="preserve"> </w:t>
      </w:r>
      <w:r w:rsidRPr="000569DC">
        <w:rPr>
          <w:sz w:val="20"/>
          <w:szCs w:val="20"/>
        </w:rPr>
        <w:t>a</w:t>
      </w:r>
      <w:r w:rsidRPr="000569DC">
        <w:rPr>
          <w:spacing w:val="-12"/>
          <w:sz w:val="20"/>
          <w:szCs w:val="20"/>
        </w:rPr>
        <w:t xml:space="preserve"> </w:t>
      </w:r>
      <w:r w:rsidRPr="000569DC">
        <w:rPr>
          <w:sz w:val="20"/>
          <w:szCs w:val="20"/>
        </w:rPr>
        <w:t>intermediação</w:t>
      </w:r>
      <w:r w:rsidRPr="000569DC">
        <w:rPr>
          <w:spacing w:val="-12"/>
          <w:sz w:val="20"/>
          <w:szCs w:val="20"/>
        </w:rPr>
        <w:t xml:space="preserve"> </w:t>
      </w:r>
      <w:r w:rsidRPr="000569DC">
        <w:rPr>
          <w:sz w:val="20"/>
          <w:szCs w:val="20"/>
        </w:rPr>
        <w:t>de instituição financeira intermediária líder da Oferta Restrita (“</w:t>
      </w:r>
      <w:r w:rsidRPr="000569DC">
        <w:rPr>
          <w:sz w:val="20"/>
          <w:szCs w:val="20"/>
          <w:u w:val="single"/>
        </w:rPr>
        <w:t>Coordenador Líder</w:t>
      </w:r>
      <w:r w:rsidRPr="000569DC">
        <w:rPr>
          <w:sz w:val="20"/>
          <w:szCs w:val="20"/>
        </w:rPr>
        <w:t>”), nos termos do “</w:t>
      </w:r>
      <w:r w:rsidRPr="000569DC">
        <w:rPr>
          <w:i/>
          <w:sz w:val="20"/>
          <w:szCs w:val="20"/>
        </w:rPr>
        <w:t>Contrato de Distribuição Pública, com Esforços Restritos, de Debêntures Não Conversíveis em Ações, da Espécie com Garantia Real, com Garantia Adicional Fidejussória, em Série Única, das</w:t>
      </w:r>
      <w:r w:rsidRPr="000569DC">
        <w:rPr>
          <w:i/>
          <w:spacing w:val="-8"/>
          <w:sz w:val="20"/>
          <w:szCs w:val="20"/>
        </w:rPr>
        <w:t xml:space="preserve"> </w:t>
      </w:r>
      <w:r w:rsidRPr="000569DC">
        <w:rPr>
          <w:i/>
          <w:sz w:val="20"/>
          <w:szCs w:val="20"/>
        </w:rPr>
        <w:t>Debêntures</w:t>
      </w:r>
      <w:r w:rsidRPr="000569DC">
        <w:rPr>
          <w:i/>
          <w:spacing w:val="-9"/>
          <w:sz w:val="20"/>
          <w:szCs w:val="20"/>
        </w:rPr>
        <w:t xml:space="preserve"> </w:t>
      </w:r>
      <w:r w:rsidRPr="000569DC">
        <w:rPr>
          <w:i/>
          <w:sz w:val="20"/>
          <w:szCs w:val="20"/>
        </w:rPr>
        <w:t>da</w:t>
      </w:r>
      <w:r w:rsidRPr="000569DC">
        <w:rPr>
          <w:i/>
          <w:spacing w:val="-6"/>
          <w:sz w:val="20"/>
          <w:szCs w:val="20"/>
        </w:rPr>
        <w:t xml:space="preserve"> </w:t>
      </w:r>
      <w:r w:rsidRPr="000569DC">
        <w:rPr>
          <w:i/>
          <w:sz w:val="20"/>
          <w:szCs w:val="20"/>
        </w:rPr>
        <w:t>1ª</w:t>
      </w:r>
      <w:r w:rsidRPr="000569DC">
        <w:rPr>
          <w:i/>
          <w:spacing w:val="-7"/>
          <w:sz w:val="20"/>
          <w:szCs w:val="20"/>
        </w:rPr>
        <w:t xml:space="preserve"> </w:t>
      </w:r>
      <w:r w:rsidRPr="000569DC">
        <w:rPr>
          <w:i/>
          <w:sz w:val="20"/>
          <w:szCs w:val="20"/>
        </w:rPr>
        <w:t>(Primeira)</w:t>
      </w:r>
      <w:r w:rsidRPr="000569DC">
        <w:rPr>
          <w:i/>
          <w:spacing w:val="-5"/>
          <w:sz w:val="20"/>
          <w:szCs w:val="20"/>
        </w:rPr>
        <w:t xml:space="preserve"> </w:t>
      </w:r>
      <w:r w:rsidRPr="000569DC">
        <w:rPr>
          <w:i/>
          <w:sz w:val="20"/>
          <w:szCs w:val="20"/>
        </w:rPr>
        <w:t>Emissão</w:t>
      </w:r>
      <w:r w:rsidRPr="000569DC">
        <w:rPr>
          <w:i/>
          <w:spacing w:val="-8"/>
          <w:sz w:val="20"/>
          <w:szCs w:val="20"/>
        </w:rPr>
        <w:t xml:space="preserve"> </w:t>
      </w:r>
      <w:r w:rsidRPr="000569DC">
        <w:rPr>
          <w:i/>
          <w:sz w:val="20"/>
          <w:szCs w:val="20"/>
        </w:rPr>
        <w:t>da</w:t>
      </w:r>
      <w:r w:rsidRPr="000569DC">
        <w:rPr>
          <w:i/>
          <w:spacing w:val="-4"/>
          <w:sz w:val="20"/>
          <w:szCs w:val="20"/>
        </w:rPr>
        <w:t xml:space="preserve"> </w:t>
      </w:r>
      <w:bookmarkStart w:id="138" w:name="_Hlk79495509"/>
      <w:r w:rsidR="00891509" w:rsidRPr="000569DC">
        <w:rPr>
          <w:i/>
          <w:sz w:val="20"/>
          <w:szCs w:val="20"/>
          <w:lang w:val="pt-BR"/>
        </w:rPr>
        <w:t>Confluência Energia S.A.</w:t>
      </w:r>
      <w:bookmarkEnd w:id="138"/>
      <w:r w:rsidRPr="000569DC">
        <w:rPr>
          <w:sz w:val="20"/>
          <w:szCs w:val="20"/>
        </w:rPr>
        <w:t xml:space="preserve">”, </w:t>
      </w:r>
      <w:r w:rsidR="002D2177" w:rsidRPr="000569DC">
        <w:rPr>
          <w:sz w:val="20"/>
          <w:szCs w:val="20"/>
        </w:rPr>
        <w:t xml:space="preserve">a ser </w:t>
      </w:r>
      <w:r w:rsidRPr="000569DC">
        <w:rPr>
          <w:sz w:val="20"/>
          <w:szCs w:val="20"/>
        </w:rPr>
        <w:t>celebrado entre a Emissora e o Coordenador Líder (“</w:t>
      </w:r>
      <w:r w:rsidRPr="000569DC">
        <w:rPr>
          <w:sz w:val="20"/>
          <w:szCs w:val="20"/>
          <w:u w:val="single"/>
        </w:rPr>
        <w:t>Contrato de Distribuição</w:t>
      </w:r>
      <w:r w:rsidRPr="000569DC">
        <w:rPr>
          <w:sz w:val="20"/>
          <w:szCs w:val="20"/>
        </w:rPr>
        <w:t>”).</w:t>
      </w:r>
    </w:p>
    <w:p w14:paraId="136F3A3C" w14:textId="77777777" w:rsidR="000A115D" w:rsidRPr="000569DC" w:rsidRDefault="000A115D">
      <w:pPr>
        <w:pStyle w:val="Corpodetexto"/>
        <w:spacing w:line="276" w:lineRule="auto"/>
        <w:ind w:right="-66"/>
        <w:pPrChange w:id="139" w:author="Mariana Piovesan Ramos | Vieira Rezende" w:date="2021-11-19T20:13:00Z">
          <w:pPr>
            <w:pStyle w:val="Corpodetexto"/>
            <w:spacing w:line="317" w:lineRule="auto"/>
            <w:ind w:right="-66"/>
          </w:pPr>
        </w:pPrChange>
      </w:pPr>
    </w:p>
    <w:p w14:paraId="2D19D7A8" w14:textId="77777777" w:rsidR="000A115D" w:rsidRPr="000569DC" w:rsidRDefault="0040318D">
      <w:pPr>
        <w:pStyle w:val="PargrafodaLista"/>
        <w:numPr>
          <w:ilvl w:val="2"/>
          <w:numId w:val="20"/>
        </w:numPr>
        <w:tabs>
          <w:tab w:val="left" w:pos="1187"/>
        </w:tabs>
        <w:spacing w:line="276" w:lineRule="auto"/>
        <w:ind w:left="0" w:right="-66" w:firstLine="0"/>
        <w:rPr>
          <w:sz w:val="20"/>
          <w:szCs w:val="20"/>
        </w:rPr>
        <w:pPrChange w:id="140" w:author="Mariana Piovesan Ramos | Vieira Rezende" w:date="2021-11-19T20:13:00Z">
          <w:pPr>
            <w:pStyle w:val="PargrafodaLista"/>
            <w:numPr>
              <w:ilvl w:val="2"/>
              <w:numId w:val="20"/>
            </w:numPr>
            <w:tabs>
              <w:tab w:val="left" w:pos="1187"/>
            </w:tabs>
            <w:spacing w:line="317" w:lineRule="auto"/>
            <w:ind w:left="0" w:right="-66" w:hanging="708"/>
          </w:pPr>
        </w:pPrChange>
      </w:pPr>
      <w:r w:rsidRPr="000569DC">
        <w:rPr>
          <w:sz w:val="20"/>
          <w:szCs w:val="20"/>
        </w:rPr>
        <w:t>O plano de distribuição das Debêntures seguirá o procedimento descrito na Instrução CVM 476, conforme previsto no Contrato de Distribuição. Para tanto, o Coordenador Líder poderá acessar, no máximo, 75 (setenta e cinco) Investidores Profissionais, sendo possível a subscrição ou aquisição por, no máximo, 50 (cinquenta) Investidores</w:t>
      </w:r>
      <w:r w:rsidRPr="000569DC">
        <w:rPr>
          <w:spacing w:val="-9"/>
          <w:sz w:val="20"/>
          <w:szCs w:val="20"/>
        </w:rPr>
        <w:t xml:space="preserve"> </w:t>
      </w:r>
      <w:r w:rsidRPr="000569DC">
        <w:rPr>
          <w:sz w:val="20"/>
          <w:szCs w:val="20"/>
        </w:rPr>
        <w:t>Profissionais,</w:t>
      </w:r>
      <w:r w:rsidRPr="000569DC">
        <w:rPr>
          <w:spacing w:val="-9"/>
          <w:sz w:val="20"/>
          <w:szCs w:val="20"/>
        </w:rPr>
        <w:t xml:space="preserve"> </w:t>
      </w:r>
      <w:r w:rsidRPr="000569DC">
        <w:rPr>
          <w:sz w:val="20"/>
          <w:szCs w:val="20"/>
        </w:rPr>
        <w:t>em</w:t>
      </w:r>
      <w:r w:rsidRPr="000569DC">
        <w:rPr>
          <w:spacing w:val="-7"/>
          <w:sz w:val="20"/>
          <w:szCs w:val="20"/>
        </w:rPr>
        <w:t xml:space="preserve"> </w:t>
      </w:r>
      <w:r w:rsidRPr="000569DC">
        <w:rPr>
          <w:sz w:val="20"/>
          <w:szCs w:val="20"/>
        </w:rPr>
        <w:t>conformidade</w:t>
      </w:r>
      <w:r w:rsidRPr="000569DC">
        <w:rPr>
          <w:spacing w:val="-8"/>
          <w:sz w:val="20"/>
          <w:szCs w:val="20"/>
        </w:rPr>
        <w:t xml:space="preserve"> </w:t>
      </w:r>
      <w:r w:rsidRPr="000569DC">
        <w:rPr>
          <w:sz w:val="20"/>
          <w:szCs w:val="20"/>
        </w:rPr>
        <w:t>com</w:t>
      </w:r>
      <w:r w:rsidRPr="000569DC">
        <w:rPr>
          <w:spacing w:val="-7"/>
          <w:sz w:val="20"/>
          <w:szCs w:val="20"/>
        </w:rPr>
        <w:t xml:space="preserve"> </w:t>
      </w:r>
      <w:r w:rsidRPr="000569DC">
        <w:rPr>
          <w:sz w:val="20"/>
          <w:szCs w:val="20"/>
        </w:rPr>
        <w:t>o</w:t>
      </w:r>
      <w:r w:rsidRPr="000569DC">
        <w:rPr>
          <w:spacing w:val="-9"/>
          <w:sz w:val="20"/>
          <w:szCs w:val="20"/>
        </w:rPr>
        <w:t xml:space="preserve"> </w:t>
      </w:r>
      <w:r w:rsidRPr="000569DC">
        <w:rPr>
          <w:sz w:val="20"/>
          <w:szCs w:val="20"/>
        </w:rPr>
        <w:t>artigo</w:t>
      </w:r>
      <w:r w:rsidRPr="000569DC">
        <w:rPr>
          <w:spacing w:val="-9"/>
          <w:sz w:val="20"/>
          <w:szCs w:val="20"/>
        </w:rPr>
        <w:t xml:space="preserve"> </w:t>
      </w:r>
      <w:r w:rsidRPr="000569DC">
        <w:rPr>
          <w:sz w:val="20"/>
          <w:szCs w:val="20"/>
        </w:rPr>
        <w:t>3º</w:t>
      </w:r>
      <w:r w:rsidRPr="000569DC">
        <w:rPr>
          <w:spacing w:val="-7"/>
          <w:sz w:val="20"/>
          <w:szCs w:val="20"/>
        </w:rPr>
        <w:t xml:space="preserve"> </w:t>
      </w:r>
      <w:r w:rsidRPr="000569DC">
        <w:rPr>
          <w:sz w:val="20"/>
          <w:szCs w:val="20"/>
        </w:rPr>
        <w:t>da</w:t>
      </w:r>
      <w:r w:rsidRPr="000569DC">
        <w:rPr>
          <w:spacing w:val="-5"/>
          <w:sz w:val="20"/>
          <w:szCs w:val="20"/>
        </w:rPr>
        <w:t xml:space="preserve"> </w:t>
      </w:r>
      <w:r w:rsidRPr="000569DC">
        <w:rPr>
          <w:sz w:val="20"/>
          <w:szCs w:val="20"/>
        </w:rPr>
        <w:t>Instrução</w:t>
      </w:r>
      <w:r w:rsidRPr="000569DC">
        <w:rPr>
          <w:spacing w:val="-9"/>
          <w:sz w:val="20"/>
          <w:szCs w:val="20"/>
        </w:rPr>
        <w:t xml:space="preserve"> </w:t>
      </w:r>
      <w:r w:rsidRPr="000569DC">
        <w:rPr>
          <w:sz w:val="20"/>
          <w:szCs w:val="20"/>
        </w:rPr>
        <w:t>CVM</w:t>
      </w:r>
      <w:r w:rsidRPr="000569DC">
        <w:rPr>
          <w:spacing w:val="-8"/>
          <w:sz w:val="20"/>
          <w:szCs w:val="20"/>
        </w:rPr>
        <w:t xml:space="preserve"> </w:t>
      </w:r>
      <w:r w:rsidRPr="000569DC">
        <w:rPr>
          <w:sz w:val="20"/>
          <w:szCs w:val="20"/>
        </w:rPr>
        <w:t>476,</w:t>
      </w:r>
      <w:r w:rsidRPr="000569DC">
        <w:rPr>
          <w:spacing w:val="-6"/>
          <w:sz w:val="20"/>
          <w:szCs w:val="20"/>
        </w:rPr>
        <w:t xml:space="preserve"> </w:t>
      </w:r>
      <w:r w:rsidRPr="000569DC">
        <w:rPr>
          <w:sz w:val="20"/>
          <w:szCs w:val="20"/>
        </w:rPr>
        <w:t>sendo certo que fundos de investimento e carteiras administradas de valores mobiliários cujas decisões</w:t>
      </w:r>
      <w:r w:rsidRPr="000569DC">
        <w:rPr>
          <w:spacing w:val="-12"/>
          <w:sz w:val="20"/>
          <w:szCs w:val="20"/>
        </w:rPr>
        <w:t xml:space="preserve"> </w:t>
      </w:r>
      <w:r w:rsidRPr="000569DC">
        <w:rPr>
          <w:sz w:val="20"/>
          <w:szCs w:val="20"/>
        </w:rPr>
        <w:t>de</w:t>
      </w:r>
      <w:r w:rsidRPr="000569DC">
        <w:rPr>
          <w:spacing w:val="-12"/>
          <w:sz w:val="20"/>
          <w:szCs w:val="20"/>
        </w:rPr>
        <w:t xml:space="preserve"> </w:t>
      </w:r>
      <w:r w:rsidRPr="000569DC">
        <w:rPr>
          <w:sz w:val="20"/>
          <w:szCs w:val="20"/>
        </w:rPr>
        <w:t>investimento</w:t>
      </w:r>
      <w:r w:rsidRPr="000569DC">
        <w:rPr>
          <w:spacing w:val="-12"/>
          <w:sz w:val="20"/>
          <w:szCs w:val="20"/>
        </w:rPr>
        <w:t xml:space="preserve"> </w:t>
      </w:r>
      <w:r w:rsidRPr="000569DC">
        <w:rPr>
          <w:sz w:val="20"/>
          <w:szCs w:val="20"/>
        </w:rPr>
        <w:t>sejam</w:t>
      </w:r>
      <w:r w:rsidRPr="000569DC">
        <w:rPr>
          <w:spacing w:val="-10"/>
          <w:sz w:val="20"/>
          <w:szCs w:val="20"/>
        </w:rPr>
        <w:t xml:space="preserve"> </w:t>
      </w:r>
      <w:r w:rsidRPr="000569DC">
        <w:rPr>
          <w:sz w:val="20"/>
          <w:szCs w:val="20"/>
        </w:rPr>
        <w:t>tomadas</w:t>
      </w:r>
      <w:r w:rsidRPr="000569DC">
        <w:rPr>
          <w:spacing w:val="-9"/>
          <w:sz w:val="20"/>
          <w:szCs w:val="20"/>
        </w:rPr>
        <w:t xml:space="preserve"> </w:t>
      </w:r>
      <w:r w:rsidRPr="000569DC">
        <w:rPr>
          <w:sz w:val="20"/>
          <w:szCs w:val="20"/>
        </w:rPr>
        <w:t>pelo</w:t>
      </w:r>
      <w:r w:rsidRPr="000569DC">
        <w:rPr>
          <w:spacing w:val="-9"/>
          <w:sz w:val="20"/>
          <w:szCs w:val="20"/>
        </w:rPr>
        <w:t xml:space="preserve"> </w:t>
      </w:r>
      <w:r w:rsidRPr="000569DC">
        <w:rPr>
          <w:sz w:val="20"/>
          <w:szCs w:val="20"/>
        </w:rPr>
        <w:t>mesmo</w:t>
      </w:r>
      <w:r w:rsidRPr="000569DC">
        <w:rPr>
          <w:spacing w:val="-11"/>
          <w:sz w:val="20"/>
          <w:szCs w:val="20"/>
        </w:rPr>
        <w:t xml:space="preserve"> </w:t>
      </w:r>
      <w:r w:rsidRPr="000569DC">
        <w:rPr>
          <w:sz w:val="20"/>
          <w:szCs w:val="20"/>
        </w:rPr>
        <w:t>gestor</w:t>
      </w:r>
      <w:r w:rsidRPr="000569DC">
        <w:rPr>
          <w:spacing w:val="-10"/>
          <w:sz w:val="20"/>
          <w:szCs w:val="20"/>
        </w:rPr>
        <w:t xml:space="preserve"> </w:t>
      </w:r>
      <w:r w:rsidRPr="000569DC">
        <w:rPr>
          <w:sz w:val="20"/>
          <w:szCs w:val="20"/>
        </w:rPr>
        <w:t>serão</w:t>
      </w:r>
      <w:r w:rsidRPr="000569DC">
        <w:rPr>
          <w:spacing w:val="-9"/>
          <w:sz w:val="20"/>
          <w:szCs w:val="20"/>
        </w:rPr>
        <w:t xml:space="preserve"> </w:t>
      </w:r>
      <w:r w:rsidRPr="000569DC">
        <w:rPr>
          <w:sz w:val="20"/>
          <w:szCs w:val="20"/>
        </w:rPr>
        <w:t>considerados</w:t>
      </w:r>
      <w:r w:rsidRPr="000569DC">
        <w:rPr>
          <w:spacing w:val="-10"/>
          <w:sz w:val="20"/>
          <w:szCs w:val="20"/>
        </w:rPr>
        <w:t xml:space="preserve"> </w:t>
      </w:r>
      <w:r w:rsidRPr="000569DC">
        <w:rPr>
          <w:sz w:val="20"/>
          <w:szCs w:val="20"/>
        </w:rPr>
        <w:t>como</w:t>
      </w:r>
      <w:r w:rsidRPr="000569DC">
        <w:rPr>
          <w:spacing w:val="-9"/>
          <w:sz w:val="20"/>
          <w:szCs w:val="20"/>
        </w:rPr>
        <w:t xml:space="preserve"> </w:t>
      </w:r>
      <w:r w:rsidRPr="000569DC">
        <w:rPr>
          <w:sz w:val="20"/>
          <w:szCs w:val="20"/>
        </w:rPr>
        <w:t>um único investidor para os fins dos limites</w:t>
      </w:r>
      <w:r w:rsidRPr="000569DC">
        <w:rPr>
          <w:spacing w:val="-8"/>
          <w:sz w:val="20"/>
          <w:szCs w:val="20"/>
        </w:rPr>
        <w:t xml:space="preserve"> </w:t>
      </w:r>
      <w:r w:rsidRPr="000569DC">
        <w:rPr>
          <w:sz w:val="20"/>
          <w:szCs w:val="20"/>
        </w:rPr>
        <w:t>acima.</w:t>
      </w:r>
    </w:p>
    <w:p w14:paraId="537302ED" w14:textId="77777777" w:rsidR="000A115D" w:rsidRPr="000569DC" w:rsidRDefault="000A115D">
      <w:pPr>
        <w:pStyle w:val="Corpodetexto"/>
        <w:spacing w:line="276" w:lineRule="auto"/>
        <w:ind w:right="-66"/>
        <w:pPrChange w:id="141" w:author="Mariana Piovesan Ramos | Vieira Rezende" w:date="2021-11-19T20:13:00Z">
          <w:pPr>
            <w:pStyle w:val="Corpodetexto"/>
            <w:spacing w:line="317" w:lineRule="auto"/>
            <w:ind w:right="-66"/>
          </w:pPr>
        </w:pPrChange>
      </w:pPr>
    </w:p>
    <w:p w14:paraId="7E440F17" w14:textId="77777777" w:rsidR="000A115D" w:rsidRPr="000569DC" w:rsidRDefault="0040318D">
      <w:pPr>
        <w:pStyle w:val="PargrafodaLista"/>
        <w:numPr>
          <w:ilvl w:val="2"/>
          <w:numId w:val="20"/>
        </w:numPr>
        <w:tabs>
          <w:tab w:val="left" w:pos="1187"/>
        </w:tabs>
        <w:spacing w:line="276" w:lineRule="auto"/>
        <w:ind w:left="0" w:right="-66" w:firstLine="0"/>
        <w:rPr>
          <w:sz w:val="20"/>
          <w:szCs w:val="20"/>
        </w:rPr>
        <w:pPrChange w:id="142" w:author="Mariana Piovesan Ramos | Vieira Rezende" w:date="2021-11-19T20:13:00Z">
          <w:pPr>
            <w:pStyle w:val="PargrafodaLista"/>
            <w:numPr>
              <w:ilvl w:val="2"/>
              <w:numId w:val="20"/>
            </w:numPr>
            <w:tabs>
              <w:tab w:val="left" w:pos="1187"/>
            </w:tabs>
            <w:spacing w:line="317" w:lineRule="auto"/>
            <w:ind w:left="0" w:right="-66" w:hanging="708"/>
          </w:pPr>
        </w:pPrChange>
      </w:pPr>
      <w:r w:rsidRPr="000569DC">
        <w:rPr>
          <w:sz w:val="20"/>
          <w:szCs w:val="20"/>
        </w:rPr>
        <w:t>Será adotado o procedimento de coleta de intenções de investimento (“</w:t>
      </w:r>
      <w:r w:rsidRPr="000569DC">
        <w:rPr>
          <w:sz w:val="20"/>
          <w:szCs w:val="20"/>
          <w:u w:val="single"/>
        </w:rPr>
        <w:t xml:space="preserve">Procedimento de </w:t>
      </w:r>
      <w:r w:rsidRPr="000569DC">
        <w:rPr>
          <w:i/>
          <w:sz w:val="20"/>
          <w:szCs w:val="20"/>
          <w:u w:val="single"/>
        </w:rPr>
        <w:t>Bookbuilding</w:t>
      </w:r>
      <w:r w:rsidRPr="000569DC">
        <w:rPr>
          <w:sz w:val="20"/>
          <w:szCs w:val="20"/>
        </w:rPr>
        <w:t xml:space="preserve">”), a ser organizado pelo Coordenador Líder, para a definição da taxa final dos Juros Remuneratórios (conforme abaixo definido) e a alocação das ordens recebidas dos Investidores Profissionais. O resultado do Procedimento de </w:t>
      </w:r>
      <w:r w:rsidRPr="000569DC">
        <w:rPr>
          <w:i/>
          <w:sz w:val="20"/>
          <w:szCs w:val="20"/>
        </w:rPr>
        <w:t xml:space="preserve">Bookbuilding </w:t>
      </w:r>
      <w:r w:rsidRPr="000569DC">
        <w:rPr>
          <w:sz w:val="20"/>
          <w:szCs w:val="20"/>
        </w:rPr>
        <w:t>será ratificado por meio de aditamento a esta Escritura de Emissão, estando desde já as Partes obrigadas a celebrar tal aditamento, sem necessidade de aprovação prévia dos Debenturistas ou aprovação societária adicional da</w:t>
      </w:r>
      <w:r w:rsidRPr="000569DC">
        <w:rPr>
          <w:spacing w:val="-9"/>
          <w:sz w:val="20"/>
          <w:szCs w:val="20"/>
        </w:rPr>
        <w:t xml:space="preserve"> </w:t>
      </w:r>
      <w:r w:rsidRPr="000569DC">
        <w:rPr>
          <w:sz w:val="20"/>
          <w:szCs w:val="20"/>
        </w:rPr>
        <w:t>Emissora.</w:t>
      </w:r>
    </w:p>
    <w:p w14:paraId="1403F31F" w14:textId="77777777" w:rsidR="000A115D" w:rsidRPr="000569DC" w:rsidRDefault="000A115D">
      <w:pPr>
        <w:pStyle w:val="Corpodetexto"/>
        <w:spacing w:line="276" w:lineRule="auto"/>
        <w:ind w:right="-66"/>
        <w:pPrChange w:id="143" w:author="Mariana Piovesan Ramos | Vieira Rezende" w:date="2021-11-19T20:13:00Z">
          <w:pPr>
            <w:pStyle w:val="Corpodetexto"/>
            <w:spacing w:line="317" w:lineRule="auto"/>
            <w:ind w:right="-66"/>
          </w:pPr>
        </w:pPrChange>
      </w:pPr>
    </w:p>
    <w:p w14:paraId="7692B936" w14:textId="77777777" w:rsidR="000A115D" w:rsidRPr="000569DC" w:rsidRDefault="0040318D">
      <w:pPr>
        <w:pStyle w:val="PargrafodaLista"/>
        <w:numPr>
          <w:ilvl w:val="2"/>
          <w:numId w:val="20"/>
        </w:numPr>
        <w:tabs>
          <w:tab w:val="left" w:pos="1187"/>
        </w:tabs>
        <w:spacing w:line="276" w:lineRule="auto"/>
        <w:ind w:left="0" w:right="-66" w:firstLine="0"/>
        <w:rPr>
          <w:sz w:val="20"/>
          <w:szCs w:val="20"/>
        </w:rPr>
        <w:pPrChange w:id="144" w:author="Mariana Piovesan Ramos | Vieira Rezende" w:date="2021-11-19T20:13:00Z">
          <w:pPr>
            <w:pStyle w:val="PargrafodaLista"/>
            <w:numPr>
              <w:ilvl w:val="2"/>
              <w:numId w:val="20"/>
            </w:numPr>
            <w:tabs>
              <w:tab w:val="left" w:pos="1187"/>
            </w:tabs>
            <w:spacing w:line="317" w:lineRule="auto"/>
            <w:ind w:left="0" w:right="-66" w:hanging="708"/>
          </w:pPr>
        </w:pPrChange>
      </w:pPr>
      <w:r w:rsidRPr="000569DC">
        <w:rPr>
          <w:sz w:val="20"/>
          <w:szCs w:val="20"/>
        </w:rPr>
        <w:t>Não será constituído fundo de manutenção de liquidez e não será firmado contrato de estabilização de preços com relação às</w:t>
      </w:r>
      <w:r w:rsidRPr="000569DC">
        <w:rPr>
          <w:spacing w:val="-4"/>
          <w:sz w:val="20"/>
          <w:szCs w:val="20"/>
        </w:rPr>
        <w:t xml:space="preserve"> </w:t>
      </w:r>
      <w:r w:rsidRPr="000569DC">
        <w:rPr>
          <w:sz w:val="20"/>
          <w:szCs w:val="20"/>
        </w:rPr>
        <w:t>Debêntures.</w:t>
      </w:r>
    </w:p>
    <w:p w14:paraId="75D83B5C" w14:textId="77777777" w:rsidR="000A115D" w:rsidRPr="000569DC" w:rsidRDefault="000A115D">
      <w:pPr>
        <w:pStyle w:val="Corpodetexto"/>
        <w:spacing w:line="276" w:lineRule="auto"/>
        <w:ind w:right="-66"/>
        <w:pPrChange w:id="145" w:author="Mariana Piovesan Ramos | Vieira Rezende" w:date="2021-11-19T20:13:00Z">
          <w:pPr>
            <w:pStyle w:val="Corpodetexto"/>
            <w:spacing w:line="317" w:lineRule="auto"/>
            <w:ind w:right="-66"/>
          </w:pPr>
        </w:pPrChange>
      </w:pPr>
    </w:p>
    <w:p w14:paraId="036A243F" w14:textId="77777777" w:rsidR="000A115D" w:rsidRPr="000569DC" w:rsidRDefault="0040318D">
      <w:pPr>
        <w:pStyle w:val="PargrafodaLista"/>
        <w:numPr>
          <w:ilvl w:val="2"/>
          <w:numId w:val="20"/>
        </w:numPr>
        <w:tabs>
          <w:tab w:val="left" w:pos="1187"/>
        </w:tabs>
        <w:spacing w:line="276" w:lineRule="auto"/>
        <w:ind w:left="0" w:right="-66" w:firstLine="0"/>
        <w:rPr>
          <w:sz w:val="20"/>
          <w:szCs w:val="20"/>
        </w:rPr>
        <w:pPrChange w:id="146" w:author="Mariana Piovesan Ramos | Vieira Rezende" w:date="2021-11-19T20:13:00Z">
          <w:pPr>
            <w:pStyle w:val="PargrafodaLista"/>
            <w:numPr>
              <w:ilvl w:val="2"/>
              <w:numId w:val="20"/>
            </w:numPr>
            <w:tabs>
              <w:tab w:val="left" w:pos="1187"/>
            </w:tabs>
            <w:spacing w:line="317" w:lineRule="auto"/>
            <w:ind w:left="0" w:right="-66" w:hanging="708"/>
          </w:pPr>
        </w:pPrChange>
      </w:pPr>
      <w:r w:rsidRPr="000569DC">
        <w:rPr>
          <w:sz w:val="20"/>
          <w:szCs w:val="20"/>
        </w:rPr>
        <w:t xml:space="preserve">Nos termos da </w:t>
      </w:r>
      <w:r w:rsidR="00372E16" w:rsidRPr="000569DC">
        <w:rPr>
          <w:sz w:val="20"/>
          <w:szCs w:val="20"/>
        </w:rPr>
        <w:t>Resolução</w:t>
      </w:r>
      <w:r w:rsidRPr="000569DC">
        <w:rPr>
          <w:sz w:val="20"/>
          <w:szCs w:val="20"/>
        </w:rPr>
        <w:t xml:space="preserve"> da CVM nº</w:t>
      </w:r>
      <w:r w:rsidR="00835034" w:rsidRPr="000569DC">
        <w:rPr>
          <w:sz w:val="20"/>
          <w:szCs w:val="20"/>
        </w:rPr>
        <w:t> </w:t>
      </w:r>
      <w:r w:rsidR="00372E16" w:rsidRPr="000569DC">
        <w:rPr>
          <w:sz w:val="20"/>
          <w:szCs w:val="20"/>
        </w:rPr>
        <w:t>30</w:t>
      </w:r>
      <w:r w:rsidRPr="000569DC">
        <w:rPr>
          <w:sz w:val="20"/>
          <w:szCs w:val="20"/>
        </w:rPr>
        <w:t xml:space="preserve">, de </w:t>
      </w:r>
      <w:r w:rsidR="00372E16" w:rsidRPr="000569DC">
        <w:rPr>
          <w:sz w:val="20"/>
          <w:szCs w:val="20"/>
        </w:rPr>
        <w:t>11 de maio de 2021</w:t>
      </w:r>
      <w:r w:rsidRPr="000569DC">
        <w:rPr>
          <w:sz w:val="20"/>
          <w:szCs w:val="20"/>
        </w:rPr>
        <w:t>, conforme alterada (“</w:t>
      </w:r>
      <w:r w:rsidR="00372E16" w:rsidRPr="000569DC">
        <w:rPr>
          <w:sz w:val="20"/>
          <w:szCs w:val="20"/>
          <w:u w:val="single"/>
        </w:rPr>
        <w:t>Resolução CVM 30</w:t>
      </w:r>
      <w:r w:rsidRPr="000569DC">
        <w:rPr>
          <w:sz w:val="20"/>
          <w:szCs w:val="20"/>
        </w:rPr>
        <w:t>”), e para fins da Oferta Restrita, são</w:t>
      </w:r>
      <w:r w:rsidRPr="000569DC">
        <w:rPr>
          <w:spacing w:val="-20"/>
          <w:sz w:val="20"/>
          <w:szCs w:val="20"/>
        </w:rPr>
        <w:t xml:space="preserve"> </w:t>
      </w:r>
      <w:r w:rsidRPr="000569DC">
        <w:rPr>
          <w:sz w:val="20"/>
          <w:szCs w:val="20"/>
        </w:rPr>
        <w:t>considerados:</w:t>
      </w:r>
    </w:p>
    <w:p w14:paraId="19FD470D" w14:textId="77777777" w:rsidR="000A115D" w:rsidRPr="000569DC" w:rsidRDefault="000A115D">
      <w:pPr>
        <w:pStyle w:val="Corpodetexto"/>
        <w:spacing w:line="276" w:lineRule="auto"/>
        <w:ind w:right="-66"/>
        <w:pPrChange w:id="147" w:author="Mariana Piovesan Ramos | Vieira Rezende" w:date="2021-11-19T20:13:00Z">
          <w:pPr>
            <w:pStyle w:val="Corpodetexto"/>
            <w:spacing w:line="317" w:lineRule="auto"/>
            <w:ind w:right="-66"/>
          </w:pPr>
        </w:pPrChange>
      </w:pPr>
    </w:p>
    <w:p w14:paraId="249B801C" w14:textId="77777777" w:rsidR="000A115D" w:rsidRPr="000569DC" w:rsidRDefault="0040318D">
      <w:pPr>
        <w:pStyle w:val="PargrafodaLista"/>
        <w:numPr>
          <w:ilvl w:val="0"/>
          <w:numId w:val="19"/>
        </w:numPr>
        <w:tabs>
          <w:tab w:val="left" w:pos="1151"/>
        </w:tabs>
        <w:spacing w:line="276" w:lineRule="auto"/>
        <w:ind w:left="1276" w:right="-66" w:hanging="709"/>
        <w:rPr>
          <w:sz w:val="20"/>
          <w:szCs w:val="20"/>
        </w:rPr>
        <w:pPrChange w:id="148" w:author="Mariana Piovesan Ramos | Vieira Rezende" w:date="2021-11-19T20:13:00Z">
          <w:pPr>
            <w:pStyle w:val="PargrafodaLista"/>
            <w:numPr>
              <w:numId w:val="19"/>
            </w:numPr>
            <w:tabs>
              <w:tab w:val="left" w:pos="1151"/>
            </w:tabs>
            <w:spacing w:line="317" w:lineRule="auto"/>
            <w:ind w:left="1276" w:right="-66" w:hanging="709"/>
          </w:pPr>
        </w:pPrChange>
      </w:pPr>
      <w:r w:rsidRPr="000569DC">
        <w:rPr>
          <w:sz w:val="20"/>
          <w:szCs w:val="20"/>
        </w:rPr>
        <w:t>“</w:t>
      </w:r>
      <w:r w:rsidRPr="000569DC">
        <w:rPr>
          <w:sz w:val="20"/>
          <w:szCs w:val="20"/>
          <w:u w:val="single"/>
        </w:rPr>
        <w:t>Investidores Profissionais</w:t>
      </w:r>
      <w:r w:rsidRPr="000569DC">
        <w:rPr>
          <w:sz w:val="20"/>
          <w:szCs w:val="20"/>
        </w:rPr>
        <w:t>”: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w:t>
      </w:r>
      <w:r w:rsidR="00835034" w:rsidRPr="000569DC">
        <w:rPr>
          <w:sz w:val="20"/>
          <w:szCs w:val="20"/>
        </w:rPr>
        <w:t> </w:t>
      </w:r>
      <w:r w:rsidRPr="000569DC">
        <w:rPr>
          <w:sz w:val="20"/>
          <w:szCs w:val="20"/>
        </w:rPr>
        <w:t xml:space="preserve">10.000.000,00 (dez milhões de reais) e que, adicionalmente, atestem por escrito sua condição de investidor profissional mediante termo próprio, de acordo com o Anexo A da </w:t>
      </w:r>
      <w:r w:rsidR="00372E16" w:rsidRPr="000569DC">
        <w:rPr>
          <w:sz w:val="20"/>
          <w:szCs w:val="20"/>
        </w:rPr>
        <w:t>Resolução CVM 30</w:t>
      </w:r>
      <w:r w:rsidRPr="000569DC">
        <w:rPr>
          <w:sz w:val="20"/>
          <w:szCs w:val="20"/>
        </w:rPr>
        <w:t>;</w:t>
      </w:r>
      <w:r w:rsidR="00372E16" w:rsidRPr="000569DC">
        <w:rPr>
          <w:sz w:val="20"/>
          <w:szCs w:val="20"/>
        </w:rPr>
        <w:t xml:space="preserve"> </w:t>
      </w:r>
      <w:r w:rsidRPr="000569DC">
        <w:rPr>
          <w:sz w:val="20"/>
          <w:szCs w:val="20"/>
        </w:rPr>
        <w:t>(v) fundos de investimento; (vi) clubes de investimento, desde que tenham a</w:t>
      </w:r>
      <w:r w:rsidR="00372E16" w:rsidRPr="000569DC">
        <w:rPr>
          <w:sz w:val="20"/>
          <w:szCs w:val="20"/>
        </w:rPr>
        <w:t xml:space="preserve"> </w:t>
      </w:r>
      <w:r w:rsidRPr="000569DC">
        <w:rPr>
          <w:sz w:val="20"/>
          <w:szCs w:val="20"/>
        </w:rPr>
        <w:t>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 e</w:t>
      </w:r>
    </w:p>
    <w:p w14:paraId="7C8E8976" w14:textId="77777777" w:rsidR="000A115D" w:rsidRPr="000569DC" w:rsidRDefault="000A115D">
      <w:pPr>
        <w:pStyle w:val="Corpodetexto"/>
        <w:spacing w:line="276" w:lineRule="auto"/>
        <w:ind w:left="1276" w:right="-66" w:hanging="709"/>
        <w:pPrChange w:id="149" w:author="Mariana Piovesan Ramos | Vieira Rezende" w:date="2021-11-19T20:13:00Z">
          <w:pPr>
            <w:pStyle w:val="Corpodetexto"/>
            <w:spacing w:line="317" w:lineRule="auto"/>
            <w:ind w:left="1276" w:right="-66" w:hanging="709"/>
          </w:pPr>
        </w:pPrChange>
      </w:pPr>
    </w:p>
    <w:p w14:paraId="033C652A" w14:textId="77777777" w:rsidR="000A115D" w:rsidRPr="000569DC" w:rsidRDefault="0040318D">
      <w:pPr>
        <w:pStyle w:val="PargrafodaLista"/>
        <w:numPr>
          <w:ilvl w:val="0"/>
          <w:numId w:val="19"/>
        </w:numPr>
        <w:tabs>
          <w:tab w:val="left" w:pos="1187"/>
        </w:tabs>
        <w:spacing w:line="276" w:lineRule="auto"/>
        <w:ind w:left="1276" w:right="-66" w:hanging="709"/>
        <w:rPr>
          <w:sz w:val="20"/>
          <w:szCs w:val="20"/>
        </w:rPr>
        <w:pPrChange w:id="150" w:author="Mariana Piovesan Ramos | Vieira Rezende" w:date="2021-11-19T20:13:00Z">
          <w:pPr>
            <w:pStyle w:val="PargrafodaLista"/>
            <w:numPr>
              <w:numId w:val="19"/>
            </w:numPr>
            <w:tabs>
              <w:tab w:val="left" w:pos="1187"/>
            </w:tabs>
            <w:spacing w:line="317" w:lineRule="auto"/>
            <w:ind w:left="1276" w:right="-66" w:hanging="709"/>
          </w:pPr>
        </w:pPrChange>
      </w:pPr>
      <w:r w:rsidRPr="000569DC">
        <w:rPr>
          <w:sz w:val="20"/>
          <w:szCs w:val="20"/>
        </w:rPr>
        <w:t>“</w:t>
      </w:r>
      <w:r w:rsidRPr="000569DC">
        <w:rPr>
          <w:sz w:val="20"/>
          <w:szCs w:val="20"/>
          <w:u w:val="single"/>
        </w:rPr>
        <w:t>Investidores Qualificados</w:t>
      </w:r>
      <w:r w:rsidRPr="000569DC">
        <w:rPr>
          <w:sz w:val="20"/>
          <w:szCs w:val="20"/>
        </w:rPr>
        <w:t>”: (i) Investidores Profissionais; (ii) pessoas naturais ou jurídicas que possuam investimentos financeiros em valor superior a R$</w:t>
      </w:r>
      <w:r w:rsidR="00835034" w:rsidRPr="000569DC">
        <w:rPr>
          <w:sz w:val="20"/>
          <w:szCs w:val="20"/>
        </w:rPr>
        <w:t> </w:t>
      </w:r>
      <w:r w:rsidRPr="000569DC">
        <w:rPr>
          <w:sz w:val="20"/>
          <w:szCs w:val="20"/>
        </w:rPr>
        <w:t xml:space="preserve">1.000.000,00 (um milhão de reais) e que, adicionalmente, atestem por escrito sua condição de investidor qualificado mediante termo próprio, de acordo com o Anexo B da </w:t>
      </w:r>
      <w:r w:rsidR="00372E16" w:rsidRPr="000569DC">
        <w:rPr>
          <w:sz w:val="20"/>
          <w:szCs w:val="20"/>
        </w:rPr>
        <w:t>Resolução CVM 30</w:t>
      </w:r>
      <w:r w:rsidRPr="000569DC">
        <w:rPr>
          <w:sz w:val="20"/>
          <w:szCs w:val="20"/>
        </w:rPr>
        <w:t>;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w:t>
      </w:r>
      <w:r w:rsidRPr="000569DC">
        <w:rPr>
          <w:spacing w:val="-21"/>
          <w:sz w:val="20"/>
          <w:szCs w:val="20"/>
        </w:rPr>
        <w:t xml:space="preserve"> </w:t>
      </w:r>
      <w:r w:rsidRPr="000569DC">
        <w:rPr>
          <w:sz w:val="20"/>
          <w:szCs w:val="20"/>
        </w:rPr>
        <w:t>qualificados.</w:t>
      </w:r>
    </w:p>
    <w:p w14:paraId="3F01A1F2" w14:textId="77777777" w:rsidR="000A115D" w:rsidRPr="000569DC" w:rsidRDefault="000A115D">
      <w:pPr>
        <w:pStyle w:val="Corpodetexto"/>
        <w:spacing w:line="276" w:lineRule="auto"/>
        <w:ind w:right="-66"/>
        <w:pPrChange w:id="151" w:author="Mariana Piovesan Ramos | Vieira Rezende" w:date="2021-11-19T20:13:00Z">
          <w:pPr>
            <w:pStyle w:val="Corpodetexto"/>
            <w:spacing w:line="317" w:lineRule="auto"/>
            <w:ind w:right="-66"/>
          </w:pPr>
        </w:pPrChange>
      </w:pPr>
    </w:p>
    <w:p w14:paraId="3CAEA8C4" w14:textId="77777777" w:rsidR="000A115D" w:rsidRPr="000569DC" w:rsidRDefault="0040318D">
      <w:pPr>
        <w:pStyle w:val="PargrafodaLista"/>
        <w:numPr>
          <w:ilvl w:val="2"/>
          <w:numId w:val="20"/>
        </w:numPr>
        <w:tabs>
          <w:tab w:val="left" w:pos="1187"/>
        </w:tabs>
        <w:spacing w:line="276" w:lineRule="auto"/>
        <w:ind w:left="0" w:right="-66" w:firstLine="0"/>
        <w:rPr>
          <w:sz w:val="20"/>
          <w:szCs w:val="20"/>
        </w:rPr>
        <w:pPrChange w:id="152" w:author="Mariana Piovesan Ramos | Vieira Rezende" w:date="2021-11-19T20:13:00Z">
          <w:pPr>
            <w:pStyle w:val="PargrafodaLista"/>
            <w:numPr>
              <w:ilvl w:val="2"/>
              <w:numId w:val="20"/>
            </w:numPr>
            <w:tabs>
              <w:tab w:val="left" w:pos="1187"/>
            </w:tabs>
            <w:spacing w:line="317" w:lineRule="auto"/>
            <w:ind w:left="0" w:right="-66" w:hanging="708"/>
          </w:pPr>
        </w:pPrChange>
      </w:pPr>
      <w:r w:rsidRPr="000569DC">
        <w:rPr>
          <w:sz w:val="20"/>
          <w:szCs w:val="20"/>
        </w:rPr>
        <w:t>Os</w:t>
      </w:r>
      <w:r w:rsidRPr="000569DC">
        <w:rPr>
          <w:spacing w:val="-14"/>
          <w:sz w:val="20"/>
          <w:szCs w:val="20"/>
        </w:rPr>
        <w:t xml:space="preserve"> </w:t>
      </w:r>
      <w:r w:rsidRPr="000569DC">
        <w:rPr>
          <w:sz w:val="20"/>
          <w:szCs w:val="20"/>
        </w:rPr>
        <w:t>regimes</w:t>
      </w:r>
      <w:r w:rsidRPr="000569DC">
        <w:rPr>
          <w:spacing w:val="-17"/>
          <w:sz w:val="20"/>
          <w:szCs w:val="20"/>
        </w:rPr>
        <w:t xml:space="preserve"> </w:t>
      </w:r>
      <w:r w:rsidRPr="000569DC">
        <w:rPr>
          <w:sz w:val="20"/>
          <w:szCs w:val="20"/>
        </w:rPr>
        <w:t>próprios</w:t>
      </w:r>
      <w:r w:rsidRPr="000569DC">
        <w:rPr>
          <w:spacing w:val="-16"/>
          <w:sz w:val="20"/>
          <w:szCs w:val="20"/>
        </w:rPr>
        <w:t xml:space="preserve"> </w:t>
      </w:r>
      <w:r w:rsidRPr="000569DC">
        <w:rPr>
          <w:sz w:val="20"/>
          <w:szCs w:val="20"/>
        </w:rPr>
        <w:t>de</w:t>
      </w:r>
      <w:r w:rsidRPr="000569DC">
        <w:rPr>
          <w:spacing w:val="-15"/>
          <w:sz w:val="20"/>
          <w:szCs w:val="20"/>
        </w:rPr>
        <w:t xml:space="preserve"> </w:t>
      </w:r>
      <w:r w:rsidRPr="000569DC">
        <w:rPr>
          <w:sz w:val="20"/>
          <w:szCs w:val="20"/>
        </w:rPr>
        <w:t>previdência</w:t>
      </w:r>
      <w:r w:rsidRPr="000569DC">
        <w:rPr>
          <w:spacing w:val="-16"/>
          <w:sz w:val="20"/>
          <w:szCs w:val="20"/>
        </w:rPr>
        <w:t xml:space="preserve"> </w:t>
      </w:r>
      <w:r w:rsidRPr="000569DC">
        <w:rPr>
          <w:sz w:val="20"/>
          <w:szCs w:val="20"/>
        </w:rPr>
        <w:t>social</w:t>
      </w:r>
      <w:r w:rsidRPr="000569DC">
        <w:rPr>
          <w:spacing w:val="-14"/>
          <w:sz w:val="20"/>
          <w:szCs w:val="20"/>
        </w:rPr>
        <w:t xml:space="preserve"> </w:t>
      </w:r>
      <w:r w:rsidRPr="000569DC">
        <w:rPr>
          <w:sz w:val="20"/>
          <w:szCs w:val="20"/>
        </w:rPr>
        <w:t>instituídos</w:t>
      </w:r>
      <w:r w:rsidRPr="000569DC">
        <w:rPr>
          <w:spacing w:val="-17"/>
          <w:sz w:val="20"/>
          <w:szCs w:val="20"/>
        </w:rPr>
        <w:t xml:space="preserve"> </w:t>
      </w:r>
      <w:r w:rsidRPr="000569DC">
        <w:rPr>
          <w:sz w:val="20"/>
          <w:szCs w:val="20"/>
        </w:rPr>
        <w:t>pela</w:t>
      </w:r>
      <w:r w:rsidRPr="000569DC">
        <w:rPr>
          <w:spacing w:val="-16"/>
          <w:sz w:val="20"/>
          <w:szCs w:val="20"/>
        </w:rPr>
        <w:t xml:space="preserve"> </w:t>
      </w:r>
      <w:r w:rsidRPr="000569DC">
        <w:rPr>
          <w:sz w:val="20"/>
          <w:szCs w:val="20"/>
        </w:rPr>
        <w:t>União,</w:t>
      </w:r>
      <w:r w:rsidRPr="000569DC">
        <w:rPr>
          <w:spacing w:val="-16"/>
          <w:sz w:val="20"/>
          <w:szCs w:val="20"/>
        </w:rPr>
        <w:t xml:space="preserve"> </w:t>
      </w:r>
      <w:r w:rsidRPr="000569DC">
        <w:rPr>
          <w:sz w:val="20"/>
          <w:szCs w:val="20"/>
        </w:rPr>
        <w:t>pelos</w:t>
      </w:r>
      <w:r w:rsidRPr="000569DC">
        <w:rPr>
          <w:spacing w:val="-17"/>
          <w:sz w:val="20"/>
          <w:szCs w:val="20"/>
        </w:rPr>
        <w:t xml:space="preserve"> </w:t>
      </w:r>
      <w:r w:rsidRPr="000569DC">
        <w:rPr>
          <w:sz w:val="20"/>
          <w:szCs w:val="20"/>
        </w:rPr>
        <w:t>Estados,</w:t>
      </w:r>
      <w:r w:rsidRPr="000569DC">
        <w:rPr>
          <w:spacing w:val="-17"/>
          <w:sz w:val="20"/>
          <w:szCs w:val="20"/>
        </w:rPr>
        <w:t xml:space="preserve"> </w:t>
      </w:r>
      <w:r w:rsidRPr="000569DC">
        <w:rPr>
          <w:sz w:val="20"/>
          <w:szCs w:val="20"/>
        </w:rPr>
        <w:t>pelo Distrito Federal ou por Municípios são considerados Investidores Profissionais ou Investidores Qualificados apenas se reconhecidos como tais conforme regulamentação específica do Ministério da Previdência</w:t>
      </w:r>
      <w:r w:rsidRPr="000569DC">
        <w:rPr>
          <w:spacing w:val="-6"/>
          <w:sz w:val="20"/>
          <w:szCs w:val="20"/>
        </w:rPr>
        <w:t xml:space="preserve"> </w:t>
      </w:r>
      <w:r w:rsidRPr="000569DC">
        <w:rPr>
          <w:sz w:val="20"/>
          <w:szCs w:val="20"/>
        </w:rPr>
        <w:t>Social.</w:t>
      </w:r>
    </w:p>
    <w:p w14:paraId="138D4E9B" w14:textId="77777777" w:rsidR="000A115D" w:rsidRPr="000569DC" w:rsidRDefault="000A115D">
      <w:pPr>
        <w:pStyle w:val="Corpodetexto"/>
        <w:spacing w:line="276" w:lineRule="auto"/>
        <w:ind w:right="-66"/>
        <w:pPrChange w:id="153" w:author="Mariana Piovesan Ramos | Vieira Rezende" w:date="2021-11-19T20:13:00Z">
          <w:pPr>
            <w:pStyle w:val="Corpodetexto"/>
            <w:spacing w:line="317" w:lineRule="auto"/>
            <w:ind w:right="-66"/>
          </w:pPr>
        </w:pPrChange>
      </w:pPr>
    </w:p>
    <w:p w14:paraId="2F0D5D43" w14:textId="77777777" w:rsidR="000A115D" w:rsidRPr="000569DC" w:rsidRDefault="0040318D">
      <w:pPr>
        <w:pStyle w:val="PargrafodaLista"/>
        <w:numPr>
          <w:ilvl w:val="2"/>
          <w:numId w:val="20"/>
        </w:numPr>
        <w:tabs>
          <w:tab w:val="left" w:pos="1187"/>
        </w:tabs>
        <w:spacing w:line="276" w:lineRule="auto"/>
        <w:ind w:left="0" w:right="-66" w:firstLine="0"/>
        <w:rPr>
          <w:sz w:val="20"/>
          <w:szCs w:val="20"/>
        </w:rPr>
        <w:pPrChange w:id="154" w:author="Mariana Piovesan Ramos | Vieira Rezende" w:date="2021-11-19T20:13:00Z">
          <w:pPr>
            <w:pStyle w:val="PargrafodaLista"/>
            <w:numPr>
              <w:ilvl w:val="2"/>
              <w:numId w:val="20"/>
            </w:numPr>
            <w:tabs>
              <w:tab w:val="left" w:pos="1187"/>
            </w:tabs>
            <w:spacing w:line="317" w:lineRule="auto"/>
            <w:ind w:left="0" w:right="-66" w:hanging="708"/>
          </w:pPr>
        </w:pPrChange>
      </w:pPr>
      <w:r w:rsidRPr="000569DC">
        <w:rPr>
          <w:sz w:val="20"/>
          <w:szCs w:val="20"/>
        </w:rPr>
        <w:t xml:space="preserve">No ato de subscrição e integralização das Debêntures, cada Investidor Profissional assinará declaração atestando, nos termos do artigo 7° da Instrução CVM 476 e do </w:t>
      </w:r>
      <w:r w:rsidR="00042AF7" w:rsidRPr="000569DC">
        <w:rPr>
          <w:sz w:val="20"/>
          <w:szCs w:val="20"/>
        </w:rPr>
        <w:t>A</w:t>
      </w:r>
      <w:r w:rsidRPr="000569DC">
        <w:rPr>
          <w:sz w:val="20"/>
          <w:szCs w:val="20"/>
        </w:rPr>
        <w:t xml:space="preserve">nexo A da </w:t>
      </w:r>
      <w:r w:rsidR="00372E16" w:rsidRPr="000569DC">
        <w:rPr>
          <w:sz w:val="20"/>
          <w:szCs w:val="20"/>
        </w:rPr>
        <w:t>Resolução CVM 30</w:t>
      </w:r>
      <w:r w:rsidRPr="000569DC">
        <w:rPr>
          <w:sz w:val="20"/>
          <w:szCs w:val="20"/>
        </w:rPr>
        <w:t>, conforme aplicável, a respectiva condição de Investidor Profissional e que está ciente e declara, dentre outros e conforme aplicável: (i) possuir conhecimento</w:t>
      </w:r>
      <w:r w:rsidRPr="000569DC">
        <w:rPr>
          <w:spacing w:val="-8"/>
          <w:sz w:val="20"/>
          <w:szCs w:val="20"/>
        </w:rPr>
        <w:t xml:space="preserve"> </w:t>
      </w:r>
      <w:r w:rsidRPr="000569DC">
        <w:rPr>
          <w:sz w:val="20"/>
          <w:szCs w:val="20"/>
        </w:rPr>
        <w:t>sobre</w:t>
      </w:r>
      <w:r w:rsidRPr="000569DC">
        <w:rPr>
          <w:spacing w:val="-6"/>
          <w:sz w:val="20"/>
          <w:szCs w:val="20"/>
        </w:rPr>
        <w:t xml:space="preserve"> </w:t>
      </w:r>
      <w:r w:rsidRPr="000569DC">
        <w:rPr>
          <w:sz w:val="20"/>
          <w:szCs w:val="20"/>
        </w:rPr>
        <w:t>o</w:t>
      </w:r>
      <w:r w:rsidRPr="000569DC">
        <w:rPr>
          <w:spacing w:val="-3"/>
          <w:sz w:val="20"/>
          <w:szCs w:val="20"/>
        </w:rPr>
        <w:t xml:space="preserve"> </w:t>
      </w:r>
      <w:r w:rsidRPr="000569DC">
        <w:rPr>
          <w:sz w:val="20"/>
          <w:szCs w:val="20"/>
        </w:rPr>
        <w:t>mercado</w:t>
      </w:r>
      <w:r w:rsidRPr="000569DC">
        <w:rPr>
          <w:spacing w:val="-5"/>
          <w:sz w:val="20"/>
          <w:szCs w:val="20"/>
        </w:rPr>
        <w:t xml:space="preserve"> </w:t>
      </w:r>
      <w:r w:rsidRPr="000569DC">
        <w:rPr>
          <w:sz w:val="20"/>
          <w:szCs w:val="20"/>
        </w:rPr>
        <w:t>financeiro</w:t>
      </w:r>
      <w:r w:rsidRPr="000569DC">
        <w:rPr>
          <w:spacing w:val="-6"/>
          <w:sz w:val="20"/>
          <w:szCs w:val="20"/>
        </w:rPr>
        <w:t xml:space="preserve"> </w:t>
      </w:r>
      <w:r w:rsidRPr="000569DC">
        <w:rPr>
          <w:sz w:val="20"/>
          <w:szCs w:val="20"/>
        </w:rPr>
        <w:t>suficiente</w:t>
      </w:r>
      <w:r w:rsidRPr="000569DC">
        <w:rPr>
          <w:spacing w:val="-8"/>
          <w:sz w:val="20"/>
          <w:szCs w:val="20"/>
        </w:rPr>
        <w:t xml:space="preserve"> </w:t>
      </w:r>
      <w:r w:rsidRPr="000569DC">
        <w:rPr>
          <w:sz w:val="20"/>
          <w:szCs w:val="20"/>
        </w:rPr>
        <w:t>para</w:t>
      </w:r>
      <w:r w:rsidRPr="000569DC">
        <w:rPr>
          <w:spacing w:val="-6"/>
          <w:sz w:val="20"/>
          <w:szCs w:val="20"/>
        </w:rPr>
        <w:t xml:space="preserve"> </w:t>
      </w:r>
      <w:r w:rsidRPr="000569DC">
        <w:rPr>
          <w:sz w:val="20"/>
          <w:szCs w:val="20"/>
        </w:rPr>
        <w:t>que</w:t>
      </w:r>
      <w:r w:rsidRPr="000569DC">
        <w:rPr>
          <w:spacing w:val="-8"/>
          <w:sz w:val="20"/>
          <w:szCs w:val="20"/>
        </w:rPr>
        <w:t xml:space="preserve"> </w:t>
      </w:r>
      <w:r w:rsidRPr="000569DC">
        <w:rPr>
          <w:sz w:val="20"/>
          <w:szCs w:val="20"/>
        </w:rPr>
        <w:t>não</w:t>
      </w:r>
      <w:r w:rsidRPr="000569DC">
        <w:rPr>
          <w:spacing w:val="-7"/>
          <w:sz w:val="20"/>
          <w:szCs w:val="20"/>
        </w:rPr>
        <w:t xml:space="preserve"> </w:t>
      </w:r>
      <w:r w:rsidRPr="000569DC">
        <w:rPr>
          <w:sz w:val="20"/>
          <w:szCs w:val="20"/>
        </w:rPr>
        <w:t>lhe</w:t>
      </w:r>
      <w:r w:rsidRPr="000569DC">
        <w:rPr>
          <w:spacing w:val="-8"/>
          <w:sz w:val="20"/>
          <w:szCs w:val="20"/>
        </w:rPr>
        <w:t xml:space="preserve"> </w:t>
      </w:r>
      <w:r w:rsidRPr="000569DC">
        <w:rPr>
          <w:sz w:val="20"/>
          <w:szCs w:val="20"/>
        </w:rPr>
        <w:t>sejam</w:t>
      </w:r>
      <w:r w:rsidRPr="000569DC">
        <w:rPr>
          <w:spacing w:val="-6"/>
          <w:sz w:val="20"/>
          <w:szCs w:val="20"/>
        </w:rPr>
        <w:t xml:space="preserve"> </w:t>
      </w:r>
      <w:r w:rsidRPr="000569DC">
        <w:rPr>
          <w:sz w:val="20"/>
          <w:szCs w:val="20"/>
        </w:rPr>
        <w:t>aplicáveis</w:t>
      </w:r>
      <w:r w:rsidRPr="000569DC">
        <w:rPr>
          <w:spacing w:val="-8"/>
          <w:sz w:val="20"/>
          <w:szCs w:val="20"/>
        </w:rPr>
        <w:t xml:space="preserve"> </w:t>
      </w:r>
      <w:r w:rsidRPr="000569DC">
        <w:rPr>
          <w:sz w:val="20"/>
          <w:szCs w:val="20"/>
        </w:rPr>
        <w:t>um conjunto</w:t>
      </w:r>
      <w:r w:rsidRPr="000569DC">
        <w:rPr>
          <w:spacing w:val="-12"/>
          <w:sz w:val="20"/>
          <w:szCs w:val="20"/>
        </w:rPr>
        <w:t xml:space="preserve"> </w:t>
      </w:r>
      <w:r w:rsidRPr="000569DC">
        <w:rPr>
          <w:sz w:val="20"/>
          <w:szCs w:val="20"/>
        </w:rPr>
        <w:t>de</w:t>
      </w:r>
      <w:r w:rsidRPr="000569DC">
        <w:rPr>
          <w:spacing w:val="-9"/>
          <w:sz w:val="20"/>
          <w:szCs w:val="20"/>
        </w:rPr>
        <w:t xml:space="preserve"> </w:t>
      </w:r>
      <w:r w:rsidRPr="000569DC">
        <w:rPr>
          <w:sz w:val="20"/>
          <w:szCs w:val="20"/>
        </w:rPr>
        <w:t>proteções</w:t>
      </w:r>
      <w:r w:rsidRPr="000569DC">
        <w:rPr>
          <w:spacing w:val="-9"/>
          <w:sz w:val="20"/>
          <w:szCs w:val="20"/>
        </w:rPr>
        <w:t xml:space="preserve"> </w:t>
      </w:r>
      <w:r w:rsidRPr="000569DC">
        <w:rPr>
          <w:sz w:val="20"/>
          <w:szCs w:val="20"/>
        </w:rPr>
        <w:t>legais</w:t>
      </w:r>
      <w:r w:rsidRPr="000569DC">
        <w:rPr>
          <w:spacing w:val="-11"/>
          <w:sz w:val="20"/>
          <w:szCs w:val="20"/>
        </w:rPr>
        <w:t xml:space="preserve"> </w:t>
      </w:r>
      <w:r w:rsidRPr="000569DC">
        <w:rPr>
          <w:sz w:val="20"/>
          <w:szCs w:val="20"/>
        </w:rPr>
        <w:t>e</w:t>
      </w:r>
      <w:r w:rsidRPr="000569DC">
        <w:rPr>
          <w:spacing w:val="-9"/>
          <w:sz w:val="20"/>
          <w:szCs w:val="20"/>
        </w:rPr>
        <w:t xml:space="preserve"> </w:t>
      </w:r>
      <w:r w:rsidRPr="000569DC">
        <w:rPr>
          <w:sz w:val="20"/>
          <w:szCs w:val="20"/>
        </w:rPr>
        <w:t>regulamentares</w:t>
      </w:r>
      <w:r w:rsidRPr="000569DC">
        <w:rPr>
          <w:spacing w:val="-9"/>
          <w:sz w:val="20"/>
          <w:szCs w:val="20"/>
        </w:rPr>
        <w:t xml:space="preserve"> </w:t>
      </w:r>
      <w:r w:rsidRPr="000569DC">
        <w:rPr>
          <w:sz w:val="20"/>
          <w:szCs w:val="20"/>
        </w:rPr>
        <w:t>conferidas</w:t>
      </w:r>
      <w:r w:rsidRPr="000569DC">
        <w:rPr>
          <w:spacing w:val="-10"/>
          <w:sz w:val="20"/>
          <w:szCs w:val="20"/>
        </w:rPr>
        <w:t xml:space="preserve"> </w:t>
      </w:r>
      <w:r w:rsidRPr="000569DC">
        <w:rPr>
          <w:sz w:val="20"/>
          <w:szCs w:val="20"/>
        </w:rPr>
        <w:t>aos</w:t>
      </w:r>
      <w:r w:rsidRPr="000569DC">
        <w:rPr>
          <w:spacing w:val="-11"/>
          <w:sz w:val="20"/>
          <w:szCs w:val="20"/>
        </w:rPr>
        <w:t xml:space="preserve"> </w:t>
      </w:r>
      <w:r w:rsidRPr="000569DC">
        <w:rPr>
          <w:sz w:val="20"/>
          <w:szCs w:val="20"/>
        </w:rPr>
        <w:t>demais</w:t>
      </w:r>
      <w:r w:rsidRPr="000569DC">
        <w:rPr>
          <w:spacing w:val="-11"/>
          <w:sz w:val="20"/>
          <w:szCs w:val="20"/>
        </w:rPr>
        <w:t xml:space="preserve"> </w:t>
      </w:r>
      <w:r w:rsidRPr="000569DC">
        <w:rPr>
          <w:sz w:val="20"/>
          <w:szCs w:val="20"/>
        </w:rPr>
        <w:t>investidores;</w:t>
      </w:r>
      <w:r w:rsidRPr="000569DC">
        <w:rPr>
          <w:spacing w:val="-10"/>
          <w:sz w:val="20"/>
          <w:szCs w:val="20"/>
        </w:rPr>
        <w:t xml:space="preserve"> </w:t>
      </w:r>
      <w:r w:rsidRPr="000569DC">
        <w:rPr>
          <w:sz w:val="20"/>
          <w:szCs w:val="20"/>
        </w:rPr>
        <w:t>(ii)</w:t>
      </w:r>
      <w:r w:rsidRPr="000569DC">
        <w:rPr>
          <w:spacing w:val="1"/>
          <w:sz w:val="20"/>
          <w:szCs w:val="20"/>
        </w:rPr>
        <w:t xml:space="preserve"> </w:t>
      </w:r>
      <w:r w:rsidRPr="000569DC">
        <w:rPr>
          <w:sz w:val="20"/>
          <w:szCs w:val="20"/>
        </w:rPr>
        <w:t>ser capaz de entender e ponderar os riscos financeiros relacionados à aplicação de seus recursos em valores mobiliários que só podem ser adquiridos por Investidores Profissionais;</w:t>
      </w:r>
      <w:r w:rsidRPr="000569DC">
        <w:rPr>
          <w:spacing w:val="-9"/>
          <w:sz w:val="20"/>
          <w:szCs w:val="20"/>
        </w:rPr>
        <w:t xml:space="preserve"> </w:t>
      </w:r>
      <w:r w:rsidRPr="000569DC">
        <w:rPr>
          <w:sz w:val="20"/>
          <w:szCs w:val="20"/>
        </w:rPr>
        <w:t>(iii)</w:t>
      </w:r>
      <w:r w:rsidRPr="000569DC">
        <w:rPr>
          <w:spacing w:val="-1"/>
          <w:sz w:val="20"/>
          <w:szCs w:val="20"/>
        </w:rPr>
        <w:t xml:space="preserve"> </w:t>
      </w:r>
      <w:r w:rsidRPr="000569DC">
        <w:rPr>
          <w:sz w:val="20"/>
          <w:szCs w:val="20"/>
        </w:rPr>
        <w:t>possuir</w:t>
      </w:r>
      <w:r w:rsidRPr="000569DC">
        <w:rPr>
          <w:spacing w:val="-9"/>
          <w:sz w:val="20"/>
          <w:szCs w:val="20"/>
        </w:rPr>
        <w:t xml:space="preserve"> </w:t>
      </w:r>
      <w:r w:rsidRPr="000569DC">
        <w:rPr>
          <w:sz w:val="20"/>
          <w:szCs w:val="20"/>
        </w:rPr>
        <w:t>investimentos</w:t>
      </w:r>
      <w:r w:rsidRPr="000569DC">
        <w:rPr>
          <w:spacing w:val="-6"/>
          <w:sz w:val="20"/>
          <w:szCs w:val="20"/>
        </w:rPr>
        <w:t xml:space="preserve"> </w:t>
      </w:r>
      <w:r w:rsidRPr="000569DC">
        <w:rPr>
          <w:sz w:val="20"/>
          <w:szCs w:val="20"/>
        </w:rPr>
        <w:t>financeiros</w:t>
      </w:r>
      <w:r w:rsidRPr="000569DC">
        <w:rPr>
          <w:spacing w:val="-7"/>
          <w:sz w:val="20"/>
          <w:szCs w:val="20"/>
        </w:rPr>
        <w:t xml:space="preserve"> </w:t>
      </w:r>
      <w:r w:rsidRPr="000569DC">
        <w:rPr>
          <w:sz w:val="20"/>
          <w:szCs w:val="20"/>
        </w:rPr>
        <w:t>em</w:t>
      </w:r>
      <w:r w:rsidRPr="000569DC">
        <w:rPr>
          <w:spacing w:val="-5"/>
          <w:sz w:val="20"/>
          <w:szCs w:val="20"/>
        </w:rPr>
        <w:t xml:space="preserve"> </w:t>
      </w:r>
      <w:r w:rsidRPr="000569DC">
        <w:rPr>
          <w:sz w:val="20"/>
          <w:szCs w:val="20"/>
        </w:rPr>
        <w:t>valor</w:t>
      </w:r>
      <w:r w:rsidRPr="000569DC">
        <w:rPr>
          <w:spacing w:val="-7"/>
          <w:sz w:val="20"/>
          <w:szCs w:val="20"/>
        </w:rPr>
        <w:t xml:space="preserve"> </w:t>
      </w:r>
      <w:r w:rsidRPr="000569DC">
        <w:rPr>
          <w:sz w:val="20"/>
          <w:szCs w:val="20"/>
        </w:rPr>
        <w:t>superior</w:t>
      </w:r>
      <w:r w:rsidRPr="000569DC">
        <w:rPr>
          <w:spacing w:val="-9"/>
          <w:sz w:val="20"/>
          <w:szCs w:val="20"/>
        </w:rPr>
        <w:t xml:space="preserve"> </w:t>
      </w:r>
      <w:r w:rsidRPr="000569DC">
        <w:rPr>
          <w:sz w:val="20"/>
          <w:szCs w:val="20"/>
        </w:rPr>
        <w:t>a</w:t>
      </w:r>
      <w:r w:rsidRPr="000569DC">
        <w:rPr>
          <w:spacing w:val="-3"/>
          <w:sz w:val="20"/>
          <w:szCs w:val="20"/>
        </w:rPr>
        <w:t xml:space="preserve"> </w:t>
      </w:r>
      <w:r w:rsidRPr="000569DC">
        <w:rPr>
          <w:sz w:val="20"/>
          <w:szCs w:val="20"/>
        </w:rPr>
        <w:t>R$</w:t>
      </w:r>
      <w:r w:rsidRPr="000569DC">
        <w:rPr>
          <w:spacing w:val="-1"/>
          <w:sz w:val="20"/>
          <w:szCs w:val="20"/>
        </w:rPr>
        <w:t xml:space="preserve"> </w:t>
      </w:r>
      <w:r w:rsidRPr="000569DC">
        <w:rPr>
          <w:sz w:val="20"/>
          <w:szCs w:val="20"/>
        </w:rPr>
        <w:t>10.000.000,00 (dez</w:t>
      </w:r>
      <w:r w:rsidRPr="000569DC">
        <w:rPr>
          <w:spacing w:val="-15"/>
          <w:sz w:val="20"/>
          <w:szCs w:val="20"/>
        </w:rPr>
        <w:t xml:space="preserve"> </w:t>
      </w:r>
      <w:r w:rsidRPr="000569DC">
        <w:rPr>
          <w:sz w:val="20"/>
          <w:szCs w:val="20"/>
        </w:rPr>
        <w:t>milhões</w:t>
      </w:r>
      <w:r w:rsidRPr="000569DC">
        <w:rPr>
          <w:spacing w:val="-16"/>
          <w:sz w:val="20"/>
          <w:szCs w:val="20"/>
        </w:rPr>
        <w:t xml:space="preserve"> </w:t>
      </w:r>
      <w:r w:rsidRPr="000569DC">
        <w:rPr>
          <w:sz w:val="20"/>
          <w:szCs w:val="20"/>
        </w:rPr>
        <w:t>de</w:t>
      </w:r>
      <w:r w:rsidRPr="000569DC">
        <w:rPr>
          <w:spacing w:val="-13"/>
          <w:sz w:val="20"/>
          <w:szCs w:val="20"/>
        </w:rPr>
        <w:t xml:space="preserve"> </w:t>
      </w:r>
      <w:r w:rsidRPr="000569DC">
        <w:rPr>
          <w:sz w:val="20"/>
          <w:szCs w:val="20"/>
        </w:rPr>
        <w:t>reais);</w:t>
      </w:r>
      <w:r w:rsidRPr="000569DC">
        <w:rPr>
          <w:spacing w:val="-14"/>
          <w:sz w:val="20"/>
          <w:szCs w:val="20"/>
        </w:rPr>
        <w:t xml:space="preserve"> </w:t>
      </w:r>
      <w:r w:rsidRPr="000569DC">
        <w:rPr>
          <w:sz w:val="20"/>
          <w:szCs w:val="20"/>
        </w:rPr>
        <w:t>(iv) que</w:t>
      </w:r>
      <w:r w:rsidRPr="000569DC">
        <w:rPr>
          <w:spacing w:val="-15"/>
          <w:sz w:val="20"/>
          <w:szCs w:val="20"/>
        </w:rPr>
        <w:t xml:space="preserve"> </w:t>
      </w:r>
      <w:r w:rsidRPr="000569DC">
        <w:rPr>
          <w:sz w:val="20"/>
          <w:szCs w:val="20"/>
        </w:rPr>
        <w:t>a</w:t>
      </w:r>
      <w:r w:rsidRPr="000569DC">
        <w:rPr>
          <w:spacing w:val="-15"/>
          <w:sz w:val="20"/>
          <w:szCs w:val="20"/>
        </w:rPr>
        <w:t xml:space="preserve"> </w:t>
      </w:r>
      <w:r w:rsidRPr="000569DC">
        <w:rPr>
          <w:sz w:val="20"/>
          <w:szCs w:val="20"/>
        </w:rPr>
        <w:t>Oferta</w:t>
      </w:r>
      <w:r w:rsidRPr="000569DC">
        <w:rPr>
          <w:spacing w:val="-12"/>
          <w:sz w:val="20"/>
          <w:szCs w:val="20"/>
        </w:rPr>
        <w:t xml:space="preserve"> </w:t>
      </w:r>
      <w:r w:rsidRPr="000569DC">
        <w:rPr>
          <w:sz w:val="20"/>
          <w:szCs w:val="20"/>
        </w:rPr>
        <w:t>Restrita</w:t>
      </w:r>
      <w:r w:rsidRPr="000569DC">
        <w:rPr>
          <w:spacing w:val="-15"/>
          <w:sz w:val="20"/>
          <w:szCs w:val="20"/>
        </w:rPr>
        <w:t xml:space="preserve"> </w:t>
      </w:r>
      <w:r w:rsidRPr="000569DC">
        <w:rPr>
          <w:sz w:val="20"/>
          <w:szCs w:val="20"/>
        </w:rPr>
        <w:t>não</w:t>
      </w:r>
      <w:r w:rsidRPr="000569DC">
        <w:rPr>
          <w:spacing w:val="-15"/>
          <w:sz w:val="20"/>
          <w:szCs w:val="20"/>
        </w:rPr>
        <w:t xml:space="preserve"> </w:t>
      </w:r>
      <w:r w:rsidRPr="000569DC">
        <w:rPr>
          <w:sz w:val="20"/>
          <w:szCs w:val="20"/>
        </w:rPr>
        <w:t>foi</w:t>
      </w:r>
      <w:r w:rsidRPr="000569DC">
        <w:rPr>
          <w:spacing w:val="-13"/>
          <w:sz w:val="20"/>
          <w:szCs w:val="20"/>
        </w:rPr>
        <w:t xml:space="preserve"> </w:t>
      </w:r>
      <w:r w:rsidRPr="000569DC">
        <w:rPr>
          <w:sz w:val="20"/>
          <w:szCs w:val="20"/>
        </w:rPr>
        <w:t>registrada</w:t>
      </w:r>
      <w:r w:rsidRPr="000569DC">
        <w:rPr>
          <w:spacing w:val="-14"/>
          <w:sz w:val="20"/>
          <w:szCs w:val="20"/>
        </w:rPr>
        <w:t xml:space="preserve"> </w:t>
      </w:r>
      <w:r w:rsidRPr="000569DC">
        <w:rPr>
          <w:sz w:val="20"/>
          <w:szCs w:val="20"/>
        </w:rPr>
        <w:t>perante</w:t>
      </w:r>
      <w:r w:rsidRPr="000569DC">
        <w:rPr>
          <w:spacing w:val="-16"/>
          <w:sz w:val="20"/>
          <w:szCs w:val="20"/>
        </w:rPr>
        <w:t xml:space="preserve"> </w:t>
      </w:r>
      <w:r w:rsidRPr="000569DC">
        <w:rPr>
          <w:sz w:val="20"/>
          <w:szCs w:val="20"/>
        </w:rPr>
        <w:t>a</w:t>
      </w:r>
      <w:r w:rsidRPr="000569DC">
        <w:rPr>
          <w:spacing w:val="-14"/>
          <w:sz w:val="20"/>
          <w:szCs w:val="20"/>
        </w:rPr>
        <w:t xml:space="preserve"> </w:t>
      </w:r>
      <w:r w:rsidRPr="000569DC">
        <w:rPr>
          <w:sz w:val="20"/>
          <w:szCs w:val="20"/>
        </w:rPr>
        <w:t>CVM;</w:t>
      </w:r>
      <w:r w:rsidRPr="000569DC">
        <w:rPr>
          <w:spacing w:val="-15"/>
          <w:sz w:val="20"/>
          <w:szCs w:val="20"/>
        </w:rPr>
        <w:t xml:space="preserve"> </w:t>
      </w:r>
      <w:r w:rsidRPr="000569DC">
        <w:rPr>
          <w:sz w:val="20"/>
          <w:szCs w:val="20"/>
        </w:rPr>
        <w:t>(v)</w:t>
      </w:r>
      <w:r w:rsidRPr="000569DC">
        <w:rPr>
          <w:spacing w:val="2"/>
          <w:sz w:val="20"/>
          <w:szCs w:val="20"/>
        </w:rPr>
        <w:t xml:space="preserve"> </w:t>
      </w:r>
      <w:r w:rsidRPr="000569DC">
        <w:rPr>
          <w:sz w:val="20"/>
          <w:szCs w:val="20"/>
        </w:rPr>
        <w:t>que as</w:t>
      </w:r>
      <w:r w:rsidRPr="000569DC">
        <w:rPr>
          <w:spacing w:val="-8"/>
          <w:sz w:val="20"/>
          <w:szCs w:val="20"/>
        </w:rPr>
        <w:t xml:space="preserve"> </w:t>
      </w:r>
      <w:r w:rsidRPr="000569DC">
        <w:rPr>
          <w:sz w:val="20"/>
          <w:szCs w:val="20"/>
        </w:rPr>
        <w:t>Debêntures</w:t>
      </w:r>
      <w:r w:rsidRPr="000569DC">
        <w:rPr>
          <w:spacing w:val="-4"/>
          <w:sz w:val="20"/>
          <w:szCs w:val="20"/>
        </w:rPr>
        <w:t xml:space="preserve"> </w:t>
      </w:r>
      <w:r w:rsidRPr="000569DC">
        <w:rPr>
          <w:sz w:val="20"/>
          <w:szCs w:val="20"/>
        </w:rPr>
        <w:t>estão</w:t>
      </w:r>
      <w:r w:rsidRPr="000569DC">
        <w:rPr>
          <w:spacing w:val="-5"/>
          <w:sz w:val="20"/>
          <w:szCs w:val="20"/>
        </w:rPr>
        <w:t xml:space="preserve"> </w:t>
      </w:r>
      <w:r w:rsidRPr="000569DC">
        <w:rPr>
          <w:sz w:val="20"/>
          <w:szCs w:val="20"/>
        </w:rPr>
        <w:t>sujeitas</w:t>
      </w:r>
      <w:r w:rsidRPr="000569DC">
        <w:rPr>
          <w:spacing w:val="-8"/>
          <w:sz w:val="20"/>
          <w:szCs w:val="20"/>
        </w:rPr>
        <w:t xml:space="preserve"> </w:t>
      </w:r>
      <w:r w:rsidRPr="000569DC">
        <w:rPr>
          <w:sz w:val="20"/>
          <w:szCs w:val="20"/>
        </w:rPr>
        <w:t>a</w:t>
      </w:r>
      <w:r w:rsidRPr="000569DC">
        <w:rPr>
          <w:spacing w:val="-6"/>
          <w:sz w:val="20"/>
          <w:szCs w:val="20"/>
        </w:rPr>
        <w:t xml:space="preserve"> </w:t>
      </w:r>
      <w:r w:rsidRPr="000569DC">
        <w:rPr>
          <w:sz w:val="20"/>
          <w:szCs w:val="20"/>
        </w:rPr>
        <w:t>restrições</w:t>
      </w:r>
      <w:r w:rsidRPr="000569DC">
        <w:rPr>
          <w:spacing w:val="-9"/>
          <w:sz w:val="20"/>
          <w:szCs w:val="20"/>
        </w:rPr>
        <w:t xml:space="preserve"> </w:t>
      </w:r>
      <w:r w:rsidRPr="000569DC">
        <w:rPr>
          <w:sz w:val="20"/>
          <w:szCs w:val="20"/>
        </w:rPr>
        <w:t>de</w:t>
      </w:r>
      <w:r w:rsidRPr="000569DC">
        <w:rPr>
          <w:spacing w:val="-8"/>
          <w:sz w:val="20"/>
          <w:szCs w:val="20"/>
        </w:rPr>
        <w:t xml:space="preserve"> </w:t>
      </w:r>
      <w:r w:rsidRPr="000569DC">
        <w:rPr>
          <w:sz w:val="20"/>
          <w:szCs w:val="20"/>
        </w:rPr>
        <w:t>negociação</w:t>
      </w:r>
      <w:r w:rsidRPr="000569DC">
        <w:rPr>
          <w:spacing w:val="-9"/>
          <w:sz w:val="20"/>
          <w:szCs w:val="20"/>
        </w:rPr>
        <w:t xml:space="preserve"> </w:t>
      </w:r>
      <w:r w:rsidRPr="000569DC">
        <w:rPr>
          <w:sz w:val="20"/>
          <w:szCs w:val="20"/>
        </w:rPr>
        <w:t>previstas</w:t>
      </w:r>
      <w:r w:rsidRPr="000569DC">
        <w:rPr>
          <w:spacing w:val="-7"/>
          <w:sz w:val="20"/>
          <w:szCs w:val="20"/>
        </w:rPr>
        <w:t xml:space="preserve"> </w:t>
      </w:r>
      <w:r w:rsidRPr="000569DC">
        <w:rPr>
          <w:sz w:val="20"/>
          <w:szCs w:val="20"/>
        </w:rPr>
        <w:t>na</w:t>
      </w:r>
      <w:r w:rsidRPr="000569DC">
        <w:rPr>
          <w:spacing w:val="-5"/>
          <w:sz w:val="20"/>
          <w:szCs w:val="20"/>
        </w:rPr>
        <w:t xml:space="preserve"> </w:t>
      </w:r>
      <w:r w:rsidRPr="000569DC">
        <w:rPr>
          <w:sz w:val="20"/>
          <w:szCs w:val="20"/>
        </w:rPr>
        <w:t>Instrução</w:t>
      </w:r>
      <w:r w:rsidRPr="000569DC">
        <w:rPr>
          <w:spacing w:val="-6"/>
          <w:sz w:val="20"/>
          <w:szCs w:val="20"/>
        </w:rPr>
        <w:t xml:space="preserve"> </w:t>
      </w:r>
      <w:r w:rsidRPr="000569DC">
        <w:rPr>
          <w:sz w:val="20"/>
          <w:szCs w:val="20"/>
        </w:rPr>
        <w:t>CVM</w:t>
      </w:r>
      <w:r w:rsidRPr="000569DC">
        <w:rPr>
          <w:spacing w:val="-6"/>
          <w:sz w:val="20"/>
          <w:szCs w:val="20"/>
        </w:rPr>
        <w:t xml:space="preserve"> </w:t>
      </w:r>
      <w:r w:rsidRPr="000569DC">
        <w:rPr>
          <w:sz w:val="20"/>
          <w:szCs w:val="20"/>
        </w:rPr>
        <w:t>476</w:t>
      </w:r>
      <w:r w:rsidRPr="000569DC">
        <w:rPr>
          <w:spacing w:val="-4"/>
          <w:sz w:val="20"/>
          <w:szCs w:val="20"/>
        </w:rPr>
        <w:t xml:space="preserve"> </w:t>
      </w:r>
      <w:r w:rsidRPr="000569DC">
        <w:rPr>
          <w:sz w:val="20"/>
          <w:szCs w:val="20"/>
        </w:rPr>
        <w:t>e nesta Escritura de Emissão; e (vi) efetuou sua própria análise com relação à capacidade de pagamento da Emissora e sobre a constituição, suficiência e exequibilidade das Garantias (conforme definido</w:t>
      </w:r>
      <w:r w:rsidRPr="000569DC">
        <w:rPr>
          <w:spacing w:val="-3"/>
          <w:sz w:val="20"/>
          <w:szCs w:val="20"/>
        </w:rPr>
        <w:t xml:space="preserve"> </w:t>
      </w:r>
      <w:r w:rsidRPr="000569DC">
        <w:rPr>
          <w:sz w:val="20"/>
          <w:szCs w:val="20"/>
        </w:rPr>
        <w:t>abaixo).</w:t>
      </w:r>
    </w:p>
    <w:p w14:paraId="2EBF9BB9" w14:textId="77777777" w:rsidR="000A115D" w:rsidRPr="000569DC" w:rsidRDefault="000A115D">
      <w:pPr>
        <w:pStyle w:val="Corpodetexto"/>
        <w:spacing w:line="276" w:lineRule="auto"/>
        <w:ind w:right="-66"/>
        <w:pPrChange w:id="155" w:author="Mariana Piovesan Ramos | Vieira Rezende" w:date="2021-11-19T20:13:00Z">
          <w:pPr>
            <w:pStyle w:val="Corpodetexto"/>
            <w:spacing w:line="317" w:lineRule="auto"/>
            <w:ind w:right="-66"/>
          </w:pPr>
        </w:pPrChange>
      </w:pPr>
    </w:p>
    <w:p w14:paraId="07C5CD85" w14:textId="77777777" w:rsidR="000A115D" w:rsidRPr="000569DC" w:rsidRDefault="0040318D">
      <w:pPr>
        <w:pStyle w:val="PargrafodaLista"/>
        <w:numPr>
          <w:ilvl w:val="2"/>
          <w:numId w:val="20"/>
        </w:numPr>
        <w:tabs>
          <w:tab w:val="left" w:pos="1187"/>
        </w:tabs>
        <w:spacing w:line="276" w:lineRule="auto"/>
        <w:ind w:left="0" w:right="-66" w:firstLine="0"/>
        <w:rPr>
          <w:sz w:val="20"/>
          <w:szCs w:val="20"/>
        </w:rPr>
        <w:pPrChange w:id="156" w:author="Mariana Piovesan Ramos | Vieira Rezende" w:date="2021-11-19T20:13:00Z">
          <w:pPr>
            <w:pStyle w:val="PargrafodaLista"/>
            <w:numPr>
              <w:ilvl w:val="2"/>
              <w:numId w:val="20"/>
            </w:numPr>
            <w:tabs>
              <w:tab w:val="left" w:pos="1187"/>
            </w:tabs>
            <w:spacing w:line="317" w:lineRule="auto"/>
            <w:ind w:left="0" w:right="-66" w:hanging="708"/>
          </w:pPr>
        </w:pPrChange>
      </w:pPr>
      <w:r w:rsidRPr="000569DC">
        <w:rPr>
          <w:sz w:val="20"/>
          <w:szCs w:val="20"/>
        </w:rPr>
        <w:t>Não será concedido qualquer tipo de desconto pelo Coordenador Líder aos Investidores Profissionais interessados em adquirir as</w:t>
      </w:r>
      <w:r w:rsidRPr="000569DC">
        <w:rPr>
          <w:spacing w:val="-8"/>
          <w:sz w:val="20"/>
          <w:szCs w:val="20"/>
        </w:rPr>
        <w:t xml:space="preserve"> </w:t>
      </w:r>
      <w:r w:rsidRPr="000569DC">
        <w:rPr>
          <w:sz w:val="20"/>
          <w:szCs w:val="20"/>
        </w:rPr>
        <w:t>Debêntures.</w:t>
      </w:r>
    </w:p>
    <w:p w14:paraId="4A6A1B77" w14:textId="77777777" w:rsidR="000A115D" w:rsidRPr="000569DC" w:rsidRDefault="000A115D">
      <w:pPr>
        <w:pStyle w:val="Corpodetexto"/>
        <w:spacing w:line="276" w:lineRule="auto"/>
        <w:ind w:right="-66"/>
        <w:pPrChange w:id="157" w:author="Mariana Piovesan Ramos | Vieira Rezende" w:date="2021-11-19T20:13:00Z">
          <w:pPr>
            <w:pStyle w:val="Corpodetexto"/>
            <w:spacing w:line="317" w:lineRule="auto"/>
            <w:ind w:right="-66"/>
          </w:pPr>
        </w:pPrChange>
      </w:pPr>
    </w:p>
    <w:p w14:paraId="63AC8E41" w14:textId="77777777" w:rsidR="000A115D" w:rsidRPr="000569DC" w:rsidRDefault="0040318D">
      <w:pPr>
        <w:pStyle w:val="PargrafodaLista"/>
        <w:numPr>
          <w:ilvl w:val="2"/>
          <w:numId w:val="20"/>
        </w:numPr>
        <w:tabs>
          <w:tab w:val="left" w:pos="1187"/>
        </w:tabs>
        <w:spacing w:line="276" w:lineRule="auto"/>
        <w:ind w:left="0" w:right="-66" w:firstLine="0"/>
        <w:rPr>
          <w:sz w:val="20"/>
          <w:szCs w:val="20"/>
        </w:rPr>
        <w:pPrChange w:id="158" w:author="Mariana Piovesan Ramos | Vieira Rezende" w:date="2021-11-19T20:13:00Z">
          <w:pPr>
            <w:pStyle w:val="PargrafodaLista"/>
            <w:numPr>
              <w:ilvl w:val="2"/>
              <w:numId w:val="20"/>
            </w:numPr>
            <w:tabs>
              <w:tab w:val="left" w:pos="1187"/>
            </w:tabs>
            <w:spacing w:line="317" w:lineRule="auto"/>
            <w:ind w:left="0" w:right="-66" w:hanging="708"/>
          </w:pPr>
        </w:pPrChange>
      </w:pPr>
      <w:r w:rsidRPr="000569DC">
        <w:rPr>
          <w:sz w:val="20"/>
          <w:szCs w:val="20"/>
        </w:rPr>
        <w:t>A distribuição das Debêntures será realizada de acordo com os procedimentos da B3 e com o plano de distribuição descrito no Contrato de Distribuição e nesta Escritura de Emissão.</w:t>
      </w:r>
    </w:p>
    <w:p w14:paraId="6DDA2E46" w14:textId="77777777" w:rsidR="006515D4" w:rsidRPr="000569DC" w:rsidRDefault="006515D4">
      <w:pPr>
        <w:pStyle w:val="PargrafodaLista"/>
        <w:tabs>
          <w:tab w:val="left" w:pos="1187"/>
        </w:tabs>
        <w:spacing w:line="276" w:lineRule="auto"/>
        <w:ind w:left="0" w:right="-66"/>
        <w:rPr>
          <w:sz w:val="20"/>
          <w:szCs w:val="20"/>
        </w:rPr>
        <w:pPrChange w:id="159" w:author="Mariana Piovesan Ramos | Vieira Rezende" w:date="2021-11-19T20:13:00Z">
          <w:pPr>
            <w:pStyle w:val="PargrafodaLista"/>
            <w:tabs>
              <w:tab w:val="left" w:pos="1187"/>
            </w:tabs>
            <w:spacing w:line="317" w:lineRule="auto"/>
            <w:ind w:left="0" w:right="-66"/>
          </w:pPr>
        </w:pPrChange>
      </w:pPr>
    </w:p>
    <w:p w14:paraId="662E2B63" w14:textId="77777777" w:rsidR="000A115D" w:rsidRPr="000569DC" w:rsidRDefault="0040318D">
      <w:pPr>
        <w:pStyle w:val="PargrafodaLista"/>
        <w:numPr>
          <w:ilvl w:val="2"/>
          <w:numId w:val="20"/>
        </w:numPr>
        <w:tabs>
          <w:tab w:val="left" w:pos="1134"/>
        </w:tabs>
        <w:spacing w:line="276" w:lineRule="auto"/>
        <w:ind w:left="0" w:right="-68" w:firstLine="0"/>
        <w:rPr>
          <w:sz w:val="20"/>
          <w:szCs w:val="20"/>
        </w:rPr>
        <w:pPrChange w:id="160" w:author="Mariana Piovesan Ramos | Vieira Rezende" w:date="2021-11-19T20:13:00Z">
          <w:pPr>
            <w:pStyle w:val="PargrafodaLista"/>
            <w:numPr>
              <w:ilvl w:val="2"/>
              <w:numId w:val="20"/>
            </w:numPr>
            <w:tabs>
              <w:tab w:val="left" w:pos="1134"/>
            </w:tabs>
            <w:spacing w:line="317" w:lineRule="auto"/>
            <w:ind w:left="0" w:right="-68" w:hanging="708"/>
          </w:pPr>
        </w:pPrChange>
      </w:pPr>
      <w:r w:rsidRPr="000569DC">
        <w:rPr>
          <w:sz w:val="20"/>
          <w:szCs w:val="20"/>
        </w:rPr>
        <w:t>Não existirão reservas antecipadas, nem fixação de lotes mínimos ou máximos para a Oferta Restrita, sendo que o Coordenador Líder, com expressa e prévia anuência da Emissora, organizará plano de distribuição nos termos da Instrução CVM 476 e do Contrato de</w:t>
      </w:r>
      <w:r w:rsidRPr="000569DC">
        <w:rPr>
          <w:spacing w:val="-3"/>
          <w:sz w:val="20"/>
          <w:szCs w:val="20"/>
        </w:rPr>
        <w:t xml:space="preserve"> </w:t>
      </w:r>
      <w:r w:rsidRPr="000569DC">
        <w:rPr>
          <w:sz w:val="20"/>
          <w:szCs w:val="20"/>
        </w:rPr>
        <w:t>Distribuição.</w:t>
      </w:r>
    </w:p>
    <w:p w14:paraId="14436DD4" w14:textId="77777777" w:rsidR="000A115D" w:rsidRPr="000569DC" w:rsidRDefault="000A115D">
      <w:pPr>
        <w:pStyle w:val="Corpodetexto"/>
        <w:tabs>
          <w:tab w:val="left" w:pos="0"/>
        </w:tabs>
        <w:spacing w:line="276" w:lineRule="auto"/>
        <w:ind w:right="-68"/>
        <w:pPrChange w:id="161" w:author="Mariana Piovesan Ramos | Vieira Rezende" w:date="2021-11-19T20:13:00Z">
          <w:pPr>
            <w:pStyle w:val="Corpodetexto"/>
            <w:tabs>
              <w:tab w:val="left" w:pos="0"/>
            </w:tabs>
            <w:spacing w:line="317" w:lineRule="auto"/>
            <w:ind w:right="-68"/>
          </w:pPr>
        </w:pPrChange>
      </w:pPr>
    </w:p>
    <w:p w14:paraId="79D910F7" w14:textId="77777777" w:rsidR="000A115D" w:rsidRPr="000569DC" w:rsidRDefault="0040318D">
      <w:pPr>
        <w:pStyle w:val="PargrafodaLista"/>
        <w:numPr>
          <w:ilvl w:val="2"/>
          <w:numId w:val="20"/>
        </w:numPr>
        <w:spacing w:line="276" w:lineRule="auto"/>
        <w:ind w:left="0" w:right="-68" w:firstLine="0"/>
        <w:rPr>
          <w:sz w:val="20"/>
          <w:szCs w:val="20"/>
        </w:rPr>
        <w:pPrChange w:id="162" w:author="Mariana Piovesan Ramos | Vieira Rezende" w:date="2021-11-19T20:13:00Z">
          <w:pPr>
            <w:pStyle w:val="PargrafodaLista"/>
            <w:numPr>
              <w:ilvl w:val="2"/>
              <w:numId w:val="20"/>
            </w:numPr>
            <w:spacing w:line="317" w:lineRule="auto"/>
            <w:ind w:left="0" w:right="-68" w:hanging="708"/>
          </w:pPr>
        </w:pPrChange>
      </w:pPr>
      <w:r w:rsidRPr="000569DC">
        <w:rPr>
          <w:sz w:val="20"/>
          <w:szCs w:val="20"/>
        </w:rPr>
        <w:t>A Emissora obriga-se a: (a) não contatar ou fornecer informações acerca</w:t>
      </w:r>
      <w:r w:rsidRPr="000569DC">
        <w:rPr>
          <w:spacing w:val="-50"/>
          <w:sz w:val="20"/>
          <w:szCs w:val="20"/>
        </w:rPr>
        <w:t xml:space="preserve"> </w:t>
      </w:r>
      <w:r w:rsidRPr="000569DC">
        <w:rPr>
          <w:sz w:val="20"/>
          <w:szCs w:val="20"/>
        </w:rPr>
        <w:t>da Oferta</w:t>
      </w:r>
      <w:r w:rsidRPr="000569DC">
        <w:rPr>
          <w:spacing w:val="-11"/>
          <w:sz w:val="20"/>
          <w:szCs w:val="20"/>
        </w:rPr>
        <w:t xml:space="preserve"> </w:t>
      </w:r>
      <w:r w:rsidRPr="000569DC">
        <w:rPr>
          <w:sz w:val="20"/>
          <w:szCs w:val="20"/>
        </w:rPr>
        <w:t>Restrita</w:t>
      </w:r>
      <w:r w:rsidRPr="000569DC">
        <w:rPr>
          <w:spacing w:val="-10"/>
          <w:sz w:val="20"/>
          <w:szCs w:val="20"/>
        </w:rPr>
        <w:t xml:space="preserve"> </w:t>
      </w:r>
      <w:r w:rsidRPr="000569DC">
        <w:rPr>
          <w:sz w:val="20"/>
          <w:szCs w:val="20"/>
        </w:rPr>
        <w:t>a</w:t>
      </w:r>
      <w:r w:rsidRPr="000569DC">
        <w:rPr>
          <w:spacing w:val="-11"/>
          <w:sz w:val="20"/>
          <w:szCs w:val="20"/>
        </w:rPr>
        <w:t xml:space="preserve"> </w:t>
      </w:r>
      <w:r w:rsidRPr="000569DC">
        <w:rPr>
          <w:sz w:val="20"/>
          <w:szCs w:val="20"/>
        </w:rPr>
        <w:t>qualquer</w:t>
      </w:r>
      <w:r w:rsidRPr="000569DC">
        <w:rPr>
          <w:spacing w:val="-10"/>
          <w:sz w:val="20"/>
          <w:szCs w:val="20"/>
        </w:rPr>
        <w:t xml:space="preserve"> </w:t>
      </w:r>
      <w:r w:rsidRPr="000569DC">
        <w:rPr>
          <w:sz w:val="20"/>
          <w:szCs w:val="20"/>
        </w:rPr>
        <w:t>investidor,</w:t>
      </w:r>
      <w:r w:rsidRPr="000569DC">
        <w:rPr>
          <w:spacing w:val="-8"/>
          <w:sz w:val="20"/>
          <w:szCs w:val="20"/>
        </w:rPr>
        <w:t xml:space="preserve"> </w:t>
      </w:r>
      <w:r w:rsidRPr="000569DC">
        <w:rPr>
          <w:sz w:val="20"/>
          <w:szCs w:val="20"/>
        </w:rPr>
        <w:t>exceto</w:t>
      </w:r>
      <w:r w:rsidRPr="000569DC">
        <w:rPr>
          <w:spacing w:val="-10"/>
          <w:sz w:val="20"/>
          <w:szCs w:val="20"/>
        </w:rPr>
        <w:t xml:space="preserve"> </w:t>
      </w:r>
      <w:r w:rsidRPr="000569DC">
        <w:rPr>
          <w:sz w:val="20"/>
          <w:szCs w:val="20"/>
        </w:rPr>
        <w:t>se</w:t>
      </w:r>
      <w:r w:rsidRPr="000569DC">
        <w:rPr>
          <w:spacing w:val="-8"/>
          <w:sz w:val="20"/>
          <w:szCs w:val="20"/>
        </w:rPr>
        <w:t xml:space="preserve"> </w:t>
      </w:r>
      <w:r w:rsidRPr="000569DC">
        <w:rPr>
          <w:sz w:val="20"/>
          <w:szCs w:val="20"/>
        </w:rPr>
        <w:t>previamente</w:t>
      </w:r>
      <w:r w:rsidRPr="000569DC">
        <w:rPr>
          <w:spacing w:val="-10"/>
          <w:sz w:val="20"/>
          <w:szCs w:val="20"/>
        </w:rPr>
        <w:t xml:space="preserve"> </w:t>
      </w:r>
      <w:r w:rsidRPr="000569DC">
        <w:rPr>
          <w:sz w:val="20"/>
          <w:szCs w:val="20"/>
        </w:rPr>
        <w:t>acordado</w:t>
      </w:r>
      <w:r w:rsidRPr="000569DC">
        <w:rPr>
          <w:spacing w:val="-9"/>
          <w:sz w:val="20"/>
          <w:szCs w:val="20"/>
        </w:rPr>
        <w:t xml:space="preserve"> </w:t>
      </w:r>
      <w:r w:rsidRPr="000569DC">
        <w:rPr>
          <w:sz w:val="20"/>
          <w:szCs w:val="20"/>
        </w:rPr>
        <w:t>com</w:t>
      </w:r>
      <w:r w:rsidRPr="000569DC">
        <w:rPr>
          <w:spacing w:val="-8"/>
          <w:sz w:val="20"/>
          <w:szCs w:val="20"/>
        </w:rPr>
        <w:t xml:space="preserve"> </w:t>
      </w:r>
      <w:r w:rsidRPr="000569DC">
        <w:rPr>
          <w:sz w:val="20"/>
          <w:szCs w:val="20"/>
        </w:rPr>
        <w:t>o</w:t>
      </w:r>
      <w:r w:rsidRPr="000569DC">
        <w:rPr>
          <w:spacing w:val="-11"/>
          <w:sz w:val="20"/>
          <w:szCs w:val="20"/>
        </w:rPr>
        <w:t xml:space="preserve"> </w:t>
      </w:r>
      <w:r w:rsidRPr="000569DC">
        <w:rPr>
          <w:sz w:val="20"/>
          <w:szCs w:val="20"/>
        </w:rPr>
        <w:t>Coordenador Líder; e (b) informar ao Coordenador Líder, até o Dia Útil imediatamente subsequente, a ocorrência</w:t>
      </w:r>
      <w:r w:rsidRPr="000569DC">
        <w:rPr>
          <w:spacing w:val="-6"/>
          <w:sz w:val="20"/>
          <w:szCs w:val="20"/>
        </w:rPr>
        <w:t xml:space="preserve"> </w:t>
      </w:r>
      <w:r w:rsidRPr="000569DC">
        <w:rPr>
          <w:sz w:val="20"/>
          <w:szCs w:val="20"/>
        </w:rPr>
        <w:t>de</w:t>
      </w:r>
      <w:r w:rsidRPr="000569DC">
        <w:rPr>
          <w:spacing w:val="-6"/>
          <w:sz w:val="20"/>
          <w:szCs w:val="20"/>
        </w:rPr>
        <w:t xml:space="preserve"> </w:t>
      </w:r>
      <w:r w:rsidRPr="000569DC">
        <w:rPr>
          <w:sz w:val="20"/>
          <w:szCs w:val="20"/>
        </w:rPr>
        <w:t>contato</w:t>
      </w:r>
      <w:r w:rsidRPr="000569DC">
        <w:rPr>
          <w:spacing w:val="-7"/>
          <w:sz w:val="20"/>
          <w:szCs w:val="20"/>
        </w:rPr>
        <w:t xml:space="preserve"> </w:t>
      </w:r>
      <w:r w:rsidRPr="000569DC">
        <w:rPr>
          <w:sz w:val="20"/>
          <w:szCs w:val="20"/>
        </w:rPr>
        <w:t>que</w:t>
      </w:r>
      <w:r w:rsidRPr="000569DC">
        <w:rPr>
          <w:spacing w:val="-7"/>
          <w:sz w:val="20"/>
          <w:szCs w:val="20"/>
        </w:rPr>
        <w:t xml:space="preserve"> </w:t>
      </w:r>
      <w:r w:rsidRPr="000569DC">
        <w:rPr>
          <w:sz w:val="20"/>
          <w:szCs w:val="20"/>
        </w:rPr>
        <w:t>receba</w:t>
      </w:r>
      <w:r w:rsidRPr="000569DC">
        <w:rPr>
          <w:spacing w:val="-5"/>
          <w:sz w:val="20"/>
          <w:szCs w:val="20"/>
        </w:rPr>
        <w:t xml:space="preserve"> </w:t>
      </w:r>
      <w:r w:rsidRPr="000569DC">
        <w:rPr>
          <w:sz w:val="20"/>
          <w:szCs w:val="20"/>
        </w:rPr>
        <w:t>de</w:t>
      </w:r>
      <w:r w:rsidRPr="000569DC">
        <w:rPr>
          <w:spacing w:val="-7"/>
          <w:sz w:val="20"/>
          <w:szCs w:val="20"/>
        </w:rPr>
        <w:t xml:space="preserve"> </w:t>
      </w:r>
      <w:r w:rsidRPr="000569DC">
        <w:rPr>
          <w:sz w:val="20"/>
          <w:szCs w:val="20"/>
        </w:rPr>
        <w:t>potenciais</w:t>
      </w:r>
      <w:r w:rsidRPr="000569DC">
        <w:rPr>
          <w:spacing w:val="-6"/>
          <w:sz w:val="20"/>
          <w:szCs w:val="20"/>
        </w:rPr>
        <w:t xml:space="preserve"> </w:t>
      </w:r>
      <w:r w:rsidRPr="000569DC">
        <w:rPr>
          <w:sz w:val="20"/>
          <w:szCs w:val="20"/>
        </w:rPr>
        <w:t>investidores</w:t>
      </w:r>
      <w:r w:rsidRPr="000569DC">
        <w:rPr>
          <w:spacing w:val="-6"/>
          <w:sz w:val="20"/>
          <w:szCs w:val="20"/>
        </w:rPr>
        <w:t xml:space="preserve"> </w:t>
      </w:r>
      <w:r w:rsidRPr="000569DC">
        <w:rPr>
          <w:sz w:val="20"/>
          <w:szCs w:val="20"/>
        </w:rPr>
        <w:t>que</w:t>
      </w:r>
      <w:r w:rsidRPr="000569DC">
        <w:rPr>
          <w:spacing w:val="-4"/>
          <w:sz w:val="20"/>
          <w:szCs w:val="20"/>
        </w:rPr>
        <w:t xml:space="preserve"> </w:t>
      </w:r>
      <w:r w:rsidRPr="000569DC">
        <w:rPr>
          <w:sz w:val="20"/>
          <w:szCs w:val="20"/>
        </w:rPr>
        <w:t>venham</w:t>
      </w:r>
      <w:r w:rsidRPr="000569DC">
        <w:rPr>
          <w:spacing w:val="-5"/>
          <w:sz w:val="20"/>
          <w:szCs w:val="20"/>
        </w:rPr>
        <w:t xml:space="preserve"> </w:t>
      </w:r>
      <w:r w:rsidRPr="000569DC">
        <w:rPr>
          <w:sz w:val="20"/>
          <w:szCs w:val="20"/>
        </w:rPr>
        <w:t>a</w:t>
      </w:r>
      <w:r w:rsidRPr="000569DC">
        <w:rPr>
          <w:spacing w:val="-5"/>
          <w:sz w:val="20"/>
          <w:szCs w:val="20"/>
        </w:rPr>
        <w:t xml:space="preserve"> </w:t>
      </w:r>
      <w:r w:rsidRPr="000569DC">
        <w:rPr>
          <w:sz w:val="20"/>
          <w:szCs w:val="20"/>
        </w:rPr>
        <w:t>manifestar</w:t>
      </w:r>
      <w:r w:rsidRPr="000569DC">
        <w:rPr>
          <w:spacing w:val="-6"/>
          <w:sz w:val="20"/>
          <w:szCs w:val="20"/>
        </w:rPr>
        <w:t xml:space="preserve"> </w:t>
      </w:r>
      <w:r w:rsidRPr="000569DC">
        <w:rPr>
          <w:sz w:val="20"/>
          <w:szCs w:val="20"/>
        </w:rPr>
        <w:t>seu interesse na Oferta Restrita, comprometendo-se desde já a não tomar qualquer providência em relação aos referidos potenciais investidores neste</w:t>
      </w:r>
      <w:r w:rsidRPr="000569DC">
        <w:rPr>
          <w:spacing w:val="-9"/>
          <w:sz w:val="20"/>
          <w:szCs w:val="20"/>
        </w:rPr>
        <w:t xml:space="preserve"> </w:t>
      </w:r>
      <w:r w:rsidRPr="000569DC">
        <w:rPr>
          <w:sz w:val="20"/>
          <w:szCs w:val="20"/>
        </w:rPr>
        <w:t>período.</w:t>
      </w:r>
    </w:p>
    <w:p w14:paraId="176CC15A" w14:textId="77777777" w:rsidR="000A115D" w:rsidRPr="000569DC" w:rsidRDefault="000A115D">
      <w:pPr>
        <w:pStyle w:val="Corpodetexto"/>
        <w:spacing w:line="276" w:lineRule="auto"/>
        <w:ind w:right="-68"/>
        <w:pPrChange w:id="163" w:author="Mariana Piovesan Ramos | Vieira Rezende" w:date="2021-11-19T20:13:00Z">
          <w:pPr>
            <w:pStyle w:val="Corpodetexto"/>
            <w:spacing w:line="317" w:lineRule="auto"/>
            <w:ind w:right="-68"/>
          </w:pPr>
        </w:pPrChange>
      </w:pPr>
    </w:p>
    <w:p w14:paraId="424269A5" w14:textId="77777777" w:rsidR="000A115D" w:rsidRPr="000569DC" w:rsidRDefault="00FA4DB6">
      <w:pPr>
        <w:pStyle w:val="PargrafodaLista"/>
        <w:numPr>
          <w:ilvl w:val="1"/>
          <w:numId w:val="20"/>
        </w:numPr>
        <w:tabs>
          <w:tab w:val="left" w:pos="1199"/>
        </w:tabs>
        <w:spacing w:line="276" w:lineRule="auto"/>
        <w:ind w:left="0" w:right="-68" w:firstLine="0"/>
        <w:rPr>
          <w:b/>
          <w:sz w:val="20"/>
          <w:szCs w:val="20"/>
        </w:rPr>
        <w:pPrChange w:id="164" w:author="Mariana Piovesan Ramos | Vieira Rezende" w:date="2021-11-19T20:13:00Z">
          <w:pPr>
            <w:pStyle w:val="PargrafodaLista"/>
            <w:numPr>
              <w:ilvl w:val="1"/>
              <w:numId w:val="20"/>
            </w:numPr>
            <w:tabs>
              <w:tab w:val="left" w:pos="1199"/>
            </w:tabs>
            <w:spacing w:line="317" w:lineRule="auto"/>
            <w:ind w:left="0" w:right="-68" w:hanging="720"/>
          </w:pPr>
        </w:pPrChange>
      </w:pPr>
      <w:r w:rsidRPr="000569DC">
        <w:rPr>
          <w:b/>
          <w:sz w:val="20"/>
          <w:szCs w:val="20"/>
        </w:rPr>
        <w:t>AGENTE DE LIQUIDAÇÃO</w:t>
      </w:r>
      <w:r w:rsidR="0040318D" w:rsidRPr="000569DC">
        <w:rPr>
          <w:b/>
          <w:sz w:val="20"/>
          <w:szCs w:val="20"/>
        </w:rPr>
        <w:t xml:space="preserve"> E</w:t>
      </w:r>
      <w:r w:rsidR="0040318D" w:rsidRPr="000569DC">
        <w:rPr>
          <w:b/>
          <w:spacing w:val="-1"/>
          <w:sz w:val="20"/>
          <w:szCs w:val="20"/>
        </w:rPr>
        <w:t xml:space="preserve"> </w:t>
      </w:r>
      <w:r w:rsidR="0040318D" w:rsidRPr="000569DC">
        <w:rPr>
          <w:b/>
          <w:sz w:val="20"/>
          <w:szCs w:val="20"/>
        </w:rPr>
        <w:t>ESCRITURADOR</w:t>
      </w:r>
    </w:p>
    <w:p w14:paraId="08DBB184" w14:textId="77777777" w:rsidR="000A115D" w:rsidRPr="000569DC" w:rsidRDefault="000A115D">
      <w:pPr>
        <w:pStyle w:val="Corpodetexto"/>
        <w:spacing w:line="276" w:lineRule="auto"/>
        <w:ind w:right="-68"/>
        <w:rPr>
          <w:b/>
        </w:rPr>
        <w:pPrChange w:id="165" w:author="Mariana Piovesan Ramos | Vieira Rezende" w:date="2021-11-19T20:13:00Z">
          <w:pPr>
            <w:pStyle w:val="Corpodetexto"/>
            <w:spacing w:line="317" w:lineRule="auto"/>
            <w:ind w:right="-68"/>
          </w:pPr>
        </w:pPrChange>
      </w:pPr>
    </w:p>
    <w:p w14:paraId="6F35CEDF" w14:textId="77777777" w:rsidR="000A115D" w:rsidRPr="000569DC" w:rsidRDefault="0040318D">
      <w:pPr>
        <w:pStyle w:val="PargrafodaLista"/>
        <w:numPr>
          <w:ilvl w:val="2"/>
          <w:numId w:val="20"/>
        </w:numPr>
        <w:tabs>
          <w:tab w:val="left" w:pos="1187"/>
        </w:tabs>
        <w:spacing w:line="276" w:lineRule="auto"/>
        <w:ind w:left="0" w:right="-68" w:firstLine="0"/>
        <w:rPr>
          <w:sz w:val="20"/>
          <w:szCs w:val="20"/>
        </w:rPr>
        <w:pPrChange w:id="166" w:author="Mariana Piovesan Ramos | Vieira Rezende" w:date="2021-11-19T20:13:00Z">
          <w:pPr>
            <w:pStyle w:val="PargrafodaLista"/>
            <w:numPr>
              <w:ilvl w:val="2"/>
              <w:numId w:val="20"/>
            </w:numPr>
            <w:tabs>
              <w:tab w:val="left" w:pos="1187"/>
            </w:tabs>
            <w:spacing w:line="317" w:lineRule="auto"/>
            <w:ind w:left="0" w:right="-68" w:hanging="708"/>
          </w:pPr>
        </w:pPrChange>
      </w:pPr>
      <w:r w:rsidRPr="000569DC">
        <w:rPr>
          <w:sz w:val="20"/>
          <w:szCs w:val="20"/>
        </w:rPr>
        <w:t xml:space="preserve">A instituição prestadora dos serviços de </w:t>
      </w:r>
      <w:r w:rsidR="00FA4DB6" w:rsidRPr="000569DC">
        <w:rPr>
          <w:sz w:val="20"/>
          <w:szCs w:val="20"/>
        </w:rPr>
        <w:t xml:space="preserve">agente de liquidação </w:t>
      </w:r>
      <w:r w:rsidRPr="000569DC">
        <w:rPr>
          <w:sz w:val="20"/>
          <w:szCs w:val="20"/>
        </w:rPr>
        <w:t xml:space="preserve">é </w:t>
      </w:r>
      <w:r w:rsidR="00E9574C" w:rsidRPr="000569DC">
        <w:rPr>
          <w:sz w:val="20"/>
          <w:szCs w:val="20"/>
        </w:rPr>
        <w:t>a</w:t>
      </w:r>
      <w:r w:rsidRPr="000569DC">
        <w:rPr>
          <w:sz w:val="20"/>
          <w:szCs w:val="20"/>
        </w:rPr>
        <w:t xml:space="preserve"> </w:t>
      </w:r>
      <w:r w:rsidR="00E9574C" w:rsidRPr="000569DC">
        <w:rPr>
          <w:rFonts w:eastAsia="Times New Roman" w:cs="Tahoma"/>
          <w:b/>
          <w:caps/>
          <w:sz w:val="20"/>
          <w:szCs w:val="20"/>
        </w:rPr>
        <w:t>Oliveira Trust Distribuidora de Títulos e Valores Mobiliários S.A.</w:t>
      </w:r>
      <w:r w:rsidRPr="000569DC">
        <w:rPr>
          <w:sz w:val="20"/>
          <w:szCs w:val="20"/>
        </w:rPr>
        <w:t>, instituição financeira com sede na Cidade d</w:t>
      </w:r>
      <w:r w:rsidR="00D105BE" w:rsidRPr="000569DC">
        <w:rPr>
          <w:sz w:val="20"/>
          <w:szCs w:val="20"/>
        </w:rPr>
        <w:t>o</w:t>
      </w:r>
      <w:r w:rsidRPr="000569DC">
        <w:rPr>
          <w:sz w:val="20"/>
          <w:szCs w:val="20"/>
        </w:rPr>
        <w:t xml:space="preserve"> </w:t>
      </w:r>
      <w:r w:rsidR="00D105BE" w:rsidRPr="000569DC">
        <w:rPr>
          <w:sz w:val="20"/>
          <w:szCs w:val="20"/>
        </w:rPr>
        <w:t xml:space="preserve">Rio de Janeiro, </w:t>
      </w:r>
      <w:r w:rsidRPr="000569DC">
        <w:rPr>
          <w:sz w:val="20"/>
          <w:szCs w:val="20"/>
        </w:rPr>
        <w:t xml:space="preserve">Estado </w:t>
      </w:r>
      <w:r w:rsidR="00D105BE" w:rsidRPr="000569DC">
        <w:rPr>
          <w:sz w:val="20"/>
          <w:szCs w:val="20"/>
        </w:rPr>
        <w:t>do Rio de Janeiro</w:t>
      </w:r>
      <w:r w:rsidRPr="000569DC">
        <w:rPr>
          <w:sz w:val="20"/>
          <w:szCs w:val="20"/>
        </w:rPr>
        <w:t xml:space="preserve">, na </w:t>
      </w:r>
      <w:r w:rsidR="00D105BE" w:rsidRPr="000569DC">
        <w:rPr>
          <w:sz w:val="20"/>
          <w:szCs w:val="20"/>
        </w:rPr>
        <w:t xml:space="preserve">Avenida das Américas nº 3.434, </w:t>
      </w:r>
      <w:r w:rsidRPr="000569DC">
        <w:rPr>
          <w:sz w:val="20"/>
          <w:szCs w:val="20"/>
        </w:rPr>
        <w:t>inscrita no CNPJ/ME sob o</w:t>
      </w:r>
      <w:r w:rsidR="00592628" w:rsidRPr="000569DC">
        <w:rPr>
          <w:sz w:val="20"/>
          <w:szCs w:val="20"/>
        </w:rPr>
        <w:t xml:space="preserve"> </w:t>
      </w:r>
      <w:r w:rsidRPr="000569DC">
        <w:rPr>
          <w:sz w:val="20"/>
          <w:szCs w:val="20"/>
        </w:rPr>
        <w:t>nº</w:t>
      </w:r>
      <w:r w:rsidR="00D105BE" w:rsidRPr="000569DC">
        <w:rPr>
          <w:sz w:val="20"/>
          <w:szCs w:val="20"/>
        </w:rPr>
        <w:t> 36.113.876/0001-91</w:t>
      </w:r>
      <w:r w:rsidRPr="000569DC">
        <w:rPr>
          <w:sz w:val="20"/>
          <w:szCs w:val="20"/>
        </w:rPr>
        <w:t xml:space="preserve"> ("</w:t>
      </w:r>
      <w:r w:rsidR="00FA4DB6" w:rsidRPr="000569DC">
        <w:rPr>
          <w:sz w:val="20"/>
          <w:szCs w:val="20"/>
          <w:u w:val="single"/>
        </w:rPr>
        <w:t>Agente de Liquidação</w:t>
      </w:r>
      <w:r w:rsidRPr="000569DC">
        <w:rPr>
          <w:sz w:val="20"/>
          <w:szCs w:val="20"/>
        </w:rPr>
        <w:t>").</w:t>
      </w:r>
      <w:r w:rsidR="00E77456" w:rsidRPr="000569DC">
        <w:rPr>
          <w:sz w:val="20"/>
          <w:szCs w:val="20"/>
        </w:rPr>
        <w:t xml:space="preserve"> </w:t>
      </w:r>
    </w:p>
    <w:p w14:paraId="7E4E2A82" w14:textId="77777777" w:rsidR="000A115D" w:rsidRPr="000569DC" w:rsidRDefault="000A115D">
      <w:pPr>
        <w:pStyle w:val="Corpodetexto"/>
        <w:spacing w:line="276" w:lineRule="auto"/>
        <w:ind w:right="-68"/>
        <w:pPrChange w:id="167" w:author="Mariana Piovesan Ramos | Vieira Rezende" w:date="2021-11-19T20:13:00Z">
          <w:pPr>
            <w:pStyle w:val="Corpodetexto"/>
            <w:spacing w:line="317" w:lineRule="auto"/>
            <w:ind w:right="-68"/>
          </w:pPr>
        </w:pPrChange>
      </w:pPr>
    </w:p>
    <w:p w14:paraId="17C1B3D7" w14:textId="77777777" w:rsidR="000A115D" w:rsidRPr="000569DC" w:rsidRDefault="0040318D">
      <w:pPr>
        <w:pStyle w:val="PargrafodaLista"/>
        <w:numPr>
          <w:ilvl w:val="2"/>
          <w:numId w:val="20"/>
        </w:numPr>
        <w:tabs>
          <w:tab w:val="left" w:pos="1257"/>
        </w:tabs>
        <w:spacing w:line="276" w:lineRule="auto"/>
        <w:ind w:left="0" w:right="-68" w:firstLine="0"/>
        <w:rPr>
          <w:sz w:val="20"/>
          <w:szCs w:val="20"/>
        </w:rPr>
        <w:pPrChange w:id="168" w:author="Mariana Piovesan Ramos | Vieira Rezende" w:date="2021-11-19T20:13:00Z">
          <w:pPr>
            <w:pStyle w:val="PargrafodaLista"/>
            <w:numPr>
              <w:ilvl w:val="2"/>
              <w:numId w:val="20"/>
            </w:numPr>
            <w:tabs>
              <w:tab w:val="left" w:pos="1257"/>
            </w:tabs>
            <w:spacing w:line="317" w:lineRule="auto"/>
            <w:ind w:left="0" w:right="-68" w:hanging="708"/>
          </w:pPr>
        </w:pPrChange>
      </w:pPr>
      <w:r w:rsidRPr="000569DC">
        <w:rPr>
          <w:sz w:val="20"/>
          <w:szCs w:val="20"/>
        </w:rPr>
        <w:t xml:space="preserve">A instituição prestadora dos serviços de escriturador das Debêntures é </w:t>
      </w:r>
      <w:r w:rsidR="00E9574C" w:rsidRPr="000569DC">
        <w:rPr>
          <w:sz w:val="20"/>
          <w:szCs w:val="20"/>
        </w:rPr>
        <w:t>a</w:t>
      </w:r>
      <w:r w:rsidRPr="000569DC">
        <w:rPr>
          <w:sz w:val="20"/>
          <w:szCs w:val="20"/>
        </w:rPr>
        <w:t xml:space="preserve"> </w:t>
      </w:r>
      <w:r w:rsidR="00E9574C" w:rsidRPr="000569DC">
        <w:rPr>
          <w:rFonts w:eastAsia="Times New Roman" w:cs="Tahoma"/>
          <w:b/>
          <w:caps/>
          <w:sz w:val="20"/>
          <w:szCs w:val="20"/>
        </w:rPr>
        <w:t>Oliveira Trust Distribuidora de Títulos e Valores Mobiliários S.A.</w:t>
      </w:r>
      <w:r w:rsidRPr="000569DC">
        <w:rPr>
          <w:sz w:val="20"/>
          <w:szCs w:val="20"/>
        </w:rPr>
        <w:t xml:space="preserve">, </w:t>
      </w:r>
      <w:r w:rsidR="00FA4DB6" w:rsidRPr="000569DC">
        <w:rPr>
          <w:sz w:val="20"/>
          <w:szCs w:val="20"/>
        </w:rPr>
        <w:t>acima qualificada</w:t>
      </w:r>
      <w:r w:rsidR="00D61BBC" w:rsidRPr="000569DC">
        <w:rPr>
          <w:sz w:val="20"/>
          <w:szCs w:val="20"/>
        </w:rPr>
        <w:t xml:space="preserve"> </w:t>
      </w:r>
      <w:r w:rsidRPr="000569DC">
        <w:rPr>
          <w:sz w:val="20"/>
          <w:szCs w:val="20"/>
        </w:rPr>
        <w:t>("</w:t>
      </w:r>
      <w:r w:rsidRPr="000569DC">
        <w:rPr>
          <w:sz w:val="20"/>
          <w:szCs w:val="20"/>
          <w:u w:val="single"/>
        </w:rPr>
        <w:t>Escriturador</w:t>
      </w:r>
      <w:r w:rsidRPr="000569DC">
        <w:rPr>
          <w:sz w:val="20"/>
          <w:szCs w:val="20"/>
        </w:rPr>
        <w:t>").</w:t>
      </w:r>
    </w:p>
    <w:p w14:paraId="7D1D0742" w14:textId="77777777" w:rsidR="000A115D" w:rsidRPr="000569DC" w:rsidRDefault="000A115D">
      <w:pPr>
        <w:pStyle w:val="Corpodetexto"/>
        <w:spacing w:line="276" w:lineRule="auto"/>
        <w:ind w:right="-66"/>
        <w:pPrChange w:id="169" w:author="Mariana Piovesan Ramos | Vieira Rezende" w:date="2021-11-19T20:13:00Z">
          <w:pPr>
            <w:pStyle w:val="Corpodetexto"/>
            <w:spacing w:line="317" w:lineRule="auto"/>
            <w:ind w:right="-66"/>
          </w:pPr>
        </w:pPrChange>
      </w:pPr>
    </w:p>
    <w:p w14:paraId="5DAC6C1B" w14:textId="77777777" w:rsidR="000A115D" w:rsidRPr="000569DC" w:rsidRDefault="0040318D">
      <w:pPr>
        <w:pStyle w:val="PargrafodaLista"/>
        <w:numPr>
          <w:ilvl w:val="2"/>
          <w:numId w:val="20"/>
        </w:numPr>
        <w:tabs>
          <w:tab w:val="left" w:pos="1187"/>
        </w:tabs>
        <w:spacing w:line="276" w:lineRule="auto"/>
        <w:ind w:left="0" w:right="-66" w:firstLine="0"/>
        <w:rPr>
          <w:sz w:val="20"/>
          <w:szCs w:val="20"/>
        </w:rPr>
        <w:pPrChange w:id="170" w:author="Mariana Piovesan Ramos | Vieira Rezende" w:date="2021-11-19T20:13:00Z">
          <w:pPr>
            <w:pStyle w:val="PargrafodaLista"/>
            <w:numPr>
              <w:ilvl w:val="2"/>
              <w:numId w:val="20"/>
            </w:numPr>
            <w:tabs>
              <w:tab w:val="left" w:pos="1187"/>
            </w:tabs>
            <w:spacing w:line="317" w:lineRule="auto"/>
            <w:ind w:left="0" w:right="-66" w:hanging="708"/>
          </w:pPr>
        </w:pPrChange>
      </w:pPr>
      <w:r w:rsidRPr="000569DC">
        <w:rPr>
          <w:sz w:val="20"/>
          <w:szCs w:val="20"/>
        </w:rPr>
        <w:t xml:space="preserve">O </w:t>
      </w:r>
      <w:r w:rsidR="00D61BBC" w:rsidRPr="000569DC">
        <w:rPr>
          <w:sz w:val="20"/>
          <w:szCs w:val="20"/>
        </w:rPr>
        <w:t xml:space="preserve">Agente de Liquidação </w:t>
      </w:r>
      <w:r w:rsidRPr="000569DC">
        <w:rPr>
          <w:sz w:val="20"/>
          <w:szCs w:val="20"/>
        </w:rPr>
        <w:t>e</w:t>
      </w:r>
      <w:r w:rsidR="00E77456" w:rsidRPr="000569DC">
        <w:rPr>
          <w:sz w:val="20"/>
          <w:szCs w:val="20"/>
        </w:rPr>
        <w:t xml:space="preserve"> o</w:t>
      </w:r>
      <w:r w:rsidRPr="000569DC">
        <w:rPr>
          <w:sz w:val="20"/>
          <w:szCs w:val="20"/>
        </w:rPr>
        <w:t xml:space="preserve"> Escriturador poderão ser substituídos a qualquer tempo, mediante aprovação pelos Debenturistas reunidos em Assembleia Geral de</w:t>
      </w:r>
      <w:r w:rsidRPr="000569DC">
        <w:rPr>
          <w:spacing w:val="-45"/>
          <w:sz w:val="20"/>
          <w:szCs w:val="20"/>
        </w:rPr>
        <w:t xml:space="preserve"> </w:t>
      </w:r>
      <w:r w:rsidRPr="000569DC">
        <w:rPr>
          <w:sz w:val="20"/>
          <w:szCs w:val="20"/>
        </w:rPr>
        <w:t xml:space="preserve">Debenturistas, (conforme definido na Cláusula 8.1.1 abaixo), sendo que em caso de renúncia do </w:t>
      </w:r>
      <w:r w:rsidR="00D61BBC" w:rsidRPr="000569DC">
        <w:rPr>
          <w:sz w:val="20"/>
          <w:szCs w:val="20"/>
        </w:rPr>
        <w:t>Agente de Liquidação</w:t>
      </w:r>
      <w:r w:rsidRPr="000569DC">
        <w:rPr>
          <w:sz w:val="20"/>
          <w:szCs w:val="20"/>
        </w:rPr>
        <w:t xml:space="preserve"> e Escriturador ou impedimento do exercício de suas atividades, a Emissora poderá substituí-lo sem necessidade de aprovação dos</w:t>
      </w:r>
      <w:r w:rsidRPr="000569DC">
        <w:rPr>
          <w:spacing w:val="-8"/>
          <w:sz w:val="20"/>
          <w:szCs w:val="20"/>
        </w:rPr>
        <w:t xml:space="preserve"> </w:t>
      </w:r>
      <w:r w:rsidRPr="000569DC">
        <w:rPr>
          <w:sz w:val="20"/>
          <w:szCs w:val="20"/>
        </w:rPr>
        <w:t>Debenturistas.</w:t>
      </w:r>
    </w:p>
    <w:p w14:paraId="3ABC2ED6" w14:textId="77777777" w:rsidR="000A115D" w:rsidRPr="000569DC" w:rsidRDefault="000A115D">
      <w:pPr>
        <w:pStyle w:val="Corpodetexto"/>
        <w:spacing w:line="276" w:lineRule="auto"/>
        <w:ind w:right="-66"/>
        <w:pPrChange w:id="171" w:author="Mariana Piovesan Ramos | Vieira Rezende" w:date="2021-11-19T20:13:00Z">
          <w:pPr>
            <w:pStyle w:val="Corpodetexto"/>
            <w:spacing w:line="317" w:lineRule="auto"/>
            <w:ind w:right="-66"/>
          </w:pPr>
        </w:pPrChange>
      </w:pPr>
    </w:p>
    <w:p w14:paraId="605D9837" w14:textId="77777777" w:rsidR="000A115D" w:rsidRPr="000569DC" w:rsidRDefault="0040318D">
      <w:pPr>
        <w:pStyle w:val="PargrafodaLista"/>
        <w:keepNext/>
        <w:widowControl/>
        <w:numPr>
          <w:ilvl w:val="1"/>
          <w:numId w:val="20"/>
        </w:numPr>
        <w:tabs>
          <w:tab w:val="left" w:pos="1199"/>
        </w:tabs>
        <w:spacing w:line="276" w:lineRule="auto"/>
        <w:ind w:left="0" w:right="-68" w:firstLine="0"/>
        <w:rPr>
          <w:b/>
          <w:sz w:val="20"/>
          <w:szCs w:val="20"/>
        </w:rPr>
        <w:pPrChange w:id="172" w:author="Mariana Piovesan Ramos | Vieira Rezende" w:date="2021-11-19T20:13:00Z">
          <w:pPr>
            <w:pStyle w:val="PargrafodaLista"/>
            <w:keepNext/>
            <w:widowControl/>
            <w:numPr>
              <w:ilvl w:val="1"/>
              <w:numId w:val="20"/>
            </w:numPr>
            <w:tabs>
              <w:tab w:val="left" w:pos="1199"/>
            </w:tabs>
            <w:spacing w:line="317" w:lineRule="auto"/>
            <w:ind w:left="0" w:right="-68" w:hanging="720"/>
          </w:pPr>
        </w:pPrChange>
      </w:pPr>
      <w:r w:rsidRPr="000569DC">
        <w:rPr>
          <w:b/>
          <w:sz w:val="20"/>
          <w:szCs w:val="20"/>
        </w:rPr>
        <w:t>DESTINAÇÃO DOS</w:t>
      </w:r>
      <w:r w:rsidRPr="000569DC">
        <w:rPr>
          <w:b/>
          <w:spacing w:val="-1"/>
          <w:sz w:val="20"/>
          <w:szCs w:val="20"/>
        </w:rPr>
        <w:t xml:space="preserve"> </w:t>
      </w:r>
      <w:r w:rsidRPr="000569DC">
        <w:rPr>
          <w:b/>
          <w:sz w:val="20"/>
          <w:szCs w:val="20"/>
        </w:rPr>
        <w:t>RECURSOS</w:t>
      </w:r>
    </w:p>
    <w:p w14:paraId="01A552F8" w14:textId="77777777" w:rsidR="000A115D" w:rsidRPr="000569DC" w:rsidRDefault="000A115D">
      <w:pPr>
        <w:pStyle w:val="Corpodetexto"/>
        <w:keepNext/>
        <w:widowControl/>
        <w:spacing w:line="276" w:lineRule="auto"/>
        <w:ind w:right="-68"/>
        <w:rPr>
          <w:b/>
        </w:rPr>
        <w:pPrChange w:id="173" w:author="Mariana Piovesan Ramos | Vieira Rezende" w:date="2021-11-19T20:13:00Z">
          <w:pPr>
            <w:pStyle w:val="Corpodetexto"/>
            <w:keepNext/>
            <w:widowControl/>
            <w:spacing w:line="317" w:lineRule="auto"/>
            <w:ind w:right="-68"/>
          </w:pPr>
        </w:pPrChange>
      </w:pPr>
    </w:p>
    <w:p w14:paraId="3E6CB788" w14:textId="77777777" w:rsidR="000A115D" w:rsidRPr="000569DC" w:rsidRDefault="0040318D">
      <w:pPr>
        <w:pStyle w:val="PargrafodaLista"/>
        <w:keepNext/>
        <w:widowControl/>
        <w:numPr>
          <w:ilvl w:val="2"/>
          <w:numId w:val="20"/>
        </w:numPr>
        <w:tabs>
          <w:tab w:val="left" w:pos="1187"/>
        </w:tabs>
        <w:spacing w:line="276" w:lineRule="auto"/>
        <w:ind w:left="0" w:right="-68" w:firstLine="0"/>
        <w:rPr>
          <w:sz w:val="20"/>
          <w:szCs w:val="20"/>
        </w:rPr>
        <w:pPrChange w:id="174" w:author="Mariana Piovesan Ramos | Vieira Rezende" w:date="2021-11-19T20:13:00Z">
          <w:pPr>
            <w:pStyle w:val="PargrafodaLista"/>
            <w:keepNext/>
            <w:widowControl/>
            <w:numPr>
              <w:ilvl w:val="2"/>
              <w:numId w:val="20"/>
            </w:numPr>
            <w:tabs>
              <w:tab w:val="left" w:pos="1187"/>
            </w:tabs>
            <w:spacing w:line="317" w:lineRule="auto"/>
            <w:ind w:left="0" w:right="-68" w:hanging="708"/>
          </w:pPr>
        </w:pPrChange>
      </w:pPr>
      <w:r w:rsidRPr="000569DC">
        <w:rPr>
          <w:sz w:val="20"/>
          <w:szCs w:val="20"/>
        </w:rPr>
        <w:t>Nos termos do artigo 2º, parágrafos 1º e 1º-B, da Lei 12.431, do Decreto 8.874, e da</w:t>
      </w:r>
      <w:r w:rsidRPr="000569DC">
        <w:rPr>
          <w:spacing w:val="-17"/>
          <w:sz w:val="20"/>
          <w:szCs w:val="20"/>
        </w:rPr>
        <w:t xml:space="preserve"> </w:t>
      </w:r>
      <w:r w:rsidRPr="000569DC">
        <w:rPr>
          <w:sz w:val="20"/>
          <w:szCs w:val="20"/>
        </w:rPr>
        <w:t>Resolução</w:t>
      </w:r>
      <w:r w:rsidRPr="000569DC">
        <w:rPr>
          <w:spacing w:val="-16"/>
          <w:sz w:val="20"/>
          <w:szCs w:val="20"/>
        </w:rPr>
        <w:t xml:space="preserve"> </w:t>
      </w:r>
      <w:r w:rsidRPr="000569DC">
        <w:rPr>
          <w:sz w:val="20"/>
          <w:szCs w:val="20"/>
        </w:rPr>
        <w:t>CMN</w:t>
      </w:r>
      <w:r w:rsidRPr="000569DC">
        <w:rPr>
          <w:spacing w:val="-17"/>
          <w:sz w:val="20"/>
          <w:szCs w:val="20"/>
        </w:rPr>
        <w:t xml:space="preserve"> </w:t>
      </w:r>
      <w:r w:rsidRPr="000569DC">
        <w:rPr>
          <w:sz w:val="20"/>
          <w:szCs w:val="20"/>
        </w:rPr>
        <w:t>3.947,</w:t>
      </w:r>
      <w:r w:rsidRPr="000569DC">
        <w:rPr>
          <w:spacing w:val="-14"/>
          <w:sz w:val="20"/>
          <w:szCs w:val="20"/>
        </w:rPr>
        <w:t xml:space="preserve"> </w:t>
      </w:r>
      <w:r w:rsidRPr="000569DC">
        <w:rPr>
          <w:sz w:val="20"/>
          <w:szCs w:val="20"/>
        </w:rPr>
        <w:t>os</w:t>
      </w:r>
      <w:r w:rsidRPr="000569DC">
        <w:rPr>
          <w:spacing w:val="-16"/>
          <w:sz w:val="20"/>
          <w:szCs w:val="20"/>
        </w:rPr>
        <w:t xml:space="preserve"> </w:t>
      </w:r>
      <w:r w:rsidRPr="000569DC">
        <w:rPr>
          <w:sz w:val="20"/>
          <w:szCs w:val="20"/>
        </w:rPr>
        <w:t>recursos</w:t>
      </w:r>
      <w:r w:rsidRPr="000569DC">
        <w:rPr>
          <w:spacing w:val="-16"/>
          <w:sz w:val="20"/>
          <w:szCs w:val="20"/>
        </w:rPr>
        <w:t xml:space="preserve"> </w:t>
      </w:r>
      <w:r w:rsidRPr="000569DC">
        <w:rPr>
          <w:sz w:val="20"/>
          <w:szCs w:val="20"/>
        </w:rPr>
        <w:t>líquidos</w:t>
      </w:r>
      <w:r w:rsidRPr="000569DC">
        <w:rPr>
          <w:spacing w:val="-17"/>
          <w:sz w:val="20"/>
          <w:szCs w:val="20"/>
        </w:rPr>
        <w:t xml:space="preserve"> </w:t>
      </w:r>
      <w:r w:rsidRPr="000569DC">
        <w:rPr>
          <w:sz w:val="20"/>
          <w:szCs w:val="20"/>
        </w:rPr>
        <w:t>captados</w:t>
      </w:r>
      <w:r w:rsidRPr="000569DC">
        <w:rPr>
          <w:spacing w:val="-16"/>
          <w:sz w:val="20"/>
          <w:szCs w:val="20"/>
        </w:rPr>
        <w:t xml:space="preserve"> </w:t>
      </w:r>
      <w:r w:rsidRPr="000569DC">
        <w:rPr>
          <w:sz w:val="20"/>
          <w:szCs w:val="20"/>
        </w:rPr>
        <w:t>pela</w:t>
      </w:r>
      <w:r w:rsidRPr="000569DC">
        <w:rPr>
          <w:spacing w:val="-15"/>
          <w:sz w:val="20"/>
          <w:szCs w:val="20"/>
        </w:rPr>
        <w:t xml:space="preserve"> </w:t>
      </w:r>
      <w:r w:rsidRPr="000569DC">
        <w:rPr>
          <w:sz w:val="20"/>
          <w:szCs w:val="20"/>
        </w:rPr>
        <w:t>Emissora</w:t>
      </w:r>
      <w:r w:rsidRPr="000569DC">
        <w:rPr>
          <w:spacing w:val="-16"/>
          <w:sz w:val="20"/>
          <w:szCs w:val="20"/>
        </w:rPr>
        <w:t xml:space="preserve"> </w:t>
      </w:r>
      <w:r w:rsidRPr="000569DC">
        <w:rPr>
          <w:sz w:val="20"/>
          <w:szCs w:val="20"/>
        </w:rPr>
        <w:t>por</w:t>
      </w:r>
      <w:r w:rsidRPr="000569DC">
        <w:rPr>
          <w:spacing w:val="-16"/>
          <w:sz w:val="20"/>
          <w:szCs w:val="20"/>
        </w:rPr>
        <w:t xml:space="preserve"> </w:t>
      </w:r>
      <w:r w:rsidRPr="000569DC">
        <w:rPr>
          <w:sz w:val="20"/>
          <w:szCs w:val="20"/>
        </w:rPr>
        <w:t>meio</w:t>
      </w:r>
      <w:r w:rsidRPr="000569DC">
        <w:rPr>
          <w:spacing w:val="-19"/>
          <w:sz w:val="20"/>
          <w:szCs w:val="20"/>
        </w:rPr>
        <w:t xml:space="preserve"> </w:t>
      </w:r>
      <w:r w:rsidRPr="000569DC">
        <w:rPr>
          <w:sz w:val="20"/>
          <w:szCs w:val="20"/>
        </w:rPr>
        <w:t>da</w:t>
      </w:r>
      <w:r w:rsidRPr="000569DC">
        <w:rPr>
          <w:spacing w:val="-14"/>
          <w:sz w:val="20"/>
          <w:szCs w:val="20"/>
        </w:rPr>
        <w:t xml:space="preserve"> </w:t>
      </w:r>
      <w:r w:rsidRPr="000569DC">
        <w:rPr>
          <w:sz w:val="20"/>
          <w:szCs w:val="20"/>
        </w:rPr>
        <w:t>Emissão das Debêntures serão utilizados, nos termos do quadro</w:t>
      </w:r>
      <w:r w:rsidRPr="000569DC">
        <w:rPr>
          <w:spacing w:val="-7"/>
          <w:sz w:val="20"/>
          <w:szCs w:val="20"/>
        </w:rPr>
        <w:t xml:space="preserve"> </w:t>
      </w:r>
      <w:r w:rsidRPr="000569DC">
        <w:rPr>
          <w:sz w:val="20"/>
          <w:szCs w:val="20"/>
        </w:rPr>
        <w:t>abaixo:</w:t>
      </w:r>
    </w:p>
    <w:p w14:paraId="6BC9A22A" w14:textId="77777777" w:rsidR="000A115D" w:rsidRPr="000569DC" w:rsidRDefault="000A115D">
      <w:pPr>
        <w:pStyle w:val="Corpodetexto"/>
        <w:spacing w:line="276" w:lineRule="auto"/>
        <w:ind w:right="-66"/>
        <w:pPrChange w:id="175" w:author="Mariana Piovesan Ramos | Vieira Rezende" w:date="2021-11-19T20:13:00Z">
          <w:pPr>
            <w:pStyle w:val="Corpodetexto"/>
            <w:spacing w:line="317" w:lineRule="auto"/>
            <w:ind w:right="-66"/>
          </w:pPr>
        </w:pPrChange>
      </w:pPr>
    </w:p>
    <w:tbl>
      <w:tblPr>
        <w:tblStyle w:val="TableNormal1"/>
        <w:tblW w:w="0" w:type="auto"/>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21"/>
        <w:gridCol w:w="5133"/>
      </w:tblGrid>
      <w:tr w:rsidR="005B4932" w:rsidRPr="000569DC" w14:paraId="25A035A2" w14:textId="77777777" w:rsidTr="007B5FE9">
        <w:trPr>
          <w:cantSplit/>
          <w:trHeight w:val="405"/>
        </w:trPr>
        <w:tc>
          <w:tcPr>
            <w:tcW w:w="2621" w:type="dxa"/>
            <w:shd w:val="clear" w:color="auto" w:fill="F2F2F2" w:themeFill="background1" w:themeFillShade="F2"/>
            <w:vAlign w:val="center"/>
          </w:tcPr>
          <w:p w14:paraId="315F0EAF" w14:textId="77777777" w:rsidR="00685FD6" w:rsidRPr="000569DC" w:rsidRDefault="00685FD6">
            <w:pPr>
              <w:pStyle w:val="TableParagraph"/>
              <w:spacing w:before="0" w:line="276" w:lineRule="auto"/>
              <w:ind w:right="-6"/>
              <w:rPr>
                <w:b/>
                <w:sz w:val="20"/>
                <w:szCs w:val="20"/>
              </w:rPr>
              <w:pPrChange w:id="176" w:author="Mariana Piovesan Ramos | Vieira Rezende" w:date="2021-11-19T20:13:00Z">
                <w:pPr>
                  <w:pStyle w:val="TableParagraph"/>
                  <w:spacing w:before="0" w:line="317" w:lineRule="auto"/>
                  <w:ind w:right="-6"/>
                </w:pPr>
              </w:pPrChange>
            </w:pPr>
            <w:r w:rsidRPr="000569DC">
              <w:rPr>
                <w:b/>
                <w:w w:val="95"/>
                <w:sz w:val="20"/>
                <w:szCs w:val="20"/>
              </w:rPr>
              <w:t xml:space="preserve">Objetivo do </w:t>
            </w:r>
            <w:r w:rsidRPr="000569DC">
              <w:rPr>
                <w:b/>
                <w:sz w:val="20"/>
                <w:szCs w:val="20"/>
              </w:rPr>
              <w:t>Projeto</w:t>
            </w:r>
          </w:p>
        </w:tc>
        <w:tc>
          <w:tcPr>
            <w:tcW w:w="5133" w:type="dxa"/>
            <w:vAlign w:val="center"/>
          </w:tcPr>
          <w:p w14:paraId="26C318EE" w14:textId="77777777" w:rsidR="00685FD6" w:rsidRPr="000569DC" w:rsidRDefault="00685FD6">
            <w:pPr>
              <w:pStyle w:val="TableParagraph"/>
              <w:tabs>
                <w:tab w:val="left" w:pos="4816"/>
              </w:tabs>
              <w:spacing w:before="0" w:line="276" w:lineRule="auto"/>
              <w:ind w:left="139" w:right="129"/>
              <w:jc w:val="both"/>
              <w:rPr>
                <w:sz w:val="20"/>
                <w:szCs w:val="20"/>
              </w:rPr>
              <w:pPrChange w:id="177" w:author="Mariana Piovesan Ramos | Vieira Rezende" w:date="2021-11-19T20:13:00Z">
                <w:pPr>
                  <w:pStyle w:val="TableParagraph"/>
                  <w:tabs>
                    <w:tab w:val="left" w:pos="4816"/>
                  </w:tabs>
                  <w:spacing w:before="0" w:line="317" w:lineRule="auto"/>
                  <w:ind w:left="139" w:right="129"/>
                  <w:jc w:val="both"/>
                </w:pPr>
              </w:pPrChange>
            </w:pPr>
            <w:r w:rsidRPr="000569DC">
              <w:rPr>
                <w:sz w:val="20"/>
                <w:szCs w:val="20"/>
              </w:rPr>
              <w:t xml:space="preserve">Realização de investimentos para </w:t>
            </w:r>
            <w:r w:rsidR="00F86FC3" w:rsidRPr="000569DC">
              <w:rPr>
                <w:sz w:val="20"/>
                <w:szCs w:val="20"/>
                <w:lang w:val="pt-BR"/>
              </w:rPr>
              <w:t xml:space="preserve">desenvolvimento de projeto de geração hídrica </w:t>
            </w:r>
            <w:r w:rsidRPr="000569DC">
              <w:rPr>
                <w:sz w:val="20"/>
                <w:szCs w:val="20"/>
              </w:rPr>
              <w:t>(“</w:t>
            </w:r>
            <w:r w:rsidRPr="000569DC">
              <w:rPr>
                <w:sz w:val="20"/>
                <w:szCs w:val="20"/>
                <w:u w:val="single"/>
              </w:rPr>
              <w:t>Projeto</w:t>
            </w:r>
            <w:r w:rsidRPr="000569DC">
              <w:rPr>
                <w:sz w:val="20"/>
                <w:szCs w:val="20"/>
              </w:rPr>
              <w:t>”).</w:t>
            </w:r>
          </w:p>
        </w:tc>
      </w:tr>
      <w:tr w:rsidR="005B4932" w:rsidRPr="000569DC" w14:paraId="6B59AF0E" w14:textId="77777777" w:rsidTr="007B5FE9">
        <w:trPr>
          <w:cantSplit/>
          <w:trHeight w:val="20"/>
        </w:trPr>
        <w:tc>
          <w:tcPr>
            <w:tcW w:w="2621" w:type="dxa"/>
            <w:shd w:val="clear" w:color="auto" w:fill="FFFFFF" w:themeFill="background1"/>
            <w:vAlign w:val="center"/>
          </w:tcPr>
          <w:p w14:paraId="0E365328" w14:textId="77777777" w:rsidR="00F86FC3" w:rsidRPr="000569DC" w:rsidRDefault="00F86FC3">
            <w:pPr>
              <w:pStyle w:val="TableParagraph"/>
              <w:spacing w:before="0" w:line="276" w:lineRule="auto"/>
              <w:ind w:right="-6"/>
              <w:rPr>
                <w:b/>
                <w:w w:val="95"/>
                <w:sz w:val="20"/>
                <w:szCs w:val="20"/>
              </w:rPr>
              <w:pPrChange w:id="178" w:author="Mariana Piovesan Ramos | Vieira Rezende" w:date="2021-11-19T20:13:00Z">
                <w:pPr>
                  <w:pStyle w:val="TableParagraph"/>
                  <w:spacing w:before="0" w:line="317" w:lineRule="auto"/>
                  <w:ind w:right="-6"/>
                </w:pPr>
              </w:pPrChange>
            </w:pPr>
          </w:p>
        </w:tc>
        <w:tc>
          <w:tcPr>
            <w:tcW w:w="5133" w:type="dxa"/>
            <w:vAlign w:val="center"/>
          </w:tcPr>
          <w:p w14:paraId="5520EE10" w14:textId="77777777" w:rsidR="00F86FC3" w:rsidRPr="000569DC" w:rsidRDefault="00F86FC3">
            <w:pPr>
              <w:pStyle w:val="TableParagraph"/>
              <w:tabs>
                <w:tab w:val="left" w:pos="4816"/>
              </w:tabs>
              <w:spacing w:before="0" w:line="276" w:lineRule="auto"/>
              <w:ind w:left="139" w:right="129"/>
              <w:jc w:val="both"/>
              <w:rPr>
                <w:sz w:val="20"/>
                <w:szCs w:val="20"/>
              </w:rPr>
              <w:pPrChange w:id="179" w:author="Mariana Piovesan Ramos | Vieira Rezende" w:date="2021-11-19T20:13:00Z">
                <w:pPr>
                  <w:pStyle w:val="TableParagraph"/>
                  <w:tabs>
                    <w:tab w:val="left" w:pos="4816"/>
                  </w:tabs>
                  <w:spacing w:before="0" w:line="317" w:lineRule="auto"/>
                  <w:ind w:left="139" w:right="129"/>
                  <w:jc w:val="both"/>
                </w:pPr>
              </w:pPrChange>
            </w:pPr>
          </w:p>
        </w:tc>
      </w:tr>
      <w:tr w:rsidR="005B4932" w:rsidRPr="000569DC" w14:paraId="6F476DC2" w14:textId="77777777" w:rsidTr="0060715C">
        <w:trPr>
          <w:cantSplit/>
          <w:trHeight w:val="640"/>
        </w:trPr>
        <w:tc>
          <w:tcPr>
            <w:tcW w:w="2621" w:type="dxa"/>
            <w:shd w:val="clear" w:color="auto" w:fill="F2F2F2" w:themeFill="background1" w:themeFillShade="F2"/>
            <w:vAlign w:val="center"/>
          </w:tcPr>
          <w:p w14:paraId="6A9DA4B8" w14:textId="77777777" w:rsidR="00F86FC3" w:rsidRPr="000569DC" w:rsidRDefault="00F86FC3">
            <w:pPr>
              <w:pStyle w:val="TableParagraph"/>
              <w:tabs>
                <w:tab w:val="left" w:pos="834"/>
                <w:tab w:val="left" w:pos="1636"/>
              </w:tabs>
              <w:spacing w:before="0" w:line="276" w:lineRule="auto"/>
              <w:ind w:right="-6"/>
              <w:rPr>
                <w:b/>
                <w:sz w:val="20"/>
                <w:szCs w:val="20"/>
              </w:rPr>
              <w:pPrChange w:id="180" w:author="Mariana Piovesan Ramos | Vieira Rezende" w:date="2021-11-19T20:13:00Z">
                <w:pPr>
                  <w:pStyle w:val="TableParagraph"/>
                  <w:tabs>
                    <w:tab w:val="left" w:pos="834"/>
                    <w:tab w:val="left" w:pos="1636"/>
                  </w:tabs>
                  <w:spacing w:before="0" w:line="317" w:lineRule="auto"/>
                  <w:ind w:right="-6"/>
                </w:pPr>
              </w:pPrChange>
            </w:pPr>
            <w:r w:rsidRPr="000569DC">
              <w:rPr>
                <w:b/>
                <w:sz w:val="20"/>
                <w:szCs w:val="20"/>
              </w:rPr>
              <w:t>Fase Atual do Projeto</w:t>
            </w:r>
          </w:p>
        </w:tc>
        <w:tc>
          <w:tcPr>
            <w:tcW w:w="5133" w:type="dxa"/>
            <w:vAlign w:val="center"/>
          </w:tcPr>
          <w:p w14:paraId="3CC511C4" w14:textId="42387466" w:rsidR="00F86FC3" w:rsidRPr="000569DC" w:rsidRDefault="00FA714E">
            <w:pPr>
              <w:pStyle w:val="TableParagraph"/>
              <w:tabs>
                <w:tab w:val="left" w:pos="4816"/>
              </w:tabs>
              <w:spacing w:before="0" w:line="276" w:lineRule="auto"/>
              <w:ind w:left="139" w:right="129"/>
              <w:rPr>
                <w:sz w:val="20"/>
                <w:szCs w:val="20"/>
              </w:rPr>
              <w:pPrChange w:id="181" w:author="Mariana Piovesan Ramos | Vieira Rezende" w:date="2021-11-19T20:13:00Z">
                <w:pPr>
                  <w:pStyle w:val="TableParagraph"/>
                  <w:tabs>
                    <w:tab w:val="left" w:pos="4816"/>
                  </w:tabs>
                  <w:spacing w:before="0" w:line="317" w:lineRule="auto"/>
                  <w:ind w:left="139" w:right="129"/>
                </w:pPr>
              </w:pPrChange>
            </w:pPr>
            <w:r w:rsidRPr="000569DC">
              <w:rPr>
                <w:sz w:val="20"/>
                <w:szCs w:val="20"/>
              </w:rPr>
              <w:t>Em implantação</w:t>
            </w:r>
          </w:p>
        </w:tc>
      </w:tr>
      <w:tr w:rsidR="007B5FE9" w:rsidRPr="000569DC" w14:paraId="3D12F692" w14:textId="77777777" w:rsidTr="0060715C">
        <w:trPr>
          <w:cantSplit/>
          <w:trHeight w:val="60"/>
        </w:trPr>
        <w:tc>
          <w:tcPr>
            <w:tcW w:w="2621" w:type="dxa"/>
            <w:shd w:val="clear" w:color="auto" w:fill="auto"/>
            <w:vAlign w:val="center"/>
          </w:tcPr>
          <w:p w14:paraId="224A9859" w14:textId="77777777" w:rsidR="007B5FE9" w:rsidRPr="000569DC" w:rsidRDefault="007B5FE9">
            <w:pPr>
              <w:pStyle w:val="TableParagraph"/>
              <w:tabs>
                <w:tab w:val="left" w:pos="834"/>
                <w:tab w:val="left" w:pos="1636"/>
              </w:tabs>
              <w:spacing w:before="0" w:line="276" w:lineRule="auto"/>
              <w:ind w:right="-6"/>
              <w:rPr>
                <w:b/>
                <w:sz w:val="20"/>
                <w:szCs w:val="20"/>
              </w:rPr>
              <w:pPrChange w:id="182" w:author="Mariana Piovesan Ramos | Vieira Rezende" w:date="2021-11-19T20:13:00Z">
                <w:pPr>
                  <w:pStyle w:val="TableParagraph"/>
                  <w:tabs>
                    <w:tab w:val="left" w:pos="834"/>
                    <w:tab w:val="left" w:pos="1636"/>
                  </w:tabs>
                  <w:spacing w:before="0" w:line="317" w:lineRule="auto"/>
                  <w:ind w:right="-6"/>
                </w:pPr>
              </w:pPrChange>
            </w:pPr>
          </w:p>
        </w:tc>
        <w:tc>
          <w:tcPr>
            <w:tcW w:w="5133" w:type="dxa"/>
            <w:shd w:val="clear" w:color="auto" w:fill="auto"/>
            <w:vAlign w:val="center"/>
          </w:tcPr>
          <w:p w14:paraId="22C36553" w14:textId="77777777" w:rsidR="007B5FE9" w:rsidRPr="000569DC" w:rsidRDefault="007B5FE9">
            <w:pPr>
              <w:pStyle w:val="TableParagraph"/>
              <w:tabs>
                <w:tab w:val="left" w:pos="4816"/>
              </w:tabs>
              <w:spacing w:before="0" w:line="276" w:lineRule="auto"/>
              <w:ind w:left="139" w:right="129"/>
              <w:rPr>
                <w:sz w:val="20"/>
                <w:szCs w:val="20"/>
              </w:rPr>
              <w:pPrChange w:id="183" w:author="Mariana Piovesan Ramos | Vieira Rezende" w:date="2021-11-19T20:13:00Z">
                <w:pPr>
                  <w:pStyle w:val="TableParagraph"/>
                  <w:tabs>
                    <w:tab w:val="left" w:pos="4816"/>
                  </w:tabs>
                  <w:spacing w:before="0" w:line="317" w:lineRule="auto"/>
                  <w:ind w:left="139" w:right="129"/>
                </w:pPr>
              </w:pPrChange>
            </w:pPr>
          </w:p>
        </w:tc>
      </w:tr>
      <w:tr w:rsidR="005B4932" w:rsidRPr="000569DC" w14:paraId="477DC74B" w14:textId="77777777" w:rsidTr="0060715C">
        <w:trPr>
          <w:cantSplit/>
          <w:trHeight w:val="20"/>
        </w:trPr>
        <w:tc>
          <w:tcPr>
            <w:tcW w:w="2621" w:type="dxa"/>
            <w:shd w:val="clear" w:color="auto" w:fill="F2F2F2" w:themeFill="background1" w:themeFillShade="F2"/>
            <w:vAlign w:val="center"/>
          </w:tcPr>
          <w:p w14:paraId="1B8A1B94" w14:textId="77777777" w:rsidR="00F86FC3" w:rsidRPr="000569DC" w:rsidRDefault="00F86FC3">
            <w:pPr>
              <w:pStyle w:val="TableParagraph"/>
              <w:spacing w:before="0" w:line="276" w:lineRule="auto"/>
              <w:ind w:right="-6"/>
              <w:rPr>
                <w:b/>
                <w:sz w:val="20"/>
                <w:szCs w:val="20"/>
              </w:rPr>
              <w:pPrChange w:id="184" w:author="Mariana Piovesan Ramos | Vieira Rezende" w:date="2021-11-19T20:13:00Z">
                <w:pPr>
                  <w:pStyle w:val="TableParagraph"/>
                  <w:spacing w:before="0" w:line="317" w:lineRule="auto"/>
                  <w:ind w:right="-6"/>
                </w:pPr>
              </w:pPrChange>
            </w:pPr>
            <w:r w:rsidRPr="000569DC">
              <w:rPr>
                <w:b/>
                <w:sz w:val="20"/>
                <w:szCs w:val="20"/>
              </w:rPr>
              <w:t>Encerramento</w:t>
            </w:r>
          </w:p>
          <w:p w14:paraId="1C50BCC2" w14:textId="77777777" w:rsidR="00F86FC3" w:rsidRPr="000569DC" w:rsidRDefault="00F86FC3">
            <w:pPr>
              <w:pStyle w:val="TableParagraph"/>
              <w:tabs>
                <w:tab w:val="left" w:pos="1635"/>
              </w:tabs>
              <w:spacing w:before="0" w:line="276" w:lineRule="auto"/>
              <w:ind w:right="-6"/>
              <w:rPr>
                <w:b/>
                <w:sz w:val="20"/>
                <w:szCs w:val="20"/>
              </w:rPr>
              <w:pPrChange w:id="185" w:author="Mariana Piovesan Ramos | Vieira Rezende" w:date="2021-11-19T20:13:00Z">
                <w:pPr>
                  <w:pStyle w:val="TableParagraph"/>
                  <w:tabs>
                    <w:tab w:val="left" w:pos="1635"/>
                  </w:tabs>
                  <w:spacing w:before="0" w:line="317" w:lineRule="auto"/>
                  <w:ind w:right="-6"/>
                </w:pPr>
              </w:pPrChange>
            </w:pPr>
            <w:r w:rsidRPr="000569DC">
              <w:rPr>
                <w:b/>
                <w:sz w:val="20"/>
                <w:szCs w:val="20"/>
              </w:rPr>
              <w:t>Estimado d</w:t>
            </w:r>
            <w:r w:rsidRPr="000569DC">
              <w:rPr>
                <w:b/>
                <w:spacing w:val="-9"/>
                <w:sz w:val="20"/>
                <w:szCs w:val="20"/>
              </w:rPr>
              <w:t xml:space="preserve">o </w:t>
            </w:r>
            <w:r w:rsidRPr="000569DC">
              <w:rPr>
                <w:b/>
                <w:sz w:val="20"/>
                <w:szCs w:val="20"/>
              </w:rPr>
              <w:t>Projeto</w:t>
            </w:r>
          </w:p>
        </w:tc>
        <w:tc>
          <w:tcPr>
            <w:tcW w:w="5133" w:type="dxa"/>
            <w:vAlign w:val="center"/>
          </w:tcPr>
          <w:p w14:paraId="60661699" w14:textId="0AD636B6" w:rsidR="00F86FC3" w:rsidRPr="000569DC" w:rsidRDefault="00FA714E">
            <w:pPr>
              <w:pStyle w:val="TableParagraph"/>
              <w:tabs>
                <w:tab w:val="left" w:pos="4816"/>
              </w:tabs>
              <w:spacing w:before="0" w:line="276" w:lineRule="auto"/>
              <w:ind w:left="139" w:right="129"/>
              <w:rPr>
                <w:sz w:val="20"/>
                <w:szCs w:val="20"/>
              </w:rPr>
              <w:pPrChange w:id="186" w:author="Mariana Piovesan Ramos | Vieira Rezende" w:date="2021-11-19T20:13:00Z">
                <w:pPr>
                  <w:pStyle w:val="TableParagraph"/>
                  <w:tabs>
                    <w:tab w:val="left" w:pos="4816"/>
                  </w:tabs>
                  <w:spacing w:before="0" w:line="317" w:lineRule="auto"/>
                  <w:ind w:left="139" w:right="129"/>
                </w:pPr>
              </w:pPrChange>
            </w:pPr>
            <w:r w:rsidRPr="000569DC">
              <w:rPr>
                <w:sz w:val="20"/>
                <w:szCs w:val="20"/>
              </w:rPr>
              <w:t xml:space="preserve">Novembro </w:t>
            </w:r>
            <w:r w:rsidR="0054056D" w:rsidRPr="000569DC">
              <w:rPr>
                <w:sz w:val="20"/>
                <w:szCs w:val="20"/>
              </w:rPr>
              <w:t xml:space="preserve">de </w:t>
            </w:r>
            <w:r w:rsidRPr="000569DC">
              <w:rPr>
                <w:sz w:val="20"/>
                <w:szCs w:val="20"/>
              </w:rPr>
              <w:t>2022</w:t>
            </w:r>
          </w:p>
        </w:tc>
      </w:tr>
      <w:tr w:rsidR="005B4932" w:rsidRPr="000569DC" w14:paraId="18564BC8" w14:textId="77777777" w:rsidTr="007B5FE9">
        <w:trPr>
          <w:cantSplit/>
          <w:trHeight w:val="20"/>
        </w:trPr>
        <w:tc>
          <w:tcPr>
            <w:tcW w:w="2621" w:type="dxa"/>
            <w:vAlign w:val="center"/>
          </w:tcPr>
          <w:p w14:paraId="3F536EAC" w14:textId="77777777" w:rsidR="00F86FC3" w:rsidRPr="000569DC" w:rsidRDefault="00F86FC3">
            <w:pPr>
              <w:pStyle w:val="TableParagraph"/>
              <w:tabs>
                <w:tab w:val="left" w:pos="1635"/>
                <w:tab w:val="left" w:pos="1780"/>
              </w:tabs>
              <w:spacing w:before="0" w:line="276" w:lineRule="auto"/>
              <w:ind w:right="-6"/>
              <w:rPr>
                <w:b/>
                <w:sz w:val="20"/>
                <w:szCs w:val="20"/>
              </w:rPr>
              <w:pPrChange w:id="187" w:author="Mariana Piovesan Ramos | Vieira Rezende" w:date="2021-11-19T20:13:00Z">
                <w:pPr>
                  <w:pStyle w:val="TableParagraph"/>
                  <w:tabs>
                    <w:tab w:val="left" w:pos="1635"/>
                    <w:tab w:val="left" w:pos="1780"/>
                  </w:tabs>
                  <w:spacing w:before="0" w:line="317" w:lineRule="auto"/>
                  <w:ind w:right="-6"/>
                </w:pPr>
              </w:pPrChange>
            </w:pPr>
          </w:p>
        </w:tc>
        <w:tc>
          <w:tcPr>
            <w:tcW w:w="5133" w:type="dxa"/>
          </w:tcPr>
          <w:p w14:paraId="7EC9A1EF" w14:textId="77777777" w:rsidR="00F86FC3" w:rsidRPr="000569DC" w:rsidRDefault="00F86FC3">
            <w:pPr>
              <w:pStyle w:val="TableParagraph"/>
              <w:tabs>
                <w:tab w:val="left" w:pos="4816"/>
              </w:tabs>
              <w:spacing w:before="0" w:line="276" w:lineRule="auto"/>
              <w:ind w:left="139" w:right="129"/>
              <w:jc w:val="left"/>
              <w:rPr>
                <w:sz w:val="20"/>
                <w:szCs w:val="20"/>
              </w:rPr>
              <w:pPrChange w:id="188" w:author="Mariana Piovesan Ramos | Vieira Rezende" w:date="2021-11-19T20:13:00Z">
                <w:pPr>
                  <w:pStyle w:val="TableParagraph"/>
                  <w:tabs>
                    <w:tab w:val="left" w:pos="4816"/>
                  </w:tabs>
                  <w:spacing w:before="0" w:line="317" w:lineRule="auto"/>
                  <w:ind w:left="139" w:right="129"/>
                  <w:jc w:val="left"/>
                </w:pPr>
              </w:pPrChange>
            </w:pPr>
          </w:p>
        </w:tc>
      </w:tr>
      <w:tr w:rsidR="005B4932" w:rsidRPr="000569DC" w14:paraId="6101E68B" w14:textId="77777777" w:rsidTr="007B5FE9">
        <w:trPr>
          <w:cantSplit/>
          <w:trHeight w:val="20"/>
        </w:trPr>
        <w:tc>
          <w:tcPr>
            <w:tcW w:w="2621" w:type="dxa"/>
            <w:shd w:val="clear" w:color="auto" w:fill="F2F2F2" w:themeFill="background1" w:themeFillShade="F2"/>
            <w:vAlign w:val="center"/>
          </w:tcPr>
          <w:p w14:paraId="41A5F82B" w14:textId="77777777" w:rsidR="00F86FC3" w:rsidRPr="000569DC" w:rsidRDefault="00F86FC3">
            <w:pPr>
              <w:pStyle w:val="TableParagraph"/>
              <w:tabs>
                <w:tab w:val="left" w:pos="1635"/>
                <w:tab w:val="left" w:pos="1780"/>
              </w:tabs>
              <w:spacing w:before="0" w:line="276" w:lineRule="auto"/>
              <w:ind w:right="-6"/>
              <w:rPr>
                <w:b/>
                <w:sz w:val="20"/>
                <w:szCs w:val="20"/>
              </w:rPr>
              <w:pPrChange w:id="189" w:author="Mariana Piovesan Ramos | Vieira Rezende" w:date="2021-11-19T20:13:00Z">
                <w:pPr>
                  <w:pStyle w:val="TableParagraph"/>
                  <w:tabs>
                    <w:tab w:val="left" w:pos="1635"/>
                    <w:tab w:val="left" w:pos="1780"/>
                  </w:tabs>
                  <w:spacing w:before="0" w:line="317" w:lineRule="auto"/>
                  <w:ind w:right="-6"/>
                </w:pPr>
              </w:pPrChange>
            </w:pPr>
            <w:r w:rsidRPr="000569DC">
              <w:rPr>
                <w:b/>
                <w:sz w:val="20"/>
                <w:szCs w:val="20"/>
              </w:rPr>
              <w:t xml:space="preserve">Volume estimado </w:t>
            </w:r>
            <w:r w:rsidRPr="000569DC">
              <w:rPr>
                <w:b/>
                <w:spacing w:val="-8"/>
                <w:sz w:val="20"/>
                <w:szCs w:val="20"/>
              </w:rPr>
              <w:t xml:space="preserve">de </w:t>
            </w:r>
            <w:r w:rsidRPr="000569DC">
              <w:rPr>
                <w:b/>
                <w:sz w:val="20"/>
                <w:szCs w:val="20"/>
              </w:rPr>
              <w:t xml:space="preserve">recursos financeiros necessários para </w:t>
            </w:r>
            <w:r w:rsidRPr="000569DC">
              <w:rPr>
                <w:b/>
                <w:spacing w:val="-18"/>
                <w:sz w:val="20"/>
                <w:szCs w:val="20"/>
              </w:rPr>
              <w:t xml:space="preserve">a </w:t>
            </w:r>
            <w:r w:rsidRPr="000569DC">
              <w:rPr>
                <w:b/>
                <w:sz w:val="20"/>
                <w:szCs w:val="20"/>
              </w:rPr>
              <w:t>Realização do Projeto</w:t>
            </w:r>
          </w:p>
        </w:tc>
        <w:tc>
          <w:tcPr>
            <w:tcW w:w="5133" w:type="dxa"/>
            <w:vAlign w:val="center"/>
          </w:tcPr>
          <w:p w14:paraId="6BEC3D8B" w14:textId="67811043" w:rsidR="00F86FC3" w:rsidRPr="000569DC" w:rsidRDefault="00F86FC3">
            <w:pPr>
              <w:pStyle w:val="TableParagraph"/>
              <w:tabs>
                <w:tab w:val="left" w:pos="4816"/>
              </w:tabs>
              <w:spacing w:before="0" w:line="276" w:lineRule="auto"/>
              <w:ind w:left="139" w:right="129"/>
              <w:jc w:val="both"/>
              <w:rPr>
                <w:sz w:val="20"/>
                <w:szCs w:val="20"/>
              </w:rPr>
              <w:pPrChange w:id="190" w:author="Mariana Piovesan Ramos | Vieira Rezende" w:date="2021-11-19T20:13:00Z">
                <w:pPr>
                  <w:pStyle w:val="TableParagraph"/>
                  <w:tabs>
                    <w:tab w:val="left" w:pos="4816"/>
                  </w:tabs>
                  <w:spacing w:before="0" w:line="317" w:lineRule="auto"/>
                  <w:ind w:left="139" w:right="129"/>
                  <w:jc w:val="both"/>
                </w:pPr>
              </w:pPrChange>
            </w:pPr>
            <w:r w:rsidRPr="000569DC">
              <w:rPr>
                <w:sz w:val="20"/>
                <w:szCs w:val="20"/>
              </w:rPr>
              <w:t xml:space="preserve">O custo total estimado dos investimentos é de </w:t>
            </w:r>
            <w:r w:rsidR="00E47264" w:rsidRPr="000569DC">
              <w:rPr>
                <w:sz w:val="20"/>
                <w:szCs w:val="20"/>
              </w:rPr>
              <w:t>R$</w:t>
            </w:r>
            <w:r w:rsidR="009F1354" w:rsidRPr="000569DC">
              <w:rPr>
                <w:sz w:val="20"/>
                <w:szCs w:val="20"/>
              </w:rPr>
              <w:t> </w:t>
            </w:r>
            <w:r w:rsidR="005C0527" w:rsidRPr="000569DC">
              <w:rPr>
                <w:sz w:val="20"/>
                <w:szCs w:val="20"/>
              </w:rPr>
              <w:t>275</w:t>
            </w:r>
            <w:r w:rsidR="00C56BF3" w:rsidRPr="000569DC">
              <w:rPr>
                <w:sz w:val="20"/>
                <w:szCs w:val="20"/>
              </w:rPr>
              <w:t>.</w:t>
            </w:r>
            <w:r w:rsidR="005C0527" w:rsidRPr="000569DC">
              <w:rPr>
                <w:sz w:val="20"/>
                <w:szCs w:val="20"/>
              </w:rPr>
              <w:t>800</w:t>
            </w:r>
            <w:r w:rsidR="00C56BF3" w:rsidRPr="000569DC">
              <w:rPr>
                <w:sz w:val="20"/>
                <w:szCs w:val="20"/>
              </w:rPr>
              <w:t xml:space="preserve">.000,00 (duzentos e </w:t>
            </w:r>
            <w:r w:rsidR="005C0527" w:rsidRPr="000569DC">
              <w:rPr>
                <w:sz w:val="20"/>
                <w:szCs w:val="20"/>
              </w:rPr>
              <w:t xml:space="preserve">setenta e cinco </w:t>
            </w:r>
            <w:r w:rsidR="00C56BF3" w:rsidRPr="000569DC">
              <w:rPr>
                <w:sz w:val="20"/>
                <w:szCs w:val="20"/>
              </w:rPr>
              <w:t>m</w:t>
            </w:r>
            <w:r w:rsidR="00E47264" w:rsidRPr="000569DC">
              <w:rPr>
                <w:sz w:val="20"/>
                <w:szCs w:val="20"/>
              </w:rPr>
              <w:t>ilhões</w:t>
            </w:r>
            <w:r w:rsidR="005C0527" w:rsidRPr="000569DC">
              <w:rPr>
                <w:sz w:val="20"/>
                <w:szCs w:val="20"/>
              </w:rPr>
              <w:t xml:space="preserve"> e oitocentos mil</w:t>
            </w:r>
            <w:r w:rsidR="00C56BF3" w:rsidRPr="000569DC">
              <w:rPr>
                <w:sz w:val="20"/>
                <w:szCs w:val="20"/>
              </w:rPr>
              <w:t xml:space="preserve"> de reais)</w:t>
            </w:r>
            <w:r w:rsidRPr="000569DC">
              <w:rPr>
                <w:sz w:val="20"/>
                <w:szCs w:val="20"/>
              </w:rPr>
              <w:t>.</w:t>
            </w:r>
          </w:p>
        </w:tc>
      </w:tr>
      <w:tr w:rsidR="005B4932" w:rsidRPr="000569DC" w14:paraId="29640D39" w14:textId="77777777" w:rsidTr="007B5FE9">
        <w:trPr>
          <w:cantSplit/>
          <w:trHeight w:val="20"/>
        </w:trPr>
        <w:tc>
          <w:tcPr>
            <w:tcW w:w="2621" w:type="dxa"/>
            <w:vAlign w:val="center"/>
          </w:tcPr>
          <w:p w14:paraId="20F655D0" w14:textId="77777777" w:rsidR="00F86FC3" w:rsidRPr="000569DC" w:rsidRDefault="00F86FC3">
            <w:pPr>
              <w:pStyle w:val="TableParagraph"/>
              <w:tabs>
                <w:tab w:val="left" w:pos="1635"/>
                <w:tab w:val="left" w:pos="1780"/>
              </w:tabs>
              <w:spacing w:before="0" w:line="276" w:lineRule="auto"/>
              <w:ind w:right="-6"/>
              <w:rPr>
                <w:b/>
                <w:sz w:val="20"/>
                <w:szCs w:val="20"/>
              </w:rPr>
              <w:pPrChange w:id="191" w:author="Mariana Piovesan Ramos | Vieira Rezende" w:date="2021-11-19T20:13:00Z">
                <w:pPr>
                  <w:pStyle w:val="TableParagraph"/>
                  <w:tabs>
                    <w:tab w:val="left" w:pos="1635"/>
                    <w:tab w:val="left" w:pos="1780"/>
                  </w:tabs>
                  <w:spacing w:before="0" w:line="317" w:lineRule="auto"/>
                  <w:ind w:right="-6"/>
                </w:pPr>
              </w:pPrChange>
            </w:pPr>
          </w:p>
        </w:tc>
        <w:tc>
          <w:tcPr>
            <w:tcW w:w="5133" w:type="dxa"/>
            <w:vAlign w:val="center"/>
          </w:tcPr>
          <w:p w14:paraId="2546D4F2" w14:textId="77777777" w:rsidR="00F86FC3" w:rsidRPr="000569DC" w:rsidRDefault="00F86FC3">
            <w:pPr>
              <w:pStyle w:val="TableParagraph"/>
              <w:tabs>
                <w:tab w:val="left" w:pos="4816"/>
              </w:tabs>
              <w:spacing w:before="0" w:line="276" w:lineRule="auto"/>
              <w:ind w:left="139" w:right="129"/>
              <w:rPr>
                <w:sz w:val="20"/>
                <w:szCs w:val="20"/>
              </w:rPr>
              <w:pPrChange w:id="192" w:author="Mariana Piovesan Ramos | Vieira Rezende" w:date="2021-11-19T20:13:00Z">
                <w:pPr>
                  <w:pStyle w:val="TableParagraph"/>
                  <w:tabs>
                    <w:tab w:val="left" w:pos="4816"/>
                  </w:tabs>
                  <w:spacing w:before="0" w:line="317" w:lineRule="auto"/>
                  <w:ind w:left="139" w:right="129"/>
                </w:pPr>
              </w:pPrChange>
            </w:pPr>
          </w:p>
        </w:tc>
      </w:tr>
      <w:tr w:rsidR="005B4932" w:rsidRPr="000569DC" w14:paraId="35E5D4E3" w14:textId="77777777" w:rsidTr="0060715C">
        <w:trPr>
          <w:cantSplit/>
          <w:trHeight w:val="20"/>
        </w:trPr>
        <w:tc>
          <w:tcPr>
            <w:tcW w:w="2621" w:type="dxa"/>
            <w:shd w:val="clear" w:color="auto" w:fill="F2F2F2" w:themeFill="background1" w:themeFillShade="F2"/>
            <w:vAlign w:val="center"/>
          </w:tcPr>
          <w:p w14:paraId="7E5C1E38" w14:textId="77777777" w:rsidR="00F86FC3" w:rsidRPr="000569DC" w:rsidRDefault="00F86FC3">
            <w:pPr>
              <w:pStyle w:val="TableParagraph"/>
              <w:tabs>
                <w:tab w:val="left" w:pos="1520"/>
              </w:tabs>
              <w:spacing w:before="0" w:line="276" w:lineRule="auto"/>
              <w:ind w:right="-6"/>
              <w:rPr>
                <w:b/>
                <w:sz w:val="20"/>
                <w:szCs w:val="20"/>
              </w:rPr>
              <w:pPrChange w:id="193" w:author="Mariana Piovesan Ramos | Vieira Rezende" w:date="2021-11-19T20:13:00Z">
                <w:pPr>
                  <w:pStyle w:val="TableParagraph"/>
                  <w:tabs>
                    <w:tab w:val="left" w:pos="1520"/>
                  </w:tabs>
                  <w:spacing w:before="0" w:line="317" w:lineRule="auto"/>
                  <w:ind w:right="-6"/>
                </w:pPr>
              </w:pPrChange>
            </w:pPr>
            <w:r w:rsidRPr="000569DC">
              <w:rPr>
                <w:b/>
                <w:sz w:val="20"/>
                <w:szCs w:val="20"/>
              </w:rPr>
              <w:t xml:space="preserve">Valor </w:t>
            </w:r>
            <w:r w:rsidRPr="000569DC">
              <w:rPr>
                <w:b/>
                <w:spacing w:val="-6"/>
                <w:sz w:val="20"/>
                <w:szCs w:val="20"/>
              </w:rPr>
              <w:t>das De</w:t>
            </w:r>
            <w:r w:rsidRPr="000569DC">
              <w:rPr>
                <w:b/>
                <w:sz w:val="20"/>
                <w:szCs w:val="20"/>
              </w:rPr>
              <w:t>bêntures que será</w:t>
            </w:r>
            <w:r w:rsidRPr="000569DC">
              <w:rPr>
                <w:b/>
                <w:spacing w:val="3"/>
                <w:sz w:val="20"/>
                <w:szCs w:val="20"/>
              </w:rPr>
              <w:t xml:space="preserve"> </w:t>
            </w:r>
            <w:r w:rsidRPr="000569DC">
              <w:rPr>
                <w:b/>
                <w:sz w:val="20"/>
                <w:szCs w:val="20"/>
              </w:rPr>
              <w:t>destinado ao Projeto</w:t>
            </w:r>
          </w:p>
        </w:tc>
        <w:tc>
          <w:tcPr>
            <w:tcW w:w="5133" w:type="dxa"/>
            <w:vAlign w:val="center"/>
          </w:tcPr>
          <w:p w14:paraId="2F00345E" w14:textId="77777777" w:rsidR="00F86FC3" w:rsidRPr="000569DC" w:rsidRDefault="00F86FC3">
            <w:pPr>
              <w:pStyle w:val="TableParagraph"/>
              <w:tabs>
                <w:tab w:val="left" w:pos="4816"/>
              </w:tabs>
              <w:spacing w:before="0" w:line="276" w:lineRule="auto"/>
              <w:ind w:left="139" w:right="129"/>
              <w:rPr>
                <w:sz w:val="20"/>
                <w:szCs w:val="20"/>
              </w:rPr>
              <w:pPrChange w:id="194" w:author="Mariana Piovesan Ramos | Vieira Rezende" w:date="2021-11-19T20:13:00Z">
                <w:pPr>
                  <w:pStyle w:val="TableParagraph"/>
                  <w:tabs>
                    <w:tab w:val="left" w:pos="4816"/>
                  </w:tabs>
                  <w:spacing w:before="0" w:line="317" w:lineRule="auto"/>
                  <w:ind w:left="139" w:right="129"/>
                </w:pPr>
              </w:pPrChange>
            </w:pPr>
            <w:r w:rsidRPr="000569DC">
              <w:rPr>
                <w:sz w:val="20"/>
                <w:szCs w:val="20"/>
              </w:rPr>
              <w:t>Os Recursos Líquidos.</w:t>
            </w:r>
          </w:p>
        </w:tc>
      </w:tr>
      <w:tr w:rsidR="005B4932" w:rsidRPr="000569DC" w14:paraId="2E62C9FA" w14:textId="77777777" w:rsidTr="007B5FE9">
        <w:trPr>
          <w:cantSplit/>
          <w:trHeight w:val="20"/>
        </w:trPr>
        <w:tc>
          <w:tcPr>
            <w:tcW w:w="2621" w:type="dxa"/>
            <w:vAlign w:val="center"/>
          </w:tcPr>
          <w:p w14:paraId="4D24E108" w14:textId="77777777" w:rsidR="00F86FC3" w:rsidRPr="000569DC" w:rsidRDefault="00F86FC3">
            <w:pPr>
              <w:pStyle w:val="TableParagraph"/>
              <w:tabs>
                <w:tab w:val="left" w:pos="1520"/>
              </w:tabs>
              <w:spacing w:before="0" w:line="276" w:lineRule="auto"/>
              <w:ind w:right="-6"/>
              <w:rPr>
                <w:b/>
                <w:sz w:val="20"/>
                <w:szCs w:val="20"/>
              </w:rPr>
              <w:pPrChange w:id="195" w:author="Mariana Piovesan Ramos | Vieira Rezende" w:date="2021-11-19T20:13:00Z">
                <w:pPr>
                  <w:pStyle w:val="TableParagraph"/>
                  <w:tabs>
                    <w:tab w:val="left" w:pos="1520"/>
                  </w:tabs>
                  <w:spacing w:before="0" w:line="317" w:lineRule="auto"/>
                  <w:ind w:right="-6"/>
                </w:pPr>
              </w:pPrChange>
            </w:pPr>
          </w:p>
        </w:tc>
        <w:tc>
          <w:tcPr>
            <w:tcW w:w="5133" w:type="dxa"/>
          </w:tcPr>
          <w:p w14:paraId="1AD9BE35" w14:textId="77777777" w:rsidR="00F86FC3" w:rsidRPr="000569DC" w:rsidRDefault="00F86FC3">
            <w:pPr>
              <w:pStyle w:val="TableParagraph"/>
              <w:tabs>
                <w:tab w:val="left" w:pos="4816"/>
              </w:tabs>
              <w:spacing w:before="0" w:line="276" w:lineRule="auto"/>
              <w:ind w:left="139" w:right="129"/>
              <w:jc w:val="left"/>
              <w:rPr>
                <w:sz w:val="20"/>
                <w:szCs w:val="20"/>
              </w:rPr>
              <w:pPrChange w:id="196" w:author="Mariana Piovesan Ramos | Vieira Rezende" w:date="2021-11-19T20:13:00Z">
                <w:pPr>
                  <w:pStyle w:val="TableParagraph"/>
                  <w:tabs>
                    <w:tab w:val="left" w:pos="4816"/>
                  </w:tabs>
                  <w:spacing w:before="0" w:line="317" w:lineRule="auto"/>
                  <w:ind w:left="139" w:right="129"/>
                  <w:jc w:val="left"/>
                </w:pPr>
              </w:pPrChange>
            </w:pPr>
          </w:p>
        </w:tc>
      </w:tr>
      <w:tr w:rsidR="005B4932" w:rsidRPr="000569DC" w14:paraId="3A71BF3D" w14:textId="77777777" w:rsidTr="007B5FE9">
        <w:trPr>
          <w:cantSplit/>
          <w:trHeight w:val="20"/>
        </w:trPr>
        <w:tc>
          <w:tcPr>
            <w:tcW w:w="2621" w:type="dxa"/>
            <w:shd w:val="clear" w:color="auto" w:fill="F2F2F2" w:themeFill="background1" w:themeFillShade="F2"/>
            <w:vAlign w:val="center"/>
          </w:tcPr>
          <w:p w14:paraId="1EEB43AE" w14:textId="77777777" w:rsidR="00F86FC3" w:rsidRPr="000569DC" w:rsidRDefault="00F86FC3">
            <w:pPr>
              <w:pStyle w:val="TableParagraph"/>
              <w:spacing w:before="0" w:line="276" w:lineRule="auto"/>
              <w:ind w:right="-6"/>
              <w:rPr>
                <w:b/>
                <w:sz w:val="20"/>
                <w:szCs w:val="20"/>
              </w:rPr>
              <w:pPrChange w:id="197" w:author="Mariana Piovesan Ramos | Vieira Rezende" w:date="2021-11-19T20:13:00Z">
                <w:pPr>
                  <w:pStyle w:val="TableParagraph"/>
                  <w:spacing w:before="0" w:line="317" w:lineRule="auto"/>
                  <w:ind w:right="-6"/>
                </w:pPr>
              </w:pPrChange>
            </w:pPr>
            <w:r w:rsidRPr="000569DC">
              <w:rPr>
                <w:b/>
                <w:sz w:val="20"/>
                <w:szCs w:val="20"/>
              </w:rPr>
              <w:t>Alocação</w:t>
            </w:r>
            <w:r w:rsidRPr="000569DC">
              <w:rPr>
                <w:b/>
                <w:spacing w:val="62"/>
                <w:sz w:val="20"/>
                <w:szCs w:val="20"/>
              </w:rPr>
              <w:t xml:space="preserve"> </w:t>
            </w:r>
            <w:r w:rsidRPr="000569DC">
              <w:rPr>
                <w:b/>
                <w:sz w:val="20"/>
                <w:szCs w:val="20"/>
              </w:rPr>
              <w:t>dos recursos a serem captados por meio das Debêntures</w:t>
            </w:r>
          </w:p>
        </w:tc>
        <w:tc>
          <w:tcPr>
            <w:tcW w:w="5133" w:type="dxa"/>
          </w:tcPr>
          <w:p w14:paraId="2EEC4DCF" w14:textId="6C8CD54C" w:rsidR="00F86FC3" w:rsidRPr="000569DC" w:rsidRDefault="00F86FC3">
            <w:pPr>
              <w:pStyle w:val="TableParagraph"/>
              <w:tabs>
                <w:tab w:val="left" w:pos="4816"/>
              </w:tabs>
              <w:spacing w:before="0" w:line="276" w:lineRule="auto"/>
              <w:ind w:left="139" w:right="129"/>
              <w:jc w:val="both"/>
              <w:rPr>
                <w:sz w:val="20"/>
                <w:szCs w:val="20"/>
              </w:rPr>
              <w:pPrChange w:id="198" w:author="Mariana Piovesan Ramos | Vieira Rezende" w:date="2021-11-19T20:13:00Z">
                <w:pPr>
                  <w:pStyle w:val="TableParagraph"/>
                  <w:tabs>
                    <w:tab w:val="left" w:pos="4816"/>
                  </w:tabs>
                  <w:spacing w:before="0" w:line="317" w:lineRule="auto"/>
                  <w:ind w:left="139" w:right="129"/>
                  <w:jc w:val="both"/>
                </w:pPr>
              </w:pPrChange>
            </w:pPr>
            <w:r w:rsidRPr="000569DC">
              <w:rPr>
                <w:sz w:val="20"/>
                <w:szCs w:val="20"/>
              </w:rPr>
              <w:t>Os Recursos Líquidos a serem captados pelas Debêntures deverão ser utilizados para pagamento futuro ou para reembolso de gastos, despesas ou dívidas relacionados à implantação do Projeto incorridos em prazo igual ou inferior a 24 (vinte e quatro)</w:t>
            </w:r>
            <w:r w:rsidRPr="000569DC">
              <w:rPr>
                <w:spacing w:val="-17"/>
                <w:sz w:val="20"/>
                <w:szCs w:val="20"/>
              </w:rPr>
              <w:t xml:space="preserve"> </w:t>
            </w:r>
            <w:r w:rsidRPr="000569DC">
              <w:rPr>
                <w:sz w:val="20"/>
                <w:szCs w:val="20"/>
              </w:rPr>
              <w:t>meses</w:t>
            </w:r>
            <w:r w:rsidRPr="000569DC">
              <w:rPr>
                <w:spacing w:val="-17"/>
                <w:sz w:val="20"/>
                <w:szCs w:val="20"/>
              </w:rPr>
              <w:t xml:space="preserve"> </w:t>
            </w:r>
            <w:r w:rsidRPr="000569DC">
              <w:rPr>
                <w:sz w:val="20"/>
                <w:szCs w:val="20"/>
              </w:rPr>
              <w:t>da</w:t>
            </w:r>
            <w:r w:rsidRPr="000569DC">
              <w:rPr>
                <w:spacing w:val="-14"/>
                <w:sz w:val="20"/>
                <w:szCs w:val="20"/>
              </w:rPr>
              <w:t xml:space="preserve"> </w:t>
            </w:r>
            <w:r w:rsidRPr="000569DC">
              <w:rPr>
                <w:sz w:val="20"/>
                <w:szCs w:val="20"/>
              </w:rPr>
              <w:t>data</w:t>
            </w:r>
            <w:r w:rsidRPr="000569DC">
              <w:rPr>
                <w:spacing w:val="-16"/>
                <w:sz w:val="20"/>
                <w:szCs w:val="20"/>
              </w:rPr>
              <w:t xml:space="preserve"> </w:t>
            </w:r>
            <w:r w:rsidRPr="000569DC">
              <w:rPr>
                <w:sz w:val="20"/>
                <w:szCs w:val="20"/>
              </w:rPr>
              <w:t>de</w:t>
            </w:r>
            <w:r w:rsidRPr="000569DC">
              <w:rPr>
                <w:spacing w:val="-15"/>
                <w:sz w:val="20"/>
                <w:szCs w:val="20"/>
              </w:rPr>
              <w:t xml:space="preserve"> </w:t>
            </w:r>
            <w:r w:rsidRPr="000569DC">
              <w:rPr>
                <w:sz w:val="20"/>
                <w:szCs w:val="20"/>
              </w:rPr>
              <w:t>encerramento</w:t>
            </w:r>
            <w:r w:rsidRPr="000569DC">
              <w:rPr>
                <w:spacing w:val="-15"/>
                <w:sz w:val="20"/>
                <w:szCs w:val="20"/>
              </w:rPr>
              <w:t xml:space="preserve"> </w:t>
            </w:r>
            <w:r w:rsidRPr="000569DC">
              <w:rPr>
                <w:sz w:val="20"/>
                <w:szCs w:val="20"/>
              </w:rPr>
              <w:t>da</w:t>
            </w:r>
            <w:r w:rsidRPr="000569DC">
              <w:rPr>
                <w:spacing w:val="-14"/>
                <w:sz w:val="20"/>
                <w:szCs w:val="20"/>
              </w:rPr>
              <w:t xml:space="preserve"> </w:t>
            </w:r>
            <w:r w:rsidRPr="000569DC">
              <w:rPr>
                <w:sz w:val="20"/>
                <w:szCs w:val="20"/>
              </w:rPr>
              <w:t>Emissão, nos</w:t>
            </w:r>
            <w:r w:rsidRPr="000569DC">
              <w:rPr>
                <w:spacing w:val="22"/>
                <w:sz w:val="20"/>
                <w:szCs w:val="20"/>
              </w:rPr>
              <w:t xml:space="preserve"> </w:t>
            </w:r>
            <w:r w:rsidRPr="000569DC">
              <w:rPr>
                <w:sz w:val="20"/>
                <w:szCs w:val="20"/>
              </w:rPr>
              <w:t>termos</w:t>
            </w:r>
            <w:r w:rsidRPr="000569DC">
              <w:rPr>
                <w:spacing w:val="23"/>
                <w:sz w:val="20"/>
                <w:szCs w:val="20"/>
              </w:rPr>
              <w:t xml:space="preserve"> </w:t>
            </w:r>
            <w:r w:rsidRPr="000569DC">
              <w:rPr>
                <w:sz w:val="20"/>
                <w:szCs w:val="20"/>
              </w:rPr>
              <w:t>do</w:t>
            </w:r>
            <w:r w:rsidRPr="000569DC">
              <w:rPr>
                <w:spacing w:val="23"/>
                <w:sz w:val="20"/>
                <w:szCs w:val="20"/>
              </w:rPr>
              <w:t xml:space="preserve"> </w:t>
            </w:r>
            <w:r w:rsidRPr="000569DC">
              <w:rPr>
                <w:sz w:val="20"/>
                <w:szCs w:val="20"/>
              </w:rPr>
              <w:t>parágrafo</w:t>
            </w:r>
            <w:r w:rsidRPr="000569DC">
              <w:rPr>
                <w:spacing w:val="22"/>
                <w:sz w:val="20"/>
                <w:szCs w:val="20"/>
              </w:rPr>
              <w:t xml:space="preserve"> </w:t>
            </w:r>
            <w:r w:rsidRPr="000569DC">
              <w:rPr>
                <w:sz w:val="20"/>
                <w:szCs w:val="20"/>
              </w:rPr>
              <w:t>1º-C,</w:t>
            </w:r>
            <w:r w:rsidRPr="000569DC">
              <w:rPr>
                <w:spacing w:val="24"/>
                <w:sz w:val="20"/>
                <w:szCs w:val="20"/>
              </w:rPr>
              <w:t xml:space="preserve"> </w:t>
            </w:r>
            <w:r w:rsidRPr="000569DC">
              <w:rPr>
                <w:sz w:val="20"/>
                <w:szCs w:val="20"/>
              </w:rPr>
              <w:t>do</w:t>
            </w:r>
            <w:r w:rsidRPr="000569DC">
              <w:rPr>
                <w:spacing w:val="23"/>
                <w:sz w:val="20"/>
                <w:szCs w:val="20"/>
              </w:rPr>
              <w:t xml:space="preserve"> </w:t>
            </w:r>
            <w:r w:rsidRPr="000569DC">
              <w:rPr>
                <w:sz w:val="20"/>
                <w:szCs w:val="20"/>
              </w:rPr>
              <w:t>artigo</w:t>
            </w:r>
            <w:r w:rsidRPr="000569DC">
              <w:rPr>
                <w:spacing w:val="23"/>
                <w:sz w:val="20"/>
                <w:szCs w:val="20"/>
              </w:rPr>
              <w:t xml:space="preserve"> </w:t>
            </w:r>
            <w:r w:rsidRPr="000569DC">
              <w:rPr>
                <w:sz w:val="20"/>
                <w:szCs w:val="20"/>
              </w:rPr>
              <w:t>1º</w:t>
            </w:r>
            <w:r w:rsidRPr="000569DC">
              <w:rPr>
                <w:spacing w:val="23"/>
                <w:sz w:val="20"/>
                <w:szCs w:val="20"/>
              </w:rPr>
              <w:t xml:space="preserve"> </w:t>
            </w:r>
            <w:r w:rsidRPr="000569DC">
              <w:rPr>
                <w:sz w:val="20"/>
                <w:szCs w:val="20"/>
              </w:rPr>
              <w:t>da</w:t>
            </w:r>
            <w:r w:rsidRPr="000569DC">
              <w:rPr>
                <w:spacing w:val="26"/>
                <w:sz w:val="20"/>
                <w:szCs w:val="20"/>
              </w:rPr>
              <w:t xml:space="preserve"> </w:t>
            </w:r>
            <w:r w:rsidRPr="000569DC">
              <w:rPr>
                <w:sz w:val="20"/>
                <w:szCs w:val="20"/>
              </w:rPr>
              <w:t>Lei</w:t>
            </w:r>
            <w:r w:rsidR="0054056D" w:rsidRPr="000569DC">
              <w:rPr>
                <w:sz w:val="20"/>
                <w:szCs w:val="20"/>
              </w:rPr>
              <w:t xml:space="preserve"> </w:t>
            </w:r>
            <w:r w:rsidRPr="000569DC">
              <w:rPr>
                <w:sz w:val="20"/>
                <w:szCs w:val="20"/>
              </w:rPr>
              <w:t>12.431.</w:t>
            </w:r>
          </w:p>
        </w:tc>
      </w:tr>
      <w:tr w:rsidR="005B4932" w:rsidRPr="000569DC" w14:paraId="2FC090AE" w14:textId="77777777" w:rsidTr="007B5FE9">
        <w:trPr>
          <w:cantSplit/>
          <w:trHeight w:val="20"/>
        </w:trPr>
        <w:tc>
          <w:tcPr>
            <w:tcW w:w="2621" w:type="dxa"/>
            <w:vAlign w:val="center"/>
          </w:tcPr>
          <w:p w14:paraId="38C2541D" w14:textId="77777777" w:rsidR="00F86FC3" w:rsidRPr="000569DC" w:rsidRDefault="00F86FC3">
            <w:pPr>
              <w:pStyle w:val="TableParagraph"/>
              <w:spacing w:before="0" w:line="276" w:lineRule="auto"/>
              <w:ind w:right="-6"/>
              <w:rPr>
                <w:b/>
                <w:sz w:val="20"/>
                <w:szCs w:val="20"/>
              </w:rPr>
              <w:pPrChange w:id="199" w:author="Mariana Piovesan Ramos | Vieira Rezende" w:date="2021-11-19T20:13:00Z">
                <w:pPr>
                  <w:pStyle w:val="TableParagraph"/>
                  <w:spacing w:before="0" w:line="317" w:lineRule="auto"/>
                  <w:ind w:right="-6"/>
                </w:pPr>
              </w:pPrChange>
            </w:pPr>
          </w:p>
        </w:tc>
        <w:tc>
          <w:tcPr>
            <w:tcW w:w="5133" w:type="dxa"/>
          </w:tcPr>
          <w:p w14:paraId="1221A4EB" w14:textId="77777777" w:rsidR="00F86FC3" w:rsidRPr="000569DC" w:rsidRDefault="00F86FC3">
            <w:pPr>
              <w:pStyle w:val="TableParagraph"/>
              <w:tabs>
                <w:tab w:val="left" w:pos="4816"/>
              </w:tabs>
              <w:spacing w:before="0" w:line="276" w:lineRule="auto"/>
              <w:ind w:left="139" w:right="129"/>
              <w:jc w:val="both"/>
              <w:rPr>
                <w:sz w:val="20"/>
                <w:szCs w:val="20"/>
              </w:rPr>
              <w:pPrChange w:id="200" w:author="Mariana Piovesan Ramos | Vieira Rezende" w:date="2021-11-19T20:13:00Z">
                <w:pPr>
                  <w:pStyle w:val="TableParagraph"/>
                  <w:tabs>
                    <w:tab w:val="left" w:pos="4816"/>
                  </w:tabs>
                  <w:spacing w:before="0" w:line="317" w:lineRule="auto"/>
                  <w:ind w:left="139" w:right="129"/>
                  <w:jc w:val="both"/>
                </w:pPr>
              </w:pPrChange>
            </w:pPr>
          </w:p>
        </w:tc>
      </w:tr>
      <w:tr w:rsidR="005B4932" w:rsidRPr="000569DC" w14:paraId="0F48F3B6" w14:textId="77777777" w:rsidTr="007B5FE9">
        <w:trPr>
          <w:cantSplit/>
          <w:trHeight w:val="20"/>
        </w:trPr>
        <w:tc>
          <w:tcPr>
            <w:tcW w:w="2621" w:type="dxa"/>
            <w:shd w:val="clear" w:color="auto" w:fill="F2F2F2" w:themeFill="background1" w:themeFillShade="F2"/>
            <w:vAlign w:val="center"/>
          </w:tcPr>
          <w:p w14:paraId="097B3DBA" w14:textId="77777777" w:rsidR="00F86FC3" w:rsidRPr="000569DC" w:rsidRDefault="00F86FC3">
            <w:pPr>
              <w:pStyle w:val="TableParagraph"/>
              <w:tabs>
                <w:tab w:val="left" w:pos="1518"/>
                <w:tab w:val="left" w:pos="1642"/>
              </w:tabs>
              <w:spacing w:before="0" w:line="276" w:lineRule="auto"/>
              <w:ind w:right="-6"/>
              <w:rPr>
                <w:b/>
                <w:sz w:val="20"/>
                <w:szCs w:val="20"/>
              </w:rPr>
              <w:pPrChange w:id="201" w:author="Mariana Piovesan Ramos | Vieira Rezende" w:date="2021-11-19T20:13:00Z">
                <w:pPr>
                  <w:pStyle w:val="TableParagraph"/>
                  <w:tabs>
                    <w:tab w:val="left" w:pos="1518"/>
                    <w:tab w:val="left" w:pos="1642"/>
                  </w:tabs>
                  <w:spacing w:before="0" w:line="317" w:lineRule="auto"/>
                  <w:ind w:right="-6"/>
                </w:pPr>
              </w:pPrChange>
            </w:pPr>
            <w:r w:rsidRPr="000569DC">
              <w:rPr>
                <w:b/>
                <w:sz w:val="20"/>
                <w:szCs w:val="20"/>
              </w:rPr>
              <w:t xml:space="preserve">Percentual </w:t>
            </w:r>
            <w:r w:rsidRPr="000569DC">
              <w:rPr>
                <w:b/>
                <w:spacing w:val="-6"/>
                <w:sz w:val="20"/>
                <w:szCs w:val="20"/>
              </w:rPr>
              <w:t xml:space="preserve">dos </w:t>
            </w:r>
            <w:r w:rsidRPr="000569DC">
              <w:rPr>
                <w:b/>
                <w:sz w:val="20"/>
                <w:szCs w:val="20"/>
              </w:rPr>
              <w:t xml:space="preserve">recursos financeiros necessários </w:t>
            </w:r>
            <w:r w:rsidRPr="000569DC">
              <w:rPr>
                <w:b/>
                <w:spacing w:val="-9"/>
                <w:sz w:val="20"/>
                <w:szCs w:val="20"/>
              </w:rPr>
              <w:t xml:space="preserve">ao </w:t>
            </w:r>
            <w:r w:rsidRPr="000569DC">
              <w:rPr>
                <w:b/>
                <w:sz w:val="20"/>
                <w:szCs w:val="20"/>
              </w:rPr>
              <w:t>projeto provenientes</w:t>
            </w:r>
          </w:p>
          <w:p w14:paraId="57FBCC3B" w14:textId="77777777" w:rsidR="00F86FC3" w:rsidRPr="000569DC" w:rsidRDefault="00F86FC3">
            <w:pPr>
              <w:pStyle w:val="TableParagraph"/>
              <w:spacing w:before="0" w:line="276" w:lineRule="auto"/>
              <w:ind w:right="-6"/>
              <w:rPr>
                <w:b/>
                <w:sz w:val="20"/>
                <w:szCs w:val="20"/>
              </w:rPr>
              <w:pPrChange w:id="202" w:author="Mariana Piovesan Ramos | Vieira Rezende" w:date="2021-11-19T20:13:00Z">
                <w:pPr>
                  <w:pStyle w:val="TableParagraph"/>
                  <w:spacing w:before="0" w:line="317" w:lineRule="auto"/>
                  <w:ind w:right="-6"/>
                </w:pPr>
              </w:pPrChange>
            </w:pPr>
            <w:r w:rsidRPr="000569DC">
              <w:rPr>
                <w:b/>
                <w:sz w:val="20"/>
                <w:szCs w:val="20"/>
              </w:rPr>
              <w:t>das Debêntures</w:t>
            </w:r>
          </w:p>
        </w:tc>
        <w:tc>
          <w:tcPr>
            <w:tcW w:w="5133" w:type="dxa"/>
          </w:tcPr>
          <w:p w14:paraId="71D6CE18" w14:textId="77777777" w:rsidR="00F86FC3" w:rsidRPr="000569DC" w:rsidRDefault="00F86FC3">
            <w:pPr>
              <w:pStyle w:val="TableParagraph"/>
              <w:tabs>
                <w:tab w:val="left" w:pos="4816"/>
              </w:tabs>
              <w:spacing w:before="0" w:line="276" w:lineRule="auto"/>
              <w:ind w:left="139" w:right="129"/>
              <w:jc w:val="left"/>
              <w:rPr>
                <w:sz w:val="20"/>
                <w:szCs w:val="20"/>
              </w:rPr>
              <w:pPrChange w:id="203" w:author="Mariana Piovesan Ramos | Vieira Rezende" w:date="2021-11-19T20:13:00Z">
                <w:pPr>
                  <w:pStyle w:val="TableParagraph"/>
                  <w:tabs>
                    <w:tab w:val="left" w:pos="4816"/>
                  </w:tabs>
                  <w:spacing w:before="0" w:line="317" w:lineRule="auto"/>
                  <w:ind w:left="139" w:right="129"/>
                  <w:jc w:val="left"/>
                </w:pPr>
              </w:pPrChange>
            </w:pPr>
          </w:p>
          <w:p w14:paraId="58AD66AE" w14:textId="3B67927D" w:rsidR="00F86FC3" w:rsidRPr="000569DC" w:rsidRDefault="00F86FC3">
            <w:pPr>
              <w:pStyle w:val="TableParagraph"/>
              <w:tabs>
                <w:tab w:val="left" w:pos="4816"/>
              </w:tabs>
              <w:spacing w:before="0" w:line="276" w:lineRule="auto"/>
              <w:ind w:left="139" w:right="129"/>
              <w:jc w:val="both"/>
              <w:rPr>
                <w:sz w:val="20"/>
                <w:szCs w:val="20"/>
              </w:rPr>
              <w:pPrChange w:id="204" w:author="Mariana Piovesan Ramos | Vieira Rezende" w:date="2021-11-19T20:13:00Z">
                <w:pPr>
                  <w:pStyle w:val="TableParagraph"/>
                  <w:tabs>
                    <w:tab w:val="left" w:pos="4816"/>
                  </w:tabs>
                  <w:spacing w:before="0" w:line="317" w:lineRule="auto"/>
                  <w:ind w:left="139" w:right="129"/>
                  <w:jc w:val="both"/>
                </w:pPr>
              </w:pPrChange>
            </w:pPr>
            <w:r w:rsidRPr="000569DC">
              <w:rPr>
                <w:sz w:val="20"/>
                <w:szCs w:val="20"/>
              </w:rPr>
              <w:t xml:space="preserve">As Debêntures representam aproximadamente </w:t>
            </w:r>
            <w:r w:rsidR="008C26D1" w:rsidRPr="000569DC">
              <w:rPr>
                <w:sz w:val="20"/>
                <w:szCs w:val="20"/>
              </w:rPr>
              <w:t>7</w:t>
            </w:r>
            <w:r w:rsidR="00D75C84" w:rsidRPr="000569DC">
              <w:rPr>
                <w:sz w:val="20"/>
                <w:szCs w:val="20"/>
              </w:rPr>
              <w:t>8</w:t>
            </w:r>
            <w:r w:rsidRPr="000569DC">
              <w:rPr>
                <w:sz w:val="20"/>
                <w:szCs w:val="20"/>
              </w:rPr>
              <w:t>% (</w:t>
            </w:r>
            <w:r w:rsidR="008C26D1" w:rsidRPr="000569DC">
              <w:rPr>
                <w:sz w:val="20"/>
                <w:szCs w:val="20"/>
              </w:rPr>
              <w:t xml:space="preserve">setenta e </w:t>
            </w:r>
            <w:r w:rsidR="00D75C84" w:rsidRPr="000569DC">
              <w:rPr>
                <w:sz w:val="20"/>
                <w:szCs w:val="20"/>
              </w:rPr>
              <w:t xml:space="preserve">oito </w:t>
            </w:r>
            <w:r w:rsidRPr="000569DC">
              <w:rPr>
                <w:sz w:val="20"/>
                <w:szCs w:val="20"/>
              </w:rPr>
              <w:t>por cento) do uso total estimado</w:t>
            </w:r>
            <w:r w:rsidRPr="000569DC">
              <w:rPr>
                <w:spacing w:val="-32"/>
                <w:sz w:val="20"/>
                <w:szCs w:val="20"/>
              </w:rPr>
              <w:t xml:space="preserve"> </w:t>
            </w:r>
            <w:r w:rsidRPr="000569DC">
              <w:rPr>
                <w:sz w:val="20"/>
                <w:szCs w:val="20"/>
              </w:rPr>
              <w:t>do Projeto.</w:t>
            </w:r>
          </w:p>
        </w:tc>
      </w:tr>
    </w:tbl>
    <w:p w14:paraId="7CBA4011" w14:textId="77777777" w:rsidR="000A115D" w:rsidRPr="000569DC" w:rsidRDefault="000A115D">
      <w:pPr>
        <w:pStyle w:val="Corpodetexto"/>
        <w:spacing w:line="276" w:lineRule="auto"/>
        <w:ind w:right="-66"/>
        <w:pPrChange w:id="205" w:author="Mariana Piovesan Ramos | Vieira Rezende" w:date="2021-11-19T20:13:00Z">
          <w:pPr>
            <w:pStyle w:val="Corpodetexto"/>
            <w:spacing w:line="317" w:lineRule="auto"/>
            <w:ind w:right="-66"/>
          </w:pPr>
        </w:pPrChange>
      </w:pPr>
    </w:p>
    <w:p w14:paraId="1038B9CD" w14:textId="77777777" w:rsidR="000A115D" w:rsidRPr="000569DC" w:rsidRDefault="0040318D">
      <w:pPr>
        <w:pStyle w:val="PargrafodaLista"/>
        <w:numPr>
          <w:ilvl w:val="2"/>
          <w:numId w:val="20"/>
        </w:numPr>
        <w:tabs>
          <w:tab w:val="left" w:pos="1187"/>
        </w:tabs>
        <w:spacing w:line="276" w:lineRule="auto"/>
        <w:ind w:left="0" w:right="-66" w:firstLine="0"/>
        <w:rPr>
          <w:sz w:val="20"/>
          <w:szCs w:val="20"/>
        </w:rPr>
        <w:pPrChange w:id="206" w:author="Mariana Piovesan Ramos | Vieira Rezende" w:date="2021-11-19T20:13:00Z">
          <w:pPr>
            <w:pStyle w:val="PargrafodaLista"/>
            <w:numPr>
              <w:ilvl w:val="2"/>
              <w:numId w:val="20"/>
            </w:numPr>
            <w:tabs>
              <w:tab w:val="left" w:pos="1187"/>
            </w:tabs>
            <w:spacing w:line="317" w:lineRule="auto"/>
            <w:ind w:left="0" w:right="-66" w:hanging="708"/>
          </w:pPr>
        </w:pPrChange>
      </w:pPr>
      <w:r w:rsidRPr="000569DC">
        <w:rPr>
          <w:sz w:val="20"/>
          <w:szCs w:val="20"/>
        </w:rPr>
        <w:t>Para fins do disposto nas cláusulas acima, entende-se como “</w:t>
      </w:r>
      <w:r w:rsidRPr="000569DC">
        <w:rPr>
          <w:sz w:val="20"/>
          <w:szCs w:val="20"/>
          <w:u w:val="single"/>
        </w:rPr>
        <w:t>Recursos Líquidos</w:t>
      </w:r>
      <w:r w:rsidRPr="000569DC">
        <w:rPr>
          <w:sz w:val="20"/>
          <w:szCs w:val="20"/>
        </w:rPr>
        <w:t>” o Valor</w:t>
      </w:r>
      <w:r w:rsidRPr="000569DC">
        <w:rPr>
          <w:spacing w:val="-12"/>
          <w:sz w:val="20"/>
          <w:szCs w:val="20"/>
        </w:rPr>
        <w:t xml:space="preserve"> </w:t>
      </w:r>
      <w:r w:rsidRPr="000569DC">
        <w:rPr>
          <w:sz w:val="20"/>
          <w:szCs w:val="20"/>
        </w:rPr>
        <w:t>Total</w:t>
      </w:r>
      <w:r w:rsidRPr="000569DC">
        <w:rPr>
          <w:spacing w:val="-7"/>
          <w:sz w:val="20"/>
          <w:szCs w:val="20"/>
        </w:rPr>
        <w:t xml:space="preserve"> </w:t>
      </w:r>
      <w:r w:rsidRPr="000569DC">
        <w:rPr>
          <w:sz w:val="20"/>
          <w:szCs w:val="20"/>
        </w:rPr>
        <w:t>da</w:t>
      </w:r>
      <w:r w:rsidRPr="000569DC">
        <w:rPr>
          <w:spacing w:val="-10"/>
          <w:sz w:val="20"/>
          <w:szCs w:val="20"/>
        </w:rPr>
        <w:t xml:space="preserve"> </w:t>
      </w:r>
      <w:r w:rsidRPr="000569DC">
        <w:rPr>
          <w:sz w:val="20"/>
          <w:szCs w:val="20"/>
        </w:rPr>
        <w:t>Emissão,</w:t>
      </w:r>
      <w:r w:rsidRPr="000569DC">
        <w:rPr>
          <w:spacing w:val="-8"/>
          <w:sz w:val="20"/>
          <w:szCs w:val="20"/>
        </w:rPr>
        <w:t xml:space="preserve"> </w:t>
      </w:r>
      <w:r w:rsidRPr="000569DC">
        <w:rPr>
          <w:sz w:val="20"/>
          <w:szCs w:val="20"/>
        </w:rPr>
        <w:t>excluídos</w:t>
      </w:r>
      <w:r w:rsidRPr="000569DC">
        <w:rPr>
          <w:spacing w:val="-11"/>
          <w:sz w:val="20"/>
          <w:szCs w:val="20"/>
        </w:rPr>
        <w:t xml:space="preserve"> </w:t>
      </w:r>
      <w:r w:rsidRPr="000569DC">
        <w:rPr>
          <w:sz w:val="20"/>
          <w:szCs w:val="20"/>
        </w:rPr>
        <w:t>os</w:t>
      </w:r>
      <w:r w:rsidRPr="000569DC">
        <w:rPr>
          <w:spacing w:val="-10"/>
          <w:sz w:val="20"/>
          <w:szCs w:val="20"/>
        </w:rPr>
        <w:t xml:space="preserve"> </w:t>
      </w:r>
      <w:r w:rsidRPr="000569DC">
        <w:rPr>
          <w:sz w:val="20"/>
          <w:szCs w:val="20"/>
        </w:rPr>
        <w:t>custos</w:t>
      </w:r>
      <w:r w:rsidRPr="000569DC">
        <w:rPr>
          <w:spacing w:val="-11"/>
          <w:sz w:val="20"/>
          <w:szCs w:val="20"/>
        </w:rPr>
        <w:t xml:space="preserve"> </w:t>
      </w:r>
      <w:r w:rsidRPr="000569DC">
        <w:rPr>
          <w:sz w:val="20"/>
          <w:szCs w:val="20"/>
        </w:rPr>
        <w:t>incorridos</w:t>
      </w:r>
      <w:r w:rsidRPr="000569DC">
        <w:rPr>
          <w:spacing w:val="-11"/>
          <w:sz w:val="20"/>
          <w:szCs w:val="20"/>
        </w:rPr>
        <w:t xml:space="preserve"> </w:t>
      </w:r>
      <w:r w:rsidRPr="000569DC">
        <w:rPr>
          <w:sz w:val="20"/>
          <w:szCs w:val="20"/>
        </w:rPr>
        <w:t>para</w:t>
      </w:r>
      <w:r w:rsidRPr="000569DC">
        <w:rPr>
          <w:spacing w:val="-10"/>
          <w:sz w:val="20"/>
          <w:szCs w:val="20"/>
        </w:rPr>
        <w:t xml:space="preserve"> </w:t>
      </w:r>
      <w:r w:rsidRPr="000569DC">
        <w:rPr>
          <w:sz w:val="20"/>
          <w:szCs w:val="20"/>
        </w:rPr>
        <w:t>a</w:t>
      </w:r>
      <w:r w:rsidRPr="000569DC">
        <w:rPr>
          <w:spacing w:val="-7"/>
          <w:sz w:val="20"/>
          <w:szCs w:val="20"/>
        </w:rPr>
        <w:t xml:space="preserve"> </w:t>
      </w:r>
      <w:r w:rsidRPr="000569DC">
        <w:rPr>
          <w:sz w:val="20"/>
          <w:szCs w:val="20"/>
        </w:rPr>
        <w:t>realização</w:t>
      </w:r>
      <w:r w:rsidRPr="000569DC">
        <w:rPr>
          <w:spacing w:val="-10"/>
          <w:sz w:val="20"/>
          <w:szCs w:val="20"/>
        </w:rPr>
        <w:t xml:space="preserve"> </w:t>
      </w:r>
      <w:r w:rsidRPr="000569DC">
        <w:rPr>
          <w:sz w:val="20"/>
          <w:szCs w:val="20"/>
        </w:rPr>
        <w:t>da</w:t>
      </w:r>
      <w:r w:rsidRPr="000569DC">
        <w:rPr>
          <w:spacing w:val="-10"/>
          <w:sz w:val="20"/>
          <w:szCs w:val="20"/>
        </w:rPr>
        <w:t xml:space="preserve"> </w:t>
      </w:r>
      <w:r w:rsidRPr="000569DC">
        <w:rPr>
          <w:sz w:val="20"/>
          <w:szCs w:val="20"/>
        </w:rPr>
        <w:t>Emissão,</w:t>
      </w:r>
      <w:r w:rsidRPr="000569DC">
        <w:rPr>
          <w:spacing w:val="-11"/>
          <w:sz w:val="20"/>
          <w:szCs w:val="20"/>
        </w:rPr>
        <w:t xml:space="preserve"> </w:t>
      </w:r>
      <w:r w:rsidRPr="000569DC">
        <w:rPr>
          <w:sz w:val="20"/>
          <w:szCs w:val="20"/>
        </w:rPr>
        <w:t>sendo certo que a Emissora deverá enviar ao Agente Fiduciário comunicação discriminando os custos incorridos com a Emissão em até 30 (trinta) dias contados da Primeira Data de Integralização.</w:t>
      </w:r>
    </w:p>
    <w:p w14:paraId="6B3C970E" w14:textId="77777777" w:rsidR="000A115D" w:rsidRPr="000569DC" w:rsidRDefault="000A115D">
      <w:pPr>
        <w:pStyle w:val="Corpodetexto"/>
        <w:spacing w:line="276" w:lineRule="auto"/>
        <w:ind w:right="-66"/>
        <w:pPrChange w:id="207" w:author="Mariana Piovesan Ramos | Vieira Rezende" w:date="2021-11-19T20:13:00Z">
          <w:pPr>
            <w:pStyle w:val="Corpodetexto"/>
            <w:spacing w:line="317" w:lineRule="auto"/>
            <w:ind w:right="-66"/>
          </w:pPr>
        </w:pPrChange>
      </w:pPr>
    </w:p>
    <w:p w14:paraId="0E7BED06" w14:textId="52E38D75" w:rsidR="000A115D" w:rsidRPr="000569DC" w:rsidRDefault="005F39C3">
      <w:pPr>
        <w:pStyle w:val="PargrafodaLista"/>
        <w:numPr>
          <w:ilvl w:val="2"/>
          <w:numId w:val="20"/>
        </w:numPr>
        <w:tabs>
          <w:tab w:val="left" w:pos="1187"/>
        </w:tabs>
        <w:spacing w:line="276" w:lineRule="auto"/>
        <w:ind w:left="0" w:right="-66" w:firstLine="0"/>
        <w:rPr>
          <w:sz w:val="20"/>
          <w:szCs w:val="20"/>
        </w:rPr>
        <w:pPrChange w:id="208" w:author="Mariana Piovesan Ramos | Vieira Rezende" w:date="2021-11-19T20:13:00Z">
          <w:pPr>
            <w:pStyle w:val="PargrafodaLista"/>
            <w:numPr>
              <w:ilvl w:val="2"/>
              <w:numId w:val="20"/>
            </w:numPr>
            <w:tabs>
              <w:tab w:val="left" w:pos="1187"/>
            </w:tabs>
            <w:spacing w:line="317" w:lineRule="auto"/>
            <w:ind w:left="0" w:right="-66" w:hanging="708"/>
          </w:pPr>
        </w:pPrChange>
      </w:pPr>
      <w:r w:rsidRPr="000569DC">
        <w:rPr>
          <w:sz w:val="20"/>
          <w:szCs w:val="20"/>
        </w:rPr>
        <w:t xml:space="preserve">Até a data </w:t>
      </w:r>
      <w:r w:rsidR="00104225" w:rsidRPr="000569DC">
        <w:rPr>
          <w:sz w:val="20"/>
          <w:szCs w:val="20"/>
        </w:rPr>
        <w:t xml:space="preserve">em </w:t>
      </w:r>
      <w:r w:rsidRPr="000569DC">
        <w:rPr>
          <w:sz w:val="20"/>
          <w:szCs w:val="20"/>
        </w:rPr>
        <w:t xml:space="preserve">que </w:t>
      </w:r>
      <w:r w:rsidR="00703F2C" w:rsidRPr="000569DC">
        <w:rPr>
          <w:sz w:val="20"/>
          <w:szCs w:val="20"/>
        </w:rPr>
        <w:t xml:space="preserve">a Emissora </w:t>
      </w:r>
      <w:r w:rsidRPr="000569DC">
        <w:rPr>
          <w:sz w:val="20"/>
          <w:szCs w:val="20"/>
        </w:rPr>
        <w:t xml:space="preserve">comprovar </w:t>
      </w:r>
      <w:r w:rsidR="00703F2C" w:rsidRPr="000569DC">
        <w:rPr>
          <w:sz w:val="20"/>
          <w:szCs w:val="20"/>
        </w:rPr>
        <w:t>a destinação d</w:t>
      </w:r>
      <w:r w:rsidRPr="000569DC">
        <w:rPr>
          <w:sz w:val="20"/>
          <w:szCs w:val="20"/>
        </w:rPr>
        <w:t xml:space="preserve">a totalidade </w:t>
      </w:r>
      <w:r w:rsidR="00703F2C" w:rsidRPr="000569DC">
        <w:rPr>
          <w:sz w:val="20"/>
          <w:szCs w:val="20"/>
        </w:rPr>
        <w:t>dos recurso</w:t>
      </w:r>
      <w:r w:rsidR="000A3D0A" w:rsidRPr="000569DC">
        <w:rPr>
          <w:sz w:val="20"/>
          <w:szCs w:val="20"/>
        </w:rPr>
        <w:t>s</w:t>
      </w:r>
      <w:r w:rsidRPr="000569DC">
        <w:rPr>
          <w:sz w:val="20"/>
          <w:szCs w:val="20"/>
        </w:rPr>
        <w:t xml:space="preserve"> líquidos</w:t>
      </w:r>
      <w:r w:rsidRPr="000569DC">
        <w:rPr>
          <w:spacing w:val="-17"/>
          <w:sz w:val="20"/>
          <w:szCs w:val="20"/>
        </w:rPr>
        <w:t xml:space="preserve"> </w:t>
      </w:r>
      <w:r w:rsidRPr="000569DC">
        <w:rPr>
          <w:sz w:val="20"/>
          <w:szCs w:val="20"/>
        </w:rPr>
        <w:t>captados</w:t>
      </w:r>
      <w:r w:rsidRPr="000569DC">
        <w:rPr>
          <w:spacing w:val="-16"/>
          <w:sz w:val="20"/>
          <w:szCs w:val="20"/>
        </w:rPr>
        <w:t xml:space="preserve"> </w:t>
      </w:r>
      <w:r w:rsidRPr="000569DC">
        <w:rPr>
          <w:sz w:val="20"/>
          <w:szCs w:val="20"/>
        </w:rPr>
        <w:t>por</w:t>
      </w:r>
      <w:r w:rsidRPr="000569DC">
        <w:rPr>
          <w:spacing w:val="-16"/>
          <w:sz w:val="20"/>
          <w:szCs w:val="20"/>
        </w:rPr>
        <w:t xml:space="preserve"> </w:t>
      </w:r>
      <w:r w:rsidRPr="000569DC">
        <w:rPr>
          <w:sz w:val="20"/>
          <w:szCs w:val="20"/>
        </w:rPr>
        <w:t>meio</w:t>
      </w:r>
      <w:r w:rsidRPr="000569DC">
        <w:rPr>
          <w:spacing w:val="-19"/>
          <w:sz w:val="20"/>
          <w:szCs w:val="20"/>
        </w:rPr>
        <w:t xml:space="preserve"> </w:t>
      </w:r>
      <w:r w:rsidRPr="000569DC">
        <w:rPr>
          <w:sz w:val="20"/>
          <w:szCs w:val="20"/>
        </w:rPr>
        <w:t>da</w:t>
      </w:r>
      <w:r w:rsidRPr="000569DC">
        <w:rPr>
          <w:spacing w:val="-14"/>
          <w:sz w:val="20"/>
          <w:szCs w:val="20"/>
        </w:rPr>
        <w:t xml:space="preserve"> </w:t>
      </w:r>
      <w:r w:rsidRPr="000569DC">
        <w:rPr>
          <w:sz w:val="20"/>
          <w:szCs w:val="20"/>
        </w:rPr>
        <w:t>Emissão das Debêntures, nos termos da Cláusula 3.8</w:t>
      </w:r>
      <w:r w:rsidR="00104225" w:rsidRPr="000569DC">
        <w:rPr>
          <w:sz w:val="20"/>
          <w:szCs w:val="20"/>
        </w:rPr>
        <w:t>.1 acima</w:t>
      </w:r>
      <w:r w:rsidR="00703F2C" w:rsidRPr="000569DC">
        <w:rPr>
          <w:sz w:val="20"/>
          <w:szCs w:val="20"/>
        </w:rPr>
        <w:t>, a</w:t>
      </w:r>
      <w:r w:rsidR="0040318D" w:rsidRPr="000569DC">
        <w:rPr>
          <w:sz w:val="20"/>
          <w:szCs w:val="20"/>
        </w:rPr>
        <w:t xml:space="preserve"> </w:t>
      </w:r>
      <w:r w:rsidR="00CB666D" w:rsidRPr="000569DC">
        <w:rPr>
          <w:sz w:val="20"/>
          <w:szCs w:val="20"/>
        </w:rPr>
        <w:t xml:space="preserve">Emissora deverá enviar ao Agente Fiduciário (i) anualmente, a partir da Data de Emissão, ou (ii) em até </w:t>
      </w:r>
      <w:r w:rsidR="00703F2C" w:rsidRPr="000569DC">
        <w:rPr>
          <w:sz w:val="20"/>
          <w:szCs w:val="20"/>
        </w:rPr>
        <w:t>3</w:t>
      </w:r>
      <w:r w:rsidR="00CB666D" w:rsidRPr="000569DC">
        <w:rPr>
          <w:sz w:val="20"/>
          <w:szCs w:val="20"/>
        </w:rPr>
        <w:t>0 (</w:t>
      </w:r>
      <w:r w:rsidR="00703F2C" w:rsidRPr="000569DC">
        <w:rPr>
          <w:sz w:val="20"/>
          <w:szCs w:val="20"/>
        </w:rPr>
        <w:t>trinta</w:t>
      </w:r>
      <w:r w:rsidR="00CB666D" w:rsidRPr="000569DC">
        <w:rPr>
          <w:sz w:val="20"/>
          <w:szCs w:val="20"/>
        </w:rPr>
        <w:t>) dias contados de solicitação do Agente Fiduciário, além da declaração anual, declaração em papel timbrado e assinada por representante legal, atestando a destinação dos recursos da presente Emissão, acompanhada de documentação comprobatória da destinação dos recursos, podendo o Agente Fiduciário solicitar à Emissora todos os eventuais esclarecimentos e documentos adicionais que se façam necessários, observado o quanto disposto na Cláusula 7.3.1 (xiv) (f), tanto</w:t>
      </w:r>
      <w:r w:rsidR="00CB666D" w:rsidRPr="000569DC">
        <w:rPr>
          <w:spacing w:val="-14"/>
          <w:sz w:val="20"/>
          <w:szCs w:val="20"/>
        </w:rPr>
        <w:t xml:space="preserve"> </w:t>
      </w:r>
      <w:r w:rsidR="00CB666D" w:rsidRPr="000569DC">
        <w:rPr>
          <w:sz w:val="20"/>
          <w:szCs w:val="20"/>
        </w:rPr>
        <w:t>das</w:t>
      </w:r>
      <w:r w:rsidR="00CB666D" w:rsidRPr="000569DC">
        <w:rPr>
          <w:spacing w:val="-13"/>
          <w:sz w:val="20"/>
          <w:szCs w:val="20"/>
        </w:rPr>
        <w:t xml:space="preserve"> </w:t>
      </w:r>
      <w:r w:rsidR="00CB666D" w:rsidRPr="000569DC">
        <w:rPr>
          <w:sz w:val="20"/>
          <w:szCs w:val="20"/>
        </w:rPr>
        <w:t>destinações</w:t>
      </w:r>
      <w:r w:rsidR="00CB666D" w:rsidRPr="000569DC">
        <w:rPr>
          <w:spacing w:val="-13"/>
          <w:sz w:val="20"/>
          <w:szCs w:val="20"/>
        </w:rPr>
        <w:t xml:space="preserve"> </w:t>
      </w:r>
      <w:r w:rsidR="00CB666D" w:rsidRPr="000569DC">
        <w:rPr>
          <w:sz w:val="20"/>
          <w:szCs w:val="20"/>
        </w:rPr>
        <w:t>já</w:t>
      </w:r>
      <w:r w:rsidR="00CB666D" w:rsidRPr="000569DC">
        <w:rPr>
          <w:spacing w:val="-10"/>
          <w:sz w:val="20"/>
          <w:szCs w:val="20"/>
        </w:rPr>
        <w:t xml:space="preserve"> </w:t>
      </w:r>
      <w:r w:rsidR="00CB666D" w:rsidRPr="000569DC">
        <w:rPr>
          <w:sz w:val="20"/>
          <w:szCs w:val="20"/>
        </w:rPr>
        <w:t>ocorridas,</w:t>
      </w:r>
      <w:r w:rsidR="00CB666D" w:rsidRPr="000569DC">
        <w:rPr>
          <w:spacing w:val="-14"/>
          <w:sz w:val="20"/>
          <w:szCs w:val="20"/>
        </w:rPr>
        <w:t xml:space="preserve"> </w:t>
      </w:r>
      <w:r w:rsidR="00CB666D" w:rsidRPr="000569DC">
        <w:rPr>
          <w:sz w:val="20"/>
          <w:szCs w:val="20"/>
        </w:rPr>
        <w:t>como</w:t>
      </w:r>
      <w:r w:rsidR="00CB666D" w:rsidRPr="000569DC">
        <w:rPr>
          <w:spacing w:val="-13"/>
          <w:sz w:val="20"/>
          <w:szCs w:val="20"/>
        </w:rPr>
        <w:t xml:space="preserve"> </w:t>
      </w:r>
      <w:r w:rsidR="00CB666D" w:rsidRPr="000569DC">
        <w:rPr>
          <w:sz w:val="20"/>
          <w:szCs w:val="20"/>
        </w:rPr>
        <w:t>as</w:t>
      </w:r>
      <w:r w:rsidR="00CB666D" w:rsidRPr="000569DC">
        <w:rPr>
          <w:spacing w:val="-13"/>
          <w:sz w:val="20"/>
          <w:szCs w:val="20"/>
        </w:rPr>
        <w:t xml:space="preserve"> </w:t>
      </w:r>
      <w:r w:rsidR="00CB666D" w:rsidRPr="000569DC">
        <w:rPr>
          <w:sz w:val="20"/>
          <w:szCs w:val="20"/>
        </w:rPr>
        <w:t>destinações</w:t>
      </w:r>
      <w:r w:rsidR="00CB666D" w:rsidRPr="000569DC">
        <w:rPr>
          <w:spacing w:val="-13"/>
          <w:sz w:val="20"/>
          <w:szCs w:val="20"/>
        </w:rPr>
        <w:t xml:space="preserve"> </w:t>
      </w:r>
      <w:r w:rsidR="00CB666D" w:rsidRPr="000569DC">
        <w:rPr>
          <w:sz w:val="20"/>
          <w:szCs w:val="20"/>
        </w:rPr>
        <w:t>a</w:t>
      </w:r>
      <w:r w:rsidR="00CB666D" w:rsidRPr="000569DC">
        <w:rPr>
          <w:spacing w:val="-12"/>
          <w:sz w:val="20"/>
          <w:szCs w:val="20"/>
        </w:rPr>
        <w:t xml:space="preserve"> </w:t>
      </w:r>
      <w:r w:rsidR="00CB666D" w:rsidRPr="000569DC">
        <w:rPr>
          <w:sz w:val="20"/>
          <w:szCs w:val="20"/>
        </w:rPr>
        <w:t>partir</w:t>
      </w:r>
      <w:r w:rsidR="00CB666D" w:rsidRPr="000569DC">
        <w:rPr>
          <w:spacing w:val="-14"/>
          <w:sz w:val="20"/>
          <w:szCs w:val="20"/>
        </w:rPr>
        <w:t xml:space="preserve"> </w:t>
      </w:r>
      <w:r w:rsidR="00CB666D" w:rsidRPr="000569DC">
        <w:rPr>
          <w:sz w:val="20"/>
          <w:szCs w:val="20"/>
        </w:rPr>
        <w:t>da</w:t>
      </w:r>
      <w:r w:rsidR="00CB666D" w:rsidRPr="000569DC">
        <w:rPr>
          <w:spacing w:val="-12"/>
          <w:sz w:val="20"/>
          <w:szCs w:val="20"/>
        </w:rPr>
        <w:t xml:space="preserve"> </w:t>
      </w:r>
      <w:r w:rsidR="00CB666D" w:rsidRPr="000569DC">
        <w:rPr>
          <w:sz w:val="20"/>
          <w:szCs w:val="20"/>
        </w:rPr>
        <w:t>celebração</w:t>
      </w:r>
      <w:r w:rsidR="00CB666D" w:rsidRPr="000569DC">
        <w:rPr>
          <w:spacing w:val="-13"/>
          <w:sz w:val="20"/>
          <w:szCs w:val="20"/>
        </w:rPr>
        <w:t xml:space="preserve"> </w:t>
      </w:r>
      <w:r w:rsidR="00CB666D" w:rsidRPr="000569DC">
        <w:rPr>
          <w:sz w:val="20"/>
          <w:szCs w:val="20"/>
        </w:rPr>
        <w:t>da</w:t>
      </w:r>
      <w:r w:rsidR="00CB666D" w:rsidRPr="000569DC">
        <w:rPr>
          <w:spacing w:val="-12"/>
          <w:sz w:val="20"/>
          <w:szCs w:val="20"/>
        </w:rPr>
        <w:t xml:space="preserve"> </w:t>
      </w:r>
      <w:r w:rsidR="00CB666D" w:rsidRPr="000569DC">
        <w:rPr>
          <w:sz w:val="20"/>
          <w:szCs w:val="20"/>
        </w:rPr>
        <w:t>presente Escritura, podendo o Agente Fiduciário solicitar à Emissora todos os eventuais esclarecimentos</w:t>
      </w:r>
      <w:r w:rsidR="00CB666D" w:rsidRPr="000569DC">
        <w:rPr>
          <w:spacing w:val="21"/>
          <w:sz w:val="20"/>
          <w:szCs w:val="20"/>
        </w:rPr>
        <w:t xml:space="preserve"> </w:t>
      </w:r>
      <w:r w:rsidR="00CB666D" w:rsidRPr="000569DC">
        <w:rPr>
          <w:sz w:val="20"/>
          <w:szCs w:val="20"/>
        </w:rPr>
        <w:t>e</w:t>
      </w:r>
      <w:r w:rsidR="00CB666D" w:rsidRPr="000569DC">
        <w:rPr>
          <w:spacing w:val="16"/>
          <w:sz w:val="20"/>
          <w:szCs w:val="20"/>
        </w:rPr>
        <w:t xml:space="preserve"> </w:t>
      </w:r>
      <w:r w:rsidR="00CB666D" w:rsidRPr="000569DC">
        <w:rPr>
          <w:sz w:val="20"/>
          <w:szCs w:val="20"/>
        </w:rPr>
        <w:t>documentos</w:t>
      </w:r>
      <w:r w:rsidR="00CB666D" w:rsidRPr="000569DC">
        <w:rPr>
          <w:spacing w:val="19"/>
          <w:sz w:val="20"/>
          <w:szCs w:val="20"/>
        </w:rPr>
        <w:t xml:space="preserve"> </w:t>
      </w:r>
      <w:r w:rsidR="00CB666D" w:rsidRPr="000569DC">
        <w:rPr>
          <w:sz w:val="20"/>
          <w:szCs w:val="20"/>
        </w:rPr>
        <w:t>adicionais</w:t>
      </w:r>
      <w:r w:rsidR="00CB666D" w:rsidRPr="000569DC">
        <w:rPr>
          <w:spacing w:val="18"/>
          <w:sz w:val="20"/>
          <w:szCs w:val="20"/>
        </w:rPr>
        <w:t xml:space="preserve"> </w:t>
      </w:r>
      <w:r w:rsidR="00CB666D" w:rsidRPr="000569DC">
        <w:rPr>
          <w:sz w:val="20"/>
          <w:szCs w:val="20"/>
        </w:rPr>
        <w:t>que</w:t>
      </w:r>
      <w:r w:rsidR="00CB666D" w:rsidRPr="000569DC">
        <w:rPr>
          <w:spacing w:val="19"/>
          <w:sz w:val="20"/>
          <w:szCs w:val="20"/>
        </w:rPr>
        <w:t xml:space="preserve"> </w:t>
      </w:r>
      <w:r w:rsidR="00CB666D" w:rsidRPr="000569DC">
        <w:rPr>
          <w:sz w:val="20"/>
          <w:szCs w:val="20"/>
        </w:rPr>
        <w:t>se</w:t>
      </w:r>
      <w:r w:rsidR="00CB666D" w:rsidRPr="000569DC">
        <w:rPr>
          <w:spacing w:val="18"/>
          <w:sz w:val="20"/>
          <w:szCs w:val="20"/>
        </w:rPr>
        <w:t xml:space="preserve"> </w:t>
      </w:r>
      <w:r w:rsidR="00CB666D" w:rsidRPr="000569DC">
        <w:rPr>
          <w:sz w:val="20"/>
          <w:szCs w:val="20"/>
        </w:rPr>
        <w:t>façam</w:t>
      </w:r>
      <w:r w:rsidR="00CB666D" w:rsidRPr="000569DC">
        <w:rPr>
          <w:spacing w:val="20"/>
          <w:sz w:val="20"/>
          <w:szCs w:val="20"/>
        </w:rPr>
        <w:t xml:space="preserve"> </w:t>
      </w:r>
      <w:r w:rsidR="00CB666D" w:rsidRPr="000569DC">
        <w:rPr>
          <w:sz w:val="20"/>
          <w:szCs w:val="20"/>
        </w:rPr>
        <w:t>necessários.</w:t>
      </w:r>
      <w:r w:rsidR="00B36B47" w:rsidRPr="000569DC">
        <w:rPr>
          <w:sz w:val="20"/>
          <w:szCs w:val="20"/>
        </w:rPr>
        <w:t xml:space="preserve"> </w:t>
      </w:r>
    </w:p>
    <w:p w14:paraId="4340B940" w14:textId="77777777" w:rsidR="00A33CA6" w:rsidRPr="000569DC" w:rsidRDefault="00A33CA6">
      <w:pPr>
        <w:pStyle w:val="PargrafodaLista"/>
        <w:tabs>
          <w:tab w:val="left" w:pos="1187"/>
        </w:tabs>
        <w:spacing w:line="276" w:lineRule="auto"/>
        <w:ind w:left="0" w:right="-66"/>
        <w:rPr>
          <w:sz w:val="20"/>
          <w:szCs w:val="20"/>
        </w:rPr>
        <w:pPrChange w:id="209" w:author="Mariana Piovesan Ramos | Vieira Rezende" w:date="2021-11-19T20:13:00Z">
          <w:pPr>
            <w:pStyle w:val="PargrafodaLista"/>
            <w:tabs>
              <w:tab w:val="left" w:pos="1187"/>
            </w:tabs>
            <w:spacing w:line="317" w:lineRule="auto"/>
            <w:ind w:left="0" w:right="-66"/>
          </w:pPr>
        </w:pPrChange>
      </w:pPr>
    </w:p>
    <w:p w14:paraId="250F9D53" w14:textId="77777777" w:rsidR="00A33CA6" w:rsidRPr="000569DC" w:rsidRDefault="00A33CA6">
      <w:pPr>
        <w:pStyle w:val="PargrafodaLista"/>
        <w:numPr>
          <w:ilvl w:val="2"/>
          <w:numId w:val="20"/>
        </w:numPr>
        <w:tabs>
          <w:tab w:val="left" w:pos="1187"/>
        </w:tabs>
        <w:spacing w:line="276" w:lineRule="auto"/>
        <w:ind w:left="0" w:right="-66" w:firstLine="0"/>
        <w:rPr>
          <w:sz w:val="20"/>
          <w:szCs w:val="20"/>
        </w:rPr>
        <w:pPrChange w:id="210" w:author="Mariana Piovesan Ramos | Vieira Rezende" w:date="2021-11-19T20:13:00Z">
          <w:pPr>
            <w:pStyle w:val="PargrafodaLista"/>
            <w:numPr>
              <w:ilvl w:val="2"/>
              <w:numId w:val="20"/>
            </w:numPr>
            <w:tabs>
              <w:tab w:val="left" w:pos="1187"/>
            </w:tabs>
            <w:spacing w:line="317" w:lineRule="auto"/>
            <w:ind w:left="0" w:right="-66" w:hanging="708"/>
          </w:pPr>
        </w:pPrChange>
      </w:pPr>
      <w:r w:rsidRPr="000569DC">
        <w:rPr>
          <w:rFonts w:cstheme="minorHAnsi"/>
          <w:sz w:val="20"/>
          <w:szCs w:val="20"/>
        </w:rPr>
        <w:t>Caberá à Emissora a verificação e análise da veracidade dos documentos encaminhados, não cabendo ao Agente Fiduciário a responsabilidade de verificar a sua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r w:rsidR="00B36B47" w:rsidRPr="000569DC">
        <w:rPr>
          <w:rFonts w:cstheme="minorHAnsi"/>
          <w:sz w:val="20"/>
          <w:szCs w:val="20"/>
        </w:rPr>
        <w:t xml:space="preserve"> </w:t>
      </w:r>
    </w:p>
    <w:p w14:paraId="63134128" w14:textId="77777777" w:rsidR="00A33CA6" w:rsidRPr="000569DC" w:rsidRDefault="00A33CA6">
      <w:pPr>
        <w:pStyle w:val="PargrafodaLista"/>
        <w:spacing w:line="276" w:lineRule="auto"/>
        <w:rPr>
          <w:sz w:val="20"/>
          <w:szCs w:val="20"/>
        </w:rPr>
        <w:pPrChange w:id="211" w:author="Mariana Piovesan Ramos | Vieira Rezende" w:date="2021-11-19T20:13:00Z">
          <w:pPr>
            <w:pStyle w:val="PargrafodaLista"/>
            <w:spacing w:line="317" w:lineRule="auto"/>
          </w:pPr>
        </w:pPrChange>
      </w:pPr>
    </w:p>
    <w:p w14:paraId="74B78AB9" w14:textId="7E0D0FA8" w:rsidR="00A33CA6" w:rsidRPr="000569DC" w:rsidRDefault="00A33CA6">
      <w:pPr>
        <w:pStyle w:val="PargrafodaLista"/>
        <w:numPr>
          <w:ilvl w:val="2"/>
          <w:numId w:val="20"/>
        </w:numPr>
        <w:tabs>
          <w:tab w:val="left" w:pos="1187"/>
        </w:tabs>
        <w:spacing w:line="276" w:lineRule="auto"/>
        <w:ind w:left="0" w:right="-66" w:firstLine="0"/>
        <w:rPr>
          <w:sz w:val="20"/>
          <w:szCs w:val="20"/>
        </w:rPr>
        <w:pPrChange w:id="212" w:author="Mariana Piovesan Ramos | Vieira Rezende" w:date="2021-11-19T20:13:00Z">
          <w:pPr>
            <w:pStyle w:val="PargrafodaLista"/>
            <w:numPr>
              <w:ilvl w:val="2"/>
              <w:numId w:val="20"/>
            </w:numPr>
            <w:tabs>
              <w:tab w:val="left" w:pos="1187"/>
            </w:tabs>
            <w:spacing w:line="317" w:lineRule="auto"/>
            <w:ind w:left="0" w:right="-66" w:hanging="708"/>
          </w:pPr>
        </w:pPrChange>
      </w:pPr>
      <w:r w:rsidRPr="000569DC">
        <w:rPr>
          <w:sz w:val="20"/>
          <w:szCs w:val="20"/>
        </w:rPr>
        <w:t xml:space="preserve">Para fins de comprovação de conclusão do Projeto, a Emissora compromete-se a enviar </w:t>
      </w:r>
      <w:r w:rsidR="00177D9F" w:rsidRPr="000569DC">
        <w:rPr>
          <w:sz w:val="20"/>
          <w:szCs w:val="20"/>
        </w:rPr>
        <w:t xml:space="preserve">o relatório emitido pelos técnicos responsáveis pelo Projeto e/ou empresa especializada contratada para este fim, conforme o caso, </w:t>
      </w:r>
      <w:r w:rsidRPr="000569DC">
        <w:rPr>
          <w:sz w:val="20"/>
          <w:szCs w:val="20"/>
        </w:rPr>
        <w:t>para o Agente Fiduciário, em até 5 (cinco)</w:t>
      </w:r>
      <w:r w:rsidR="003C3ED6" w:rsidRPr="000569DC">
        <w:rPr>
          <w:sz w:val="20"/>
          <w:szCs w:val="20"/>
        </w:rPr>
        <w:t xml:space="preserve"> </w:t>
      </w:r>
      <w:r w:rsidRPr="000569DC">
        <w:rPr>
          <w:sz w:val="20"/>
          <w:szCs w:val="20"/>
        </w:rPr>
        <w:t xml:space="preserve">Dias Úteis da data da </w:t>
      </w:r>
      <w:r w:rsidR="00177D9F" w:rsidRPr="000569DC">
        <w:rPr>
          <w:sz w:val="20"/>
          <w:szCs w:val="20"/>
        </w:rPr>
        <w:t xml:space="preserve">sua </w:t>
      </w:r>
      <w:r w:rsidRPr="000569DC">
        <w:rPr>
          <w:sz w:val="20"/>
          <w:szCs w:val="20"/>
        </w:rPr>
        <w:t>efetiva conclusão.</w:t>
      </w:r>
    </w:p>
    <w:p w14:paraId="4051CA53" w14:textId="77777777" w:rsidR="000A115D" w:rsidRPr="000569DC" w:rsidRDefault="000A115D">
      <w:pPr>
        <w:pStyle w:val="Corpodetexto"/>
        <w:spacing w:line="276" w:lineRule="auto"/>
        <w:ind w:right="-66"/>
        <w:pPrChange w:id="213" w:author="Mariana Piovesan Ramos | Vieira Rezende" w:date="2021-11-19T20:13:00Z">
          <w:pPr>
            <w:pStyle w:val="Corpodetexto"/>
            <w:spacing w:line="317" w:lineRule="auto"/>
            <w:ind w:right="-66"/>
          </w:pPr>
        </w:pPrChange>
      </w:pPr>
    </w:p>
    <w:p w14:paraId="1CCBBA61" w14:textId="77777777" w:rsidR="00F86FC3" w:rsidRPr="000569DC" w:rsidRDefault="0040318D">
      <w:pPr>
        <w:pStyle w:val="Ttulo1"/>
        <w:keepNext/>
        <w:widowControl/>
        <w:spacing w:line="276" w:lineRule="auto"/>
        <w:ind w:left="0" w:right="-68"/>
        <w:pPrChange w:id="214" w:author="Mariana Piovesan Ramos | Vieira Rezende" w:date="2021-11-19T20:13:00Z">
          <w:pPr>
            <w:pStyle w:val="Ttulo1"/>
            <w:keepNext/>
            <w:widowControl/>
            <w:spacing w:line="317" w:lineRule="auto"/>
            <w:ind w:left="0" w:right="-68"/>
          </w:pPr>
        </w:pPrChange>
      </w:pPr>
      <w:bookmarkStart w:id="215" w:name="CLÁUSULA_IV_CARACTERÍSTICAS_DAS_DEBÊNTUR"/>
      <w:bookmarkEnd w:id="215"/>
      <w:r w:rsidRPr="000569DC">
        <w:t>CLÁUSULA IV</w:t>
      </w:r>
    </w:p>
    <w:p w14:paraId="4EB9E81D" w14:textId="77777777" w:rsidR="000A115D" w:rsidRPr="000569DC" w:rsidRDefault="0040318D">
      <w:pPr>
        <w:pStyle w:val="Ttulo1"/>
        <w:keepNext/>
        <w:widowControl/>
        <w:spacing w:line="276" w:lineRule="auto"/>
        <w:ind w:left="0" w:right="-68"/>
        <w:pPrChange w:id="216" w:author="Mariana Piovesan Ramos | Vieira Rezende" w:date="2021-11-19T20:13:00Z">
          <w:pPr>
            <w:pStyle w:val="Ttulo1"/>
            <w:keepNext/>
            <w:widowControl/>
            <w:spacing w:line="317" w:lineRule="auto"/>
            <w:ind w:left="0" w:right="-68"/>
          </w:pPr>
        </w:pPrChange>
      </w:pPr>
      <w:r w:rsidRPr="000569DC">
        <w:t>CARACTERÍSTICAS DAS DEBÊNTURES</w:t>
      </w:r>
    </w:p>
    <w:p w14:paraId="4D0A884F" w14:textId="77777777" w:rsidR="000A115D" w:rsidRPr="000569DC" w:rsidRDefault="000A115D">
      <w:pPr>
        <w:pStyle w:val="Corpodetexto"/>
        <w:keepNext/>
        <w:widowControl/>
        <w:spacing w:line="276" w:lineRule="auto"/>
        <w:ind w:right="-68"/>
        <w:rPr>
          <w:b/>
        </w:rPr>
        <w:pPrChange w:id="217" w:author="Mariana Piovesan Ramos | Vieira Rezende" w:date="2021-11-19T20:13:00Z">
          <w:pPr>
            <w:pStyle w:val="Corpodetexto"/>
            <w:keepNext/>
            <w:widowControl/>
            <w:spacing w:line="317" w:lineRule="auto"/>
            <w:ind w:right="-68"/>
          </w:pPr>
        </w:pPrChange>
      </w:pPr>
    </w:p>
    <w:p w14:paraId="281C2E7E" w14:textId="77777777" w:rsidR="000A115D" w:rsidRPr="000569DC" w:rsidRDefault="0040318D">
      <w:pPr>
        <w:pStyle w:val="PargrafodaLista"/>
        <w:keepNext/>
        <w:widowControl/>
        <w:numPr>
          <w:ilvl w:val="1"/>
          <w:numId w:val="18"/>
        </w:numPr>
        <w:tabs>
          <w:tab w:val="left" w:pos="1198"/>
          <w:tab w:val="left" w:pos="1199"/>
        </w:tabs>
        <w:spacing w:line="276" w:lineRule="auto"/>
        <w:ind w:left="0" w:right="-68" w:firstLine="0"/>
        <w:rPr>
          <w:b/>
          <w:sz w:val="20"/>
          <w:szCs w:val="20"/>
        </w:rPr>
        <w:pPrChange w:id="218" w:author="Mariana Piovesan Ramos | Vieira Rezende" w:date="2021-11-19T20:13:00Z">
          <w:pPr>
            <w:pStyle w:val="PargrafodaLista"/>
            <w:keepNext/>
            <w:widowControl/>
            <w:numPr>
              <w:ilvl w:val="1"/>
              <w:numId w:val="18"/>
            </w:numPr>
            <w:tabs>
              <w:tab w:val="left" w:pos="1198"/>
              <w:tab w:val="left" w:pos="1199"/>
            </w:tabs>
            <w:spacing w:line="317" w:lineRule="auto"/>
            <w:ind w:left="0" w:right="-68" w:hanging="720"/>
          </w:pPr>
        </w:pPrChange>
      </w:pPr>
      <w:r w:rsidRPr="000569DC">
        <w:rPr>
          <w:b/>
          <w:sz w:val="20"/>
          <w:szCs w:val="20"/>
        </w:rPr>
        <w:t>CARACTERÍSTICAS</w:t>
      </w:r>
      <w:r w:rsidRPr="000569DC">
        <w:rPr>
          <w:b/>
          <w:spacing w:val="1"/>
          <w:sz w:val="20"/>
          <w:szCs w:val="20"/>
        </w:rPr>
        <w:t xml:space="preserve"> </w:t>
      </w:r>
      <w:r w:rsidRPr="000569DC">
        <w:rPr>
          <w:b/>
          <w:sz w:val="20"/>
          <w:szCs w:val="20"/>
        </w:rPr>
        <w:t>BÁSICAS</w:t>
      </w:r>
    </w:p>
    <w:p w14:paraId="5C3071E9" w14:textId="77777777" w:rsidR="000A115D" w:rsidRPr="000569DC" w:rsidRDefault="000A115D">
      <w:pPr>
        <w:pStyle w:val="Corpodetexto"/>
        <w:keepNext/>
        <w:widowControl/>
        <w:spacing w:line="276" w:lineRule="auto"/>
        <w:ind w:right="-68"/>
        <w:rPr>
          <w:b/>
        </w:rPr>
        <w:pPrChange w:id="219" w:author="Mariana Piovesan Ramos | Vieira Rezende" w:date="2021-11-19T20:13:00Z">
          <w:pPr>
            <w:pStyle w:val="Corpodetexto"/>
            <w:keepNext/>
            <w:widowControl/>
            <w:spacing w:line="317" w:lineRule="auto"/>
            <w:ind w:right="-68"/>
          </w:pPr>
        </w:pPrChange>
      </w:pPr>
    </w:p>
    <w:p w14:paraId="498EE530" w14:textId="77777777" w:rsidR="000A115D" w:rsidRPr="000569DC" w:rsidRDefault="0040318D">
      <w:pPr>
        <w:pStyle w:val="PargrafodaLista"/>
        <w:keepNext/>
        <w:widowControl/>
        <w:numPr>
          <w:ilvl w:val="2"/>
          <w:numId w:val="18"/>
        </w:numPr>
        <w:tabs>
          <w:tab w:val="left" w:pos="1187"/>
        </w:tabs>
        <w:spacing w:line="276" w:lineRule="auto"/>
        <w:ind w:left="0" w:right="-68" w:firstLine="0"/>
        <w:rPr>
          <w:sz w:val="20"/>
          <w:szCs w:val="20"/>
        </w:rPr>
        <w:pPrChange w:id="220" w:author="Mariana Piovesan Ramos | Vieira Rezende" w:date="2021-11-19T20:13:00Z">
          <w:pPr>
            <w:pStyle w:val="PargrafodaLista"/>
            <w:keepNext/>
            <w:widowControl/>
            <w:numPr>
              <w:ilvl w:val="2"/>
              <w:numId w:val="18"/>
            </w:numPr>
            <w:tabs>
              <w:tab w:val="left" w:pos="1187"/>
            </w:tabs>
            <w:spacing w:line="317" w:lineRule="auto"/>
            <w:ind w:left="0" w:right="-68" w:hanging="708"/>
          </w:pPr>
        </w:pPrChange>
      </w:pPr>
      <w:r w:rsidRPr="000569DC">
        <w:rPr>
          <w:b/>
          <w:sz w:val="20"/>
          <w:szCs w:val="20"/>
        </w:rPr>
        <w:t xml:space="preserve">Valor Nominal Unitário: </w:t>
      </w:r>
      <w:r w:rsidRPr="000569DC">
        <w:rPr>
          <w:sz w:val="20"/>
          <w:szCs w:val="20"/>
        </w:rPr>
        <w:t>O valor nominal unitário das Debêntures será de R$</w:t>
      </w:r>
      <w:r w:rsidR="00F86FC3" w:rsidRPr="000569DC">
        <w:rPr>
          <w:sz w:val="20"/>
          <w:szCs w:val="20"/>
        </w:rPr>
        <w:t> </w:t>
      </w:r>
      <w:r w:rsidRPr="000569DC">
        <w:rPr>
          <w:sz w:val="20"/>
          <w:szCs w:val="20"/>
        </w:rPr>
        <w:t>1.000,00 (mil reais), na Data de Emissão (“</w:t>
      </w:r>
      <w:r w:rsidRPr="000569DC">
        <w:rPr>
          <w:sz w:val="20"/>
          <w:szCs w:val="20"/>
          <w:u w:val="single"/>
        </w:rPr>
        <w:t>Valor Nominal</w:t>
      </w:r>
      <w:r w:rsidRPr="000569DC">
        <w:rPr>
          <w:spacing w:val="-7"/>
          <w:sz w:val="20"/>
          <w:szCs w:val="20"/>
          <w:u w:val="single"/>
        </w:rPr>
        <w:t xml:space="preserve"> </w:t>
      </w:r>
      <w:r w:rsidRPr="000569DC">
        <w:rPr>
          <w:sz w:val="20"/>
          <w:szCs w:val="20"/>
          <w:u w:val="single"/>
        </w:rPr>
        <w:t>Unitário</w:t>
      </w:r>
      <w:r w:rsidRPr="000569DC">
        <w:rPr>
          <w:sz w:val="20"/>
          <w:szCs w:val="20"/>
        </w:rPr>
        <w:t>”).</w:t>
      </w:r>
    </w:p>
    <w:p w14:paraId="09FB51B6" w14:textId="77777777" w:rsidR="000A115D" w:rsidRPr="000569DC" w:rsidRDefault="000A115D">
      <w:pPr>
        <w:pStyle w:val="Corpodetexto"/>
        <w:keepNext/>
        <w:widowControl/>
        <w:spacing w:line="276" w:lineRule="auto"/>
        <w:ind w:right="-68"/>
        <w:pPrChange w:id="221" w:author="Mariana Piovesan Ramos | Vieira Rezende" w:date="2021-11-19T20:13:00Z">
          <w:pPr>
            <w:pStyle w:val="Corpodetexto"/>
            <w:keepNext/>
            <w:widowControl/>
            <w:spacing w:line="317" w:lineRule="auto"/>
            <w:ind w:right="-68"/>
          </w:pPr>
        </w:pPrChange>
      </w:pPr>
    </w:p>
    <w:p w14:paraId="097A5C7B" w14:textId="77777777" w:rsidR="000A115D" w:rsidRPr="000569DC" w:rsidRDefault="0040318D">
      <w:pPr>
        <w:pStyle w:val="PargrafodaLista"/>
        <w:numPr>
          <w:ilvl w:val="2"/>
          <w:numId w:val="18"/>
        </w:numPr>
        <w:tabs>
          <w:tab w:val="left" w:pos="1187"/>
        </w:tabs>
        <w:spacing w:line="276" w:lineRule="auto"/>
        <w:ind w:left="0" w:right="-66" w:firstLine="0"/>
        <w:rPr>
          <w:sz w:val="20"/>
          <w:szCs w:val="20"/>
        </w:rPr>
        <w:pPrChange w:id="222" w:author="Mariana Piovesan Ramos | Vieira Rezende" w:date="2021-11-19T20:13:00Z">
          <w:pPr>
            <w:pStyle w:val="PargrafodaLista"/>
            <w:numPr>
              <w:ilvl w:val="2"/>
              <w:numId w:val="18"/>
            </w:numPr>
            <w:tabs>
              <w:tab w:val="left" w:pos="1187"/>
            </w:tabs>
            <w:spacing w:line="317" w:lineRule="auto"/>
            <w:ind w:left="0" w:right="-66" w:hanging="708"/>
          </w:pPr>
        </w:pPrChange>
      </w:pPr>
      <w:r w:rsidRPr="000569DC">
        <w:rPr>
          <w:b/>
          <w:sz w:val="20"/>
          <w:szCs w:val="20"/>
        </w:rPr>
        <w:t xml:space="preserve">Conversibilidade, Tipo e Forma: </w:t>
      </w:r>
      <w:r w:rsidRPr="000569DC">
        <w:rPr>
          <w:sz w:val="20"/>
          <w:szCs w:val="20"/>
        </w:rPr>
        <w:t>As Debêntures serão simples, ou seja, não conversíveis em ações de emissão da Emissora. As Debêntures serão escriturais e nominativas, sem emissão de cautelas ou</w:t>
      </w:r>
      <w:r w:rsidRPr="000569DC">
        <w:rPr>
          <w:spacing w:val="-4"/>
          <w:sz w:val="20"/>
          <w:szCs w:val="20"/>
        </w:rPr>
        <w:t xml:space="preserve"> </w:t>
      </w:r>
      <w:r w:rsidRPr="000569DC">
        <w:rPr>
          <w:sz w:val="20"/>
          <w:szCs w:val="20"/>
        </w:rPr>
        <w:t>certificados.</w:t>
      </w:r>
    </w:p>
    <w:p w14:paraId="363A985A" w14:textId="77777777" w:rsidR="000A115D" w:rsidRPr="000569DC" w:rsidRDefault="000A115D">
      <w:pPr>
        <w:pStyle w:val="Corpodetexto"/>
        <w:spacing w:line="276" w:lineRule="auto"/>
        <w:ind w:right="-66"/>
        <w:pPrChange w:id="223" w:author="Mariana Piovesan Ramos | Vieira Rezende" w:date="2021-11-19T20:13:00Z">
          <w:pPr>
            <w:pStyle w:val="Corpodetexto"/>
            <w:spacing w:line="317" w:lineRule="auto"/>
            <w:ind w:right="-66"/>
          </w:pPr>
        </w:pPrChange>
      </w:pPr>
    </w:p>
    <w:p w14:paraId="00F37AFB" w14:textId="77777777" w:rsidR="000A115D" w:rsidRPr="000569DC" w:rsidRDefault="0040318D">
      <w:pPr>
        <w:pStyle w:val="PargrafodaLista"/>
        <w:numPr>
          <w:ilvl w:val="2"/>
          <w:numId w:val="18"/>
        </w:numPr>
        <w:tabs>
          <w:tab w:val="left" w:pos="1187"/>
        </w:tabs>
        <w:spacing w:line="276" w:lineRule="auto"/>
        <w:ind w:left="0" w:right="-66" w:firstLine="0"/>
        <w:rPr>
          <w:sz w:val="20"/>
          <w:szCs w:val="20"/>
        </w:rPr>
        <w:pPrChange w:id="224" w:author="Mariana Piovesan Ramos | Vieira Rezende" w:date="2021-11-19T20:13:00Z">
          <w:pPr>
            <w:pStyle w:val="PargrafodaLista"/>
            <w:numPr>
              <w:ilvl w:val="2"/>
              <w:numId w:val="18"/>
            </w:numPr>
            <w:tabs>
              <w:tab w:val="left" w:pos="1187"/>
            </w:tabs>
            <w:spacing w:line="317" w:lineRule="auto"/>
            <w:ind w:left="0" w:right="-66" w:hanging="708"/>
          </w:pPr>
        </w:pPrChange>
      </w:pPr>
      <w:r w:rsidRPr="000569DC">
        <w:rPr>
          <w:b/>
          <w:sz w:val="20"/>
          <w:szCs w:val="20"/>
        </w:rPr>
        <w:t>Espécie:</w:t>
      </w:r>
      <w:r w:rsidRPr="000569DC">
        <w:rPr>
          <w:b/>
          <w:spacing w:val="-13"/>
          <w:sz w:val="20"/>
          <w:szCs w:val="20"/>
        </w:rPr>
        <w:t xml:space="preserve"> </w:t>
      </w:r>
      <w:r w:rsidRPr="000569DC">
        <w:rPr>
          <w:sz w:val="20"/>
          <w:szCs w:val="20"/>
        </w:rPr>
        <w:t>As</w:t>
      </w:r>
      <w:r w:rsidRPr="000569DC">
        <w:rPr>
          <w:spacing w:val="-13"/>
          <w:sz w:val="20"/>
          <w:szCs w:val="20"/>
        </w:rPr>
        <w:t xml:space="preserve"> </w:t>
      </w:r>
      <w:r w:rsidRPr="000569DC">
        <w:rPr>
          <w:sz w:val="20"/>
          <w:szCs w:val="20"/>
        </w:rPr>
        <w:t>Debêntures</w:t>
      </w:r>
      <w:r w:rsidRPr="000569DC">
        <w:rPr>
          <w:spacing w:val="-11"/>
          <w:sz w:val="20"/>
          <w:szCs w:val="20"/>
        </w:rPr>
        <w:t xml:space="preserve"> </w:t>
      </w:r>
      <w:r w:rsidRPr="000569DC">
        <w:rPr>
          <w:sz w:val="20"/>
          <w:szCs w:val="20"/>
        </w:rPr>
        <w:t>serão</w:t>
      </w:r>
      <w:r w:rsidRPr="000569DC">
        <w:rPr>
          <w:spacing w:val="-14"/>
          <w:sz w:val="20"/>
          <w:szCs w:val="20"/>
        </w:rPr>
        <w:t xml:space="preserve"> </w:t>
      </w:r>
      <w:r w:rsidRPr="000569DC">
        <w:rPr>
          <w:sz w:val="20"/>
          <w:szCs w:val="20"/>
        </w:rPr>
        <w:t>da</w:t>
      </w:r>
      <w:r w:rsidRPr="000569DC">
        <w:rPr>
          <w:spacing w:val="-10"/>
          <w:sz w:val="20"/>
          <w:szCs w:val="20"/>
        </w:rPr>
        <w:t xml:space="preserve"> </w:t>
      </w:r>
      <w:r w:rsidRPr="000569DC">
        <w:rPr>
          <w:sz w:val="20"/>
          <w:szCs w:val="20"/>
        </w:rPr>
        <w:t>espécie</w:t>
      </w:r>
      <w:r w:rsidRPr="000569DC">
        <w:rPr>
          <w:spacing w:val="-14"/>
          <w:sz w:val="20"/>
          <w:szCs w:val="20"/>
        </w:rPr>
        <w:t xml:space="preserve"> </w:t>
      </w:r>
      <w:r w:rsidRPr="000569DC">
        <w:rPr>
          <w:sz w:val="20"/>
          <w:szCs w:val="20"/>
        </w:rPr>
        <w:t>com</w:t>
      </w:r>
      <w:r w:rsidRPr="000569DC">
        <w:rPr>
          <w:spacing w:val="-13"/>
          <w:sz w:val="20"/>
          <w:szCs w:val="20"/>
        </w:rPr>
        <w:t xml:space="preserve"> </w:t>
      </w:r>
      <w:r w:rsidRPr="000569DC">
        <w:rPr>
          <w:sz w:val="20"/>
          <w:szCs w:val="20"/>
        </w:rPr>
        <w:t>garantia</w:t>
      </w:r>
      <w:r w:rsidRPr="000569DC">
        <w:rPr>
          <w:spacing w:val="-12"/>
          <w:sz w:val="20"/>
          <w:szCs w:val="20"/>
        </w:rPr>
        <w:t xml:space="preserve"> </w:t>
      </w:r>
      <w:r w:rsidRPr="000569DC">
        <w:rPr>
          <w:sz w:val="20"/>
          <w:szCs w:val="20"/>
        </w:rPr>
        <w:t>real,</w:t>
      </w:r>
      <w:r w:rsidRPr="000569DC">
        <w:rPr>
          <w:spacing w:val="-13"/>
          <w:sz w:val="20"/>
          <w:szCs w:val="20"/>
        </w:rPr>
        <w:t xml:space="preserve"> </w:t>
      </w:r>
      <w:r w:rsidRPr="000569DC">
        <w:rPr>
          <w:sz w:val="20"/>
          <w:szCs w:val="20"/>
        </w:rPr>
        <w:t>com</w:t>
      </w:r>
      <w:r w:rsidRPr="000569DC">
        <w:rPr>
          <w:spacing w:val="-13"/>
          <w:sz w:val="20"/>
          <w:szCs w:val="20"/>
        </w:rPr>
        <w:t xml:space="preserve"> </w:t>
      </w:r>
      <w:r w:rsidRPr="000569DC">
        <w:rPr>
          <w:sz w:val="20"/>
          <w:szCs w:val="20"/>
        </w:rPr>
        <w:t>garantia</w:t>
      </w:r>
      <w:r w:rsidRPr="000569DC">
        <w:rPr>
          <w:spacing w:val="-12"/>
          <w:sz w:val="20"/>
          <w:szCs w:val="20"/>
        </w:rPr>
        <w:t xml:space="preserve"> </w:t>
      </w:r>
      <w:r w:rsidRPr="000569DC">
        <w:rPr>
          <w:sz w:val="20"/>
          <w:szCs w:val="20"/>
        </w:rPr>
        <w:t>adicional fidejussória, nos termos do artigo 58 da Lei das Sociedades por</w:t>
      </w:r>
      <w:r w:rsidRPr="000569DC">
        <w:rPr>
          <w:spacing w:val="-13"/>
          <w:sz w:val="20"/>
          <w:szCs w:val="20"/>
        </w:rPr>
        <w:t xml:space="preserve"> </w:t>
      </w:r>
      <w:r w:rsidRPr="000569DC">
        <w:rPr>
          <w:sz w:val="20"/>
          <w:szCs w:val="20"/>
        </w:rPr>
        <w:t>Ações.</w:t>
      </w:r>
    </w:p>
    <w:p w14:paraId="17C1B133" w14:textId="77777777" w:rsidR="000A115D" w:rsidRPr="000569DC" w:rsidRDefault="000A115D">
      <w:pPr>
        <w:pStyle w:val="Corpodetexto"/>
        <w:spacing w:line="276" w:lineRule="auto"/>
        <w:ind w:right="-66"/>
        <w:pPrChange w:id="225" w:author="Mariana Piovesan Ramos | Vieira Rezende" w:date="2021-11-19T20:13:00Z">
          <w:pPr>
            <w:pStyle w:val="Corpodetexto"/>
            <w:spacing w:line="317" w:lineRule="auto"/>
            <w:ind w:right="-66"/>
          </w:pPr>
        </w:pPrChange>
      </w:pPr>
    </w:p>
    <w:p w14:paraId="7CB7A5FA" w14:textId="5330EED7" w:rsidR="000A115D" w:rsidRPr="000569DC" w:rsidRDefault="0040318D">
      <w:pPr>
        <w:pStyle w:val="PargrafodaLista"/>
        <w:numPr>
          <w:ilvl w:val="2"/>
          <w:numId w:val="18"/>
        </w:numPr>
        <w:tabs>
          <w:tab w:val="left" w:pos="1187"/>
        </w:tabs>
        <w:spacing w:line="276" w:lineRule="auto"/>
        <w:ind w:left="0" w:right="-66" w:firstLine="0"/>
        <w:rPr>
          <w:sz w:val="20"/>
          <w:szCs w:val="20"/>
        </w:rPr>
        <w:pPrChange w:id="226" w:author="Mariana Piovesan Ramos | Vieira Rezende" w:date="2021-11-19T20:13:00Z">
          <w:pPr>
            <w:pStyle w:val="PargrafodaLista"/>
            <w:numPr>
              <w:ilvl w:val="2"/>
              <w:numId w:val="18"/>
            </w:numPr>
            <w:tabs>
              <w:tab w:val="left" w:pos="1187"/>
            </w:tabs>
            <w:spacing w:line="317" w:lineRule="auto"/>
            <w:ind w:left="0" w:right="-66" w:hanging="708"/>
          </w:pPr>
        </w:pPrChange>
      </w:pPr>
      <w:r w:rsidRPr="000569DC">
        <w:rPr>
          <w:b/>
          <w:sz w:val="20"/>
          <w:szCs w:val="20"/>
        </w:rPr>
        <w:t>Forma de Subscrição e Integralização</w:t>
      </w:r>
      <w:r w:rsidRPr="000569DC">
        <w:rPr>
          <w:sz w:val="20"/>
          <w:szCs w:val="20"/>
        </w:rPr>
        <w:t>: As Debêntures serão subscritas e integralizadas à vista, em moeda corrente nacional, no ato da subscrição, pelo Valor Nominal Unitário</w:t>
      </w:r>
      <w:r w:rsidR="00171714" w:rsidRPr="000569DC">
        <w:rPr>
          <w:sz w:val="20"/>
          <w:szCs w:val="20"/>
        </w:rPr>
        <w:t xml:space="preserve"> na Primeira Data de Integralização</w:t>
      </w:r>
      <w:r w:rsidRPr="000569DC">
        <w:rPr>
          <w:sz w:val="20"/>
          <w:szCs w:val="20"/>
        </w:rPr>
        <w:t>, sendo considerada “</w:t>
      </w:r>
      <w:r w:rsidRPr="000569DC">
        <w:rPr>
          <w:sz w:val="20"/>
          <w:szCs w:val="20"/>
          <w:u w:val="single"/>
        </w:rPr>
        <w:t>Primeira Data de Integralização</w:t>
      </w:r>
      <w:r w:rsidRPr="000569DC">
        <w:rPr>
          <w:sz w:val="20"/>
          <w:szCs w:val="20"/>
        </w:rPr>
        <w:t>”, para fins da presente Escritura de Emissão, a data da primeira subscrição e integralização das Debêntures.</w:t>
      </w:r>
      <w:r w:rsidRPr="000569DC">
        <w:rPr>
          <w:spacing w:val="-21"/>
          <w:sz w:val="20"/>
          <w:szCs w:val="20"/>
        </w:rPr>
        <w:t xml:space="preserve"> </w:t>
      </w:r>
      <w:r w:rsidRPr="000569DC">
        <w:rPr>
          <w:sz w:val="20"/>
          <w:szCs w:val="20"/>
        </w:rPr>
        <w:t>Caso,</w:t>
      </w:r>
      <w:r w:rsidRPr="000569DC">
        <w:rPr>
          <w:spacing w:val="-20"/>
          <w:sz w:val="20"/>
          <w:szCs w:val="20"/>
        </w:rPr>
        <w:t xml:space="preserve"> </w:t>
      </w:r>
      <w:r w:rsidRPr="000569DC">
        <w:rPr>
          <w:sz w:val="20"/>
          <w:szCs w:val="20"/>
        </w:rPr>
        <w:t>devido</w:t>
      </w:r>
      <w:r w:rsidRPr="000569DC">
        <w:rPr>
          <w:spacing w:val="-21"/>
          <w:sz w:val="20"/>
          <w:szCs w:val="20"/>
        </w:rPr>
        <w:t xml:space="preserve"> </w:t>
      </w:r>
      <w:r w:rsidRPr="000569DC">
        <w:rPr>
          <w:sz w:val="20"/>
          <w:szCs w:val="20"/>
        </w:rPr>
        <w:t>a</w:t>
      </w:r>
      <w:r w:rsidRPr="000569DC">
        <w:rPr>
          <w:spacing w:val="-20"/>
          <w:sz w:val="20"/>
          <w:szCs w:val="20"/>
        </w:rPr>
        <w:t xml:space="preserve"> </w:t>
      </w:r>
      <w:r w:rsidRPr="000569DC">
        <w:rPr>
          <w:sz w:val="20"/>
          <w:szCs w:val="20"/>
        </w:rPr>
        <w:t>algum</w:t>
      </w:r>
      <w:r w:rsidRPr="000569DC">
        <w:rPr>
          <w:spacing w:val="-19"/>
          <w:sz w:val="20"/>
          <w:szCs w:val="20"/>
        </w:rPr>
        <w:t xml:space="preserve"> </w:t>
      </w:r>
      <w:r w:rsidRPr="000569DC">
        <w:rPr>
          <w:sz w:val="20"/>
          <w:szCs w:val="20"/>
        </w:rPr>
        <w:t>erro</w:t>
      </w:r>
      <w:r w:rsidRPr="000569DC">
        <w:rPr>
          <w:spacing w:val="-19"/>
          <w:sz w:val="20"/>
          <w:szCs w:val="20"/>
        </w:rPr>
        <w:t xml:space="preserve"> </w:t>
      </w:r>
      <w:r w:rsidRPr="000569DC">
        <w:rPr>
          <w:sz w:val="20"/>
          <w:szCs w:val="20"/>
        </w:rPr>
        <w:t>operacional,</w:t>
      </w:r>
      <w:r w:rsidRPr="000569DC">
        <w:rPr>
          <w:spacing w:val="-20"/>
          <w:sz w:val="20"/>
          <w:szCs w:val="20"/>
        </w:rPr>
        <w:t xml:space="preserve"> </w:t>
      </w:r>
      <w:r w:rsidRPr="000569DC">
        <w:rPr>
          <w:sz w:val="20"/>
          <w:szCs w:val="20"/>
        </w:rPr>
        <w:t>ocorra</w:t>
      </w:r>
      <w:r w:rsidRPr="000569DC">
        <w:rPr>
          <w:spacing w:val="-20"/>
          <w:sz w:val="20"/>
          <w:szCs w:val="20"/>
        </w:rPr>
        <w:t xml:space="preserve"> </w:t>
      </w:r>
      <w:r w:rsidRPr="000569DC">
        <w:rPr>
          <w:sz w:val="20"/>
          <w:szCs w:val="20"/>
        </w:rPr>
        <w:t>a</w:t>
      </w:r>
      <w:r w:rsidRPr="000569DC">
        <w:rPr>
          <w:spacing w:val="-19"/>
          <w:sz w:val="20"/>
          <w:szCs w:val="20"/>
        </w:rPr>
        <w:t xml:space="preserve"> </w:t>
      </w:r>
      <w:r w:rsidRPr="000569DC">
        <w:rPr>
          <w:sz w:val="20"/>
          <w:szCs w:val="20"/>
        </w:rPr>
        <w:t>integralização</w:t>
      </w:r>
      <w:r w:rsidRPr="000569DC">
        <w:rPr>
          <w:spacing w:val="-21"/>
          <w:sz w:val="20"/>
          <w:szCs w:val="20"/>
        </w:rPr>
        <w:t xml:space="preserve"> </w:t>
      </w:r>
      <w:r w:rsidRPr="000569DC">
        <w:rPr>
          <w:sz w:val="20"/>
          <w:szCs w:val="20"/>
        </w:rPr>
        <w:t>das</w:t>
      </w:r>
      <w:r w:rsidRPr="000569DC">
        <w:rPr>
          <w:spacing w:val="-18"/>
          <w:sz w:val="20"/>
          <w:szCs w:val="20"/>
        </w:rPr>
        <w:t xml:space="preserve"> </w:t>
      </w:r>
      <w:r w:rsidRPr="000569DC">
        <w:rPr>
          <w:sz w:val="20"/>
          <w:szCs w:val="20"/>
        </w:rPr>
        <w:t>Debêntures em Dia Útil posterior à Primeira Data de Integralização, o preço de subscrição para as Debêntures que forem integralizadas após a Primeira Data de Integralização será o Valor Nominal</w:t>
      </w:r>
      <w:r w:rsidRPr="000569DC">
        <w:rPr>
          <w:spacing w:val="-8"/>
          <w:sz w:val="20"/>
          <w:szCs w:val="20"/>
        </w:rPr>
        <w:t xml:space="preserve"> </w:t>
      </w:r>
      <w:r w:rsidRPr="000569DC">
        <w:rPr>
          <w:sz w:val="20"/>
          <w:szCs w:val="20"/>
        </w:rPr>
        <w:t>Unitário</w:t>
      </w:r>
      <w:r w:rsidRPr="000569DC">
        <w:rPr>
          <w:spacing w:val="-11"/>
          <w:sz w:val="20"/>
          <w:szCs w:val="20"/>
        </w:rPr>
        <w:t xml:space="preserve"> </w:t>
      </w:r>
      <w:r w:rsidRPr="000569DC">
        <w:rPr>
          <w:sz w:val="20"/>
          <w:szCs w:val="20"/>
        </w:rPr>
        <w:t>Atualizado</w:t>
      </w:r>
      <w:r w:rsidRPr="000569DC">
        <w:rPr>
          <w:spacing w:val="-11"/>
          <w:sz w:val="20"/>
          <w:szCs w:val="20"/>
        </w:rPr>
        <w:t xml:space="preserve"> </w:t>
      </w:r>
      <w:r w:rsidRPr="000569DC">
        <w:rPr>
          <w:sz w:val="20"/>
          <w:szCs w:val="20"/>
        </w:rPr>
        <w:t>(conforme</w:t>
      </w:r>
      <w:r w:rsidRPr="000569DC">
        <w:rPr>
          <w:spacing w:val="-12"/>
          <w:sz w:val="20"/>
          <w:szCs w:val="20"/>
        </w:rPr>
        <w:t xml:space="preserve"> </w:t>
      </w:r>
      <w:r w:rsidRPr="000569DC">
        <w:rPr>
          <w:sz w:val="20"/>
          <w:szCs w:val="20"/>
        </w:rPr>
        <w:t>definido</w:t>
      </w:r>
      <w:r w:rsidRPr="000569DC">
        <w:rPr>
          <w:spacing w:val="-11"/>
          <w:sz w:val="20"/>
          <w:szCs w:val="20"/>
        </w:rPr>
        <w:t xml:space="preserve"> </w:t>
      </w:r>
      <w:r w:rsidRPr="000569DC">
        <w:rPr>
          <w:sz w:val="20"/>
          <w:szCs w:val="20"/>
        </w:rPr>
        <w:t>na</w:t>
      </w:r>
      <w:r w:rsidRPr="000569DC">
        <w:rPr>
          <w:spacing w:val="-10"/>
          <w:sz w:val="20"/>
          <w:szCs w:val="20"/>
        </w:rPr>
        <w:t xml:space="preserve"> </w:t>
      </w:r>
      <w:r w:rsidRPr="000569DC">
        <w:rPr>
          <w:sz w:val="20"/>
          <w:szCs w:val="20"/>
        </w:rPr>
        <w:t>Cláusula</w:t>
      </w:r>
      <w:r w:rsidRPr="000569DC">
        <w:rPr>
          <w:spacing w:val="-10"/>
          <w:sz w:val="20"/>
          <w:szCs w:val="20"/>
        </w:rPr>
        <w:t xml:space="preserve"> </w:t>
      </w:r>
      <w:r w:rsidRPr="000569DC">
        <w:rPr>
          <w:sz w:val="20"/>
          <w:szCs w:val="20"/>
        </w:rPr>
        <w:t>4.2.1</w:t>
      </w:r>
      <w:r w:rsidRPr="000569DC">
        <w:rPr>
          <w:spacing w:val="-10"/>
          <w:sz w:val="20"/>
          <w:szCs w:val="20"/>
        </w:rPr>
        <w:t xml:space="preserve"> </w:t>
      </w:r>
      <w:r w:rsidRPr="000569DC">
        <w:rPr>
          <w:sz w:val="20"/>
          <w:szCs w:val="20"/>
        </w:rPr>
        <w:t>abaixo)</w:t>
      </w:r>
      <w:r w:rsidRPr="000569DC">
        <w:rPr>
          <w:spacing w:val="-10"/>
          <w:sz w:val="20"/>
          <w:szCs w:val="20"/>
        </w:rPr>
        <w:t xml:space="preserve"> </w:t>
      </w:r>
      <w:r w:rsidRPr="000569DC">
        <w:rPr>
          <w:sz w:val="20"/>
          <w:szCs w:val="20"/>
        </w:rPr>
        <w:t>das</w:t>
      </w:r>
      <w:r w:rsidRPr="000569DC">
        <w:rPr>
          <w:spacing w:val="-8"/>
          <w:sz w:val="20"/>
          <w:szCs w:val="20"/>
        </w:rPr>
        <w:t xml:space="preserve"> </w:t>
      </w:r>
      <w:r w:rsidRPr="000569DC">
        <w:rPr>
          <w:sz w:val="20"/>
          <w:szCs w:val="20"/>
        </w:rPr>
        <w:t xml:space="preserve">Debêntures, acrescido dos Juros Remuneratórios, calculados </w:t>
      </w:r>
      <w:r w:rsidRPr="000569DC">
        <w:rPr>
          <w:i/>
          <w:sz w:val="20"/>
          <w:szCs w:val="20"/>
        </w:rPr>
        <w:t xml:space="preserve">pro rata temporis </w:t>
      </w:r>
      <w:r w:rsidRPr="000569DC">
        <w:rPr>
          <w:sz w:val="20"/>
          <w:szCs w:val="20"/>
        </w:rPr>
        <w:t>desde a Primeira Data de Integralização até a data de sua efetiva integralização (“</w:t>
      </w:r>
      <w:r w:rsidRPr="000569DC">
        <w:rPr>
          <w:sz w:val="20"/>
          <w:szCs w:val="20"/>
          <w:u w:val="single"/>
        </w:rPr>
        <w:t>Data de</w:t>
      </w:r>
      <w:r w:rsidRPr="000569DC">
        <w:rPr>
          <w:spacing w:val="-20"/>
          <w:sz w:val="20"/>
          <w:szCs w:val="20"/>
          <w:u w:val="single"/>
        </w:rPr>
        <w:t xml:space="preserve"> </w:t>
      </w:r>
      <w:r w:rsidRPr="000569DC">
        <w:rPr>
          <w:sz w:val="20"/>
          <w:szCs w:val="20"/>
          <w:u w:val="single"/>
        </w:rPr>
        <w:t>Integralização</w:t>
      </w:r>
      <w:r w:rsidRPr="000569DC">
        <w:rPr>
          <w:sz w:val="20"/>
          <w:szCs w:val="20"/>
        </w:rPr>
        <w:t>”).</w:t>
      </w:r>
    </w:p>
    <w:p w14:paraId="2C6752DB" w14:textId="77777777" w:rsidR="000A115D" w:rsidRPr="000569DC" w:rsidRDefault="000A115D">
      <w:pPr>
        <w:pStyle w:val="Corpodetexto"/>
        <w:spacing w:line="276" w:lineRule="auto"/>
        <w:ind w:right="-66"/>
        <w:pPrChange w:id="227" w:author="Mariana Piovesan Ramos | Vieira Rezende" w:date="2021-11-19T20:13:00Z">
          <w:pPr>
            <w:pStyle w:val="Corpodetexto"/>
            <w:spacing w:line="317" w:lineRule="auto"/>
            <w:ind w:right="-66"/>
          </w:pPr>
        </w:pPrChange>
      </w:pPr>
    </w:p>
    <w:p w14:paraId="12E27480" w14:textId="77777777" w:rsidR="000A115D" w:rsidRPr="000569DC" w:rsidRDefault="0040318D">
      <w:pPr>
        <w:pStyle w:val="PargrafodaLista"/>
        <w:numPr>
          <w:ilvl w:val="3"/>
          <w:numId w:val="18"/>
        </w:numPr>
        <w:tabs>
          <w:tab w:val="left" w:pos="0"/>
        </w:tabs>
        <w:spacing w:line="276" w:lineRule="auto"/>
        <w:ind w:left="0" w:right="-66" w:firstLine="0"/>
        <w:rPr>
          <w:sz w:val="20"/>
          <w:szCs w:val="20"/>
        </w:rPr>
        <w:pPrChange w:id="228" w:author="Mariana Piovesan Ramos | Vieira Rezende" w:date="2021-11-19T20:13:00Z">
          <w:pPr>
            <w:pStyle w:val="PargrafodaLista"/>
            <w:numPr>
              <w:ilvl w:val="3"/>
              <w:numId w:val="18"/>
            </w:numPr>
            <w:tabs>
              <w:tab w:val="left" w:pos="0"/>
            </w:tabs>
            <w:spacing w:line="317" w:lineRule="auto"/>
            <w:ind w:left="0" w:right="-66" w:hanging="1419"/>
          </w:pPr>
        </w:pPrChange>
      </w:pPr>
      <w:r w:rsidRPr="000569DC">
        <w:rPr>
          <w:sz w:val="20"/>
          <w:szCs w:val="20"/>
        </w:rPr>
        <w:t>As Debêntures poderão ser colocadas com deságio, a ser definido pelo Coordenador Líder, se for o caso, no ato de subscrição das Debêntures, desde que referido deságio seja aplicado à totalidade das Debêntures em cada Data de Integralização.</w:t>
      </w:r>
      <w:r w:rsidR="00F042BE" w:rsidRPr="000569DC">
        <w:rPr>
          <w:sz w:val="20"/>
          <w:szCs w:val="20"/>
        </w:rPr>
        <w:t xml:space="preserve"> </w:t>
      </w:r>
    </w:p>
    <w:p w14:paraId="149C1D48" w14:textId="77777777" w:rsidR="009E2E20" w:rsidRPr="000569DC" w:rsidRDefault="009E2E20">
      <w:pPr>
        <w:pStyle w:val="PargrafodaLista"/>
        <w:tabs>
          <w:tab w:val="left" w:pos="0"/>
        </w:tabs>
        <w:spacing w:line="276" w:lineRule="auto"/>
        <w:ind w:left="0" w:right="-66"/>
        <w:rPr>
          <w:sz w:val="20"/>
          <w:szCs w:val="20"/>
        </w:rPr>
        <w:pPrChange w:id="229" w:author="Mariana Piovesan Ramos | Vieira Rezende" w:date="2021-11-19T20:13:00Z">
          <w:pPr>
            <w:pStyle w:val="PargrafodaLista"/>
            <w:tabs>
              <w:tab w:val="left" w:pos="0"/>
            </w:tabs>
            <w:spacing w:line="317" w:lineRule="auto"/>
            <w:ind w:left="0" w:right="-66"/>
          </w:pPr>
        </w:pPrChange>
      </w:pPr>
    </w:p>
    <w:p w14:paraId="67A2C3DE" w14:textId="2424110F" w:rsidR="000A115D" w:rsidRPr="000569DC" w:rsidRDefault="0040318D">
      <w:pPr>
        <w:pStyle w:val="PargrafodaLista"/>
        <w:numPr>
          <w:ilvl w:val="2"/>
          <w:numId w:val="18"/>
        </w:numPr>
        <w:tabs>
          <w:tab w:val="left" w:pos="1187"/>
        </w:tabs>
        <w:spacing w:line="276" w:lineRule="auto"/>
        <w:ind w:left="0" w:right="-66" w:firstLine="0"/>
        <w:rPr>
          <w:sz w:val="20"/>
          <w:szCs w:val="20"/>
        </w:rPr>
        <w:pPrChange w:id="230" w:author="Mariana Piovesan Ramos | Vieira Rezende" w:date="2021-11-19T20:13:00Z">
          <w:pPr>
            <w:pStyle w:val="PargrafodaLista"/>
            <w:numPr>
              <w:ilvl w:val="2"/>
              <w:numId w:val="18"/>
            </w:numPr>
            <w:tabs>
              <w:tab w:val="left" w:pos="1187"/>
            </w:tabs>
            <w:spacing w:line="317" w:lineRule="auto"/>
            <w:ind w:left="0" w:right="-66" w:hanging="708"/>
          </w:pPr>
        </w:pPrChange>
      </w:pPr>
      <w:r w:rsidRPr="000569DC">
        <w:rPr>
          <w:b/>
          <w:sz w:val="20"/>
          <w:szCs w:val="20"/>
        </w:rPr>
        <w:t>Prazo e Data de Vencimento</w:t>
      </w:r>
      <w:r w:rsidRPr="000569DC">
        <w:rPr>
          <w:sz w:val="20"/>
          <w:szCs w:val="20"/>
        </w:rPr>
        <w:t>. Ressalvadas as hipóteses de vencimento antecipado, Resgate Antecipado Facultativo Total</w:t>
      </w:r>
      <w:r w:rsidR="006C4CD3" w:rsidRPr="000569DC">
        <w:rPr>
          <w:sz w:val="20"/>
          <w:szCs w:val="20"/>
        </w:rPr>
        <w:t xml:space="preserve"> e</w:t>
      </w:r>
      <w:r w:rsidRPr="000569DC">
        <w:rPr>
          <w:sz w:val="20"/>
          <w:szCs w:val="20"/>
        </w:rPr>
        <w:t xml:space="preserve"> Oferta de Resgate Antecipado Total (conforme definidos abaixo), com o consequente cancelamento da totalidade das Debêntures, ocasiões em que a Emissora obriga-se a proceder ao pagamento</w:t>
      </w:r>
      <w:r w:rsidRPr="000569DC">
        <w:rPr>
          <w:spacing w:val="-11"/>
          <w:sz w:val="20"/>
          <w:szCs w:val="20"/>
        </w:rPr>
        <w:t xml:space="preserve"> </w:t>
      </w:r>
      <w:r w:rsidRPr="000569DC">
        <w:rPr>
          <w:sz w:val="20"/>
          <w:szCs w:val="20"/>
        </w:rPr>
        <w:t>das</w:t>
      </w:r>
      <w:r w:rsidRPr="000569DC">
        <w:rPr>
          <w:spacing w:val="-10"/>
          <w:sz w:val="20"/>
          <w:szCs w:val="20"/>
        </w:rPr>
        <w:t xml:space="preserve"> </w:t>
      </w:r>
      <w:r w:rsidRPr="000569DC">
        <w:rPr>
          <w:sz w:val="20"/>
          <w:szCs w:val="20"/>
        </w:rPr>
        <w:t>Debêntures</w:t>
      </w:r>
      <w:r w:rsidRPr="000569DC">
        <w:rPr>
          <w:spacing w:val="-8"/>
          <w:sz w:val="20"/>
          <w:szCs w:val="20"/>
        </w:rPr>
        <w:t xml:space="preserve"> </w:t>
      </w:r>
      <w:r w:rsidRPr="000569DC">
        <w:rPr>
          <w:sz w:val="20"/>
          <w:szCs w:val="20"/>
        </w:rPr>
        <w:t>de</w:t>
      </w:r>
      <w:r w:rsidRPr="000569DC">
        <w:rPr>
          <w:spacing w:val="-10"/>
          <w:sz w:val="20"/>
          <w:szCs w:val="20"/>
        </w:rPr>
        <w:t xml:space="preserve"> </w:t>
      </w:r>
      <w:r w:rsidRPr="000569DC">
        <w:rPr>
          <w:sz w:val="20"/>
          <w:szCs w:val="20"/>
        </w:rPr>
        <w:t>acordo</w:t>
      </w:r>
      <w:r w:rsidRPr="000569DC">
        <w:rPr>
          <w:spacing w:val="-8"/>
          <w:sz w:val="20"/>
          <w:szCs w:val="20"/>
        </w:rPr>
        <w:t xml:space="preserve"> </w:t>
      </w:r>
      <w:r w:rsidRPr="000569DC">
        <w:rPr>
          <w:sz w:val="20"/>
          <w:szCs w:val="20"/>
        </w:rPr>
        <w:t>com</w:t>
      </w:r>
      <w:r w:rsidRPr="000569DC">
        <w:rPr>
          <w:spacing w:val="-7"/>
          <w:sz w:val="20"/>
          <w:szCs w:val="20"/>
        </w:rPr>
        <w:t xml:space="preserve"> </w:t>
      </w:r>
      <w:r w:rsidRPr="000569DC">
        <w:rPr>
          <w:sz w:val="20"/>
          <w:szCs w:val="20"/>
        </w:rPr>
        <w:t>os</w:t>
      </w:r>
      <w:r w:rsidRPr="000569DC">
        <w:rPr>
          <w:spacing w:val="-8"/>
          <w:sz w:val="20"/>
          <w:szCs w:val="20"/>
        </w:rPr>
        <w:t xml:space="preserve"> </w:t>
      </w:r>
      <w:r w:rsidRPr="000569DC">
        <w:rPr>
          <w:sz w:val="20"/>
          <w:szCs w:val="20"/>
        </w:rPr>
        <w:t>termos</w:t>
      </w:r>
      <w:r w:rsidRPr="000569DC">
        <w:rPr>
          <w:spacing w:val="-10"/>
          <w:sz w:val="20"/>
          <w:szCs w:val="20"/>
        </w:rPr>
        <w:t xml:space="preserve"> </w:t>
      </w:r>
      <w:r w:rsidRPr="000569DC">
        <w:rPr>
          <w:sz w:val="20"/>
          <w:szCs w:val="20"/>
        </w:rPr>
        <w:t>descritos</w:t>
      </w:r>
      <w:r w:rsidRPr="000569DC">
        <w:rPr>
          <w:spacing w:val="-11"/>
          <w:sz w:val="20"/>
          <w:szCs w:val="20"/>
        </w:rPr>
        <w:t xml:space="preserve"> </w:t>
      </w:r>
      <w:r w:rsidRPr="000569DC">
        <w:rPr>
          <w:sz w:val="20"/>
          <w:szCs w:val="20"/>
        </w:rPr>
        <w:t>nesta</w:t>
      </w:r>
      <w:r w:rsidRPr="000569DC">
        <w:rPr>
          <w:spacing w:val="-7"/>
          <w:sz w:val="20"/>
          <w:szCs w:val="20"/>
        </w:rPr>
        <w:t xml:space="preserve"> </w:t>
      </w:r>
      <w:r w:rsidRPr="000569DC">
        <w:rPr>
          <w:sz w:val="20"/>
          <w:szCs w:val="20"/>
        </w:rPr>
        <w:t>Escritura</w:t>
      </w:r>
      <w:r w:rsidRPr="000569DC">
        <w:rPr>
          <w:spacing w:val="-10"/>
          <w:sz w:val="20"/>
          <w:szCs w:val="20"/>
        </w:rPr>
        <w:t xml:space="preserve"> </w:t>
      </w:r>
      <w:r w:rsidRPr="000569DC">
        <w:rPr>
          <w:sz w:val="20"/>
          <w:szCs w:val="20"/>
        </w:rPr>
        <w:t>de</w:t>
      </w:r>
      <w:r w:rsidRPr="000569DC">
        <w:rPr>
          <w:spacing w:val="-8"/>
          <w:sz w:val="20"/>
          <w:szCs w:val="20"/>
        </w:rPr>
        <w:t xml:space="preserve"> </w:t>
      </w:r>
      <w:r w:rsidRPr="000569DC">
        <w:rPr>
          <w:sz w:val="20"/>
          <w:szCs w:val="20"/>
        </w:rPr>
        <w:t xml:space="preserve">Emissão e eventuais encargos moratórios, conforme o caso, e em observância à regulamentação aplicável, inclusive o artigo 1º da Resolução CMN 3.947, as Debêntures terão prazo de </w:t>
      </w:r>
      <w:r w:rsidR="008A7403" w:rsidRPr="000569DC">
        <w:rPr>
          <w:sz w:val="20"/>
          <w:szCs w:val="20"/>
        </w:rPr>
        <w:t>20 (vinte)</w:t>
      </w:r>
      <w:r w:rsidRPr="000569DC">
        <w:rPr>
          <w:spacing w:val="-18"/>
          <w:sz w:val="20"/>
          <w:szCs w:val="20"/>
        </w:rPr>
        <w:t xml:space="preserve"> </w:t>
      </w:r>
      <w:r w:rsidRPr="000569DC">
        <w:rPr>
          <w:sz w:val="20"/>
          <w:szCs w:val="20"/>
        </w:rPr>
        <w:t>anos,</w:t>
      </w:r>
      <w:r w:rsidRPr="000569DC">
        <w:rPr>
          <w:spacing w:val="-18"/>
          <w:sz w:val="20"/>
          <w:szCs w:val="20"/>
        </w:rPr>
        <w:t xml:space="preserve"> </w:t>
      </w:r>
      <w:r w:rsidRPr="000569DC">
        <w:rPr>
          <w:sz w:val="20"/>
          <w:szCs w:val="20"/>
        </w:rPr>
        <w:t>vencendo-se,</w:t>
      </w:r>
      <w:r w:rsidRPr="000569DC">
        <w:rPr>
          <w:spacing w:val="-16"/>
          <w:sz w:val="20"/>
          <w:szCs w:val="20"/>
        </w:rPr>
        <w:t xml:space="preserve"> </w:t>
      </w:r>
      <w:r w:rsidRPr="000569DC">
        <w:rPr>
          <w:sz w:val="20"/>
          <w:szCs w:val="20"/>
        </w:rPr>
        <w:t>portanto,</w:t>
      </w:r>
      <w:r w:rsidRPr="000569DC">
        <w:rPr>
          <w:spacing w:val="-16"/>
          <w:sz w:val="20"/>
          <w:szCs w:val="20"/>
        </w:rPr>
        <w:t xml:space="preserve"> </w:t>
      </w:r>
      <w:r w:rsidRPr="000569DC">
        <w:rPr>
          <w:sz w:val="20"/>
          <w:szCs w:val="20"/>
        </w:rPr>
        <w:t>em</w:t>
      </w:r>
      <w:r w:rsidRPr="000569DC">
        <w:rPr>
          <w:spacing w:val="-14"/>
          <w:sz w:val="20"/>
          <w:szCs w:val="20"/>
        </w:rPr>
        <w:t xml:space="preserve"> </w:t>
      </w:r>
      <w:r w:rsidR="00042053" w:rsidRPr="000569DC">
        <w:rPr>
          <w:sz w:val="20"/>
          <w:szCs w:val="20"/>
        </w:rPr>
        <w:t>15</w:t>
      </w:r>
      <w:r w:rsidRPr="000569DC">
        <w:rPr>
          <w:spacing w:val="-17"/>
          <w:sz w:val="20"/>
          <w:szCs w:val="20"/>
        </w:rPr>
        <w:t xml:space="preserve"> </w:t>
      </w:r>
      <w:r w:rsidRPr="000569DC">
        <w:rPr>
          <w:sz w:val="20"/>
          <w:szCs w:val="20"/>
        </w:rPr>
        <w:t>de</w:t>
      </w:r>
      <w:r w:rsidRPr="000569DC">
        <w:rPr>
          <w:spacing w:val="-19"/>
          <w:sz w:val="20"/>
          <w:szCs w:val="20"/>
        </w:rPr>
        <w:t xml:space="preserve"> </w:t>
      </w:r>
      <w:r w:rsidR="008A7403" w:rsidRPr="000569DC">
        <w:rPr>
          <w:sz w:val="20"/>
          <w:szCs w:val="20"/>
        </w:rPr>
        <w:t>novembro</w:t>
      </w:r>
      <w:r w:rsidR="008A7403" w:rsidRPr="000569DC">
        <w:rPr>
          <w:spacing w:val="-15"/>
          <w:sz w:val="20"/>
          <w:szCs w:val="20"/>
        </w:rPr>
        <w:t xml:space="preserve"> </w:t>
      </w:r>
      <w:r w:rsidRPr="000569DC">
        <w:rPr>
          <w:sz w:val="20"/>
          <w:szCs w:val="20"/>
        </w:rPr>
        <w:t>de</w:t>
      </w:r>
      <w:r w:rsidRPr="000569DC">
        <w:rPr>
          <w:spacing w:val="-18"/>
          <w:sz w:val="20"/>
          <w:szCs w:val="20"/>
        </w:rPr>
        <w:t xml:space="preserve"> </w:t>
      </w:r>
      <w:r w:rsidRPr="000569DC">
        <w:rPr>
          <w:sz w:val="20"/>
          <w:szCs w:val="20"/>
        </w:rPr>
        <w:t>204</w:t>
      </w:r>
      <w:r w:rsidR="006C4CD3" w:rsidRPr="000569DC">
        <w:rPr>
          <w:sz w:val="20"/>
          <w:szCs w:val="20"/>
        </w:rPr>
        <w:t>1</w:t>
      </w:r>
      <w:r w:rsidRPr="000569DC">
        <w:rPr>
          <w:spacing w:val="-17"/>
          <w:sz w:val="20"/>
          <w:szCs w:val="20"/>
        </w:rPr>
        <w:t xml:space="preserve"> </w:t>
      </w:r>
      <w:r w:rsidRPr="000569DC">
        <w:rPr>
          <w:sz w:val="20"/>
          <w:szCs w:val="20"/>
        </w:rPr>
        <w:t>(“</w:t>
      </w:r>
      <w:r w:rsidRPr="000569DC">
        <w:rPr>
          <w:sz w:val="20"/>
          <w:szCs w:val="20"/>
          <w:u w:val="single"/>
        </w:rPr>
        <w:t>Data</w:t>
      </w:r>
      <w:r w:rsidRPr="000569DC">
        <w:rPr>
          <w:spacing w:val="-15"/>
          <w:sz w:val="20"/>
          <w:szCs w:val="20"/>
          <w:u w:val="single"/>
        </w:rPr>
        <w:t xml:space="preserve"> </w:t>
      </w:r>
      <w:r w:rsidRPr="000569DC">
        <w:rPr>
          <w:sz w:val="20"/>
          <w:szCs w:val="20"/>
          <w:u w:val="single"/>
        </w:rPr>
        <w:t>de</w:t>
      </w:r>
      <w:r w:rsidRPr="000569DC">
        <w:rPr>
          <w:spacing w:val="-19"/>
          <w:sz w:val="20"/>
          <w:szCs w:val="20"/>
          <w:u w:val="single"/>
        </w:rPr>
        <w:t xml:space="preserve"> </w:t>
      </w:r>
      <w:r w:rsidRPr="000569DC">
        <w:rPr>
          <w:sz w:val="20"/>
          <w:szCs w:val="20"/>
          <w:u w:val="single"/>
        </w:rPr>
        <w:t>Vencimento</w:t>
      </w:r>
      <w:r w:rsidRPr="000569DC">
        <w:rPr>
          <w:sz w:val="20"/>
          <w:szCs w:val="20"/>
        </w:rPr>
        <w:t>”).</w:t>
      </w:r>
      <w:r w:rsidR="00AC39A2" w:rsidRPr="000569DC">
        <w:rPr>
          <w:sz w:val="20"/>
          <w:szCs w:val="20"/>
        </w:rPr>
        <w:t xml:space="preserve"> </w:t>
      </w:r>
    </w:p>
    <w:p w14:paraId="6A410BAA" w14:textId="77777777" w:rsidR="006C4CD3" w:rsidRPr="000569DC" w:rsidRDefault="006C4CD3">
      <w:pPr>
        <w:pStyle w:val="PargrafodaLista"/>
        <w:tabs>
          <w:tab w:val="left" w:pos="1187"/>
        </w:tabs>
        <w:spacing w:line="276" w:lineRule="auto"/>
        <w:ind w:left="0" w:right="-66"/>
        <w:rPr>
          <w:sz w:val="20"/>
          <w:szCs w:val="20"/>
        </w:rPr>
        <w:pPrChange w:id="231" w:author="Mariana Piovesan Ramos | Vieira Rezende" w:date="2021-11-19T20:13:00Z">
          <w:pPr>
            <w:pStyle w:val="PargrafodaLista"/>
            <w:tabs>
              <w:tab w:val="left" w:pos="1187"/>
            </w:tabs>
            <w:spacing w:line="317" w:lineRule="auto"/>
            <w:ind w:left="0" w:right="-66"/>
          </w:pPr>
        </w:pPrChange>
      </w:pPr>
    </w:p>
    <w:p w14:paraId="5C6967CD" w14:textId="77777777" w:rsidR="00EB3B6D" w:rsidRPr="000569DC" w:rsidRDefault="0040318D">
      <w:pPr>
        <w:pStyle w:val="PargrafodaLista"/>
        <w:numPr>
          <w:ilvl w:val="2"/>
          <w:numId w:val="18"/>
        </w:numPr>
        <w:tabs>
          <w:tab w:val="left" w:pos="1187"/>
        </w:tabs>
        <w:spacing w:line="276" w:lineRule="auto"/>
        <w:ind w:left="0" w:right="-66" w:firstLine="0"/>
        <w:rPr>
          <w:sz w:val="20"/>
          <w:szCs w:val="20"/>
        </w:rPr>
        <w:pPrChange w:id="232" w:author="Mariana Piovesan Ramos | Vieira Rezende" w:date="2021-11-19T20:13:00Z">
          <w:pPr>
            <w:pStyle w:val="PargrafodaLista"/>
            <w:numPr>
              <w:ilvl w:val="2"/>
              <w:numId w:val="18"/>
            </w:numPr>
            <w:tabs>
              <w:tab w:val="left" w:pos="1187"/>
            </w:tabs>
            <w:spacing w:line="317" w:lineRule="auto"/>
            <w:ind w:left="0" w:right="-66" w:hanging="708"/>
          </w:pPr>
        </w:pPrChange>
      </w:pPr>
      <w:r w:rsidRPr="000569DC">
        <w:rPr>
          <w:b/>
          <w:sz w:val="20"/>
          <w:szCs w:val="20"/>
        </w:rPr>
        <w:t>Quantidade</w:t>
      </w:r>
      <w:r w:rsidRPr="000569DC">
        <w:rPr>
          <w:b/>
          <w:spacing w:val="-8"/>
          <w:sz w:val="20"/>
          <w:szCs w:val="20"/>
        </w:rPr>
        <w:t xml:space="preserve"> </w:t>
      </w:r>
      <w:r w:rsidRPr="000569DC">
        <w:rPr>
          <w:b/>
          <w:sz w:val="20"/>
          <w:szCs w:val="20"/>
        </w:rPr>
        <w:t>de</w:t>
      </w:r>
      <w:r w:rsidRPr="000569DC">
        <w:rPr>
          <w:b/>
          <w:spacing w:val="-10"/>
          <w:sz w:val="20"/>
          <w:szCs w:val="20"/>
        </w:rPr>
        <w:t xml:space="preserve"> </w:t>
      </w:r>
      <w:r w:rsidRPr="000569DC">
        <w:rPr>
          <w:b/>
          <w:sz w:val="20"/>
          <w:szCs w:val="20"/>
        </w:rPr>
        <w:t>Debêntures</w:t>
      </w:r>
      <w:r w:rsidRPr="000569DC">
        <w:rPr>
          <w:sz w:val="20"/>
          <w:szCs w:val="20"/>
        </w:rPr>
        <w:t>.</w:t>
      </w:r>
      <w:r w:rsidRPr="000569DC">
        <w:rPr>
          <w:spacing w:val="-9"/>
          <w:sz w:val="20"/>
          <w:szCs w:val="20"/>
        </w:rPr>
        <w:t xml:space="preserve"> </w:t>
      </w:r>
      <w:r w:rsidRPr="000569DC">
        <w:rPr>
          <w:sz w:val="20"/>
          <w:szCs w:val="20"/>
        </w:rPr>
        <w:t>Serão</w:t>
      </w:r>
      <w:r w:rsidRPr="000569DC">
        <w:rPr>
          <w:spacing w:val="-7"/>
          <w:sz w:val="20"/>
          <w:szCs w:val="20"/>
        </w:rPr>
        <w:t xml:space="preserve"> </w:t>
      </w:r>
      <w:r w:rsidRPr="000569DC">
        <w:rPr>
          <w:sz w:val="20"/>
          <w:szCs w:val="20"/>
        </w:rPr>
        <w:t>emitidas</w:t>
      </w:r>
      <w:r w:rsidRPr="000569DC">
        <w:rPr>
          <w:spacing w:val="-11"/>
          <w:sz w:val="20"/>
          <w:szCs w:val="20"/>
        </w:rPr>
        <w:t xml:space="preserve"> </w:t>
      </w:r>
      <w:r w:rsidR="006C4CD3" w:rsidRPr="000569DC">
        <w:rPr>
          <w:sz w:val="20"/>
          <w:szCs w:val="20"/>
        </w:rPr>
        <w:t>215</w:t>
      </w:r>
      <w:r w:rsidRPr="000569DC">
        <w:rPr>
          <w:sz w:val="20"/>
          <w:szCs w:val="20"/>
        </w:rPr>
        <w:t>.000</w:t>
      </w:r>
      <w:r w:rsidRPr="000569DC">
        <w:rPr>
          <w:spacing w:val="-6"/>
          <w:sz w:val="20"/>
          <w:szCs w:val="20"/>
        </w:rPr>
        <w:t xml:space="preserve"> </w:t>
      </w:r>
      <w:r w:rsidRPr="000569DC">
        <w:rPr>
          <w:sz w:val="20"/>
          <w:szCs w:val="20"/>
        </w:rPr>
        <w:t>(</w:t>
      </w:r>
      <w:r w:rsidR="006C4CD3" w:rsidRPr="000569DC">
        <w:rPr>
          <w:sz w:val="20"/>
          <w:szCs w:val="20"/>
        </w:rPr>
        <w:t>duzentas e quinze</w:t>
      </w:r>
      <w:r w:rsidRPr="000569DC">
        <w:rPr>
          <w:spacing w:val="-10"/>
          <w:sz w:val="20"/>
          <w:szCs w:val="20"/>
        </w:rPr>
        <w:t xml:space="preserve"> </w:t>
      </w:r>
      <w:r w:rsidRPr="000569DC">
        <w:rPr>
          <w:sz w:val="20"/>
          <w:szCs w:val="20"/>
        </w:rPr>
        <w:t>mil)</w:t>
      </w:r>
      <w:r w:rsidRPr="000569DC">
        <w:rPr>
          <w:spacing w:val="-13"/>
          <w:sz w:val="20"/>
          <w:szCs w:val="20"/>
        </w:rPr>
        <w:t xml:space="preserve"> </w:t>
      </w:r>
      <w:r w:rsidRPr="000569DC">
        <w:rPr>
          <w:sz w:val="20"/>
          <w:szCs w:val="20"/>
        </w:rPr>
        <w:t>Debêntures (“</w:t>
      </w:r>
      <w:r w:rsidRPr="000569DC">
        <w:rPr>
          <w:sz w:val="20"/>
          <w:szCs w:val="20"/>
          <w:u w:val="single"/>
        </w:rPr>
        <w:t>Quantidade de</w:t>
      </w:r>
      <w:r w:rsidRPr="000569DC">
        <w:rPr>
          <w:spacing w:val="-5"/>
          <w:sz w:val="20"/>
          <w:szCs w:val="20"/>
          <w:u w:val="single"/>
        </w:rPr>
        <w:t xml:space="preserve"> </w:t>
      </w:r>
      <w:r w:rsidRPr="000569DC">
        <w:rPr>
          <w:sz w:val="20"/>
          <w:szCs w:val="20"/>
          <w:u w:val="single"/>
        </w:rPr>
        <w:t>Debêntures</w:t>
      </w:r>
      <w:r w:rsidRPr="000569DC">
        <w:rPr>
          <w:sz w:val="20"/>
          <w:szCs w:val="20"/>
        </w:rPr>
        <w:t>”).</w:t>
      </w:r>
    </w:p>
    <w:p w14:paraId="52C004A7" w14:textId="77777777" w:rsidR="000A115D" w:rsidRPr="000569DC" w:rsidRDefault="000A115D">
      <w:pPr>
        <w:pStyle w:val="Corpodetexto"/>
        <w:spacing w:line="276" w:lineRule="auto"/>
        <w:ind w:right="-66"/>
        <w:pPrChange w:id="233" w:author="Mariana Piovesan Ramos | Vieira Rezende" w:date="2021-11-19T20:13:00Z">
          <w:pPr>
            <w:pStyle w:val="Corpodetexto"/>
            <w:spacing w:line="317" w:lineRule="auto"/>
            <w:ind w:right="-66"/>
          </w:pPr>
        </w:pPrChange>
      </w:pPr>
    </w:p>
    <w:p w14:paraId="2B7F6B10" w14:textId="77777777" w:rsidR="000A115D" w:rsidRPr="000569DC" w:rsidRDefault="0040318D">
      <w:pPr>
        <w:pStyle w:val="PargrafodaLista"/>
        <w:keepNext/>
        <w:widowControl/>
        <w:numPr>
          <w:ilvl w:val="1"/>
          <w:numId w:val="18"/>
        </w:numPr>
        <w:tabs>
          <w:tab w:val="left" w:pos="1199"/>
        </w:tabs>
        <w:spacing w:line="276" w:lineRule="auto"/>
        <w:ind w:left="0" w:right="-68" w:firstLine="0"/>
        <w:rPr>
          <w:b/>
          <w:sz w:val="20"/>
          <w:szCs w:val="20"/>
        </w:rPr>
        <w:pPrChange w:id="234" w:author="Mariana Piovesan Ramos | Vieira Rezende" w:date="2021-11-19T20:13:00Z">
          <w:pPr>
            <w:pStyle w:val="PargrafodaLista"/>
            <w:keepNext/>
            <w:widowControl/>
            <w:numPr>
              <w:ilvl w:val="1"/>
              <w:numId w:val="18"/>
            </w:numPr>
            <w:tabs>
              <w:tab w:val="left" w:pos="1199"/>
            </w:tabs>
            <w:spacing w:line="317" w:lineRule="auto"/>
            <w:ind w:left="0" w:right="-68" w:hanging="720"/>
          </w:pPr>
        </w:pPrChange>
      </w:pPr>
      <w:r w:rsidRPr="000569DC">
        <w:rPr>
          <w:b/>
          <w:sz w:val="20"/>
          <w:szCs w:val="20"/>
        </w:rPr>
        <w:t>ATUALIZAÇÃO MONETÁRIA E JUROS</w:t>
      </w:r>
      <w:r w:rsidRPr="000569DC">
        <w:rPr>
          <w:b/>
          <w:spacing w:val="-1"/>
          <w:sz w:val="20"/>
          <w:szCs w:val="20"/>
        </w:rPr>
        <w:t xml:space="preserve"> </w:t>
      </w:r>
      <w:r w:rsidRPr="000569DC">
        <w:rPr>
          <w:b/>
          <w:sz w:val="20"/>
          <w:szCs w:val="20"/>
        </w:rPr>
        <w:t>REMUNERATÓRIOS</w:t>
      </w:r>
      <w:r w:rsidR="00950534" w:rsidRPr="000569DC">
        <w:rPr>
          <w:b/>
          <w:sz w:val="20"/>
          <w:szCs w:val="20"/>
        </w:rPr>
        <w:t xml:space="preserve"> </w:t>
      </w:r>
    </w:p>
    <w:p w14:paraId="523B09F8" w14:textId="77777777" w:rsidR="000A115D" w:rsidRPr="000569DC" w:rsidRDefault="000A115D">
      <w:pPr>
        <w:pStyle w:val="Corpodetexto"/>
        <w:keepNext/>
        <w:widowControl/>
        <w:spacing w:line="276" w:lineRule="auto"/>
        <w:ind w:right="-68"/>
        <w:rPr>
          <w:b/>
        </w:rPr>
        <w:pPrChange w:id="235" w:author="Mariana Piovesan Ramos | Vieira Rezende" w:date="2021-11-19T20:13:00Z">
          <w:pPr>
            <w:pStyle w:val="Corpodetexto"/>
            <w:keepNext/>
            <w:widowControl/>
            <w:spacing w:line="317" w:lineRule="auto"/>
            <w:ind w:right="-68"/>
          </w:pPr>
        </w:pPrChange>
      </w:pPr>
    </w:p>
    <w:p w14:paraId="3DFA6209" w14:textId="77777777" w:rsidR="000A115D" w:rsidRPr="000569DC" w:rsidRDefault="0040318D">
      <w:pPr>
        <w:pStyle w:val="PargrafodaLista"/>
        <w:keepNext/>
        <w:widowControl/>
        <w:numPr>
          <w:ilvl w:val="2"/>
          <w:numId w:val="17"/>
        </w:numPr>
        <w:tabs>
          <w:tab w:val="left" w:pos="1187"/>
        </w:tabs>
        <w:spacing w:line="276" w:lineRule="auto"/>
        <w:ind w:left="0" w:right="-68" w:firstLine="0"/>
        <w:rPr>
          <w:sz w:val="20"/>
          <w:szCs w:val="20"/>
        </w:rPr>
        <w:pPrChange w:id="236" w:author="Mariana Piovesan Ramos | Vieira Rezende" w:date="2021-11-19T20:13:00Z">
          <w:pPr>
            <w:pStyle w:val="PargrafodaLista"/>
            <w:keepNext/>
            <w:widowControl/>
            <w:numPr>
              <w:ilvl w:val="2"/>
              <w:numId w:val="17"/>
            </w:numPr>
            <w:tabs>
              <w:tab w:val="left" w:pos="1187"/>
            </w:tabs>
            <w:spacing w:line="317" w:lineRule="auto"/>
            <w:ind w:left="0" w:right="-68" w:hanging="720"/>
          </w:pPr>
        </w:pPrChange>
      </w:pPr>
      <w:r w:rsidRPr="000569DC">
        <w:rPr>
          <w:b/>
          <w:sz w:val="20"/>
          <w:szCs w:val="20"/>
        </w:rPr>
        <w:t>Atualização</w:t>
      </w:r>
      <w:r w:rsidRPr="000569DC">
        <w:rPr>
          <w:b/>
          <w:spacing w:val="-8"/>
          <w:sz w:val="20"/>
          <w:szCs w:val="20"/>
        </w:rPr>
        <w:t xml:space="preserve"> </w:t>
      </w:r>
      <w:r w:rsidRPr="000569DC">
        <w:rPr>
          <w:b/>
          <w:sz w:val="20"/>
          <w:szCs w:val="20"/>
        </w:rPr>
        <w:t>Monetária</w:t>
      </w:r>
      <w:r w:rsidRPr="000569DC">
        <w:rPr>
          <w:b/>
          <w:spacing w:val="-8"/>
          <w:sz w:val="20"/>
          <w:szCs w:val="20"/>
        </w:rPr>
        <w:t xml:space="preserve"> </w:t>
      </w:r>
      <w:r w:rsidRPr="000569DC">
        <w:rPr>
          <w:b/>
          <w:sz w:val="20"/>
          <w:szCs w:val="20"/>
        </w:rPr>
        <w:t>das</w:t>
      </w:r>
      <w:r w:rsidRPr="000569DC">
        <w:rPr>
          <w:b/>
          <w:spacing w:val="-7"/>
          <w:sz w:val="20"/>
          <w:szCs w:val="20"/>
        </w:rPr>
        <w:t xml:space="preserve"> </w:t>
      </w:r>
      <w:r w:rsidRPr="000569DC">
        <w:rPr>
          <w:b/>
          <w:sz w:val="20"/>
          <w:szCs w:val="20"/>
        </w:rPr>
        <w:t>Debêntures</w:t>
      </w:r>
      <w:r w:rsidRPr="000569DC">
        <w:rPr>
          <w:sz w:val="20"/>
          <w:szCs w:val="20"/>
        </w:rPr>
        <w:t>.</w:t>
      </w:r>
      <w:r w:rsidRPr="000569DC">
        <w:rPr>
          <w:spacing w:val="-6"/>
          <w:sz w:val="20"/>
          <w:szCs w:val="20"/>
        </w:rPr>
        <w:t xml:space="preserve"> </w:t>
      </w:r>
      <w:r w:rsidRPr="000569DC">
        <w:rPr>
          <w:sz w:val="20"/>
          <w:szCs w:val="20"/>
        </w:rPr>
        <w:t>O</w:t>
      </w:r>
      <w:r w:rsidRPr="000569DC">
        <w:rPr>
          <w:spacing w:val="-8"/>
          <w:sz w:val="20"/>
          <w:szCs w:val="20"/>
        </w:rPr>
        <w:t xml:space="preserve"> </w:t>
      </w:r>
      <w:r w:rsidRPr="000569DC">
        <w:rPr>
          <w:sz w:val="20"/>
          <w:szCs w:val="20"/>
        </w:rPr>
        <w:t>Valor</w:t>
      </w:r>
      <w:r w:rsidRPr="000569DC">
        <w:rPr>
          <w:spacing w:val="-9"/>
          <w:sz w:val="20"/>
          <w:szCs w:val="20"/>
        </w:rPr>
        <w:t xml:space="preserve"> </w:t>
      </w:r>
      <w:r w:rsidRPr="000569DC">
        <w:rPr>
          <w:sz w:val="20"/>
          <w:szCs w:val="20"/>
        </w:rPr>
        <w:t>Nominal</w:t>
      </w:r>
      <w:r w:rsidRPr="000569DC">
        <w:rPr>
          <w:spacing w:val="-4"/>
          <w:sz w:val="20"/>
          <w:szCs w:val="20"/>
        </w:rPr>
        <w:t xml:space="preserve"> </w:t>
      </w:r>
      <w:r w:rsidRPr="000569DC">
        <w:rPr>
          <w:sz w:val="20"/>
          <w:szCs w:val="20"/>
        </w:rPr>
        <w:t>Unitário</w:t>
      </w:r>
      <w:r w:rsidRPr="000569DC">
        <w:rPr>
          <w:spacing w:val="-9"/>
          <w:sz w:val="20"/>
          <w:szCs w:val="20"/>
        </w:rPr>
        <w:t xml:space="preserve"> </w:t>
      </w:r>
      <w:r w:rsidRPr="000569DC">
        <w:rPr>
          <w:sz w:val="20"/>
          <w:szCs w:val="20"/>
        </w:rPr>
        <w:t>ou</w:t>
      </w:r>
      <w:r w:rsidRPr="000569DC">
        <w:rPr>
          <w:spacing w:val="-6"/>
          <w:sz w:val="20"/>
          <w:szCs w:val="20"/>
        </w:rPr>
        <w:t xml:space="preserve"> </w:t>
      </w:r>
      <w:r w:rsidRPr="000569DC">
        <w:rPr>
          <w:sz w:val="20"/>
          <w:szCs w:val="20"/>
        </w:rPr>
        <w:t>o</w:t>
      </w:r>
      <w:r w:rsidRPr="000569DC">
        <w:rPr>
          <w:spacing w:val="-9"/>
          <w:sz w:val="20"/>
          <w:szCs w:val="20"/>
        </w:rPr>
        <w:t xml:space="preserve"> </w:t>
      </w:r>
      <w:r w:rsidR="00950534" w:rsidRPr="000569DC">
        <w:rPr>
          <w:sz w:val="20"/>
          <w:szCs w:val="20"/>
        </w:rPr>
        <w:t>s</w:t>
      </w:r>
      <w:r w:rsidRPr="000569DC">
        <w:rPr>
          <w:sz w:val="20"/>
          <w:szCs w:val="20"/>
        </w:rPr>
        <w:t>aldo</w:t>
      </w:r>
      <w:r w:rsidRPr="000569DC">
        <w:rPr>
          <w:spacing w:val="-8"/>
          <w:sz w:val="20"/>
          <w:szCs w:val="20"/>
        </w:rPr>
        <w:t xml:space="preserve"> </w:t>
      </w:r>
      <w:r w:rsidRPr="000569DC">
        <w:rPr>
          <w:sz w:val="20"/>
          <w:szCs w:val="20"/>
        </w:rPr>
        <w:t>do Valor Nominal Unitário (conforme abaixo definido), conforme aplicável, das Debêntures será atualizado monetariamente pela variação acumulada do Índice Nacional de</w:t>
      </w:r>
      <w:r w:rsidR="007B5FE9" w:rsidRPr="000569DC">
        <w:rPr>
          <w:sz w:val="20"/>
          <w:szCs w:val="20"/>
        </w:rPr>
        <w:t xml:space="preserve"> </w:t>
      </w:r>
      <w:r w:rsidRPr="000569DC">
        <w:rPr>
          <w:sz w:val="20"/>
          <w:szCs w:val="20"/>
        </w:rPr>
        <w:t>Preços ao Consumidor</w:t>
      </w:r>
      <w:r w:rsidRPr="000569DC">
        <w:rPr>
          <w:spacing w:val="-15"/>
          <w:sz w:val="20"/>
          <w:szCs w:val="20"/>
        </w:rPr>
        <w:t xml:space="preserve"> </w:t>
      </w:r>
      <w:r w:rsidRPr="000569DC">
        <w:rPr>
          <w:sz w:val="20"/>
          <w:szCs w:val="20"/>
        </w:rPr>
        <w:t>Amplo</w:t>
      </w:r>
      <w:r w:rsidRPr="000569DC">
        <w:rPr>
          <w:spacing w:val="-14"/>
          <w:sz w:val="20"/>
          <w:szCs w:val="20"/>
        </w:rPr>
        <w:t xml:space="preserve"> </w:t>
      </w:r>
      <w:r w:rsidRPr="000569DC">
        <w:rPr>
          <w:sz w:val="20"/>
          <w:szCs w:val="20"/>
        </w:rPr>
        <w:t>(“</w:t>
      </w:r>
      <w:r w:rsidRPr="000569DC">
        <w:rPr>
          <w:sz w:val="20"/>
          <w:szCs w:val="20"/>
          <w:u w:val="single"/>
        </w:rPr>
        <w:t>IPCA</w:t>
      </w:r>
      <w:r w:rsidRPr="000569DC">
        <w:rPr>
          <w:sz w:val="20"/>
          <w:szCs w:val="20"/>
        </w:rPr>
        <w:t>”),</w:t>
      </w:r>
      <w:r w:rsidRPr="000569DC">
        <w:rPr>
          <w:spacing w:val="-13"/>
          <w:sz w:val="20"/>
          <w:szCs w:val="20"/>
        </w:rPr>
        <w:t xml:space="preserve"> </w:t>
      </w:r>
      <w:r w:rsidRPr="000569DC">
        <w:rPr>
          <w:sz w:val="20"/>
          <w:szCs w:val="20"/>
        </w:rPr>
        <w:t>apurado</w:t>
      </w:r>
      <w:r w:rsidRPr="000569DC">
        <w:rPr>
          <w:spacing w:val="-12"/>
          <w:sz w:val="20"/>
          <w:szCs w:val="20"/>
        </w:rPr>
        <w:t xml:space="preserve"> </w:t>
      </w:r>
      <w:r w:rsidRPr="000569DC">
        <w:rPr>
          <w:sz w:val="20"/>
          <w:szCs w:val="20"/>
        </w:rPr>
        <w:t>e</w:t>
      </w:r>
      <w:r w:rsidRPr="000569DC">
        <w:rPr>
          <w:spacing w:val="-14"/>
          <w:sz w:val="20"/>
          <w:szCs w:val="20"/>
        </w:rPr>
        <w:t xml:space="preserve"> </w:t>
      </w:r>
      <w:r w:rsidRPr="000569DC">
        <w:rPr>
          <w:sz w:val="20"/>
          <w:szCs w:val="20"/>
        </w:rPr>
        <w:t>divulgado</w:t>
      </w:r>
      <w:r w:rsidRPr="000569DC">
        <w:rPr>
          <w:spacing w:val="-14"/>
          <w:sz w:val="20"/>
          <w:szCs w:val="20"/>
        </w:rPr>
        <w:t xml:space="preserve"> </w:t>
      </w:r>
      <w:r w:rsidRPr="000569DC">
        <w:rPr>
          <w:sz w:val="20"/>
          <w:szCs w:val="20"/>
        </w:rPr>
        <w:t>mensalmente</w:t>
      </w:r>
      <w:r w:rsidRPr="000569DC">
        <w:rPr>
          <w:spacing w:val="-14"/>
          <w:sz w:val="20"/>
          <w:szCs w:val="20"/>
        </w:rPr>
        <w:t xml:space="preserve"> </w:t>
      </w:r>
      <w:r w:rsidRPr="000569DC">
        <w:rPr>
          <w:sz w:val="20"/>
          <w:szCs w:val="20"/>
        </w:rPr>
        <w:t>pelo</w:t>
      </w:r>
      <w:r w:rsidRPr="000569DC">
        <w:rPr>
          <w:spacing w:val="-12"/>
          <w:sz w:val="20"/>
          <w:szCs w:val="20"/>
        </w:rPr>
        <w:t xml:space="preserve"> </w:t>
      </w:r>
      <w:r w:rsidRPr="000569DC">
        <w:rPr>
          <w:sz w:val="20"/>
          <w:szCs w:val="20"/>
        </w:rPr>
        <w:t>Instituto</w:t>
      </w:r>
      <w:r w:rsidRPr="000569DC">
        <w:rPr>
          <w:spacing w:val="-14"/>
          <w:sz w:val="20"/>
          <w:szCs w:val="20"/>
        </w:rPr>
        <w:t xml:space="preserve"> </w:t>
      </w:r>
      <w:r w:rsidRPr="000569DC">
        <w:rPr>
          <w:sz w:val="20"/>
          <w:szCs w:val="20"/>
        </w:rPr>
        <w:t>Brasileiro</w:t>
      </w:r>
      <w:r w:rsidRPr="000569DC">
        <w:rPr>
          <w:spacing w:val="-14"/>
          <w:sz w:val="20"/>
          <w:szCs w:val="20"/>
        </w:rPr>
        <w:t xml:space="preserve"> </w:t>
      </w:r>
      <w:r w:rsidRPr="000569DC">
        <w:rPr>
          <w:sz w:val="20"/>
          <w:szCs w:val="20"/>
        </w:rPr>
        <w:t>de Geografia e Estatística (“</w:t>
      </w:r>
      <w:r w:rsidRPr="000569DC">
        <w:rPr>
          <w:sz w:val="20"/>
          <w:szCs w:val="20"/>
          <w:u w:val="single"/>
        </w:rPr>
        <w:t>IBGE</w:t>
      </w:r>
      <w:r w:rsidRPr="000569DC">
        <w:rPr>
          <w:sz w:val="20"/>
          <w:szCs w:val="20"/>
        </w:rPr>
        <w:t>”), desde a Primeira Data de Integralização até a data do efetivo pagamento (“</w:t>
      </w:r>
      <w:r w:rsidRPr="000569DC">
        <w:rPr>
          <w:sz w:val="20"/>
          <w:szCs w:val="20"/>
          <w:u w:val="single"/>
        </w:rPr>
        <w:t>Atualização Monetária</w:t>
      </w:r>
      <w:r w:rsidRPr="000569DC">
        <w:rPr>
          <w:sz w:val="20"/>
          <w:szCs w:val="20"/>
        </w:rPr>
        <w:t>”), sendo o produto da Atualização Monetária automaticamente</w:t>
      </w:r>
      <w:r w:rsidRPr="000569DC">
        <w:rPr>
          <w:spacing w:val="-9"/>
          <w:sz w:val="20"/>
          <w:szCs w:val="20"/>
        </w:rPr>
        <w:t xml:space="preserve"> </w:t>
      </w:r>
      <w:r w:rsidRPr="000569DC">
        <w:rPr>
          <w:sz w:val="20"/>
          <w:szCs w:val="20"/>
        </w:rPr>
        <w:t>incorporado</w:t>
      </w:r>
      <w:r w:rsidRPr="000569DC">
        <w:rPr>
          <w:spacing w:val="-9"/>
          <w:sz w:val="20"/>
          <w:szCs w:val="20"/>
        </w:rPr>
        <w:t xml:space="preserve"> </w:t>
      </w:r>
      <w:r w:rsidRPr="000569DC">
        <w:rPr>
          <w:sz w:val="20"/>
          <w:szCs w:val="20"/>
        </w:rPr>
        <w:t>ao</w:t>
      </w:r>
      <w:r w:rsidRPr="000569DC">
        <w:rPr>
          <w:spacing w:val="-6"/>
          <w:sz w:val="20"/>
          <w:szCs w:val="20"/>
        </w:rPr>
        <w:t xml:space="preserve"> </w:t>
      </w:r>
      <w:r w:rsidRPr="000569DC">
        <w:rPr>
          <w:sz w:val="20"/>
          <w:szCs w:val="20"/>
        </w:rPr>
        <w:t>Valor</w:t>
      </w:r>
      <w:r w:rsidRPr="000569DC">
        <w:rPr>
          <w:spacing w:val="-4"/>
          <w:sz w:val="20"/>
          <w:szCs w:val="20"/>
        </w:rPr>
        <w:t xml:space="preserve"> </w:t>
      </w:r>
      <w:r w:rsidRPr="000569DC">
        <w:rPr>
          <w:sz w:val="20"/>
          <w:szCs w:val="20"/>
        </w:rPr>
        <w:t>Nominal</w:t>
      </w:r>
      <w:r w:rsidRPr="000569DC">
        <w:rPr>
          <w:spacing w:val="-8"/>
          <w:sz w:val="20"/>
          <w:szCs w:val="20"/>
        </w:rPr>
        <w:t xml:space="preserve"> </w:t>
      </w:r>
      <w:r w:rsidRPr="000569DC">
        <w:rPr>
          <w:sz w:val="20"/>
          <w:szCs w:val="20"/>
        </w:rPr>
        <w:t>Unitário</w:t>
      </w:r>
      <w:r w:rsidRPr="000569DC">
        <w:rPr>
          <w:spacing w:val="-9"/>
          <w:sz w:val="20"/>
          <w:szCs w:val="20"/>
        </w:rPr>
        <w:t xml:space="preserve"> </w:t>
      </w:r>
      <w:r w:rsidRPr="000569DC">
        <w:rPr>
          <w:sz w:val="20"/>
          <w:szCs w:val="20"/>
        </w:rPr>
        <w:t>das</w:t>
      </w:r>
      <w:r w:rsidRPr="000569DC">
        <w:rPr>
          <w:spacing w:val="-7"/>
          <w:sz w:val="20"/>
          <w:szCs w:val="20"/>
        </w:rPr>
        <w:t xml:space="preserve"> </w:t>
      </w:r>
      <w:r w:rsidRPr="000569DC">
        <w:rPr>
          <w:sz w:val="20"/>
          <w:szCs w:val="20"/>
        </w:rPr>
        <w:t>Debêntures</w:t>
      </w:r>
      <w:r w:rsidRPr="000569DC">
        <w:rPr>
          <w:spacing w:val="-6"/>
          <w:sz w:val="20"/>
          <w:szCs w:val="20"/>
        </w:rPr>
        <w:t xml:space="preserve"> </w:t>
      </w:r>
      <w:r w:rsidRPr="000569DC">
        <w:rPr>
          <w:sz w:val="20"/>
          <w:szCs w:val="20"/>
        </w:rPr>
        <w:t>ou,</w:t>
      </w:r>
      <w:r w:rsidRPr="000569DC">
        <w:rPr>
          <w:spacing w:val="-8"/>
          <w:sz w:val="20"/>
          <w:szCs w:val="20"/>
        </w:rPr>
        <w:t xml:space="preserve"> </w:t>
      </w:r>
      <w:r w:rsidRPr="000569DC">
        <w:rPr>
          <w:sz w:val="20"/>
          <w:szCs w:val="20"/>
        </w:rPr>
        <w:t>se</w:t>
      </w:r>
      <w:r w:rsidRPr="000569DC">
        <w:rPr>
          <w:spacing w:val="-8"/>
          <w:sz w:val="20"/>
          <w:szCs w:val="20"/>
        </w:rPr>
        <w:t xml:space="preserve"> </w:t>
      </w:r>
      <w:r w:rsidRPr="000569DC">
        <w:rPr>
          <w:sz w:val="20"/>
          <w:szCs w:val="20"/>
        </w:rPr>
        <w:t>for</w:t>
      </w:r>
      <w:r w:rsidRPr="000569DC">
        <w:rPr>
          <w:spacing w:val="-9"/>
          <w:sz w:val="20"/>
          <w:szCs w:val="20"/>
        </w:rPr>
        <w:t xml:space="preserve"> </w:t>
      </w:r>
      <w:r w:rsidRPr="000569DC">
        <w:rPr>
          <w:sz w:val="20"/>
          <w:szCs w:val="20"/>
        </w:rPr>
        <w:t>o</w:t>
      </w:r>
      <w:r w:rsidRPr="000569DC">
        <w:rPr>
          <w:spacing w:val="-7"/>
          <w:sz w:val="20"/>
          <w:szCs w:val="20"/>
        </w:rPr>
        <w:t xml:space="preserve"> </w:t>
      </w:r>
      <w:r w:rsidRPr="000569DC">
        <w:rPr>
          <w:sz w:val="20"/>
          <w:szCs w:val="20"/>
        </w:rPr>
        <w:t>caso, ao saldo do Valor Nominal Unitário das Debêntures, conforme aplicável (“</w:t>
      </w:r>
      <w:r w:rsidRPr="000569DC">
        <w:rPr>
          <w:sz w:val="20"/>
          <w:szCs w:val="20"/>
          <w:u w:val="single"/>
        </w:rPr>
        <w:t>Valor Nominal Unitário Atualizado</w:t>
      </w:r>
      <w:r w:rsidRPr="000569DC">
        <w:rPr>
          <w:sz w:val="20"/>
          <w:szCs w:val="20"/>
        </w:rPr>
        <w:t xml:space="preserve">”), calculado de forma exponencial e cumulativa </w:t>
      </w:r>
      <w:r w:rsidRPr="000569DC">
        <w:rPr>
          <w:i/>
          <w:sz w:val="20"/>
          <w:szCs w:val="20"/>
        </w:rPr>
        <w:t xml:space="preserve">pro rata temporis </w:t>
      </w:r>
      <w:r w:rsidRPr="000569DC">
        <w:rPr>
          <w:sz w:val="20"/>
          <w:szCs w:val="20"/>
        </w:rPr>
        <w:t>por Dias Úteis conforme fórmula</w:t>
      </w:r>
      <w:r w:rsidRPr="000569DC">
        <w:rPr>
          <w:spacing w:val="-7"/>
          <w:sz w:val="20"/>
          <w:szCs w:val="20"/>
        </w:rPr>
        <w:t xml:space="preserve"> </w:t>
      </w:r>
      <w:r w:rsidRPr="000569DC">
        <w:rPr>
          <w:sz w:val="20"/>
          <w:szCs w:val="20"/>
        </w:rPr>
        <w:t>abaixo:</w:t>
      </w:r>
    </w:p>
    <w:p w14:paraId="498FBF2C" w14:textId="77777777" w:rsidR="000A115D" w:rsidRPr="000569DC" w:rsidRDefault="000A115D">
      <w:pPr>
        <w:pStyle w:val="Corpodetexto"/>
        <w:spacing w:line="276" w:lineRule="auto"/>
        <w:ind w:right="-66"/>
        <w:rPr>
          <w:highlight w:val="green"/>
        </w:rPr>
        <w:pPrChange w:id="237" w:author="Mariana Piovesan Ramos | Vieira Rezende" w:date="2021-11-19T20:13:00Z">
          <w:pPr>
            <w:pStyle w:val="Corpodetexto"/>
            <w:spacing w:line="317" w:lineRule="auto"/>
            <w:ind w:right="-66"/>
          </w:pPr>
        </w:pPrChange>
      </w:pPr>
    </w:p>
    <w:p w14:paraId="2AA5D4E6" w14:textId="77777777" w:rsidR="00950534" w:rsidRPr="000569DC" w:rsidRDefault="00950534">
      <w:pPr>
        <w:pStyle w:val="Body2"/>
        <w:spacing w:after="0" w:line="276" w:lineRule="auto"/>
        <w:ind w:left="0"/>
        <w:jc w:val="center"/>
        <w:rPr>
          <w:rFonts w:ascii="Verdana" w:hAnsi="Verdana" w:cs="Tahoma"/>
          <w:szCs w:val="20"/>
        </w:rPr>
        <w:pPrChange w:id="238" w:author="Mariana Piovesan Ramos | Vieira Rezende" w:date="2021-11-19T20:13:00Z">
          <w:pPr>
            <w:pStyle w:val="Body2"/>
            <w:spacing w:after="0" w:line="317" w:lineRule="auto"/>
            <w:ind w:left="0"/>
            <w:jc w:val="center"/>
          </w:pPr>
        </w:pPrChange>
      </w:pPr>
      <w:r w:rsidRPr="00FA6DD5">
        <w:rPr>
          <w:rFonts w:ascii="Verdana" w:hAnsi="Verdana" w:cs="Tahoma"/>
          <w:noProof/>
          <w:szCs w:val="20"/>
          <w:lang w:eastAsia="pt-BR"/>
        </w:rPr>
        <w:drawing>
          <wp:inline distT="0" distB="0" distL="0" distR="0" wp14:anchorId="2D6D6D2E" wp14:editId="5A023C0D">
            <wp:extent cx="988695" cy="179705"/>
            <wp:effectExtent l="0" t="0" r="190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88695" cy="179705"/>
                    </a:xfrm>
                    <a:prstGeom prst="rect">
                      <a:avLst/>
                    </a:prstGeom>
                    <a:noFill/>
                    <a:ln>
                      <a:noFill/>
                    </a:ln>
                  </pic:spPr>
                </pic:pic>
              </a:graphicData>
            </a:graphic>
          </wp:inline>
        </w:drawing>
      </w:r>
    </w:p>
    <w:p w14:paraId="36E55432" w14:textId="77777777" w:rsidR="00A64F43" w:rsidRPr="000569DC" w:rsidRDefault="00A64F43">
      <w:pPr>
        <w:keepNext/>
        <w:spacing w:line="276" w:lineRule="auto"/>
        <w:jc w:val="both"/>
        <w:rPr>
          <w:rStyle w:val="DeltaViewInsertion"/>
          <w:rFonts w:eastAsia="Arial Unicode MS"/>
          <w:b/>
          <w:smallCaps/>
          <w:color w:val="auto"/>
          <w:sz w:val="20"/>
          <w:szCs w:val="20"/>
          <w:u w:val="none"/>
          <w:rPrChange w:id="239" w:author="Mariana Piovesan Ramos | Vieira Rezende" w:date="2021-11-19T20:12:00Z">
            <w:rPr>
              <w:rStyle w:val="DeltaViewInsertion"/>
              <w:rFonts w:ascii="Tahoma" w:eastAsia="Arial Unicode MS" w:hAnsi="Tahoma" w:cs="Times New Roman"/>
              <w:b/>
              <w:smallCaps/>
              <w:color w:val="auto"/>
              <w:kern w:val="20"/>
              <w:sz w:val="20"/>
              <w:szCs w:val="20"/>
              <w:u w:val="none"/>
              <w:lang w:val="pt-BR"/>
            </w:rPr>
          </w:rPrChange>
        </w:rPr>
        <w:pPrChange w:id="240" w:author="Mariana Piovesan Ramos | Vieira Rezende" w:date="2021-11-19T20:13:00Z">
          <w:pPr>
            <w:keepNext/>
            <w:spacing w:line="317" w:lineRule="auto"/>
            <w:jc w:val="both"/>
          </w:pPr>
        </w:pPrChange>
      </w:pPr>
      <w:r w:rsidRPr="000569DC">
        <w:rPr>
          <w:rStyle w:val="DeltaViewInsertion"/>
          <w:rFonts w:cs="Arial"/>
          <w:color w:val="auto"/>
          <w:sz w:val="20"/>
          <w:szCs w:val="20"/>
          <w:u w:val="none"/>
        </w:rPr>
        <w:t>Onde:</w:t>
      </w:r>
    </w:p>
    <w:p w14:paraId="16DBD76F" w14:textId="77777777" w:rsidR="00A64F43" w:rsidRPr="000569DC" w:rsidRDefault="00A64F43">
      <w:pPr>
        <w:keepNext/>
        <w:spacing w:line="276" w:lineRule="auto"/>
        <w:jc w:val="both"/>
        <w:rPr>
          <w:rStyle w:val="DeltaViewInsertion"/>
          <w:rFonts w:eastAsia="Arial Unicode MS"/>
          <w:b/>
          <w:smallCaps/>
          <w:color w:val="auto"/>
          <w:sz w:val="20"/>
          <w:szCs w:val="20"/>
          <w:u w:val="none"/>
        </w:rPr>
        <w:pPrChange w:id="241" w:author="Mariana Piovesan Ramos | Vieira Rezende" w:date="2021-11-19T20:13:00Z">
          <w:pPr>
            <w:keepNext/>
            <w:spacing w:line="317" w:lineRule="auto"/>
            <w:jc w:val="both"/>
          </w:pPr>
        </w:pPrChange>
      </w:pPr>
    </w:p>
    <w:p w14:paraId="0AE48BED" w14:textId="77777777" w:rsidR="00A64F43" w:rsidRPr="000569DC" w:rsidRDefault="00A64F43">
      <w:pPr>
        <w:spacing w:line="276" w:lineRule="auto"/>
        <w:ind w:right="-1"/>
        <w:jc w:val="both"/>
        <w:rPr>
          <w:rStyle w:val="DeltaViewInsertion"/>
          <w:rFonts w:cs="Arial"/>
          <w:color w:val="auto"/>
          <w:sz w:val="20"/>
          <w:szCs w:val="20"/>
          <w:u w:val="none"/>
        </w:rPr>
        <w:pPrChange w:id="242" w:author="Mariana Piovesan Ramos | Vieira Rezende" w:date="2021-11-19T20:13:00Z">
          <w:pPr>
            <w:spacing w:line="317" w:lineRule="auto"/>
            <w:ind w:right="-1"/>
            <w:jc w:val="both"/>
          </w:pPr>
        </w:pPrChange>
      </w:pPr>
      <w:r w:rsidRPr="000569DC">
        <w:rPr>
          <w:rStyle w:val="DeltaViewInsertion"/>
          <w:rFonts w:cs="Arial"/>
          <w:color w:val="auto"/>
          <w:sz w:val="20"/>
          <w:szCs w:val="20"/>
          <w:u w:val="none"/>
        </w:rPr>
        <w:t>VNa =</w:t>
      </w:r>
      <w:r w:rsidRPr="000569DC">
        <w:rPr>
          <w:rStyle w:val="DeltaViewInsertion"/>
          <w:rFonts w:cs="Arial"/>
          <w:color w:val="auto"/>
          <w:sz w:val="20"/>
          <w:szCs w:val="20"/>
          <w:u w:val="none"/>
        </w:rPr>
        <w:tab/>
        <w:t xml:space="preserve"> Valor Nominal </w:t>
      </w:r>
      <w:r w:rsidRPr="000569DC">
        <w:rPr>
          <w:rFonts w:cs="Arial"/>
          <w:sz w:val="20"/>
          <w:szCs w:val="20"/>
        </w:rPr>
        <w:t>Unitário</w:t>
      </w:r>
      <w:r w:rsidRPr="000569DC">
        <w:rPr>
          <w:rStyle w:val="DeltaViewInsertion"/>
          <w:rFonts w:cs="Arial"/>
          <w:color w:val="auto"/>
          <w:sz w:val="20"/>
          <w:szCs w:val="20"/>
          <w:u w:val="none"/>
        </w:rPr>
        <w:t xml:space="preserve"> Atualizado calculado com 8 (oito) casas decimais, sem arredondamento; </w:t>
      </w:r>
    </w:p>
    <w:p w14:paraId="7CD8CB53" w14:textId="77777777" w:rsidR="00A64F43" w:rsidRPr="000569DC" w:rsidRDefault="00A64F43">
      <w:pPr>
        <w:spacing w:line="276" w:lineRule="auto"/>
        <w:ind w:right="-1"/>
        <w:jc w:val="both"/>
        <w:rPr>
          <w:rStyle w:val="DeltaViewInsertion"/>
          <w:rFonts w:cs="Arial"/>
          <w:color w:val="auto"/>
          <w:sz w:val="20"/>
          <w:szCs w:val="20"/>
          <w:u w:val="none"/>
        </w:rPr>
        <w:pPrChange w:id="243" w:author="Mariana Piovesan Ramos | Vieira Rezende" w:date="2021-11-19T20:13:00Z">
          <w:pPr>
            <w:spacing w:line="317" w:lineRule="auto"/>
            <w:ind w:right="-1"/>
            <w:jc w:val="both"/>
          </w:pPr>
        </w:pPrChange>
      </w:pPr>
    </w:p>
    <w:p w14:paraId="23FD3341" w14:textId="77777777" w:rsidR="00A64F43" w:rsidRPr="000569DC" w:rsidRDefault="00A64F43">
      <w:pPr>
        <w:spacing w:line="276" w:lineRule="auto"/>
        <w:ind w:right="-1"/>
        <w:jc w:val="both"/>
        <w:rPr>
          <w:rStyle w:val="DeltaViewInsertion"/>
          <w:rFonts w:cs="Arial"/>
          <w:color w:val="auto"/>
          <w:sz w:val="20"/>
          <w:szCs w:val="20"/>
          <w:u w:val="none"/>
        </w:rPr>
        <w:pPrChange w:id="244" w:author="Mariana Piovesan Ramos | Vieira Rezende" w:date="2021-11-19T20:13:00Z">
          <w:pPr>
            <w:spacing w:line="317" w:lineRule="auto"/>
            <w:ind w:right="-1"/>
            <w:jc w:val="both"/>
          </w:pPr>
        </w:pPrChange>
      </w:pPr>
      <w:r w:rsidRPr="000569DC">
        <w:rPr>
          <w:rStyle w:val="DeltaViewInsertion"/>
          <w:rFonts w:cs="Arial"/>
          <w:color w:val="auto"/>
          <w:sz w:val="20"/>
          <w:szCs w:val="20"/>
          <w:u w:val="none"/>
        </w:rPr>
        <w:t>VNe =</w:t>
      </w:r>
      <w:r w:rsidRPr="000569DC">
        <w:rPr>
          <w:rStyle w:val="DeltaViewInsertion"/>
          <w:rFonts w:cs="Arial"/>
          <w:color w:val="auto"/>
          <w:sz w:val="20"/>
          <w:szCs w:val="20"/>
          <w:u w:val="none"/>
        </w:rPr>
        <w:tab/>
        <w:t xml:space="preserve"> Valor Nominal Unitário das Debêntures ou </w:t>
      </w:r>
      <w:r w:rsidR="00CE1347" w:rsidRPr="000569DC">
        <w:rPr>
          <w:rStyle w:val="DeltaViewInsertion"/>
          <w:rFonts w:cs="Arial"/>
          <w:color w:val="auto"/>
          <w:sz w:val="20"/>
          <w:szCs w:val="20"/>
          <w:u w:val="none"/>
        </w:rPr>
        <w:t>s</w:t>
      </w:r>
      <w:r w:rsidRPr="000569DC">
        <w:rPr>
          <w:rStyle w:val="DeltaViewInsertion"/>
          <w:rFonts w:cs="Arial"/>
          <w:color w:val="auto"/>
          <w:sz w:val="20"/>
          <w:szCs w:val="20"/>
          <w:u w:val="none"/>
        </w:rPr>
        <w:t xml:space="preserve">aldo do Valor Nominal Unitário das Debêntures (valor nominal unitário remanescente após amortização de principal, incorporação e atualização monetária a cada período), calculado com 8 (oito) casas decimais, sem arredondamento. </w:t>
      </w:r>
    </w:p>
    <w:p w14:paraId="43A40115" w14:textId="77777777" w:rsidR="00A64F43" w:rsidRPr="000569DC" w:rsidRDefault="00A64F43">
      <w:pPr>
        <w:spacing w:line="276" w:lineRule="auto"/>
        <w:ind w:right="-1"/>
        <w:jc w:val="both"/>
        <w:rPr>
          <w:rStyle w:val="DeltaViewInsertion"/>
          <w:rFonts w:cs="Arial"/>
          <w:color w:val="auto"/>
          <w:sz w:val="20"/>
          <w:szCs w:val="20"/>
          <w:u w:val="none"/>
        </w:rPr>
        <w:pPrChange w:id="245" w:author="Mariana Piovesan Ramos | Vieira Rezende" w:date="2021-11-19T20:13:00Z">
          <w:pPr>
            <w:spacing w:line="317" w:lineRule="auto"/>
            <w:ind w:right="-1"/>
            <w:jc w:val="both"/>
          </w:pPr>
        </w:pPrChange>
      </w:pPr>
    </w:p>
    <w:p w14:paraId="05CA4C83" w14:textId="77777777" w:rsidR="00A64F43" w:rsidRPr="000569DC" w:rsidRDefault="00A64F43">
      <w:pPr>
        <w:spacing w:line="276" w:lineRule="auto"/>
        <w:ind w:right="-1"/>
        <w:jc w:val="both"/>
        <w:rPr>
          <w:rStyle w:val="DeltaViewInsertion"/>
          <w:rFonts w:cs="Arial"/>
          <w:color w:val="auto"/>
          <w:sz w:val="20"/>
          <w:szCs w:val="20"/>
          <w:u w:val="none"/>
        </w:rPr>
        <w:pPrChange w:id="246" w:author="Mariana Piovesan Ramos | Vieira Rezende" w:date="2021-11-19T20:13:00Z">
          <w:pPr>
            <w:spacing w:line="317" w:lineRule="auto"/>
            <w:ind w:right="-1"/>
            <w:jc w:val="both"/>
          </w:pPr>
        </w:pPrChange>
      </w:pPr>
      <w:r w:rsidRPr="000569DC">
        <w:rPr>
          <w:rStyle w:val="DeltaViewInsertion"/>
          <w:rFonts w:cs="Arial"/>
          <w:color w:val="auto"/>
          <w:sz w:val="20"/>
          <w:szCs w:val="20"/>
          <w:u w:val="none"/>
        </w:rPr>
        <w:t>C = Fator acumulado das variações mensais do IPCA calculado com 8 (oito) casas decimais, sem arredondamento, apurado da seguinte forma:</w:t>
      </w:r>
    </w:p>
    <w:p w14:paraId="3CE5F4D0" w14:textId="77777777" w:rsidR="00A64F43" w:rsidRPr="000569DC" w:rsidRDefault="00A64F43">
      <w:pPr>
        <w:spacing w:line="276" w:lineRule="auto"/>
        <w:ind w:right="-1"/>
        <w:jc w:val="both"/>
        <w:rPr>
          <w:rStyle w:val="DeltaViewInsertion"/>
          <w:rFonts w:cs="Arial"/>
          <w:color w:val="auto"/>
          <w:sz w:val="20"/>
          <w:szCs w:val="20"/>
          <w:u w:val="none"/>
        </w:rPr>
        <w:pPrChange w:id="247" w:author="Mariana Piovesan Ramos | Vieira Rezende" w:date="2021-11-19T20:13:00Z">
          <w:pPr>
            <w:spacing w:line="317" w:lineRule="auto"/>
            <w:ind w:right="-1"/>
            <w:jc w:val="both"/>
          </w:pPr>
        </w:pPrChange>
      </w:pPr>
    </w:p>
    <w:p w14:paraId="5CEDA461" w14:textId="77777777" w:rsidR="00A64F43" w:rsidRPr="000569DC" w:rsidRDefault="00A64F43">
      <w:pPr>
        <w:keepNext/>
        <w:spacing w:line="276" w:lineRule="auto"/>
        <w:jc w:val="center"/>
        <w:rPr>
          <w:sz w:val="20"/>
          <w:szCs w:val="20"/>
        </w:rPr>
        <w:pPrChange w:id="248" w:author="Mariana Piovesan Ramos | Vieira Rezende" w:date="2021-11-19T20:13:00Z">
          <w:pPr>
            <w:keepNext/>
            <w:spacing w:line="317" w:lineRule="auto"/>
            <w:jc w:val="center"/>
          </w:pPr>
        </w:pPrChange>
      </w:pPr>
      <m:oMathPara>
        <m:oMath>
          <m:r>
            <w:rPr>
              <w:rFonts w:ascii="Cambria Math" w:eastAsia="Calibri" w:hAnsi="Cambria Math"/>
              <w:sz w:val="20"/>
              <w:szCs w:val="20"/>
              <w:rPrChange w:id="249" w:author="Mariana Piovesan Ramos | Vieira Rezende" w:date="2021-11-19T20:12:00Z">
                <w:rPr>
                  <w:rFonts w:ascii="Cambria Math" w:eastAsia="Calibri" w:hAnsi="Cambria Math"/>
                  <w:color w:val="0000FF"/>
                  <w:sz w:val="20"/>
                  <w:szCs w:val="20"/>
                  <w:u w:val="double"/>
                </w:rPr>
              </w:rPrChange>
            </w:rPr>
            <m:t>C=</m:t>
          </m:r>
          <m:nary>
            <m:naryPr>
              <m:chr m:val="∏"/>
              <m:limLoc m:val="undOvr"/>
              <m:ctrlPr>
                <w:rPr>
                  <w:rFonts w:ascii="Cambria Math" w:eastAsia="Calibri" w:hAnsi="Cambria Math"/>
                  <w:i/>
                  <w:sz w:val="20"/>
                  <w:szCs w:val="20"/>
                </w:rPr>
              </m:ctrlPr>
            </m:naryPr>
            <m:sub>
              <m:r>
                <w:rPr>
                  <w:rFonts w:ascii="Cambria Math" w:eastAsia="Calibri" w:hAnsi="Cambria Math"/>
                  <w:sz w:val="20"/>
                  <w:szCs w:val="20"/>
                </w:rPr>
                <m:t>k=1</m:t>
              </m:r>
            </m:sub>
            <m:sup>
              <m:r>
                <w:rPr>
                  <w:rFonts w:ascii="Cambria Math" w:eastAsia="Calibri" w:hAnsi="Cambria Math"/>
                  <w:sz w:val="20"/>
                  <w:szCs w:val="20"/>
                </w:rPr>
                <m:t>n</m:t>
              </m:r>
            </m:sup>
            <m:e>
              <m:d>
                <m:dPr>
                  <m:begChr m:val="["/>
                  <m:endChr m:val="]"/>
                  <m:ctrlPr>
                    <w:rPr>
                      <w:rFonts w:ascii="Cambria Math" w:eastAsia="Calibri" w:hAnsi="Cambria Math"/>
                      <w:i/>
                      <w:sz w:val="20"/>
                      <w:szCs w:val="20"/>
                    </w:rPr>
                  </m:ctrlPr>
                </m:dPr>
                <m:e>
                  <m:sSup>
                    <m:sSupPr>
                      <m:ctrlPr>
                        <w:rPr>
                          <w:rFonts w:ascii="Cambria Math" w:eastAsia="Calibri" w:hAnsi="Cambria Math"/>
                          <w:i/>
                          <w:sz w:val="20"/>
                          <w:szCs w:val="20"/>
                        </w:rPr>
                      </m:ctrlPr>
                    </m:sSupPr>
                    <m:e>
                      <m:d>
                        <m:dPr>
                          <m:ctrlPr>
                            <w:rPr>
                              <w:rFonts w:ascii="Cambria Math" w:eastAsia="Calibri" w:hAnsi="Cambria Math"/>
                              <w:i/>
                              <w:sz w:val="20"/>
                              <w:szCs w:val="20"/>
                            </w:rPr>
                          </m:ctrlPr>
                        </m:dPr>
                        <m:e>
                          <m:f>
                            <m:fPr>
                              <m:ctrlPr>
                                <w:rPr>
                                  <w:rFonts w:ascii="Cambria Math" w:eastAsia="Calibri" w:hAnsi="Cambria Math"/>
                                  <w:i/>
                                  <w:sz w:val="20"/>
                                  <w:szCs w:val="20"/>
                                </w:rPr>
                              </m:ctrlPr>
                            </m:fPr>
                            <m:num>
                              <m:sSub>
                                <m:sSubPr>
                                  <m:ctrlPr>
                                    <w:rPr>
                                      <w:rFonts w:ascii="Cambria Math" w:eastAsia="Calibri" w:hAnsi="Cambria Math"/>
                                      <w:i/>
                                      <w:sz w:val="20"/>
                                      <w:szCs w:val="20"/>
                                    </w:rPr>
                                  </m:ctrlPr>
                                </m:sSubPr>
                                <m:e>
                                  <m:r>
                                    <w:rPr>
                                      <w:rFonts w:ascii="Cambria Math" w:eastAsia="Calibri" w:hAnsi="Cambria Math"/>
                                      <w:sz w:val="20"/>
                                      <w:szCs w:val="20"/>
                                    </w:rPr>
                                    <m:t>NI</m:t>
                                  </m:r>
                                </m:e>
                                <m:sub>
                                  <m:r>
                                    <w:rPr>
                                      <w:rFonts w:ascii="Cambria Math" w:eastAsia="Calibri" w:hAnsi="Cambria Math"/>
                                      <w:sz w:val="20"/>
                                      <w:szCs w:val="20"/>
                                    </w:rPr>
                                    <m:t>k</m:t>
                                  </m:r>
                                </m:sub>
                              </m:sSub>
                            </m:num>
                            <m:den>
                              <m:sSub>
                                <m:sSubPr>
                                  <m:ctrlPr>
                                    <w:rPr>
                                      <w:rFonts w:ascii="Cambria Math" w:eastAsia="Calibri" w:hAnsi="Cambria Math"/>
                                      <w:i/>
                                      <w:sz w:val="20"/>
                                      <w:szCs w:val="20"/>
                                    </w:rPr>
                                  </m:ctrlPr>
                                </m:sSubPr>
                                <m:e>
                                  <m:r>
                                    <w:rPr>
                                      <w:rFonts w:ascii="Cambria Math" w:eastAsia="Calibri" w:hAnsi="Cambria Math"/>
                                      <w:sz w:val="20"/>
                                      <w:szCs w:val="20"/>
                                    </w:rPr>
                                    <m:t>NI</m:t>
                                  </m:r>
                                </m:e>
                                <m:sub>
                                  <m:r>
                                    <w:rPr>
                                      <w:rFonts w:ascii="Cambria Math" w:eastAsia="Calibri" w:hAnsi="Cambria Math"/>
                                      <w:sz w:val="20"/>
                                      <w:szCs w:val="20"/>
                                    </w:rPr>
                                    <m:t>k-1</m:t>
                                  </m:r>
                                </m:sub>
                              </m:sSub>
                            </m:den>
                          </m:f>
                        </m:e>
                      </m:d>
                    </m:e>
                    <m:sup>
                      <m:f>
                        <m:fPr>
                          <m:type m:val="lin"/>
                          <m:ctrlPr>
                            <w:rPr>
                              <w:rFonts w:ascii="Cambria Math" w:eastAsia="Calibri" w:hAnsi="Cambria Math"/>
                              <w:i/>
                              <w:sz w:val="20"/>
                              <w:szCs w:val="20"/>
                            </w:rPr>
                          </m:ctrlPr>
                        </m:fPr>
                        <m:num>
                          <m:r>
                            <w:rPr>
                              <w:rFonts w:ascii="Cambria Math" w:eastAsia="Calibri" w:hAnsi="Cambria Math"/>
                              <w:sz w:val="20"/>
                              <w:szCs w:val="20"/>
                            </w:rPr>
                            <m:t>dup</m:t>
                          </m:r>
                        </m:num>
                        <m:den>
                          <m:r>
                            <w:rPr>
                              <w:rFonts w:ascii="Cambria Math" w:eastAsia="Calibri" w:hAnsi="Cambria Math"/>
                              <w:sz w:val="20"/>
                              <w:szCs w:val="20"/>
                            </w:rPr>
                            <m:t>dut</m:t>
                          </m:r>
                        </m:den>
                      </m:f>
                    </m:sup>
                  </m:sSup>
                </m:e>
              </m:d>
            </m:e>
          </m:nary>
        </m:oMath>
      </m:oMathPara>
    </w:p>
    <w:p w14:paraId="23C80EC2" w14:textId="77777777" w:rsidR="00A64F43" w:rsidRPr="000569DC" w:rsidRDefault="00A64F43">
      <w:pPr>
        <w:keepNext/>
        <w:spacing w:line="276" w:lineRule="auto"/>
        <w:jc w:val="center"/>
        <w:rPr>
          <w:sz w:val="20"/>
          <w:szCs w:val="20"/>
        </w:rPr>
        <w:pPrChange w:id="250" w:author="Mariana Piovesan Ramos | Vieira Rezende" w:date="2021-11-19T20:13:00Z">
          <w:pPr>
            <w:keepNext/>
            <w:spacing w:line="317" w:lineRule="auto"/>
            <w:jc w:val="center"/>
          </w:pPr>
        </w:pPrChange>
      </w:pPr>
      <w:r w:rsidRPr="00FA6DD5">
        <w:rPr>
          <w:sz w:val="20"/>
          <w:szCs w:val="20"/>
        </w:rPr>
        <w:fldChar w:fldCharType="begin"/>
      </w:r>
      <w:r w:rsidRPr="000569DC">
        <w:rPr>
          <w:sz w:val="20"/>
          <w:szCs w:val="20"/>
        </w:rPr>
        <w:instrText xml:space="preserve"> QUOTE </w:instrText>
      </w:r>
      <m:oMath>
        <m:r>
          <m:rPr>
            <m:sty m:val="p"/>
          </m:rPr>
          <w:rPr>
            <w:rFonts w:ascii="Cambria Math" w:eastAsia="Calibri" w:hAnsi="Cambria Math"/>
            <w:sz w:val="20"/>
            <w:szCs w:val="20"/>
            <w:rPrChange w:id="251" w:author="Mariana Piovesan Ramos | Vieira Rezende" w:date="2021-11-19T20:12:00Z">
              <w:rPr>
                <w:rFonts w:ascii="Cambria Math" w:eastAsia="Calibri" w:hAnsi="Cambria Math"/>
                <w:sz w:val="20"/>
                <w:szCs w:val="20"/>
              </w:rPr>
            </w:rPrChange>
          </w:rPr>
          <m:t>C=</m:t>
        </m:r>
        <m:nary>
          <m:naryPr>
            <m:chr m:val="∏"/>
            <m:limLoc m:val="undOvr"/>
            <m:ctrlPr>
              <w:rPr>
                <w:rFonts w:ascii="Cambria Math" w:eastAsia="Calibri" w:hAnsi="Cambria Math"/>
                <w:i/>
                <w:sz w:val="20"/>
                <w:szCs w:val="20"/>
              </w:rPr>
            </m:ctrlPr>
          </m:naryPr>
          <m:sub>
            <m:r>
              <m:rPr>
                <m:sty m:val="p"/>
              </m:rPr>
              <w:rPr>
                <w:rFonts w:ascii="Cambria Math" w:eastAsia="Calibri" w:hAnsi="Cambria Math"/>
                <w:sz w:val="20"/>
                <w:szCs w:val="20"/>
                <w:rPrChange w:id="252" w:author="Mariana Piovesan Ramos | Vieira Rezende" w:date="2021-11-19T20:12:00Z">
                  <w:rPr>
                    <w:rFonts w:ascii="Cambria Math" w:eastAsia="Calibri" w:hAnsi="Cambria Math"/>
                    <w:sz w:val="20"/>
                    <w:szCs w:val="20"/>
                  </w:rPr>
                </w:rPrChange>
              </w:rPr>
              <m:t>k=1</m:t>
            </m:r>
          </m:sub>
          <m:sup>
            <m:r>
              <m:rPr>
                <m:sty m:val="p"/>
              </m:rPr>
              <w:rPr>
                <w:rFonts w:ascii="Cambria Math" w:eastAsia="Calibri" w:hAnsi="Cambria Math"/>
                <w:sz w:val="20"/>
                <w:szCs w:val="20"/>
                <w:rPrChange w:id="253" w:author="Mariana Piovesan Ramos | Vieira Rezende" w:date="2021-11-19T20:12:00Z">
                  <w:rPr>
                    <w:rFonts w:ascii="Cambria Math" w:eastAsia="Calibri" w:hAnsi="Cambria Math"/>
                    <w:sz w:val="20"/>
                    <w:szCs w:val="20"/>
                  </w:rPr>
                </w:rPrChange>
              </w:rPr>
              <m:t>n</m:t>
            </m:r>
          </m:sup>
          <m:e>
            <m:d>
              <m:dPr>
                <m:begChr m:val="["/>
                <m:endChr m:val="]"/>
                <m:ctrlPr>
                  <w:rPr>
                    <w:rFonts w:ascii="Cambria Math" w:eastAsia="Calibri" w:hAnsi="Cambria Math"/>
                    <w:i/>
                    <w:sz w:val="20"/>
                    <w:szCs w:val="20"/>
                  </w:rPr>
                </m:ctrlPr>
              </m:dPr>
              <m:e>
                <m:sSup>
                  <m:sSupPr>
                    <m:ctrlPr>
                      <w:rPr>
                        <w:rFonts w:ascii="Cambria Math" w:eastAsia="Calibri" w:hAnsi="Cambria Math"/>
                        <w:i/>
                        <w:sz w:val="20"/>
                        <w:szCs w:val="20"/>
                      </w:rPr>
                    </m:ctrlPr>
                  </m:sSupPr>
                  <m:e>
                    <m:d>
                      <m:dPr>
                        <m:ctrlPr>
                          <w:rPr>
                            <w:rFonts w:ascii="Cambria Math" w:eastAsia="Calibri" w:hAnsi="Cambria Math"/>
                            <w:i/>
                            <w:sz w:val="20"/>
                            <w:szCs w:val="20"/>
                          </w:rPr>
                        </m:ctrlPr>
                      </m:dPr>
                      <m:e>
                        <m:f>
                          <m:fPr>
                            <m:ctrlPr>
                              <w:rPr>
                                <w:rFonts w:ascii="Cambria Math" w:eastAsia="Calibri" w:hAnsi="Cambria Math"/>
                                <w:i/>
                                <w:sz w:val="20"/>
                                <w:szCs w:val="20"/>
                              </w:rPr>
                            </m:ctrlPr>
                          </m:fPr>
                          <m:num>
                            <m:sSub>
                              <m:sSubPr>
                                <m:ctrlPr>
                                  <w:rPr>
                                    <w:rFonts w:ascii="Cambria Math" w:eastAsia="Calibri" w:hAnsi="Cambria Math"/>
                                    <w:i/>
                                    <w:sz w:val="20"/>
                                    <w:szCs w:val="20"/>
                                  </w:rPr>
                                </m:ctrlPr>
                              </m:sSubPr>
                              <m:e>
                                <m:r>
                                  <m:rPr>
                                    <m:sty m:val="p"/>
                                  </m:rPr>
                                  <w:rPr>
                                    <w:rFonts w:ascii="Cambria Math" w:eastAsia="Calibri" w:hAnsi="Cambria Math"/>
                                    <w:sz w:val="20"/>
                                    <w:szCs w:val="20"/>
                                    <w:rPrChange w:id="254" w:author="Mariana Piovesan Ramos | Vieira Rezende" w:date="2021-11-19T20:12:00Z">
                                      <w:rPr>
                                        <w:rFonts w:ascii="Cambria Math" w:eastAsia="Calibri" w:hAnsi="Cambria Math"/>
                                        <w:sz w:val="20"/>
                                        <w:szCs w:val="20"/>
                                      </w:rPr>
                                    </w:rPrChange>
                                  </w:rPr>
                                  <m:t>NI</m:t>
                                </m:r>
                              </m:e>
                              <m:sub>
                                <m:r>
                                  <m:rPr>
                                    <m:sty m:val="p"/>
                                  </m:rPr>
                                  <w:rPr>
                                    <w:rFonts w:ascii="Cambria Math" w:eastAsia="Calibri" w:hAnsi="Cambria Math"/>
                                    <w:sz w:val="20"/>
                                    <w:szCs w:val="20"/>
                                    <w:rPrChange w:id="255" w:author="Mariana Piovesan Ramos | Vieira Rezende" w:date="2021-11-19T20:12:00Z">
                                      <w:rPr>
                                        <w:rFonts w:ascii="Cambria Math" w:eastAsia="Calibri" w:hAnsi="Cambria Math"/>
                                        <w:sz w:val="20"/>
                                        <w:szCs w:val="20"/>
                                      </w:rPr>
                                    </w:rPrChange>
                                  </w:rPr>
                                  <m:t>k</m:t>
                                </m:r>
                              </m:sub>
                            </m:sSub>
                          </m:num>
                          <m:den>
                            <m:sSub>
                              <m:sSubPr>
                                <m:ctrlPr>
                                  <w:rPr>
                                    <w:rFonts w:ascii="Cambria Math" w:eastAsia="Calibri" w:hAnsi="Cambria Math"/>
                                    <w:i/>
                                    <w:sz w:val="20"/>
                                    <w:szCs w:val="20"/>
                                  </w:rPr>
                                </m:ctrlPr>
                              </m:sSubPr>
                              <m:e>
                                <m:r>
                                  <m:rPr>
                                    <m:sty m:val="p"/>
                                  </m:rPr>
                                  <w:rPr>
                                    <w:rFonts w:ascii="Cambria Math" w:eastAsia="Calibri" w:hAnsi="Cambria Math"/>
                                    <w:sz w:val="20"/>
                                    <w:szCs w:val="20"/>
                                    <w:rPrChange w:id="256" w:author="Mariana Piovesan Ramos | Vieira Rezende" w:date="2021-11-19T20:12:00Z">
                                      <w:rPr>
                                        <w:rFonts w:ascii="Cambria Math" w:eastAsia="Calibri" w:hAnsi="Cambria Math"/>
                                        <w:sz w:val="20"/>
                                        <w:szCs w:val="20"/>
                                      </w:rPr>
                                    </w:rPrChange>
                                  </w:rPr>
                                  <m:t>NI</m:t>
                                </m:r>
                              </m:e>
                              <m:sub>
                                <m:r>
                                  <m:rPr>
                                    <m:sty m:val="p"/>
                                  </m:rPr>
                                  <w:rPr>
                                    <w:rFonts w:ascii="Cambria Math" w:eastAsia="Calibri" w:hAnsi="Cambria Math"/>
                                    <w:sz w:val="20"/>
                                    <w:szCs w:val="20"/>
                                    <w:rPrChange w:id="257" w:author="Mariana Piovesan Ramos | Vieira Rezende" w:date="2021-11-19T20:12:00Z">
                                      <w:rPr>
                                        <w:rFonts w:ascii="Cambria Math" w:eastAsia="Calibri" w:hAnsi="Cambria Math"/>
                                        <w:sz w:val="20"/>
                                        <w:szCs w:val="20"/>
                                      </w:rPr>
                                    </w:rPrChange>
                                  </w:rPr>
                                  <m:t>k-1</m:t>
                                </m:r>
                              </m:sub>
                            </m:sSub>
                          </m:den>
                        </m:f>
                      </m:e>
                    </m:d>
                  </m:e>
                  <m:sup>
                    <m:f>
                      <m:fPr>
                        <m:type m:val="lin"/>
                        <m:ctrlPr>
                          <w:rPr>
                            <w:rFonts w:ascii="Cambria Math" w:eastAsia="Calibri" w:hAnsi="Cambria Math"/>
                            <w:i/>
                            <w:sz w:val="20"/>
                            <w:szCs w:val="20"/>
                          </w:rPr>
                        </m:ctrlPr>
                      </m:fPr>
                      <m:num>
                        <m:r>
                          <m:rPr>
                            <m:sty m:val="p"/>
                          </m:rPr>
                          <w:rPr>
                            <w:rFonts w:ascii="Cambria Math" w:eastAsia="Calibri" w:hAnsi="Cambria Math"/>
                            <w:sz w:val="20"/>
                            <w:szCs w:val="20"/>
                            <w:rPrChange w:id="258" w:author="Mariana Piovesan Ramos | Vieira Rezende" w:date="2021-11-19T20:12:00Z">
                              <w:rPr>
                                <w:rFonts w:ascii="Cambria Math" w:eastAsia="Calibri" w:hAnsi="Cambria Math"/>
                                <w:sz w:val="20"/>
                                <w:szCs w:val="20"/>
                              </w:rPr>
                            </w:rPrChange>
                          </w:rPr>
                          <m:t>dup</m:t>
                        </m:r>
                      </m:num>
                      <m:den>
                        <m:r>
                          <m:rPr>
                            <m:sty m:val="p"/>
                          </m:rPr>
                          <w:rPr>
                            <w:rFonts w:ascii="Cambria Math" w:eastAsia="Calibri" w:hAnsi="Cambria Math"/>
                            <w:sz w:val="20"/>
                            <w:szCs w:val="20"/>
                            <w:rPrChange w:id="259" w:author="Mariana Piovesan Ramos | Vieira Rezende" w:date="2021-11-19T20:12:00Z">
                              <w:rPr>
                                <w:rFonts w:ascii="Cambria Math" w:eastAsia="Calibri" w:hAnsi="Cambria Math"/>
                                <w:sz w:val="20"/>
                                <w:szCs w:val="20"/>
                              </w:rPr>
                            </w:rPrChange>
                          </w:rPr>
                          <m:t>dut</m:t>
                        </m:r>
                      </m:den>
                    </m:f>
                  </m:sup>
                </m:sSup>
              </m:e>
            </m:d>
          </m:e>
        </m:nary>
      </m:oMath>
      <w:r w:rsidRPr="000569DC">
        <w:rPr>
          <w:sz w:val="20"/>
          <w:szCs w:val="20"/>
        </w:rPr>
        <w:instrText xml:space="preserve"> </w:instrText>
      </w:r>
      <w:r w:rsidRPr="000569DC">
        <w:rPr>
          <w:sz w:val="20"/>
          <w:szCs w:val="20"/>
          <w:rPrChange w:id="260" w:author="Mariana Piovesan Ramos | Vieira Rezende" w:date="2021-11-19T20:12:00Z">
            <w:rPr>
              <w:sz w:val="20"/>
              <w:szCs w:val="20"/>
            </w:rPr>
          </w:rPrChange>
        </w:rPr>
        <w:fldChar w:fldCharType="end"/>
      </w:r>
    </w:p>
    <w:p w14:paraId="4CEAE312" w14:textId="77777777" w:rsidR="00A64F43" w:rsidRPr="000569DC" w:rsidRDefault="00A64F43">
      <w:pPr>
        <w:keepNext/>
        <w:spacing w:line="276" w:lineRule="auto"/>
        <w:rPr>
          <w:rStyle w:val="DeltaViewInsertion"/>
          <w:rFonts w:cs="Arial"/>
          <w:color w:val="auto"/>
          <w:sz w:val="20"/>
          <w:szCs w:val="20"/>
          <w:u w:val="none"/>
        </w:rPr>
        <w:pPrChange w:id="261" w:author="Mariana Piovesan Ramos | Vieira Rezende" w:date="2021-11-19T20:13:00Z">
          <w:pPr>
            <w:keepNext/>
            <w:spacing w:line="317" w:lineRule="auto"/>
          </w:pPr>
        </w:pPrChange>
      </w:pPr>
      <w:r w:rsidRPr="000569DC">
        <w:rPr>
          <w:rStyle w:val="DeltaViewInsertion"/>
          <w:rFonts w:cs="Arial"/>
          <w:color w:val="auto"/>
          <w:sz w:val="20"/>
          <w:szCs w:val="20"/>
          <w:u w:val="none"/>
        </w:rPr>
        <w:t>Onde:</w:t>
      </w:r>
    </w:p>
    <w:p w14:paraId="6A160506" w14:textId="77777777" w:rsidR="00A64F43" w:rsidRPr="000569DC" w:rsidRDefault="00A64F43">
      <w:pPr>
        <w:keepNext/>
        <w:spacing w:line="276" w:lineRule="auto"/>
        <w:jc w:val="both"/>
        <w:rPr>
          <w:rStyle w:val="DeltaViewInsertion"/>
          <w:rFonts w:cs="Arial"/>
          <w:color w:val="auto"/>
          <w:sz w:val="20"/>
          <w:szCs w:val="20"/>
          <w:u w:val="none"/>
        </w:rPr>
        <w:pPrChange w:id="262" w:author="Mariana Piovesan Ramos | Vieira Rezende" w:date="2021-11-19T20:13:00Z">
          <w:pPr>
            <w:keepNext/>
            <w:spacing w:line="317" w:lineRule="auto"/>
            <w:jc w:val="both"/>
          </w:pPr>
        </w:pPrChange>
      </w:pPr>
    </w:p>
    <w:p w14:paraId="69CBAF10" w14:textId="77777777" w:rsidR="00A64F43" w:rsidRPr="000569DC" w:rsidRDefault="00A64F43">
      <w:pPr>
        <w:spacing w:line="276" w:lineRule="auto"/>
        <w:ind w:right="-1"/>
        <w:jc w:val="both"/>
        <w:rPr>
          <w:rStyle w:val="DeltaViewInsertion"/>
          <w:rFonts w:cs="Arial"/>
          <w:color w:val="auto"/>
          <w:sz w:val="20"/>
          <w:szCs w:val="20"/>
          <w:u w:val="none"/>
        </w:rPr>
        <w:pPrChange w:id="263" w:author="Mariana Piovesan Ramos | Vieira Rezende" w:date="2021-11-19T20:13:00Z">
          <w:pPr>
            <w:spacing w:line="317" w:lineRule="auto"/>
            <w:ind w:right="-1"/>
            <w:jc w:val="both"/>
          </w:pPr>
        </w:pPrChange>
      </w:pPr>
      <w:r w:rsidRPr="000569DC">
        <w:rPr>
          <w:rStyle w:val="DeltaViewInsertion"/>
          <w:rFonts w:cs="Arial"/>
          <w:color w:val="auto"/>
          <w:sz w:val="20"/>
          <w:szCs w:val="20"/>
          <w:u w:val="none"/>
        </w:rPr>
        <w:t>n = número total de índices utilizados na Atualização Monetária das Debêntures, sendo “n” um número inteiro;</w:t>
      </w:r>
    </w:p>
    <w:p w14:paraId="4607EAA1" w14:textId="77777777" w:rsidR="00A64F43" w:rsidRPr="000569DC" w:rsidRDefault="00A64F43">
      <w:pPr>
        <w:spacing w:line="276" w:lineRule="auto"/>
        <w:ind w:right="-1"/>
        <w:jc w:val="both"/>
        <w:rPr>
          <w:rStyle w:val="DeltaViewInsertion"/>
          <w:rFonts w:cs="Arial"/>
          <w:color w:val="auto"/>
          <w:sz w:val="20"/>
          <w:szCs w:val="20"/>
          <w:u w:val="none"/>
        </w:rPr>
        <w:pPrChange w:id="264" w:author="Mariana Piovesan Ramos | Vieira Rezende" w:date="2021-11-19T20:13:00Z">
          <w:pPr>
            <w:spacing w:line="317" w:lineRule="auto"/>
            <w:ind w:right="-1"/>
            <w:jc w:val="both"/>
          </w:pPr>
        </w:pPrChange>
      </w:pPr>
    </w:p>
    <w:p w14:paraId="38C0F8F5" w14:textId="77777777" w:rsidR="00A64F43" w:rsidRPr="000569DC" w:rsidRDefault="00A64F43">
      <w:pPr>
        <w:spacing w:line="276" w:lineRule="auto"/>
        <w:ind w:right="-1"/>
        <w:jc w:val="both"/>
        <w:rPr>
          <w:rStyle w:val="DeltaViewInsertion"/>
          <w:rFonts w:cs="Arial"/>
          <w:color w:val="auto"/>
          <w:sz w:val="20"/>
          <w:szCs w:val="20"/>
          <w:u w:val="none"/>
        </w:rPr>
        <w:pPrChange w:id="265" w:author="Mariana Piovesan Ramos | Vieira Rezende" w:date="2021-11-19T20:13:00Z">
          <w:pPr>
            <w:spacing w:line="317" w:lineRule="auto"/>
            <w:ind w:right="-1"/>
            <w:jc w:val="both"/>
          </w:pPr>
        </w:pPrChange>
      </w:pPr>
      <w:r w:rsidRPr="000569DC">
        <w:rPr>
          <w:rStyle w:val="DeltaViewInsertion"/>
          <w:rFonts w:cs="Arial"/>
          <w:color w:val="auto"/>
          <w:sz w:val="20"/>
          <w:szCs w:val="20"/>
          <w:u w:val="none"/>
        </w:rPr>
        <w:t xml:space="preserve">dup = número de Dias Úteis entre a Primeira Data de Integralização ou a Data de Aniversário (conforme abaixo definido) das Debêntures imediatamente anterior e a data de cálculo, limitado ao número total de Dias Úteis de vigência do índice utilizado, sendo “dup” um número inteiro; </w:t>
      </w:r>
    </w:p>
    <w:p w14:paraId="5E1B9A01" w14:textId="77777777" w:rsidR="00A64F43" w:rsidRPr="000569DC" w:rsidRDefault="00A64F43">
      <w:pPr>
        <w:spacing w:line="276" w:lineRule="auto"/>
        <w:ind w:right="-1"/>
        <w:jc w:val="both"/>
        <w:rPr>
          <w:rStyle w:val="DeltaViewInsertion"/>
          <w:rFonts w:cs="Arial"/>
          <w:color w:val="auto"/>
          <w:sz w:val="20"/>
          <w:szCs w:val="20"/>
          <w:u w:val="none"/>
        </w:rPr>
        <w:pPrChange w:id="266" w:author="Mariana Piovesan Ramos | Vieira Rezende" w:date="2021-11-19T20:13:00Z">
          <w:pPr>
            <w:spacing w:line="317" w:lineRule="auto"/>
            <w:ind w:right="-1"/>
            <w:jc w:val="both"/>
          </w:pPr>
        </w:pPrChange>
      </w:pPr>
    </w:p>
    <w:p w14:paraId="63F011BF" w14:textId="77777777" w:rsidR="00A64F43" w:rsidRPr="000569DC" w:rsidRDefault="00A64F43">
      <w:pPr>
        <w:spacing w:line="276" w:lineRule="auto"/>
        <w:ind w:right="-1"/>
        <w:jc w:val="both"/>
        <w:rPr>
          <w:rStyle w:val="DeltaViewInsertion"/>
          <w:rFonts w:cs="Arial"/>
          <w:color w:val="auto"/>
          <w:sz w:val="20"/>
          <w:szCs w:val="20"/>
          <w:u w:val="none"/>
        </w:rPr>
        <w:pPrChange w:id="267" w:author="Mariana Piovesan Ramos | Vieira Rezende" w:date="2021-11-19T20:13:00Z">
          <w:pPr>
            <w:spacing w:line="317" w:lineRule="auto"/>
            <w:ind w:right="-1"/>
            <w:jc w:val="both"/>
          </w:pPr>
        </w:pPrChange>
      </w:pPr>
      <w:r w:rsidRPr="000569DC">
        <w:rPr>
          <w:rStyle w:val="DeltaViewInsertion"/>
          <w:rFonts w:cs="Arial"/>
          <w:color w:val="auto"/>
          <w:sz w:val="20"/>
          <w:szCs w:val="20"/>
          <w:u w:val="none"/>
        </w:rPr>
        <w:t>dut = número de Dias Úteis entre a Data de Aniversário das Debêntures imediatamente anterior e a próxima Data de Aniversário das Debêntures, sendo “dut” um número inteiro;</w:t>
      </w:r>
    </w:p>
    <w:p w14:paraId="0BE5B01F" w14:textId="77777777" w:rsidR="00A64F43" w:rsidRPr="000569DC" w:rsidRDefault="00A64F43">
      <w:pPr>
        <w:spacing w:line="276" w:lineRule="auto"/>
        <w:ind w:right="-1"/>
        <w:jc w:val="both"/>
        <w:rPr>
          <w:rStyle w:val="DeltaViewInsertion"/>
          <w:rFonts w:cs="Arial"/>
          <w:color w:val="auto"/>
          <w:sz w:val="20"/>
          <w:szCs w:val="20"/>
          <w:u w:val="none"/>
        </w:rPr>
        <w:pPrChange w:id="268" w:author="Mariana Piovesan Ramos | Vieira Rezende" w:date="2021-11-19T20:13:00Z">
          <w:pPr>
            <w:spacing w:line="317" w:lineRule="auto"/>
            <w:ind w:right="-1"/>
            <w:jc w:val="both"/>
          </w:pPr>
        </w:pPrChange>
      </w:pPr>
    </w:p>
    <w:p w14:paraId="05A23FAD" w14:textId="6BE7CCB3" w:rsidR="00A64F43" w:rsidRPr="000569DC" w:rsidRDefault="00A64F43">
      <w:pPr>
        <w:spacing w:line="276" w:lineRule="auto"/>
        <w:ind w:right="-1"/>
        <w:jc w:val="both"/>
        <w:rPr>
          <w:rStyle w:val="DeltaViewInsertion"/>
          <w:rFonts w:cs="Arial"/>
          <w:color w:val="auto"/>
          <w:sz w:val="20"/>
          <w:szCs w:val="20"/>
          <w:u w:val="none"/>
        </w:rPr>
        <w:pPrChange w:id="269" w:author="Mariana Piovesan Ramos | Vieira Rezende" w:date="2021-11-19T20:13:00Z">
          <w:pPr>
            <w:spacing w:line="317" w:lineRule="auto"/>
            <w:ind w:right="-1"/>
            <w:jc w:val="both"/>
          </w:pPr>
        </w:pPrChange>
      </w:pPr>
      <w:r w:rsidRPr="000569DC">
        <w:rPr>
          <w:rStyle w:val="DeltaViewInsertion"/>
          <w:rFonts w:cs="Arial"/>
          <w:color w:val="auto"/>
          <w:sz w:val="20"/>
          <w:szCs w:val="20"/>
          <w:u w:val="none"/>
        </w:rPr>
        <w:t>NI</w:t>
      </w:r>
      <w:r w:rsidRPr="000569DC">
        <w:rPr>
          <w:rStyle w:val="DeltaViewInsertion"/>
          <w:rFonts w:cs="Arial"/>
          <w:color w:val="auto"/>
          <w:sz w:val="20"/>
          <w:szCs w:val="20"/>
          <w:u w:val="none"/>
          <w:vertAlign w:val="subscript"/>
        </w:rPr>
        <w:t>k</w:t>
      </w:r>
      <w:r w:rsidRPr="000569DC">
        <w:rPr>
          <w:rStyle w:val="DeltaViewInsertion"/>
          <w:rFonts w:cs="Arial"/>
          <w:color w:val="auto"/>
          <w:sz w:val="20"/>
          <w:szCs w:val="20"/>
          <w:u w:val="none"/>
        </w:rPr>
        <w:t xml:space="preserve"> = </w:t>
      </w:r>
      <w:r w:rsidR="007E2C98" w:rsidRPr="000569DC">
        <w:rPr>
          <w:rStyle w:val="DeltaViewInsertion"/>
          <w:rFonts w:cs="Arial"/>
          <w:color w:val="auto"/>
          <w:sz w:val="20"/>
          <w:szCs w:val="20"/>
          <w:u w:val="none"/>
        </w:rPr>
        <w:t>valor do número-índice do IPCA do mês anterior à data de aniversário, caso a atualização seja em data anterior ou na própria data de aniversário das Debêntures. Após a data de aniversário, o "NIk" corresponderá ao valor do número-índice do IPCA do mês de atualização;</w:t>
      </w:r>
    </w:p>
    <w:p w14:paraId="3C717BFB" w14:textId="77777777" w:rsidR="00A64F43" w:rsidRPr="000569DC" w:rsidRDefault="00A64F43">
      <w:pPr>
        <w:spacing w:line="276" w:lineRule="auto"/>
        <w:ind w:right="-1"/>
        <w:jc w:val="both"/>
        <w:rPr>
          <w:rStyle w:val="DeltaViewInsertion"/>
          <w:rFonts w:cs="Arial"/>
          <w:color w:val="auto"/>
          <w:sz w:val="20"/>
          <w:szCs w:val="20"/>
          <w:u w:val="none"/>
        </w:rPr>
        <w:pPrChange w:id="270" w:author="Mariana Piovesan Ramos | Vieira Rezende" w:date="2021-11-19T20:13:00Z">
          <w:pPr>
            <w:spacing w:line="317" w:lineRule="auto"/>
            <w:ind w:right="-1"/>
            <w:jc w:val="both"/>
          </w:pPr>
        </w:pPrChange>
      </w:pPr>
    </w:p>
    <w:p w14:paraId="68AE257F" w14:textId="77777777" w:rsidR="00A64F43" w:rsidRPr="000569DC" w:rsidRDefault="00A64F43">
      <w:pPr>
        <w:spacing w:line="276" w:lineRule="auto"/>
        <w:ind w:right="-1"/>
        <w:jc w:val="both"/>
        <w:rPr>
          <w:rStyle w:val="DeltaViewInsertion"/>
          <w:rFonts w:cs="Arial"/>
          <w:color w:val="auto"/>
          <w:sz w:val="20"/>
          <w:szCs w:val="20"/>
          <w:u w:val="none"/>
        </w:rPr>
        <w:pPrChange w:id="271" w:author="Mariana Piovesan Ramos | Vieira Rezende" w:date="2021-11-19T20:13:00Z">
          <w:pPr>
            <w:spacing w:line="317" w:lineRule="auto"/>
            <w:ind w:right="-1"/>
            <w:jc w:val="both"/>
          </w:pPr>
        </w:pPrChange>
      </w:pPr>
      <w:r w:rsidRPr="000569DC">
        <w:rPr>
          <w:rStyle w:val="DeltaViewInsertion"/>
          <w:rFonts w:cs="Arial"/>
          <w:color w:val="auto"/>
          <w:sz w:val="20"/>
          <w:szCs w:val="20"/>
          <w:u w:val="none"/>
        </w:rPr>
        <w:t>NI</w:t>
      </w:r>
      <w:r w:rsidRPr="000569DC">
        <w:rPr>
          <w:rStyle w:val="DeltaViewInsertion"/>
          <w:rFonts w:cs="Arial"/>
          <w:color w:val="auto"/>
          <w:sz w:val="20"/>
          <w:szCs w:val="20"/>
          <w:u w:val="none"/>
          <w:vertAlign w:val="subscript"/>
        </w:rPr>
        <w:t>k-1</w:t>
      </w:r>
      <w:r w:rsidRPr="000569DC">
        <w:rPr>
          <w:rStyle w:val="DeltaViewInsertion"/>
          <w:rFonts w:cs="Arial"/>
          <w:color w:val="auto"/>
          <w:sz w:val="20"/>
          <w:szCs w:val="20"/>
          <w:u w:val="none"/>
        </w:rPr>
        <w:t xml:space="preserve"> = valor do número-índice do IPCA do mês anterior ao mês “k”.</w:t>
      </w:r>
    </w:p>
    <w:p w14:paraId="7BE166C1" w14:textId="77777777" w:rsidR="00A64F43" w:rsidRPr="000569DC" w:rsidRDefault="00A64F43">
      <w:pPr>
        <w:spacing w:line="276" w:lineRule="auto"/>
        <w:ind w:right="-1"/>
        <w:jc w:val="both"/>
        <w:rPr>
          <w:rStyle w:val="DeltaViewInsertion"/>
          <w:rFonts w:cs="Arial"/>
          <w:color w:val="auto"/>
          <w:sz w:val="20"/>
          <w:szCs w:val="20"/>
          <w:u w:val="none"/>
        </w:rPr>
        <w:pPrChange w:id="272" w:author="Mariana Piovesan Ramos | Vieira Rezende" w:date="2021-11-19T20:13:00Z">
          <w:pPr>
            <w:spacing w:line="317" w:lineRule="auto"/>
            <w:ind w:right="-1"/>
            <w:jc w:val="both"/>
          </w:pPr>
        </w:pPrChange>
      </w:pPr>
    </w:p>
    <w:p w14:paraId="112FF05A" w14:textId="77777777" w:rsidR="00A64F43" w:rsidRPr="000569DC" w:rsidRDefault="00A64F43">
      <w:pPr>
        <w:spacing w:line="276" w:lineRule="auto"/>
        <w:ind w:right="-1"/>
        <w:jc w:val="both"/>
        <w:rPr>
          <w:rStyle w:val="DeltaViewInsertion"/>
          <w:rFonts w:cs="Arial"/>
          <w:color w:val="auto"/>
          <w:sz w:val="20"/>
          <w:szCs w:val="20"/>
          <w:u w:val="none"/>
        </w:rPr>
        <w:pPrChange w:id="273" w:author="Mariana Piovesan Ramos | Vieira Rezende" w:date="2021-11-19T20:13:00Z">
          <w:pPr>
            <w:spacing w:line="317" w:lineRule="auto"/>
            <w:ind w:right="-1"/>
            <w:jc w:val="both"/>
          </w:pPr>
        </w:pPrChange>
      </w:pPr>
      <w:r w:rsidRPr="000569DC">
        <w:rPr>
          <w:rStyle w:val="DeltaViewInsertion"/>
          <w:rFonts w:cs="Arial"/>
          <w:color w:val="auto"/>
          <w:sz w:val="20"/>
          <w:szCs w:val="20"/>
          <w:u w:val="none"/>
        </w:rPr>
        <w:t>O fator resultante da expressão abaixo descrita é considerado com 8 (oito) casas decimais, sem arredondamento:</w:t>
      </w:r>
    </w:p>
    <w:p w14:paraId="77247872" w14:textId="77777777" w:rsidR="00A64F43" w:rsidRPr="000569DC" w:rsidRDefault="00A64F43">
      <w:pPr>
        <w:spacing w:line="276" w:lineRule="auto"/>
        <w:ind w:right="-1"/>
        <w:jc w:val="both"/>
        <w:rPr>
          <w:rStyle w:val="DeltaViewInsertion"/>
          <w:rFonts w:cs="Arial"/>
          <w:color w:val="auto"/>
          <w:sz w:val="20"/>
          <w:szCs w:val="20"/>
          <w:u w:val="none"/>
        </w:rPr>
        <w:pPrChange w:id="274" w:author="Mariana Piovesan Ramos | Vieira Rezende" w:date="2021-11-19T20:13:00Z">
          <w:pPr>
            <w:spacing w:line="317" w:lineRule="auto"/>
            <w:ind w:right="-1"/>
            <w:jc w:val="both"/>
          </w:pPr>
        </w:pPrChange>
      </w:pPr>
    </w:p>
    <w:p w14:paraId="4D2D9FC1" w14:textId="77777777" w:rsidR="00A64F43" w:rsidRPr="000569DC" w:rsidRDefault="00FA6DD5">
      <w:pPr>
        <w:keepNext/>
        <w:spacing w:line="276" w:lineRule="auto"/>
        <w:jc w:val="center"/>
        <w:rPr>
          <w:rFonts w:cs="Arial"/>
          <w:sz w:val="20"/>
          <w:szCs w:val="20"/>
        </w:rPr>
        <w:pPrChange w:id="275" w:author="Mariana Piovesan Ramos | Vieira Rezende" w:date="2021-11-19T20:13:00Z">
          <w:pPr>
            <w:keepNext/>
            <w:spacing w:line="317" w:lineRule="auto"/>
            <w:jc w:val="center"/>
          </w:pPr>
        </w:pPrChange>
      </w:pPr>
      <m:oMathPara>
        <m:oMath>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Change w:id="276" w:author="Mariana Piovesan Ramos | Vieira Rezende" w:date="2021-11-19T20:12:00Z">
                                <w:rPr>
                                  <w:rFonts w:ascii="Cambria Math" w:hAnsi="Cambria Math"/>
                                  <w:color w:val="0000FF"/>
                                  <w:sz w:val="20"/>
                                  <w:szCs w:val="20"/>
                                  <w:u w:val="double"/>
                                </w:rPr>
                              </w:rPrChange>
                            </w:rPr>
                            <m:t>NI</m:t>
                          </m:r>
                        </m:e>
                        <m:sub>
                          <m:r>
                            <w:rPr>
                              <w:rFonts w:ascii="Cambria Math" w:hAnsi="Cambria Math"/>
                              <w:sz w:val="20"/>
                              <w:szCs w:val="20"/>
                            </w:rPr>
                            <m:t>k</m:t>
                          </m:r>
                        </m:sub>
                      </m:sSub>
                    </m:num>
                    <m:den>
                      <m:sSub>
                        <m:sSubPr>
                          <m:ctrlPr>
                            <w:rPr>
                              <w:rFonts w:ascii="Cambria Math" w:hAnsi="Cambria Math"/>
                              <w:i/>
                              <w:sz w:val="20"/>
                              <w:szCs w:val="20"/>
                            </w:rPr>
                          </m:ctrlPr>
                        </m:sSubPr>
                        <m:e>
                          <m:r>
                            <w:rPr>
                              <w:rFonts w:ascii="Cambria Math" w:hAnsi="Cambria Math"/>
                              <w:sz w:val="20"/>
                              <w:szCs w:val="20"/>
                            </w:rPr>
                            <m:t>NI</m:t>
                          </m:r>
                        </m:e>
                        <m:sub>
                          <m:r>
                            <w:rPr>
                              <w:rFonts w:ascii="Cambria Math" w:hAnsi="Cambria Math"/>
                              <w:sz w:val="20"/>
                              <w:szCs w:val="20"/>
                            </w:rPr>
                            <m:t>k-1</m:t>
                          </m:r>
                        </m:sub>
                      </m:sSub>
                    </m:den>
                  </m:f>
                </m:e>
              </m:d>
            </m:e>
            <m:sup>
              <m:f>
                <m:fPr>
                  <m:ctrlPr>
                    <w:rPr>
                      <w:rFonts w:ascii="Cambria Math" w:hAnsi="Cambria Math"/>
                      <w:i/>
                      <w:sz w:val="20"/>
                      <w:szCs w:val="20"/>
                    </w:rPr>
                  </m:ctrlPr>
                </m:fPr>
                <m:num>
                  <m:r>
                    <w:rPr>
                      <w:rFonts w:ascii="Cambria Math" w:hAnsi="Cambria Math"/>
                      <w:sz w:val="20"/>
                      <w:szCs w:val="20"/>
                    </w:rPr>
                    <m:t>dup</m:t>
                  </m:r>
                </m:num>
                <m:den>
                  <m:r>
                    <w:rPr>
                      <w:rFonts w:ascii="Cambria Math" w:hAnsi="Cambria Math"/>
                      <w:sz w:val="20"/>
                      <w:szCs w:val="20"/>
                    </w:rPr>
                    <m:t>dut</m:t>
                  </m:r>
                </m:den>
              </m:f>
            </m:sup>
          </m:sSup>
        </m:oMath>
      </m:oMathPara>
    </w:p>
    <w:p w14:paraId="6A569025" w14:textId="77777777" w:rsidR="00A64F43" w:rsidRPr="000569DC" w:rsidRDefault="00A64F43">
      <w:pPr>
        <w:keepNext/>
        <w:spacing w:line="276" w:lineRule="auto"/>
        <w:jc w:val="center"/>
        <w:rPr>
          <w:rStyle w:val="DeltaViewInsertion"/>
          <w:rFonts w:cs="Arial"/>
          <w:color w:val="auto"/>
          <w:sz w:val="20"/>
          <w:szCs w:val="20"/>
          <w:u w:val="none"/>
        </w:rPr>
        <w:pPrChange w:id="277" w:author="Mariana Piovesan Ramos | Vieira Rezende" w:date="2021-11-19T20:13:00Z">
          <w:pPr>
            <w:keepNext/>
            <w:spacing w:line="317" w:lineRule="auto"/>
            <w:jc w:val="center"/>
          </w:pPr>
        </w:pPrChange>
      </w:pPr>
    </w:p>
    <w:p w14:paraId="15E4BDE6" w14:textId="77777777" w:rsidR="00A64F43" w:rsidRPr="000569DC" w:rsidRDefault="00A64F43">
      <w:pPr>
        <w:spacing w:line="276" w:lineRule="auto"/>
        <w:ind w:right="-1"/>
        <w:jc w:val="both"/>
        <w:rPr>
          <w:rStyle w:val="DeltaViewInsertion"/>
          <w:rFonts w:cs="Arial"/>
          <w:color w:val="auto"/>
          <w:sz w:val="20"/>
          <w:szCs w:val="20"/>
          <w:u w:val="none"/>
        </w:rPr>
        <w:pPrChange w:id="278" w:author="Mariana Piovesan Ramos | Vieira Rezende" w:date="2021-11-19T20:13:00Z">
          <w:pPr>
            <w:spacing w:line="317" w:lineRule="auto"/>
            <w:ind w:right="-1"/>
            <w:jc w:val="both"/>
          </w:pPr>
        </w:pPrChange>
      </w:pPr>
      <w:r w:rsidRPr="000569DC">
        <w:rPr>
          <w:rStyle w:val="DeltaViewInsertion"/>
          <w:rFonts w:cs="Arial"/>
          <w:color w:val="auto"/>
          <w:sz w:val="20"/>
          <w:szCs w:val="20"/>
          <w:u w:val="none"/>
        </w:rPr>
        <w:t>O produtório é executado a partir do fator mais recente, acrescentando-se, em seguida, os mais remotos. Os resultados intermediários são calculados com 16 (dezesseis) casas decimais, sem arredondamento.</w:t>
      </w:r>
    </w:p>
    <w:p w14:paraId="0355EDF6" w14:textId="77777777" w:rsidR="00A64F43" w:rsidRPr="000569DC" w:rsidRDefault="00A64F43">
      <w:pPr>
        <w:spacing w:line="276" w:lineRule="auto"/>
        <w:ind w:right="-1"/>
        <w:jc w:val="both"/>
        <w:rPr>
          <w:rStyle w:val="DeltaViewInsertion"/>
          <w:rFonts w:cs="Arial"/>
          <w:color w:val="auto"/>
          <w:sz w:val="20"/>
          <w:szCs w:val="20"/>
          <w:u w:val="none"/>
        </w:rPr>
        <w:pPrChange w:id="279" w:author="Mariana Piovesan Ramos | Vieira Rezende" w:date="2021-11-19T20:13:00Z">
          <w:pPr>
            <w:spacing w:line="317" w:lineRule="auto"/>
            <w:ind w:right="-1"/>
            <w:jc w:val="both"/>
          </w:pPr>
        </w:pPrChange>
      </w:pPr>
    </w:p>
    <w:p w14:paraId="12969BD6" w14:textId="77777777" w:rsidR="00A64F43" w:rsidRPr="000569DC" w:rsidRDefault="00A64F43">
      <w:pPr>
        <w:spacing w:line="276" w:lineRule="auto"/>
        <w:ind w:right="-1"/>
        <w:jc w:val="both"/>
        <w:rPr>
          <w:rStyle w:val="DeltaViewInsertion"/>
          <w:rFonts w:cs="Arial"/>
          <w:color w:val="auto"/>
          <w:sz w:val="20"/>
          <w:szCs w:val="20"/>
          <w:u w:val="none"/>
        </w:rPr>
        <w:pPrChange w:id="280" w:author="Mariana Piovesan Ramos | Vieira Rezende" w:date="2021-11-19T20:13:00Z">
          <w:pPr>
            <w:spacing w:line="317" w:lineRule="auto"/>
            <w:ind w:right="-1"/>
            <w:jc w:val="both"/>
          </w:pPr>
        </w:pPrChange>
      </w:pPr>
      <w:r w:rsidRPr="000569DC">
        <w:rPr>
          <w:rStyle w:val="DeltaViewInsertion"/>
          <w:rFonts w:cs="Arial"/>
          <w:color w:val="auto"/>
          <w:sz w:val="20"/>
          <w:szCs w:val="20"/>
          <w:u w:val="none"/>
        </w:rPr>
        <w:t>A aplicação do IPCA incidirá no menor período permitido pela legislação em vigor, sem necessidade de ajuste à Escritura de Emissão ou qualquer outra formalidade.</w:t>
      </w:r>
    </w:p>
    <w:p w14:paraId="36E50D53" w14:textId="77777777" w:rsidR="00A64F43" w:rsidRPr="000569DC" w:rsidRDefault="00A64F43">
      <w:pPr>
        <w:spacing w:line="276" w:lineRule="auto"/>
        <w:ind w:right="-1"/>
        <w:jc w:val="both"/>
        <w:rPr>
          <w:rStyle w:val="DeltaViewInsertion"/>
          <w:rFonts w:cs="Arial"/>
          <w:color w:val="auto"/>
          <w:sz w:val="20"/>
          <w:szCs w:val="20"/>
          <w:u w:val="none"/>
        </w:rPr>
        <w:pPrChange w:id="281" w:author="Mariana Piovesan Ramos | Vieira Rezende" w:date="2021-11-19T20:13:00Z">
          <w:pPr>
            <w:spacing w:line="317" w:lineRule="auto"/>
            <w:ind w:right="-1"/>
            <w:jc w:val="both"/>
          </w:pPr>
        </w:pPrChange>
      </w:pPr>
    </w:p>
    <w:p w14:paraId="0C3D05EB" w14:textId="77777777" w:rsidR="00A64F43" w:rsidRPr="000569DC" w:rsidRDefault="00A64F43">
      <w:pPr>
        <w:spacing w:line="276" w:lineRule="auto"/>
        <w:ind w:right="-1"/>
        <w:jc w:val="both"/>
        <w:rPr>
          <w:rStyle w:val="DeltaViewInsertion"/>
          <w:rFonts w:cs="Tahoma"/>
          <w:color w:val="auto"/>
          <w:sz w:val="20"/>
          <w:szCs w:val="20"/>
          <w:u w:val="none"/>
        </w:rPr>
        <w:pPrChange w:id="282" w:author="Mariana Piovesan Ramos | Vieira Rezende" w:date="2021-11-19T20:13:00Z">
          <w:pPr>
            <w:spacing w:line="317" w:lineRule="auto"/>
            <w:ind w:right="-1"/>
            <w:jc w:val="both"/>
          </w:pPr>
        </w:pPrChange>
      </w:pPr>
      <w:r w:rsidRPr="000569DC">
        <w:rPr>
          <w:rStyle w:val="DeltaViewInsertion"/>
          <w:rFonts w:cs="Tahoma"/>
          <w:color w:val="auto"/>
          <w:sz w:val="20"/>
          <w:szCs w:val="20"/>
          <w:u w:val="none"/>
        </w:rPr>
        <w:t>O IPCA deverá ser utilizado considerando idêntico número de casas decimais divulgado pelo IBGE.</w:t>
      </w:r>
    </w:p>
    <w:p w14:paraId="1C18B6E7" w14:textId="77777777" w:rsidR="00A64F43" w:rsidRPr="000569DC" w:rsidRDefault="00A64F43">
      <w:pPr>
        <w:spacing w:line="276" w:lineRule="auto"/>
        <w:ind w:right="-1"/>
        <w:jc w:val="both"/>
        <w:rPr>
          <w:rStyle w:val="DeltaViewInsertion"/>
          <w:rFonts w:cs="Arial"/>
          <w:color w:val="auto"/>
          <w:sz w:val="20"/>
          <w:szCs w:val="20"/>
          <w:u w:val="none"/>
        </w:rPr>
        <w:pPrChange w:id="283" w:author="Mariana Piovesan Ramos | Vieira Rezende" w:date="2021-11-19T20:13:00Z">
          <w:pPr>
            <w:spacing w:line="317" w:lineRule="auto"/>
            <w:ind w:right="-1"/>
            <w:jc w:val="both"/>
          </w:pPr>
        </w:pPrChange>
      </w:pPr>
    </w:p>
    <w:p w14:paraId="7B2D8E09" w14:textId="09FDF136" w:rsidR="00A64F43" w:rsidRPr="000569DC" w:rsidRDefault="00A64F43">
      <w:pPr>
        <w:spacing w:line="276" w:lineRule="auto"/>
        <w:ind w:right="-1"/>
        <w:jc w:val="both"/>
        <w:rPr>
          <w:rStyle w:val="DeltaViewInsertion"/>
          <w:rFonts w:cs="Arial"/>
          <w:color w:val="auto"/>
          <w:sz w:val="20"/>
          <w:szCs w:val="20"/>
          <w:u w:val="none"/>
        </w:rPr>
        <w:pPrChange w:id="284" w:author="Mariana Piovesan Ramos | Vieira Rezende" w:date="2021-11-19T20:13:00Z">
          <w:pPr>
            <w:spacing w:line="317" w:lineRule="auto"/>
            <w:ind w:right="-1"/>
            <w:jc w:val="both"/>
          </w:pPr>
        </w:pPrChange>
      </w:pPr>
      <w:r w:rsidRPr="000569DC">
        <w:rPr>
          <w:rStyle w:val="DeltaViewInsertion"/>
          <w:rFonts w:cs="Arial"/>
          <w:color w:val="auto"/>
          <w:sz w:val="20"/>
          <w:szCs w:val="20"/>
          <w:u w:val="none"/>
        </w:rPr>
        <w:t>Considera-se “</w:t>
      </w:r>
      <w:r w:rsidRPr="000569DC">
        <w:rPr>
          <w:rStyle w:val="DeltaViewInsertion"/>
          <w:rFonts w:cs="Arial"/>
          <w:color w:val="auto"/>
          <w:sz w:val="20"/>
          <w:szCs w:val="20"/>
          <w:u w:val="single"/>
        </w:rPr>
        <w:t>Data de Aniversário</w:t>
      </w:r>
      <w:r w:rsidRPr="000569DC">
        <w:rPr>
          <w:rStyle w:val="DeltaViewInsertion"/>
          <w:rFonts w:cs="Arial"/>
          <w:color w:val="auto"/>
          <w:sz w:val="20"/>
          <w:szCs w:val="20"/>
          <w:u w:val="none"/>
        </w:rPr>
        <w:t xml:space="preserve">” todo dia </w:t>
      </w:r>
      <w:r w:rsidRPr="000569DC">
        <w:rPr>
          <w:rFonts w:cs="Arial"/>
          <w:sz w:val="20"/>
          <w:szCs w:val="20"/>
        </w:rPr>
        <w:t>15 (quinze</w:t>
      </w:r>
      <w:r w:rsidRPr="000569DC">
        <w:rPr>
          <w:rStyle w:val="DeltaViewInsertion"/>
          <w:rFonts w:cs="Arial"/>
          <w:color w:val="auto"/>
          <w:sz w:val="20"/>
          <w:szCs w:val="20"/>
          <w:u w:val="none"/>
        </w:rPr>
        <w:t xml:space="preserve">) de cada mês. </w:t>
      </w:r>
    </w:p>
    <w:p w14:paraId="1DAEF279" w14:textId="77777777" w:rsidR="00A64F43" w:rsidRPr="000569DC" w:rsidRDefault="00A64F43">
      <w:pPr>
        <w:spacing w:line="276" w:lineRule="auto"/>
        <w:ind w:right="-1"/>
        <w:jc w:val="both"/>
        <w:rPr>
          <w:rStyle w:val="DeltaViewInsertion"/>
          <w:rFonts w:cs="Arial"/>
          <w:color w:val="auto"/>
          <w:sz w:val="20"/>
          <w:szCs w:val="20"/>
          <w:u w:val="none"/>
        </w:rPr>
        <w:pPrChange w:id="285" w:author="Mariana Piovesan Ramos | Vieira Rezende" w:date="2021-11-19T20:13:00Z">
          <w:pPr>
            <w:spacing w:line="317" w:lineRule="auto"/>
            <w:ind w:right="-1"/>
            <w:jc w:val="both"/>
          </w:pPr>
        </w:pPrChange>
      </w:pPr>
    </w:p>
    <w:p w14:paraId="5B98C188" w14:textId="77777777" w:rsidR="00A64F43" w:rsidRPr="000569DC" w:rsidRDefault="00A64F43">
      <w:pPr>
        <w:spacing w:line="276" w:lineRule="auto"/>
        <w:ind w:right="-1"/>
        <w:jc w:val="both"/>
        <w:rPr>
          <w:rStyle w:val="DeltaViewInsertion"/>
          <w:rFonts w:cs="Arial"/>
          <w:color w:val="auto"/>
          <w:sz w:val="20"/>
          <w:szCs w:val="20"/>
          <w:u w:val="none"/>
        </w:rPr>
        <w:pPrChange w:id="286" w:author="Mariana Piovesan Ramos | Vieira Rezende" w:date="2021-11-19T20:13:00Z">
          <w:pPr>
            <w:spacing w:line="317" w:lineRule="auto"/>
            <w:ind w:right="-1"/>
            <w:jc w:val="both"/>
          </w:pPr>
        </w:pPrChange>
      </w:pPr>
      <w:r w:rsidRPr="000569DC">
        <w:rPr>
          <w:rStyle w:val="DeltaViewInsertion"/>
          <w:rFonts w:cs="Arial"/>
          <w:color w:val="auto"/>
          <w:sz w:val="20"/>
          <w:szCs w:val="20"/>
          <w:u w:val="none"/>
        </w:rPr>
        <w:t>Considera-se como mês de atualização o período mensal compreendido entre duas Datas de Aniversários consecutivas das Debêntures.</w:t>
      </w:r>
    </w:p>
    <w:p w14:paraId="0E455361" w14:textId="77777777" w:rsidR="00A64F43" w:rsidRPr="000569DC" w:rsidRDefault="00A64F43">
      <w:pPr>
        <w:spacing w:line="276" w:lineRule="auto"/>
        <w:ind w:right="-1"/>
        <w:jc w:val="both"/>
        <w:rPr>
          <w:rStyle w:val="DeltaViewInsertion"/>
          <w:rFonts w:cs="Arial"/>
          <w:color w:val="auto"/>
          <w:sz w:val="20"/>
          <w:szCs w:val="20"/>
          <w:u w:val="none"/>
        </w:rPr>
        <w:pPrChange w:id="287" w:author="Mariana Piovesan Ramos | Vieira Rezende" w:date="2021-11-19T20:13:00Z">
          <w:pPr>
            <w:spacing w:line="317" w:lineRule="auto"/>
            <w:ind w:right="-1"/>
            <w:jc w:val="both"/>
          </w:pPr>
        </w:pPrChange>
      </w:pPr>
    </w:p>
    <w:p w14:paraId="149C62F8" w14:textId="77777777" w:rsidR="00A64F43" w:rsidRPr="000569DC" w:rsidRDefault="00A64F43">
      <w:pPr>
        <w:spacing w:line="276" w:lineRule="auto"/>
        <w:ind w:right="-1"/>
        <w:jc w:val="both"/>
        <w:rPr>
          <w:rStyle w:val="DeltaViewInsertion"/>
          <w:rFonts w:cs="Arial"/>
          <w:color w:val="auto"/>
          <w:sz w:val="20"/>
          <w:szCs w:val="20"/>
          <w:u w:val="none"/>
        </w:rPr>
        <w:pPrChange w:id="288" w:author="Mariana Piovesan Ramos | Vieira Rezende" w:date="2021-11-19T20:13:00Z">
          <w:pPr>
            <w:spacing w:line="317" w:lineRule="auto"/>
            <w:ind w:right="-1"/>
            <w:jc w:val="both"/>
          </w:pPr>
        </w:pPrChange>
      </w:pPr>
      <w:r w:rsidRPr="000569DC">
        <w:rPr>
          <w:rStyle w:val="DeltaViewInsertion"/>
          <w:rFonts w:cs="Arial"/>
          <w:color w:val="auto"/>
          <w:sz w:val="20"/>
          <w:szCs w:val="20"/>
          <w:u w:val="none"/>
        </w:rPr>
        <w:t xml:space="preserve">Os valores dos finais de semanas ou feriados serão iguais ao valor do dia útil subsequente, apropriando o </w:t>
      </w:r>
      <w:r w:rsidRPr="000569DC">
        <w:rPr>
          <w:rStyle w:val="DeltaViewInsertion"/>
          <w:rFonts w:cs="Arial"/>
          <w:i/>
          <w:iCs/>
          <w:color w:val="auto"/>
          <w:sz w:val="20"/>
          <w:szCs w:val="20"/>
          <w:u w:val="none"/>
        </w:rPr>
        <w:t>pro rata</w:t>
      </w:r>
      <w:r w:rsidRPr="000569DC">
        <w:rPr>
          <w:rStyle w:val="DeltaViewInsertion"/>
          <w:rFonts w:cs="Arial"/>
          <w:color w:val="auto"/>
          <w:sz w:val="20"/>
          <w:szCs w:val="20"/>
          <w:u w:val="none"/>
        </w:rPr>
        <w:t xml:space="preserve"> do último dia útil anterior.</w:t>
      </w:r>
    </w:p>
    <w:p w14:paraId="4E8D7672" w14:textId="77777777" w:rsidR="00A64F43" w:rsidRPr="000569DC" w:rsidRDefault="00A64F43">
      <w:pPr>
        <w:spacing w:line="276" w:lineRule="auto"/>
        <w:ind w:right="-1"/>
        <w:jc w:val="both"/>
        <w:rPr>
          <w:rStyle w:val="DeltaViewInsertion"/>
          <w:rFonts w:cs="Arial"/>
          <w:color w:val="auto"/>
          <w:sz w:val="20"/>
          <w:szCs w:val="20"/>
          <w:u w:val="none"/>
        </w:rPr>
        <w:pPrChange w:id="289" w:author="Mariana Piovesan Ramos | Vieira Rezende" w:date="2021-11-19T20:13:00Z">
          <w:pPr>
            <w:spacing w:line="317" w:lineRule="auto"/>
            <w:ind w:right="-1"/>
            <w:jc w:val="both"/>
          </w:pPr>
        </w:pPrChange>
      </w:pPr>
    </w:p>
    <w:p w14:paraId="2405CFA7" w14:textId="446A90EB" w:rsidR="005533CB" w:rsidRPr="000569DC" w:rsidRDefault="00A64F43">
      <w:pPr>
        <w:spacing w:line="276" w:lineRule="auto"/>
        <w:ind w:right="-1"/>
        <w:jc w:val="both"/>
        <w:rPr>
          <w:rStyle w:val="DeltaViewInsertion"/>
          <w:rFonts w:cs="Arial"/>
          <w:color w:val="auto"/>
          <w:sz w:val="20"/>
          <w:szCs w:val="20"/>
          <w:u w:val="none"/>
        </w:rPr>
        <w:pPrChange w:id="290" w:author="Mariana Piovesan Ramos | Vieira Rezende" w:date="2021-11-19T20:13:00Z">
          <w:pPr>
            <w:spacing w:line="317" w:lineRule="auto"/>
            <w:ind w:right="-1"/>
            <w:jc w:val="both"/>
          </w:pPr>
        </w:pPrChange>
      </w:pPr>
      <w:r w:rsidRPr="000569DC">
        <w:rPr>
          <w:rStyle w:val="DeltaViewInsertion"/>
          <w:rFonts w:cs="Arial"/>
          <w:color w:val="auto"/>
          <w:sz w:val="20"/>
          <w:szCs w:val="20"/>
          <w:u w:val="none"/>
        </w:rPr>
        <w:t>Se até a Data de Aniversário das Debêntures o NI</w:t>
      </w:r>
      <w:r w:rsidRPr="000569DC">
        <w:rPr>
          <w:rStyle w:val="DeltaViewInsertion"/>
          <w:rFonts w:cs="Arial"/>
          <w:color w:val="auto"/>
          <w:sz w:val="20"/>
          <w:szCs w:val="20"/>
          <w:u w:val="none"/>
          <w:vertAlign w:val="subscript"/>
        </w:rPr>
        <w:t>k</w:t>
      </w:r>
      <w:r w:rsidRPr="000569DC">
        <w:rPr>
          <w:rStyle w:val="DeltaViewInsertion"/>
          <w:rFonts w:cs="Arial"/>
          <w:color w:val="auto"/>
          <w:sz w:val="20"/>
          <w:szCs w:val="20"/>
          <w:u w:val="none"/>
        </w:rPr>
        <w:t xml:space="preserve"> não houver sido divulgado, deverá ser utilizado em substituição a NI</w:t>
      </w:r>
      <w:r w:rsidRPr="000569DC">
        <w:rPr>
          <w:rStyle w:val="DeltaViewInsertion"/>
          <w:rFonts w:cs="Arial"/>
          <w:color w:val="auto"/>
          <w:sz w:val="20"/>
          <w:szCs w:val="20"/>
          <w:u w:val="none"/>
          <w:vertAlign w:val="subscript"/>
        </w:rPr>
        <w:t>k</w:t>
      </w:r>
      <w:r w:rsidRPr="000569DC">
        <w:rPr>
          <w:rStyle w:val="DeltaViewInsertion"/>
          <w:rFonts w:cs="Arial"/>
          <w:color w:val="auto"/>
          <w:sz w:val="20"/>
          <w:szCs w:val="20"/>
          <w:u w:val="none"/>
        </w:rPr>
        <w:t xml:space="preserve"> na apuração do Fator “C” </w:t>
      </w:r>
      <w:r w:rsidR="001A35F5" w:rsidRPr="000569DC">
        <w:rPr>
          <w:rStyle w:val="DeltaViewInsertion"/>
          <w:rFonts w:cs="Arial"/>
          <w:color w:val="auto"/>
          <w:sz w:val="20"/>
          <w:szCs w:val="20"/>
          <w:u w:val="none"/>
        </w:rPr>
        <w:t>o</w:t>
      </w:r>
      <w:r w:rsidRPr="000569DC">
        <w:rPr>
          <w:rStyle w:val="DeltaViewInsertion"/>
          <w:rFonts w:cs="Arial"/>
          <w:color w:val="auto"/>
          <w:sz w:val="20"/>
          <w:szCs w:val="20"/>
          <w:u w:val="none"/>
        </w:rPr>
        <w:t xml:space="preserve"> </w:t>
      </w:r>
      <w:r w:rsidR="001A35F5" w:rsidRPr="000569DC">
        <w:rPr>
          <w:rStyle w:val="DeltaViewInsertion"/>
          <w:rFonts w:cs="Arial"/>
          <w:color w:val="auto"/>
          <w:sz w:val="20"/>
          <w:szCs w:val="20"/>
          <w:u w:val="none"/>
        </w:rPr>
        <w:t>valor do número-índice divulgado no mês anterior ao mês de atualização e referente ao segundo mês imediatamente anterior, caso a atualização seja em data anterior ou na própria Data de Aniversário das Debêntures. Após a Data de Aniversário das Debêntures, o valor do NI</w:t>
      </w:r>
      <w:r w:rsidR="001A35F5" w:rsidRPr="000569DC">
        <w:rPr>
          <w:rStyle w:val="DeltaViewInsertion"/>
          <w:rFonts w:cs="Arial"/>
          <w:color w:val="auto"/>
          <w:sz w:val="20"/>
          <w:szCs w:val="20"/>
          <w:u w:val="none"/>
          <w:vertAlign w:val="subscript"/>
        </w:rPr>
        <w:t>k</w:t>
      </w:r>
      <w:r w:rsidR="001A35F5" w:rsidRPr="000569DC">
        <w:rPr>
          <w:rStyle w:val="DeltaViewInsertion"/>
          <w:rFonts w:cs="Arial"/>
          <w:color w:val="auto"/>
          <w:sz w:val="20"/>
          <w:szCs w:val="20"/>
          <w:u w:val="none"/>
        </w:rPr>
        <w:t xml:space="preserve"> corresponderá ao valor do número-índice divulgado no mês de atualização e referente ao primeiro mês imediatamente anterior.</w:t>
      </w:r>
      <w:r w:rsidR="007B5FE9" w:rsidRPr="000569DC">
        <w:rPr>
          <w:rStyle w:val="DeltaViewInsertion"/>
          <w:rFonts w:cs="Arial"/>
          <w:color w:val="auto"/>
          <w:sz w:val="20"/>
          <w:szCs w:val="20"/>
          <w:u w:val="none"/>
        </w:rPr>
        <w:t xml:space="preserve"> </w:t>
      </w:r>
    </w:p>
    <w:p w14:paraId="0DFC0426" w14:textId="77777777" w:rsidR="00950534" w:rsidRPr="000569DC" w:rsidRDefault="00950534">
      <w:pPr>
        <w:pStyle w:val="Corpodetexto"/>
        <w:spacing w:line="276" w:lineRule="auto"/>
        <w:ind w:right="-66"/>
        <w:rPr>
          <w:lang w:val="pt-BR"/>
        </w:rPr>
        <w:pPrChange w:id="291" w:author="Mariana Piovesan Ramos | Vieira Rezende" w:date="2021-11-19T20:13:00Z">
          <w:pPr>
            <w:pStyle w:val="Corpodetexto"/>
            <w:spacing w:line="317" w:lineRule="auto"/>
            <w:ind w:right="-66"/>
          </w:pPr>
        </w:pPrChange>
      </w:pPr>
    </w:p>
    <w:p w14:paraId="1837EE6A" w14:textId="77777777" w:rsidR="000A115D" w:rsidRPr="000569DC" w:rsidRDefault="0040318D">
      <w:pPr>
        <w:pStyle w:val="PargrafodaLista"/>
        <w:numPr>
          <w:ilvl w:val="3"/>
          <w:numId w:val="17"/>
        </w:numPr>
        <w:tabs>
          <w:tab w:val="left" w:pos="1331"/>
        </w:tabs>
        <w:spacing w:line="276" w:lineRule="auto"/>
        <w:ind w:left="0" w:right="-66" w:firstLine="0"/>
        <w:rPr>
          <w:sz w:val="20"/>
          <w:szCs w:val="20"/>
        </w:rPr>
        <w:pPrChange w:id="292" w:author="Mariana Piovesan Ramos | Vieira Rezende" w:date="2021-11-19T20:13:00Z">
          <w:pPr>
            <w:pStyle w:val="PargrafodaLista"/>
            <w:numPr>
              <w:ilvl w:val="3"/>
              <w:numId w:val="17"/>
            </w:numPr>
            <w:tabs>
              <w:tab w:val="left" w:pos="1331"/>
            </w:tabs>
            <w:spacing w:line="317" w:lineRule="auto"/>
            <w:ind w:left="0" w:right="-66" w:hanging="800"/>
          </w:pPr>
        </w:pPrChange>
      </w:pPr>
      <w:r w:rsidRPr="000569DC">
        <w:rPr>
          <w:sz w:val="20"/>
          <w:szCs w:val="20"/>
        </w:rPr>
        <w:t>Na ausência de apuração e/ou divulgação do IPCA por prazo superior a 10 (dez) Dias Úteis contados da data esperada para sua apuração e/ou divulgação ou, ainda, na hipótese de sua extinção ou inaplicabilidade por disposição legal ou determinação judicial (“</w:t>
      </w:r>
      <w:r w:rsidRPr="000569DC">
        <w:rPr>
          <w:sz w:val="20"/>
          <w:szCs w:val="20"/>
          <w:u w:val="single"/>
        </w:rPr>
        <w:t>Período de Ausência do IPCA</w:t>
      </w:r>
      <w:r w:rsidRPr="000569DC">
        <w:rPr>
          <w:sz w:val="20"/>
          <w:szCs w:val="20"/>
        </w:rPr>
        <w:t>”), o IPCA deverá ser substituído pelo devido substituto legal ou, no caso de inexistir substituto legal para o IPCA, o Agente Fiduciário deverá, no prazo de até 2 (dois) Dias Úteis a contar do fim do Período de Ausência do IPCA, convocar Assembleia Geral de Debenturistas para definir, de comum acordo com a Emissora, observados a</w:t>
      </w:r>
      <w:r w:rsidRPr="000569DC">
        <w:rPr>
          <w:spacing w:val="-37"/>
          <w:sz w:val="20"/>
          <w:szCs w:val="20"/>
        </w:rPr>
        <w:t xml:space="preserve"> </w:t>
      </w:r>
      <w:r w:rsidRPr="000569DC">
        <w:rPr>
          <w:sz w:val="20"/>
          <w:szCs w:val="20"/>
        </w:rPr>
        <w:t>boa- fé, a regulamentação aplicável e os requisitos da Lei 12.431, o novo parâmetro a ser aplicado, o qual deverá refletir parâmetros utilizados em operações similares existentes</w:t>
      </w:r>
      <w:r w:rsidRPr="000569DC">
        <w:rPr>
          <w:spacing w:val="-10"/>
          <w:sz w:val="20"/>
          <w:szCs w:val="20"/>
        </w:rPr>
        <w:t xml:space="preserve"> </w:t>
      </w:r>
      <w:r w:rsidRPr="000569DC">
        <w:rPr>
          <w:sz w:val="20"/>
          <w:szCs w:val="20"/>
        </w:rPr>
        <w:t>à</w:t>
      </w:r>
      <w:r w:rsidRPr="000569DC">
        <w:rPr>
          <w:spacing w:val="-8"/>
          <w:sz w:val="20"/>
          <w:szCs w:val="20"/>
        </w:rPr>
        <w:t xml:space="preserve"> </w:t>
      </w:r>
      <w:r w:rsidRPr="000569DC">
        <w:rPr>
          <w:sz w:val="20"/>
          <w:szCs w:val="20"/>
        </w:rPr>
        <w:t>época</w:t>
      </w:r>
      <w:r w:rsidRPr="000569DC">
        <w:rPr>
          <w:spacing w:val="-8"/>
          <w:sz w:val="20"/>
          <w:szCs w:val="20"/>
        </w:rPr>
        <w:t xml:space="preserve"> </w:t>
      </w:r>
      <w:r w:rsidRPr="000569DC">
        <w:rPr>
          <w:sz w:val="20"/>
          <w:szCs w:val="20"/>
        </w:rPr>
        <w:t>(“</w:t>
      </w:r>
      <w:r w:rsidRPr="000569DC">
        <w:rPr>
          <w:sz w:val="20"/>
          <w:szCs w:val="20"/>
          <w:u w:val="single"/>
        </w:rPr>
        <w:t>Taxa</w:t>
      </w:r>
      <w:r w:rsidRPr="000569DC">
        <w:rPr>
          <w:spacing w:val="-10"/>
          <w:sz w:val="20"/>
          <w:szCs w:val="20"/>
          <w:u w:val="single"/>
        </w:rPr>
        <w:t xml:space="preserve"> </w:t>
      </w:r>
      <w:r w:rsidRPr="000569DC">
        <w:rPr>
          <w:sz w:val="20"/>
          <w:szCs w:val="20"/>
          <w:u w:val="single"/>
        </w:rPr>
        <w:t>Substitutiva</w:t>
      </w:r>
      <w:r w:rsidRPr="000569DC">
        <w:rPr>
          <w:sz w:val="20"/>
          <w:szCs w:val="20"/>
        </w:rPr>
        <w:t>”).</w:t>
      </w:r>
      <w:r w:rsidRPr="000569DC">
        <w:rPr>
          <w:spacing w:val="-10"/>
          <w:sz w:val="20"/>
          <w:szCs w:val="20"/>
        </w:rPr>
        <w:t xml:space="preserve"> </w:t>
      </w:r>
      <w:r w:rsidRPr="000569DC">
        <w:rPr>
          <w:sz w:val="20"/>
          <w:szCs w:val="20"/>
        </w:rPr>
        <w:t>Até</w:t>
      </w:r>
      <w:r w:rsidRPr="000569DC">
        <w:rPr>
          <w:spacing w:val="-9"/>
          <w:sz w:val="20"/>
          <w:szCs w:val="20"/>
        </w:rPr>
        <w:t xml:space="preserve"> </w:t>
      </w:r>
      <w:r w:rsidRPr="000569DC">
        <w:rPr>
          <w:sz w:val="20"/>
          <w:szCs w:val="20"/>
        </w:rPr>
        <w:t>a</w:t>
      </w:r>
      <w:r w:rsidRPr="000569DC">
        <w:rPr>
          <w:spacing w:val="-7"/>
          <w:sz w:val="20"/>
          <w:szCs w:val="20"/>
        </w:rPr>
        <w:t xml:space="preserve"> </w:t>
      </w:r>
      <w:r w:rsidRPr="000569DC">
        <w:rPr>
          <w:sz w:val="20"/>
          <w:szCs w:val="20"/>
        </w:rPr>
        <w:t>deliberação</w:t>
      </w:r>
      <w:r w:rsidRPr="000569DC">
        <w:rPr>
          <w:spacing w:val="-11"/>
          <w:sz w:val="20"/>
          <w:szCs w:val="20"/>
        </w:rPr>
        <w:t xml:space="preserve"> </w:t>
      </w:r>
      <w:r w:rsidRPr="000569DC">
        <w:rPr>
          <w:sz w:val="20"/>
          <w:szCs w:val="20"/>
        </w:rPr>
        <w:t>desse</w:t>
      </w:r>
      <w:r w:rsidRPr="000569DC">
        <w:rPr>
          <w:spacing w:val="-10"/>
          <w:sz w:val="20"/>
          <w:szCs w:val="20"/>
        </w:rPr>
        <w:t xml:space="preserve"> </w:t>
      </w:r>
      <w:r w:rsidRPr="000569DC">
        <w:rPr>
          <w:sz w:val="20"/>
          <w:szCs w:val="20"/>
        </w:rPr>
        <w:t>parâmetro,</w:t>
      </w:r>
      <w:r w:rsidRPr="000569DC">
        <w:rPr>
          <w:spacing w:val="-9"/>
          <w:sz w:val="20"/>
          <w:szCs w:val="20"/>
        </w:rPr>
        <w:t xml:space="preserve"> </w:t>
      </w:r>
      <w:r w:rsidRPr="000569DC">
        <w:rPr>
          <w:sz w:val="20"/>
          <w:szCs w:val="20"/>
        </w:rPr>
        <w:t>será utilizada para o cálculo do valor de quaisquer obrigações pecuniárias previstas nesta Escritura de Emissão a mesma variação produzida pelo último IPCA divulgado, não sendo devidas quaisquer compensações entre a Emissora e os Debenturistas, quando da divulgação posterior do</w:t>
      </w:r>
      <w:r w:rsidRPr="000569DC">
        <w:rPr>
          <w:spacing w:val="-3"/>
          <w:sz w:val="20"/>
          <w:szCs w:val="20"/>
        </w:rPr>
        <w:t xml:space="preserve"> </w:t>
      </w:r>
      <w:r w:rsidRPr="000569DC">
        <w:rPr>
          <w:sz w:val="20"/>
          <w:szCs w:val="20"/>
        </w:rPr>
        <w:t>IPCA.</w:t>
      </w:r>
    </w:p>
    <w:p w14:paraId="34C20C5C" w14:textId="77777777" w:rsidR="000A115D" w:rsidRPr="000569DC" w:rsidRDefault="000A115D">
      <w:pPr>
        <w:pStyle w:val="Corpodetexto"/>
        <w:spacing w:line="276" w:lineRule="auto"/>
        <w:ind w:right="-66"/>
        <w:pPrChange w:id="293" w:author="Mariana Piovesan Ramos | Vieira Rezende" w:date="2021-11-19T20:13:00Z">
          <w:pPr>
            <w:pStyle w:val="Corpodetexto"/>
            <w:spacing w:line="317" w:lineRule="auto"/>
            <w:ind w:right="-66"/>
          </w:pPr>
        </w:pPrChange>
      </w:pPr>
    </w:p>
    <w:p w14:paraId="1360F393" w14:textId="77777777" w:rsidR="000A115D" w:rsidRPr="000569DC" w:rsidRDefault="0040318D">
      <w:pPr>
        <w:pStyle w:val="PargrafodaLista"/>
        <w:numPr>
          <w:ilvl w:val="3"/>
          <w:numId w:val="17"/>
        </w:numPr>
        <w:tabs>
          <w:tab w:val="left" w:pos="1331"/>
        </w:tabs>
        <w:spacing w:line="276" w:lineRule="auto"/>
        <w:ind w:left="0" w:right="-66" w:firstLine="0"/>
        <w:rPr>
          <w:sz w:val="20"/>
          <w:szCs w:val="20"/>
        </w:rPr>
        <w:pPrChange w:id="294" w:author="Mariana Piovesan Ramos | Vieira Rezende" w:date="2021-11-19T20:13:00Z">
          <w:pPr>
            <w:pStyle w:val="PargrafodaLista"/>
            <w:numPr>
              <w:ilvl w:val="3"/>
              <w:numId w:val="17"/>
            </w:numPr>
            <w:tabs>
              <w:tab w:val="left" w:pos="1331"/>
            </w:tabs>
            <w:spacing w:line="317" w:lineRule="auto"/>
            <w:ind w:left="0" w:right="-66" w:hanging="800"/>
          </w:pPr>
        </w:pPrChange>
      </w:pPr>
      <w:r w:rsidRPr="000569DC">
        <w:rPr>
          <w:sz w:val="20"/>
          <w:szCs w:val="20"/>
        </w:rPr>
        <w:t>Caso o IPCA venha a ser divulgado antes da realização da Assembleia Geral de Debenturistas da Emissora referida na Cláusula anterior, a respectiva Assembleia Geral de Debenturistas não será mais realizada e o IPCA, a partir do retorno de sua divulgação, voltará a ser utilizado para o cálculo da Atualização Monetária desde o dia de sua indisponibilidade, não sendo devidas quaisquer</w:t>
      </w:r>
      <w:r w:rsidRPr="000569DC">
        <w:rPr>
          <w:spacing w:val="-40"/>
          <w:sz w:val="20"/>
          <w:szCs w:val="20"/>
        </w:rPr>
        <w:t xml:space="preserve"> </w:t>
      </w:r>
      <w:r w:rsidRPr="000569DC">
        <w:rPr>
          <w:sz w:val="20"/>
          <w:szCs w:val="20"/>
        </w:rPr>
        <w:t>compensações entre a Emissora e os</w:t>
      </w:r>
      <w:r w:rsidRPr="000569DC">
        <w:rPr>
          <w:spacing w:val="1"/>
          <w:sz w:val="20"/>
          <w:szCs w:val="20"/>
        </w:rPr>
        <w:t xml:space="preserve"> </w:t>
      </w:r>
      <w:r w:rsidRPr="000569DC">
        <w:rPr>
          <w:sz w:val="20"/>
          <w:szCs w:val="20"/>
        </w:rPr>
        <w:t>Debenturistas.</w:t>
      </w:r>
    </w:p>
    <w:p w14:paraId="096D1331" w14:textId="77777777" w:rsidR="000A115D" w:rsidRPr="000569DC" w:rsidRDefault="000A115D">
      <w:pPr>
        <w:pStyle w:val="Corpodetexto"/>
        <w:spacing w:line="276" w:lineRule="auto"/>
        <w:ind w:right="-66"/>
        <w:pPrChange w:id="295" w:author="Mariana Piovesan Ramos | Vieira Rezende" w:date="2021-11-19T20:13:00Z">
          <w:pPr>
            <w:pStyle w:val="Corpodetexto"/>
            <w:spacing w:line="317" w:lineRule="auto"/>
            <w:ind w:right="-66"/>
          </w:pPr>
        </w:pPrChange>
      </w:pPr>
    </w:p>
    <w:p w14:paraId="3885E889" w14:textId="77777777" w:rsidR="000A115D" w:rsidRPr="000569DC" w:rsidRDefault="0040318D">
      <w:pPr>
        <w:pStyle w:val="PargrafodaLista"/>
        <w:numPr>
          <w:ilvl w:val="3"/>
          <w:numId w:val="17"/>
        </w:numPr>
        <w:tabs>
          <w:tab w:val="left" w:pos="1331"/>
        </w:tabs>
        <w:spacing w:line="276" w:lineRule="auto"/>
        <w:ind w:left="0" w:right="-66" w:firstLine="0"/>
        <w:rPr>
          <w:sz w:val="20"/>
          <w:szCs w:val="20"/>
        </w:rPr>
        <w:pPrChange w:id="296" w:author="Mariana Piovesan Ramos | Vieira Rezende" w:date="2021-11-19T20:13:00Z">
          <w:pPr>
            <w:pStyle w:val="PargrafodaLista"/>
            <w:numPr>
              <w:ilvl w:val="3"/>
              <w:numId w:val="17"/>
            </w:numPr>
            <w:tabs>
              <w:tab w:val="left" w:pos="1331"/>
            </w:tabs>
            <w:spacing w:line="317" w:lineRule="auto"/>
            <w:ind w:left="0" w:right="-66" w:hanging="800"/>
          </w:pPr>
        </w:pPrChange>
      </w:pPr>
      <w:r w:rsidRPr="000569DC">
        <w:rPr>
          <w:sz w:val="20"/>
          <w:szCs w:val="20"/>
        </w:rPr>
        <w:t>Caso a Taxa Substitutiva venha a acarretar a perda do benefício gerado pelo tratamento tributário previsto na Lei 12.431, ou caso não haja acordo sobre a Taxa Substitutiva entre os Debenturistas e a Emissora, em deliberação realizada em Assembleia Geral de Debenturistas, de acordo com o quórum estabelecido nesta Escritura de Emissão ou no caso de não instalação da referida Assembleia Geral de Debenturistas, em segunda convocação observado o disposto na Lei 12.431, nas regras expedidas pelo CMN e na regulamentação aplicável e caso permitido pela regulamentação aplicável, a Emissora poderá realizar uma Oferta de</w:t>
      </w:r>
      <w:r w:rsidRPr="000569DC">
        <w:rPr>
          <w:spacing w:val="-14"/>
          <w:sz w:val="20"/>
          <w:szCs w:val="20"/>
        </w:rPr>
        <w:t xml:space="preserve"> </w:t>
      </w:r>
      <w:r w:rsidRPr="000569DC">
        <w:rPr>
          <w:sz w:val="20"/>
          <w:szCs w:val="20"/>
        </w:rPr>
        <w:t>Resgate</w:t>
      </w:r>
      <w:r w:rsidRPr="000569DC">
        <w:rPr>
          <w:spacing w:val="-14"/>
          <w:sz w:val="20"/>
          <w:szCs w:val="20"/>
        </w:rPr>
        <w:t xml:space="preserve"> </w:t>
      </w:r>
      <w:r w:rsidRPr="000569DC">
        <w:rPr>
          <w:sz w:val="20"/>
          <w:szCs w:val="20"/>
        </w:rPr>
        <w:t>Antecipado</w:t>
      </w:r>
      <w:r w:rsidRPr="000569DC">
        <w:rPr>
          <w:spacing w:val="-10"/>
          <w:sz w:val="20"/>
          <w:szCs w:val="20"/>
        </w:rPr>
        <w:t xml:space="preserve"> </w:t>
      </w:r>
      <w:r w:rsidRPr="000569DC">
        <w:rPr>
          <w:sz w:val="20"/>
          <w:szCs w:val="20"/>
        </w:rPr>
        <w:t>Total,</w:t>
      </w:r>
      <w:r w:rsidRPr="000569DC">
        <w:rPr>
          <w:spacing w:val="-13"/>
          <w:sz w:val="20"/>
          <w:szCs w:val="20"/>
        </w:rPr>
        <w:t xml:space="preserve"> </w:t>
      </w:r>
      <w:r w:rsidRPr="000569DC">
        <w:rPr>
          <w:sz w:val="20"/>
          <w:szCs w:val="20"/>
        </w:rPr>
        <w:t>nos</w:t>
      </w:r>
      <w:r w:rsidRPr="000569DC">
        <w:rPr>
          <w:spacing w:val="-13"/>
          <w:sz w:val="20"/>
          <w:szCs w:val="20"/>
        </w:rPr>
        <w:t xml:space="preserve"> </w:t>
      </w:r>
      <w:r w:rsidRPr="000569DC">
        <w:rPr>
          <w:sz w:val="20"/>
          <w:szCs w:val="20"/>
        </w:rPr>
        <w:t>termos</w:t>
      </w:r>
      <w:r w:rsidRPr="000569DC">
        <w:rPr>
          <w:spacing w:val="-12"/>
          <w:sz w:val="20"/>
          <w:szCs w:val="20"/>
        </w:rPr>
        <w:t xml:space="preserve"> </w:t>
      </w:r>
      <w:r w:rsidRPr="000569DC">
        <w:rPr>
          <w:sz w:val="20"/>
          <w:szCs w:val="20"/>
        </w:rPr>
        <w:t>da</w:t>
      </w:r>
      <w:r w:rsidRPr="000569DC">
        <w:rPr>
          <w:spacing w:val="-12"/>
          <w:sz w:val="20"/>
          <w:szCs w:val="20"/>
        </w:rPr>
        <w:t xml:space="preserve"> </w:t>
      </w:r>
      <w:r w:rsidRPr="000569DC">
        <w:rPr>
          <w:sz w:val="20"/>
          <w:szCs w:val="20"/>
        </w:rPr>
        <w:t>Cláusula</w:t>
      </w:r>
      <w:r w:rsidRPr="000569DC">
        <w:rPr>
          <w:spacing w:val="-12"/>
          <w:sz w:val="20"/>
          <w:szCs w:val="20"/>
        </w:rPr>
        <w:t xml:space="preserve"> </w:t>
      </w:r>
      <w:r w:rsidRPr="000569DC">
        <w:rPr>
          <w:sz w:val="20"/>
          <w:szCs w:val="20"/>
        </w:rPr>
        <w:t>4.10.8</w:t>
      </w:r>
      <w:r w:rsidRPr="000569DC">
        <w:rPr>
          <w:spacing w:val="-12"/>
          <w:sz w:val="20"/>
          <w:szCs w:val="20"/>
        </w:rPr>
        <w:t xml:space="preserve"> </w:t>
      </w:r>
      <w:r w:rsidRPr="000569DC">
        <w:rPr>
          <w:sz w:val="20"/>
          <w:szCs w:val="20"/>
        </w:rPr>
        <w:t>abaixo.</w:t>
      </w:r>
      <w:r w:rsidRPr="000569DC">
        <w:rPr>
          <w:spacing w:val="-12"/>
          <w:sz w:val="20"/>
          <w:szCs w:val="20"/>
        </w:rPr>
        <w:t xml:space="preserve"> </w:t>
      </w:r>
      <w:r w:rsidRPr="000569DC">
        <w:rPr>
          <w:sz w:val="20"/>
          <w:szCs w:val="20"/>
        </w:rPr>
        <w:t>Caso</w:t>
      </w:r>
      <w:r w:rsidRPr="000569DC">
        <w:rPr>
          <w:spacing w:val="-14"/>
          <w:sz w:val="20"/>
          <w:szCs w:val="20"/>
        </w:rPr>
        <w:t xml:space="preserve"> </w:t>
      </w:r>
      <w:r w:rsidRPr="000569DC">
        <w:rPr>
          <w:sz w:val="20"/>
          <w:szCs w:val="20"/>
        </w:rPr>
        <w:t>a</w:t>
      </w:r>
      <w:r w:rsidRPr="000569DC">
        <w:rPr>
          <w:spacing w:val="-10"/>
          <w:sz w:val="20"/>
          <w:szCs w:val="20"/>
        </w:rPr>
        <w:t xml:space="preserve"> </w:t>
      </w:r>
      <w:r w:rsidRPr="000569DC">
        <w:rPr>
          <w:sz w:val="20"/>
          <w:szCs w:val="20"/>
        </w:rPr>
        <w:t>Oferta de Resgate Antecipado Total não tenha sucesso, a totalidade das Debêntures deverá ser declarada antecipada e automaticamente vencida nos termos desta Escritura de Emissão. Nesta alternativa, para cálculo da Atualização Monetária será</w:t>
      </w:r>
      <w:r w:rsidRPr="000569DC">
        <w:rPr>
          <w:spacing w:val="-10"/>
          <w:sz w:val="20"/>
          <w:szCs w:val="20"/>
        </w:rPr>
        <w:t xml:space="preserve"> </w:t>
      </w:r>
      <w:r w:rsidRPr="000569DC">
        <w:rPr>
          <w:sz w:val="20"/>
          <w:szCs w:val="20"/>
        </w:rPr>
        <w:t>utilizada</w:t>
      </w:r>
      <w:r w:rsidRPr="000569DC">
        <w:rPr>
          <w:spacing w:val="-9"/>
          <w:sz w:val="20"/>
          <w:szCs w:val="20"/>
        </w:rPr>
        <w:t xml:space="preserve"> </w:t>
      </w:r>
      <w:r w:rsidRPr="000569DC">
        <w:rPr>
          <w:sz w:val="20"/>
          <w:szCs w:val="20"/>
        </w:rPr>
        <w:t>para</w:t>
      </w:r>
      <w:r w:rsidRPr="000569DC">
        <w:rPr>
          <w:spacing w:val="-9"/>
          <w:sz w:val="20"/>
          <w:szCs w:val="20"/>
        </w:rPr>
        <w:t xml:space="preserve"> </w:t>
      </w:r>
      <w:r w:rsidRPr="000569DC">
        <w:rPr>
          <w:sz w:val="20"/>
          <w:szCs w:val="20"/>
        </w:rPr>
        <w:t>cálculo</w:t>
      </w:r>
      <w:r w:rsidRPr="000569DC">
        <w:rPr>
          <w:spacing w:val="-11"/>
          <w:sz w:val="20"/>
          <w:szCs w:val="20"/>
        </w:rPr>
        <w:t xml:space="preserve"> </w:t>
      </w:r>
      <w:r w:rsidRPr="000569DC">
        <w:rPr>
          <w:sz w:val="20"/>
          <w:szCs w:val="20"/>
        </w:rPr>
        <w:t>do</w:t>
      </w:r>
      <w:r w:rsidRPr="000569DC">
        <w:rPr>
          <w:spacing w:val="-10"/>
          <w:sz w:val="20"/>
          <w:szCs w:val="20"/>
        </w:rPr>
        <w:t xml:space="preserve"> </w:t>
      </w:r>
      <w:r w:rsidRPr="000569DC">
        <w:rPr>
          <w:sz w:val="20"/>
          <w:szCs w:val="20"/>
        </w:rPr>
        <w:t>fator</w:t>
      </w:r>
      <w:r w:rsidRPr="000569DC">
        <w:rPr>
          <w:spacing w:val="-8"/>
          <w:sz w:val="20"/>
          <w:szCs w:val="20"/>
        </w:rPr>
        <w:t xml:space="preserve"> </w:t>
      </w:r>
      <w:r w:rsidRPr="000569DC">
        <w:rPr>
          <w:sz w:val="20"/>
          <w:szCs w:val="20"/>
        </w:rPr>
        <w:t>“C”</w:t>
      </w:r>
      <w:r w:rsidRPr="000569DC">
        <w:rPr>
          <w:spacing w:val="-11"/>
          <w:sz w:val="20"/>
          <w:szCs w:val="20"/>
        </w:rPr>
        <w:t xml:space="preserve"> </w:t>
      </w:r>
      <w:r w:rsidRPr="000569DC">
        <w:rPr>
          <w:sz w:val="20"/>
          <w:szCs w:val="20"/>
        </w:rPr>
        <w:t>a</w:t>
      </w:r>
      <w:r w:rsidRPr="000569DC">
        <w:rPr>
          <w:spacing w:val="-7"/>
          <w:sz w:val="20"/>
          <w:szCs w:val="20"/>
        </w:rPr>
        <w:t xml:space="preserve"> </w:t>
      </w:r>
      <w:r w:rsidRPr="000569DC">
        <w:rPr>
          <w:sz w:val="20"/>
          <w:szCs w:val="20"/>
        </w:rPr>
        <w:t>última</w:t>
      </w:r>
      <w:r w:rsidRPr="000569DC">
        <w:rPr>
          <w:spacing w:val="-9"/>
          <w:sz w:val="20"/>
          <w:szCs w:val="20"/>
        </w:rPr>
        <w:t xml:space="preserve"> </w:t>
      </w:r>
      <w:r w:rsidRPr="000569DC">
        <w:rPr>
          <w:sz w:val="20"/>
          <w:szCs w:val="20"/>
        </w:rPr>
        <w:t>projeção</w:t>
      </w:r>
      <w:r w:rsidRPr="000569DC">
        <w:rPr>
          <w:spacing w:val="-9"/>
          <w:sz w:val="20"/>
          <w:szCs w:val="20"/>
        </w:rPr>
        <w:t xml:space="preserve"> </w:t>
      </w:r>
      <w:r w:rsidRPr="000569DC">
        <w:rPr>
          <w:sz w:val="20"/>
          <w:szCs w:val="20"/>
        </w:rPr>
        <w:t>disponível</w:t>
      </w:r>
      <w:r w:rsidRPr="000569DC">
        <w:rPr>
          <w:spacing w:val="-7"/>
          <w:sz w:val="20"/>
          <w:szCs w:val="20"/>
        </w:rPr>
        <w:t xml:space="preserve"> </w:t>
      </w:r>
      <w:r w:rsidRPr="000569DC">
        <w:rPr>
          <w:sz w:val="20"/>
          <w:szCs w:val="20"/>
        </w:rPr>
        <w:t>divulgada</w:t>
      </w:r>
      <w:r w:rsidRPr="000569DC">
        <w:rPr>
          <w:spacing w:val="-9"/>
          <w:sz w:val="20"/>
          <w:szCs w:val="20"/>
        </w:rPr>
        <w:t xml:space="preserve"> </w:t>
      </w:r>
      <w:r w:rsidRPr="000569DC">
        <w:rPr>
          <w:sz w:val="20"/>
          <w:szCs w:val="20"/>
        </w:rPr>
        <w:t>pela ANBIMA da variação percentual do</w:t>
      </w:r>
      <w:r w:rsidRPr="000569DC">
        <w:rPr>
          <w:spacing w:val="2"/>
          <w:sz w:val="20"/>
          <w:szCs w:val="20"/>
        </w:rPr>
        <w:t xml:space="preserve"> </w:t>
      </w:r>
      <w:r w:rsidRPr="000569DC">
        <w:rPr>
          <w:sz w:val="20"/>
          <w:szCs w:val="20"/>
        </w:rPr>
        <w:t>IPCA.</w:t>
      </w:r>
    </w:p>
    <w:p w14:paraId="0436B048" w14:textId="77777777" w:rsidR="000A115D" w:rsidRPr="000569DC" w:rsidRDefault="000A115D">
      <w:pPr>
        <w:pStyle w:val="Corpodetexto"/>
        <w:spacing w:line="276" w:lineRule="auto"/>
        <w:ind w:right="-66"/>
        <w:pPrChange w:id="297" w:author="Mariana Piovesan Ramos | Vieira Rezende" w:date="2021-11-19T20:13:00Z">
          <w:pPr>
            <w:pStyle w:val="Corpodetexto"/>
            <w:spacing w:line="317" w:lineRule="auto"/>
            <w:ind w:right="-66"/>
          </w:pPr>
        </w:pPrChange>
      </w:pPr>
    </w:p>
    <w:p w14:paraId="41156BD5" w14:textId="77777777" w:rsidR="000A115D" w:rsidRPr="000569DC" w:rsidRDefault="0040318D">
      <w:pPr>
        <w:pStyle w:val="PargrafodaLista"/>
        <w:numPr>
          <w:ilvl w:val="3"/>
          <w:numId w:val="17"/>
        </w:numPr>
        <w:tabs>
          <w:tab w:val="left" w:pos="1331"/>
        </w:tabs>
        <w:spacing w:line="276" w:lineRule="auto"/>
        <w:ind w:left="0" w:right="-66" w:firstLine="0"/>
        <w:rPr>
          <w:sz w:val="20"/>
          <w:szCs w:val="20"/>
        </w:rPr>
        <w:pPrChange w:id="298" w:author="Mariana Piovesan Ramos | Vieira Rezende" w:date="2021-11-19T20:13:00Z">
          <w:pPr>
            <w:pStyle w:val="PargrafodaLista"/>
            <w:numPr>
              <w:ilvl w:val="3"/>
              <w:numId w:val="17"/>
            </w:numPr>
            <w:tabs>
              <w:tab w:val="left" w:pos="1331"/>
            </w:tabs>
            <w:spacing w:line="317" w:lineRule="auto"/>
            <w:ind w:left="0" w:right="-66" w:hanging="800"/>
          </w:pPr>
        </w:pPrChange>
      </w:pPr>
      <w:r w:rsidRPr="000569DC">
        <w:rPr>
          <w:sz w:val="20"/>
          <w:szCs w:val="20"/>
        </w:rPr>
        <w:t>Caso</w:t>
      </w:r>
      <w:r w:rsidRPr="000569DC">
        <w:rPr>
          <w:spacing w:val="-5"/>
          <w:sz w:val="20"/>
          <w:szCs w:val="20"/>
        </w:rPr>
        <w:t xml:space="preserve"> </w:t>
      </w:r>
      <w:r w:rsidRPr="000569DC">
        <w:rPr>
          <w:sz w:val="20"/>
          <w:szCs w:val="20"/>
        </w:rPr>
        <w:t>o</w:t>
      </w:r>
      <w:r w:rsidRPr="000569DC">
        <w:rPr>
          <w:spacing w:val="-4"/>
          <w:sz w:val="20"/>
          <w:szCs w:val="20"/>
        </w:rPr>
        <w:t xml:space="preserve"> </w:t>
      </w:r>
      <w:r w:rsidRPr="000569DC">
        <w:rPr>
          <w:sz w:val="20"/>
          <w:szCs w:val="20"/>
        </w:rPr>
        <w:t>IPCA</w:t>
      </w:r>
      <w:r w:rsidRPr="000569DC">
        <w:rPr>
          <w:spacing w:val="-3"/>
          <w:sz w:val="20"/>
          <w:szCs w:val="20"/>
        </w:rPr>
        <w:t xml:space="preserve"> </w:t>
      </w:r>
      <w:r w:rsidRPr="000569DC">
        <w:rPr>
          <w:sz w:val="20"/>
          <w:szCs w:val="20"/>
        </w:rPr>
        <w:t>volte</w:t>
      </w:r>
      <w:r w:rsidRPr="000569DC">
        <w:rPr>
          <w:spacing w:val="-7"/>
          <w:sz w:val="20"/>
          <w:szCs w:val="20"/>
        </w:rPr>
        <w:t xml:space="preserve"> </w:t>
      </w:r>
      <w:r w:rsidRPr="000569DC">
        <w:rPr>
          <w:sz w:val="20"/>
          <w:szCs w:val="20"/>
        </w:rPr>
        <w:t>a</w:t>
      </w:r>
      <w:r w:rsidRPr="000569DC">
        <w:rPr>
          <w:spacing w:val="-5"/>
          <w:sz w:val="20"/>
          <w:szCs w:val="20"/>
        </w:rPr>
        <w:t xml:space="preserve"> </w:t>
      </w:r>
      <w:r w:rsidRPr="000569DC">
        <w:rPr>
          <w:sz w:val="20"/>
          <w:szCs w:val="20"/>
        </w:rPr>
        <w:t>ser</w:t>
      </w:r>
      <w:r w:rsidRPr="000569DC">
        <w:rPr>
          <w:spacing w:val="-4"/>
          <w:sz w:val="20"/>
          <w:szCs w:val="20"/>
        </w:rPr>
        <w:t xml:space="preserve"> </w:t>
      </w:r>
      <w:r w:rsidRPr="000569DC">
        <w:rPr>
          <w:sz w:val="20"/>
          <w:szCs w:val="20"/>
        </w:rPr>
        <w:t>divulgado</w:t>
      </w:r>
      <w:r w:rsidRPr="000569DC">
        <w:rPr>
          <w:spacing w:val="-7"/>
          <w:sz w:val="20"/>
          <w:szCs w:val="20"/>
        </w:rPr>
        <w:t xml:space="preserve"> </w:t>
      </w:r>
      <w:r w:rsidRPr="000569DC">
        <w:rPr>
          <w:sz w:val="20"/>
          <w:szCs w:val="20"/>
        </w:rPr>
        <w:t>ou</w:t>
      </w:r>
      <w:r w:rsidRPr="000569DC">
        <w:rPr>
          <w:spacing w:val="-5"/>
          <w:sz w:val="20"/>
          <w:szCs w:val="20"/>
        </w:rPr>
        <w:t xml:space="preserve"> </w:t>
      </w:r>
      <w:r w:rsidRPr="000569DC">
        <w:rPr>
          <w:sz w:val="20"/>
          <w:szCs w:val="20"/>
        </w:rPr>
        <w:t>caso</w:t>
      </w:r>
      <w:r w:rsidRPr="000569DC">
        <w:rPr>
          <w:spacing w:val="-7"/>
          <w:sz w:val="20"/>
          <w:szCs w:val="20"/>
        </w:rPr>
        <w:t xml:space="preserve"> </w:t>
      </w:r>
      <w:r w:rsidRPr="000569DC">
        <w:rPr>
          <w:sz w:val="20"/>
          <w:szCs w:val="20"/>
        </w:rPr>
        <w:t>venha</w:t>
      </w:r>
      <w:r w:rsidRPr="000569DC">
        <w:rPr>
          <w:spacing w:val="-5"/>
          <w:sz w:val="20"/>
          <w:szCs w:val="20"/>
        </w:rPr>
        <w:t xml:space="preserve"> </w:t>
      </w:r>
      <w:r w:rsidRPr="000569DC">
        <w:rPr>
          <w:sz w:val="20"/>
          <w:szCs w:val="20"/>
        </w:rPr>
        <w:t>a</w:t>
      </w:r>
      <w:r w:rsidRPr="000569DC">
        <w:rPr>
          <w:spacing w:val="-5"/>
          <w:sz w:val="20"/>
          <w:szCs w:val="20"/>
        </w:rPr>
        <w:t xml:space="preserve"> </w:t>
      </w:r>
      <w:r w:rsidRPr="000569DC">
        <w:rPr>
          <w:sz w:val="20"/>
          <w:szCs w:val="20"/>
        </w:rPr>
        <w:t>ser</w:t>
      </w:r>
      <w:r w:rsidRPr="000569DC">
        <w:rPr>
          <w:spacing w:val="-2"/>
          <w:sz w:val="20"/>
          <w:szCs w:val="20"/>
        </w:rPr>
        <w:t xml:space="preserve"> </w:t>
      </w:r>
      <w:r w:rsidRPr="000569DC">
        <w:rPr>
          <w:sz w:val="20"/>
          <w:szCs w:val="20"/>
        </w:rPr>
        <w:t>estabelecido</w:t>
      </w:r>
      <w:r w:rsidRPr="000569DC">
        <w:rPr>
          <w:spacing w:val="-7"/>
          <w:sz w:val="20"/>
          <w:szCs w:val="20"/>
        </w:rPr>
        <w:t xml:space="preserve"> </w:t>
      </w:r>
      <w:r w:rsidRPr="000569DC">
        <w:rPr>
          <w:sz w:val="20"/>
          <w:szCs w:val="20"/>
        </w:rPr>
        <w:t>um</w:t>
      </w:r>
      <w:r w:rsidRPr="000569DC">
        <w:rPr>
          <w:spacing w:val="-5"/>
          <w:sz w:val="20"/>
          <w:szCs w:val="20"/>
        </w:rPr>
        <w:t xml:space="preserve"> </w:t>
      </w:r>
      <w:r w:rsidRPr="000569DC">
        <w:rPr>
          <w:sz w:val="20"/>
          <w:szCs w:val="20"/>
        </w:rPr>
        <w:t>substituto legal para o IPCA mesmo após a determinação da Taxa Substitutiva, o IPCA voltará,</w:t>
      </w:r>
      <w:r w:rsidRPr="000569DC">
        <w:rPr>
          <w:spacing w:val="-13"/>
          <w:sz w:val="20"/>
          <w:szCs w:val="20"/>
        </w:rPr>
        <w:t xml:space="preserve"> </w:t>
      </w:r>
      <w:r w:rsidRPr="000569DC">
        <w:rPr>
          <w:sz w:val="20"/>
          <w:szCs w:val="20"/>
        </w:rPr>
        <w:t>desde</w:t>
      </w:r>
      <w:r w:rsidRPr="000569DC">
        <w:rPr>
          <w:spacing w:val="-12"/>
          <w:sz w:val="20"/>
          <w:szCs w:val="20"/>
        </w:rPr>
        <w:t xml:space="preserve"> </w:t>
      </w:r>
      <w:r w:rsidRPr="000569DC">
        <w:rPr>
          <w:sz w:val="20"/>
          <w:szCs w:val="20"/>
        </w:rPr>
        <w:t>o</w:t>
      </w:r>
      <w:r w:rsidRPr="000569DC">
        <w:rPr>
          <w:spacing w:val="-14"/>
          <w:sz w:val="20"/>
          <w:szCs w:val="20"/>
        </w:rPr>
        <w:t xml:space="preserve"> </w:t>
      </w:r>
      <w:r w:rsidRPr="000569DC">
        <w:rPr>
          <w:sz w:val="20"/>
          <w:szCs w:val="20"/>
        </w:rPr>
        <w:t>dia</w:t>
      </w:r>
      <w:r w:rsidRPr="000569DC">
        <w:rPr>
          <w:spacing w:val="-12"/>
          <w:sz w:val="20"/>
          <w:szCs w:val="20"/>
        </w:rPr>
        <w:t xml:space="preserve"> </w:t>
      </w:r>
      <w:r w:rsidRPr="000569DC">
        <w:rPr>
          <w:sz w:val="20"/>
          <w:szCs w:val="20"/>
        </w:rPr>
        <w:t>de</w:t>
      </w:r>
      <w:r w:rsidRPr="000569DC">
        <w:rPr>
          <w:spacing w:val="-12"/>
          <w:sz w:val="20"/>
          <w:szCs w:val="20"/>
        </w:rPr>
        <w:t xml:space="preserve"> </w:t>
      </w:r>
      <w:r w:rsidRPr="000569DC">
        <w:rPr>
          <w:sz w:val="20"/>
          <w:szCs w:val="20"/>
        </w:rPr>
        <w:t>sua</w:t>
      </w:r>
      <w:r w:rsidRPr="000569DC">
        <w:rPr>
          <w:spacing w:val="-12"/>
          <w:sz w:val="20"/>
          <w:szCs w:val="20"/>
        </w:rPr>
        <w:t xml:space="preserve"> </w:t>
      </w:r>
      <w:r w:rsidRPr="000569DC">
        <w:rPr>
          <w:sz w:val="20"/>
          <w:szCs w:val="20"/>
        </w:rPr>
        <w:t>divulgação,</w:t>
      </w:r>
      <w:r w:rsidRPr="000569DC">
        <w:rPr>
          <w:spacing w:val="-12"/>
          <w:sz w:val="20"/>
          <w:szCs w:val="20"/>
        </w:rPr>
        <w:t xml:space="preserve"> </w:t>
      </w:r>
      <w:r w:rsidRPr="000569DC">
        <w:rPr>
          <w:sz w:val="20"/>
          <w:szCs w:val="20"/>
        </w:rPr>
        <w:t>ou,</w:t>
      </w:r>
      <w:r w:rsidRPr="000569DC">
        <w:rPr>
          <w:spacing w:val="-11"/>
          <w:sz w:val="20"/>
          <w:szCs w:val="20"/>
        </w:rPr>
        <w:t xml:space="preserve"> </w:t>
      </w:r>
      <w:r w:rsidRPr="000569DC">
        <w:rPr>
          <w:sz w:val="20"/>
          <w:szCs w:val="20"/>
        </w:rPr>
        <w:t>conforme</w:t>
      </w:r>
      <w:r w:rsidRPr="000569DC">
        <w:rPr>
          <w:spacing w:val="-11"/>
          <w:sz w:val="20"/>
          <w:szCs w:val="20"/>
        </w:rPr>
        <w:t xml:space="preserve"> </w:t>
      </w:r>
      <w:r w:rsidRPr="000569DC">
        <w:rPr>
          <w:sz w:val="20"/>
          <w:szCs w:val="20"/>
        </w:rPr>
        <w:t>o</w:t>
      </w:r>
      <w:r w:rsidRPr="000569DC">
        <w:rPr>
          <w:spacing w:val="-11"/>
          <w:sz w:val="20"/>
          <w:szCs w:val="20"/>
        </w:rPr>
        <w:t xml:space="preserve"> </w:t>
      </w:r>
      <w:r w:rsidRPr="000569DC">
        <w:rPr>
          <w:sz w:val="20"/>
          <w:szCs w:val="20"/>
        </w:rPr>
        <w:t>caso,</w:t>
      </w:r>
      <w:r w:rsidRPr="000569DC">
        <w:rPr>
          <w:spacing w:val="-11"/>
          <w:sz w:val="20"/>
          <w:szCs w:val="20"/>
        </w:rPr>
        <w:t xml:space="preserve"> </w:t>
      </w:r>
      <w:r w:rsidRPr="000569DC">
        <w:rPr>
          <w:sz w:val="20"/>
          <w:szCs w:val="20"/>
        </w:rPr>
        <w:t>o</w:t>
      </w:r>
      <w:r w:rsidRPr="000569DC">
        <w:rPr>
          <w:spacing w:val="-11"/>
          <w:sz w:val="20"/>
          <w:szCs w:val="20"/>
        </w:rPr>
        <w:t xml:space="preserve"> </w:t>
      </w:r>
      <w:r w:rsidRPr="000569DC">
        <w:rPr>
          <w:sz w:val="20"/>
          <w:szCs w:val="20"/>
        </w:rPr>
        <w:t>seu</w:t>
      </w:r>
      <w:r w:rsidRPr="000569DC">
        <w:rPr>
          <w:spacing w:val="-9"/>
          <w:sz w:val="20"/>
          <w:szCs w:val="20"/>
        </w:rPr>
        <w:t xml:space="preserve"> </w:t>
      </w:r>
      <w:r w:rsidRPr="000569DC">
        <w:rPr>
          <w:sz w:val="20"/>
          <w:szCs w:val="20"/>
        </w:rPr>
        <w:t>substituto</w:t>
      </w:r>
      <w:r w:rsidRPr="000569DC">
        <w:rPr>
          <w:spacing w:val="-14"/>
          <w:sz w:val="20"/>
          <w:szCs w:val="20"/>
        </w:rPr>
        <w:t xml:space="preserve"> </w:t>
      </w:r>
      <w:r w:rsidRPr="000569DC">
        <w:rPr>
          <w:sz w:val="20"/>
          <w:szCs w:val="20"/>
        </w:rPr>
        <w:t>legal passará, desde a data em que passe a viger, a ser utilizado para o cálculo da Atualização Monetária, incidindo retroativamente à Data de Aniversário do mês imediatamente anterior à sua divulgação, sendo, portanto, dispensada a realização da Assembleia Geral de Debenturistas para deliberar sobre este assunto.</w:t>
      </w:r>
    </w:p>
    <w:p w14:paraId="6DD6B4A0" w14:textId="77777777" w:rsidR="000A115D" w:rsidRPr="000569DC" w:rsidRDefault="000A115D">
      <w:pPr>
        <w:pStyle w:val="Corpodetexto"/>
        <w:spacing w:line="276" w:lineRule="auto"/>
        <w:ind w:right="-66"/>
        <w:pPrChange w:id="299" w:author="Mariana Piovesan Ramos | Vieira Rezende" w:date="2021-11-19T20:13:00Z">
          <w:pPr>
            <w:pStyle w:val="Corpodetexto"/>
            <w:spacing w:line="317" w:lineRule="auto"/>
            <w:ind w:right="-66"/>
          </w:pPr>
        </w:pPrChange>
      </w:pPr>
    </w:p>
    <w:p w14:paraId="60DC4DB1" w14:textId="043FAEB7" w:rsidR="000A115D" w:rsidRPr="000569DC" w:rsidRDefault="0040318D">
      <w:pPr>
        <w:pStyle w:val="PargrafodaLista"/>
        <w:numPr>
          <w:ilvl w:val="2"/>
          <w:numId w:val="17"/>
        </w:numPr>
        <w:tabs>
          <w:tab w:val="left" w:pos="1187"/>
        </w:tabs>
        <w:spacing w:line="276" w:lineRule="auto"/>
        <w:ind w:left="0" w:right="-66" w:firstLine="0"/>
        <w:rPr>
          <w:sz w:val="20"/>
          <w:szCs w:val="20"/>
        </w:rPr>
        <w:pPrChange w:id="300" w:author="Mariana Piovesan Ramos | Vieira Rezende" w:date="2021-11-19T20:13:00Z">
          <w:pPr>
            <w:pStyle w:val="PargrafodaLista"/>
            <w:numPr>
              <w:ilvl w:val="2"/>
              <w:numId w:val="17"/>
            </w:numPr>
            <w:tabs>
              <w:tab w:val="left" w:pos="1187"/>
            </w:tabs>
            <w:spacing w:line="317" w:lineRule="auto"/>
            <w:ind w:left="0" w:right="-66" w:hanging="720"/>
          </w:pPr>
        </w:pPrChange>
      </w:pPr>
      <w:r w:rsidRPr="000569DC">
        <w:rPr>
          <w:b/>
          <w:sz w:val="20"/>
          <w:szCs w:val="20"/>
        </w:rPr>
        <w:t xml:space="preserve">Juros Remuneratórios das Debêntures. </w:t>
      </w:r>
      <w:r w:rsidRPr="000569DC">
        <w:rPr>
          <w:sz w:val="20"/>
          <w:szCs w:val="20"/>
        </w:rPr>
        <w:t>Sobre o Valor Nominal Unitário Atualizado</w:t>
      </w:r>
      <w:r w:rsidRPr="000569DC">
        <w:rPr>
          <w:spacing w:val="-16"/>
          <w:sz w:val="20"/>
          <w:szCs w:val="20"/>
        </w:rPr>
        <w:t xml:space="preserve"> </w:t>
      </w:r>
      <w:r w:rsidRPr="000569DC">
        <w:rPr>
          <w:sz w:val="20"/>
          <w:szCs w:val="20"/>
        </w:rPr>
        <w:t>das</w:t>
      </w:r>
      <w:r w:rsidRPr="000569DC">
        <w:rPr>
          <w:spacing w:val="-15"/>
          <w:sz w:val="20"/>
          <w:szCs w:val="20"/>
        </w:rPr>
        <w:t xml:space="preserve"> </w:t>
      </w:r>
      <w:r w:rsidRPr="000569DC">
        <w:rPr>
          <w:sz w:val="20"/>
          <w:szCs w:val="20"/>
        </w:rPr>
        <w:t>Debêntures</w:t>
      </w:r>
      <w:r w:rsidRPr="000569DC">
        <w:rPr>
          <w:spacing w:val="-14"/>
          <w:sz w:val="20"/>
          <w:szCs w:val="20"/>
        </w:rPr>
        <w:t xml:space="preserve"> </w:t>
      </w:r>
      <w:r w:rsidRPr="000569DC">
        <w:rPr>
          <w:sz w:val="20"/>
          <w:szCs w:val="20"/>
        </w:rPr>
        <w:t>incidirão</w:t>
      </w:r>
      <w:r w:rsidRPr="000569DC">
        <w:rPr>
          <w:spacing w:val="-16"/>
          <w:sz w:val="20"/>
          <w:szCs w:val="20"/>
        </w:rPr>
        <w:t xml:space="preserve"> </w:t>
      </w:r>
      <w:r w:rsidRPr="000569DC">
        <w:rPr>
          <w:sz w:val="20"/>
          <w:szCs w:val="20"/>
        </w:rPr>
        <w:t>juros</w:t>
      </w:r>
      <w:r w:rsidRPr="000569DC">
        <w:rPr>
          <w:spacing w:val="-16"/>
          <w:sz w:val="20"/>
          <w:szCs w:val="20"/>
        </w:rPr>
        <w:t xml:space="preserve"> </w:t>
      </w:r>
      <w:r w:rsidRPr="000569DC">
        <w:rPr>
          <w:sz w:val="20"/>
          <w:szCs w:val="20"/>
        </w:rPr>
        <w:t>remuneratórios</w:t>
      </w:r>
      <w:r w:rsidRPr="000569DC">
        <w:rPr>
          <w:spacing w:val="-13"/>
          <w:sz w:val="20"/>
          <w:szCs w:val="20"/>
        </w:rPr>
        <w:t xml:space="preserve"> </w:t>
      </w:r>
      <w:r w:rsidRPr="000569DC">
        <w:rPr>
          <w:sz w:val="20"/>
          <w:szCs w:val="20"/>
        </w:rPr>
        <w:t>a</w:t>
      </w:r>
      <w:r w:rsidRPr="000569DC">
        <w:rPr>
          <w:spacing w:val="-13"/>
          <w:sz w:val="20"/>
          <w:szCs w:val="20"/>
        </w:rPr>
        <w:t xml:space="preserve"> </w:t>
      </w:r>
      <w:r w:rsidRPr="000569DC">
        <w:rPr>
          <w:sz w:val="20"/>
          <w:szCs w:val="20"/>
        </w:rPr>
        <w:t>serem</w:t>
      </w:r>
      <w:r w:rsidRPr="000569DC">
        <w:rPr>
          <w:spacing w:val="-14"/>
          <w:sz w:val="20"/>
          <w:szCs w:val="20"/>
        </w:rPr>
        <w:t xml:space="preserve"> </w:t>
      </w:r>
      <w:r w:rsidRPr="000569DC">
        <w:rPr>
          <w:sz w:val="20"/>
          <w:szCs w:val="20"/>
        </w:rPr>
        <w:t>definidos</w:t>
      </w:r>
      <w:r w:rsidRPr="000569DC">
        <w:rPr>
          <w:spacing w:val="-16"/>
          <w:sz w:val="20"/>
          <w:szCs w:val="20"/>
        </w:rPr>
        <w:t xml:space="preserve"> </w:t>
      </w:r>
      <w:r w:rsidRPr="000569DC">
        <w:rPr>
          <w:sz w:val="20"/>
          <w:szCs w:val="20"/>
        </w:rPr>
        <w:t>de</w:t>
      </w:r>
      <w:r w:rsidRPr="000569DC">
        <w:rPr>
          <w:spacing w:val="-16"/>
          <w:sz w:val="20"/>
          <w:szCs w:val="20"/>
        </w:rPr>
        <w:t xml:space="preserve"> </w:t>
      </w:r>
      <w:r w:rsidRPr="000569DC">
        <w:rPr>
          <w:sz w:val="20"/>
          <w:szCs w:val="20"/>
        </w:rPr>
        <w:t>acordo</w:t>
      </w:r>
      <w:r w:rsidRPr="000569DC">
        <w:rPr>
          <w:spacing w:val="-11"/>
          <w:sz w:val="20"/>
          <w:szCs w:val="20"/>
        </w:rPr>
        <w:t xml:space="preserve"> </w:t>
      </w:r>
      <w:r w:rsidRPr="000569DC">
        <w:rPr>
          <w:sz w:val="20"/>
          <w:szCs w:val="20"/>
        </w:rPr>
        <w:t xml:space="preserve">com o Procedimento de </w:t>
      </w:r>
      <w:r w:rsidRPr="000569DC">
        <w:rPr>
          <w:i/>
          <w:sz w:val="20"/>
          <w:szCs w:val="20"/>
        </w:rPr>
        <w:t>Bookbuilding</w:t>
      </w:r>
      <w:r w:rsidRPr="000569DC">
        <w:rPr>
          <w:sz w:val="20"/>
          <w:szCs w:val="20"/>
        </w:rPr>
        <w:t>, e, em qualquer caso, limitado ao maior entre</w:t>
      </w:r>
      <w:r w:rsidR="0026493E" w:rsidRPr="000569DC">
        <w:rPr>
          <w:sz w:val="20"/>
          <w:szCs w:val="20"/>
        </w:rPr>
        <w:t xml:space="preserve"> os itens (i) e (ii) </w:t>
      </w:r>
      <w:r w:rsidR="00C1556B" w:rsidRPr="000569DC">
        <w:rPr>
          <w:sz w:val="20"/>
          <w:szCs w:val="20"/>
        </w:rPr>
        <w:t>a seguir</w:t>
      </w:r>
      <w:r w:rsidR="0026493E" w:rsidRPr="000569DC">
        <w:rPr>
          <w:sz w:val="20"/>
          <w:szCs w:val="20"/>
        </w:rPr>
        <w:t xml:space="preserve">, o que for maior na Data do Procedimento de </w:t>
      </w:r>
      <w:r w:rsidR="0026493E" w:rsidRPr="000569DC">
        <w:rPr>
          <w:i/>
          <w:sz w:val="20"/>
          <w:szCs w:val="20"/>
        </w:rPr>
        <w:t>Bookbuilding,</w:t>
      </w:r>
      <w:r w:rsidR="0026493E" w:rsidRPr="000569DC">
        <w:rPr>
          <w:iCs/>
          <w:sz w:val="20"/>
          <w:szCs w:val="20"/>
        </w:rPr>
        <w:t xml:space="preserve"> sendo</w:t>
      </w:r>
      <w:r w:rsidRPr="000569DC">
        <w:rPr>
          <w:sz w:val="20"/>
          <w:szCs w:val="20"/>
        </w:rPr>
        <w:t xml:space="preserve"> (i) taxa interna </w:t>
      </w:r>
      <w:r w:rsidR="00A309BA" w:rsidRPr="000569DC">
        <w:rPr>
          <w:sz w:val="20"/>
          <w:szCs w:val="20"/>
        </w:rPr>
        <w:t xml:space="preserve">real </w:t>
      </w:r>
      <w:r w:rsidRPr="000569DC">
        <w:rPr>
          <w:sz w:val="20"/>
          <w:szCs w:val="20"/>
        </w:rPr>
        <w:t>de retorno do Título Público Tesouro IPCA+ com Juros Semestrais 2035 (nova denominação da Nota do Tesouro Nacional, Série B – NTN-B), com vencimento em 15 de maio de 2035 (“</w:t>
      </w:r>
      <w:r w:rsidRPr="000569DC">
        <w:rPr>
          <w:sz w:val="20"/>
          <w:szCs w:val="20"/>
          <w:u w:val="single"/>
        </w:rPr>
        <w:t>Tesouro IPCA+ 2035</w:t>
      </w:r>
      <w:r w:rsidRPr="000569DC">
        <w:rPr>
          <w:sz w:val="20"/>
          <w:szCs w:val="20"/>
        </w:rPr>
        <w:t>”)</w:t>
      </w:r>
      <w:r w:rsidR="00834D1A" w:rsidRPr="000569DC">
        <w:rPr>
          <w:sz w:val="20"/>
          <w:szCs w:val="20"/>
        </w:rPr>
        <w:t>, e</w:t>
      </w:r>
      <w:r w:rsidRPr="000569DC">
        <w:rPr>
          <w:sz w:val="20"/>
          <w:szCs w:val="20"/>
        </w:rPr>
        <w:t xml:space="preserve"> acrescida exponencialmente de um </w:t>
      </w:r>
      <w:r w:rsidRPr="000569DC">
        <w:rPr>
          <w:i/>
          <w:sz w:val="20"/>
          <w:szCs w:val="20"/>
        </w:rPr>
        <w:t xml:space="preserve">spread </w:t>
      </w:r>
      <w:r w:rsidRPr="000569DC">
        <w:rPr>
          <w:sz w:val="20"/>
          <w:szCs w:val="20"/>
        </w:rPr>
        <w:t xml:space="preserve">equivalente a </w:t>
      </w:r>
      <w:r w:rsidR="0095040E" w:rsidRPr="000569DC">
        <w:rPr>
          <w:sz w:val="20"/>
          <w:szCs w:val="20"/>
          <w:lang w:val="pt-BR"/>
        </w:rPr>
        <w:t>1,</w:t>
      </w:r>
      <w:r w:rsidR="00A309BA" w:rsidRPr="000569DC">
        <w:rPr>
          <w:sz w:val="20"/>
          <w:szCs w:val="20"/>
          <w:lang w:val="pt-BR"/>
        </w:rPr>
        <w:t>4</w:t>
      </w:r>
      <w:r w:rsidR="0095040E" w:rsidRPr="000569DC">
        <w:rPr>
          <w:sz w:val="20"/>
          <w:szCs w:val="20"/>
          <w:lang w:val="pt-BR"/>
        </w:rPr>
        <w:t xml:space="preserve">0% (um inteiro e </w:t>
      </w:r>
      <w:r w:rsidR="00A309BA" w:rsidRPr="000569DC">
        <w:rPr>
          <w:sz w:val="20"/>
          <w:szCs w:val="20"/>
          <w:lang w:val="pt-BR"/>
        </w:rPr>
        <w:t xml:space="preserve">quarenta </w:t>
      </w:r>
      <w:r w:rsidR="0095040E" w:rsidRPr="000569DC">
        <w:rPr>
          <w:sz w:val="20"/>
          <w:szCs w:val="20"/>
          <w:lang w:val="pt-BR"/>
        </w:rPr>
        <w:t>centésimos por cento)</w:t>
      </w:r>
      <w:r w:rsidRPr="000569DC">
        <w:rPr>
          <w:sz w:val="20"/>
          <w:szCs w:val="20"/>
        </w:rPr>
        <w:t xml:space="preserve"> ao ano, base 252 (duzentos e cinquenta e dois) Dias Úteis, conforme as taxas indicativas divulgadas pela ANBIMA em sua página na internet (</w:t>
      </w:r>
      <w:r w:rsidR="006C246C" w:rsidRPr="000569DC">
        <w:rPr>
          <w:sz w:val="20"/>
          <w:szCs w:val="20"/>
          <w:rPrChange w:id="301" w:author="Mariana Piovesan Ramos | Vieira Rezende" w:date="2021-11-19T20:12:00Z">
            <w:rPr/>
          </w:rPrChange>
        </w:rPr>
        <w:fldChar w:fldCharType="begin"/>
      </w:r>
      <w:r w:rsidR="006C246C" w:rsidRPr="000569DC">
        <w:rPr>
          <w:sz w:val="20"/>
          <w:szCs w:val="20"/>
          <w:rPrChange w:id="302" w:author="Mariana Piovesan Ramos | Vieira Rezende" w:date="2021-11-19T20:12:00Z">
            <w:rPr/>
          </w:rPrChange>
        </w:rPr>
        <w:instrText xml:space="preserve"> HYPERLINK "http://www.anbima.com.br/" \h </w:instrText>
      </w:r>
      <w:r w:rsidR="006C246C" w:rsidRPr="000569DC">
        <w:rPr>
          <w:sz w:val="20"/>
          <w:szCs w:val="20"/>
          <w:rPrChange w:id="303" w:author="Mariana Piovesan Ramos | Vieira Rezende" w:date="2021-11-19T20:12:00Z">
            <w:rPr>
              <w:sz w:val="20"/>
              <w:szCs w:val="20"/>
            </w:rPr>
          </w:rPrChange>
        </w:rPr>
        <w:fldChar w:fldCharType="separate"/>
      </w:r>
      <w:r w:rsidRPr="000569DC">
        <w:rPr>
          <w:sz w:val="20"/>
          <w:szCs w:val="20"/>
        </w:rPr>
        <w:t>http://www.anbima.com.br</w:t>
      </w:r>
      <w:r w:rsidR="006C246C" w:rsidRPr="000569DC">
        <w:rPr>
          <w:sz w:val="20"/>
          <w:szCs w:val="20"/>
          <w:rPrChange w:id="304" w:author="Mariana Piovesan Ramos | Vieira Rezende" w:date="2021-11-19T20:12:00Z">
            <w:rPr>
              <w:sz w:val="20"/>
              <w:szCs w:val="20"/>
            </w:rPr>
          </w:rPrChange>
        </w:rPr>
        <w:fldChar w:fldCharType="end"/>
      </w:r>
      <w:r w:rsidRPr="000569DC">
        <w:rPr>
          <w:sz w:val="20"/>
          <w:szCs w:val="20"/>
        </w:rPr>
        <w:t xml:space="preserve">); ou (ii) </w:t>
      </w:r>
      <w:r w:rsidR="0095040E" w:rsidRPr="000569DC">
        <w:rPr>
          <w:sz w:val="20"/>
          <w:szCs w:val="20"/>
          <w:lang w:val="pt-BR"/>
        </w:rPr>
        <w:t>5,</w:t>
      </w:r>
      <w:r w:rsidR="00A309BA" w:rsidRPr="000569DC">
        <w:rPr>
          <w:sz w:val="20"/>
          <w:szCs w:val="20"/>
          <w:lang w:val="pt-BR"/>
        </w:rPr>
        <w:t>6</w:t>
      </w:r>
      <w:r w:rsidR="0095040E" w:rsidRPr="000569DC">
        <w:rPr>
          <w:sz w:val="20"/>
          <w:szCs w:val="20"/>
          <w:lang w:val="pt-BR"/>
        </w:rPr>
        <w:t xml:space="preserve">0% (cinco inteiros e </w:t>
      </w:r>
      <w:r w:rsidR="00A309BA" w:rsidRPr="000569DC">
        <w:rPr>
          <w:sz w:val="20"/>
          <w:szCs w:val="20"/>
          <w:lang w:val="pt-BR"/>
        </w:rPr>
        <w:t xml:space="preserve">sessenta </w:t>
      </w:r>
      <w:r w:rsidR="0095040E" w:rsidRPr="000569DC">
        <w:rPr>
          <w:sz w:val="20"/>
          <w:szCs w:val="20"/>
          <w:lang w:val="pt-BR"/>
        </w:rPr>
        <w:t>centésimos por cento) ao ano, base 252 (duzentos e cinquenta e dois)</w:t>
      </w:r>
      <w:r w:rsidRPr="000569DC">
        <w:rPr>
          <w:spacing w:val="-9"/>
          <w:sz w:val="20"/>
          <w:szCs w:val="20"/>
        </w:rPr>
        <w:t xml:space="preserve"> </w:t>
      </w:r>
      <w:r w:rsidRPr="000569DC">
        <w:rPr>
          <w:sz w:val="20"/>
          <w:szCs w:val="20"/>
        </w:rPr>
        <w:t>Dias Úteis</w:t>
      </w:r>
      <w:r w:rsidR="0095040E" w:rsidRPr="000569DC">
        <w:rPr>
          <w:sz w:val="20"/>
          <w:szCs w:val="20"/>
        </w:rPr>
        <w:t xml:space="preserve"> </w:t>
      </w:r>
      <w:r w:rsidRPr="000569DC">
        <w:rPr>
          <w:sz w:val="20"/>
          <w:szCs w:val="20"/>
        </w:rPr>
        <w:t>(“</w:t>
      </w:r>
      <w:r w:rsidRPr="000569DC">
        <w:rPr>
          <w:sz w:val="20"/>
          <w:szCs w:val="20"/>
          <w:u w:val="single"/>
        </w:rPr>
        <w:t>Juros Remuneratórios</w:t>
      </w:r>
      <w:r w:rsidRPr="000569DC">
        <w:rPr>
          <w:sz w:val="20"/>
          <w:szCs w:val="20"/>
        </w:rPr>
        <w:t>”).</w:t>
      </w:r>
    </w:p>
    <w:p w14:paraId="7E9D6AF8" w14:textId="77777777" w:rsidR="000A115D" w:rsidRPr="000569DC" w:rsidRDefault="000A115D">
      <w:pPr>
        <w:pStyle w:val="Corpodetexto"/>
        <w:spacing w:line="276" w:lineRule="auto"/>
        <w:ind w:right="-66"/>
        <w:pPrChange w:id="305" w:author="Mariana Piovesan Ramos | Vieira Rezende" w:date="2021-11-19T20:13:00Z">
          <w:pPr>
            <w:pStyle w:val="Corpodetexto"/>
            <w:spacing w:line="317" w:lineRule="auto"/>
            <w:ind w:right="-66"/>
          </w:pPr>
        </w:pPrChange>
      </w:pPr>
    </w:p>
    <w:p w14:paraId="781DACF8" w14:textId="77777777" w:rsidR="000A115D" w:rsidRPr="000569DC" w:rsidRDefault="0040318D">
      <w:pPr>
        <w:pStyle w:val="PargrafodaLista"/>
        <w:numPr>
          <w:ilvl w:val="3"/>
          <w:numId w:val="17"/>
        </w:numPr>
        <w:tabs>
          <w:tab w:val="left" w:pos="1187"/>
        </w:tabs>
        <w:spacing w:line="276" w:lineRule="auto"/>
        <w:ind w:left="0" w:right="-66" w:firstLine="0"/>
        <w:rPr>
          <w:sz w:val="20"/>
          <w:szCs w:val="20"/>
        </w:rPr>
        <w:pPrChange w:id="306" w:author="Mariana Piovesan Ramos | Vieira Rezende" w:date="2021-11-19T20:13:00Z">
          <w:pPr>
            <w:pStyle w:val="PargrafodaLista"/>
            <w:numPr>
              <w:ilvl w:val="3"/>
              <w:numId w:val="17"/>
            </w:numPr>
            <w:tabs>
              <w:tab w:val="left" w:pos="1187"/>
            </w:tabs>
            <w:spacing w:line="317" w:lineRule="auto"/>
            <w:ind w:left="0" w:right="-66" w:hanging="800"/>
          </w:pPr>
        </w:pPrChange>
      </w:pPr>
      <w:r w:rsidRPr="000569DC">
        <w:rPr>
          <w:sz w:val="20"/>
          <w:szCs w:val="20"/>
        </w:rPr>
        <w:t>Os</w:t>
      </w:r>
      <w:r w:rsidRPr="000569DC">
        <w:rPr>
          <w:spacing w:val="-13"/>
          <w:sz w:val="20"/>
          <w:szCs w:val="20"/>
        </w:rPr>
        <w:t xml:space="preserve"> </w:t>
      </w:r>
      <w:r w:rsidRPr="000569DC">
        <w:rPr>
          <w:sz w:val="20"/>
          <w:szCs w:val="20"/>
        </w:rPr>
        <w:t>Juros</w:t>
      </w:r>
      <w:r w:rsidRPr="000569DC">
        <w:rPr>
          <w:spacing w:val="-13"/>
          <w:sz w:val="20"/>
          <w:szCs w:val="20"/>
        </w:rPr>
        <w:t xml:space="preserve"> </w:t>
      </w:r>
      <w:r w:rsidRPr="000569DC">
        <w:rPr>
          <w:sz w:val="20"/>
          <w:szCs w:val="20"/>
        </w:rPr>
        <w:t>Remuneratórios</w:t>
      </w:r>
      <w:r w:rsidRPr="000569DC">
        <w:rPr>
          <w:spacing w:val="-12"/>
          <w:sz w:val="20"/>
          <w:szCs w:val="20"/>
        </w:rPr>
        <w:t xml:space="preserve"> </w:t>
      </w:r>
      <w:r w:rsidRPr="000569DC">
        <w:rPr>
          <w:sz w:val="20"/>
          <w:szCs w:val="20"/>
        </w:rPr>
        <w:t>serão</w:t>
      </w:r>
      <w:r w:rsidRPr="000569DC">
        <w:rPr>
          <w:spacing w:val="-10"/>
          <w:sz w:val="20"/>
          <w:szCs w:val="20"/>
        </w:rPr>
        <w:t xml:space="preserve"> </w:t>
      </w:r>
      <w:r w:rsidRPr="000569DC">
        <w:rPr>
          <w:sz w:val="20"/>
          <w:szCs w:val="20"/>
        </w:rPr>
        <w:t>calculados</w:t>
      </w:r>
      <w:r w:rsidRPr="000569DC">
        <w:rPr>
          <w:spacing w:val="-13"/>
          <w:sz w:val="20"/>
          <w:szCs w:val="20"/>
        </w:rPr>
        <w:t xml:space="preserve"> </w:t>
      </w:r>
      <w:r w:rsidRPr="000569DC">
        <w:rPr>
          <w:sz w:val="20"/>
          <w:szCs w:val="20"/>
        </w:rPr>
        <w:t>de</w:t>
      </w:r>
      <w:r w:rsidRPr="000569DC">
        <w:rPr>
          <w:spacing w:val="-13"/>
          <w:sz w:val="20"/>
          <w:szCs w:val="20"/>
        </w:rPr>
        <w:t xml:space="preserve"> </w:t>
      </w:r>
      <w:r w:rsidRPr="000569DC">
        <w:rPr>
          <w:sz w:val="20"/>
          <w:szCs w:val="20"/>
        </w:rPr>
        <w:t>forma</w:t>
      </w:r>
      <w:r w:rsidRPr="000569DC">
        <w:rPr>
          <w:spacing w:val="-12"/>
          <w:sz w:val="20"/>
          <w:szCs w:val="20"/>
        </w:rPr>
        <w:t xml:space="preserve"> </w:t>
      </w:r>
      <w:r w:rsidRPr="000569DC">
        <w:rPr>
          <w:sz w:val="20"/>
          <w:szCs w:val="20"/>
        </w:rPr>
        <w:t>exponencial</w:t>
      </w:r>
      <w:r w:rsidRPr="000569DC">
        <w:rPr>
          <w:spacing w:val="-10"/>
          <w:sz w:val="20"/>
          <w:szCs w:val="20"/>
        </w:rPr>
        <w:t xml:space="preserve"> </w:t>
      </w:r>
      <w:r w:rsidRPr="000569DC">
        <w:rPr>
          <w:sz w:val="20"/>
          <w:szCs w:val="20"/>
        </w:rPr>
        <w:t>e</w:t>
      </w:r>
      <w:r w:rsidRPr="000569DC">
        <w:rPr>
          <w:spacing w:val="-13"/>
          <w:sz w:val="20"/>
          <w:szCs w:val="20"/>
        </w:rPr>
        <w:t xml:space="preserve"> </w:t>
      </w:r>
      <w:r w:rsidRPr="000569DC">
        <w:rPr>
          <w:sz w:val="20"/>
          <w:szCs w:val="20"/>
        </w:rPr>
        <w:t>cumulativa,</w:t>
      </w:r>
      <w:r w:rsidRPr="000569DC">
        <w:rPr>
          <w:spacing w:val="-11"/>
          <w:sz w:val="20"/>
          <w:szCs w:val="20"/>
        </w:rPr>
        <w:t xml:space="preserve"> </w:t>
      </w:r>
      <w:r w:rsidRPr="000569DC">
        <w:rPr>
          <w:i/>
          <w:sz w:val="20"/>
          <w:szCs w:val="20"/>
        </w:rPr>
        <w:t>pro rata</w:t>
      </w:r>
      <w:r w:rsidRPr="000569DC">
        <w:rPr>
          <w:i/>
          <w:spacing w:val="-8"/>
          <w:sz w:val="20"/>
          <w:szCs w:val="20"/>
        </w:rPr>
        <w:t xml:space="preserve"> </w:t>
      </w:r>
      <w:r w:rsidRPr="000569DC">
        <w:rPr>
          <w:i/>
          <w:sz w:val="20"/>
          <w:szCs w:val="20"/>
        </w:rPr>
        <w:t>temporis</w:t>
      </w:r>
      <w:r w:rsidRPr="000569DC">
        <w:rPr>
          <w:i/>
          <w:spacing w:val="-5"/>
          <w:sz w:val="20"/>
          <w:szCs w:val="20"/>
        </w:rPr>
        <w:t xml:space="preserve"> </w:t>
      </w:r>
      <w:r w:rsidRPr="000569DC">
        <w:rPr>
          <w:sz w:val="20"/>
          <w:szCs w:val="20"/>
        </w:rPr>
        <w:t>por</w:t>
      </w:r>
      <w:r w:rsidRPr="000569DC">
        <w:rPr>
          <w:spacing w:val="-7"/>
          <w:sz w:val="20"/>
          <w:szCs w:val="20"/>
        </w:rPr>
        <w:t xml:space="preserve"> </w:t>
      </w:r>
      <w:r w:rsidRPr="000569DC">
        <w:rPr>
          <w:sz w:val="20"/>
          <w:szCs w:val="20"/>
        </w:rPr>
        <w:t>Dias</w:t>
      </w:r>
      <w:r w:rsidRPr="000569DC">
        <w:rPr>
          <w:spacing w:val="-6"/>
          <w:sz w:val="20"/>
          <w:szCs w:val="20"/>
        </w:rPr>
        <w:t xml:space="preserve"> </w:t>
      </w:r>
      <w:r w:rsidRPr="000569DC">
        <w:rPr>
          <w:sz w:val="20"/>
          <w:szCs w:val="20"/>
        </w:rPr>
        <w:t>Úteis</w:t>
      </w:r>
      <w:r w:rsidRPr="000569DC">
        <w:rPr>
          <w:spacing w:val="-10"/>
          <w:sz w:val="20"/>
          <w:szCs w:val="20"/>
        </w:rPr>
        <w:t xml:space="preserve"> </w:t>
      </w:r>
      <w:r w:rsidRPr="000569DC">
        <w:rPr>
          <w:sz w:val="20"/>
          <w:szCs w:val="20"/>
        </w:rPr>
        <w:t>decorridos,</w:t>
      </w:r>
      <w:r w:rsidRPr="000569DC">
        <w:rPr>
          <w:spacing w:val="-5"/>
          <w:sz w:val="20"/>
          <w:szCs w:val="20"/>
        </w:rPr>
        <w:t xml:space="preserve"> </w:t>
      </w:r>
      <w:r w:rsidRPr="000569DC">
        <w:rPr>
          <w:sz w:val="20"/>
          <w:szCs w:val="20"/>
        </w:rPr>
        <w:t>incidentes</w:t>
      </w:r>
      <w:r w:rsidRPr="000569DC">
        <w:rPr>
          <w:spacing w:val="-6"/>
          <w:sz w:val="20"/>
          <w:szCs w:val="20"/>
        </w:rPr>
        <w:t xml:space="preserve"> </w:t>
      </w:r>
      <w:r w:rsidRPr="000569DC">
        <w:rPr>
          <w:sz w:val="20"/>
          <w:szCs w:val="20"/>
        </w:rPr>
        <w:t>sobre</w:t>
      </w:r>
      <w:r w:rsidRPr="000569DC">
        <w:rPr>
          <w:spacing w:val="-5"/>
          <w:sz w:val="20"/>
          <w:szCs w:val="20"/>
        </w:rPr>
        <w:t xml:space="preserve"> </w:t>
      </w:r>
      <w:r w:rsidRPr="000569DC">
        <w:rPr>
          <w:sz w:val="20"/>
          <w:szCs w:val="20"/>
        </w:rPr>
        <w:t>o</w:t>
      </w:r>
      <w:r w:rsidRPr="000569DC">
        <w:rPr>
          <w:spacing w:val="-10"/>
          <w:sz w:val="20"/>
          <w:szCs w:val="20"/>
        </w:rPr>
        <w:t xml:space="preserve"> </w:t>
      </w:r>
      <w:r w:rsidRPr="000569DC">
        <w:rPr>
          <w:sz w:val="20"/>
          <w:szCs w:val="20"/>
        </w:rPr>
        <w:t>Valor</w:t>
      </w:r>
      <w:r w:rsidRPr="000569DC">
        <w:rPr>
          <w:spacing w:val="-7"/>
          <w:sz w:val="20"/>
          <w:szCs w:val="20"/>
        </w:rPr>
        <w:t xml:space="preserve"> </w:t>
      </w:r>
      <w:r w:rsidRPr="000569DC">
        <w:rPr>
          <w:sz w:val="20"/>
          <w:szCs w:val="20"/>
        </w:rPr>
        <w:t>Nominal</w:t>
      </w:r>
      <w:r w:rsidRPr="000569DC">
        <w:rPr>
          <w:spacing w:val="-5"/>
          <w:sz w:val="20"/>
          <w:szCs w:val="20"/>
        </w:rPr>
        <w:t xml:space="preserve"> </w:t>
      </w:r>
      <w:r w:rsidRPr="000569DC">
        <w:rPr>
          <w:sz w:val="20"/>
          <w:szCs w:val="20"/>
        </w:rPr>
        <w:t>Unitário Atualizado</w:t>
      </w:r>
      <w:r w:rsidRPr="000569DC">
        <w:rPr>
          <w:spacing w:val="-7"/>
          <w:sz w:val="20"/>
          <w:szCs w:val="20"/>
        </w:rPr>
        <w:t xml:space="preserve"> </w:t>
      </w:r>
      <w:r w:rsidRPr="000569DC">
        <w:rPr>
          <w:sz w:val="20"/>
          <w:szCs w:val="20"/>
        </w:rPr>
        <w:t>das</w:t>
      </w:r>
      <w:r w:rsidRPr="000569DC">
        <w:rPr>
          <w:spacing w:val="-6"/>
          <w:sz w:val="20"/>
          <w:szCs w:val="20"/>
        </w:rPr>
        <w:t xml:space="preserve"> </w:t>
      </w:r>
      <w:r w:rsidRPr="000569DC">
        <w:rPr>
          <w:sz w:val="20"/>
          <w:szCs w:val="20"/>
        </w:rPr>
        <w:t>Debêntures</w:t>
      </w:r>
      <w:r w:rsidRPr="000569DC">
        <w:rPr>
          <w:spacing w:val="-6"/>
          <w:sz w:val="20"/>
          <w:szCs w:val="20"/>
        </w:rPr>
        <w:t xml:space="preserve"> </w:t>
      </w:r>
      <w:r w:rsidRPr="000569DC">
        <w:rPr>
          <w:sz w:val="20"/>
          <w:szCs w:val="20"/>
        </w:rPr>
        <w:t>a</w:t>
      </w:r>
      <w:r w:rsidRPr="000569DC">
        <w:rPr>
          <w:spacing w:val="-3"/>
          <w:sz w:val="20"/>
          <w:szCs w:val="20"/>
        </w:rPr>
        <w:t xml:space="preserve"> </w:t>
      </w:r>
      <w:r w:rsidRPr="000569DC">
        <w:rPr>
          <w:sz w:val="20"/>
          <w:szCs w:val="20"/>
        </w:rPr>
        <w:t>partir</w:t>
      </w:r>
      <w:r w:rsidRPr="000569DC">
        <w:rPr>
          <w:spacing w:val="-7"/>
          <w:sz w:val="20"/>
          <w:szCs w:val="20"/>
        </w:rPr>
        <w:t xml:space="preserve"> </w:t>
      </w:r>
      <w:r w:rsidRPr="000569DC">
        <w:rPr>
          <w:sz w:val="20"/>
          <w:szCs w:val="20"/>
        </w:rPr>
        <w:t>da</w:t>
      </w:r>
      <w:r w:rsidRPr="000569DC">
        <w:rPr>
          <w:spacing w:val="-4"/>
          <w:sz w:val="20"/>
          <w:szCs w:val="20"/>
        </w:rPr>
        <w:t xml:space="preserve"> </w:t>
      </w:r>
      <w:r w:rsidRPr="000569DC">
        <w:rPr>
          <w:sz w:val="20"/>
          <w:szCs w:val="20"/>
        </w:rPr>
        <w:t>Primeira</w:t>
      </w:r>
      <w:r w:rsidRPr="000569DC">
        <w:rPr>
          <w:spacing w:val="-3"/>
          <w:sz w:val="20"/>
          <w:szCs w:val="20"/>
        </w:rPr>
        <w:t xml:space="preserve"> </w:t>
      </w:r>
      <w:r w:rsidRPr="000569DC">
        <w:rPr>
          <w:sz w:val="20"/>
          <w:szCs w:val="20"/>
        </w:rPr>
        <w:t>Data</w:t>
      </w:r>
      <w:r w:rsidRPr="000569DC">
        <w:rPr>
          <w:spacing w:val="-5"/>
          <w:sz w:val="20"/>
          <w:szCs w:val="20"/>
        </w:rPr>
        <w:t xml:space="preserve"> </w:t>
      </w:r>
      <w:r w:rsidRPr="000569DC">
        <w:rPr>
          <w:sz w:val="20"/>
          <w:szCs w:val="20"/>
        </w:rPr>
        <w:t>de</w:t>
      </w:r>
      <w:r w:rsidRPr="000569DC">
        <w:rPr>
          <w:spacing w:val="-2"/>
          <w:sz w:val="20"/>
          <w:szCs w:val="20"/>
        </w:rPr>
        <w:t xml:space="preserve"> </w:t>
      </w:r>
      <w:r w:rsidRPr="000569DC">
        <w:rPr>
          <w:sz w:val="20"/>
          <w:szCs w:val="20"/>
        </w:rPr>
        <w:t>Integralização</w:t>
      </w:r>
      <w:r w:rsidRPr="000569DC">
        <w:rPr>
          <w:spacing w:val="-4"/>
          <w:sz w:val="20"/>
          <w:szCs w:val="20"/>
        </w:rPr>
        <w:t xml:space="preserve"> </w:t>
      </w:r>
      <w:r w:rsidRPr="000569DC">
        <w:rPr>
          <w:sz w:val="20"/>
          <w:szCs w:val="20"/>
        </w:rPr>
        <w:t>ou</w:t>
      </w:r>
      <w:r w:rsidRPr="000569DC">
        <w:rPr>
          <w:spacing w:val="-5"/>
          <w:sz w:val="20"/>
          <w:szCs w:val="20"/>
        </w:rPr>
        <w:t xml:space="preserve"> </w:t>
      </w:r>
      <w:r w:rsidRPr="000569DC">
        <w:rPr>
          <w:sz w:val="20"/>
          <w:szCs w:val="20"/>
        </w:rPr>
        <w:t>da</w:t>
      </w:r>
      <w:r w:rsidRPr="000569DC">
        <w:rPr>
          <w:spacing w:val="-5"/>
          <w:sz w:val="20"/>
          <w:szCs w:val="20"/>
        </w:rPr>
        <w:t xml:space="preserve"> </w:t>
      </w:r>
      <w:r w:rsidRPr="000569DC">
        <w:rPr>
          <w:sz w:val="20"/>
          <w:szCs w:val="20"/>
        </w:rPr>
        <w:t>Data de Pagamento dos Juros Remuneratórios (conforme definido na Cláusula</w:t>
      </w:r>
      <w:r w:rsidRPr="000569DC">
        <w:rPr>
          <w:spacing w:val="-10"/>
          <w:sz w:val="20"/>
          <w:szCs w:val="20"/>
        </w:rPr>
        <w:t xml:space="preserve"> </w:t>
      </w:r>
      <w:r w:rsidRPr="000569DC">
        <w:rPr>
          <w:sz w:val="20"/>
          <w:szCs w:val="20"/>
        </w:rPr>
        <w:t>4.2.4</w:t>
      </w:r>
      <w:r w:rsidR="00950534" w:rsidRPr="000569DC">
        <w:rPr>
          <w:sz w:val="20"/>
          <w:szCs w:val="20"/>
        </w:rPr>
        <w:t xml:space="preserve"> </w:t>
      </w:r>
      <w:r w:rsidRPr="000569DC">
        <w:rPr>
          <w:sz w:val="20"/>
          <w:szCs w:val="20"/>
        </w:rPr>
        <w:t>abaixo)</w:t>
      </w:r>
      <w:r w:rsidRPr="000569DC">
        <w:rPr>
          <w:spacing w:val="-16"/>
          <w:sz w:val="20"/>
          <w:szCs w:val="20"/>
        </w:rPr>
        <w:t xml:space="preserve"> </w:t>
      </w:r>
      <w:r w:rsidRPr="000569DC">
        <w:rPr>
          <w:sz w:val="20"/>
          <w:szCs w:val="20"/>
        </w:rPr>
        <w:t>imediatamente</w:t>
      </w:r>
      <w:r w:rsidRPr="000569DC">
        <w:rPr>
          <w:spacing w:val="-14"/>
          <w:sz w:val="20"/>
          <w:szCs w:val="20"/>
        </w:rPr>
        <w:t xml:space="preserve"> </w:t>
      </w:r>
      <w:r w:rsidRPr="000569DC">
        <w:rPr>
          <w:sz w:val="20"/>
          <w:szCs w:val="20"/>
        </w:rPr>
        <w:t>anterior,</w:t>
      </w:r>
      <w:r w:rsidRPr="000569DC">
        <w:rPr>
          <w:spacing w:val="-11"/>
          <w:sz w:val="20"/>
          <w:szCs w:val="20"/>
        </w:rPr>
        <w:t xml:space="preserve"> </w:t>
      </w:r>
      <w:r w:rsidRPr="000569DC">
        <w:rPr>
          <w:sz w:val="20"/>
          <w:szCs w:val="20"/>
        </w:rPr>
        <w:t>conforme</w:t>
      </w:r>
      <w:r w:rsidRPr="000569DC">
        <w:rPr>
          <w:spacing w:val="-13"/>
          <w:sz w:val="20"/>
          <w:szCs w:val="20"/>
        </w:rPr>
        <w:t xml:space="preserve"> </w:t>
      </w:r>
      <w:r w:rsidRPr="000569DC">
        <w:rPr>
          <w:sz w:val="20"/>
          <w:szCs w:val="20"/>
        </w:rPr>
        <w:t>o</w:t>
      </w:r>
      <w:r w:rsidRPr="000569DC">
        <w:rPr>
          <w:spacing w:val="-14"/>
          <w:sz w:val="20"/>
          <w:szCs w:val="20"/>
        </w:rPr>
        <w:t xml:space="preserve"> </w:t>
      </w:r>
      <w:r w:rsidRPr="000569DC">
        <w:rPr>
          <w:sz w:val="20"/>
          <w:szCs w:val="20"/>
        </w:rPr>
        <w:t>caso,</w:t>
      </w:r>
      <w:r w:rsidRPr="000569DC">
        <w:rPr>
          <w:spacing w:val="-11"/>
          <w:sz w:val="20"/>
          <w:szCs w:val="20"/>
        </w:rPr>
        <w:t xml:space="preserve"> </w:t>
      </w:r>
      <w:r w:rsidRPr="000569DC">
        <w:rPr>
          <w:sz w:val="20"/>
          <w:szCs w:val="20"/>
        </w:rPr>
        <w:t>e</w:t>
      </w:r>
      <w:r w:rsidRPr="000569DC">
        <w:rPr>
          <w:spacing w:val="-15"/>
          <w:sz w:val="20"/>
          <w:szCs w:val="20"/>
        </w:rPr>
        <w:t xml:space="preserve"> </w:t>
      </w:r>
      <w:r w:rsidRPr="000569DC">
        <w:rPr>
          <w:sz w:val="20"/>
          <w:szCs w:val="20"/>
        </w:rPr>
        <w:t>pagos,</w:t>
      </w:r>
      <w:r w:rsidRPr="000569DC">
        <w:rPr>
          <w:spacing w:val="-13"/>
          <w:sz w:val="20"/>
          <w:szCs w:val="20"/>
        </w:rPr>
        <w:t xml:space="preserve"> </w:t>
      </w:r>
      <w:r w:rsidRPr="000569DC">
        <w:rPr>
          <w:sz w:val="20"/>
          <w:szCs w:val="20"/>
        </w:rPr>
        <w:t>conforme</w:t>
      </w:r>
      <w:r w:rsidRPr="000569DC">
        <w:rPr>
          <w:spacing w:val="-14"/>
          <w:sz w:val="20"/>
          <w:szCs w:val="20"/>
        </w:rPr>
        <w:t xml:space="preserve"> </w:t>
      </w:r>
      <w:r w:rsidRPr="000569DC">
        <w:rPr>
          <w:sz w:val="20"/>
          <w:szCs w:val="20"/>
        </w:rPr>
        <w:t>aplicável,</w:t>
      </w:r>
      <w:r w:rsidRPr="000569DC">
        <w:rPr>
          <w:spacing w:val="-14"/>
          <w:sz w:val="20"/>
          <w:szCs w:val="20"/>
        </w:rPr>
        <w:t xml:space="preserve"> </w:t>
      </w:r>
      <w:r w:rsidRPr="000569DC">
        <w:rPr>
          <w:sz w:val="20"/>
          <w:szCs w:val="20"/>
        </w:rPr>
        <w:t>ao final de cada Período de Capitalização (conforme definido abaixo), calculado em regime</w:t>
      </w:r>
      <w:r w:rsidRPr="000569DC">
        <w:rPr>
          <w:spacing w:val="-8"/>
          <w:sz w:val="20"/>
          <w:szCs w:val="20"/>
        </w:rPr>
        <w:t xml:space="preserve"> </w:t>
      </w:r>
      <w:r w:rsidRPr="000569DC">
        <w:rPr>
          <w:sz w:val="20"/>
          <w:szCs w:val="20"/>
        </w:rPr>
        <w:t>de</w:t>
      </w:r>
      <w:r w:rsidRPr="000569DC">
        <w:rPr>
          <w:spacing w:val="-7"/>
          <w:sz w:val="20"/>
          <w:szCs w:val="20"/>
        </w:rPr>
        <w:t xml:space="preserve"> </w:t>
      </w:r>
      <w:r w:rsidRPr="000569DC">
        <w:rPr>
          <w:sz w:val="20"/>
          <w:szCs w:val="20"/>
        </w:rPr>
        <w:t>capitalização</w:t>
      </w:r>
      <w:r w:rsidRPr="000569DC">
        <w:rPr>
          <w:spacing w:val="-6"/>
          <w:sz w:val="20"/>
          <w:szCs w:val="20"/>
        </w:rPr>
        <w:t xml:space="preserve"> </w:t>
      </w:r>
      <w:r w:rsidRPr="000569DC">
        <w:rPr>
          <w:sz w:val="20"/>
          <w:szCs w:val="20"/>
        </w:rPr>
        <w:t>composta</w:t>
      </w:r>
      <w:r w:rsidRPr="000569DC">
        <w:rPr>
          <w:spacing w:val="-2"/>
          <w:sz w:val="20"/>
          <w:szCs w:val="20"/>
        </w:rPr>
        <w:t xml:space="preserve"> </w:t>
      </w:r>
      <w:r w:rsidRPr="000569DC">
        <w:rPr>
          <w:i/>
          <w:sz w:val="20"/>
          <w:szCs w:val="20"/>
        </w:rPr>
        <w:t>pro</w:t>
      </w:r>
      <w:r w:rsidRPr="000569DC">
        <w:rPr>
          <w:i/>
          <w:spacing w:val="-7"/>
          <w:sz w:val="20"/>
          <w:szCs w:val="20"/>
        </w:rPr>
        <w:t xml:space="preserve"> </w:t>
      </w:r>
      <w:r w:rsidRPr="000569DC">
        <w:rPr>
          <w:i/>
          <w:sz w:val="20"/>
          <w:szCs w:val="20"/>
        </w:rPr>
        <w:t>rata</w:t>
      </w:r>
      <w:r w:rsidRPr="000569DC">
        <w:rPr>
          <w:i/>
          <w:spacing w:val="-5"/>
          <w:sz w:val="20"/>
          <w:szCs w:val="20"/>
        </w:rPr>
        <w:t xml:space="preserve"> </w:t>
      </w:r>
      <w:r w:rsidRPr="000569DC">
        <w:rPr>
          <w:i/>
          <w:sz w:val="20"/>
          <w:szCs w:val="20"/>
        </w:rPr>
        <w:t>temporis</w:t>
      </w:r>
      <w:r w:rsidRPr="000569DC">
        <w:rPr>
          <w:i/>
          <w:spacing w:val="-4"/>
          <w:sz w:val="20"/>
          <w:szCs w:val="20"/>
        </w:rPr>
        <w:t xml:space="preserve"> </w:t>
      </w:r>
      <w:r w:rsidRPr="000569DC">
        <w:rPr>
          <w:sz w:val="20"/>
          <w:szCs w:val="20"/>
        </w:rPr>
        <w:t>por</w:t>
      </w:r>
      <w:r w:rsidRPr="000569DC">
        <w:rPr>
          <w:spacing w:val="-7"/>
          <w:sz w:val="20"/>
          <w:szCs w:val="20"/>
        </w:rPr>
        <w:t xml:space="preserve"> </w:t>
      </w:r>
      <w:r w:rsidRPr="000569DC">
        <w:rPr>
          <w:sz w:val="20"/>
          <w:szCs w:val="20"/>
        </w:rPr>
        <w:t>Dias</w:t>
      </w:r>
      <w:r w:rsidRPr="000569DC">
        <w:rPr>
          <w:spacing w:val="-7"/>
          <w:sz w:val="20"/>
          <w:szCs w:val="20"/>
        </w:rPr>
        <w:t xml:space="preserve"> </w:t>
      </w:r>
      <w:r w:rsidRPr="000569DC">
        <w:rPr>
          <w:sz w:val="20"/>
          <w:szCs w:val="20"/>
        </w:rPr>
        <w:t>Úteis</w:t>
      </w:r>
      <w:r w:rsidRPr="000569DC">
        <w:rPr>
          <w:spacing w:val="-9"/>
          <w:sz w:val="20"/>
          <w:szCs w:val="20"/>
        </w:rPr>
        <w:t xml:space="preserve"> </w:t>
      </w:r>
      <w:r w:rsidRPr="000569DC">
        <w:rPr>
          <w:sz w:val="20"/>
          <w:szCs w:val="20"/>
        </w:rPr>
        <w:t>de</w:t>
      </w:r>
      <w:r w:rsidRPr="000569DC">
        <w:rPr>
          <w:spacing w:val="-7"/>
          <w:sz w:val="20"/>
          <w:szCs w:val="20"/>
        </w:rPr>
        <w:t xml:space="preserve"> </w:t>
      </w:r>
      <w:r w:rsidRPr="000569DC">
        <w:rPr>
          <w:sz w:val="20"/>
          <w:szCs w:val="20"/>
        </w:rPr>
        <w:t>acordo</w:t>
      </w:r>
      <w:r w:rsidRPr="000569DC">
        <w:rPr>
          <w:spacing w:val="-6"/>
          <w:sz w:val="20"/>
          <w:szCs w:val="20"/>
        </w:rPr>
        <w:t xml:space="preserve"> </w:t>
      </w:r>
      <w:r w:rsidRPr="000569DC">
        <w:rPr>
          <w:sz w:val="20"/>
          <w:szCs w:val="20"/>
        </w:rPr>
        <w:t>com a fórmula</w:t>
      </w:r>
      <w:r w:rsidRPr="000569DC">
        <w:rPr>
          <w:spacing w:val="-3"/>
          <w:sz w:val="20"/>
          <w:szCs w:val="20"/>
        </w:rPr>
        <w:t xml:space="preserve"> </w:t>
      </w:r>
      <w:r w:rsidRPr="000569DC">
        <w:rPr>
          <w:sz w:val="20"/>
          <w:szCs w:val="20"/>
        </w:rPr>
        <w:t>abaixo:</w:t>
      </w:r>
    </w:p>
    <w:p w14:paraId="2581901F" w14:textId="77777777" w:rsidR="00A64F43" w:rsidRPr="000569DC" w:rsidRDefault="00A64F43">
      <w:pPr>
        <w:spacing w:line="276" w:lineRule="auto"/>
        <w:rPr>
          <w:i/>
          <w:sz w:val="20"/>
          <w:szCs w:val="20"/>
        </w:rPr>
        <w:pPrChange w:id="307" w:author="Mariana Piovesan Ramos | Vieira Rezende" w:date="2021-11-19T20:13:00Z">
          <w:pPr>
            <w:spacing w:line="317" w:lineRule="auto"/>
          </w:pPr>
        </w:pPrChange>
      </w:pPr>
    </w:p>
    <w:p w14:paraId="7682A9A2" w14:textId="77777777" w:rsidR="00A64F43" w:rsidRPr="000569DC" w:rsidRDefault="00A64F43">
      <w:pPr>
        <w:keepNext/>
        <w:spacing w:line="276" w:lineRule="auto"/>
        <w:ind w:hanging="709"/>
        <w:jc w:val="center"/>
        <w:rPr>
          <w:rStyle w:val="DeltaViewInsertion"/>
          <w:rFonts w:cs="Arial"/>
          <w:i/>
          <w:color w:val="auto"/>
          <w:sz w:val="20"/>
          <w:szCs w:val="20"/>
          <w:u w:val="none"/>
        </w:rPr>
        <w:pPrChange w:id="308" w:author="Mariana Piovesan Ramos | Vieira Rezende" w:date="2021-11-19T20:13:00Z">
          <w:pPr>
            <w:keepNext/>
            <w:spacing w:line="317" w:lineRule="auto"/>
            <w:ind w:hanging="709"/>
            <w:jc w:val="center"/>
          </w:pPr>
        </w:pPrChange>
      </w:pPr>
      <w:r w:rsidRPr="000569DC">
        <w:rPr>
          <w:rStyle w:val="DeltaViewInsertion"/>
          <w:rFonts w:cs="Arial"/>
          <w:i/>
          <w:color w:val="auto"/>
          <w:sz w:val="20"/>
          <w:szCs w:val="20"/>
          <w:u w:val="none"/>
        </w:rPr>
        <w:t>J = VNa x (Fator Juros – 1)</w:t>
      </w:r>
    </w:p>
    <w:p w14:paraId="0DB2AAC9" w14:textId="77777777" w:rsidR="00A64F43" w:rsidRPr="000569DC" w:rsidRDefault="00A64F43">
      <w:pPr>
        <w:keepNext/>
        <w:spacing w:line="276" w:lineRule="auto"/>
        <w:rPr>
          <w:sz w:val="20"/>
          <w:szCs w:val="20"/>
        </w:rPr>
        <w:pPrChange w:id="309" w:author="Mariana Piovesan Ramos | Vieira Rezende" w:date="2021-11-19T20:13:00Z">
          <w:pPr>
            <w:keepNext/>
            <w:spacing w:line="317" w:lineRule="auto"/>
          </w:pPr>
        </w:pPrChange>
      </w:pPr>
    </w:p>
    <w:p w14:paraId="1A4E891C" w14:textId="77777777" w:rsidR="00A64F43" w:rsidRPr="000569DC" w:rsidRDefault="00A64F43">
      <w:pPr>
        <w:keepNext/>
        <w:spacing w:line="276" w:lineRule="auto"/>
        <w:jc w:val="both"/>
        <w:rPr>
          <w:rFonts w:cs="Arial"/>
          <w:sz w:val="20"/>
          <w:szCs w:val="20"/>
        </w:rPr>
        <w:pPrChange w:id="310" w:author="Mariana Piovesan Ramos | Vieira Rezende" w:date="2021-11-19T20:13:00Z">
          <w:pPr>
            <w:keepNext/>
            <w:spacing w:line="317" w:lineRule="auto"/>
            <w:jc w:val="both"/>
          </w:pPr>
        </w:pPrChange>
      </w:pPr>
      <w:r w:rsidRPr="000569DC">
        <w:rPr>
          <w:rFonts w:cs="Arial"/>
          <w:sz w:val="20"/>
          <w:szCs w:val="20"/>
        </w:rPr>
        <w:t>Onde:</w:t>
      </w:r>
    </w:p>
    <w:p w14:paraId="51EEB177" w14:textId="77777777" w:rsidR="00A64F43" w:rsidRPr="000569DC" w:rsidRDefault="00A64F43">
      <w:pPr>
        <w:keepNext/>
        <w:spacing w:line="276" w:lineRule="auto"/>
        <w:jc w:val="both"/>
        <w:rPr>
          <w:rFonts w:cs="Arial"/>
          <w:sz w:val="20"/>
          <w:szCs w:val="20"/>
        </w:rPr>
        <w:pPrChange w:id="311" w:author="Mariana Piovesan Ramos | Vieira Rezende" w:date="2021-11-19T20:13:00Z">
          <w:pPr>
            <w:keepNext/>
            <w:spacing w:line="317" w:lineRule="auto"/>
            <w:jc w:val="both"/>
          </w:pPr>
        </w:pPrChange>
      </w:pPr>
    </w:p>
    <w:p w14:paraId="4D1B0835" w14:textId="77777777" w:rsidR="00A64F43" w:rsidRPr="000569DC" w:rsidRDefault="00A64F43">
      <w:pPr>
        <w:spacing w:line="276" w:lineRule="auto"/>
        <w:jc w:val="both"/>
        <w:rPr>
          <w:rFonts w:cs="Arial"/>
          <w:sz w:val="20"/>
          <w:szCs w:val="20"/>
        </w:rPr>
        <w:pPrChange w:id="312" w:author="Mariana Piovesan Ramos | Vieira Rezende" w:date="2021-11-19T20:13:00Z">
          <w:pPr>
            <w:spacing w:line="317" w:lineRule="auto"/>
            <w:jc w:val="both"/>
          </w:pPr>
        </w:pPrChange>
      </w:pPr>
      <w:r w:rsidRPr="000569DC">
        <w:rPr>
          <w:rFonts w:cs="Arial"/>
          <w:sz w:val="20"/>
          <w:szCs w:val="20"/>
        </w:rPr>
        <w:t>J = valor unitário dos Juros Remuneratórios devidos no final de cada Período de Capitalização, calculado com 8 (oito) casas decimais sem arredondamento;</w:t>
      </w:r>
    </w:p>
    <w:p w14:paraId="2116BB43" w14:textId="77777777" w:rsidR="00A64F43" w:rsidRPr="000569DC" w:rsidRDefault="00A64F43">
      <w:pPr>
        <w:spacing w:line="276" w:lineRule="auto"/>
        <w:jc w:val="both"/>
        <w:rPr>
          <w:rFonts w:cs="Arial"/>
          <w:sz w:val="20"/>
          <w:szCs w:val="20"/>
        </w:rPr>
        <w:pPrChange w:id="313" w:author="Mariana Piovesan Ramos | Vieira Rezende" w:date="2021-11-19T20:13:00Z">
          <w:pPr>
            <w:spacing w:line="317" w:lineRule="auto"/>
            <w:jc w:val="both"/>
          </w:pPr>
        </w:pPrChange>
      </w:pPr>
    </w:p>
    <w:p w14:paraId="001AC34C" w14:textId="77777777" w:rsidR="00A64F43" w:rsidRPr="000569DC" w:rsidRDefault="00A64F43">
      <w:pPr>
        <w:spacing w:line="276" w:lineRule="auto"/>
        <w:jc w:val="both"/>
        <w:rPr>
          <w:rFonts w:cs="Arial"/>
          <w:sz w:val="20"/>
          <w:szCs w:val="20"/>
        </w:rPr>
        <w:pPrChange w:id="314" w:author="Mariana Piovesan Ramos | Vieira Rezende" w:date="2021-11-19T20:13:00Z">
          <w:pPr>
            <w:spacing w:line="317" w:lineRule="auto"/>
            <w:jc w:val="both"/>
          </w:pPr>
        </w:pPrChange>
      </w:pPr>
      <w:r w:rsidRPr="000569DC">
        <w:rPr>
          <w:rFonts w:cs="Arial"/>
          <w:sz w:val="20"/>
          <w:szCs w:val="20"/>
        </w:rPr>
        <w:t>VNa = Valor Nominal Unitário Atualizado calculado com 8 (oito) casas decimais, sem arredondamento;</w:t>
      </w:r>
    </w:p>
    <w:p w14:paraId="1DC2F8CD" w14:textId="77777777" w:rsidR="00A64F43" w:rsidRPr="000569DC" w:rsidRDefault="00A64F43">
      <w:pPr>
        <w:spacing w:line="276" w:lineRule="auto"/>
        <w:jc w:val="both"/>
        <w:rPr>
          <w:rFonts w:cs="Arial"/>
          <w:sz w:val="20"/>
          <w:szCs w:val="20"/>
        </w:rPr>
        <w:pPrChange w:id="315" w:author="Mariana Piovesan Ramos | Vieira Rezende" w:date="2021-11-19T20:13:00Z">
          <w:pPr>
            <w:spacing w:line="317" w:lineRule="auto"/>
            <w:jc w:val="both"/>
          </w:pPr>
        </w:pPrChange>
      </w:pPr>
    </w:p>
    <w:p w14:paraId="5BCFA12C" w14:textId="41BAAEE0" w:rsidR="004D54F8" w:rsidRPr="000569DC" w:rsidRDefault="00A64F43">
      <w:pPr>
        <w:spacing w:line="276" w:lineRule="auto"/>
        <w:jc w:val="both"/>
        <w:rPr>
          <w:rFonts w:cs="Arial"/>
          <w:sz w:val="20"/>
          <w:szCs w:val="20"/>
        </w:rPr>
        <w:pPrChange w:id="316" w:author="Mariana Piovesan Ramos | Vieira Rezende" w:date="2021-11-19T20:13:00Z">
          <w:pPr>
            <w:spacing w:line="317" w:lineRule="auto"/>
            <w:jc w:val="both"/>
          </w:pPr>
        </w:pPrChange>
      </w:pPr>
      <w:r w:rsidRPr="000569DC">
        <w:rPr>
          <w:rFonts w:cs="Arial"/>
          <w:sz w:val="20"/>
          <w:szCs w:val="20"/>
        </w:rPr>
        <w:t>Fator Juros = fator de juros fixos calculado com 9 (nove) casas decimais, com arredondamento, apurado da seguinte forma:</w:t>
      </w:r>
      <w:r w:rsidR="004D54F8" w:rsidRPr="000569DC">
        <w:rPr>
          <w:rFonts w:cs="Arial"/>
          <w:sz w:val="20"/>
          <w:szCs w:val="20"/>
        </w:rPr>
        <w:t xml:space="preserve"> </w:t>
      </w:r>
    </w:p>
    <w:p w14:paraId="4766EEE6" w14:textId="77777777" w:rsidR="00A64F43" w:rsidRPr="000569DC" w:rsidRDefault="00A64F43">
      <w:pPr>
        <w:spacing w:line="276" w:lineRule="auto"/>
        <w:jc w:val="both"/>
        <w:rPr>
          <w:rFonts w:cs="Arial"/>
          <w:sz w:val="20"/>
          <w:szCs w:val="20"/>
        </w:rPr>
        <w:pPrChange w:id="317" w:author="Mariana Piovesan Ramos | Vieira Rezende" w:date="2021-11-19T20:13:00Z">
          <w:pPr>
            <w:spacing w:line="317" w:lineRule="auto"/>
            <w:jc w:val="both"/>
          </w:pPr>
        </w:pPrChange>
      </w:pPr>
    </w:p>
    <w:p w14:paraId="52E7C632" w14:textId="77777777" w:rsidR="00A64F43" w:rsidRPr="000569DC" w:rsidRDefault="00A64F43">
      <w:pPr>
        <w:spacing w:line="276" w:lineRule="auto"/>
        <w:jc w:val="both"/>
        <w:rPr>
          <w:rFonts w:cs="Arial"/>
          <w:sz w:val="20"/>
          <w:szCs w:val="20"/>
        </w:rPr>
        <w:pPrChange w:id="318" w:author="Mariana Piovesan Ramos | Vieira Rezende" w:date="2021-11-19T20:13:00Z">
          <w:pPr>
            <w:spacing w:line="317" w:lineRule="auto"/>
            <w:jc w:val="both"/>
          </w:pPr>
        </w:pPrChange>
      </w:pPr>
    </w:p>
    <w:p w14:paraId="20AB416F" w14:textId="77777777" w:rsidR="00A64F43" w:rsidRPr="000569DC" w:rsidRDefault="00A64F43">
      <w:pPr>
        <w:keepNext/>
        <w:spacing w:line="276" w:lineRule="auto"/>
        <w:jc w:val="center"/>
        <w:rPr>
          <w:i/>
          <w:sz w:val="20"/>
          <w:szCs w:val="20"/>
        </w:rPr>
        <w:pPrChange w:id="319" w:author="Mariana Piovesan Ramos | Vieira Rezende" w:date="2021-11-19T20:13:00Z">
          <w:pPr>
            <w:keepNext/>
            <w:spacing w:line="317" w:lineRule="auto"/>
            <w:jc w:val="center"/>
          </w:pPr>
        </w:pPrChange>
      </w:pPr>
      <m:oMathPara>
        <m:oMath>
          <m:r>
            <w:rPr>
              <w:rFonts w:ascii="Cambria Math" w:hAnsi="Cambria Math"/>
              <w:sz w:val="20"/>
              <w:szCs w:val="20"/>
            </w:rPr>
            <m:t xml:space="preserve">Fator </m:t>
          </m:r>
          <m:r>
            <w:rPr>
              <w:rFonts w:ascii="Cambria Math" w:hAnsi="Cambria Math"/>
              <w:sz w:val="20"/>
              <w:szCs w:val="20"/>
              <w:rPrChange w:id="320" w:author="Mariana Piovesan Ramos | Vieira Rezende" w:date="2021-11-19T20:12:00Z">
                <w:rPr>
                  <w:rFonts w:ascii="Cambria Math" w:hAnsi="Cambria Math"/>
                  <w:sz w:val="20"/>
                  <w:szCs w:val="20"/>
                </w:rPr>
              </w:rPrChange>
            </w:rPr>
            <m:t xml:space="preserve">Juros= </m:t>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Taxa</m:t>
                          </m:r>
                        </m:num>
                        <m:den>
                          <m:r>
                            <w:rPr>
                              <w:rFonts w:ascii="Cambria Math" w:hAnsi="Cambria Math"/>
                              <w:sz w:val="20"/>
                              <w:szCs w:val="20"/>
                            </w:rPr>
                            <m:t>100</m:t>
                          </m:r>
                        </m:den>
                      </m:f>
                    </m:e>
                  </m:d>
                </m:e>
                <m:sup>
                  <m:f>
                    <m:fPr>
                      <m:ctrlPr>
                        <w:rPr>
                          <w:rFonts w:ascii="Cambria Math" w:hAnsi="Cambria Math"/>
                          <w:i/>
                          <w:sz w:val="20"/>
                          <w:szCs w:val="20"/>
                        </w:rPr>
                      </m:ctrlPr>
                    </m:fPr>
                    <m:num>
                      <m:r>
                        <w:rPr>
                          <w:rFonts w:ascii="Cambria Math" w:hAnsi="Cambria Math"/>
                          <w:sz w:val="20"/>
                          <w:szCs w:val="20"/>
                        </w:rPr>
                        <m:t>DP</m:t>
                      </m:r>
                    </m:num>
                    <m:den>
                      <m:r>
                        <w:rPr>
                          <w:rFonts w:ascii="Cambria Math" w:hAnsi="Cambria Math"/>
                          <w:sz w:val="20"/>
                          <w:szCs w:val="20"/>
                        </w:rPr>
                        <m:t>252</m:t>
                      </m:r>
                    </m:den>
                  </m:f>
                </m:sup>
              </m:sSup>
            </m:e>
          </m:d>
        </m:oMath>
      </m:oMathPara>
    </w:p>
    <w:p w14:paraId="64FA0DEC" w14:textId="77777777" w:rsidR="00A64F43" w:rsidRPr="000569DC" w:rsidRDefault="00A64F43">
      <w:pPr>
        <w:keepNext/>
        <w:spacing w:line="276" w:lineRule="auto"/>
        <w:jc w:val="center"/>
        <w:rPr>
          <w:sz w:val="20"/>
          <w:szCs w:val="20"/>
        </w:rPr>
        <w:pPrChange w:id="321" w:author="Mariana Piovesan Ramos | Vieira Rezende" w:date="2021-11-19T20:13:00Z">
          <w:pPr>
            <w:keepNext/>
            <w:spacing w:line="317" w:lineRule="auto"/>
            <w:jc w:val="center"/>
          </w:pPr>
        </w:pPrChange>
      </w:pPr>
    </w:p>
    <w:p w14:paraId="67F50554" w14:textId="77777777" w:rsidR="00A64F43" w:rsidRPr="000569DC" w:rsidRDefault="00A64F43">
      <w:pPr>
        <w:keepNext/>
        <w:spacing w:line="276" w:lineRule="auto"/>
        <w:jc w:val="both"/>
        <w:rPr>
          <w:rFonts w:cs="Arial"/>
          <w:sz w:val="20"/>
          <w:szCs w:val="20"/>
        </w:rPr>
        <w:pPrChange w:id="322" w:author="Mariana Piovesan Ramos | Vieira Rezende" w:date="2021-11-19T20:13:00Z">
          <w:pPr>
            <w:keepNext/>
            <w:spacing w:line="317" w:lineRule="auto"/>
            <w:jc w:val="both"/>
          </w:pPr>
        </w:pPrChange>
      </w:pPr>
      <w:r w:rsidRPr="000569DC">
        <w:rPr>
          <w:rFonts w:cs="Arial"/>
          <w:sz w:val="20"/>
          <w:szCs w:val="20"/>
        </w:rPr>
        <w:t>Onde:</w:t>
      </w:r>
    </w:p>
    <w:p w14:paraId="3DDA4540" w14:textId="77777777" w:rsidR="00A64F43" w:rsidRPr="000569DC" w:rsidRDefault="00A64F43">
      <w:pPr>
        <w:keepNext/>
        <w:spacing w:line="276" w:lineRule="auto"/>
        <w:jc w:val="both"/>
        <w:rPr>
          <w:rFonts w:cs="Arial"/>
          <w:sz w:val="20"/>
          <w:szCs w:val="20"/>
        </w:rPr>
        <w:pPrChange w:id="323" w:author="Mariana Piovesan Ramos | Vieira Rezende" w:date="2021-11-19T20:13:00Z">
          <w:pPr>
            <w:keepNext/>
            <w:spacing w:line="317" w:lineRule="auto"/>
            <w:jc w:val="both"/>
          </w:pPr>
        </w:pPrChange>
      </w:pPr>
    </w:p>
    <w:p w14:paraId="799F8B01" w14:textId="77777777" w:rsidR="00A64F43" w:rsidRPr="000569DC" w:rsidRDefault="00A64F43">
      <w:pPr>
        <w:spacing w:line="276" w:lineRule="auto"/>
        <w:jc w:val="both"/>
        <w:rPr>
          <w:rFonts w:cs="Arial"/>
          <w:sz w:val="20"/>
          <w:szCs w:val="20"/>
        </w:rPr>
        <w:pPrChange w:id="324" w:author="Mariana Piovesan Ramos | Vieira Rezende" w:date="2021-11-19T20:13:00Z">
          <w:pPr>
            <w:spacing w:line="317" w:lineRule="auto"/>
            <w:jc w:val="both"/>
          </w:pPr>
        </w:pPrChange>
      </w:pPr>
      <w:r w:rsidRPr="000569DC">
        <w:rPr>
          <w:rFonts w:cs="Arial"/>
          <w:sz w:val="20"/>
          <w:szCs w:val="20"/>
        </w:rPr>
        <w:t xml:space="preserve">Taxa = a taxa de </w:t>
      </w:r>
      <w:r w:rsidRPr="000569DC">
        <w:rPr>
          <w:rFonts w:cs="Arial"/>
          <w:i/>
          <w:iCs/>
          <w:sz w:val="20"/>
          <w:szCs w:val="20"/>
        </w:rPr>
        <w:t>spread</w:t>
      </w:r>
      <w:r w:rsidRPr="000569DC">
        <w:rPr>
          <w:rFonts w:cs="Arial"/>
          <w:sz w:val="20"/>
          <w:szCs w:val="20"/>
        </w:rPr>
        <w:t xml:space="preserve"> conforme definida no Procedimento de </w:t>
      </w:r>
      <w:r w:rsidRPr="000569DC">
        <w:rPr>
          <w:rFonts w:cs="Arial"/>
          <w:i/>
          <w:iCs/>
          <w:sz w:val="20"/>
          <w:szCs w:val="20"/>
        </w:rPr>
        <w:t>Bookbuilding</w:t>
      </w:r>
      <w:r w:rsidRPr="000569DC">
        <w:rPr>
          <w:rFonts w:cs="Arial"/>
          <w:sz w:val="20"/>
          <w:szCs w:val="20"/>
        </w:rPr>
        <w:t>, informada com 4 (quatro) casas decimais;</w:t>
      </w:r>
    </w:p>
    <w:p w14:paraId="78A48EA2" w14:textId="77777777" w:rsidR="00A64F43" w:rsidRPr="000569DC" w:rsidRDefault="00A64F43">
      <w:pPr>
        <w:spacing w:line="276" w:lineRule="auto"/>
        <w:jc w:val="both"/>
        <w:rPr>
          <w:rFonts w:cs="Arial"/>
          <w:sz w:val="20"/>
          <w:szCs w:val="20"/>
        </w:rPr>
        <w:pPrChange w:id="325" w:author="Mariana Piovesan Ramos | Vieira Rezende" w:date="2021-11-19T20:13:00Z">
          <w:pPr>
            <w:spacing w:line="317" w:lineRule="auto"/>
            <w:jc w:val="both"/>
          </w:pPr>
        </w:pPrChange>
      </w:pPr>
    </w:p>
    <w:p w14:paraId="5C00E4FF" w14:textId="77777777" w:rsidR="00A64F43" w:rsidRPr="000569DC" w:rsidRDefault="00A64F43">
      <w:pPr>
        <w:pStyle w:val="Corpodetexto"/>
        <w:spacing w:line="276" w:lineRule="auto"/>
        <w:ind w:right="-66"/>
        <w:pPrChange w:id="326" w:author="Mariana Piovesan Ramos | Vieira Rezende" w:date="2021-11-19T20:13:00Z">
          <w:pPr>
            <w:pStyle w:val="Corpodetexto"/>
            <w:spacing w:line="317" w:lineRule="auto"/>
            <w:ind w:right="-66"/>
          </w:pPr>
        </w:pPrChange>
      </w:pPr>
      <w:r w:rsidRPr="000569DC">
        <w:rPr>
          <w:rFonts w:cs="Arial"/>
        </w:rPr>
        <w:t>DP = número de Dias Úteis entre a Primeira Data de Integralização ou a Data de Pagamento dos Juros Remuneratórios imediatamente anterior</w:t>
      </w:r>
      <w:r w:rsidRPr="000569DC">
        <w:t>, conforme o caso</w:t>
      </w:r>
      <w:r w:rsidRPr="000569DC">
        <w:rPr>
          <w:rFonts w:cs="Arial"/>
        </w:rPr>
        <w:t>, e a data atual, sendo “DP” um número inteiro.</w:t>
      </w:r>
    </w:p>
    <w:p w14:paraId="295DE620" w14:textId="77777777" w:rsidR="00A64F43" w:rsidRPr="000569DC" w:rsidRDefault="00A64F43">
      <w:pPr>
        <w:pStyle w:val="Corpodetexto"/>
        <w:spacing w:line="276" w:lineRule="auto"/>
        <w:ind w:right="-66"/>
        <w:pPrChange w:id="327" w:author="Mariana Piovesan Ramos | Vieira Rezende" w:date="2021-11-19T20:13:00Z">
          <w:pPr>
            <w:pStyle w:val="Corpodetexto"/>
            <w:spacing w:line="317" w:lineRule="auto"/>
            <w:ind w:right="-66"/>
          </w:pPr>
        </w:pPrChange>
      </w:pPr>
    </w:p>
    <w:p w14:paraId="12522B26" w14:textId="5736970B" w:rsidR="000A115D" w:rsidRPr="000569DC" w:rsidRDefault="0040318D">
      <w:pPr>
        <w:pStyle w:val="PargrafodaLista"/>
        <w:numPr>
          <w:ilvl w:val="2"/>
          <w:numId w:val="17"/>
        </w:numPr>
        <w:tabs>
          <w:tab w:val="left" w:pos="1187"/>
        </w:tabs>
        <w:spacing w:line="276" w:lineRule="auto"/>
        <w:ind w:left="0" w:right="-66" w:firstLine="0"/>
        <w:rPr>
          <w:sz w:val="20"/>
          <w:szCs w:val="20"/>
        </w:rPr>
        <w:pPrChange w:id="328" w:author="Mariana Piovesan Ramos | Vieira Rezende" w:date="2021-11-19T20:13:00Z">
          <w:pPr>
            <w:pStyle w:val="PargrafodaLista"/>
            <w:numPr>
              <w:ilvl w:val="2"/>
              <w:numId w:val="17"/>
            </w:numPr>
            <w:tabs>
              <w:tab w:val="left" w:pos="1187"/>
            </w:tabs>
            <w:spacing w:line="317" w:lineRule="auto"/>
            <w:ind w:left="0" w:right="-66" w:hanging="720"/>
          </w:pPr>
        </w:pPrChange>
      </w:pPr>
      <w:r w:rsidRPr="000569DC">
        <w:rPr>
          <w:b/>
          <w:sz w:val="20"/>
          <w:szCs w:val="20"/>
        </w:rPr>
        <w:t xml:space="preserve">Período de Capitalização. </w:t>
      </w:r>
      <w:r w:rsidRPr="000569DC">
        <w:rPr>
          <w:sz w:val="20"/>
          <w:szCs w:val="20"/>
        </w:rPr>
        <w:t>Define-se “</w:t>
      </w:r>
      <w:r w:rsidRPr="000569DC">
        <w:rPr>
          <w:sz w:val="20"/>
          <w:szCs w:val="20"/>
          <w:u w:val="single"/>
        </w:rPr>
        <w:t>Período de Capitalização</w:t>
      </w:r>
      <w:r w:rsidRPr="000569DC">
        <w:rPr>
          <w:sz w:val="20"/>
          <w:szCs w:val="20"/>
        </w:rPr>
        <w:t>” como sendo o intervalo de tempo que se inicia na Primeira Data de Integralização</w:t>
      </w:r>
      <w:r w:rsidR="00171714" w:rsidRPr="000569DC">
        <w:rPr>
          <w:sz w:val="20"/>
          <w:szCs w:val="20"/>
        </w:rPr>
        <w:t xml:space="preserve"> (inclusive)</w:t>
      </w:r>
      <w:r w:rsidRPr="000569DC">
        <w:rPr>
          <w:sz w:val="20"/>
          <w:szCs w:val="20"/>
        </w:rPr>
        <w:t>, no caso do primeiro Período de Capitalização, ou na Data de Pagamento de Juros Remuneratórios imediatamente anterior (inclusive), no caso dos demais Períodos de Capitalização, e termina na Data de Pagamento de Juros Remuneratórios correspondente ao período em questão (exclusive). Cada Período de Capitalização sucede o anterior sem solução de continuidade até a Data de</w:t>
      </w:r>
      <w:r w:rsidRPr="000569DC">
        <w:rPr>
          <w:spacing w:val="-5"/>
          <w:sz w:val="20"/>
          <w:szCs w:val="20"/>
        </w:rPr>
        <w:t xml:space="preserve"> </w:t>
      </w:r>
      <w:r w:rsidRPr="000569DC">
        <w:rPr>
          <w:sz w:val="20"/>
          <w:szCs w:val="20"/>
        </w:rPr>
        <w:t>Vencimento.</w:t>
      </w:r>
    </w:p>
    <w:p w14:paraId="754E1C41" w14:textId="77777777" w:rsidR="000A115D" w:rsidRPr="000569DC" w:rsidRDefault="000A115D">
      <w:pPr>
        <w:pStyle w:val="Corpodetexto"/>
        <w:spacing w:line="276" w:lineRule="auto"/>
        <w:ind w:right="-66"/>
        <w:pPrChange w:id="329" w:author="Mariana Piovesan Ramos | Vieira Rezende" w:date="2021-11-19T20:13:00Z">
          <w:pPr>
            <w:pStyle w:val="Corpodetexto"/>
            <w:spacing w:line="317" w:lineRule="auto"/>
            <w:ind w:right="-66"/>
          </w:pPr>
        </w:pPrChange>
      </w:pPr>
    </w:p>
    <w:p w14:paraId="509EE671" w14:textId="1712F1EE" w:rsidR="000A115D" w:rsidRPr="000569DC" w:rsidRDefault="0040318D">
      <w:pPr>
        <w:pStyle w:val="PargrafodaLista"/>
        <w:numPr>
          <w:ilvl w:val="2"/>
          <w:numId w:val="17"/>
        </w:numPr>
        <w:tabs>
          <w:tab w:val="left" w:pos="1187"/>
        </w:tabs>
        <w:spacing w:line="276" w:lineRule="auto"/>
        <w:ind w:left="0" w:right="-66" w:firstLine="0"/>
        <w:rPr>
          <w:sz w:val="20"/>
          <w:szCs w:val="20"/>
        </w:rPr>
        <w:pPrChange w:id="330" w:author="Mariana Piovesan Ramos | Vieira Rezende" w:date="2021-11-19T20:13:00Z">
          <w:pPr>
            <w:pStyle w:val="PargrafodaLista"/>
            <w:numPr>
              <w:ilvl w:val="2"/>
              <w:numId w:val="17"/>
            </w:numPr>
            <w:tabs>
              <w:tab w:val="left" w:pos="1187"/>
            </w:tabs>
            <w:spacing w:line="317" w:lineRule="auto"/>
            <w:ind w:left="0" w:right="-66" w:hanging="720"/>
          </w:pPr>
        </w:pPrChange>
      </w:pPr>
      <w:r w:rsidRPr="000569DC">
        <w:rPr>
          <w:b/>
          <w:sz w:val="20"/>
          <w:szCs w:val="20"/>
        </w:rPr>
        <w:t xml:space="preserve">Pagamento dos Juros Remuneratórios. </w:t>
      </w:r>
      <w:r w:rsidRPr="000569DC">
        <w:rPr>
          <w:sz w:val="20"/>
          <w:szCs w:val="20"/>
        </w:rPr>
        <w:t>Sem prejuízo dos pagamentos em decorrência do vencimento antecipado, Resgate Antecipado Facultativo Total</w:t>
      </w:r>
      <w:r w:rsidR="00FE4368" w:rsidRPr="000569DC">
        <w:rPr>
          <w:sz w:val="20"/>
          <w:szCs w:val="20"/>
        </w:rPr>
        <w:t xml:space="preserve"> e</w:t>
      </w:r>
      <w:r w:rsidRPr="000569DC">
        <w:rPr>
          <w:sz w:val="20"/>
          <w:szCs w:val="20"/>
        </w:rPr>
        <w:t xml:space="preserve"> Oferta de Resgate</w:t>
      </w:r>
      <w:r w:rsidRPr="000569DC">
        <w:rPr>
          <w:spacing w:val="19"/>
          <w:sz w:val="20"/>
          <w:szCs w:val="20"/>
        </w:rPr>
        <w:t xml:space="preserve"> </w:t>
      </w:r>
      <w:r w:rsidRPr="000569DC">
        <w:rPr>
          <w:sz w:val="20"/>
          <w:szCs w:val="20"/>
        </w:rPr>
        <w:t>Antecipado</w:t>
      </w:r>
      <w:r w:rsidRPr="000569DC">
        <w:rPr>
          <w:spacing w:val="20"/>
          <w:sz w:val="20"/>
          <w:szCs w:val="20"/>
        </w:rPr>
        <w:t xml:space="preserve"> </w:t>
      </w:r>
      <w:r w:rsidRPr="000569DC">
        <w:rPr>
          <w:sz w:val="20"/>
          <w:szCs w:val="20"/>
        </w:rPr>
        <w:t>Total,</w:t>
      </w:r>
      <w:r w:rsidRPr="000569DC">
        <w:rPr>
          <w:spacing w:val="20"/>
          <w:sz w:val="20"/>
          <w:szCs w:val="20"/>
        </w:rPr>
        <w:t xml:space="preserve"> </w:t>
      </w:r>
      <w:r w:rsidRPr="000569DC">
        <w:rPr>
          <w:sz w:val="20"/>
          <w:szCs w:val="20"/>
        </w:rPr>
        <w:t>os</w:t>
      </w:r>
      <w:r w:rsidRPr="000569DC">
        <w:rPr>
          <w:spacing w:val="21"/>
          <w:sz w:val="20"/>
          <w:szCs w:val="20"/>
        </w:rPr>
        <w:t xml:space="preserve"> </w:t>
      </w:r>
      <w:r w:rsidRPr="000569DC">
        <w:rPr>
          <w:sz w:val="20"/>
          <w:szCs w:val="20"/>
        </w:rPr>
        <w:t>Juros</w:t>
      </w:r>
      <w:r w:rsidRPr="000569DC">
        <w:rPr>
          <w:spacing w:val="20"/>
          <w:sz w:val="20"/>
          <w:szCs w:val="20"/>
        </w:rPr>
        <w:t xml:space="preserve"> </w:t>
      </w:r>
      <w:r w:rsidRPr="000569DC">
        <w:rPr>
          <w:sz w:val="20"/>
          <w:szCs w:val="20"/>
        </w:rPr>
        <w:t>Remuneratórios</w:t>
      </w:r>
      <w:r w:rsidRPr="000569DC">
        <w:rPr>
          <w:spacing w:val="20"/>
          <w:sz w:val="20"/>
          <w:szCs w:val="20"/>
        </w:rPr>
        <w:t xml:space="preserve"> </w:t>
      </w:r>
      <w:r w:rsidRPr="000569DC">
        <w:rPr>
          <w:sz w:val="20"/>
          <w:szCs w:val="20"/>
        </w:rPr>
        <w:t>serão</w:t>
      </w:r>
      <w:r w:rsidRPr="000569DC">
        <w:rPr>
          <w:spacing w:val="19"/>
          <w:sz w:val="20"/>
          <w:szCs w:val="20"/>
        </w:rPr>
        <w:t xml:space="preserve"> </w:t>
      </w:r>
      <w:r w:rsidRPr="000569DC">
        <w:rPr>
          <w:sz w:val="20"/>
          <w:szCs w:val="20"/>
        </w:rPr>
        <w:t>pagos</w:t>
      </w:r>
      <w:r w:rsidR="00785EA4" w:rsidRPr="000569DC">
        <w:rPr>
          <w:sz w:val="20"/>
          <w:szCs w:val="20"/>
        </w:rPr>
        <w:t xml:space="preserve"> </w:t>
      </w:r>
      <w:r w:rsidRPr="000569DC">
        <w:rPr>
          <w:sz w:val="20"/>
          <w:szCs w:val="20"/>
        </w:rPr>
        <w:t>semestralmente,</w:t>
      </w:r>
      <w:r w:rsidRPr="000569DC">
        <w:rPr>
          <w:spacing w:val="-6"/>
          <w:sz w:val="20"/>
          <w:szCs w:val="20"/>
        </w:rPr>
        <w:t xml:space="preserve"> </w:t>
      </w:r>
      <w:r w:rsidRPr="000569DC">
        <w:rPr>
          <w:sz w:val="20"/>
          <w:szCs w:val="20"/>
        </w:rPr>
        <w:t>sempre</w:t>
      </w:r>
      <w:r w:rsidRPr="000569DC">
        <w:rPr>
          <w:spacing w:val="-8"/>
          <w:sz w:val="20"/>
          <w:szCs w:val="20"/>
        </w:rPr>
        <w:t xml:space="preserve"> </w:t>
      </w:r>
      <w:r w:rsidRPr="000569DC">
        <w:rPr>
          <w:sz w:val="20"/>
          <w:szCs w:val="20"/>
        </w:rPr>
        <w:t>no</w:t>
      </w:r>
      <w:r w:rsidRPr="000569DC">
        <w:rPr>
          <w:spacing w:val="-6"/>
          <w:sz w:val="20"/>
          <w:szCs w:val="20"/>
        </w:rPr>
        <w:t xml:space="preserve"> </w:t>
      </w:r>
      <w:r w:rsidRPr="000569DC">
        <w:rPr>
          <w:sz w:val="20"/>
          <w:szCs w:val="20"/>
        </w:rPr>
        <w:t>dia</w:t>
      </w:r>
      <w:r w:rsidRPr="000569DC">
        <w:rPr>
          <w:spacing w:val="-4"/>
          <w:sz w:val="20"/>
          <w:szCs w:val="20"/>
        </w:rPr>
        <w:t xml:space="preserve"> </w:t>
      </w:r>
      <w:r w:rsidRPr="000569DC">
        <w:rPr>
          <w:sz w:val="20"/>
          <w:szCs w:val="20"/>
        </w:rPr>
        <w:t>15</w:t>
      </w:r>
      <w:r w:rsidRPr="000569DC">
        <w:rPr>
          <w:spacing w:val="-7"/>
          <w:sz w:val="20"/>
          <w:szCs w:val="20"/>
        </w:rPr>
        <w:t xml:space="preserve"> </w:t>
      </w:r>
      <w:r w:rsidRPr="000569DC">
        <w:rPr>
          <w:sz w:val="20"/>
          <w:szCs w:val="20"/>
        </w:rPr>
        <w:t>(quinze)</w:t>
      </w:r>
      <w:r w:rsidRPr="000569DC">
        <w:rPr>
          <w:spacing w:val="-5"/>
          <w:sz w:val="20"/>
          <w:szCs w:val="20"/>
        </w:rPr>
        <w:t xml:space="preserve"> </w:t>
      </w:r>
      <w:r w:rsidRPr="000569DC">
        <w:rPr>
          <w:sz w:val="20"/>
          <w:szCs w:val="20"/>
        </w:rPr>
        <w:t>dos</w:t>
      </w:r>
      <w:r w:rsidRPr="000569DC">
        <w:rPr>
          <w:spacing w:val="-5"/>
          <w:sz w:val="20"/>
          <w:szCs w:val="20"/>
        </w:rPr>
        <w:t xml:space="preserve"> </w:t>
      </w:r>
      <w:r w:rsidRPr="000569DC">
        <w:rPr>
          <w:sz w:val="20"/>
          <w:szCs w:val="20"/>
        </w:rPr>
        <w:t>meses</w:t>
      </w:r>
      <w:r w:rsidRPr="000569DC">
        <w:rPr>
          <w:spacing w:val="-8"/>
          <w:sz w:val="20"/>
          <w:szCs w:val="20"/>
        </w:rPr>
        <w:t xml:space="preserve"> </w:t>
      </w:r>
      <w:r w:rsidRPr="000569DC">
        <w:rPr>
          <w:sz w:val="20"/>
          <w:szCs w:val="20"/>
        </w:rPr>
        <w:t>de</w:t>
      </w:r>
      <w:r w:rsidRPr="000569DC">
        <w:rPr>
          <w:spacing w:val="-7"/>
          <w:sz w:val="20"/>
          <w:szCs w:val="20"/>
        </w:rPr>
        <w:t xml:space="preserve"> </w:t>
      </w:r>
      <w:r w:rsidR="00407B32" w:rsidRPr="000569DC">
        <w:rPr>
          <w:sz w:val="20"/>
          <w:szCs w:val="20"/>
        </w:rPr>
        <w:t>maio</w:t>
      </w:r>
      <w:r w:rsidRPr="000569DC">
        <w:rPr>
          <w:spacing w:val="-6"/>
          <w:sz w:val="20"/>
          <w:szCs w:val="20"/>
        </w:rPr>
        <w:t xml:space="preserve"> </w:t>
      </w:r>
      <w:r w:rsidRPr="000569DC">
        <w:rPr>
          <w:sz w:val="20"/>
          <w:szCs w:val="20"/>
        </w:rPr>
        <w:t>e</w:t>
      </w:r>
      <w:r w:rsidRPr="000569DC">
        <w:rPr>
          <w:spacing w:val="-8"/>
          <w:sz w:val="20"/>
          <w:szCs w:val="20"/>
        </w:rPr>
        <w:t xml:space="preserve"> </w:t>
      </w:r>
      <w:r w:rsidR="00407B32" w:rsidRPr="000569DC">
        <w:rPr>
          <w:sz w:val="20"/>
          <w:szCs w:val="20"/>
        </w:rPr>
        <w:t>novembro</w:t>
      </w:r>
      <w:r w:rsidRPr="000569DC">
        <w:rPr>
          <w:spacing w:val="-5"/>
          <w:sz w:val="20"/>
          <w:szCs w:val="20"/>
        </w:rPr>
        <w:t xml:space="preserve"> </w:t>
      </w:r>
      <w:r w:rsidRPr="000569DC">
        <w:rPr>
          <w:sz w:val="20"/>
          <w:szCs w:val="20"/>
        </w:rPr>
        <w:t>de</w:t>
      </w:r>
      <w:r w:rsidRPr="000569DC">
        <w:rPr>
          <w:spacing w:val="-6"/>
          <w:sz w:val="20"/>
          <w:szCs w:val="20"/>
        </w:rPr>
        <w:t xml:space="preserve"> </w:t>
      </w:r>
      <w:r w:rsidRPr="000569DC">
        <w:rPr>
          <w:sz w:val="20"/>
          <w:szCs w:val="20"/>
        </w:rPr>
        <w:t>cada</w:t>
      </w:r>
      <w:r w:rsidRPr="000569DC">
        <w:rPr>
          <w:spacing w:val="-7"/>
          <w:sz w:val="20"/>
          <w:szCs w:val="20"/>
        </w:rPr>
        <w:t xml:space="preserve"> </w:t>
      </w:r>
      <w:r w:rsidRPr="000569DC">
        <w:rPr>
          <w:sz w:val="20"/>
          <w:szCs w:val="20"/>
        </w:rPr>
        <w:t xml:space="preserve">ano, sendo certo que o primeiro pagamento de Juros Remuneratórios será realizado em 15 de </w:t>
      </w:r>
      <w:r w:rsidR="00FD1560" w:rsidRPr="000569DC">
        <w:rPr>
          <w:sz w:val="20"/>
          <w:szCs w:val="20"/>
        </w:rPr>
        <w:t>maio</w:t>
      </w:r>
      <w:r w:rsidRPr="000569DC">
        <w:rPr>
          <w:sz w:val="20"/>
          <w:szCs w:val="20"/>
        </w:rPr>
        <w:t xml:space="preserve"> de 202</w:t>
      </w:r>
      <w:r w:rsidR="00FD1560" w:rsidRPr="000569DC">
        <w:rPr>
          <w:sz w:val="20"/>
          <w:szCs w:val="20"/>
        </w:rPr>
        <w:t>3</w:t>
      </w:r>
      <w:r w:rsidRPr="000569DC">
        <w:rPr>
          <w:sz w:val="20"/>
          <w:szCs w:val="20"/>
        </w:rPr>
        <w:t xml:space="preserve"> e os demais pagamentos de Juros Remuneratórios ocorrerão sucessivamente até o último pagamento realizado na Data de Vencimento (cada uma dessas</w:t>
      </w:r>
      <w:r w:rsidRPr="000569DC">
        <w:rPr>
          <w:spacing w:val="-15"/>
          <w:sz w:val="20"/>
          <w:szCs w:val="20"/>
        </w:rPr>
        <w:t xml:space="preserve"> </w:t>
      </w:r>
      <w:r w:rsidRPr="000569DC">
        <w:rPr>
          <w:sz w:val="20"/>
          <w:szCs w:val="20"/>
        </w:rPr>
        <w:t>datas</w:t>
      </w:r>
      <w:r w:rsidRPr="000569DC">
        <w:rPr>
          <w:spacing w:val="-13"/>
          <w:sz w:val="20"/>
          <w:szCs w:val="20"/>
        </w:rPr>
        <w:t xml:space="preserve"> </w:t>
      </w:r>
      <w:r w:rsidRPr="000569DC">
        <w:rPr>
          <w:sz w:val="20"/>
          <w:szCs w:val="20"/>
        </w:rPr>
        <w:t>uma</w:t>
      </w:r>
      <w:r w:rsidRPr="000569DC">
        <w:rPr>
          <w:spacing w:val="-12"/>
          <w:sz w:val="20"/>
          <w:szCs w:val="20"/>
        </w:rPr>
        <w:t xml:space="preserve"> </w:t>
      </w:r>
      <w:r w:rsidRPr="000569DC">
        <w:rPr>
          <w:sz w:val="20"/>
          <w:szCs w:val="20"/>
        </w:rPr>
        <w:t>“</w:t>
      </w:r>
      <w:r w:rsidRPr="000569DC">
        <w:rPr>
          <w:sz w:val="20"/>
          <w:szCs w:val="20"/>
          <w:u w:val="single"/>
        </w:rPr>
        <w:t>Data</w:t>
      </w:r>
      <w:r w:rsidRPr="000569DC">
        <w:rPr>
          <w:spacing w:val="-13"/>
          <w:sz w:val="20"/>
          <w:szCs w:val="20"/>
          <w:u w:val="single"/>
        </w:rPr>
        <w:t xml:space="preserve"> </w:t>
      </w:r>
      <w:r w:rsidRPr="000569DC">
        <w:rPr>
          <w:sz w:val="20"/>
          <w:szCs w:val="20"/>
          <w:u w:val="single"/>
        </w:rPr>
        <w:t>de</w:t>
      </w:r>
      <w:r w:rsidRPr="000569DC">
        <w:rPr>
          <w:spacing w:val="-14"/>
          <w:sz w:val="20"/>
          <w:szCs w:val="20"/>
          <w:u w:val="single"/>
        </w:rPr>
        <w:t xml:space="preserve"> </w:t>
      </w:r>
      <w:r w:rsidRPr="000569DC">
        <w:rPr>
          <w:sz w:val="20"/>
          <w:szCs w:val="20"/>
          <w:u w:val="single"/>
        </w:rPr>
        <w:t>Pagamento</w:t>
      </w:r>
      <w:r w:rsidRPr="000569DC">
        <w:rPr>
          <w:spacing w:val="-14"/>
          <w:sz w:val="20"/>
          <w:szCs w:val="20"/>
          <w:u w:val="single"/>
        </w:rPr>
        <w:t xml:space="preserve"> </w:t>
      </w:r>
      <w:r w:rsidRPr="000569DC">
        <w:rPr>
          <w:sz w:val="20"/>
          <w:szCs w:val="20"/>
          <w:u w:val="single"/>
        </w:rPr>
        <w:t>dos</w:t>
      </w:r>
      <w:r w:rsidRPr="000569DC">
        <w:rPr>
          <w:spacing w:val="-15"/>
          <w:sz w:val="20"/>
          <w:szCs w:val="20"/>
          <w:u w:val="single"/>
        </w:rPr>
        <w:t xml:space="preserve"> </w:t>
      </w:r>
      <w:r w:rsidRPr="000569DC">
        <w:rPr>
          <w:sz w:val="20"/>
          <w:szCs w:val="20"/>
          <w:u w:val="single"/>
        </w:rPr>
        <w:t>Juros</w:t>
      </w:r>
      <w:r w:rsidRPr="000569DC">
        <w:rPr>
          <w:spacing w:val="-16"/>
          <w:sz w:val="20"/>
          <w:szCs w:val="20"/>
          <w:u w:val="single"/>
        </w:rPr>
        <w:t xml:space="preserve"> </w:t>
      </w:r>
      <w:r w:rsidRPr="000569DC">
        <w:rPr>
          <w:sz w:val="20"/>
          <w:szCs w:val="20"/>
          <w:u w:val="single"/>
        </w:rPr>
        <w:t>Remuneratórios</w:t>
      </w:r>
      <w:r w:rsidRPr="000569DC">
        <w:rPr>
          <w:sz w:val="20"/>
          <w:szCs w:val="20"/>
        </w:rPr>
        <w:t>”),</w:t>
      </w:r>
      <w:r w:rsidR="00171714" w:rsidRPr="000569DC">
        <w:rPr>
          <w:sz w:val="20"/>
          <w:szCs w:val="20"/>
        </w:rPr>
        <w:t xml:space="preserve"> observadas as incorporações dos Juros Remuneratórios ao saldo do Valor Nominal Unitário Atualizado em 15 de maio de 2022 e 15 de novembro de 2022,</w:t>
      </w:r>
      <w:r w:rsidRPr="000569DC">
        <w:rPr>
          <w:spacing w:val="-14"/>
          <w:sz w:val="20"/>
          <w:szCs w:val="20"/>
        </w:rPr>
        <w:t xml:space="preserve"> </w:t>
      </w:r>
      <w:r w:rsidRPr="000569DC">
        <w:rPr>
          <w:sz w:val="20"/>
          <w:szCs w:val="20"/>
        </w:rPr>
        <w:t>conforme</w:t>
      </w:r>
      <w:r w:rsidRPr="000569DC">
        <w:rPr>
          <w:spacing w:val="-14"/>
          <w:sz w:val="20"/>
          <w:szCs w:val="20"/>
        </w:rPr>
        <w:t xml:space="preserve"> </w:t>
      </w:r>
      <w:r w:rsidRPr="000569DC">
        <w:rPr>
          <w:sz w:val="20"/>
          <w:szCs w:val="20"/>
        </w:rPr>
        <w:t>cronograma abaixo.</w:t>
      </w:r>
      <w:r w:rsidR="00834D1A" w:rsidRPr="000569DC">
        <w:rPr>
          <w:sz w:val="20"/>
          <w:szCs w:val="20"/>
        </w:rPr>
        <w:t xml:space="preserve"> </w:t>
      </w:r>
    </w:p>
    <w:p w14:paraId="7AFB6E90" w14:textId="77777777" w:rsidR="000A115D" w:rsidRPr="000569DC" w:rsidRDefault="000A115D">
      <w:pPr>
        <w:pStyle w:val="Corpodetexto"/>
        <w:spacing w:line="276" w:lineRule="auto"/>
        <w:ind w:right="-66"/>
        <w:pPrChange w:id="331" w:author="Mariana Piovesan Ramos | Vieira Rezende" w:date="2021-11-19T20:13:00Z">
          <w:pPr>
            <w:pStyle w:val="Corpodetexto"/>
            <w:spacing w:line="317" w:lineRule="auto"/>
            <w:ind w:right="-66"/>
          </w:pPr>
        </w:pPrChange>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30"/>
        <w:gridCol w:w="2694"/>
        <w:gridCol w:w="5916"/>
      </w:tblGrid>
      <w:tr w:rsidR="001A35F5" w:rsidRPr="000569DC" w14:paraId="791CCDDE" w14:textId="77777777" w:rsidTr="006B58B5">
        <w:trPr>
          <w:trHeight w:val="321"/>
          <w:tblHeader/>
        </w:trPr>
        <w:tc>
          <w:tcPr>
            <w:tcW w:w="580" w:type="pct"/>
            <w:shd w:val="clear" w:color="auto" w:fill="F2F2F2" w:themeFill="background1" w:themeFillShade="F2"/>
            <w:vAlign w:val="center"/>
          </w:tcPr>
          <w:p w14:paraId="1ACD91A3" w14:textId="77777777" w:rsidR="001A35F5" w:rsidRPr="000569DC" w:rsidRDefault="001A35F5">
            <w:pPr>
              <w:pStyle w:val="TableParagraph"/>
              <w:spacing w:before="0" w:line="276" w:lineRule="auto"/>
              <w:ind w:right="-66"/>
              <w:rPr>
                <w:b/>
                <w:sz w:val="20"/>
                <w:szCs w:val="20"/>
              </w:rPr>
              <w:pPrChange w:id="332" w:author="Mariana Piovesan Ramos | Vieira Rezende" w:date="2021-11-19T20:13:00Z">
                <w:pPr>
                  <w:pStyle w:val="TableParagraph"/>
                  <w:spacing w:before="0"/>
                  <w:ind w:right="-66"/>
                </w:pPr>
              </w:pPrChange>
            </w:pPr>
            <w:r w:rsidRPr="000569DC">
              <w:rPr>
                <w:b/>
                <w:sz w:val="20"/>
                <w:szCs w:val="20"/>
              </w:rPr>
              <w:t>Parcela</w:t>
            </w:r>
          </w:p>
        </w:tc>
        <w:tc>
          <w:tcPr>
            <w:tcW w:w="4420" w:type="pct"/>
            <w:gridSpan w:val="2"/>
            <w:shd w:val="clear" w:color="auto" w:fill="F2F2F2" w:themeFill="background1" w:themeFillShade="F2"/>
            <w:vAlign w:val="center"/>
          </w:tcPr>
          <w:p w14:paraId="5B58CF7D" w14:textId="77777777" w:rsidR="001A35F5" w:rsidRPr="000569DC" w:rsidRDefault="001A35F5">
            <w:pPr>
              <w:pStyle w:val="TableParagraph"/>
              <w:spacing w:before="0" w:line="276" w:lineRule="auto"/>
              <w:ind w:right="-66"/>
              <w:rPr>
                <w:b/>
                <w:sz w:val="20"/>
                <w:szCs w:val="20"/>
              </w:rPr>
              <w:pPrChange w:id="333" w:author="Mariana Piovesan Ramos | Vieira Rezende" w:date="2021-11-19T20:13:00Z">
                <w:pPr>
                  <w:pStyle w:val="TableParagraph"/>
                  <w:spacing w:before="0"/>
                  <w:ind w:right="-66"/>
                </w:pPr>
              </w:pPrChange>
            </w:pPr>
            <w:r w:rsidRPr="000569DC">
              <w:rPr>
                <w:b/>
                <w:sz w:val="20"/>
                <w:szCs w:val="20"/>
              </w:rPr>
              <w:t>Remuneração</w:t>
            </w:r>
          </w:p>
        </w:tc>
      </w:tr>
      <w:tr w:rsidR="00370B02" w:rsidRPr="000569DC" w14:paraId="5EA6C7AA" w14:textId="77777777" w:rsidTr="006B58B5">
        <w:trPr>
          <w:trHeight w:val="318"/>
        </w:trPr>
        <w:tc>
          <w:tcPr>
            <w:tcW w:w="580" w:type="pct"/>
            <w:shd w:val="clear" w:color="auto" w:fill="F2F2F2" w:themeFill="background1" w:themeFillShade="F2"/>
            <w:vAlign w:val="center"/>
          </w:tcPr>
          <w:p w14:paraId="34D24271" w14:textId="438F6035" w:rsidR="00370B02" w:rsidRPr="000569DC" w:rsidRDefault="00E04B97">
            <w:pPr>
              <w:pStyle w:val="TableParagraph"/>
              <w:spacing w:before="0" w:line="276" w:lineRule="auto"/>
              <w:ind w:right="-66"/>
              <w:rPr>
                <w:b/>
                <w:w w:val="99"/>
                <w:sz w:val="20"/>
                <w:szCs w:val="20"/>
              </w:rPr>
              <w:pPrChange w:id="334" w:author="Mariana Piovesan Ramos | Vieira Rezende" w:date="2021-11-19T20:13:00Z">
                <w:pPr>
                  <w:pStyle w:val="TableParagraph"/>
                  <w:spacing w:before="0"/>
                  <w:ind w:right="-66"/>
                </w:pPr>
              </w:pPrChange>
            </w:pPr>
            <w:r w:rsidRPr="000569DC">
              <w:rPr>
                <w:b/>
                <w:w w:val="99"/>
                <w:sz w:val="20"/>
                <w:szCs w:val="20"/>
              </w:rPr>
              <w:t>1</w:t>
            </w:r>
          </w:p>
        </w:tc>
        <w:tc>
          <w:tcPr>
            <w:tcW w:w="1383" w:type="pct"/>
            <w:vAlign w:val="center"/>
          </w:tcPr>
          <w:p w14:paraId="014BB974" w14:textId="77777777" w:rsidR="00370B02" w:rsidRPr="000569DC" w:rsidRDefault="00370B02">
            <w:pPr>
              <w:pStyle w:val="TableParagraph"/>
              <w:spacing w:before="0" w:line="276" w:lineRule="auto"/>
              <w:ind w:right="-66"/>
              <w:rPr>
                <w:sz w:val="20"/>
                <w:szCs w:val="20"/>
              </w:rPr>
              <w:pPrChange w:id="335" w:author="Mariana Piovesan Ramos | Vieira Rezende" w:date="2021-11-19T20:13:00Z">
                <w:pPr>
                  <w:pStyle w:val="TableParagraph"/>
                  <w:spacing w:before="0"/>
                  <w:ind w:right="-66"/>
                </w:pPr>
              </w:pPrChange>
            </w:pPr>
            <w:r w:rsidRPr="000569DC">
              <w:rPr>
                <w:sz w:val="20"/>
                <w:szCs w:val="20"/>
              </w:rPr>
              <w:t>15 de maio de 2022</w:t>
            </w:r>
          </w:p>
        </w:tc>
        <w:tc>
          <w:tcPr>
            <w:tcW w:w="3037" w:type="pct"/>
            <w:vAlign w:val="center"/>
          </w:tcPr>
          <w:p w14:paraId="511646CB" w14:textId="77777777" w:rsidR="00370B02" w:rsidRPr="000569DC" w:rsidRDefault="00370B02">
            <w:pPr>
              <w:pStyle w:val="TableParagraph"/>
              <w:spacing w:before="0" w:line="276" w:lineRule="auto"/>
              <w:ind w:right="-66"/>
              <w:rPr>
                <w:b/>
                <w:sz w:val="20"/>
                <w:szCs w:val="20"/>
              </w:rPr>
              <w:pPrChange w:id="336" w:author="Mariana Piovesan Ramos | Vieira Rezende" w:date="2021-11-19T20:13:00Z">
                <w:pPr>
                  <w:pStyle w:val="TableParagraph"/>
                  <w:spacing w:before="0"/>
                  <w:ind w:right="-66"/>
                </w:pPr>
              </w:pPrChange>
            </w:pPr>
            <w:r w:rsidRPr="000569DC">
              <w:rPr>
                <w:sz w:val="20"/>
                <w:szCs w:val="20"/>
              </w:rPr>
              <w:t>Incorporação dos Juros Remuneratório</w:t>
            </w:r>
            <w:r w:rsidR="0093626B" w:rsidRPr="000569DC">
              <w:rPr>
                <w:sz w:val="20"/>
                <w:szCs w:val="20"/>
              </w:rPr>
              <w:t>s</w:t>
            </w:r>
            <w:r w:rsidRPr="000569DC">
              <w:rPr>
                <w:sz w:val="20"/>
                <w:szCs w:val="20"/>
              </w:rPr>
              <w:t xml:space="preserve"> ao </w:t>
            </w:r>
            <w:r w:rsidR="00CB666D" w:rsidRPr="000569DC">
              <w:rPr>
                <w:sz w:val="20"/>
                <w:szCs w:val="20"/>
              </w:rPr>
              <w:t xml:space="preserve">saldo do </w:t>
            </w:r>
            <w:r w:rsidRPr="000569DC">
              <w:rPr>
                <w:sz w:val="20"/>
                <w:szCs w:val="20"/>
              </w:rPr>
              <w:t>Valor Nominal Unitário</w:t>
            </w:r>
            <w:r w:rsidR="00CB666D" w:rsidRPr="000569DC">
              <w:rPr>
                <w:sz w:val="20"/>
                <w:szCs w:val="20"/>
              </w:rPr>
              <w:t xml:space="preserve"> Atualizado</w:t>
            </w:r>
          </w:p>
        </w:tc>
      </w:tr>
      <w:tr w:rsidR="00370B02" w:rsidRPr="000569DC" w14:paraId="2F6BAC13" w14:textId="77777777" w:rsidTr="006B58B5">
        <w:trPr>
          <w:trHeight w:val="318"/>
        </w:trPr>
        <w:tc>
          <w:tcPr>
            <w:tcW w:w="580" w:type="pct"/>
            <w:shd w:val="clear" w:color="auto" w:fill="F2F2F2" w:themeFill="background1" w:themeFillShade="F2"/>
            <w:vAlign w:val="center"/>
          </w:tcPr>
          <w:p w14:paraId="3F46BBF8" w14:textId="00294F39" w:rsidR="00370B02" w:rsidRPr="000569DC" w:rsidRDefault="00E04B97">
            <w:pPr>
              <w:pStyle w:val="TableParagraph"/>
              <w:spacing w:before="0" w:line="276" w:lineRule="auto"/>
              <w:ind w:right="-66"/>
              <w:rPr>
                <w:b/>
                <w:w w:val="99"/>
                <w:sz w:val="20"/>
                <w:szCs w:val="20"/>
              </w:rPr>
              <w:pPrChange w:id="337" w:author="Mariana Piovesan Ramos | Vieira Rezende" w:date="2021-11-19T20:13:00Z">
                <w:pPr>
                  <w:pStyle w:val="TableParagraph"/>
                  <w:spacing w:before="0"/>
                  <w:ind w:right="-66"/>
                </w:pPr>
              </w:pPrChange>
            </w:pPr>
            <w:r w:rsidRPr="000569DC">
              <w:rPr>
                <w:b/>
                <w:w w:val="99"/>
                <w:sz w:val="20"/>
                <w:szCs w:val="20"/>
              </w:rPr>
              <w:t>2</w:t>
            </w:r>
          </w:p>
        </w:tc>
        <w:tc>
          <w:tcPr>
            <w:tcW w:w="1383" w:type="pct"/>
            <w:vAlign w:val="center"/>
          </w:tcPr>
          <w:p w14:paraId="17A5F290" w14:textId="77777777" w:rsidR="00370B02" w:rsidRPr="000569DC" w:rsidRDefault="00370B02">
            <w:pPr>
              <w:pStyle w:val="TableParagraph"/>
              <w:spacing w:before="0" w:line="276" w:lineRule="auto"/>
              <w:ind w:right="-66"/>
              <w:rPr>
                <w:sz w:val="20"/>
                <w:szCs w:val="20"/>
              </w:rPr>
              <w:pPrChange w:id="338" w:author="Mariana Piovesan Ramos | Vieira Rezende" w:date="2021-11-19T20:13:00Z">
                <w:pPr>
                  <w:pStyle w:val="TableParagraph"/>
                  <w:spacing w:before="0"/>
                  <w:ind w:right="-66"/>
                </w:pPr>
              </w:pPrChange>
            </w:pPr>
            <w:r w:rsidRPr="000569DC">
              <w:rPr>
                <w:sz w:val="20"/>
                <w:szCs w:val="20"/>
              </w:rPr>
              <w:t>15 de novembro de 2022</w:t>
            </w:r>
          </w:p>
        </w:tc>
        <w:tc>
          <w:tcPr>
            <w:tcW w:w="3037" w:type="pct"/>
            <w:vAlign w:val="center"/>
          </w:tcPr>
          <w:p w14:paraId="54572D24" w14:textId="77777777" w:rsidR="00370B02" w:rsidRPr="000569DC" w:rsidRDefault="00370B02">
            <w:pPr>
              <w:pStyle w:val="TableParagraph"/>
              <w:spacing w:before="0" w:line="276" w:lineRule="auto"/>
              <w:ind w:right="-66"/>
              <w:rPr>
                <w:b/>
                <w:sz w:val="20"/>
                <w:szCs w:val="20"/>
              </w:rPr>
              <w:pPrChange w:id="339" w:author="Mariana Piovesan Ramos | Vieira Rezende" w:date="2021-11-19T20:13:00Z">
                <w:pPr>
                  <w:pStyle w:val="TableParagraph"/>
                  <w:spacing w:before="0"/>
                  <w:ind w:right="-66"/>
                </w:pPr>
              </w:pPrChange>
            </w:pPr>
            <w:r w:rsidRPr="000569DC">
              <w:rPr>
                <w:sz w:val="20"/>
                <w:szCs w:val="20"/>
              </w:rPr>
              <w:t>Incorporação dos Juros Remuneratório</w:t>
            </w:r>
            <w:r w:rsidR="0093626B" w:rsidRPr="000569DC">
              <w:rPr>
                <w:sz w:val="20"/>
                <w:szCs w:val="20"/>
              </w:rPr>
              <w:t>s</w:t>
            </w:r>
            <w:r w:rsidRPr="000569DC">
              <w:rPr>
                <w:sz w:val="20"/>
                <w:szCs w:val="20"/>
              </w:rPr>
              <w:t xml:space="preserve"> ao </w:t>
            </w:r>
            <w:r w:rsidR="00CB666D" w:rsidRPr="000569DC">
              <w:rPr>
                <w:sz w:val="20"/>
                <w:szCs w:val="20"/>
              </w:rPr>
              <w:t xml:space="preserve">saldo do </w:t>
            </w:r>
            <w:r w:rsidRPr="000569DC">
              <w:rPr>
                <w:sz w:val="20"/>
                <w:szCs w:val="20"/>
              </w:rPr>
              <w:t>Valor Nominal Unitário</w:t>
            </w:r>
            <w:r w:rsidR="00CB666D" w:rsidRPr="000569DC">
              <w:rPr>
                <w:sz w:val="20"/>
                <w:szCs w:val="20"/>
              </w:rPr>
              <w:t xml:space="preserve"> Atualizado</w:t>
            </w:r>
          </w:p>
        </w:tc>
      </w:tr>
      <w:tr w:rsidR="00370B02" w:rsidRPr="000569DC" w14:paraId="132D30D1" w14:textId="77777777" w:rsidTr="006B58B5">
        <w:trPr>
          <w:trHeight w:val="318"/>
        </w:trPr>
        <w:tc>
          <w:tcPr>
            <w:tcW w:w="580" w:type="pct"/>
            <w:shd w:val="clear" w:color="auto" w:fill="F2F2F2" w:themeFill="background1" w:themeFillShade="F2"/>
            <w:vAlign w:val="center"/>
          </w:tcPr>
          <w:p w14:paraId="50B52141" w14:textId="4BD0E33F" w:rsidR="001A35F5" w:rsidRPr="000569DC" w:rsidRDefault="00E04B97">
            <w:pPr>
              <w:pStyle w:val="TableParagraph"/>
              <w:spacing w:before="0" w:line="276" w:lineRule="auto"/>
              <w:ind w:right="-66"/>
              <w:rPr>
                <w:b/>
                <w:sz w:val="20"/>
                <w:szCs w:val="20"/>
              </w:rPr>
              <w:pPrChange w:id="340" w:author="Mariana Piovesan Ramos | Vieira Rezende" w:date="2021-11-19T20:13:00Z">
                <w:pPr>
                  <w:pStyle w:val="TableParagraph"/>
                  <w:spacing w:before="0"/>
                  <w:ind w:right="-66"/>
                </w:pPr>
              </w:pPrChange>
            </w:pPr>
            <w:r w:rsidRPr="000569DC">
              <w:rPr>
                <w:b/>
                <w:w w:val="99"/>
                <w:sz w:val="20"/>
                <w:szCs w:val="20"/>
              </w:rPr>
              <w:t>3</w:t>
            </w:r>
          </w:p>
        </w:tc>
        <w:tc>
          <w:tcPr>
            <w:tcW w:w="1383" w:type="pct"/>
            <w:vAlign w:val="center"/>
          </w:tcPr>
          <w:p w14:paraId="4FC997F9" w14:textId="77777777" w:rsidR="001A35F5" w:rsidRPr="000569DC" w:rsidRDefault="001A35F5">
            <w:pPr>
              <w:pStyle w:val="TableParagraph"/>
              <w:spacing w:before="0" w:line="276" w:lineRule="auto"/>
              <w:ind w:right="-66"/>
              <w:rPr>
                <w:sz w:val="20"/>
                <w:szCs w:val="20"/>
              </w:rPr>
              <w:pPrChange w:id="341" w:author="Mariana Piovesan Ramos | Vieira Rezende" w:date="2021-11-19T20:13:00Z">
                <w:pPr>
                  <w:pStyle w:val="TableParagraph"/>
                  <w:spacing w:before="0"/>
                  <w:ind w:right="-66"/>
                </w:pPr>
              </w:pPrChange>
            </w:pPr>
            <w:r w:rsidRPr="000569DC">
              <w:rPr>
                <w:sz w:val="20"/>
                <w:szCs w:val="20"/>
              </w:rPr>
              <w:t>15 de maio de 2023</w:t>
            </w:r>
          </w:p>
        </w:tc>
        <w:tc>
          <w:tcPr>
            <w:tcW w:w="3037" w:type="pct"/>
            <w:vAlign w:val="center"/>
          </w:tcPr>
          <w:p w14:paraId="03D811BD" w14:textId="77777777" w:rsidR="001A35F5" w:rsidRPr="000569DC" w:rsidRDefault="001A35F5">
            <w:pPr>
              <w:pStyle w:val="TableParagraph"/>
              <w:spacing w:before="0" w:line="276" w:lineRule="auto"/>
              <w:ind w:right="-66"/>
              <w:rPr>
                <w:bCs/>
                <w:sz w:val="20"/>
                <w:szCs w:val="20"/>
              </w:rPr>
              <w:pPrChange w:id="342"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68340ED5" w14:textId="77777777" w:rsidTr="006B58B5">
        <w:trPr>
          <w:trHeight w:val="321"/>
        </w:trPr>
        <w:tc>
          <w:tcPr>
            <w:tcW w:w="580" w:type="pct"/>
            <w:shd w:val="clear" w:color="auto" w:fill="F2F2F2" w:themeFill="background1" w:themeFillShade="F2"/>
            <w:vAlign w:val="center"/>
          </w:tcPr>
          <w:p w14:paraId="47B67B65" w14:textId="27AAC1CE" w:rsidR="001A35F5" w:rsidRPr="000569DC" w:rsidRDefault="00E04B97">
            <w:pPr>
              <w:pStyle w:val="TableParagraph"/>
              <w:spacing w:before="0" w:line="276" w:lineRule="auto"/>
              <w:ind w:right="-66"/>
              <w:rPr>
                <w:b/>
                <w:sz w:val="20"/>
                <w:szCs w:val="20"/>
              </w:rPr>
              <w:pPrChange w:id="343" w:author="Mariana Piovesan Ramos | Vieira Rezende" w:date="2021-11-19T20:13:00Z">
                <w:pPr>
                  <w:pStyle w:val="TableParagraph"/>
                  <w:spacing w:before="0"/>
                  <w:ind w:right="-66"/>
                </w:pPr>
              </w:pPrChange>
            </w:pPr>
            <w:r w:rsidRPr="000569DC">
              <w:rPr>
                <w:b/>
                <w:sz w:val="20"/>
                <w:szCs w:val="20"/>
              </w:rPr>
              <w:t>4</w:t>
            </w:r>
          </w:p>
        </w:tc>
        <w:tc>
          <w:tcPr>
            <w:tcW w:w="1383" w:type="pct"/>
            <w:vAlign w:val="center"/>
          </w:tcPr>
          <w:p w14:paraId="3EA8B7BF" w14:textId="77777777" w:rsidR="001A35F5" w:rsidRPr="000569DC" w:rsidRDefault="001A35F5">
            <w:pPr>
              <w:pStyle w:val="TableParagraph"/>
              <w:spacing w:before="0" w:line="276" w:lineRule="auto"/>
              <w:ind w:right="-66"/>
              <w:rPr>
                <w:sz w:val="20"/>
                <w:szCs w:val="20"/>
              </w:rPr>
              <w:pPrChange w:id="344" w:author="Mariana Piovesan Ramos | Vieira Rezende" w:date="2021-11-19T20:13:00Z">
                <w:pPr>
                  <w:pStyle w:val="TableParagraph"/>
                  <w:spacing w:before="0"/>
                  <w:ind w:right="-66"/>
                </w:pPr>
              </w:pPrChange>
            </w:pPr>
            <w:r w:rsidRPr="000569DC">
              <w:rPr>
                <w:sz w:val="20"/>
                <w:szCs w:val="20"/>
              </w:rPr>
              <w:t>15 de novembro de 2023</w:t>
            </w:r>
          </w:p>
        </w:tc>
        <w:tc>
          <w:tcPr>
            <w:tcW w:w="3037" w:type="pct"/>
            <w:vAlign w:val="center"/>
          </w:tcPr>
          <w:p w14:paraId="699DDCFF" w14:textId="77777777" w:rsidR="001A35F5" w:rsidRPr="000569DC" w:rsidRDefault="001A35F5">
            <w:pPr>
              <w:pStyle w:val="TableParagraph"/>
              <w:spacing w:before="0" w:line="276" w:lineRule="auto"/>
              <w:ind w:right="-66"/>
              <w:rPr>
                <w:sz w:val="20"/>
                <w:szCs w:val="20"/>
              </w:rPr>
              <w:pPrChange w:id="345"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3188A1B4" w14:textId="77777777" w:rsidTr="006B58B5">
        <w:trPr>
          <w:trHeight w:val="318"/>
        </w:trPr>
        <w:tc>
          <w:tcPr>
            <w:tcW w:w="580" w:type="pct"/>
            <w:shd w:val="clear" w:color="auto" w:fill="F2F2F2" w:themeFill="background1" w:themeFillShade="F2"/>
            <w:vAlign w:val="center"/>
          </w:tcPr>
          <w:p w14:paraId="3029E64F" w14:textId="5CD9BC7F" w:rsidR="001A35F5" w:rsidRPr="000569DC" w:rsidRDefault="00E04B97">
            <w:pPr>
              <w:pStyle w:val="TableParagraph"/>
              <w:spacing w:before="0" w:line="276" w:lineRule="auto"/>
              <w:ind w:right="-66"/>
              <w:rPr>
                <w:b/>
                <w:sz w:val="20"/>
                <w:szCs w:val="20"/>
              </w:rPr>
              <w:pPrChange w:id="346" w:author="Mariana Piovesan Ramos | Vieira Rezende" w:date="2021-11-19T20:13:00Z">
                <w:pPr>
                  <w:pStyle w:val="TableParagraph"/>
                  <w:spacing w:before="0"/>
                  <w:ind w:right="-66"/>
                </w:pPr>
              </w:pPrChange>
            </w:pPr>
            <w:r w:rsidRPr="000569DC">
              <w:rPr>
                <w:b/>
                <w:sz w:val="20"/>
                <w:szCs w:val="20"/>
              </w:rPr>
              <w:t>5</w:t>
            </w:r>
          </w:p>
        </w:tc>
        <w:tc>
          <w:tcPr>
            <w:tcW w:w="1383" w:type="pct"/>
            <w:vAlign w:val="center"/>
          </w:tcPr>
          <w:p w14:paraId="527531E0" w14:textId="77777777" w:rsidR="001A35F5" w:rsidRPr="000569DC" w:rsidRDefault="001A35F5">
            <w:pPr>
              <w:pStyle w:val="TableParagraph"/>
              <w:spacing w:before="0" w:line="276" w:lineRule="auto"/>
              <w:ind w:right="-66"/>
              <w:rPr>
                <w:sz w:val="20"/>
                <w:szCs w:val="20"/>
              </w:rPr>
              <w:pPrChange w:id="347" w:author="Mariana Piovesan Ramos | Vieira Rezende" w:date="2021-11-19T20:13:00Z">
                <w:pPr>
                  <w:pStyle w:val="TableParagraph"/>
                  <w:spacing w:before="0"/>
                  <w:ind w:right="-66"/>
                </w:pPr>
              </w:pPrChange>
            </w:pPr>
            <w:r w:rsidRPr="000569DC">
              <w:rPr>
                <w:sz w:val="20"/>
                <w:szCs w:val="20"/>
              </w:rPr>
              <w:t>15 de maio de 2024</w:t>
            </w:r>
          </w:p>
        </w:tc>
        <w:tc>
          <w:tcPr>
            <w:tcW w:w="3037" w:type="pct"/>
            <w:vAlign w:val="center"/>
          </w:tcPr>
          <w:p w14:paraId="75073BA8" w14:textId="77777777" w:rsidR="001A35F5" w:rsidRPr="000569DC" w:rsidRDefault="001A35F5">
            <w:pPr>
              <w:pStyle w:val="TableParagraph"/>
              <w:spacing w:before="0" w:line="276" w:lineRule="auto"/>
              <w:ind w:right="-66"/>
              <w:rPr>
                <w:sz w:val="20"/>
                <w:szCs w:val="20"/>
              </w:rPr>
              <w:pPrChange w:id="348"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3115699F" w14:textId="77777777" w:rsidTr="006B58B5">
        <w:trPr>
          <w:trHeight w:val="321"/>
        </w:trPr>
        <w:tc>
          <w:tcPr>
            <w:tcW w:w="580" w:type="pct"/>
            <w:shd w:val="clear" w:color="auto" w:fill="F2F2F2" w:themeFill="background1" w:themeFillShade="F2"/>
            <w:vAlign w:val="center"/>
          </w:tcPr>
          <w:p w14:paraId="61B05207" w14:textId="28214AFA" w:rsidR="001A35F5" w:rsidRPr="000569DC" w:rsidRDefault="00E04B97">
            <w:pPr>
              <w:pStyle w:val="TableParagraph"/>
              <w:spacing w:before="0" w:line="276" w:lineRule="auto"/>
              <w:ind w:right="-66"/>
              <w:rPr>
                <w:b/>
                <w:sz w:val="20"/>
                <w:szCs w:val="20"/>
              </w:rPr>
              <w:pPrChange w:id="349" w:author="Mariana Piovesan Ramos | Vieira Rezende" w:date="2021-11-19T20:13:00Z">
                <w:pPr>
                  <w:pStyle w:val="TableParagraph"/>
                  <w:spacing w:before="0"/>
                  <w:ind w:right="-66"/>
                </w:pPr>
              </w:pPrChange>
            </w:pPr>
            <w:r w:rsidRPr="000569DC">
              <w:rPr>
                <w:b/>
                <w:sz w:val="20"/>
                <w:szCs w:val="20"/>
              </w:rPr>
              <w:t>6</w:t>
            </w:r>
          </w:p>
        </w:tc>
        <w:tc>
          <w:tcPr>
            <w:tcW w:w="1383" w:type="pct"/>
            <w:vAlign w:val="center"/>
          </w:tcPr>
          <w:p w14:paraId="4447B600" w14:textId="77777777" w:rsidR="001A35F5" w:rsidRPr="000569DC" w:rsidRDefault="001A35F5">
            <w:pPr>
              <w:pStyle w:val="TableParagraph"/>
              <w:spacing w:before="0" w:line="276" w:lineRule="auto"/>
              <w:ind w:right="-66"/>
              <w:rPr>
                <w:sz w:val="20"/>
                <w:szCs w:val="20"/>
              </w:rPr>
              <w:pPrChange w:id="350" w:author="Mariana Piovesan Ramos | Vieira Rezende" w:date="2021-11-19T20:13:00Z">
                <w:pPr>
                  <w:pStyle w:val="TableParagraph"/>
                  <w:spacing w:before="0"/>
                  <w:ind w:right="-66"/>
                </w:pPr>
              </w:pPrChange>
            </w:pPr>
            <w:r w:rsidRPr="000569DC">
              <w:rPr>
                <w:sz w:val="20"/>
                <w:szCs w:val="20"/>
              </w:rPr>
              <w:t>15 de novembro de 2024</w:t>
            </w:r>
          </w:p>
        </w:tc>
        <w:tc>
          <w:tcPr>
            <w:tcW w:w="3037" w:type="pct"/>
            <w:vAlign w:val="center"/>
          </w:tcPr>
          <w:p w14:paraId="0E1E0794" w14:textId="77777777" w:rsidR="001A35F5" w:rsidRPr="000569DC" w:rsidRDefault="001A35F5">
            <w:pPr>
              <w:pStyle w:val="TableParagraph"/>
              <w:spacing w:before="0" w:line="276" w:lineRule="auto"/>
              <w:ind w:right="-66"/>
              <w:rPr>
                <w:sz w:val="20"/>
                <w:szCs w:val="20"/>
              </w:rPr>
              <w:pPrChange w:id="351"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60212D66" w14:textId="77777777" w:rsidTr="006B58B5">
        <w:trPr>
          <w:trHeight w:val="318"/>
        </w:trPr>
        <w:tc>
          <w:tcPr>
            <w:tcW w:w="580" w:type="pct"/>
            <w:shd w:val="clear" w:color="auto" w:fill="F2F2F2" w:themeFill="background1" w:themeFillShade="F2"/>
            <w:vAlign w:val="center"/>
          </w:tcPr>
          <w:p w14:paraId="1D81BCB9" w14:textId="20460F72" w:rsidR="001A35F5" w:rsidRPr="000569DC" w:rsidRDefault="00E04B97">
            <w:pPr>
              <w:pStyle w:val="TableParagraph"/>
              <w:spacing w:before="0" w:line="276" w:lineRule="auto"/>
              <w:ind w:right="-66"/>
              <w:rPr>
                <w:b/>
                <w:sz w:val="20"/>
                <w:szCs w:val="20"/>
              </w:rPr>
              <w:pPrChange w:id="352" w:author="Mariana Piovesan Ramos | Vieira Rezende" w:date="2021-11-19T20:13:00Z">
                <w:pPr>
                  <w:pStyle w:val="TableParagraph"/>
                  <w:spacing w:before="0"/>
                  <w:ind w:right="-66"/>
                </w:pPr>
              </w:pPrChange>
            </w:pPr>
            <w:r w:rsidRPr="000569DC">
              <w:rPr>
                <w:b/>
                <w:sz w:val="20"/>
                <w:szCs w:val="20"/>
              </w:rPr>
              <w:t>7</w:t>
            </w:r>
          </w:p>
        </w:tc>
        <w:tc>
          <w:tcPr>
            <w:tcW w:w="1383" w:type="pct"/>
            <w:vAlign w:val="center"/>
          </w:tcPr>
          <w:p w14:paraId="1531D562" w14:textId="77777777" w:rsidR="001A35F5" w:rsidRPr="000569DC" w:rsidRDefault="001A35F5">
            <w:pPr>
              <w:pStyle w:val="TableParagraph"/>
              <w:spacing w:before="0" w:line="276" w:lineRule="auto"/>
              <w:ind w:right="-66"/>
              <w:rPr>
                <w:sz w:val="20"/>
                <w:szCs w:val="20"/>
              </w:rPr>
              <w:pPrChange w:id="353" w:author="Mariana Piovesan Ramos | Vieira Rezende" w:date="2021-11-19T20:13:00Z">
                <w:pPr>
                  <w:pStyle w:val="TableParagraph"/>
                  <w:spacing w:before="0"/>
                  <w:ind w:right="-66"/>
                </w:pPr>
              </w:pPrChange>
            </w:pPr>
            <w:r w:rsidRPr="000569DC">
              <w:rPr>
                <w:sz w:val="20"/>
                <w:szCs w:val="20"/>
              </w:rPr>
              <w:t>15 de maio de 2025</w:t>
            </w:r>
          </w:p>
        </w:tc>
        <w:tc>
          <w:tcPr>
            <w:tcW w:w="3037" w:type="pct"/>
            <w:vAlign w:val="center"/>
          </w:tcPr>
          <w:p w14:paraId="33D3D1B7" w14:textId="77777777" w:rsidR="001A35F5" w:rsidRPr="000569DC" w:rsidRDefault="001A35F5">
            <w:pPr>
              <w:pStyle w:val="TableParagraph"/>
              <w:spacing w:before="0" w:line="276" w:lineRule="auto"/>
              <w:ind w:right="-66"/>
              <w:rPr>
                <w:sz w:val="20"/>
                <w:szCs w:val="20"/>
              </w:rPr>
              <w:pPrChange w:id="354"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2EB87C3C" w14:textId="77777777" w:rsidTr="006B58B5">
        <w:trPr>
          <w:trHeight w:val="321"/>
        </w:trPr>
        <w:tc>
          <w:tcPr>
            <w:tcW w:w="580" w:type="pct"/>
            <w:shd w:val="clear" w:color="auto" w:fill="F2F2F2" w:themeFill="background1" w:themeFillShade="F2"/>
            <w:vAlign w:val="center"/>
          </w:tcPr>
          <w:p w14:paraId="73D78CAD" w14:textId="3ACB4BDA" w:rsidR="001A35F5" w:rsidRPr="000569DC" w:rsidRDefault="00E04B97">
            <w:pPr>
              <w:pStyle w:val="TableParagraph"/>
              <w:spacing w:before="0" w:line="276" w:lineRule="auto"/>
              <w:ind w:right="-66"/>
              <w:rPr>
                <w:b/>
                <w:sz w:val="20"/>
                <w:szCs w:val="20"/>
              </w:rPr>
              <w:pPrChange w:id="355" w:author="Mariana Piovesan Ramos | Vieira Rezende" w:date="2021-11-19T20:13:00Z">
                <w:pPr>
                  <w:pStyle w:val="TableParagraph"/>
                  <w:spacing w:before="0"/>
                  <w:ind w:right="-66"/>
                </w:pPr>
              </w:pPrChange>
            </w:pPr>
            <w:r w:rsidRPr="000569DC">
              <w:rPr>
                <w:b/>
                <w:sz w:val="20"/>
                <w:szCs w:val="20"/>
              </w:rPr>
              <w:t>8</w:t>
            </w:r>
          </w:p>
        </w:tc>
        <w:tc>
          <w:tcPr>
            <w:tcW w:w="1383" w:type="pct"/>
            <w:vAlign w:val="center"/>
          </w:tcPr>
          <w:p w14:paraId="2F3CB4E5" w14:textId="77777777" w:rsidR="001A35F5" w:rsidRPr="000569DC" w:rsidRDefault="001A35F5">
            <w:pPr>
              <w:pStyle w:val="TableParagraph"/>
              <w:spacing w:before="0" w:line="276" w:lineRule="auto"/>
              <w:ind w:right="-66"/>
              <w:rPr>
                <w:sz w:val="20"/>
                <w:szCs w:val="20"/>
              </w:rPr>
              <w:pPrChange w:id="356" w:author="Mariana Piovesan Ramos | Vieira Rezende" w:date="2021-11-19T20:13:00Z">
                <w:pPr>
                  <w:pStyle w:val="TableParagraph"/>
                  <w:spacing w:before="0"/>
                  <w:ind w:right="-66"/>
                </w:pPr>
              </w:pPrChange>
            </w:pPr>
            <w:r w:rsidRPr="000569DC">
              <w:rPr>
                <w:sz w:val="20"/>
                <w:szCs w:val="20"/>
              </w:rPr>
              <w:t>15 de novembro de 2025</w:t>
            </w:r>
          </w:p>
        </w:tc>
        <w:tc>
          <w:tcPr>
            <w:tcW w:w="3037" w:type="pct"/>
            <w:vAlign w:val="center"/>
          </w:tcPr>
          <w:p w14:paraId="46F48C55" w14:textId="77777777" w:rsidR="001A35F5" w:rsidRPr="000569DC" w:rsidRDefault="001A35F5">
            <w:pPr>
              <w:pStyle w:val="TableParagraph"/>
              <w:spacing w:before="0" w:line="276" w:lineRule="auto"/>
              <w:ind w:right="-66"/>
              <w:rPr>
                <w:sz w:val="20"/>
                <w:szCs w:val="20"/>
              </w:rPr>
              <w:pPrChange w:id="357"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37DCD6C8" w14:textId="77777777" w:rsidTr="006B58B5">
        <w:trPr>
          <w:trHeight w:val="318"/>
        </w:trPr>
        <w:tc>
          <w:tcPr>
            <w:tcW w:w="580" w:type="pct"/>
            <w:shd w:val="clear" w:color="auto" w:fill="F2F2F2" w:themeFill="background1" w:themeFillShade="F2"/>
            <w:vAlign w:val="center"/>
          </w:tcPr>
          <w:p w14:paraId="7682DE17" w14:textId="2429AFF5" w:rsidR="001A35F5" w:rsidRPr="000569DC" w:rsidRDefault="00E04B97">
            <w:pPr>
              <w:pStyle w:val="TableParagraph"/>
              <w:spacing w:before="0" w:line="276" w:lineRule="auto"/>
              <w:ind w:right="-66"/>
              <w:rPr>
                <w:b/>
                <w:sz w:val="20"/>
                <w:szCs w:val="20"/>
              </w:rPr>
              <w:pPrChange w:id="358" w:author="Mariana Piovesan Ramos | Vieira Rezende" w:date="2021-11-19T20:13:00Z">
                <w:pPr>
                  <w:pStyle w:val="TableParagraph"/>
                  <w:spacing w:before="0"/>
                  <w:ind w:right="-66"/>
                </w:pPr>
              </w:pPrChange>
            </w:pPr>
            <w:r w:rsidRPr="000569DC">
              <w:rPr>
                <w:b/>
                <w:sz w:val="20"/>
                <w:szCs w:val="20"/>
              </w:rPr>
              <w:t>9</w:t>
            </w:r>
          </w:p>
        </w:tc>
        <w:tc>
          <w:tcPr>
            <w:tcW w:w="1383" w:type="pct"/>
            <w:vAlign w:val="center"/>
          </w:tcPr>
          <w:p w14:paraId="158EFF76" w14:textId="77777777" w:rsidR="001A35F5" w:rsidRPr="000569DC" w:rsidRDefault="001A35F5">
            <w:pPr>
              <w:pStyle w:val="TableParagraph"/>
              <w:spacing w:before="0" w:line="276" w:lineRule="auto"/>
              <w:ind w:right="-66"/>
              <w:rPr>
                <w:sz w:val="20"/>
                <w:szCs w:val="20"/>
              </w:rPr>
              <w:pPrChange w:id="359" w:author="Mariana Piovesan Ramos | Vieira Rezende" w:date="2021-11-19T20:13:00Z">
                <w:pPr>
                  <w:pStyle w:val="TableParagraph"/>
                  <w:spacing w:before="0"/>
                  <w:ind w:right="-66"/>
                </w:pPr>
              </w:pPrChange>
            </w:pPr>
            <w:r w:rsidRPr="000569DC">
              <w:rPr>
                <w:sz w:val="20"/>
                <w:szCs w:val="20"/>
              </w:rPr>
              <w:t>15 de maio de 2026</w:t>
            </w:r>
          </w:p>
        </w:tc>
        <w:tc>
          <w:tcPr>
            <w:tcW w:w="3037" w:type="pct"/>
            <w:vAlign w:val="center"/>
          </w:tcPr>
          <w:p w14:paraId="29EB02F2" w14:textId="77777777" w:rsidR="001A35F5" w:rsidRPr="000569DC" w:rsidRDefault="001A35F5">
            <w:pPr>
              <w:pStyle w:val="TableParagraph"/>
              <w:spacing w:before="0" w:line="276" w:lineRule="auto"/>
              <w:ind w:right="-66"/>
              <w:rPr>
                <w:sz w:val="20"/>
                <w:szCs w:val="20"/>
              </w:rPr>
              <w:pPrChange w:id="360"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30E42A78" w14:textId="77777777" w:rsidTr="006B58B5">
        <w:trPr>
          <w:trHeight w:val="321"/>
        </w:trPr>
        <w:tc>
          <w:tcPr>
            <w:tcW w:w="580" w:type="pct"/>
            <w:shd w:val="clear" w:color="auto" w:fill="F2F2F2" w:themeFill="background1" w:themeFillShade="F2"/>
            <w:vAlign w:val="center"/>
          </w:tcPr>
          <w:p w14:paraId="2E287A78" w14:textId="6E500199" w:rsidR="001A35F5" w:rsidRPr="000569DC" w:rsidRDefault="001A35F5">
            <w:pPr>
              <w:pStyle w:val="TableParagraph"/>
              <w:spacing w:before="0" w:line="276" w:lineRule="auto"/>
              <w:ind w:right="-66"/>
              <w:rPr>
                <w:b/>
                <w:sz w:val="20"/>
                <w:szCs w:val="20"/>
              </w:rPr>
              <w:pPrChange w:id="361" w:author="Mariana Piovesan Ramos | Vieira Rezende" w:date="2021-11-19T20:13:00Z">
                <w:pPr>
                  <w:pStyle w:val="TableParagraph"/>
                  <w:spacing w:before="0"/>
                  <w:ind w:right="-66"/>
                </w:pPr>
              </w:pPrChange>
            </w:pPr>
            <w:r w:rsidRPr="000569DC">
              <w:rPr>
                <w:b/>
                <w:sz w:val="20"/>
                <w:szCs w:val="20"/>
              </w:rPr>
              <w:t>1</w:t>
            </w:r>
            <w:r w:rsidR="00E04B97" w:rsidRPr="000569DC">
              <w:rPr>
                <w:b/>
                <w:sz w:val="20"/>
                <w:szCs w:val="20"/>
              </w:rPr>
              <w:t>0</w:t>
            </w:r>
          </w:p>
        </w:tc>
        <w:tc>
          <w:tcPr>
            <w:tcW w:w="1383" w:type="pct"/>
            <w:vAlign w:val="center"/>
          </w:tcPr>
          <w:p w14:paraId="61EF0FD4" w14:textId="77777777" w:rsidR="001A35F5" w:rsidRPr="000569DC" w:rsidRDefault="001A35F5">
            <w:pPr>
              <w:pStyle w:val="TableParagraph"/>
              <w:spacing w:before="0" w:line="276" w:lineRule="auto"/>
              <w:ind w:right="-66"/>
              <w:rPr>
                <w:sz w:val="20"/>
                <w:szCs w:val="20"/>
              </w:rPr>
              <w:pPrChange w:id="362" w:author="Mariana Piovesan Ramos | Vieira Rezende" w:date="2021-11-19T20:13:00Z">
                <w:pPr>
                  <w:pStyle w:val="TableParagraph"/>
                  <w:spacing w:before="0"/>
                  <w:ind w:right="-66"/>
                </w:pPr>
              </w:pPrChange>
            </w:pPr>
            <w:r w:rsidRPr="000569DC">
              <w:rPr>
                <w:sz w:val="20"/>
                <w:szCs w:val="20"/>
              </w:rPr>
              <w:t>15 de novembro de 2026</w:t>
            </w:r>
          </w:p>
        </w:tc>
        <w:tc>
          <w:tcPr>
            <w:tcW w:w="3037" w:type="pct"/>
            <w:vAlign w:val="center"/>
          </w:tcPr>
          <w:p w14:paraId="2B3F27BC" w14:textId="77777777" w:rsidR="001A35F5" w:rsidRPr="000569DC" w:rsidRDefault="001A35F5">
            <w:pPr>
              <w:pStyle w:val="TableParagraph"/>
              <w:spacing w:before="0" w:line="276" w:lineRule="auto"/>
              <w:ind w:right="-66"/>
              <w:rPr>
                <w:sz w:val="20"/>
                <w:szCs w:val="20"/>
              </w:rPr>
              <w:pPrChange w:id="363"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0A5AA16F" w14:textId="77777777" w:rsidTr="006B58B5">
        <w:trPr>
          <w:trHeight w:val="318"/>
        </w:trPr>
        <w:tc>
          <w:tcPr>
            <w:tcW w:w="580" w:type="pct"/>
            <w:shd w:val="clear" w:color="auto" w:fill="F2F2F2" w:themeFill="background1" w:themeFillShade="F2"/>
            <w:vAlign w:val="center"/>
          </w:tcPr>
          <w:p w14:paraId="3C3E08E6" w14:textId="0E5A423F" w:rsidR="001A35F5" w:rsidRPr="000569DC" w:rsidRDefault="001A35F5">
            <w:pPr>
              <w:pStyle w:val="TableParagraph"/>
              <w:spacing w:before="0" w:line="276" w:lineRule="auto"/>
              <w:ind w:right="-66"/>
              <w:rPr>
                <w:b/>
                <w:sz w:val="20"/>
                <w:szCs w:val="20"/>
              </w:rPr>
              <w:pPrChange w:id="364" w:author="Mariana Piovesan Ramos | Vieira Rezende" w:date="2021-11-19T20:13:00Z">
                <w:pPr>
                  <w:pStyle w:val="TableParagraph"/>
                  <w:spacing w:before="0"/>
                  <w:ind w:right="-66"/>
                </w:pPr>
              </w:pPrChange>
            </w:pPr>
            <w:r w:rsidRPr="000569DC">
              <w:rPr>
                <w:b/>
                <w:sz w:val="20"/>
                <w:szCs w:val="20"/>
              </w:rPr>
              <w:t>1</w:t>
            </w:r>
            <w:r w:rsidR="00E04B97" w:rsidRPr="000569DC">
              <w:rPr>
                <w:b/>
                <w:sz w:val="20"/>
                <w:szCs w:val="20"/>
              </w:rPr>
              <w:t>1</w:t>
            </w:r>
          </w:p>
        </w:tc>
        <w:tc>
          <w:tcPr>
            <w:tcW w:w="1383" w:type="pct"/>
            <w:vAlign w:val="center"/>
          </w:tcPr>
          <w:p w14:paraId="32E82816" w14:textId="77777777" w:rsidR="001A35F5" w:rsidRPr="000569DC" w:rsidRDefault="001A35F5">
            <w:pPr>
              <w:pStyle w:val="TableParagraph"/>
              <w:spacing w:before="0" w:line="276" w:lineRule="auto"/>
              <w:ind w:right="-66"/>
              <w:rPr>
                <w:sz w:val="20"/>
                <w:szCs w:val="20"/>
              </w:rPr>
              <w:pPrChange w:id="365" w:author="Mariana Piovesan Ramos | Vieira Rezende" w:date="2021-11-19T20:13:00Z">
                <w:pPr>
                  <w:pStyle w:val="TableParagraph"/>
                  <w:spacing w:before="0"/>
                  <w:ind w:right="-66"/>
                </w:pPr>
              </w:pPrChange>
            </w:pPr>
            <w:r w:rsidRPr="000569DC">
              <w:rPr>
                <w:sz w:val="20"/>
                <w:szCs w:val="20"/>
              </w:rPr>
              <w:t>15 de maio de 2027</w:t>
            </w:r>
          </w:p>
        </w:tc>
        <w:tc>
          <w:tcPr>
            <w:tcW w:w="3037" w:type="pct"/>
            <w:vAlign w:val="center"/>
          </w:tcPr>
          <w:p w14:paraId="0F56A73E" w14:textId="77777777" w:rsidR="001A35F5" w:rsidRPr="000569DC" w:rsidRDefault="001A35F5">
            <w:pPr>
              <w:pStyle w:val="TableParagraph"/>
              <w:spacing w:before="0" w:line="276" w:lineRule="auto"/>
              <w:ind w:right="-66"/>
              <w:rPr>
                <w:sz w:val="20"/>
                <w:szCs w:val="20"/>
              </w:rPr>
              <w:pPrChange w:id="366"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10E24F82" w14:textId="77777777" w:rsidTr="006B58B5">
        <w:trPr>
          <w:trHeight w:val="321"/>
        </w:trPr>
        <w:tc>
          <w:tcPr>
            <w:tcW w:w="580" w:type="pct"/>
            <w:shd w:val="clear" w:color="auto" w:fill="F2F2F2" w:themeFill="background1" w:themeFillShade="F2"/>
            <w:vAlign w:val="center"/>
          </w:tcPr>
          <w:p w14:paraId="51EFE3BC" w14:textId="37AC2183" w:rsidR="001A35F5" w:rsidRPr="000569DC" w:rsidRDefault="001A35F5">
            <w:pPr>
              <w:pStyle w:val="TableParagraph"/>
              <w:spacing w:before="0" w:line="276" w:lineRule="auto"/>
              <w:ind w:right="-66"/>
              <w:rPr>
                <w:b/>
                <w:sz w:val="20"/>
                <w:szCs w:val="20"/>
              </w:rPr>
              <w:pPrChange w:id="367" w:author="Mariana Piovesan Ramos | Vieira Rezende" w:date="2021-11-19T20:13:00Z">
                <w:pPr>
                  <w:pStyle w:val="TableParagraph"/>
                  <w:spacing w:before="0"/>
                  <w:ind w:right="-66"/>
                </w:pPr>
              </w:pPrChange>
            </w:pPr>
            <w:r w:rsidRPr="000569DC">
              <w:rPr>
                <w:b/>
                <w:sz w:val="20"/>
                <w:szCs w:val="20"/>
              </w:rPr>
              <w:t>1</w:t>
            </w:r>
            <w:r w:rsidR="00E04B97" w:rsidRPr="000569DC">
              <w:rPr>
                <w:b/>
                <w:sz w:val="20"/>
                <w:szCs w:val="20"/>
              </w:rPr>
              <w:t>2</w:t>
            </w:r>
          </w:p>
        </w:tc>
        <w:tc>
          <w:tcPr>
            <w:tcW w:w="1383" w:type="pct"/>
            <w:vAlign w:val="center"/>
          </w:tcPr>
          <w:p w14:paraId="7B0076EA" w14:textId="77777777" w:rsidR="001A35F5" w:rsidRPr="000569DC" w:rsidRDefault="001A35F5">
            <w:pPr>
              <w:pStyle w:val="TableParagraph"/>
              <w:spacing w:before="0" w:line="276" w:lineRule="auto"/>
              <w:ind w:right="-66"/>
              <w:rPr>
                <w:sz w:val="20"/>
                <w:szCs w:val="20"/>
              </w:rPr>
              <w:pPrChange w:id="368" w:author="Mariana Piovesan Ramos | Vieira Rezende" w:date="2021-11-19T20:13:00Z">
                <w:pPr>
                  <w:pStyle w:val="TableParagraph"/>
                  <w:spacing w:before="0"/>
                  <w:ind w:right="-66"/>
                </w:pPr>
              </w:pPrChange>
            </w:pPr>
            <w:r w:rsidRPr="000569DC">
              <w:rPr>
                <w:sz w:val="20"/>
                <w:szCs w:val="20"/>
              </w:rPr>
              <w:t>15 de novembro de 2027</w:t>
            </w:r>
          </w:p>
        </w:tc>
        <w:tc>
          <w:tcPr>
            <w:tcW w:w="3037" w:type="pct"/>
            <w:vAlign w:val="center"/>
          </w:tcPr>
          <w:p w14:paraId="5BDEE41F" w14:textId="77777777" w:rsidR="001A35F5" w:rsidRPr="000569DC" w:rsidRDefault="001A35F5">
            <w:pPr>
              <w:pStyle w:val="TableParagraph"/>
              <w:spacing w:before="0" w:line="276" w:lineRule="auto"/>
              <w:ind w:right="-66"/>
              <w:rPr>
                <w:sz w:val="20"/>
                <w:szCs w:val="20"/>
              </w:rPr>
              <w:pPrChange w:id="369"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1AA13B37" w14:textId="77777777" w:rsidTr="006B58B5">
        <w:trPr>
          <w:trHeight w:val="318"/>
        </w:trPr>
        <w:tc>
          <w:tcPr>
            <w:tcW w:w="580" w:type="pct"/>
            <w:shd w:val="clear" w:color="auto" w:fill="F2F2F2" w:themeFill="background1" w:themeFillShade="F2"/>
            <w:vAlign w:val="center"/>
          </w:tcPr>
          <w:p w14:paraId="5510E453" w14:textId="618E6206" w:rsidR="001A35F5" w:rsidRPr="000569DC" w:rsidRDefault="001A35F5">
            <w:pPr>
              <w:pStyle w:val="TableParagraph"/>
              <w:spacing w:before="0" w:line="276" w:lineRule="auto"/>
              <w:ind w:right="-66"/>
              <w:rPr>
                <w:b/>
                <w:sz w:val="20"/>
                <w:szCs w:val="20"/>
              </w:rPr>
              <w:pPrChange w:id="370" w:author="Mariana Piovesan Ramos | Vieira Rezende" w:date="2021-11-19T20:13:00Z">
                <w:pPr>
                  <w:pStyle w:val="TableParagraph"/>
                  <w:spacing w:before="0"/>
                  <w:ind w:right="-66"/>
                </w:pPr>
              </w:pPrChange>
            </w:pPr>
            <w:r w:rsidRPr="000569DC">
              <w:rPr>
                <w:b/>
                <w:sz w:val="20"/>
                <w:szCs w:val="20"/>
              </w:rPr>
              <w:t>1</w:t>
            </w:r>
            <w:r w:rsidR="00E04B97" w:rsidRPr="000569DC">
              <w:rPr>
                <w:b/>
                <w:sz w:val="20"/>
                <w:szCs w:val="20"/>
              </w:rPr>
              <w:t>3</w:t>
            </w:r>
          </w:p>
        </w:tc>
        <w:tc>
          <w:tcPr>
            <w:tcW w:w="1383" w:type="pct"/>
            <w:vAlign w:val="center"/>
          </w:tcPr>
          <w:p w14:paraId="0414238A" w14:textId="77777777" w:rsidR="001A35F5" w:rsidRPr="000569DC" w:rsidRDefault="001A35F5">
            <w:pPr>
              <w:pStyle w:val="TableParagraph"/>
              <w:spacing w:before="0" w:line="276" w:lineRule="auto"/>
              <w:ind w:right="-66"/>
              <w:rPr>
                <w:sz w:val="20"/>
                <w:szCs w:val="20"/>
              </w:rPr>
              <w:pPrChange w:id="371" w:author="Mariana Piovesan Ramos | Vieira Rezende" w:date="2021-11-19T20:13:00Z">
                <w:pPr>
                  <w:pStyle w:val="TableParagraph"/>
                  <w:spacing w:before="0"/>
                  <w:ind w:right="-66"/>
                </w:pPr>
              </w:pPrChange>
            </w:pPr>
            <w:r w:rsidRPr="000569DC">
              <w:rPr>
                <w:sz w:val="20"/>
                <w:szCs w:val="20"/>
              </w:rPr>
              <w:t>15 de maio de 2028</w:t>
            </w:r>
          </w:p>
        </w:tc>
        <w:tc>
          <w:tcPr>
            <w:tcW w:w="3037" w:type="pct"/>
            <w:vAlign w:val="center"/>
          </w:tcPr>
          <w:p w14:paraId="13A42161" w14:textId="77777777" w:rsidR="001A35F5" w:rsidRPr="000569DC" w:rsidRDefault="001A35F5">
            <w:pPr>
              <w:pStyle w:val="TableParagraph"/>
              <w:spacing w:before="0" w:line="276" w:lineRule="auto"/>
              <w:ind w:right="-66"/>
              <w:rPr>
                <w:sz w:val="20"/>
                <w:szCs w:val="20"/>
              </w:rPr>
              <w:pPrChange w:id="372"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7B1DE17A" w14:textId="77777777" w:rsidTr="006B58B5">
        <w:trPr>
          <w:trHeight w:val="321"/>
        </w:trPr>
        <w:tc>
          <w:tcPr>
            <w:tcW w:w="580" w:type="pct"/>
            <w:shd w:val="clear" w:color="auto" w:fill="F2F2F2" w:themeFill="background1" w:themeFillShade="F2"/>
            <w:vAlign w:val="center"/>
          </w:tcPr>
          <w:p w14:paraId="36697091" w14:textId="2E536C4D" w:rsidR="001A35F5" w:rsidRPr="000569DC" w:rsidRDefault="001A35F5">
            <w:pPr>
              <w:pStyle w:val="TableParagraph"/>
              <w:spacing w:before="0" w:line="276" w:lineRule="auto"/>
              <w:ind w:right="-66"/>
              <w:rPr>
                <w:b/>
                <w:sz w:val="20"/>
                <w:szCs w:val="20"/>
              </w:rPr>
              <w:pPrChange w:id="373" w:author="Mariana Piovesan Ramos | Vieira Rezende" w:date="2021-11-19T20:13:00Z">
                <w:pPr>
                  <w:pStyle w:val="TableParagraph"/>
                  <w:spacing w:before="0"/>
                  <w:ind w:right="-66"/>
                </w:pPr>
              </w:pPrChange>
            </w:pPr>
            <w:r w:rsidRPr="000569DC">
              <w:rPr>
                <w:b/>
                <w:sz w:val="20"/>
                <w:szCs w:val="20"/>
              </w:rPr>
              <w:t>1</w:t>
            </w:r>
            <w:r w:rsidR="00E04B97" w:rsidRPr="000569DC">
              <w:rPr>
                <w:b/>
                <w:sz w:val="20"/>
                <w:szCs w:val="20"/>
              </w:rPr>
              <w:t>4</w:t>
            </w:r>
          </w:p>
        </w:tc>
        <w:tc>
          <w:tcPr>
            <w:tcW w:w="1383" w:type="pct"/>
            <w:vAlign w:val="center"/>
          </w:tcPr>
          <w:p w14:paraId="06103E60" w14:textId="77777777" w:rsidR="001A35F5" w:rsidRPr="000569DC" w:rsidRDefault="001A35F5">
            <w:pPr>
              <w:pStyle w:val="TableParagraph"/>
              <w:spacing w:before="0" w:line="276" w:lineRule="auto"/>
              <w:ind w:right="-66"/>
              <w:rPr>
                <w:sz w:val="20"/>
                <w:szCs w:val="20"/>
              </w:rPr>
              <w:pPrChange w:id="374" w:author="Mariana Piovesan Ramos | Vieira Rezende" w:date="2021-11-19T20:13:00Z">
                <w:pPr>
                  <w:pStyle w:val="TableParagraph"/>
                  <w:spacing w:before="0"/>
                  <w:ind w:right="-66"/>
                </w:pPr>
              </w:pPrChange>
            </w:pPr>
            <w:r w:rsidRPr="000569DC">
              <w:rPr>
                <w:sz w:val="20"/>
                <w:szCs w:val="20"/>
              </w:rPr>
              <w:t>15 de novembro de 2028</w:t>
            </w:r>
          </w:p>
        </w:tc>
        <w:tc>
          <w:tcPr>
            <w:tcW w:w="3037" w:type="pct"/>
            <w:vAlign w:val="center"/>
          </w:tcPr>
          <w:p w14:paraId="3835983B" w14:textId="77777777" w:rsidR="001A35F5" w:rsidRPr="000569DC" w:rsidRDefault="001A35F5">
            <w:pPr>
              <w:pStyle w:val="TableParagraph"/>
              <w:spacing w:before="0" w:line="276" w:lineRule="auto"/>
              <w:ind w:right="-66"/>
              <w:rPr>
                <w:sz w:val="20"/>
                <w:szCs w:val="20"/>
              </w:rPr>
              <w:pPrChange w:id="375"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33904041" w14:textId="77777777" w:rsidTr="006B58B5">
        <w:trPr>
          <w:trHeight w:val="319"/>
        </w:trPr>
        <w:tc>
          <w:tcPr>
            <w:tcW w:w="580" w:type="pct"/>
            <w:shd w:val="clear" w:color="auto" w:fill="F2F2F2" w:themeFill="background1" w:themeFillShade="F2"/>
            <w:vAlign w:val="center"/>
          </w:tcPr>
          <w:p w14:paraId="4460018D" w14:textId="516EA3EF" w:rsidR="001A35F5" w:rsidRPr="000569DC" w:rsidRDefault="001A35F5">
            <w:pPr>
              <w:pStyle w:val="TableParagraph"/>
              <w:spacing w:before="0" w:line="276" w:lineRule="auto"/>
              <w:ind w:right="-66"/>
              <w:rPr>
                <w:b/>
                <w:sz w:val="20"/>
                <w:szCs w:val="20"/>
              </w:rPr>
              <w:pPrChange w:id="376" w:author="Mariana Piovesan Ramos | Vieira Rezende" w:date="2021-11-19T20:13:00Z">
                <w:pPr>
                  <w:pStyle w:val="TableParagraph"/>
                  <w:spacing w:before="0"/>
                  <w:ind w:right="-66"/>
                </w:pPr>
              </w:pPrChange>
            </w:pPr>
            <w:r w:rsidRPr="000569DC">
              <w:rPr>
                <w:b/>
                <w:sz w:val="20"/>
                <w:szCs w:val="20"/>
              </w:rPr>
              <w:t>1</w:t>
            </w:r>
            <w:r w:rsidR="00E04B97" w:rsidRPr="000569DC">
              <w:rPr>
                <w:b/>
                <w:sz w:val="20"/>
                <w:szCs w:val="20"/>
              </w:rPr>
              <w:t>5</w:t>
            </w:r>
          </w:p>
        </w:tc>
        <w:tc>
          <w:tcPr>
            <w:tcW w:w="1383" w:type="pct"/>
            <w:vAlign w:val="center"/>
          </w:tcPr>
          <w:p w14:paraId="32285E5B" w14:textId="77777777" w:rsidR="001A35F5" w:rsidRPr="000569DC" w:rsidRDefault="001A35F5">
            <w:pPr>
              <w:pStyle w:val="TableParagraph"/>
              <w:spacing w:before="0" w:line="276" w:lineRule="auto"/>
              <w:ind w:right="-66"/>
              <w:rPr>
                <w:sz w:val="20"/>
                <w:szCs w:val="20"/>
              </w:rPr>
              <w:pPrChange w:id="377" w:author="Mariana Piovesan Ramos | Vieira Rezende" w:date="2021-11-19T20:13:00Z">
                <w:pPr>
                  <w:pStyle w:val="TableParagraph"/>
                  <w:spacing w:before="0"/>
                  <w:ind w:right="-66"/>
                </w:pPr>
              </w:pPrChange>
            </w:pPr>
            <w:r w:rsidRPr="000569DC">
              <w:rPr>
                <w:sz w:val="20"/>
                <w:szCs w:val="20"/>
              </w:rPr>
              <w:t>15 de maio de 2029</w:t>
            </w:r>
          </w:p>
        </w:tc>
        <w:tc>
          <w:tcPr>
            <w:tcW w:w="3037" w:type="pct"/>
            <w:vAlign w:val="center"/>
          </w:tcPr>
          <w:p w14:paraId="51B8A49F" w14:textId="77777777" w:rsidR="001A35F5" w:rsidRPr="000569DC" w:rsidRDefault="001A35F5">
            <w:pPr>
              <w:pStyle w:val="TableParagraph"/>
              <w:spacing w:before="0" w:line="276" w:lineRule="auto"/>
              <w:ind w:right="-66"/>
              <w:rPr>
                <w:sz w:val="20"/>
                <w:szCs w:val="20"/>
              </w:rPr>
              <w:pPrChange w:id="378"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3C6FAEC8" w14:textId="77777777" w:rsidTr="006B58B5">
        <w:trPr>
          <w:trHeight w:val="321"/>
        </w:trPr>
        <w:tc>
          <w:tcPr>
            <w:tcW w:w="580" w:type="pct"/>
            <w:shd w:val="clear" w:color="auto" w:fill="F2F2F2" w:themeFill="background1" w:themeFillShade="F2"/>
            <w:vAlign w:val="center"/>
          </w:tcPr>
          <w:p w14:paraId="3FFDC4F2" w14:textId="1C93D920" w:rsidR="001A35F5" w:rsidRPr="000569DC" w:rsidRDefault="001A35F5">
            <w:pPr>
              <w:pStyle w:val="TableParagraph"/>
              <w:spacing w:before="0" w:line="276" w:lineRule="auto"/>
              <w:ind w:right="-66"/>
              <w:rPr>
                <w:b/>
                <w:sz w:val="20"/>
                <w:szCs w:val="20"/>
              </w:rPr>
              <w:pPrChange w:id="379" w:author="Mariana Piovesan Ramos | Vieira Rezende" w:date="2021-11-19T20:13:00Z">
                <w:pPr>
                  <w:pStyle w:val="TableParagraph"/>
                  <w:spacing w:before="0"/>
                  <w:ind w:right="-66"/>
                </w:pPr>
              </w:pPrChange>
            </w:pPr>
            <w:r w:rsidRPr="000569DC">
              <w:rPr>
                <w:b/>
                <w:sz w:val="20"/>
                <w:szCs w:val="20"/>
              </w:rPr>
              <w:t>1</w:t>
            </w:r>
            <w:r w:rsidR="00E04B97" w:rsidRPr="000569DC">
              <w:rPr>
                <w:b/>
                <w:sz w:val="20"/>
                <w:szCs w:val="20"/>
              </w:rPr>
              <w:t>6</w:t>
            </w:r>
          </w:p>
        </w:tc>
        <w:tc>
          <w:tcPr>
            <w:tcW w:w="1383" w:type="pct"/>
            <w:vAlign w:val="center"/>
          </w:tcPr>
          <w:p w14:paraId="05794EC3" w14:textId="77777777" w:rsidR="001A35F5" w:rsidRPr="000569DC" w:rsidRDefault="001A35F5">
            <w:pPr>
              <w:pStyle w:val="TableParagraph"/>
              <w:spacing w:before="0" w:line="276" w:lineRule="auto"/>
              <w:ind w:right="-66"/>
              <w:rPr>
                <w:sz w:val="20"/>
                <w:szCs w:val="20"/>
              </w:rPr>
              <w:pPrChange w:id="380" w:author="Mariana Piovesan Ramos | Vieira Rezende" w:date="2021-11-19T20:13:00Z">
                <w:pPr>
                  <w:pStyle w:val="TableParagraph"/>
                  <w:spacing w:before="0"/>
                  <w:ind w:right="-66"/>
                </w:pPr>
              </w:pPrChange>
            </w:pPr>
            <w:r w:rsidRPr="000569DC">
              <w:rPr>
                <w:sz w:val="20"/>
                <w:szCs w:val="20"/>
              </w:rPr>
              <w:t>15 de novembro de 2029</w:t>
            </w:r>
          </w:p>
        </w:tc>
        <w:tc>
          <w:tcPr>
            <w:tcW w:w="3037" w:type="pct"/>
            <w:vAlign w:val="center"/>
          </w:tcPr>
          <w:p w14:paraId="19CF2FF6" w14:textId="77777777" w:rsidR="001A35F5" w:rsidRPr="000569DC" w:rsidRDefault="001A35F5">
            <w:pPr>
              <w:pStyle w:val="TableParagraph"/>
              <w:spacing w:before="0" w:line="276" w:lineRule="auto"/>
              <w:ind w:right="-66"/>
              <w:rPr>
                <w:sz w:val="20"/>
                <w:szCs w:val="20"/>
              </w:rPr>
              <w:pPrChange w:id="381"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511FCDEA" w14:textId="77777777" w:rsidTr="006B58B5">
        <w:trPr>
          <w:trHeight w:val="318"/>
        </w:trPr>
        <w:tc>
          <w:tcPr>
            <w:tcW w:w="580" w:type="pct"/>
            <w:shd w:val="clear" w:color="auto" w:fill="F2F2F2" w:themeFill="background1" w:themeFillShade="F2"/>
            <w:vAlign w:val="center"/>
          </w:tcPr>
          <w:p w14:paraId="23911443" w14:textId="6EFD572C" w:rsidR="001A35F5" w:rsidRPr="000569DC" w:rsidRDefault="001A35F5">
            <w:pPr>
              <w:pStyle w:val="TableParagraph"/>
              <w:spacing w:before="0" w:line="276" w:lineRule="auto"/>
              <w:ind w:right="-66"/>
              <w:rPr>
                <w:b/>
                <w:sz w:val="20"/>
                <w:szCs w:val="20"/>
              </w:rPr>
              <w:pPrChange w:id="382" w:author="Mariana Piovesan Ramos | Vieira Rezende" w:date="2021-11-19T20:13:00Z">
                <w:pPr>
                  <w:pStyle w:val="TableParagraph"/>
                  <w:spacing w:before="0"/>
                  <w:ind w:right="-66"/>
                </w:pPr>
              </w:pPrChange>
            </w:pPr>
            <w:r w:rsidRPr="000569DC">
              <w:rPr>
                <w:b/>
                <w:sz w:val="20"/>
                <w:szCs w:val="20"/>
              </w:rPr>
              <w:t>1</w:t>
            </w:r>
            <w:r w:rsidR="00E04B97" w:rsidRPr="000569DC">
              <w:rPr>
                <w:b/>
                <w:sz w:val="20"/>
                <w:szCs w:val="20"/>
              </w:rPr>
              <w:t>7</w:t>
            </w:r>
          </w:p>
        </w:tc>
        <w:tc>
          <w:tcPr>
            <w:tcW w:w="1383" w:type="pct"/>
            <w:vAlign w:val="center"/>
          </w:tcPr>
          <w:p w14:paraId="0FC30D82" w14:textId="77777777" w:rsidR="001A35F5" w:rsidRPr="000569DC" w:rsidRDefault="001A35F5">
            <w:pPr>
              <w:pStyle w:val="TableParagraph"/>
              <w:spacing w:before="0" w:line="276" w:lineRule="auto"/>
              <w:ind w:right="-66"/>
              <w:rPr>
                <w:sz w:val="20"/>
                <w:szCs w:val="20"/>
              </w:rPr>
              <w:pPrChange w:id="383" w:author="Mariana Piovesan Ramos | Vieira Rezende" w:date="2021-11-19T20:13:00Z">
                <w:pPr>
                  <w:pStyle w:val="TableParagraph"/>
                  <w:spacing w:before="0"/>
                  <w:ind w:right="-66"/>
                </w:pPr>
              </w:pPrChange>
            </w:pPr>
            <w:r w:rsidRPr="000569DC">
              <w:rPr>
                <w:sz w:val="20"/>
                <w:szCs w:val="20"/>
              </w:rPr>
              <w:t>15 de maio de 2030</w:t>
            </w:r>
          </w:p>
        </w:tc>
        <w:tc>
          <w:tcPr>
            <w:tcW w:w="3037" w:type="pct"/>
            <w:vAlign w:val="center"/>
          </w:tcPr>
          <w:p w14:paraId="48E9EC6C" w14:textId="77777777" w:rsidR="001A35F5" w:rsidRPr="000569DC" w:rsidRDefault="001A35F5">
            <w:pPr>
              <w:pStyle w:val="TableParagraph"/>
              <w:spacing w:before="0" w:line="276" w:lineRule="auto"/>
              <w:ind w:right="-66"/>
              <w:rPr>
                <w:sz w:val="20"/>
                <w:szCs w:val="20"/>
              </w:rPr>
              <w:pPrChange w:id="384"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25921DC1" w14:textId="77777777" w:rsidTr="006B58B5">
        <w:trPr>
          <w:trHeight w:val="321"/>
        </w:trPr>
        <w:tc>
          <w:tcPr>
            <w:tcW w:w="580" w:type="pct"/>
            <w:shd w:val="clear" w:color="auto" w:fill="F2F2F2" w:themeFill="background1" w:themeFillShade="F2"/>
            <w:vAlign w:val="center"/>
          </w:tcPr>
          <w:p w14:paraId="4C2B6C50" w14:textId="080615D2" w:rsidR="001A35F5" w:rsidRPr="000569DC" w:rsidRDefault="001A35F5">
            <w:pPr>
              <w:pStyle w:val="TableParagraph"/>
              <w:spacing w:before="0" w:line="276" w:lineRule="auto"/>
              <w:ind w:right="-66"/>
              <w:rPr>
                <w:b/>
                <w:sz w:val="20"/>
                <w:szCs w:val="20"/>
              </w:rPr>
              <w:pPrChange w:id="385" w:author="Mariana Piovesan Ramos | Vieira Rezende" w:date="2021-11-19T20:13:00Z">
                <w:pPr>
                  <w:pStyle w:val="TableParagraph"/>
                  <w:spacing w:before="0"/>
                  <w:ind w:right="-66"/>
                </w:pPr>
              </w:pPrChange>
            </w:pPr>
            <w:r w:rsidRPr="000569DC">
              <w:rPr>
                <w:b/>
                <w:sz w:val="20"/>
                <w:szCs w:val="20"/>
              </w:rPr>
              <w:t>1</w:t>
            </w:r>
            <w:r w:rsidR="00E04B97" w:rsidRPr="000569DC">
              <w:rPr>
                <w:b/>
                <w:sz w:val="20"/>
                <w:szCs w:val="20"/>
              </w:rPr>
              <w:t>8</w:t>
            </w:r>
          </w:p>
        </w:tc>
        <w:tc>
          <w:tcPr>
            <w:tcW w:w="1383" w:type="pct"/>
            <w:vAlign w:val="center"/>
          </w:tcPr>
          <w:p w14:paraId="38E71EE4" w14:textId="77777777" w:rsidR="001A35F5" w:rsidRPr="000569DC" w:rsidRDefault="001A35F5">
            <w:pPr>
              <w:pStyle w:val="TableParagraph"/>
              <w:spacing w:before="0" w:line="276" w:lineRule="auto"/>
              <w:ind w:right="-66"/>
              <w:rPr>
                <w:sz w:val="20"/>
                <w:szCs w:val="20"/>
              </w:rPr>
              <w:pPrChange w:id="386" w:author="Mariana Piovesan Ramos | Vieira Rezende" w:date="2021-11-19T20:13:00Z">
                <w:pPr>
                  <w:pStyle w:val="TableParagraph"/>
                  <w:spacing w:before="0"/>
                  <w:ind w:right="-66"/>
                </w:pPr>
              </w:pPrChange>
            </w:pPr>
            <w:r w:rsidRPr="000569DC">
              <w:rPr>
                <w:sz w:val="20"/>
                <w:szCs w:val="20"/>
              </w:rPr>
              <w:t>15 de novembro de 2030</w:t>
            </w:r>
          </w:p>
        </w:tc>
        <w:tc>
          <w:tcPr>
            <w:tcW w:w="3037" w:type="pct"/>
            <w:vAlign w:val="center"/>
          </w:tcPr>
          <w:p w14:paraId="1598E4E7" w14:textId="77777777" w:rsidR="001A35F5" w:rsidRPr="000569DC" w:rsidRDefault="001A35F5">
            <w:pPr>
              <w:pStyle w:val="TableParagraph"/>
              <w:spacing w:before="0" w:line="276" w:lineRule="auto"/>
              <w:ind w:right="-66"/>
              <w:rPr>
                <w:sz w:val="20"/>
                <w:szCs w:val="20"/>
              </w:rPr>
              <w:pPrChange w:id="387"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4CBD8963" w14:textId="77777777" w:rsidTr="006B58B5">
        <w:trPr>
          <w:trHeight w:val="318"/>
        </w:trPr>
        <w:tc>
          <w:tcPr>
            <w:tcW w:w="580" w:type="pct"/>
            <w:shd w:val="clear" w:color="auto" w:fill="F2F2F2" w:themeFill="background1" w:themeFillShade="F2"/>
            <w:vAlign w:val="center"/>
          </w:tcPr>
          <w:p w14:paraId="718C328D" w14:textId="6C7FBCE1" w:rsidR="001A35F5" w:rsidRPr="000569DC" w:rsidRDefault="00E04B97">
            <w:pPr>
              <w:pStyle w:val="TableParagraph"/>
              <w:spacing w:before="0" w:line="276" w:lineRule="auto"/>
              <w:ind w:right="-66"/>
              <w:rPr>
                <w:b/>
                <w:sz w:val="20"/>
                <w:szCs w:val="20"/>
              </w:rPr>
              <w:pPrChange w:id="388" w:author="Mariana Piovesan Ramos | Vieira Rezende" w:date="2021-11-19T20:13:00Z">
                <w:pPr>
                  <w:pStyle w:val="TableParagraph"/>
                  <w:spacing w:before="0"/>
                  <w:ind w:right="-66"/>
                </w:pPr>
              </w:pPrChange>
            </w:pPr>
            <w:r w:rsidRPr="000569DC">
              <w:rPr>
                <w:b/>
                <w:sz w:val="20"/>
                <w:szCs w:val="20"/>
              </w:rPr>
              <w:t>19</w:t>
            </w:r>
          </w:p>
        </w:tc>
        <w:tc>
          <w:tcPr>
            <w:tcW w:w="1383" w:type="pct"/>
            <w:vAlign w:val="center"/>
          </w:tcPr>
          <w:p w14:paraId="2A7C4954" w14:textId="77777777" w:rsidR="001A35F5" w:rsidRPr="000569DC" w:rsidRDefault="001A35F5">
            <w:pPr>
              <w:pStyle w:val="TableParagraph"/>
              <w:spacing w:before="0" w:line="276" w:lineRule="auto"/>
              <w:ind w:right="-66"/>
              <w:rPr>
                <w:sz w:val="20"/>
                <w:szCs w:val="20"/>
              </w:rPr>
              <w:pPrChange w:id="389" w:author="Mariana Piovesan Ramos | Vieira Rezende" w:date="2021-11-19T20:13:00Z">
                <w:pPr>
                  <w:pStyle w:val="TableParagraph"/>
                  <w:spacing w:before="0"/>
                  <w:ind w:right="-66"/>
                </w:pPr>
              </w:pPrChange>
            </w:pPr>
            <w:r w:rsidRPr="000569DC">
              <w:rPr>
                <w:sz w:val="20"/>
                <w:szCs w:val="20"/>
              </w:rPr>
              <w:t>15 de maio de 2031</w:t>
            </w:r>
          </w:p>
        </w:tc>
        <w:tc>
          <w:tcPr>
            <w:tcW w:w="3037" w:type="pct"/>
            <w:vAlign w:val="center"/>
          </w:tcPr>
          <w:p w14:paraId="7D15E9F6" w14:textId="77777777" w:rsidR="001A35F5" w:rsidRPr="000569DC" w:rsidRDefault="001A35F5">
            <w:pPr>
              <w:pStyle w:val="TableParagraph"/>
              <w:spacing w:before="0" w:line="276" w:lineRule="auto"/>
              <w:ind w:right="-66"/>
              <w:rPr>
                <w:sz w:val="20"/>
                <w:szCs w:val="20"/>
              </w:rPr>
              <w:pPrChange w:id="390"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3399D4F4" w14:textId="77777777" w:rsidTr="006B58B5">
        <w:trPr>
          <w:trHeight w:val="321"/>
        </w:trPr>
        <w:tc>
          <w:tcPr>
            <w:tcW w:w="580" w:type="pct"/>
            <w:shd w:val="clear" w:color="auto" w:fill="F2F2F2" w:themeFill="background1" w:themeFillShade="F2"/>
            <w:vAlign w:val="center"/>
          </w:tcPr>
          <w:p w14:paraId="1E4C8118" w14:textId="7B7DE84A" w:rsidR="001A35F5" w:rsidRPr="000569DC" w:rsidRDefault="001A35F5">
            <w:pPr>
              <w:pStyle w:val="TableParagraph"/>
              <w:spacing w:before="0" w:line="276" w:lineRule="auto"/>
              <w:ind w:right="-66"/>
              <w:rPr>
                <w:b/>
                <w:sz w:val="20"/>
                <w:szCs w:val="20"/>
              </w:rPr>
              <w:pPrChange w:id="391" w:author="Mariana Piovesan Ramos | Vieira Rezende" w:date="2021-11-19T20:13:00Z">
                <w:pPr>
                  <w:pStyle w:val="TableParagraph"/>
                  <w:spacing w:before="0"/>
                  <w:ind w:right="-66"/>
                </w:pPr>
              </w:pPrChange>
            </w:pPr>
            <w:r w:rsidRPr="000569DC">
              <w:rPr>
                <w:b/>
                <w:sz w:val="20"/>
                <w:szCs w:val="20"/>
              </w:rPr>
              <w:t>2</w:t>
            </w:r>
            <w:r w:rsidR="00E04B97" w:rsidRPr="000569DC">
              <w:rPr>
                <w:b/>
                <w:sz w:val="20"/>
                <w:szCs w:val="20"/>
              </w:rPr>
              <w:t>0</w:t>
            </w:r>
          </w:p>
        </w:tc>
        <w:tc>
          <w:tcPr>
            <w:tcW w:w="1383" w:type="pct"/>
            <w:vAlign w:val="center"/>
          </w:tcPr>
          <w:p w14:paraId="78013F4C" w14:textId="77777777" w:rsidR="001A35F5" w:rsidRPr="000569DC" w:rsidRDefault="001A35F5">
            <w:pPr>
              <w:pStyle w:val="TableParagraph"/>
              <w:spacing w:before="0" w:line="276" w:lineRule="auto"/>
              <w:ind w:right="-66"/>
              <w:rPr>
                <w:sz w:val="20"/>
                <w:szCs w:val="20"/>
              </w:rPr>
              <w:pPrChange w:id="392" w:author="Mariana Piovesan Ramos | Vieira Rezende" w:date="2021-11-19T20:13:00Z">
                <w:pPr>
                  <w:pStyle w:val="TableParagraph"/>
                  <w:spacing w:before="0"/>
                  <w:ind w:right="-66"/>
                </w:pPr>
              </w:pPrChange>
            </w:pPr>
            <w:r w:rsidRPr="000569DC">
              <w:rPr>
                <w:sz w:val="20"/>
                <w:szCs w:val="20"/>
              </w:rPr>
              <w:t>15 de novembro de 2031</w:t>
            </w:r>
          </w:p>
        </w:tc>
        <w:tc>
          <w:tcPr>
            <w:tcW w:w="3037" w:type="pct"/>
            <w:vAlign w:val="center"/>
          </w:tcPr>
          <w:p w14:paraId="62E62EAF" w14:textId="77777777" w:rsidR="001A35F5" w:rsidRPr="000569DC" w:rsidRDefault="001A35F5">
            <w:pPr>
              <w:pStyle w:val="TableParagraph"/>
              <w:spacing w:before="0" w:line="276" w:lineRule="auto"/>
              <w:ind w:right="-66"/>
              <w:rPr>
                <w:sz w:val="20"/>
                <w:szCs w:val="20"/>
              </w:rPr>
              <w:pPrChange w:id="393"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6FECF30F" w14:textId="77777777" w:rsidTr="006B58B5">
        <w:trPr>
          <w:trHeight w:val="318"/>
        </w:trPr>
        <w:tc>
          <w:tcPr>
            <w:tcW w:w="580" w:type="pct"/>
            <w:shd w:val="clear" w:color="auto" w:fill="F2F2F2" w:themeFill="background1" w:themeFillShade="F2"/>
            <w:vAlign w:val="center"/>
          </w:tcPr>
          <w:p w14:paraId="2F8B6544" w14:textId="28455618" w:rsidR="001A35F5" w:rsidRPr="000569DC" w:rsidRDefault="001A35F5">
            <w:pPr>
              <w:pStyle w:val="TableParagraph"/>
              <w:spacing w:before="0" w:line="276" w:lineRule="auto"/>
              <w:ind w:right="-66"/>
              <w:rPr>
                <w:b/>
                <w:sz w:val="20"/>
                <w:szCs w:val="20"/>
              </w:rPr>
              <w:pPrChange w:id="394" w:author="Mariana Piovesan Ramos | Vieira Rezende" w:date="2021-11-19T20:13:00Z">
                <w:pPr>
                  <w:pStyle w:val="TableParagraph"/>
                  <w:spacing w:before="0"/>
                  <w:ind w:right="-66"/>
                </w:pPr>
              </w:pPrChange>
            </w:pPr>
            <w:r w:rsidRPr="000569DC">
              <w:rPr>
                <w:b/>
                <w:sz w:val="20"/>
                <w:szCs w:val="20"/>
              </w:rPr>
              <w:t>2</w:t>
            </w:r>
            <w:r w:rsidR="00E04B97" w:rsidRPr="000569DC">
              <w:rPr>
                <w:b/>
                <w:sz w:val="20"/>
                <w:szCs w:val="20"/>
              </w:rPr>
              <w:t>1</w:t>
            </w:r>
          </w:p>
        </w:tc>
        <w:tc>
          <w:tcPr>
            <w:tcW w:w="1383" w:type="pct"/>
            <w:vAlign w:val="center"/>
          </w:tcPr>
          <w:p w14:paraId="11B8A644" w14:textId="77777777" w:rsidR="001A35F5" w:rsidRPr="000569DC" w:rsidRDefault="001A35F5">
            <w:pPr>
              <w:pStyle w:val="TableParagraph"/>
              <w:spacing w:before="0" w:line="276" w:lineRule="auto"/>
              <w:ind w:right="-66"/>
              <w:rPr>
                <w:sz w:val="20"/>
                <w:szCs w:val="20"/>
              </w:rPr>
              <w:pPrChange w:id="395" w:author="Mariana Piovesan Ramos | Vieira Rezende" w:date="2021-11-19T20:13:00Z">
                <w:pPr>
                  <w:pStyle w:val="TableParagraph"/>
                  <w:spacing w:before="0"/>
                  <w:ind w:right="-66"/>
                </w:pPr>
              </w:pPrChange>
            </w:pPr>
            <w:r w:rsidRPr="000569DC">
              <w:rPr>
                <w:sz w:val="20"/>
                <w:szCs w:val="20"/>
              </w:rPr>
              <w:t>15 de maio de 2032</w:t>
            </w:r>
          </w:p>
        </w:tc>
        <w:tc>
          <w:tcPr>
            <w:tcW w:w="3037" w:type="pct"/>
            <w:vAlign w:val="center"/>
          </w:tcPr>
          <w:p w14:paraId="73CF39E5" w14:textId="77777777" w:rsidR="001A35F5" w:rsidRPr="000569DC" w:rsidRDefault="001A35F5">
            <w:pPr>
              <w:pStyle w:val="TableParagraph"/>
              <w:spacing w:before="0" w:line="276" w:lineRule="auto"/>
              <w:ind w:right="-66"/>
              <w:rPr>
                <w:sz w:val="20"/>
                <w:szCs w:val="20"/>
              </w:rPr>
              <w:pPrChange w:id="396"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1905B6EC" w14:textId="77777777" w:rsidTr="006B58B5">
        <w:trPr>
          <w:trHeight w:val="321"/>
        </w:trPr>
        <w:tc>
          <w:tcPr>
            <w:tcW w:w="580" w:type="pct"/>
            <w:shd w:val="clear" w:color="auto" w:fill="F2F2F2" w:themeFill="background1" w:themeFillShade="F2"/>
            <w:vAlign w:val="center"/>
          </w:tcPr>
          <w:p w14:paraId="703583CD" w14:textId="0704B043" w:rsidR="001A35F5" w:rsidRPr="000569DC" w:rsidRDefault="001A35F5">
            <w:pPr>
              <w:pStyle w:val="TableParagraph"/>
              <w:spacing w:before="0" w:line="276" w:lineRule="auto"/>
              <w:ind w:right="-66"/>
              <w:rPr>
                <w:b/>
                <w:sz w:val="20"/>
                <w:szCs w:val="20"/>
              </w:rPr>
              <w:pPrChange w:id="397" w:author="Mariana Piovesan Ramos | Vieira Rezende" w:date="2021-11-19T20:13:00Z">
                <w:pPr>
                  <w:pStyle w:val="TableParagraph"/>
                  <w:spacing w:before="0"/>
                  <w:ind w:right="-66"/>
                </w:pPr>
              </w:pPrChange>
            </w:pPr>
            <w:r w:rsidRPr="000569DC">
              <w:rPr>
                <w:b/>
                <w:sz w:val="20"/>
                <w:szCs w:val="20"/>
              </w:rPr>
              <w:t>2</w:t>
            </w:r>
            <w:r w:rsidR="00E04B97" w:rsidRPr="000569DC">
              <w:rPr>
                <w:b/>
                <w:sz w:val="20"/>
                <w:szCs w:val="20"/>
              </w:rPr>
              <w:t>2</w:t>
            </w:r>
          </w:p>
        </w:tc>
        <w:tc>
          <w:tcPr>
            <w:tcW w:w="1383" w:type="pct"/>
            <w:vAlign w:val="center"/>
          </w:tcPr>
          <w:p w14:paraId="500E4B54" w14:textId="77777777" w:rsidR="001A35F5" w:rsidRPr="000569DC" w:rsidRDefault="001A35F5">
            <w:pPr>
              <w:pStyle w:val="TableParagraph"/>
              <w:spacing w:before="0" w:line="276" w:lineRule="auto"/>
              <w:ind w:right="-66"/>
              <w:rPr>
                <w:sz w:val="20"/>
                <w:szCs w:val="20"/>
              </w:rPr>
              <w:pPrChange w:id="398" w:author="Mariana Piovesan Ramos | Vieira Rezende" w:date="2021-11-19T20:13:00Z">
                <w:pPr>
                  <w:pStyle w:val="TableParagraph"/>
                  <w:spacing w:before="0"/>
                  <w:ind w:right="-66"/>
                </w:pPr>
              </w:pPrChange>
            </w:pPr>
            <w:r w:rsidRPr="000569DC">
              <w:rPr>
                <w:sz w:val="20"/>
                <w:szCs w:val="20"/>
              </w:rPr>
              <w:t>15 de novembro de 2032</w:t>
            </w:r>
          </w:p>
        </w:tc>
        <w:tc>
          <w:tcPr>
            <w:tcW w:w="3037" w:type="pct"/>
            <w:vAlign w:val="center"/>
          </w:tcPr>
          <w:p w14:paraId="4F6CB918" w14:textId="77777777" w:rsidR="001A35F5" w:rsidRPr="000569DC" w:rsidRDefault="001A35F5">
            <w:pPr>
              <w:pStyle w:val="TableParagraph"/>
              <w:spacing w:before="0" w:line="276" w:lineRule="auto"/>
              <w:ind w:right="-66"/>
              <w:rPr>
                <w:sz w:val="20"/>
                <w:szCs w:val="20"/>
              </w:rPr>
              <w:pPrChange w:id="399"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44891A17" w14:textId="77777777" w:rsidTr="006B58B5">
        <w:trPr>
          <w:trHeight w:val="318"/>
        </w:trPr>
        <w:tc>
          <w:tcPr>
            <w:tcW w:w="580" w:type="pct"/>
            <w:shd w:val="clear" w:color="auto" w:fill="F2F2F2" w:themeFill="background1" w:themeFillShade="F2"/>
            <w:vAlign w:val="center"/>
          </w:tcPr>
          <w:p w14:paraId="0B47301D" w14:textId="59EAB023" w:rsidR="001A35F5" w:rsidRPr="000569DC" w:rsidRDefault="001A35F5">
            <w:pPr>
              <w:pStyle w:val="TableParagraph"/>
              <w:spacing w:before="0" w:line="276" w:lineRule="auto"/>
              <w:ind w:right="-66"/>
              <w:rPr>
                <w:b/>
                <w:sz w:val="20"/>
                <w:szCs w:val="20"/>
              </w:rPr>
              <w:pPrChange w:id="400" w:author="Mariana Piovesan Ramos | Vieira Rezende" w:date="2021-11-19T20:13:00Z">
                <w:pPr>
                  <w:pStyle w:val="TableParagraph"/>
                  <w:spacing w:before="0"/>
                  <w:ind w:right="-66"/>
                </w:pPr>
              </w:pPrChange>
            </w:pPr>
            <w:r w:rsidRPr="000569DC">
              <w:rPr>
                <w:b/>
                <w:sz w:val="20"/>
                <w:szCs w:val="20"/>
              </w:rPr>
              <w:t>2</w:t>
            </w:r>
            <w:r w:rsidR="00E04B97" w:rsidRPr="000569DC">
              <w:rPr>
                <w:b/>
                <w:sz w:val="20"/>
                <w:szCs w:val="20"/>
              </w:rPr>
              <w:t>3</w:t>
            </w:r>
          </w:p>
        </w:tc>
        <w:tc>
          <w:tcPr>
            <w:tcW w:w="1383" w:type="pct"/>
            <w:vAlign w:val="center"/>
          </w:tcPr>
          <w:p w14:paraId="450D7ABD" w14:textId="77777777" w:rsidR="001A35F5" w:rsidRPr="000569DC" w:rsidRDefault="001A35F5">
            <w:pPr>
              <w:pStyle w:val="TableParagraph"/>
              <w:spacing w:before="0" w:line="276" w:lineRule="auto"/>
              <w:ind w:right="-66"/>
              <w:rPr>
                <w:sz w:val="20"/>
                <w:szCs w:val="20"/>
              </w:rPr>
              <w:pPrChange w:id="401" w:author="Mariana Piovesan Ramos | Vieira Rezende" w:date="2021-11-19T20:13:00Z">
                <w:pPr>
                  <w:pStyle w:val="TableParagraph"/>
                  <w:spacing w:before="0"/>
                  <w:ind w:right="-66"/>
                </w:pPr>
              </w:pPrChange>
            </w:pPr>
            <w:r w:rsidRPr="000569DC">
              <w:rPr>
                <w:sz w:val="20"/>
                <w:szCs w:val="20"/>
              </w:rPr>
              <w:t>15 de maio de 2033</w:t>
            </w:r>
          </w:p>
        </w:tc>
        <w:tc>
          <w:tcPr>
            <w:tcW w:w="3037" w:type="pct"/>
            <w:vAlign w:val="center"/>
          </w:tcPr>
          <w:p w14:paraId="312A72F6" w14:textId="77777777" w:rsidR="001A35F5" w:rsidRPr="000569DC" w:rsidRDefault="001A35F5">
            <w:pPr>
              <w:pStyle w:val="TableParagraph"/>
              <w:spacing w:before="0" w:line="276" w:lineRule="auto"/>
              <w:ind w:right="-66"/>
              <w:rPr>
                <w:sz w:val="20"/>
                <w:szCs w:val="20"/>
              </w:rPr>
              <w:pPrChange w:id="402"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0414D1EB" w14:textId="77777777" w:rsidTr="006B58B5">
        <w:trPr>
          <w:trHeight w:val="321"/>
        </w:trPr>
        <w:tc>
          <w:tcPr>
            <w:tcW w:w="580" w:type="pct"/>
            <w:shd w:val="clear" w:color="auto" w:fill="F2F2F2" w:themeFill="background1" w:themeFillShade="F2"/>
            <w:vAlign w:val="center"/>
          </w:tcPr>
          <w:p w14:paraId="5ABAAC36" w14:textId="1B741897" w:rsidR="001A35F5" w:rsidRPr="000569DC" w:rsidRDefault="001A35F5">
            <w:pPr>
              <w:pStyle w:val="TableParagraph"/>
              <w:spacing w:before="0" w:line="276" w:lineRule="auto"/>
              <w:ind w:right="-66"/>
              <w:rPr>
                <w:b/>
                <w:sz w:val="20"/>
                <w:szCs w:val="20"/>
              </w:rPr>
              <w:pPrChange w:id="403" w:author="Mariana Piovesan Ramos | Vieira Rezende" w:date="2021-11-19T20:13:00Z">
                <w:pPr>
                  <w:pStyle w:val="TableParagraph"/>
                  <w:spacing w:before="0"/>
                  <w:ind w:right="-66"/>
                </w:pPr>
              </w:pPrChange>
            </w:pPr>
            <w:r w:rsidRPr="000569DC">
              <w:rPr>
                <w:b/>
                <w:sz w:val="20"/>
                <w:szCs w:val="20"/>
              </w:rPr>
              <w:t>2</w:t>
            </w:r>
            <w:r w:rsidR="00E04B97" w:rsidRPr="000569DC">
              <w:rPr>
                <w:b/>
                <w:sz w:val="20"/>
                <w:szCs w:val="20"/>
              </w:rPr>
              <w:t>4</w:t>
            </w:r>
          </w:p>
        </w:tc>
        <w:tc>
          <w:tcPr>
            <w:tcW w:w="1383" w:type="pct"/>
            <w:vAlign w:val="center"/>
          </w:tcPr>
          <w:p w14:paraId="466D74E0" w14:textId="77777777" w:rsidR="001A35F5" w:rsidRPr="000569DC" w:rsidRDefault="001A35F5">
            <w:pPr>
              <w:pStyle w:val="TableParagraph"/>
              <w:spacing w:before="0" w:line="276" w:lineRule="auto"/>
              <w:ind w:right="-66"/>
              <w:rPr>
                <w:sz w:val="20"/>
                <w:szCs w:val="20"/>
              </w:rPr>
              <w:pPrChange w:id="404" w:author="Mariana Piovesan Ramos | Vieira Rezende" w:date="2021-11-19T20:13:00Z">
                <w:pPr>
                  <w:pStyle w:val="TableParagraph"/>
                  <w:spacing w:before="0"/>
                  <w:ind w:right="-66"/>
                </w:pPr>
              </w:pPrChange>
            </w:pPr>
            <w:r w:rsidRPr="000569DC">
              <w:rPr>
                <w:sz w:val="20"/>
                <w:szCs w:val="20"/>
              </w:rPr>
              <w:t>15 de novembro de 2033</w:t>
            </w:r>
          </w:p>
        </w:tc>
        <w:tc>
          <w:tcPr>
            <w:tcW w:w="3037" w:type="pct"/>
            <w:vAlign w:val="center"/>
          </w:tcPr>
          <w:p w14:paraId="7029865F" w14:textId="77777777" w:rsidR="001A35F5" w:rsidRPr="000569DC" w:rsidRDefault="001A35F5">
            <w:pPr>
              <w:pStyle w:val="TableParagraph"/>
              <w:spacing w:before="0" w:line="276" w:lineRule="auto"/>
              <w:ind w:right="-66"/>
              <w:rPr>
                <w:sz w:val="20"/>
                <w:szCs w:val="20"/>
              </w:rPr>
              <w:pPrChange w:id="405"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284117F7" w14:textId="77777777" w:rsidTr="006B58B5">
        <w:trPr>
          <w:trHeight w:val="318"/>
        </w:trPr>
        <w:tc>
          <w:tcPr>
            <w:tcW w:w="580" w:type="pct"/>
            <w:shd w:val="clear" w:color="auto" w:fill="F2F2F2" w:themeFill="background1" w:themeFillShade="F2"/>
            <w:vAlign w:val="center"/>
          </w:tcPr>
          <w:p w14:paraId="2DC5CAF6" w14:textId="4FE02595" w:rsidR="001A35F5" w:rsidRPr="000569DC" w:rsidRDefault="001A35F5">
            <w:pPr>
              <w:pStyle w:val="TableParagraph"/>
              <w:spacing w:before="0" w:line="276" w:lineRule="auto"/>
              <w:ind w:right="-66"/>
              <w:rPr>
                <w:b/>
                <w:sz w:val="20"/>
                <w:szCs w:val="20"/>
              </w:rPr>
              <w:pPrChange w:id="406" w:author="Mariana Piovesan Ramos | Vieira Rezende" w:date="2021-11-19T20:13:00Z">
                <w:pPr>
                  <w:pStyle w:val="TableParagraph"/>
                  <w:spacing w:before="0"/>
                  <w:ind w:right="-66"/>
                </w:pPr>
              </w:pPrChange>
            </w:pPr>
            <w:r w:rsidRPr="000569DC">
              <w:rPr>
                <w:b/>
                <w:sz w:val="20"/>
                <w:szCs w:val="20"/>
              </w:rPr>
              <w:t>2</w:t>
            </w:r>
            <w:r w:rsidR="00E04B97" w:rsidRPr="000569DC">
              <w:rPr>
                <w:b/>
                <w:sz w:val="20"/>
                <w:szCs w:val="20"/>
              </w:rPr>
              <w:t>5</w:t>
            </w:r>
          </w:p>
        </w:tc>
        <w:tc>
          <w:tcPr>
            <w:tcW w:w="1383" w:type="pct"/>
            <w:vAlign w:val="center"/>
          </w:tcPr>
          <w:p w14:paraId="180807C0" w14:textId="77777777" w:rsidR="001A35F5" w:rsidRPr="000569DC" w:rsidRDefault="001A35F5">
            <w:pPr>
              <w:pStyle w:val="TableParagraph"/>
              <w:spacing w:before="0" w:line="276" w:lineRule="auto"/>
              <w:ind w:right="-66"/>
              <w:rPr>
                <w:sz w:val="20"/>
                <w:szCs w:val="20"/>
              </w:rPr>
              <w:pPrChange w:id="407" w:author="Mariana Piovesan Ramos | Vieira Rezende" w:date="2021-11-19T20:13:00Z">
                <w:pPr>
                  <w:pStyle w:val="TableParagraph"/>
                  <w:spacing w:before="0"/>
                  <w:ind w:right="-66"/>
                </w:pPr>
              </w:pPrChange>
            </w:pPr>
            <w:r w:rsidRPr="000569DC">
              <w:rPr>
                <w:sz w:val="20"/>
                <w:szCs w:val="20"/>
              </w:rPr>
              <w:t>15 de maio de 2034</w:t>
            </w:r>
          </w:p>
        </w:tc>
        <w:tc>
          <w:tcPr>
            <w:tcW w:w="3037" w:type="pct"/>
            <w:vAlign w:val="center"/>
          </w:tcPr>
          <w:p w14:paraId="071E1610" w14:textId="77777777" w:rsidR="001A35F5" w:rsidRPr="000569DC" w:rsidRDefault="001A35F5">
            <w:pPr>
              <w:pStyle w:val="TableParagraph"/>
              <w:spacing w:before="0" w:line="276" w:lineRule="auto"/>
              <w:ind w:right="-66"/>
              <w:rPr>
                <w:sz w:val="20"/>
                <w:szCs w:val="20"/>
              </w:rPr>
              <w:pPrChange w:id="408"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67BEAA6E" w14:textId="77777777" w:rsidTr="006B58B5">
        <w:trPr>
          <w:trHeight w:val="321"/>
        </w:trPr>
        <w:tc>
          <w:tcPr>
            <w:tcW w:w="580" w:type="pct"/>
            <w:shd w:val="clear" w:color="auto" w:fill="F2F2F2" w:themeFill="background1" w:themeFillShade="F2"/>
            <w:vAlign w:val="center"/>
          </w:tcPr>
          <w:p w14:paraId="64412264" w14:textId="650E9EF7" w:rsidR="001A35F5" w:rsidRPr="000569DC" w:rsidRDefault="001A35F5">
            <w:pPr>
              <w:pStyle w:val="TableParagraph"/>
              <w:spacing w:before="0" w:line="276" w:lineRule="auto"/>
              <w:ind w:right="-66"/>
              <w:rPr>
                <w:b/>
                <w:sz w:val="20"/>
                <w:szCs w:val="20"/>
              </w:rPr>
              <w:pPrChange w:id="409" w:author="Mariana Piovesan Ramos | Vieira Rezende" w:date="2021-11-19T20:13:00Z">
                <w:pPr>
                  <w:pStyle w:val="TableParagraph"/>
                  <w:spacing w:before="0"/>
                  <w:ind w:right="-66"/>
                </w:pPr>
              </w:pPrChange>
            </w:pPr>
            <w:r w:rsidRPr="000569DC">
              <w:rPr>
                <w:b/>
                <w:sz w:val="20"/>
                <w:szCs w:val="20"/>
              </w:rPr>
              <w:t>2</w:t>
            </w:r>
            <w:r w:rsidR="00E04B97" w:rsidRPr="000569DC">
              <w:rPr>
                <w:b/>
                <w:sz w:val="20"/>
                <w:szCs w:val="20"/>
              </w:rPr>
              <w:t>6</w:t>
            </w:r>
          </w:p>
        </w:tc>
        <w:tc>
          <w:tcPr>
            <w:tcW w:w="1383" w:type="pct"/>
            <w:vAlign w:val="center"/>
          </w:tcPr>
          <w:p w14:paraId="31D130FE" w14:textId="77777777" w:rsidR="001A35F5" w:rsidRPr="000569DC" w:rsidRDefault="001A35F5">
            <w:pPr>
              <w:pStyle w:val="TableParagraph"/>
              <w:spacing w:before="0" w:line="276" w:lineRule="auto"/>
              <w:ind w:right="-66"/>
              <w:rPr>
                <w:sz w:val="20"/>
                <w:szCs w:val="20"/>
              </w:rPr>
              <w:pPrChange w:id="410" w:author="Mariana Piovesan Ramos | Vieira Rezende" w:date="2021-11-19T20:13:00Z">
                <w:pPr>
                  <w:pStyle w:val="TableParagraph"/>
                  <w:spacing w:before="0"/>
                  <w:ind w:right="-66"/>
                </w:pPr>
              </w:pPrChange>
            </w:pPr>
            <w:r w:rsidRPr="000569DC">
              <w:rPr>
                <w:sz w:val="20"/>
                <w:szCs w:val="20"/>
              </w:rPr>
              <w:t>15 de novembro de 2034</w:t>
            </w:r>
          </w:p>
        </w:tc>
        <w:tc>
          <w:tcPr>
            <w:tcW w:w="3037" w:type="pct"/>
            <w:vAlign w:val="center"/>
          </w:tcPr>
          <w:p w14:paraId="415151DF" w14:textId="77777777" w:rsidR="001A35F5" w:rsidRPr="000569DC" w:rsidRDefault="001A35F5">
            <w:pPr>
              <w:pStyle w:val="TableParagraph"/>
              <w:spacing w:before="0" w:line="276" w:lineRule="auto"/>
              <w:ind w:right="-66"/>
              <w:rPr>
                <w:sz w:val="20"/>
                <w:szCs w:val="20"/>
              </w:rPr>
              <w:pPrChange w:id="411"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149EEE26" w14:textId="77777777" w:rsidTr="006B58B5">
        <w:trPr>
          <w:trHeight w:val="318"/>
        </w:trPr>
        <w:tc>
          <w:tcPr>
            <w:tcW w:w="580" w:type="pct"/>
            <w:shd w:val="clear" w:color="auto" w:fill="F2F2F2" w:themeFill="background1" w:themeFillShade="F2"/>
            <w:vAlign w:val="center"/>
          </w:tcPr>
          <w:p w14:paraId="189D36AC" w14:textId="7CF561C3" w:rsidR="001A35F5" w:rsidRPr="000569DC" w:rsidRDefault="001A35F5">
            <w:pPr>
              <w:pStyle w:val="TableParagraph"/>
              <w:spacing w:before="0" w:line="276" w:lineRule="auto"/>
              <w:ind w:right="-66"/>
              <w:rPr>
                <w:b/>
                <w:sz w:val="20"/>
                <w:szCs w:val="20"/>
              </w:rPr>
              <w:pPrChange w:id="412" w:author="Mariana Piovesan Ramos | Vieira Rezende" w:date="2021-11-19T20:13:00Z">
                <w:pPr>
                  <w:pStyle w:val="TableParagraph"/>
                  <w:spacing w:before="0"/>
                  <w:ind w:right="-66"/>
                </w:pPr>
              </w:pPrChange>
            </w:pPr>
            <w:r w:rsidRPr="000569DC">
              <w:rPr>
                <w:b/>
                <w:sz w:val="20"/>
                <w:szCs w:val="20"/>
              </w:rPr>
              <w:t>2</w:t>
            </w:r>
            <w:r w:rsidR="00E04B97" w:rsidRPr="000569DC">
              <w:rPr>
                <w:b/>
                <w:sz w:val="20"/>
                <w:szCs w:val="20"/>
              </w:rPr>
              <w:t>7</w:t>
            </w:r>
          </w:p>
        </w:tc>
        <w:tc>
          <w:tcPr>
            <w:tcW w:w="1383" w:type="pct"/>
            <w:vAlign w:val="center"/>
          </w:tcPr>
          <w:p w14:paraId="62472FDC" w14:textId="77777777" w:rsidR="001A35F5" w:rsidRPr="000569DC" w:rsidRDefault="001A35F5">
            <w:pPr>
              <w:pStyle w:val="TableParagraph"/>
              <w:spacing w:before="0" w:line="276" w:lineRule="auto"/>
              <w:ind w:right="-66"/>
              <w:rPr>
                <w:sz w:val="20"/>
                <w:szCs w:val="20"/>
              </w:rPr>
              <w:pPrChange w:id="413" w:author="Mariana Piovesan Ramos | Vieira Rezende" w:date="2021-11-19T20:13:00Z">
                <w:pPr>
                  <w:pStyle w:val="TableParagraph"/>
                  <w:spacing w:before="0"/>
                  <w:ind w:right="-66"/>
                </w:pPr>
              </w:pPrChange>
            </w:pPr>
            <w:r w:rsidRPr="000569DC">
              <w:rPr>
                <w:sz w:val="20"/>
                <w:szCs w:val="20"/>
              </w:rPr>
              <w:t>15 de maio de 2035</w:t>
            </w:r>
          </w:p>
        </w:tc>
        <w:tc>
          <w:tcPr>
            <w:tcW w:w="3037" w:type="pct"/>
            <w:vAlign w:val="center"/>
          </w:tcPr>
          <w:p w14:paraId="600400C8" w14:textId="77777777" w:rsidR="001A35F5" w:rsidRPr="000569DC" w:rsidRDefault="001A35F5">
            <w:pPr>
              <w:pStyle w:val="TableParagraph"/>
              <w:spacing w:before="0" w:line="276" w:lineRule="auto"/>
              <w:ind w:right="-66"/>
              <w:rPr>
                <w:sz w:val="20"/>
                <w:szCs w:val="20"/>
              </w:rPr>
              <w:pPrChange w:id="414"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61E5B08A" w14:textId="77777777" w:rsidTr="006B58B5">
        <w:trPr>
          <w:trHeight w:val="321"/>
        </w:trPr>
        <w:tc>
          <w:tcPr>
            <w:tcW w:w="580" w:type="pct"/>
            <w:shd w:val="clear" w:color="auto" w:fill="F2F2F2" w:themeFill="background1" w:themeFillShade="F2"/>
            <w:vAlign w:val="center"/>
          </w:tcPr>
          <w:p w14:paraId="3022D417" w14:textId="6CB47597" w:rsidR="001A35F5" w:rsidRPr="000569DC" w:rsidRDefault="001A35F5">
            <w:pPr>
              <w:pStyle w:val="TableParagraph"/>
              <w:spacing w:before="0" w:line="276" w:lineRule="auto"/>
              <w:ind w:right="-66"/>
              <w:rPr>
                <w:b/>
                <w:sz w:val="20"/>
                <w:szCs w:val="20"/>
              </w:rPr>
              <w:pPrChange w:id="415" w:author="Mariana Piovesan Ramos | Vieira Rezende" w:date="2021-11-19T20:13:00Z">
                <w:pPr>
                  <w:pStyle w:val="TableParagraph"/>
                  <w:spacing w:before="0"/>
                  <w:ind w:right="-66"/>
                </w:pPr>
              </w:pPrChange>
            </w:pPr>
            <w:r w:rsidRPr="000569DC">
              <w:rPr>
                <w:b/>
                <w:sz w:val="20"/>
                <w:szCs w:val="20"/>
              </w:rPr>
              <w:t>2</w:t>
            </w:r>
            <w:r w:rsidR="00E04B97" w:rsidRPr="000569DC">
              <w:rPr>
                <w:b/>
                <w:sz w:val="20"/>
                <w:szCs w:val="20"/>
              </w:rPr>
              <w:t>8</w:t>
            </w:r>
          </w:p>
        </w:tc>
        <w:tc>
          <w:tcPr>
            <w:tcW w:w="1383" w:type="pct"/>
            <w:vAlign w:val="center"/>
          </w:tcPr>
          <w:p w14:paraId="432F373E" w14:textId="77777777" w:rsidR="001A35F5" w:rsidRPr="000569DC" w:rsidRDefault="001A35F5">
            <w:pPr>
              <w:pStyle w:val="TableParagraph"/>
              <w:spacing w:before="0" w:line="276" w:lineRule="auto"/>
              <w:ind w:right="-66"/>
              <w:rPr>
                <w:sz w:val="20"/>
                <w:szCs w:val="20"/>
              </w:rPr>
              <w:pPrChange w:id="416" w:author="Mariana Piovesan Ramos | Vieira Rezende" w:date="2021-11-19T20:13:00Z">
                <w:pPr>
                  <w:pStyle w:val="TableParagraph"/>
                  <w:spacing w:before="0"/>
                  <w:ind w:right="-66"/>
                </w:pPr>
              </w:pPrChange>
            </w:pPr>
            <w:r w:rsidRPr="000569DC">
              <w:rPr>
                <w:sz w:val="20"/>
                <w:szCs w:val="20"/>
              </w:rPr>
              <w:t>15 de novembro de 2035</w:t>
            </w:r>
          </w:p>
        </w:tc>
        <w:tc>
          <w:tcPr>
            <w:tcW w:w="3037" w:type="pct"/>
            <w:vAlign w:val="center"/>
          </w:tcPr>
          <w:p w14:paraId="05672AE8" w14:textId="77777777" w:rsidR="001A35F5" w:rsidRPr="000569DC" w:rsidRDefault="001A35F5">
            <w:pPr>
              <w:pStyle w:val="TableParagraph"/>
              <w:spacing w:before="0" w:line="276" w:lineRule="auto"/>
              <w:ind w:right="-66"/>
              <w:rPr>
                <w:sz w:val="20"/>
                <w:szCs w:val="20"/>
              </w:rPr>
              <w:pPrChange w:id="417"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149689B2" w14:textId="77777777" w:rsidTr="006B58B5">
        <w:trPr>
          <w:trHeight w:val="318"/>
        </w:trPr>
        <w:tc>
          <w:tcPr>
            <w:tcW w:w="580" w:type="pct"/>
            <w:shd w:val="clear" w:color="auto" w:fill="F2F2F2" w:themeFill="background1" w:themeFillShade="F2"/>
            <w:vAlign w:val="center"/>
          </w:tcPr>
          <w:p w14:paraId="43B2890E" w14:textId="62101684" w:rsidR="001A35F5" w:rsidRPr="000569DC" w:rsidRDefault="00E04B97">
            <w:pPr>
              <w:pStyle w:val="TableParagraph"/>
              <w:spacing w:before="0" w:line="276" w:lineRule="auto"/>
              <w:ind w:right="-66"/>
              <w:rPr>
                <w:b/>
                <w:sz w:val="20"/>
                <w:szCs w:val="20"/>
              </w:rPr>
              <w:pPrChange w:id="418" w:author="Mariana Piovesan Ramos | Vieira Rezende" w:date="2021-11-19T20:13:00Z">
                <w:pPr>
                  <w:pStyle w:val="TableParagraph"/>
                  <w:spacing w:before="0"/>
                  <w:ind w:right="-66"/>
                </w:pPr>
              </w:pPrChange>
            </w:pPr>
            <w:r w:rsidRPr="000569DC">
              <w:rPr>
                <w:b/>
                <w:sz w:val="20"/>
                <w:szCs w:val="20"/>
              </w:rPr>
              <w:t>29</w:t>
            </w:r>
          </w:p>
        </w:tc>
        <w:tc>
          <w:tcPr>
            <w:tcW w:w="1383" w:type="pct"/>
            <w:vAlign w:val="center"/>
          </w:tcPr>
          <w:p w14:paraId="3340BFA5" w14:textId="77777777" w:rsidR="001A35F5" w:rsidRPr="000569DC" w:rsidRDefault="001A35F5">
            <w:pPr>
              <w:pStyle w:val="TableParagraph"/>
              <w:spacing w:before="0" w:line="276" w:lineRule="auto"/>
              <w:ind w:right="-66"/>
              <w:rPr>
                <w:sz w:val="20"/>
                <w:szCs w:val="20"/>
              </w:rPr>
              <w:pPrChange w:id="419" w:author="Mariana Piovesan Ramos | Vieira Rezende" w:date="2021-11-19T20:13:00Z">
                <w:pPr>
                  <w:pStyle w:val="TableParagraph"/>
                  <w:spacing w:before="0"/>
                  <w:ind w:right="-66"/>
                </w:pPr>
              </w:pPrChange>
            </w:pPr>
            <w:r w:rsidRPr="000569DC">
              <w:rPr>
                <w:sz w:val="20"/>
                <w:szCs w:val="20"/>
              </w:rPr>
              <w:t>15 de maio de 2036</w:t>
            </w:r>
          </w:p>
        </w:tc>
        <w:tc>
          <w:tcPr>
            <w:tcW w:w="3037" w:type="pct"/>
            <w:vAlign w:val="center"/>
          </w:tcPr>
          <w:p w14:paraId="5604E373" w14:textId="77777777" w:rsidR="001A35F5" w:rsidRPr="000569DC" w:rsidRDefault="001A35F5">
            <w:pPr>
              <w:pStyle w:val="TableParagraph"/>
              <w:spacing w:before="0" w:line="276" w:lineRule="auto"/>
              <w:ind w:right="-66"/>
              <w:rPr>
                <w:sz w:val="20"/>
                <w:szCs w:val="20"/>
              </w:rPr>
              <w:pPrChange w:id="420"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32159E0B" w14:textId="77777777" w:rsidTr="006B58B5">
        <w:trPr>
          <w:trHeight w:val="321"/>
        </w:trPr>
        <w:tc>
          <w:tcPr>
            <w:tcW w:w="580" w:type="pct"/>
            <w:shd w:val="clear" w:color="auto" w:fill="F2F2F2" w:themeFill="background1" w:themeFillShade="F2"/>
            <w:vAlign w:val="center"/>
          </w:tcPr>
          <w:p w14:paraId="6E2D401D" w14:textId="1E3CBF1D" w:rsidR="001A35F5" w:rsidRPr="000569DC" w:rsidRDefault="001A35F5">
            <w:pPr>
              <w:pStyle w:val="TableParagraph"/>
              <w:spacing w:before="0" w:line="276" w:lineRule="auto"/>
              <w:ind w:right="-66"/>
              <w:rPr>
                <w:b/>
                <w:sz w:val="20"/>
                <w:szCs w:val="20"/>
              </w:rPr>
              <w:pPrChange w:id="421" w:author="Mariana Piovesan Ramos | Vieira Rezende" w:date="2021-11-19T20:13:00Z">
                <w:pPr>
                  <w:pStyle w:val="TableParagraph"/>
                  <w:spacing w:before="0"/>
                  <w:ind w:right="-66"/>
                </w:pPr>
              </w:pPrChange>
            </w:pPr>
            <w:r w:rsidRPr="000569DC">
              <w:rPr>
                <w:b/>
                <w:sz w:val="20"/>
                <w:szCs w:val="20"/>
              </w:rPr>
              <w:t>3</w:t>
            </w:r>
            <w:r w:rsidR="00E04B97" w:rsidRPr="000569DC">
              <w:rPr>
                <w:b/>
                <w:sz w:val="20"/>
                <w:szCs w:val="20"/>
              </w:rPr>
              <w:t>0</w:t>
            </w:r>
          </w:p>
        </w:tc>
        <w:tc>
          <w:tcPr>
            <w:tcW w:w="1383" w:type="pct"/>
            <w:vAlign w:val="center"/>
          </w:tcPr>
          <w:p w14:paraId="59017931" w14:textId="77777777" w:rsidR="001A35F5" w:rsidRPr="000569DC" w:rsidRDefault="001A35F5">
            <w:pPr>
              <w:pStyle w:val="TableParagraph"/>
              <w:spacing w:before="0" w:line="276" w:lineRule="auto"/>
              <w:ind w:right="-66"/>
              <w:rPr>
                <w:sz w:val="20"/>
                <w:szCs w:val="20"/>
              </w:rPr>
              <w:pPrChange w:id="422" w:author="Mariana Piovesan Ramos | Vieira Rezende" w:date="2021-11-19T20:13:00Z">
                <w:pPr>
                  <w:pStyle w:val="TableParagraph"/>
                  <w:spacing w:before="0"/>
                  <w:ind w:right="-66"/>
                </w:pPr>
              </w:pPrChange>
            </w:pPr>
            <w:r w:rsidRPr="000569DC">
              <w:rPr>
                <w:sz w:val="20"/>
                <w:szCs w:val="20"/>
              </w:rPr>
              <w:t>15 de novembro de 2036</w:t>
            </w:r>
          </w:p>
        </w:tc>
        <w:tc>
          <w:tcPr>
            <w:tcW w:w="3037" w:type="pct"/>
            <w:vAlign w:val="center"/>
          </w:tcPr>
          <w:p w14:paraId="289332EE" w14:textId="77777777" w:rsidR="001A35F5" w:rsidRPr="000569DC" w:rsidRDefault="001A35F5">
            <w:pPr>
              <w:pStyle w:val="TableParagraph"/>
              <w:spacing w:before="0" w:line="276" w:lineRule="auto"/>
              <w:ind w:right="-66"/>
              <w:rPr>
                <w:sz w:val="20"/>
                <w:szCs w:val="20"/>
              </w:rPr>
              <w:pPrChange w:id="423"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46F21E7E" w14:textId="77777777" w:rsidTr="006B58B5">
        <w:trPr>
          <w:trHeight w:val="318"/>
        </w:trPr>
        <w:tc>
          <w:tcPr>
            <w:tcW w:w="580" w:type="pct"/>
            <w:shd w:val="clear" w:color="auto" w:fill="F2F2F2" w:themeFill="background1" w:themeFillShade="F2"/>
            <w:vAlign w:val="center"/>
          </w:tcPr>
          <w:p w14:paraId="025CCDB6" w14:textId="1B7C8A5D" w:rsidR="001A35F5" w:rsidRPr="000569DC" w:rsidRDefault="001A35F5">
            <w:pPr>
              <w:pStyle w:val="TableParagraph"/>
              <w:spacing w:before="0" w:line="276" w:lineRule="auto"/>
              <w:ind w:right="-66"/>
              <w:rPr>
                <w:b/>
                <w:sz w:val="20"/>
                <w:szCs w:val="20"/>
              </w:rPr>
              <w:pPrChange w:id="424" w:author="Mariana Piovesan Ramos | Vieira Rezende" w:date="2021-11-19T20:13:00Z">
                <w:pPr>
                  <w:pStyle w:val="TableParagraph"/>
                  <w:spacing w:before="0"/>
                  <w:ind w:right="-66"/>
                </w:pPr>
              </w:pPrChange>
            </w:pPr>
            <w:r w:rsidRPr="000569DC">
              <w:rPr>
                <w:b/>
                <w:sz w:val="20"/>
                <w:szCs w:val="20"/>
              </w:rPr>
              <w:t>3</w:t>
            </w:r>
            <w:r w:rsidR="00E04B97" w:rsidRPr="000569DC">
              <w:rPr>
                <w:b/>
                <w:sz w:val="20"/>
                <w:szCs w:val="20"/>
              </w:rPr>
              <w:t>1</w:t>
            </w:r>
          </w:p>
        </w:tc>
        <w:tc>
          <w:tcPr>
            <w:tcW w:w="1383" w:type="pct"/>
            <w:vAlign w:val="center"/>
          </w:tcPr>
          <w:p w14:paraId="3D4C7E0F" w14:textId="77777777" w:rsidR="001A35F5" w:rsidRPr="000569DC" w:rsidRDefault="001A35F5">
            <w:pPr>
              <w:pStyle w:val="TableParagraph"/>
              <w:spacing w:before="0" w:line="276" w:lineRule="auto"/>
              <w:ind w:right="-66"/>
              <w:rPr>
                <w:sz w:val="20"/>
                <w:szCs w:val="20"/>
              </w:rPr>
              <w:pPrChange w:id="425" w:author="Mariana Piovesan Ramos | Vieira Rezende" w:date="2021-11-19T20:13:00Z">
                <w:pPr>
                  <w:pStyle w:val="TableParagraph"/>
                  <w:spacing w:before="0"/>
                  <w:ind w:right="-66"/>
                </w:pPr>
              </w:pPrChange>
            </w:pPr>
            <w:r w:rsidRPr="000569DC">
              <w:rPr>
                <w:sz w:val="20"/>
                <w:szCs w:val="20"/>
              </w:rPr>
              <w:t>15 de maio de 2037</w:t>
            </w:r>
          </w:p>
        </w:tc>
        <w:tc>
          <w:tcPr>
            <w:tcW w:w="3037" w:type="pct"/>
            <w:vAlign w:val="center"/>
          </w:tcPr>
          <w:p w14:paraId="3A8CCF1B" w14:textId="77777777" w:rsidR="001A35F5" w:rsidRPr="000569DC" w:rsidRDefault="001A35F5">
            <w:pPr>
              <w:pStyle w:val="TableParagraph"/>
              <w:spacing w:before="0" w:line="276" w:lineRule="auto"/>
              <w:ind w:right="-66"/>
              <w:rPr>
                <w:sz w:val="20"/>
                <w:szCs w:val="20"/>
              </w:rPr>
              <w:pPrChange w:id="426"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70A6D700" w14:textId="77777777" w:rsidTr="006B58B5">
        <w:trPr>
          <w:trHeight w:val="321"/>
        </w:trPr>
        <w:tc>
          <w:tcPr>
            <w:tcW w:w="580" w:type="pct"/>
            <w:shd w:val="clear" w:color="auto" w:fill="F2F2F2" w:themeFill="background1" w:themeFillShade="F2"/>
            <w:vAlign w:val="center"/>
          </w:tcPr>
          <w:p w14:paraId="51889FE3" w14:textId="13D4C890" w:rsidR="001A35F5" w:rsidRPr="000569DC" w:rsidRDefault="001A35F5">
            <w:pPr>
              <w:pStyle w:val="TableParagraph"/>
              <w:spacing w:before="0" w:line="276" w:lineRule="auto"/>
              <w:ind w:right="-66"/>
              <w:rPr>
                <w:b/>
                <w:sz w:val="20"/>
                <w:szCs w:val="20"/>
              </w:rPr>
              <w:pPrChange w:id="427" w:author="Mariana Piovesan Ramos | Vieira Rezende" w:date="2021-11-19T20:13:00Z">
                <w:pPr>
                  <w:pStyle w:val="TableParagraph"/>
                  <w:spacing w:before="0"/>
                  <w:ind w:right="-66"/>
                </w:pPr>
              </w:pPrChange>
            </w:pPr>
            <w:r w:rsidRPr="000569DC">
              <w:rPr>
                <w:b/>
                <w:sz w:val="20"/>
                <w:szCs w:val="20"/>
              </w:rPr>
              <w:t>3</w:t>
            </w:r>
            <w:r w:rsidR="00E04B97" w:rsidRPr="000569DC">
              <w:rPr>
                <w:b/>
                <w:sz w:val="20"/>
                <w:szCs w:val="20"/>
              </w:rPr>
              <w:t>2</w:t>
            </w:r>
          </w:p>
        </w:tc>
        <w:tc>
          <w:tcPr>
            <w:tcW w:w="1383" w:type="pct"/>
            <w:vAlign w:val="center"/>
          </w:tcPr>
          <w:p w14:paraId="016AB8B0" w14:textId="77777777" w:rsidR="001A35F5" w:rsidRPr="000569DC" w:rsidRDefault="001A35F5">
            <w:pPr>
              <w:pStyle w:val="TableParagraph"/>
              <w:spacing w:before="0" w:line="276" w:lineRule="auto"/>
              <w:ind w:right="-66"/>
              <w:rPr>
                <w:sz w:val="20"/>
                <w:szCs w:val="20"/>
              </w:rPr>
              <w:pPrChange w:id="428" w:author="Mariana Piovesan Ramos | Vieira Rezende" w:date="2021-11-19T20:13:00Z">
                <w:pPr>
                  <w:pStyle w:val="TableParagraph"/>
                  <w:spacing w:before="0"/>
                  <w:ind w:right="-66"/>
                </w:pPr>
              </w:pPrChange>
            </w:pPr>
            <w:r w:rsidRPr="000569DC">
              <w:rPr>
                <w:sz w:val="20"/>
                <w:szCs w:val="20"/>
              </w:rPr>
              <w:t>15 de novembro de 2037</w:t>
            </w:r>
          </w:p>
        </w:tc>
        <w:tc>
          <w:tcPr>
            <w:tcW w:w="3037" w:type="pct"/>
            <w:vAlign w:val="center"/>
          </w:tcPr>
          <w:p w14:paraId="763BD6A8" w14:textId="77777777" w:rsidR="001A35F5" w:rsidRPr="000569DC" w:rsidRDefault="001A35F5">
            <w:pPr>
              <w:pStyle w:val="TableParagraph"/>
              <w:spacing w:before="0" w:line="276" w:lineRule="auto"/>
              <w:ind w:right="-66"/>
              <w:rPr>
                <w:sz w:val="20"/>
                <w:szCs w:val="20"/>
              </w:rPr>
              <w:pPrChange w:id="429"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5697525F" w14:textId="77777777" w:rsidTr="006B58B5">
        <w:trPr>
          <w:trHeight w:val="318"/>
        </w:trPr>
        <w:tc>
          <w:tcPr>
            <w:tcW w:w="580" w:type="pct"/>
            <w:shd w:val="clear" w:color="auto" w:fill="F2F2F2" w:themeFill="background1" w:themeFillShade="F2"/>
            <w:vAlign w:val="center"/>
          </w:tcPr>
          <w:p w14:paraId="4B931D00" w14:textId="651EE752" w:rsidR="001A35F5" w:rsidRPr="000569DC" w:rsidRDefault="001A35F5">
            <w:pPr>
              <w:pStyle w:val="TableParagraph"/>
              <w:spacing w:before="0" w:line="276" w:lineRule="auto"/>
              <w:ind w:right="-66"/>
              <w:rPr>
                <w:b/>
                <w:sz w:val="20"/>
                <w:szCs w:val="20"/>
              </w:rPr>
              <w:pPrChange w:id="430" w:author="Mariana Piovesan Ramos | Vieira Rezende" w:date="2021-11-19T20:13:00Z">
                <w:pPr>
                  <w:pStyle w:val="TableParagraph"/>
                  <w:spacing w:before="0"/>
                  <w:ind w:right="-66"/>
                </w:pPr>
              </w:pPrChange>
            </w:pPr>
            <w:r w:rsidRPr="000569DC">
              <w:rPr>
                <w:b/>
                <w:sz w:val="20"/>
                <w:szCs w:val="20"/>
              </w:rPr>
              <w:t>3</w:t>
            </w:r>
            <w:r w:rsidR="00E04B97" w:rsidRPr="000569DC">
              <w:rPr>
                <w:b/>
                <w:sz w:val="20"/>
                <w:szCs w:val="20"/>
              </w:rPr>
              <w:t>3</w:t>
            </w:r>
          </w:p>
        </w:tc>
        <w:tc>
          <w:tcPr>
            <w:tcW w:w="1383" w:type="pct"/>
            <w:vAlign w:val="center"/>
          </w:tcPr>
          <w:p w14:paraId="65CC6888" w14:textId="77777777" w:rsidR="001A35F5" w:rsidRPr="000569DC" w:rsidRDefault="001A35F5">
            <w:pPr>
              <w:pStyle w:val="TableParagraph"/>
              <w:spacing w:before="0" w:line="276" w:lineRule="auto"/>
              <w:ind w:right="-66"/>
              <w:rPr>
                <w:sz w:val="20"/>
                <w:szCs w:val="20"/>
              </w:rPr>
              <w:pPrChange w:id="431" w:author="Mariana Piovesan Ramos | Vieira Rezende" w:date="2021-11-19T20:13:00Z">
                <w:pPr>
                  <w:pStyle w:val="TableParagraph"/>
                  <w:spacing w:before="0"/>
                  <w:ind w:right="-66"/>
                </w:pPr>
              </w:pPrChange>
            </w:pPr>
            <w:r w:rsidRPr="000569DC">
              <w:rPr>
                <w:sz w:val="20"/>
                <w:szCs w:val="20"/>
              </w:rPr>
              <w:t>15 de maio de 2038</w:t>
            </w:r>
          </w:p>
        </w:tc>
        <w:tc>
          <w:tcPr>
            <w:tcW w:w="3037" w:type="pct"/>
            <w:vAlign w:val="center"/>
          </w:tcPr>
          <w:p w14:paraId="6DD319F2" w14:textId="77777777" w:rsidR="001A35F5" w:rsidRPr="000569DC" w:rsidRDefault="001A35F5">
            <w:pPr>
              <w:pStyle w:val="TableParagraph"/>
              <w:spacing w:before="0" w:line="276" w:lineRule="auto"/>
              <w:ind w:right="-66"/>
              <w:rPr>
                <w:sz w:val="20"/>
                <w:szCs w:val="20"/>
              </w:rPr>
              <w:pPrChange w:id="432"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683FBB2E" w14:textId="77777777" w:rsidTr="006B58B5">
        <w:trPr>
          <w:trHeight w:val="319"/>
        </w:trPr>
        <w:tc>
          <w:tcPr>
            <w:tcW w:w="580" w:type="pct"/>
            <w:shd w:val="clear" w:color="auto" w:fill="F2F2F2" w:themeFill="background1" w:themeFillShade="F2"/>
            <w:vAlign w:val="center"/>
          </w:tcPr>
          <w:p w14:paraId="063FF14A" w14:textId="6D9D18AB" w:rsidR="001A35F5" w:rsidRPr="000569DC" w:rsidRDefault="001A35F5">
            <w:pPr>
              <w:pStyle w:val="TableParagraph"/>
              <w:spacing w:before="0" w:line="276" w:lineRule="auto"/>
              <w:ind w:right="-66"/>
              <w:rPr>
                <w:b/>
                <w:sz w:val="20"/>
                <w:szCs w:val="20"/>
              </w:rPr>
              <w:pPrChange w:id="433" w:author="Mariana Piovesan Ramos | Vieira Rezende" w:date="2021-11-19T20:13:00Z">
                <w:pPr>
                  <w:pStyle w:val="TableParagraph"/>
                  <w:spacing w:before="0"/>
                  <w:ind w:right="-66"/>
                </w:pPr>
              </w:pPrChange>
            </w:pPr>
            <w:r w:rsidRPr="000569DC">
              <w:rPr>
                <w:b/>
                <w:sz w:val="20"/>
                <w:szCs w:val="20"/>
              </w:rPr>
              <w:t>3</w:t>
            </w:r>
            <w:r w:rsidR="00E04B97" w:rsidRPr="000569DC">
              <w:rPr>
                <w:b/>
                <w:sz w:val="20"/>
                <w:szCs w:val="20"/>
              </w:rPr>
              <w:t>4</w:t>
            </w:r>
          </w:p>
        </w:tc>
        <w:tc>
          <w:tcPr>
            <w:tcW w:w="1383" w:type="pct"/>
            <w:vAlign w:val="center"/>
          </w:tcPr>
          <w:p w14:paraId="5E185123" w14:textId="77777777" w:rsidR="001A35F5" w:rsidRPr="000569DC" w:rsidRDefault="001A35F5">
            <w:pPr>
              <w:pStyle w:val="TableParagraph"/>
              <w:spacing w:before="0" w:line="276" w:lineRule="auto"/>
              <w:ind w:right="-66"/>
              <w:rPr>
                <w:sz w:val="20"/>
                <w:szCs w:val="20"/>
              </w:rPr>
              <w:pPrChange w:id="434" w:author="Mariana Piovesan Ramos | Vieira Rezende" w:date="2021-11-19T20:13:00Z">
                <w:pPr>
                  <w:pStyle w:val="TableParagraph"/>
                  <w:spacing w:before="0"/>
                  <w:ind w:right="-66"/>
                </w:pPr>
              </w:pPrChange>
            </w:pPr>
            <w:r w:rsidRPr="000569DC">
              <w:rPr>
                <w:sz w:val="20"/>
                <w:szCs w:val="20"/>
              </w:rPr>
              <w:t>15 de novembro de 2038</w:t>
            </w:r>
          </w:p>
        </w:tc>
        <w:tc>
          <w:tcPr>
            <w:tcW w:w="3037" w:type="pct"/>
            <w:vAlign w:val="center"/>
          </w:tcPr>
          <w:p w14:paraId="65EDA0D3" w14:textId="77777777" w:rsidR="001A35F5" w:rsidRPr="000569DC" w:rsidRDefault="001A35F5">
            <w:pPr>
              <w:pStyle w:val="TableParagraph"/>
              <w:spacing w:before="0" w:line="276" w:lineRule="auto"/>
              <w:ind w:right="-66"/>
              <w:rPr>
                <w:sz w:val="20"/>
                <w:szCs w:val="20"/>
              </w:rPr>
              <w:pPrChange w:id="435"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6E400368" w14:textId="77777777" w:rsidTr="006B58B5">
        <w:trPr>
          <w:trHeight w:val="321"/>
        </w:trPr>
        <w:tc>
          <w:tcPr>
            <w:tcW w:w="580" w:type="pct"/>
            <w:shd w:val="clear" w:color="auto" w:fill="F2F2F2" w:themeFill="background1" w:themeFillShade="F2"/>
            <w:vAlign w:val="center"/>
          </w:tcPr>
          <w:p w14:paraId="6FFCCF91" w14:textId="3EC836D5" w:rsidR="001A35F5" w:rsidRPr="000569DC" w:rsidRDefault="001A35F5">
            <w:pPr>
              <w:pStyle w:val="TableParagraph"/>
              <w:spacing w:before="0" w:line="276" w:lineRule="auto"/>
              <w:ind w:right="-66"/>
              <w:rPr>
                <w:b/>
                <w:sz w:val="20"/>
                <w:szCs w:val="20"/>
              </w:rPr>
              <w:pPrChange w:id="436" w:author="Mariana Piovesan Ramos | Vieira Rezende" w:date="2021-11-19T20:13:00Z">
                <w:pPr>
                  <w:pStyle w:val="TableParagraph"/>
                  <w:spacing w:before="0"/>
                  <w:ind w:right="-66"/>
                </w:pPr>
              </w:pPrChange>
            </w:pPr>
            <w:r w:rsidRPr="000569DC">
              <w:rPr>
                <w:b/>
                <w:sz w:val="20"/>
                <w:szCs w:val="20"/>
              </w:rPr>
              <w:t>3</w:t>
            </w:r>
            <w:r w:rsidR="00E04B97" w:rsidRPr="000569DC">
              <w:rPr>
                <w:b/>
                <w:sz w:val="20"/>
                <w:szCs w:val="20"/>
              </w:rPr>
              <w:t>5</w:t>
            </w:r>
          </w:p>
        </w:tc>
        <w:tc>
          <w:tcPr>
            <w:tcW w:w="1383" w:type="pct"/>
            <w:vAlign w:val="center"/>
          </w:tcPr>
          <w:p w14:paraId="50B3D12E" w14:textId="77777777" w:rsidR="001A35F5" w:rsidRPr="000569DC" w:rsidRDefault="001A35F5">
            <w:pPr>
              <w:pStyle w:val="TableParagraph"/>
              <w:spacing w:before="0" w:line="276" w:lineRule="auto"/>
              <w:ind w:right="-66"/>
              <w:rPr>
                <w:sz w:val="20"/>
                <w:szCs w:val="20"/>
              </w:rPr>
              <w:pPrChange w:id="437" w:author="Mariana Piovesan Ramos | Vieira Rezende" w:date="2021-11-19T20:13:00Z">
                <w:pPr>
                  <w:pStyle w:val="TableParagraph"/>
                  <w:spacing w:before="0"/>
                  <w:ind w:right="-66"/>
                </w:pPr>
              </w:pPrChange>
            </w:pPr>
            <w:r w:rsidRPr="000569DC">
              <w:rPr>
                <w:sz w:val="20"/>
                <w:szCs w:val="20"/>
              </w:rPr>
              <w:t>15 de maio de 2039</w:t>
            </w:r>
          </w:p>
        </w:tc>
        <w:tc>
          <w:tcPr>
            <w:tcW w:w="3037" w:type="pct"/>
            <w:vAlign w:val="center"/>
          </w:tcPr>
          <w:p w14:paraId="1D6CB3F2" w14:textId="77777777" w:rsidR="001A35F5" w:rsidRPr="000569DC" w:rsidRDefault="001A35F5">
            <w:pPr>
              <w:pStyle w:val="TableParagraph"/>
              <w:spacing w:before="0" w:line="276" w:lineRule="auto"/>
              <w:ind w:right="-66"/>
              <w:rPr>
                <w:sz w:val="20"/>
                <w:szCs w:val="20"/>
              </w:rPr>
              <w:pPrChange w:id="438"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6ACC01F3" w14:textId="77777777" w:rsidTr="006B58B5">
        <w:trPr>
          <w:trHeight w:val="318"/>
        </w:trPr>
        <w:tc>
          <w:tcPr>
            <w:tcW w:w="580" w:type="pct"/>
            <w:shd w:val="clear" w:color="auto" w:fill="F2F2F2" w:themeFill="background1" w:themeFillShade="F2"/>
            <w:vAlign w:val="center"/>
          </w:tcPr>
          <w:p w14:paraId="28CFAB56" w14:textId="21EC53A3" w:rsidR="001A35F5" w:rsidRPr="000569DC" w:rsidRDefault="001A35F5">
            <w:pPr>
              <w:pStyle w:val="TableParagraph"/>
              <w:spacing w:before="0" w:line="276" w:lineRule="auto"/>
              <w:ind w:right="-66"/>
              <w:rPr>
                <w:b/>
                <w:sz w:val="20"/>
                <w:szCs w:val="20"/>
              </w:rPr>
              <w:pPrChange w:id="439" w:author="Mariana Piovesan Ramos | Vieira Rezende" w:date="2021-11-19T20:13:00Z">
                <w:pPr>
                  <w:pStyle w:val="TableParagraph"/>
                  <w:spacing w:before="0"/>
                  <w:ind w:right="-66"/>
                </w:pPr>
              </w:pPrChange>
            </w:pPr>
            <w:r w:rsidRPr="000569DC">
              <w:rPr>
                <w:b/>
                <w:sz w:val="20"/>
                <w:szCs w:val="20"/>
              </w:rPr>
              <w:t>3</w:t>
            </w:r>
            <w:r w:rsidR="00E04B97" w:rsidRPr="000569DC">
              <w:rPr>
                <w:b/>
                <w:sz w:val="20"/>
                <w:szCs w:val="20"/>
              </w:rPr>
              <w:t>6</w:t>
            </w:r>
          </w:p>
        </w:tc>
        <w:tc>
          <w:tcPr>
            <w:tcW w:w="1383" w:type="pct"/>
            <w:vAlign w:val="center"/>
          </w:tcPr>
          <w:p w14:paraId="41ECD424" w14:textId="77777777" w:rsidR="001A35F5" w:rsidRPr="000569DC" w:rsidRDefault="001A35F5">
            <w:pPr>
              <w:pStyle w:val="TableParagraph"/>
              <w:spacing w:before="0" w:line="276" w:lineRule="auto"/>
              <w:ind w:right="-66"/>
              <w:rPr>
                <w:sz w:val="20"/>
                <w:szCs w:val="20"/>
              </w:rPr>
              <w:pPrChange w:id="440" w:author="Mariana Piovesan Ramos | Vieira Rezende" w:date="2021-11-19T20:13:00Z">
                <w:pPr>
                  <w:pStyle w:val="TableParagraph"/>
                  <w:spacing w:before="0"/>
                  <w:ind w:right="-66"/>
                </w:pPr>
              </w:pPrChange>
            </w:pPr>
            <w:r w:rsidRPr="000569DC">
              <w:rPr>
                <w:sz w:val="20"/>
                <w:szCs w:val="20"/>
              </w:rPr>
              <w:t>15 de novembro de 2039</w:t>
            </w:r>
          </w:p>
        </w:tc>
        <w:tc>
          <w:tcPr>
            <w:tcW w:w="3037" w:type="pct"/>
            <w:vAlign w:val="center"/>
          </w:tcPr>
          <w:p w14:paraId="35933103" w14:textId="77777777" w:rsidR="001A35F5" w:rsidRPr="000569DC" w:rsidRDefault="001A35F5">
            <w:pPr>
              <w:pStyle w:val="TableParagraph"/>
              <w:spacing w:before="0" w:line="276" w:lineRule="auto"/>
              <w:ind w:right="-66"/>
              <w:rPr>
                <w:sz w:val="20"/>
                <w:szCs w:val="20"/>
              </w:rPr>
              <w:pPrChange w:id="441"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07A3D9B5" w14:textId="77777777" w:rsidTr="006B58B5">
        <w:trPr>
          <w:trHeight w:val="321"/>
        </w:trPr>
        <w:tc>
          <w:tcPr>
            <w:tcW w:w="580" w:type="pct"/>
            <w:shd w:val="clear" w:color="auto" w:fill="F2F2F2" w:themeFill="background1" w:themeFillShade="F2"/>
            <w:vAlign w:val="center"/>
          </w:tcPr>
          <w:p w14:paraId="2F73BA85" w14:textId="025147EB" w:rsidR="001A35F5" w:rsidRPr="000569DC" w:rsidRDefault="001A35F5">
            <w:pPr>
              <w:pStyle w:val="TableParagraph"/>
              <w:spacing w:before="0" w:line="276" w:lineRule="auto"/>
              <w:ind w:right="-66"/>
              <w:rPr>
                <w:b/>
                <w:sz w:val="20"/>
                <w:szCs w:val="20"/>
              </w:rPr>
              <w:pPrChange w:id="442" w:author="Mariana Piovesan Ramos | Vieira Rezende" w:date="2021-11-19T20:13:00Z">
                <w:pPr>
                  <w:pStyle w:val="TableParagraph"/>
                  <w:spacing w:before="0"/>
                  <w:ind w:right="-66"/>
                </w:pPr>
              </w:pPrChange>
            </w:pPr>
            <w:r w:rsidRPr="000569DC">
              <w:rPr>
                <w:b/>
                <w:sz w:val="20"/>
                <w:szCs w:val="20"/>
              </w:rPr>
              <w:t>3</w:t>
            </w:r>
            <w:r w:rsidR="00E04B97" w:rsidRPr="000569DC">
              <w:rPr>
                <w:b/>
                <w:sz w:val="20"/>
                <w:szCs w:val="20"/>
              </w:rPr>
              <w:t>7</w:t>
            </w:r>
          </w:p>
        </w:tc>
        <w:tc>
          <w:tcPr>
            <w:tcW w:w="1383" w:type="pct"/>
            <w:vAlign w:val="center"/>
          </w:tcPr>
          <w:p w14:paraId="05C741E2" w14:textId="77777777" w:rsidR="001A35F5" w:rsidRPr="000569DC" w:rsidRDefault="001A35F5">
            <w:pPr>
              <w:pStyle w:val="TableParagraph"/>
              <w:spacing w:before="0" w:line="276" w:lineRule="auto"/>
              <w:ind w:right="-66"/>
              <w:rPr>
                <w:sz w:val="20"/>
                <w:szCs w:val="20"/>
              </w:rPr>
              <w:pPrChange w:id="443" w:author="Mariana Piovesan Ramos | Vieira Rezende" w:date="2021-11-19T20:13:00Z">
                <w:pPr>
                  <w:pStyle w:val="TableParagraph"/>
                  <w:spacing w:before="0"/>
                  <w:ind w:right="-66"/>
                </w:pPr>
              </w:pPrChange>
            </w:pPr>
            <w:r w:rsidRPr="000569DC">
              <w:rPr>
                <w:sz w:val="20"/>
                <w:szCs w:val="20"/>
              </w:rPr>
              <w:t>15 de maio de 2040</w:t>
            </w:r>
          </w:p>
        </w:tc>
        <w:tc>
          <w:tcPr>
            <w:tcW w:w="3037" w:type="pct"/>
            <w:vAlign w:val="center"/>
          </w:tcPr>
          <w:p w14:paraId="48372C1B" w14:textId="77777777" w:rsidR="001A35F5" w:rsidRPr="000569DC" w:rsidRDefault="001A35F5">
            <w:pPr>
              <w:pStyle w:val="TableParagraph"/>
              <w:spacing w:before="0" w:line="276" w:lineRule="auto"/>
              <w:ind w:right="-66"/>
              <w:rPr>
                <w:sz w:val="20"/>
                <w:szCs w:val="20"/>
              </w:rPr>
              <w:pPrChange w:id="444"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2610241C" w14:textId="77777777" w:rsidTr="006B58B5">
        <w:trPr>
          <w:trHeight w:val="318"/>
        </w:trPr>
        <w:tc>
          <w:tcPr>
            <w:tcW w:w="580" w:type="pct"/>
            <w:shd w:val="clear" w:color="auto" w:fill="F2F2F2" w:themeFill="background1" w:themeFillShade="F2"/>
            <w:vAlign w:val="center"/>
          </w:tcPr>
          <w:p w14:paraId="33E3BCB0" w14:textId="4CD7FE6B" w:rsidR="001A35F5" w:rsidRPr="000569DC" w:rsidRDefault="00811CD3">
            <w:pPr>
              <w:pStyle w:val="TableParagraph"/>
              <w:spacing w:before="0" w:line="276" w:lineRule="auto"/>
              <w:ind w:right="-66"/>
              <w:rPr>
                <w:b/>
                <w:sz w:val="20"/>
                <w:szCs w:val="20"/>
              </w:rPr>
              <w:pPrChange w:id="445" w:author="Mariana Piovesan Ramos | Vieira Rezende" w:date="2021-11-19T20:13:00Z">
                <w:pPr>
                  <w:pStyle w:val="TableParagraph"/>
                  <w:spacing w:before="0"/>
                  <w:ind w:right="-66"/>
                </w:pPr>
              </w:pPrChange>
            </w:pPr>
            <w:r w:rsidRPr="000569DC">
              <w:rPr>
                <w:b/>
                <w:sz w:val="20"/>
                <w:szCs w:val="20"/>
              </w:rPr>
              <w:t>38</w:t>
            </w:r>
          </w:p>
        </w:tc>
        <w:tc>
          <w:tcPr>
            <w:tcW w:w="1383" w:type="pct"/>
            <w:vAlign w:val="center"/>
          </w:tcPr>
          <w:p w14:paraId="42CA6DCD" w14:textId="77777777" w:rsidR="001A35F5" w:rsidRPr="000569DC" w:rsidRDefault="001A35F5">
            <w:pPr>
              <w:pStyle w:val="TableParagraph"/>
              <w:spacing w:before="0" w:line="276" w:lineRule="auto"/>
              <w:ind w:right="-66"/>
              <w:rPr>
                <w:sz w:val="20"/>
                <w:szCs w:val="20"/>
              </w:rPr>
              <w:pPrChange w:id="446" w:author="Mariana Piovesan Ramos | Vieira Rezende" w:date="2021-11-19T20:13:00Z">
                <w:pPr>
                  <w:pStyle w:val="TableParagraph"/>
                  <w:spacing w:before="0"/>
                  <w:ind w:right="-66"/>
                </w:pPr>
              </w:pPrChange>
            </w:pPr>
            <w:r w:rsidRPr="000569DC">
              <w:rPr>
                <w:sz w:val="20"/>
                <w:szCs w:val="20"/>
              </w:rPr>
              <w:t>15 de novembro de 2040</w:t>
            </w:r>
          </w:p>
        </w:tc>
        <w:tc>
          <w:tcPr>
            <w:tcW w:w="3037" w:type="pct"/>
            <w:vAlign w:val="center"/>
          </w:tcPr>
          <w:p w14:paraId="6AE31E59" w14:textId="77777777" w:rsidR="001A35F5" w:rsidRPr="000569DC" w:rsidRDefault="001A35F5">
            <w:pPr>
              <w:pStyle w:val="TableParagraph"/>
              <w:spacing w:before="0" w:line="276" w:lineRule="auto"/>
              <w:ind w:right="-66"/>
              <w:rPr>
                <w:sz w:val="20"/>
                <w:szCs w:val="20"/>
              </w:rPr>
              <w:pPrChange w:id="447"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11194A" w:rsidRPr="000569DC" w14:paraId="00FF66A8" w14:textId="77777777" w:rsidTr="006B58B5">
        <w:trPr>
          <w:trHeight w:val="318"/>
        </w:trPr>
        <w:tc>
          <w:tcPr>
            <w:tcW w:w="580" w:type="pct"/>
            <w:shd w:val="clear" w:color="auto" w:fill="F2F2F2" w:themeFill="background1" w:themeFillShade="F2"/>
            <w:vAlign w:val="center"/>
          </w:tcPr>
          <w:p w14:paraId="2593CBE1" w14:textId="07794898" w:rsidR="0011194A" w:rsidRPr="000569DC" w:rsidRDefault="0011194A">
            <w:pPr>
              <w:pStyle w:val="TableParagraph"/>
              <w:spacing w:before="0" w:line="276" w:lineRule="auto"/>
              <w:ind w:right="-66"/>
              <w:rPr>
                <w:b/>
                <w:sz w:val="20"/>
                <w:szCs w:val="20"/>
              </w:rPr>
              <w:pPrChange w:id="448" w:author="Mariana Piovesan Ramos | Vieira Rezende" w:date="2021-11-19T20:13:00Z">
                <w:pPr>
                  <w:pStyle w:val="TableParagraph"/>
                  <w:spacing w:before="0"/>
                  <w:ind w:right="-66"/>
                </w:pPr>
              </w:pPrChange>
            </w:pPr>
            <w:r w:rsidRPr="000569DC">
              <w:rPr>
                <w:b/>
                <w:sz w:val="20"/>
                <w:szCs w:val="20"/>
              </w:rPr>
              <w:t>39</w:t>
            </w:r>
          </w:p>
        </w:tc>
        <w:tc>
          <w:tcPr>
            <w:tcW w:w="1383" w:type="pct"/>
            <w:vAlign w:val="center"/>
          </w:tcPr>
          <w:p w14:paraId="32012BDD" w14:textId="0D61732D" w:rsidR="0011194A" w:rsidRPr="000569DC" w:rsidRDefault="0011194A">
            <w:pPr>
              <w:pStyle w:val="TableParagraph"/>
              <w:spacing w:before="0" w:line="276" w:lineRule="auto"/>
              <w:ind w:right="-66"/>
              <w:rPr>
                <w:sz w:val="20"/>
                <w:szCs w:val="20"/>
              </w:rPr>
              <w:pPrChange w:id="449" w:author="Mariana Piovesan Ramos | Vieira Rezende" w:date="2021-11-19T20:13:00Z">
                <w:pPr>
                  <w:pStyle w:val="TableParagraph"/>
                  <w:spacing w:before="0"/>
                  <w:ind w:right="-66"/>
                </w:pPr>
              </w:pPrChange>
            </w:pPr>
            <w:r w:rsidRPr="000569DC">
              <w:rPr>
                <w:sz w:val="20"/>
                <w:szCs w:val="20"/>
              </w:rPr>
              <w:t>15 de maio de 2041</w:t>
            </w:r>
          </w:p>
        </w:tc>
        <w:tc>
          <w:tcPr>
            <w:tcW w:w="3037" w:type="pct"/>
            <w:vAlign w:val="center"/>
          </w:tcPr>
          <w:p w14:paraId="71FC8ECE" w14:textId="5FC5EA01" w:rsidR="0011194A" w:rsidRPr="000569DC" w:rsidRDefault="0011194A">
            <w:pPr>
              <w:pStyle w:val="TableParagraph"/>
              <w:spacing w:before="0" w:line="276" w:lineRule="auto"/>
              <w:ind w:right="-66"/>
              <w:rPr>
                <w:bCs/>
                <w:sz w:val="20"/>
                <w:szCs w:val="20"/>
              </w:rPr>
              <w:pPrChange w:id="450" w:author="Mariana Piovesan Ramos | Vieira Rezende" w:date="2021-11-19T20:13:00Z">
                <w:pPr>
                  <w:pStyle w:val="TableParagraph"/>
                  <w:spacing w:before="0"/>
                  <w:ind w:right="-66"/>
                </w:pPr>
              </w:pPrChange>
            </w:pPr>
            <w:r w:rsidRPr="000569DC">
              <w:rPr>
                <w:bCs/>
                <w:sz w:val="20"/>
                <w:szCs w:val="20"/>
              </w:rPr>
              <w:t>Data de Pagamento dos Juros Remuneratórios</w:t>
            </w:r>
          </w:p>
        </w:tc>
      </w:tr>
      <w:tr w:rsidR="00370B02" w:rsidRPr="000569DC" w14:paraId="7C0AE774" w14:textId="77777777" w:rsidTr="006B58B5">
        <w:trPr>
          <w:trHeight w:val="318"/>
        </w:trPr>
        <w:tc>
          <w:tcPr>
            <w:tcW w:w="580" w:type="pct"/>
            <w:shd w:val="clear" w:color="auto" w:fill="F2F2F2" w:themeFill="background1" w:themeFillShade="F2"/>
            <w:vAlign w:val="center"/>
          </w:tcPr>
          <w:p w14:paraId="54460FAD" w14:textId="4341C702" w:rsidR="001A35F5" w:rsidRPr="000569DC" w:rsidRDefault="0011194A">
            <w:pPr>
              <w:pStyle w:val="TableParagraph"/>
              <w:spacing w:before="0" w:line="276" w:lineRule="auto"/>
              <w:ind w:right="-66"/>
              <w:rPr>
                <w:b/>
                <w:sz w:val="20"/>
                <w:szCs w:val="20"/>
              </w:rPr>
              <w:pPrChange w:id="451" w:author="Mariana Piovesan Ramos | Vieira Rezende" w:date="2021-11-19T20:13:00Z">
                <w:pPr>
                  <w:pStyle w:val="TableParagraph"/>
                  <w:spacing w:before="0"/>
                  <w:ind w:right="-66"/>
                </w:pPr>
              </w:pPrChange>
            </w:pPr>
            <w:r w:rsidRPr="000569DC">
              <w:rPr>
                <w:b/>
                <w:sz w:val="20"/>
                <w:szCs w:val="20"/>
              </w:rPr>
              <w:t>40</w:t>
            </w:r>
          </w:p>
        </w:tc>
        <w:tc>
          <w:tcPr>
            <w:tcW w:w="1383" w:type="pct"/>
            <w:vAlign w:val="center"/>
          </w:tcPr>
          <w:p w14:paraId="1ED440F5" w14:textId="77777777" w:rsidR="001A35F5" w:rsidRPr="000569DC" w:rsidRDefault="001A35F5">
            <w:pPr>
              <w:pStyle w:val="TableParagraph"/>
              <w:spacing w:before="0" w:line="276" w:lineRule="auto"/>
              <w:ind w:right="-66"/>
              <w:rPr>
                <w:sz w:val="20"/>
                <w:szCs w:val="20"/>
              </w:rPr>
              <w:pPrChange w:id="452" w:author="Mariana Piovesan Ramos | Vieira Rezende" w:date="2021-11-19T20:13:00Z">
                <w:pPr>
                  <w:pStyle w:val="TableParagraph"/>
                  <w:spacing w:before="0"/>
                  <w:ind w:right="-66"/>
                </w:pPr>
              </w:pPrChange>
            </w:pPr>
            <w:r w:rsidRPr="000569DC">
              <w:rPr>
                <w:sz w:val="20"/>
                <w:szCs w:val="20"/>
              </w:rPr>
              <w:t>Data de Vencimento</w:t>
            </w:r>
          </w:p>
        </w:tc>
        <w:tc>
          <w:tcPr>
            <w:tcW w:w="3037" w:type="pct"/>
            <w:vAlign w:val="center"/>
          </w:tcPr>
          <w:p w14:paraId="4FCCBA10" w14:textId="77777777" w:rsidR="001A35F5" w:rsidRPr="000569DC" w:rsidRDefault="001A35F5">
            <w:pPr>
              <w:pStyle w:val="TableParagraph"/>
              <w:spacing w:before="0" w:line="276" w:lineRule="auto"/>
              <w:ind w:right="-66"/>
              <w:rPr>
                <w:sz w:val="20"/>
                <w:szCs w:val="20"/>
              </w:rPr>
              <w:pPrChange w:id="453" w:author="Mariana Piovesan Ramos | Vieira Rezende" w:date="2021-11-19T20:13:00Z">
                <w:pPr>
                  <w:pStyle w:val="TableParagraph"/>
                  <w:spacing w:before="0"/>
                  <w:ind w:right="-66"/>
                </w:pPr>
              </w:pPrChange>
            </w:pPr>
            <w:r w:rsidRPr="000569DC">
              <w:rPr>
                <w:bCs/>
                <w:sz w:val="20"/>
                <w:szCs w:val="20"/>
              </w:rPr>
              <w:t>Data de Pagamento dos Juros Remuneratórios</w:t>
            </w:r>
          </w:p>
        </w:tc>
      </w:tr>
    </w:tbl>
    <w:p w14:paraId="495E3FB5" w14:textId="77777777" w:rsidR="000A115D" w:rsidRPr="000569DC" w:rsidRDefault="000A115D">
      <w:pPr>
        <w:pStyle w:val="Corpodetexto"/>
        <w:spacing w:line="276" w:lineRule="auto"/>
        <w:ind w:right="-66"/>
        <w:pPrChange w:id="454" w:author="Mariana Piovesan Ramos | Vieira Rezende" w:date="2021-11-19T20:13:00Z">
          <w:pPr>
            <w:pStyle w:val="Corpodetexto"/>
            <w:spacing w:line="317" w:lineRule="auto"/>
            <w:ind w:right="-66"/>
          </w:pPr>
        </w:pPrChange>
      </w:pPr>
    </w:p>
    <w:p w14:paraId="3FBED241" w14:textId="6EC7CC11" w:rsidR="000A115D" w:rsidRPr="000569DC" w:rsidRDefault="0040318D">
      <w:pPr>
        <w:pStyle w:val="PargrafodaLista"/>
        <w:numPr>
          <w:ilvl w:val="2"/>
          <w:numId w:val="17"/>
        </w:numPr>
        <w:tabs>
          <w:tab w:val="left" w:pos="1187"/>
        </w:tabs>
        <w:spacing w:line="276" w:lineRule="auto"/>
        <w:ind w:left="0" w:right="-66" w:firstLine="0"/>
        <w:rPr>
          <w:sz w:val="20"/>
          <w:szCs w:val="20"/>
        </w:rPr>
        <w:pPrChange w:id="455" w:author="Mariana Piovesan Ramos | Vieira Rezende" w:date="2021-11-19T20:13:00Z">
          <w:pPr>
            <w:pStyle w:val="PargrafodaLista"/>
            <w:numPr>
              <w:ilvl w:val="2"/>
              <w:numId w:val="17"/>
            </w:numPr>
            <w:tabs>
              <w:tab w:val="left" w:pos="1187"/>
            </w:tabs>
            <w:spacing w:line="317" w:lineRule="auto"/>
            <w:ind w:left="0" w:right="-66" w:hanging="720"/>
          </w:pPr>
        </w:pPrChange>
      </w:pPr>
      <w:r w:rsidRPr="000569DC">
        <w:rPr>
          <w:sz w:val="20"/>
          <w:szCs w:val="20"/>
        </w:rPr>
        <w:t>Farão</w:t>
      </w:r>
      <w:r w:rsidRPr="000569DC">
        <w:rPr>
          <w:spacing w:val="-6"/>
          <w:sz w:val="20"/>
          <w:szCs w:val="20"/>
        </w:rPr>
        <w:t xml:space="preserve"> </w:t>
      </w:r>
      <w:r w:rsidRPr="000569DC">
        <w:rPr>
          <w:sz w:val="20"/>
          <w:szCs w:val="20"/>
        </w:rPr>
        <w:t>jus</w:t>
      </w:r>
      <w:r w:rsidRPr="000569DC">
        <w:rPr>
          <w:spacing w:val="-6"/>
          <w:sz w:val="20"/>
          <w:szCs w:val="20"/>
        </w:rPr>
        <w:t xml:space="preserve"> </w:t>
      </w:r>
      <w:r w:rsidRPr="000569DC">
        <w:rPr>
          <w:sz w:val="20"/>
          <w:szCs w:val="20"/>
        </w:rPr>
        <w:t>ao</w:t>
      </w:r>
      <w:r w:rsidRPr="000569DC">
        <w:rPr>
          <w:spacing w:val="-7"/>
          <w:sz w:val="20"/>
          <w:szCs w:val="20"/>
        </w:rPr>
        <w:t xml:space="preserve"> </w:t>
      </w:r>
      <w:r w:rsidRPr="000569DC">
        <w:rPr>
          <w:sz w:val="20"/>
          <w:szCs w:val="20"/>
        </w:rPr>
        <w:t>recebimento</w:t>
      </w:r>
      <w:r w:rsidRPr="000569DC">
        <w:rPr>
          <w:spacing w:val="-7"/>
          <w:sz w:val="20"/>
          <w:szCs w:val="20"/>
        </w:rPr>
        <w:t xml:space="preserve"> </w:t>
      </w:r>
      <w:r w:rsidRPr="000569DC">
        <w:rPr>
          <w:sz w:val="20"/>
          <w:szCs w:val="20"/>
        </w:rPr>
        <w:t>dos</w:t>
      </w:r>
      <w:r w:rsidRPr="000569DC">
        <w:rPr>
          <w:spacing w:val="-6"/>
          <w:sz w:val="20"/>
          <w:szCs w:val="20"/>
        </w:rPr>
        <w:t xml:space="preserve"> </w:t>
      </w:r>
      <w:r w:rsidR="00171714" w:rsidRPr="000569DC">
        <w:rPr>
          <w:sz w:val="20"/>
          <w:szCs w:val="20"/>
        </w:rPr>
        <w:t>pagamento</w:t>
      </w:r>
      <w:r w:rsidR="002918C8" w:rsidRPr="000569DC">
        <w:rPr>
          <w:sz w:val="20"/>
          <w:szCs w:val="20"/>
        </w:rPr>
        <w:t xml:space="preserve">s </w:t>
      </w:r>
      <w:r w:rsidR="00171714" w:rsidRPr="000569DC">
        <w:rPr>
          <w:sz w:val="20"/>
          <w:szCs w:val="20"/>
        </w:rPr>
        <w:t>previstos nesta Escritura de Emissão</w:t>
      </w:r>
      <w:r w:rsidRPr="000569DC">
        <w:rPr>
          <w:spacing w:val="-6"/>
          <w:sz w:val="20"/>
          <w:szCs w:val="20"/>
        </w:rPr>
        <w:t xml:space="preserve"> </w:t>
      </w:r>
      <w:r w:rsidRPr="000569DC">
        <w:rPr>
          <w:sz w:val="20"/>
          <w:szCs w:val="20"/>
        </w:rPr>
        <w:t>aqueles</w:t>
      </w:r>
      <w:r w:rsidRPr="000569DC">
        <w:rPr>
          <w:spacing w:val="-6"/>
          <w:sz w:val="20"/>
          <w:szCs w:val="20"/>
        </w:rPr>
        <w:t xml:space="preserve"> </w:t>
      </w:r>
      <w:r w:rsidRPr="000569DC">
        <w:rPr>
          <w:sz w:val="20"/>
          <w:szCs w:val="20"/>
        </w:rPr>
        <w:t>que</w:t>
      </w:r>
      <w:r w:rsidRPr="000569DC">
        <w:rPr>
          <w:spacing w:val="-7"/>
          <w:sz w:val="20"/>
          <w:szCs w:val="20"/>
        </w:rPr>
        <w:t xml:space="preserve"> </w:t>
      </w:r>
      <w:r w:rsidRPr="000569DC">
        <w:rPr>
          <w:sz w:val="20"/>
          <w:szCs w:val="20"/>
        </w:rPr>
        <w:t>forem</w:t>
      </w:r>
      <w:r w:rsidRPr="000569DC">
        <w:rPr>
          <w:spacing w:val="-5"/>
          <w:sz w:val="20"/>
          <w:szCs w:val="20"/>
        </w:rPr>
        <w:t xml:space="preserve"> </w:t>
      </w:r>
      <w:r w:rsidRPr="000569DC">
        <w:rPr>
          <w:sz w:val="20"/>
          <w:szCs w:val="20"/>
        </w:rPr>
        <w:t>titulares</w:t>
      </w:r>
      <w:r w:rsidRPr="000569DC">
        <w:rPr>
          <w:spacing w:val="-6"/>
          <w:sz w:val="20"/>
          <w:szCs w:val="20"/>
        </w:rPr>
        <w:t xml:space="preserve"> </w:t>
      </w:r>
      <w:r w:rsidRPr="000569DC">
        <w:rPr>
          <w:sz w:val="20"/>
          <w:szCs w:val="20"/>
        </w:rPr>
        <w:t>de Debêntures</w:t>
      </w:r>
      <w:r w:rsidRPr="000569DC">
        <w:rPr>
          <w:spacing w:val="-9"/>
          <w:sz w:val="20"/>
          <w:szCs w:val="20"/>
        </w:rPr>
        <w:t xml:space="preserve"> </w:t>
      </w:r>
      <w:r w:rsidRPr="000569DC">
        <w:rPr>
          <w:sz w:val="20"/>
          <w:szCs w:val="20"/>
        </w:rPr>
        <w:t>ao</w:t>
      </w:r>
      <w:r w:rsidRPr="000569DC">
        <w:rPr>
          <w:spacing w:val="-9"/>
          <w:sz w:val="20"/>
          <w:szCs w:val="20"/>
        </w:rPr>
        <w:t xml:space="preserve"> </w:t>
      </w:r>
      <w:r w:rsidRPr="000569DC">
        <w:rPr>
          <w:sz w:val="20"/>
          <w:szCs w:val="20"/>
        </w:rPr>
        <w:t>final</w:t>
      </w:r>
      <w:r w:rsidRPr="000569DC">
        <w:rPr>
          <w:spacing w:val="-5"/>
          <w:sz w:val="20"/>
          <w:szCs w:val="20"/>
        </w:rPr>
        <w:t xml:space="preserve"> </w:t>
      </w:r>
      <w:r w:rsidRPr="000569DC">
        <w:rPr>
          <w:sz w:val="20"/>
          <w:szCs w:val="20"/>
        </w:rPr>
        <w:t>do</w:t>
      </w:r>
      <w:r w:rsidRPr="000569DC">
        <w:rPr>
          <w:spacing w:val="-10"/>
          <w:sz w:val="20"/>
          <w:szCs w:val="20"/>
        </w:rPr>
        <w:t xml:space="preserve"> </w:t>
      </w:r>
      <w:r w:rsidRPr="000569DC">
        <w:rPr>
          <w:sz w:val="20"/>
          <w:szCs w:val="20"/>
        </w:rPr>
        <w:t>Dia</w:t>
      </w:r>
      <w:r w:rsidRPr="000569DC">
        <w:rPr>
          <w:spacing w:val="-7"/>
          <w:sz w:val="20"/>
          <w:szCs w:val="20"/>
        </w:rPr>
        <w:t xml:space="preserve"> </w:t>
      </w:r>
      <w:r w:rsidRPr="000569DC">
        <w:rPr>
          <w:sz w:val="20"/>
          <w:szCs w:val="20"/>
        </w:rPr>
        <w:t>Útil</w:t>
      </w:r>
      <w:r w:rsidRPr="000569DC">
        <w:rPr>
          <w:spacing w:val="-8"/>
          <w:sz w:val="20"/>
          <w:szCs w:val="20"/>
        </w:rPr>
        <w:t xml:space="preserve"> </w:t>
      </w:r>
      <w:r w:rsidRPr="000569DC">
        <w:rPr>
          <w:sz w:val="20"/>
          <w:szCs w:val="20"/>
        </w:rPr>
        <w:t>imediatamente</w:t>
      </w:r>
      <w:r w:rsidRPr="000569DC">
        <w:rPr>
          <w:spacing w:val="-9"/>
          <w:sz w:val="20"/>
          <w:szCs w:val="20"/>
        </w:rPr>
        <w:t xml:space="preserve"> </w:t>
      </w:r>
      <w:r w:rsidRPr="000569DC">
        <w:rPr>
          <w:sz w:val="20"/>
          <w:szCs w:val="20"/>
        </w:rPr>
        <w:t>anterior</w:t>
      </w:r>
      <w:r w:rsidRPr="000569DC">
        <w:rPr>
          <w:spacing w:val="-4"/>
          <w:sz w:val="20"/>
          <w:szCs w:val="20"/>
        </w:rPr>
        <w:t xml:space="preserve"> </w:t>
      </w:r>
      <w:r w:rsidRPr="000569DC">
        <w:rPr>
          <w:sz w:val="20"/>
          <w:szCs w:val="20"/>
        </w:rPr>
        <w:t>à</w:t>
      </w:r>
      <w:r w:rsidRPr="000569DC">
        <w:rPr>
          <w:spacing w:val="-6"/>
          <w:sz w:val="20"/>
          <w:szCs w:val="20"/>
        </w:rPr>
        <w:t xml:space="preserve"> </w:t>
      </w:r>
      <w:r w:rsidRPr="000569DC">
        <w:rPr>
          <w:sz w:val="20"/>
          <w:szCs w:val="20"/>
        </w:rPr>
        <w:t>respectiva</w:t>
      </w:r>
      <w:r w:rsidRPr="000569DC">
        <w:rPr>
          <w:spacing w:val="-8"/>
          <w:sz w:val="20"/>
          <w:szCs w:val="20"/>
        </w:rPr>
        <w:t xml:space="preserve"> </w:t>
      </w:r>
      <w:r w:rsidRPr="000569DC">
        <w:rPr>
          <w:sz w:val="20"/>
          <w:szCs w:val="20"/>
        </w:rPr>
        <w:t>data</w:t>
      </w:r>
      <w:r w:rsidRPr="000569DC">
        <w:rPr>
          <w:spacing w:val="-7"/>
          <w:sz w:val="20"/>
          <w:szCs w:val="20"/>
        </w:rPr>
        <w:t xml:space="preserve"> </w:t>
      </w:r>
      <w:r w:rsidRPr="000569DC">
        <w:rPr>
          <w:sz w:val="20"/>
          <w:szCs w:val="20"/>
        </w:rPr>
        <w:t>de</w:t>
      </w:r>
      <w:r w:rsidRPr="000569DC">
        <w:rPr>
          <w:spacing w:val="-9"/>
          <w:sz w:val="20"/>
          <w:szCs w:val="20"/>
        </w:rPr>
        <w:t xml:space="preserve"> </w:t>
      </w:r>
      <w:r w:rsidRPr="000569DC">
        <w:rPr>
          <w:sz w:val="20"/>
          <w:szCs w:val="20"/>
        </w:rPr>
        <w:t>pagamento.</w:t>
      </w:r>
      <w:r w:rsidRPr="000569DC">
        <w:rPr>
          <w:spacing w:val="-7"/>
          <w:sz w:val="20"/>
          <w:szCs w:val="20"/>
        </w:rPr>
        <w:t xml:space="preserve"> </w:t>
      </w:r>
      <w:r w:rsidRPr="000569DC">
        <w:rPr>
          <w:sz w:val="20"/>
          <w:szCs w:val="20"/>
        </w:rPr>
        <w:t xml:space="preserve">O pagamento dos Juros Remuneratórios será feito pela Emissora aos Debenturistas, </w:t>
      </w:r>
      <w:r w:rsidRPr="000569DC">
        <w:rPr>
          <w:spacing w:val="2"/>
          <w:sz w:val="20"/>
          <w:szCs w:val="20"/>
        </w:rPr>
        <w:t xml:space="preserve">de </w:t>
      </w:r>
      <w:r w:rsidRPr="000569DC">
        <w:rPr>
          <w:sz w:val="20"/>
          <w:szCs w:val="20"/>
        </w:rPr>
        <w:t>acordo com as normas e procedimentos da B3, caso as Debêntures estejam custodiadas eletronicamente</w:t>
      </w:r>
      <w:r w:rsidRPr="000569DC">
        <w:rPr>
          <w:spacing w:val="-20"/>
          <w:sz w:val="20"/>
          <w:szCs w:val="20"/>
        </w:rPr>
        <w:t xml:space="preserve"> </w:t>
      </w:r>
      <w:r w:rsidRPr="000569DC">
        <w:rPr>
          <w:sz w:val="20"/>
          <w:szCs w:val="20"/>
        </w:rPr>
        <w:t>na</w:t>
      </w:r>
      <w:r w:rsidRPr="000569DC">
        <w:rPr>
          <w:spacing w:val="-16"/>
          <w:sz w:val="20"/>
          <w:szCs w:val="20"/>
        </w:rPr>
        <w:t xml:space="preserve"> </w:t>
      </w:r>
      <w:r w:rsidRPr="000569DC">
        <w:rPr>
          <w:sz w:val="20"/>
          <w:szCs w:val="20"/>
        </w:rPr>
        <w:t>B3,</w:t>
      </w:r>
      <w:r w:rsidRPr="000569DC">
        <w:rPr>
          <w:spacing w:val="-16"/>
          <w:sz w:val="20"/>
          <w:szCs w:val="20"/>
        </w:rPr>
        <w:t xml:space="preserve"> </w:t>
      </w:r>
      <w:r w:rsidRPr="000569DC">
        <w:rPr>
          <w:sz w:val="20"/>
          <w:szCs w:val="20"/>
        </w:rPr>
        <w:t>ou</w:t>
      </w:r>
      <w:r w:rsidRPr="000569DC">
        <w:rPr>
          <w:spacing w:val="-15"/>
          <w:sz w:val="20"/>
          <w:szCs w:val="20"/>
        </w:rPr>
        <w:t xml:space="preserve"> </w:t>
      </w:r>
      <w:r w:rsidRPr="000569DC">
        <w:rPr>
          <w:sz w:val="20"/>
          <w:szCs w:val="20"/>
        </w:rPr>
        <w:t>por</w:t>
      </w:r>
      <w:r w:rsidRPr="000569DC">
        <w:rPr>
          <w:spacing w:val="-19"/>
          <w:sz w:val="20"/>
          <w:szCs w:val="20"/>
        </w:rPr>
        <w:t xml:space="preserve"> </w:t>
      </w:r>
      <w:r w:rsidRPr="000569DC">
        <w:rPr>
          <w:sz w:val="20"/>
          <w:szCs w:val="20"/>
        </w:rPr>
        <w:t>meio</w:t>
      </w:r>
      <w:r w:rsidRPr="000569DC">
        <w:rPr>
          <w:spacing w:val="-19"/>
          <w:sz w:val="20"/>
          <w:szCs w:val="20"/>
        </w:rPr>
        <w:t xml:space="preserve"> </w:t>
      </w:r>
      <w:r w:rsidRPr="000569DC">
        <w:rPr>
          <w:sz w:val="20"/>
          <w:szCs w:val="20"/>
        </w:rPr>
        <w:t>dos</w:t>
      </w:r>
      <w:r w:rsidRPr="000569DC">
        <w:rPr>
          <w:spacing w:val="-16"/>
          <w:sz w:val="20"/>
          <w:szCs w:val="20"/>
        </w:rPr>
        <w:t xml:space="preserve"> </w:t>
      </w:r>
      <w:r w:rsidRPr="000569DC">
        <w:rPr>
          <w:sz w:val="20"/>
          <w:szCs w:val="20"/>
        </w:rPr>
        <w:t>procedimentos</w:t>
      </w:r>
      <w:r w:rsidRPr="000569DC">
        <w:rPr>
          <w:spacing w:val="-17"/>
          <w:sz w:val="20"/>
          <w:szCs w:val="20"/>
        </w:rPr>
        <w:t xml:space="preserve"> </w:t>
      </w:r>
      <w:r w:rsidRPr="000569DC">
        <w:rPr>
          <w:sz w:val="20"/>
          <w:szCs w:val="20"/>
        </w:rPr>
        <w:t>do</w:t>
      </w:r>
      <w:r w:rsidRPr="000569DC">
        <w:rPr>
          <w:spacing w:val="-16"/>
          <w:sz w:val="20"/>
          <w:szCs w:val="20"/>
        </w:rPr>
        <w:t xml:space="preserve"> </w:t>
      </w:r>
      <w:r w:rsidRPr="000569DC">
        <w:rPr>
          <w:sz w:val="20"/>
          <w:szCs w:val="20"/>
        </w:rPr>
        <w:t>Escriturador</w:t>
      </w:r>
      <w:r w:rsidRPr="000569DC">
        <w:rPr>
          <w:spacing w:val="-17"/>
          <w:sz w:val="20"/>
          <w:szCs w:val="20"/>
        </w:rPr>
        <w:t xml:space="preserve"> </w:t>
      </w:r>
      <w:r w:rsidRPr="000569DC">
        <w:rPr>
          <w:sz w:val="20"/>
          <w:szCs w:val="20"/>
        </w:rPr>
        <w:t>para</w:t>
      </w:r>
      <w:r w:rsidRPr="000569DC">
        <w:rPr>
          <w:spacing w:val="-18"/>
          <w:sz w:val="20"/>
          <w:szCs w:val="20"/>
        </w:rPr>
        <w:t xml:space="preserve"> </w:t>
      </w:r>
      <w:r w:rsidRPr="000569DC">
        <w:rPr>
          <w:sz w:val="20"/>
          <w:szCs w:val="20"/>
        </w:rPr>
        <w:t>as</w:t>
      </w:r>
      <w:r w:rsidRPr="000569DC">
        <w:rPr>
          <w:spacing w:val="-16"/>
          <w:sz w:val="20"/>
          <w:szCs w:val="20"/>
        </w:rPr>
        <w:t xml:space="preserve"> </w:t>
      </w:r>
      <w:r w:rsidRPr="000569DC">
        <w:rPr>
          <w:sz w:val="20"/>
          <w:szCs w:val="20"/>
        </w:rPr>
        <w:t>Debêntures que não estejam custodiadas eletronicamente na</w:t>
      </w:r>
      <w:r w:rsidRPr="000569DC">
        <w:rPr>
          <w:spacing w:val="-8"/>
          <w:sz w:val="20"/>
          <w:szCs w:val="20"/>
        </w:rPr>
        <w:t xml:space="preserve"> </w:t>
      </w:r>
      <w:r w:rsidRPr="000569DC">
        <w:rPr>
          <w:sz w:val="20"/>
          <w:szCs w:val="20"/>
        </w:rPr>
        <w:t>B3.</w:t>
      </w:r>
    </w:p>
    <w:p w14:paraId="1694D6BE" w14:textId="77777777" w:rsidR="000A115D" w:rsidRPr="000569DC" w:rsidRDefault="000A115D">
      <w:pPr>
        <w:pStyle w:val="Corpodetexto"/>
        <w:spacing w:line="276" w:lineRule="auto"/>
        <w:ind w:right="-66"/>
        <w:pPrChange w:id="456" w:author="Mariana Piovesan Ramos | Vieira Rezende" w:date="2021-11-19T20:13:00Z">
          <w:pPr>
            <w:pStyle w:val="Corpodetexto"/>
            <w:spacing w:line="317" w:lineRule="auto"/>
            <w:ind w:right="-66"/>
          </w:pPr>
        </w:pPrChange>
      </w:pPr>
    </w:p>
    <w:p w14:paraId="66FEE34E" w14:textId="77777777" w:rsidR="000A115D" w:rsidRPr="000569DC" w:rsidRDefault="0040318D">
      <w:pPr>
        <w:pStyle w:val="PargrafodaLista"/>
        <w:keepNext/>
        <w:widowControl/>
        <w:numPr>
          <w:ilvl w:val="1"/>
          <w:numId w:val="18"/>
        </w:numPr>
        <w:tabs>
          <w:tab w:val="left" w:pos="1199"/>
        </w:tabs>
        <w:spacing w:line="276" w:lineRule="auto"/>
        <w:ind w:left="0" w:right="-68" w:firstLine="0"/>
        <w:rPr>
          <w:b/>
          <w:sz w:val="20"/>
          <w:szCs w:val="20"/>
        </w:rPr>
        <w:pPrChange w:id="457" w:author="Mariana Piovesan Ramos | Vieira Rezende" w:date="2021-11-19T20:13:00Z">
          <w:pPr>
            <w:pStyle w:val="PargrafodaLista"/>
            <w:keepNext/>
            <w:widowControl/>
            <w:numPr>
              <w:ilvl w:val="1"/>
              <w:numId w:val="18"/>
            </w:numPr>
            <w:tabs>
              <w:tab w:val="left" w:pos="1199"/>
            </w:tabs>
            <w:spacing w:line="317" w:lineRule="auto"/>
            <w:ind w:left="0" w:right="-68" w:hanging="720"/>
          </w:pPr>
        </w:pPrChange>
      </w:pPr>
      <w:r w:rsidRPr="000569DC">
        <w:rPr>
          <w:b/>
          <w:sz w:val="20"/>
          <w:szCs w:val="20"/>
        </w:rPr>
        <w:t>AMORTIZAÇÃO DO VALOR NOMINAL UNITÁRIO</w:t>
      </w:r>
      <w:r w:rsidRPr="000569DC">
        <w:rPr>
          <w:b/>
          <w:spacing w:val="-7"/>
          <w:sz w:val="20"/>
          <w:szCs w:val="20"/>
        </w:rPr>
        <w:t xml:space="preserve"> </w:t>
      </w:r>
      <w:r w:rsidRPr="000569DC">
        <w:rPr>
          <w:b/>
          <w:sz w:val="20"/>
          <w:szCs w:val="20"/>
        </w:rPr>
        <w:t>ATUALIZADO</w:t>
      </w:r>
    </w:p>
    <w:p w14:paraId="5B630E96" w14:textId="77777777" w:rsidR="000A115D" w:rsidRPr="000569DC" w:rsidRDefault="000A115D">
      <w:pPr>
        <w:pStyle w:val="Corpodetexto"/>
        <w:keepNext/>
        <w:widowControl/>
        <w:spacing w:line="276" w:lineRule="auto"/>
        <w:ind w:right="-68"/>
        <w:rPr>
          <w:b/>
        </w:rPr>
        <w:pPrChange w:id="458" w:author="Mariana Piovesan Ramos | Vieira Rezende" w:date="2021-11-19T20:13:00Z">
          <w:pPr>
            <w:pStyle w:val="Corpodetexto"/>
            <w:keepNext/>
            <w:widowControl/>
            <w:spacing w:line="317" w:lineRule="auto"/>
            <w:ind w:right="-68"/>
          </w:pPr>
        </w:pPrChange>
      </w:pPr>
    </w:p>
    <w:p w14:paraId="023375E0" w14:textId="2F8123A5" w:rsidR="000A115D" w:rsidRPr="000569DC" w:rsidRDefault="0040318D">
      <w:pPr>
        <w:pStyle w:val="PargrafodaLista"/>
        <w:numPr>
          <w:ilvl w:val="2"/>
          <w:numId w:val="18"/>
        </w:numPr>
        <w:tabs>
          <w:tab w:val="left" w:pos="1199"/>
        </w:tabs>
        <w:spacing w:line="276" w:lineRule="auto"/>
        <w:ind w:left="0" w:right="-66" w:firstLine="0"/>
        <w:rPr>
          <w:vanish/>
          <w:sz w:val="20"/>
          <w:szCs w:val="20"/>
        </w:rPr>
        <w:pPrChange w:id="459" w:author="Mariana Piovesan Ramos | Vieira Rezende" w:date="2021-11-19T20:13:00Z">
          <w:pPr>
            <w:pStyle w:val="PargrafodaLista"/>
            <w:numPr>
              <w:ilvl w:val="2"/>
              <w:numId w:val="18"/>
            </w:numPr>
            <w:tabs>
              <w:tab w:val="left" w:pos="1199"/>
            </w:tabs>
            <w:spacing w:line="317" w:lineRule="auto"/>
            <w:ind w:left="0" w:right="-66" w:hanging="708"/>
          </w:pPr>
        </w:pPrChange>
      </w:pPr>
      <w:r w:rsidRPr="000569DC">
        <w:rPr>
          <w:sz w:val="20"/>
          <w:szCs w:val="20"/>
        </w:rPr>
        <w:t>Sem prejuízo dos pagamentos em decorrência do vencimento antecipado, Resgate Antecipado Facultativo Total</w:t>
      </w:r>
      <w:r w:rsidR="00E46DA6" w:rsidRPr="000569DC">
        <w:rPr>
          <w:sz w:val="20"/>
          <w:szCs w:val="20"/>
        </w:rPr>
        <w:t xml:space="preserve"> e</w:t>
      </w:r>
      <w:r w:rsidRPr="000569DC">
        <w:rPr>
          <w:sz w:val="20"/>
          <w:szCs w:val="20"/>
        </w:rPr>
        <w:t xml:space="preserve"> Oferta de Resgate Antecipado Total, o Valor Nominal Unitário Atualizado das Debêntures será amortizado em 3</w:t>
      </w:r>
      <w:r w:rsidR="00E46DA6" w:rsidRPr="000569DC">
        <w:rPr>
          <w:sz w:val="20"/>
          <w:szCs w:val="20"/>
        </w:rPr>
        <w:t>7</w:t>
      </w:r>
      <w:r w:rsidRPr="000569DC">
        <w:rPr>
          <w:sz w:val="20"/>
          <w:szCs w:val="20"/>
        </w:rPr>
        <w:t xml:space="preserve"> (trinta e </w:t>
      </w:r>
      <w:r w:rsidR="00E46DA6" w:rsidRPr="000569DC">
        <w:rPr>
          <w:sz w:val="20"/>
          <w:szCs w:val="20"/>
        </w:rPr>
        <w:t>sete</w:t>
      </w:r>
      <w:r w:rsidRPr="000569DC">
        <w:rPr>
          <w:sz w:val="20"/>
          <w:szCs w:val="20"/>
        </w:rPr>
        <w:t xml:space="preserve">) parcelas semestrais e consecutivas, nas respectivas datas de amortização, sendo a primeira parcela devida em 15 de </w:t>
      </w:r>
      <w:r w:rsidR="00D75C84" w:rsidRPr="000569DC">
        <w:rPr>
          <w:sz w:val="20"/>
          <w:szCs w:val="20"/>
        </w:rPr>
        <w:t xml:space="preserve">novembro </w:t>
      </w:r>
      <w:r w:rsidRPr="000569DC">
        <w:rPr>
          <w:sz w:val="20"/>
          <w:szCs w:val="20"/>
        </w:rPr>
        <w:t>de 2023 e a última na Data de Vencimento, conforme cronograma descrito na 2ª (segunda) coluna da tabela a seguir (“</w:t>
      </w:r>
      <w:r w:rsidRPr="000569DC">
        <w:rPr>
          <w:sz w:val="20"/>
          <w:szCs w:val="20"/>
          <w:u w:val="single"/>
        </w:rPr>
        <w:t>Datas de Amortização das Debêntures</w:t>
      </w:r>
      <w:r w:rsidRPr="000569DC">
        <w:rPr>
          <w:sz w:val="20"/>
          <w:szCs w:val="20"/>
        </w:rPr>
        <w:t>”) e percentuais de amortização dispostos na tabela a seguir (“</w:t>
      </w:r>
      <w:r w:rsidRPr="000569DC">
        <w:rPr>
          <w:sz w:val="20"/>
          <w:szCs w:val="20"/>
          <w:u w:val="single"/>
        </w:rPr>
        <w:t xml:space="preserve">Percentual do </w:t>
      </w:r>
      <w:r w:rsidR="00E04B97" w:rsidRPr="000569DC">
        <w:rPr>
          <w:sz w:val="20"/>
          <w:szCs w:val="20"/>
          <w:u w:val="single"/>
        </w:rPr>
        <w:t>S</w:t>
      </w:r>
      <w:r w:rsidR="00E30058" w:rsidRPr="000569DC">
        <w:rPr>
          <w:sz w:val="20"/>
          <w:szCs w:val="20"/>
          <w:u w:val="single"/>
        </w:rPr>
        <w:t xml:space="preserve">aldo </w:t>
      </w:r>
      <w:r w:rsidR="00E04B97" w:rsidRPr="000569DC">
        <w:rPr>
          <w:sz w:val="20"/>
          <w:szCs w:val="20"/>
          <w:u w:val="single"/>
        </w:rPr>
        <w:t xml:space="preserve">Devedor </w:t>
      </w:r>
      <w:r w:rsidR="00E30058" w:rsidRPr="000569DC">
        <w:rPr>
          <w:sz w:val="20"/>
          <w:szCs w:val="20"/>
          <w:u w:val="single"/>
        </w:rPr>
        <w:t xml:space="preserve">do </w:t>
      </w:r>
      <w:r w:rsidRPr="000569DC">
        <w:rPr>
          <w:sz w:val="20"/>
          <w:szCs w:val="20"/>
          <w:u w:val="single"/>
        </w:rPr>
        <w:t>Valor Nominal Unitário Atualizado a ser Amortizado</w:t>
      </w:r>
      <w:r w:rsidRPr="000569DC">
        <w:rPr>
          <w:sz w:val="20"/>
          <w:szCs w:val="20"/>
        </w:rPr>
        <w:t>”):</w:t>
      </w:r>
    </w:p>
    <w:p w14:paraId="0B3DBCA3" w14:textId="77777777" w:rsidR="000A115D" w:rsidRPr="000569DC" w:rsidRDefault="000A115D">
      <w:pPr>
        <w:pStyle w:val="Corpodetexto"/>
        <w:spacing w:line="276" w:lineRule="auto"/>
        <w:ind w:right="-66"/>
        <w:pPrChange w:id="460" w:author="Mariana Piovesan Ramos | Vieira Rezende" w:date="2021-11-19T20:13:00Z">
          <w:pPr>
            <w:pStyle w:val="Corpodetexto"/>
            <w:spacing w:line="317" w:lineRule="auto"/>
            <w:ind w:right="-66"/>
          </w:pPr>
        </w:pPrChange>
      </w:pPr>
    </w:p>
    <w:tbl>
      <w:tblPr>
        <w:tblStyle w:val="TableNormal1"/>
        <w:tblW w:w="0" w:type="auto"/>
        <w:tblInd w:w="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3670"/>
        <w:gridCol w:w="3255"/>
      </w:tblGrid>
      <w:tr w:rsidR="005B4932" w:rsidRPr="000569DC" w14:paraId="41FD2C89" w14:textId="77777777" w:rsidTr="004A26AA">
        <w:trPr>
          <w:trHeight w:val="993"/>
          <w:tblHeader/>
        </w:trPr>
        <w:tc>
          <w:tcPr>
            <w:tcW w:w="1322" w:type="dxa"/>
            <w:shd w:val="clear" w:color="auto" w:fill="F2F2F2" w:themeFill="background1" w:themeFillShade="F2"/>
            <w:vAlign w:val="center"/>
          </w:tcPr>
          <w:p w14:paraId="5A7A7DC6" w14:textId="77777777" w:rsidR="000A115D" w:rsidRPr="000569DC" w:rsidRDefault="0040318D">
            <w:pPr>
              <w:pStyle w:val="TableParagraph"/>
              <w:spacing w:before="0" w:line="276" w:lineRule="auto"/>
              <w:ind w:right="93"/>
              <w:rPr>
                <w:b/>
                <w:sz w:val="20"/>
                <w:szCs w:val="20"/>
              </w:rPr>
              <w:pPrChange w:id="461" w:author="Mariana Piovesan Ramos | Vieira Rezende" w:date="2021-11-19T20:13:00Z">
                <w:pPr>
                  <w:pStyle w:val="TableParagraph"/>
                  <w:spacing w:before="0"/>
                  <w:ind w:right="93"/>
                </w:pPr>
              </w:pPrChange>
            </w:pPr>
            <w:r w:rsidRPr="000569DC">
              <w:rPr>
                <w:b/>
                <w:sz w:val="20"/>
                <w:szCs w:val="20"/>
              </w:rPr>
              <w:t>Parcela</w:t>
            </w:r>
          </w:p>
        </w:tc>
        <w:tc>
          <w:tcPr>
            <w:tcW w:w="3670" w:type="dxa"/>
            <w:shd w:val="clear" w:color="auto" w:fill="F2F2F2" w:themeFill="background1" w:themeFillShade="F2"/>
            <w:vAlign w:val="center"/>
          </w:tcPr>
          <w:p w14:paraId="28380D7B" w14:textId="77777777" w:rsidR="000A115D" w:rsidRPr="000569DC" w:rsidRDefault="0040318D">
            <w:pPr>
              <w:pStyle w:val="TableParagraph"/>
              <w:spacing w:before="0" w:line="276" w:lineRule="auto"/>
              <w:ind w:right="-66"/>
              <w:rPr>
                <w:b/>
                <w:sz w:val="20"/>
                <w:szCs w:val="20"/>
              </w:rPr>
              <w:pPrChange w:id="462" w:author="Mariana Piovesan Ramos | Vieira Rezende" w:date="2021-11-19T20:13:00Z">
                <w:pPr>
                  <w:pStyle w:val="TableParagraph"/>
                  <w:spacing w:before="0"/>
                  <w:ind w:right="-66"/>
                </w:pPr>
              </w:pPrChange>
            </w:pPr>
            <w:r w:rsidRPr="000569DC">
              <w:rPr>
                <w:b/>
                <w:sz w:val="20"/>
                <w:szCs w:val="20"/>
              </w:rPr>
              <w:t>Data de Amortização</w:t>
            </w:r>
          </w:p>
        </w:tc>
        <w:tc>
          <w:tcPr>
            <w:tcW w:w="3255" w:type="dxa"/>
            <w:shd w:val="clear" w:color="auto" w:fill="F2F2F2" w:themeFill="background1" w:themeFillShade="F2"/>
            <w:vAlign w:val="center"/>
          </w:tcPr>
          <w:p w14:paraId="0969FC35" w14:textId="367CDD9A" w:rsidR="000A115D" w:rsidRPr="000569DC" w:rsidRDefault="0040318D">
            <w:pPr>
              <w:pStyle w:val="TableParagraph"/>
              <w:spacing w:before="0" w:line="276" w:lineRule="auto"/>
              <w:ind w:right="-66"/>
              <w:rPr>
                <w:b/>
                <w:sz w:val="20"/>
                <w:szCs w:val="20"/>
              </w:rPr>
              <w:pPrChange w:id="463" w:author="Mariana Piovesan Ramos | Vieira Rezende" w:date="2021-11-19T20:13:00Z">
                <w:pPr>
                  <w:pStyle w:val="TableParagraph"/>
                  <w:spacing w:before="0"/>
                  <w:ind w:right="-66"/>
                </w:pPr>
              </w:pPrChange>
            </w:pPr>
            <w:r w:rsidRPr="000569DC">
              <w:rPr>
                <w:b/>
                <w:sz w:val="20"/>
                <w:szCs w:val="20"/>
              </w:rPr>
              <w:t xml:space="preserve">Percentual do </w:t>
            </w:r>
            <w:r w:rsidR="00E04B97" w:rsidRPr="000569DC">
              <w:rPr>
                <w:b/>
                <w:sz w:val="20"/>
                <w:szCs w:val="20"/>
              </w:rPr>
              <w:t>S</w:t>
            </w:r>
            <w:r w:rsidR="00CE1347" w:rsidRPr="000569DC">
              <w:rPr>
                <w:b/>
                <w:sz w:val="20"/>
                <w:szCs w:val="20"/>
              </w:rPr>
              <w:t xml:space="preserve">aldo </w:t>
            </w:r>
            <w:r w:rsidR="00E04B97" w:rsidRPr="000569DC">
              <w:rPr>
                <w:b/>
                <w:sz w:val="20"/>
                <w:szCs w:val="20"/>
              </w:rPr>
              <w:t xml:space="preserve">Devedor </w:t>
            </w:r>
            <w:r w:rsidR="00CE1347" w:rsidRPr="000569DC">
              <w:rPr>
                <w:b/>
                <w:sz w:val="20"/>
                <w:szCs w:val="20"/>
              </w:rPr>
              <w:t xml:space="preserve">do </w:t>
            </w:r>
            <w:r w:rsidRPr="000569DC">
              <w:rPr>
                <w:b/>
                <w:sz w:val="20"/>
                <w:szCs w:val="20"/>
              </w:rPr>
              <w:t>Valor Nominal Unitário Atualizado a ser</w:t>
            </w:r>
            <w:r w:rsidR="00CE1347" w:rsidRPr="000569DC">
              <w:rPr>
                <w:b/>
                <w:sz w:val="20"/>
                <w:szCs w:val="20"/>
              </w:rPr>
              <w:t xml:space="preserve"> </w:t>
            </w:r>
            <w:r w:rsidRPr="000569DC">
              <w:rPr>
                <w:b/>
                <w:sz w:val="20"/>
                <w:szCs w:val="20"/>
              </w:rPr>
              <w:t>Amortizado</w:t>
            </w:r>
          </w:p>
        </w:tc>
      </w:tr>
      <w:tr w:rsidR="00A309BA" w:rsidRPr="000569DC" w14:paraId="685537B3" w14:textId="2B9AAB5D" w:rsidTr="00F04638">
        <w:trPr>
          <w:trHeight w:val="321"/>
        </w:trPr>
        <w:tc>
          <w:tcPr>
            <w:tcW w:w="1322" w:type="dxa"/>
            <w:shd w:val="clear" w:color="auto" w:fill="F2F2F2" w:themeFill="background1" w:themeFillShade="F2"/>
          </w:tcPr>
          <w:p w14:paraId="28A24ED9" w14:textId="40622253" w:rsidR="00A309BA" w:rsidRPr="000569DC" w:rsidRDefault="00A309BA">
            <w:pPr>
              <w:pStyle w:val="TableParagraph"/>
              <w:spacing w:before="0" w:line="276" w:lineRule="auto"/>
              <w:ind w:right="93"/>
              <w:rPr>
                <w:b/>
                <w:sz w:val="20"/>
                <w:szCs w:val="20"/>
              </w:rPr>
              <w:pPrChange w:id="464" w:author="Mariana Piovesan Ramos | Vieira Rezende" w:date="2021-11-19T20:13:00Z">
                <w:pPr>
                  <w:pStyle w:val="TableParagraph"/>
                  <w:spacing w:before="0"/>
                  <w:ind w:right="93"/>
                </w:pPr>
              </w:pPrChange>
            </w:pPr>
            <w:r w:rsidRPr="000569DC">
              <w:rPr>
                <w:b/>
                <w:w w:val="99"/>
                <w:sz w:val="20"/>
                <w:szCs w:val="20"/>
              </w:rPr>
              <w:t>1</w:t>
            </w:r>
          </w:p>
        </w:tc>
        <w:tc>
          <w:tcPr>
            <w:tcW w:w="3670" w:type="dxa"/>
            <w:vAlign w:val="center"/>
          </w:tcPr>
          <w:p w14:paraId="75B7B4D1" w14:textId="4D7C6893" w:rsidR="00A309BA" w:rsidRPr="000569DC" w:rsidRDefault="00A309BA">
            <w:pPr>
              <w:pStyle w:val="TableParagraph"/>
              <w:spacing w:before="0" w:line="276" w:lineRule="auto"/>
              <w:ind w:right="-66"/>
              <w:rPr>
                <w:sz w:val="20"/>
                <w:szCs w:val="20"/>
              </w:rPr>
              <w:pPrChange w:id="465" w:author="Mariana Piovesan Ramos | Vieira Rezende" w:date="2021-11-19T20:13:00Z">
                <w:pPr>
                  <w:pStyle w:val="TableParagraph"/>
                  <w:spacing w:before="0"/>
                  <w:ind w:right="-66"/>
                </w:pPr>
              </w:pPrChange>
            </w:pPr>
            <w:r w:rsidRPr="000569DC">
              <w:rPr>
                <w:sz w:val="20"/>
                <w:szCs w:val="20"/>
              </w:rPr>
              <w:t>15 de novembro de 2023</w:t>
            </w:r>
          </w:p>
        </w:tc>
        <w:tc>
          <w:tcPr>
            <w:tcW w:w="3255" w:type="dxa"/>
            <w:vAlign w:val="center"/>
          </w:tcPr>
          <w:p w14:paraId="23A0BBE6" w14:textId="556DF859" w:rsidR="00A309BA" w:rsidRPr="000569DC" w:rsidRDefault="00A309BA">
            <w:pPr>
              <w:pStyle w:val="TableParagraph"/>
              <w:spacing w:before="0" w:line="276" w:lineRule="auto"/>
              <w:ind w:right="-66"/>
              <w:rPr>
                <w:sz w:val="20"/>
                <w:szCs w:val="20"/>
              </w:rPr>
              <w:pPrChange w:id="466" w:author="Mariana Piovesan Ramos | Vieira Rezende" w:date="2021-11-19T20:13:00Z">
                <w:pPr>
                  <w:pStyle w:val="TableParagraph"/>
                  <w:spacing w:before="0"/>
                  <w:ind w:right="-66"/>
                </w:pPr>
              </w:pPrChange>
            </w:pPr>
            <w:r w:rsidRPr="000569DC">
              <w:rPr>
                <w:sz w:val="20"/>
                <w:szCs w:val="20"/>
              </w:rPr>
              <w:t>1,0500%</w:t>
            </w:r>
          </w:p>
        </w:tc>
      </w:tr>
      <w:tr w:rsidR="00A309BA" w:rsidRPr="000569DC" w14:paraId="5114ED5A" w14:textId="77777777" w:rsidTr="00F04638">
        <w:trPr>
          <w:trHeight w:val="321"/>
        </w:trPr>
        <w:tc>
          <w:tcPr>
            <w:tcW w:w="1322" w:type="dxa"/>
            <w:shd w:val="clear" w:color="auto" w:fill="F2F2F2" w:themeFill="background1" w:themeFillShade="F2"/>
          </w:tcPr>
          <w:p w14:paraId="2846C35E" w14:textId="6BD968CB" w:rsidR="00A309BA" w:rsidRPr="000569DC" w:rsidRDefault="00A309BA">
            <w:pPr>
              <w:pStyle w:val="TableParagraph"/>
              <w:spacing w:before="0" w:line="276" w:lineRule="auto"/>
              <w:ind w:right="93"/>
              <w:rPr>
                <w:b/>
                <w:sz w:val="20"/>
                <w:szCs w:val="20"/>
              </w:rPr>
              <w:pPrChange w:id="467" w:author="Mariana Piovesan Ramos | Vieira Rezende" w:date="2021-11-19T20:13:00Z">
                <w:pPr>
                  <w:pStyle w:val="TableParagraph"/>
                  <w:spacing w:before="0"/>
                  <w:ind w:right="93"/>
                </w:pPr>
              </w:pPrChange>
            </w:pPr>
            <w:r w:rsidRPr="000569DC">
              <w:rPr>
                <w:b/>
                <w:sz w:val="20"/>
                <w:szCs w:val="20"/>
              </w:rPr>
              <w:t>2</w:t>
            </w:r>
          </w:p>
        </w:tc>
        <w:tc>
          <w:tcPr>
            <w:tcW w:w="3670" w:type="dxa"/>
            <w:vAlign w:val="center"/>
          </w:tcPr>
          <w:p w14:paraId="3DC1B1DC" w14:textId="0E96378C" w:rsidR="00A309BA" w:rsidRPr="000569DC" w:rsidRDefault="00A309BA">
            <w:pPr>
              <w:pStyle w:val="TableParagraph"/>
              <w:spacing w:before="0" w:line="276" w:lineRule="auto"/>
              <w:ind w:right="-66"/>
              <w:rPr>
                <w:sz w:val="20"/>
                <w:szCs w:val="20"/>
              </w:rPr>
              <w:pPrChange w:id="468" w:author="Mariana Piovesan Ramos | Vieira Rezende" w:date="2021-11-19T20:13:00Z">
                <w:pPr>
                  <w:pStyle w:val="TableParagraph"/>
                  <w:spacing w:before="0"/>
                  <w:ind w:right="-66"/>
                </w:pPr>
              </w:pPrChange>
            </w:pPr>
            <w:r w:rsidRPr="000569DC">
              <w:rPr>
                <w:sz w:val="20"/>
                <w:szCs w:val="20"/>
              </w:rPr>
              <w:t>15 de maio de 2024</w:t>
            </w:r>
          </w:p>
        </w:tc>
        <w:tc>
          <w:tcPr>
            <w:tcW w:w="3255" w:type="dxa"/>
            <w:vAlign w:val="center"/>
          </w:tcPr>
          <w:p w14:paraId="4AD10E0D" w14:textId="22E4491F" w:rsidR="00A309BA" w:rsidRPr="000569DC" w:rsidRDefault="00A309BA">
            <w:pPr>
              <w:pStyle w:val="TableParagraph"/>
              <w:spacing w:before="0" w:line="276" w:lineRule="auto"/>
              <w:ind w:right="-66"/>
              <w:rPr>
                <w:sz w:val="20"/>
                <w:szCs w:val="20"/>
              </w:rPr>
              <w:pPrChange w:id="469" w:author="Mariana Piovesan Ramos | Vieira Rezende" w:date="2021-11-19T20:13:00Z">
                <w:pPr>
                  <w:pStyle w:val="TableParagraph"/>
                  <w:spacing w:before="0"/>
                  <w:ind w:right="-66"/>
                </w:pPr>
              </w:pPrChange>
            </w:pPr>
            <w:r w:rsidRPr="000569DC">
              <w:rPr>
                <w:sz w:val="20"/>
                <w:szCs w:val="20"/>
              </w:rPr>
              <w:t>1,5664%</w:t>
            </w:r>
          </w:p>
        </w:tc>
      </w:tr>
      <w:tr w:rsidR="00A309BA" w:rsidRPr="000569DC" w14:paraId="0E025B66" w14:textId="77777777" w:rsidTr="00F04638">
        <w:trPr>
          <w:trHeight w:val="318"/>
        </w:trPr>
        <w:tc>
          <w:tcPr>
            <w:tcW w:w="1322" w:type="dxa"/>
            <w:shd w:val="clear" w:color="auto" w:fill="F2F2F2" w:themeFill="background1" w:themeFillShade="F2"/>
          </w:tcPr>
          <w:p w14:paraId="2AE26D5D" w14:textId="39908AF8" w:rsidR="00A309BA" w:rsidRPr="000569DC" w:rsidRDefault="00A309BA">
            <w:pPr>
              <w:pStyle w:val="TableParagraph"/>
              <w:spacing w:before="0" w:line="276" w:lineRule="auto"/>
              <w:ind w:right="93"/>
              <w:rPr>
                <w:b/>
                <w:sz w:val="20"/>
                <w:szCs w:val="20"/>
              </w:rPr>
              <w:pPrChange w:id="470" w:author="Mariana Piovesan Ramos | Vieira Rezende" w:date="2021-11-19T20:13:00Z">
                <w:pPr>
                  <w:pStyle w:val="TableParagraph"/>
                  <w:spacing w:before="0"/>
                  <w:ind w:right="93"/>
                </w:pPr>
              </w:pPrChange>
            </w:pPr>
            <w:r w:rsidRPr="000569DC">
              <w:rPr>
                <w:b/>
                <w:sz w:val="20"/>
                <w:szCs w:val="20"/>
              </w:rPr>
              <w:t>3</w:t>
            </w:r>
          </w:p>
        </w:tc>
        <w:tc>
          <w:tcPr>
            <w:tcW w:w="3670" w:type="dxa"/>
            <w:vAlign w:val="center"/>
          </w:tcPr>
          <w:p w14:paraId="4B8A5031" w14:textId="79302EFF" w:rsidR="00A309BA" w:rsidRPr="000569DC" w:rsidRDefault="00A309BA">
            <w:pPr>
              <w:pStyle w:val="TableParagraph"/>
              <w:spacing w:before="0" w:line="276" w:lineRule="auto"/>
              <w:ind w:right="-66"/>
              <w:rPr>
                <w:sz w:val="20"/>
                <w:szCs w:val="20"/>
              </w:rPr>
              <w:pPrChange w:id="471" w:author="Mariana Piovesan Ramos | Vieira Rezende" w:date="2021-11-19T20:13:00Z">
                <w:pPr>
                  <w:pStyle w:val="TableParagraph"/>
                  <w:spacing w:before="0"/>
                  <w:ind w:right="-66"/>
                </w:pPr>
              </w:pPrChange>
            </w:pPr>
            <w:r w:rsidRPr="000569DC">
              <w:rPr>
                <w:sz w:val="20"/>
                <w:szCs w:val="20"/>
              </w:rPr>
              <w:t>15 de novembro de 2024</w:t>
            </w:r>
          </w:p>
        </w:tc>
        <w:tc>
          <w:tcPr>
            <w:tcW w:w="3255" w:type="dxa"/>
            <w:vAlign w:val="center"/>
          </w:tcPr>
          <w:p w14:paraId="1433459D" w14:textId="6ED2B1D7" w:rsidR="00A309BA" w:rsidRPr="000569DC" w:rsidRDefault="00A309BA">
            <w:pPr>
              <w:pStyle w:val="TableParagraph"/>
              <w:spacing w:before="0" w:line="276" w:lineRule="auto"/>
              <w:ind w:right="-66"/>
              <w:rPr>
                <w:sz w:val="20"/>
                <w:szCs w:val="20"/>
              </w:rPr>
              <w:pPrChange w:id="472" w:author="Mariana Piovesan Ramos | Vieira Rezende" w:date="2021-11-19T20:13:00Z">
                <w:pPr>
                  <w:pStyle w:val="TableParagraph"/>
                  <w:spacing w:before="0"/>
                  <w:ind w:right="-66"/>
                </w:pPr>
              </w:pPrChange>
            </w:pPr>
            <w:r w:rsidRPr="000569DC">
              <w:rPr>
                <w:sz w:val="20"/>
                <w:szCs w:val="20"/>
              </w:rPr>
              <w:t>1,5914%</w:t>
            </w:r>
          </w:p>
        </w:tc>
      </w:tr>
      <w:tr w:rsidR="00A309BA" w:rsidRPr="000569DC" w14:paraId="73A803DF" w14:textId="77777777" w:rsidTr="00F04638">
        <w:trPr>
          <w:trHeight w:val="321"/>
        </w:trPr>
        <w:tc>
          <w:tcPr>
            <w:tcW w:w="1322" w:type="dxa"/>
            <w:shd w:val="clear" w:color="auto" w:fill="F2F2F2" w:themeFill="background1" w:themeFillShade="F2"/>
          </w:tcPr>
          <w:p w14:paraId="0B7916D9" w14:textId="58D279AC" w:rsidR="00A309BA" w:rsidRPr="000569DC" w:rsidRDefault="00A309BA">
            <w:pPr>
              <w:pStyle w:val="TableParagraph"/>
              <w:spacing w:before="0" w:line="276" w:lineRule="auto"/>
              <w:ind w:right="93"/>
              <w:rPr>
                <w:b/>
                <w:sz w:val="20"/>
                <w:szCs w:val="20"/>
              </w:rPr>
              <w:pPrChange w:id="473" w:author="Mariana Piovesan Ramos | Vieira Rezende" w:date="2021-11-19T20:13:00Z">
                <w:pPr>
                  <w:pStyle w:val="TableParagraph"/>
                  <w:spacing w:before="0"/>
                  <w:ind w:right="93"/>
                </w:pPr>
              </w:pPrChange>
            </w:pPr>
            <w:r w:rsidRPr="000569DC">
              <w:rPr>
                <w:b/>
                <w:sz w:val="20"/>
                <w:szCs w:val="20"/>
              </w:rPr>
              <w:t>4</w:t>
            </w:r>
          </w:p>
        </w:tc>
        <w:tc>
          <w:tcPr>
            <w:tcW w:w="3670" w:type="dxa"/>
            <w:vAlign w:val="center"/>
          </w:tcPr>
          <w:p w14:paraId="3F6E3E8D" w14:textId="1D92A55C" w:rsidR="00A309BA" w:rsidRPr="000569DC" w:rsidRDefault="00A309BA">
            <w:pPr>
              <w:pStyle w:val="TableParagraph"/>
              <w:spacing w:before="0" w:line="276" w:lineRule="auto"/>
              <w:ind w:right="-66"/>
              <w:rPr>
                <w:sz w:val="20"/>
                <w:szCs w:val="20"/>
              </w:rPr>
              <w:pPrChange w:id="474" w:author="Mariana Piovesan Ramos | Vieira Rezende" w:date="2021-11-19T20:13:00Z">
                <w:pPr>
                  <w:pStyle w:val="TableParagraph"/>
                  <w:spacing w:before="0"/>
                  <w:ind w:right="-66"/>
                </w:pPr>
              </w:pPrChange>
            </w:pPr>
            <w:r w:rsidRPr="000569DC">
              <w:rPr>
                <w:sz w:val="20"/>
                <w:szCs w:val="20"/>
              </w:rPr>
              <w:t>15 de maio de 2025</w:t>
            </w:r>
          </w:p>
        </w:tc>
        <w:tc>
          <w:tcPr>
            <w:tcW w:w="3255" w:type="dxa"/>
            <w:vAlign w:val="center"/>
          </w:tcPr>
          <w:p w14:paraId="03627826" w14:textId="4D7D55A3" w:rsidR="00A309BA" w:rsidRPr="000569DC" w:rsidRDefault="00A309BA">
            <w:pPr>
              <w:pStyle w:val="TableParagraph"/>
              <w:spacing w:before="0" w:line="276" w:lineRule="auto"/>
              <w:ind w:right="-66"/>
              <w:rPr>
                <w:sz w:val="20"/>
                <w:szCs w:val="20"/>
              </w:rPr>
              <w:pPrChange w:id="475" w:author="Mariana Piovesan Ramos | Vieira Rezende" w:date="2021-11-19T20:13:00Z">
                <w:pPr>
                  <w:pStyle w:val="TableParagraph"/>
                  <w:spacing w:before="0"/>
                  <w:ind w:right="-66"/>
                </w:pPr>
              </w:pPrChange>
            </w:pPr>
            <w:r w:rsidRPr="000569DC">
              <w:rPr>
                <w:sz w:val="20"/>
                <w:szCs w:val="20"/>
              </w:rPr>
              <w:t>1,7736%</w:t>
            </w:r>
          </w:p>
        </w:tc>
      </w:tr>
      <w:tr w:rsidR="00A309BA" w:rsidRPr="000569DC" w14:paraId="5438EAE2" w14:textId="77777777" w:rsidTr="00F04638">
        <w:trPr>
          <w:trHeight w:val="321"/>
        </w:trPr>
        <w:tc>
          <w:tcPr>
            <w:tcW w:w="1322" w:type="dxa"/>
            <w:shd w:val="clear" w:color="auto" w:fill="F2F2F2" w:themeFill="background1" w:themeFillShade="F2"/>
          </w:tcPr>
          <w:p w14:paraId="0FA97973" w14:textId="27E7099D" w:rsidR="00A309BA" w:rsidRPr="000569DC" w:rsidRDefault="00A309BA">
            <w:pPr>
              <w:pStyle w:val="TableParagraph"/>
              <w:spacing w:before="0" w:line="276" w:lineRule="auto"/>
              <w:ind w:right="93"/>
              <w:rPr>
                <w:b/>
                <w:sz w:val="20"/>
                <w:szCs w:val="20"/>
              </w:rPr>
              <w:pPrChange w:id="476" w:author="Mariana Piovesan Ramos | Vieira Rezende" w:date="2021-11-19T20:13:00Z">
                <w:pPr>
                  <w:pStyle w:val="TableParagraph"/>
                  <w:spacing w:before="0"/>
                  <w:ind w:right="93"/>
                </w:pPr>
              </w:pPrChange>
            </w:pPr>
            <w:r w:rsidRPr="000569DC">
              <w:rPr>
                <w:b/>
                <w:sz w:val="20"/>
                <w:szCs w:val="20"/>
              </w:rPr>
              <w:t>5</w:t>
            </w:r>
          </w:p>
        </w:tc>
        <w:tc>
          <w:tcPr>
            <w:tcW w:w="3670" w:type="dxa"/>
            <w:vAlign w:val="center"/>
          </w:tcPr>
          <w:p w14:paraId="73A4F8EE" w14:textId="6568A593" w:rsidR="00A309BA" w:rsidRPr="000569DC" w:rsidRDefault="00A309BA">
            <w:pPr>
              <w:pStyle w:val="TableParagraph"/>
              <w:spacing w:before="0" w:line="276" w:lineRule="auto"/>
              <w:ind w:right="-66"/>
              <w:rPr>
                <w:sz w:val="20"/>
                <w:szCs w:val="20"/>
              </w:rPr>
              <w:pPrChange w:id="477" w:author="Mariana Piovesan Ramos | Vieira Rezende" w:date="2021-11-19T20:13:00Z">
                <w:pPr>
                  <w:pStyle w:val="TableParagraph"/>
                  <w:spacing w:before="0"/>
                  <w:ind w:right="-66"/>
                </w:pPr>
              </w:pPrChange>
            </w:pPr>
            <w:r w:rsidRPr="000569DC">
              <w:rPr>
                <w:sz w:val="20"/>
                <w:szCs w:val="20"/>
              </w:rPr>
              <w:t>15 de novembro de 2025</w:t>
            </w:r>
          </w:p>
        </w:tc>
        <w:tc>
          <w:tcPr>
            <w:tcW w:w="3255" w:type="dxa"/>
            <w:vAlign w:val="center"/>
          </w:tcPr>
          <w:p w14:paraId="1AEEBF98" w14:textId="4DADABD5" w:rsidR="00A309BA" w:rsidRPr="000569DC" w:rsidRDefault="00A309BA">
            <w:pPr>
              <w:pStyle w:val="TableParagraph"/>
              <w:spacing w:before="0" w:line="276" w:lineRule="auto"/>
              <w:ind w:right="-66"/>
              <w:rPr>
                <w:sz w:val="20"/>
                <w:szCs w:val="20"/>
              </w:rPr>
              <w:pPrChange w:id="478" w:author="Mariana Piovesan Ramos | Vieira Rezende" w:date="2021-11-19T20:13:00Z">
                <w:pPr>
                  <w:pStyle w:val="TableParagraph"/>
                  <w:spacing w:before="0"/>
                  <w:ind w:right="-66"/>
                </w:pPr>
              </w:pPrChange>
            </w:pPr>
            <w:r w:rsidRPr="000569DC">
              <w:rPr>
                <w:sz w:val="20"/>
                <w:szCs w:val="20"/>
              </w:rPr>
              <w:t>1,8056%</w:t>
            </w:r>
          </w:p>
        </w:tc>
      </w:tr>
      <w:tr w:rsidR="00A309BA" w:rsidRPr="000569DC" w14:paraId="11C7FBF7" w14:textId="77777777" w:rsidTr="00F04638">
        <w:trPr>
          <w:trHeight w:val="321"/>
        </w:trPr>
        <w:tc>
          <w:tcPr>
            <w:tcW w:w="1322" w:type="dxa"/>
            <w:shd w:val="clear" w:color="auto" w:fill="F2F2F2" w:themeFill="background1" w:themeFillShade="F2"/>
          </w:tcPr>
          <w:p w14:paraId="2697B094" w14:textId="3D3E383D" w:rsidR="00A309BA" w:rsidRPr="000569DC" w:rsidRDefault="00A309BA">
            <w:pPr>
              <w:pStyle w:val="TableParagraph"/>
              <w:spacing w:before="0" w:line="276" w:lineRule="auto"/>
              <w:ind w:right="93"/>
              <w:rPr>
                <w:b/>
                <w:sz w:val="20"/>
                <w:szCs w:val="20"/>
              </w:rPr>
              <w:pPrChange w:id="479" w:author="Mariana Piovesan Ramos | Vieira Rezende" w:date="2021-11-19T20:13:00Z">
                <w:pPr>
                  <w:pStyle w:val="TableParagraph"/>
                  <w:spacing w:before="0"/>
                  <w:ind w:right="93"/>
                </w:pPr>
              </w:pPrChange>
            </w:pPr>
            <w:r w:rsidRPr="000569DC">
              <w:rPr>
                <w:b/>
                <w:sz w:val="20"/>
                <w:szCs w:val="20"/>
              </w:rPr>
              <w:t>6</w:t>
            </w:r>
          </w:p>
        </w:tc>
        <w:tc>
          <w:tcPr>
            <w:tcW w:w="3670" w:type="dxa"/>
            <w:vAlign w:val="center"/>
          </w:tcPr>
          <w:p w14:paraId="245DD464" w14:textId="17005CF8" w:rsidR="00A309BA" w:rsidRPr="000569DC" w:rsidRDefault="00A309BA">
            <w:pPr>
              <w:pStyle w:val="TableParagraph"/>
              <w:spacing w:before="0" w:line="276" w:lineRule="auto"/>
              <w:ind w:right="-66"/>
              <w:rPr>
                <w:sz w:val="20"/>
                <w:szCs w:val="20"/>
              </w:rPr>
              <w:pPrChange w:id="480" w:author="Mariana Piovesan Ramos | Vieira Rezende" w:date="2021-11-19T20:13:00Z">
                <w:pPr>
                  <w:pStyle w:val="TableParagraph"/>
                  <w:spacing w:before="0"/>
                  <w:ind w:right="-66"/>
                </w:pPr>
              </w:pPrChange>
            </w:pPr>
            <w:r w:rsidRPr="000569DC">
              <w:rPr>
                <w:sz w:val="20"/>
                <w:szCs w:val="20"/>
              </w:rPr>
              <w:t>15 de maio de 2026</w:t>
            </w:r>
          </w:p>
        </w:tc>
        <w:tc>
          <w:tcPr>
            <w:tcW w:w="3255" w:type="dxa"/>
            <w:vAlign w:val="center"/>
          </w:tcPr>
          <w:p w14:paraId="3EA9C3C4" w14:textId="673440E7" w:rsidR="00A309BA" w:rsidRPr="000569DC" w:rsidRDefault="00A309BA">
            <w:pPr>
              <w:pStyle w:val="TableParagraph"/>
              <w:spacing w:before="0" w:line="276" w:lineRule="auto"/>
              <w:ind w:right="-66"/>
              <w:rPr>
                <w:sz w:val="20"/>
                <w:szCs w:val="20"/>
              </w:rPr>
              <w:pPrChange w:id="481" w:author="Mariana Piovesan Ramos | Vieira Rezende" w:date="2021-11-19T20:13:00Z">
                <w:pPr>
                  <w:pStyle w:val="TableParagraph"/>
                  <w:spacing w:before="0"/>
                  <w:ind w:right="-66"/>
                </w:pPr>
              </w:pPrChange>
            </w:pPr>
            <w:r w:rsidRPr="000569DC">
              <w:rPr>
                <w:sz w:val="20"/>
                <w:szCs w:val="20"/>
              </w:rPr>
              <w:t>1,8929%</w:t>
            </w:r>
          </w:p>
        </w:tc>
      </w:tr>
      <w:tr w:rsidR="00A309BA" w:rsidRPr="000569DC" w14:paraId="419C5DCA" w14:textId="77777777" w:rsidTr="00F04638">
        <w:trPr>
          <w:trHeight w:val="319"/>
        </w:trPr>
        <w:tc>
          <w:tcPr>
            <w:tcW w:w="1322" w:type="dxa"/>
            <w:shd w:val="clear" w:color="auto" w:fill="F2F2F2" w:themeFill="background1" w:themeFillShade="F2"/>
          </w:tcPr>
          <w:p w14:paraId="4019EA54" w14:textId="21180C76" w:rsidR="00A309BA" w:rsidRPr="000569DC" w:rsidRDefault="00A309BA">
            <w:pPr>
              <w:pStyle w:val="TableParagraph"/>
              <w:spacing w:before="0" w:line="276" w:lineRule="auto"/>
              <w:ind w:right="93"/>
              <w:rPr>
                <w:b/>
                <w:sz w:val="20"/>
                <w:szCs w:val="20"/>
              </w:rPr>
              <w:pPrChange w:id="482" w:author="Mariana Piovesan Ramos | Vieira Rezende" w:date="2021-11-19T20:13:00Z">
                <w:pPr>
                  <w:pStyle w:val="TableParagraph"/>
                  <w:spacing w:before="0"/>
                  <w:ind w:right="93"/>
                </w:pPr>
              </w:pPrChange>
            </w:pPr>
            <w:r w:rsidRPr="000569DC">
              <w:rPr>
                <w:b/>
                <w:sz w:val="20"/>
                <w:szCs w:val="20"/>
              </w:rPr>
              <w:t>7</w:t>
            </w:r>
          </w:p>
        </w:tc>
        <w:tc>
          <w:tcPr>
            <w:tcW w:w="3670" w:type="dxa"/>
            <w:vAlign w:val="center"/>
          </w:tcPr>
          <w:p w14:paraId="3D3F69D0" w14:textId="32A2C204" w:rsidR="00A309BA" w:rsidRPr="000569DC" w:rsidRDefault="00A309BA">
            <w:pPr>
              <w:pStyle w:val="TableParagraph"/>
              <w:spacing w:before="0" w:line="276" w:lineRule="auto"/>
              <w:ind w:right="-66"/>
              <w:rPr>
                <w:sz w:val="20"/>
                <w:szCs w:val="20"/>
              </w:rPr>
              <w:pPrChange w:id="483" w:author="Mariana Piovesan Ramos | Vieira Rezende" w:date="2021-11-19T20:13:00Z">
                <w:pPr>
                  <w:pStyle w:val="TableParagraph"/>
                  <w:spacing w:before="0"/>
                  <w:ind w:right="-66"/>
                </w:pPr>
              </w:pPrChange>
            </w:pPr>
            <w:r w:rsidRPr="000569DC">
              <w:rPr>
                <w:sz w:val="20"/>
                <w:szCs w:val="20"/>
              </w:rPr>
              <w:t>15 de novembro de 2026</w:t>
            </w:r>
          </w:p>
        </w:tc>
        <w:tc>
          <w:tcPr>
            <w:tcW w:w="3255" w:type="dxa"/>
            <w:vAlign w:val="center"/>
          </w:tcPr>
          <w:p w14:paraId="44CB2D79" w14:textId="681AFCCD" w:rsidR="00A309BA" w:rsidRPr="000569DC" w:rsidRDefault="00A309BA">
            <w:pPr>
              <w:pStyle w:val="TableParagraph"/>
              <w:spacing w:before="0" w:line="276" w:lineRule="auto"/>
              <w:ind w:right="-66"/>
              <w:rPr>
                <w:sz w:val="20"/>
                <w:szCs w:val="20"/>
              </w:rPr>
              <w:pPrChange w:id="484" w:author="Mariana Piovesan Ramos | Vieira Rezende" w:date="2021-11-19T20:13:00Z">
                <w:pPr>
                  <w:pStyle w:val="TableParagraph"/>
                  <w:spacing w:before="0"/>
                  <w:ind w:right="-66"/>
                </w:pPr>
              </w:pPrChange>
            </w:pPr>
            <w:r w:rsidRPr="000569DC">
              <w:rPr>
                <w:sz w:val="20"/>
                <w:szCs w:val="20"/>
              </w:rPr>
              <w:t>1,9294%</w:t>
            </w:r>
          </w:p>
        </w:tc>
      </w:tr>
      <w:tr w:rsidR="00A309BA" w:rsidRPr="000569DC" w14:paraId="51F89186" w14:textId="77777777" w:rsidTr="00F04638">
        <w:trPr>
          <w:trHeight w:val="321"/>
        </w:trPr>
        <w:tc>
          <w:tcPr>
            <w:tcW w:w="1322" w:type="dxa"/>
            <w:shd w:val="clear" w:color="auto" w:fill="F2F2F2" w:themeFill="background1" w:themeFillShade="F2"/>
          </w:tcPr>
          <w:p w14:paraId="26C6D844" w14:textId="1C330D42" w:rsidR="00A309BA" w:rsidRPr="000569DC" w:rsidRDefault="00A309BA">
            <w:pPr>
              <w:pStyle w:val="TableParagraph"/>
              <w:spacing w:before="0" w:line="276" w:lineRule="auto"/>
              <w:ind w:right="93"/>
              <w:rPr>
                <w:b/>
                <w:sz w:val="20"/>
                <w:szCs w:val="20"/>
              </w:rPr>
              <w:pPrChange w:id="485" w:author="Mariana Piovesan Ramos | Vieira Rezende" w:date="2021-11-19T20:13:00Z">
                <w:pPr>
                  <w:pStyle w:val="TableParagraph"/>
                  <w:spacing w:before="0"/>
                  <w:ind w:right="93"/>
                </w:pPr>
              </w:pPrChange>
            </w:pPr>
            <w:r w:rsidRPr="000569DC">
              <w:rPr>
                <w:b/>
                <w:sz w:val="20"/>
                <w:szCs w:val="20"/>
              </w:rPr>
              <w:t>8</w:t>
            </w:r>
          </w:p>
        </w:tc>
        <w:tc>
          <w:tcPr>
            <w:tcW w:w="3670" w:type="dxa"/>
            <w:vAlign w:val="center"/>
          </w:tcPr>
          <w:p w14:paraId="35635FED" w14:textId="6D90559F" w:rsidR="00A309BA" w:rsidRPr="000569DC" w:rsidRDefault="00A309BA">
            <w:pPr>
              <w:pStyle w:val="TableParagraph"/>
              <w:spacing w:before="0" w:line="276" w:lineRule="auto"/>
              <w:ind w:right="-66"/>
              <w:rPr>
                <w:sz w:val="20"/>
                <w:szCs w:val="20"/>
              </w:rPr>
              <w:pPrChange w:id="486" w:author="Mariana Piovesan Ramos | Vieira Rezende" w:date="2021-11-19T20:13:00Z">
                <w:pPr>
                  <w:pStyle w:val="TableParagraph"/>
                  <w:spacing w:before="0"/>
                  <w:ind w:right="-66"/>
                </w:pPr>
              </w:pPrChange>
            </w:pPr>
            <w:r w:rsidRPr="000569DC">
              <w:rPr>
                <w:sz w:val="20"/>
                <w:szCs w:val="20"/>
              </w:rPr>
              <w:t>15 de maio de 2027</w:t>
            </w:r>
          </w:p>
        </w:tc>
        <w:tc>
          <w:tcPr>
            <w:tcW w:w="3255" w:type="dxa"/>
            <w:vAlign w:val="center"/>
          </w:tcPr>
          <w:p w14:paraId="4063DBEB" w14:textId="23E51A69" w:rsidR="00A309BA" w:rsidRPr="000569DC" w:rsidRDefault="00A309BA">
            <w:pPr>
              <w:pStyle w:val="TableParagraph"/>
              <w:spacing w:before="0" w:line="276" w:lineRule="auto"/>
              <w:ind w:right="-66"/>
              <w:rPr>
                <w:sz w:val="20"/>
                <w:szCs w:val="20"/>
              </w:rPr>
              <w:pPrChange w:id="487" w:author="Mariana Piovesan Ramos | Vieira Rezende" w:date="2021-11-19T20:13:00Z">
                <w:pPr>
                  <w:pStyle w:val="TableParagraph"/>
                  <w:spacing w:before="0"/>
                  <w:ind w:right="-66"/>
                </w:pPr>
              </w:pPrChange>
            </w:pPr>
            <w:r w:rsidRPr="000569DC">
              <w:rPr>
                <w:sz w:val="20"/>
                <w:szCs w:val="20"/>
              </w:rPr>
              <w:t>2,0798%</w:t>
            </w:r>
          </w:p>
        </w:tc>
      </w:tr>
      <w:tr w:rsidR="00A309BA" w:rsidRPr="000569DC" w14:paraId="335FF076" w14:textId="77777777" w:rsidTr="00F04638">
        <w:trPr>
          <w:trHeight w:val="318"/>
        </w:trPr>
        <w:tc>
          <w:tcPr>
            <w:tcW w:w="1322" w:type="dxa"/>
            <w:shd w:val="clear" w:color="auto" w:fill="F2F2F2" w:themeFill="background1" w:themeFillShade="F2"/>
          </w:tcPr>
          <w:p w14:paraId="47F3A2A3" w14:textId="5C09EBBA" w:rsidR="00A309BA" w:rsidRPr="000569DC" w:rsidRDefault="00A309BA">
            <w:pPr>
              <w:pStyle w:val="TableParagraph"/>
              <w:spacing w:before="0" w:line="276" w:lineRule="auto"/>
              <w:ind w:right="93"/>
              <w:rPr>
                <w:b/>
                <w:sz w:val="20"/>
                <w:szCs w:val="20"/>
              </w:rPr>
              <w:pPrChange w:id="488" w:author="Mariana Piovesan Ramos | Vieira Rezende" w:date="2021-11-19T20:13:00Z">
                <w:pPr>
                  <w:pStyle w:val="TableParagraph"/>
                  <w:spacing w:before="0"/>
                  <w:ind w:right="93"/>
                </w:pPr>
              </w:pPrChange>
            </w:pPr>
            <w:r w:rsidRPr="000569DC">
              <w:rPr>
                <w:b/>
                <w:sz w:val="20"/>
                <w:szCs w:val="20"/>
              </w:rPr>
              <w:t>9</w:t>
            </w:r>
          </w:p>
        </w:tc>
        <w:tc>
          <w:tcPr>
            <w:tcW w:w="3670" w:type="dxa"/>
            <w:vAlign w:val="center"/>
          </w:tcPr>
          <w:p w14:paraId="68B322B3" w14:textId="03A51FE8" w:rsidR="00A309BA" w:rsidRPr="000569DC" w:rsidRDefault="00A309BA">
            <w:pPr>
              <w:pStyle w:val="TableParagraph"/>
              <w:spacing w:before="0" w:line="276" w:lineRule="auto"/>
              <w:ind w:right="-66"/>
              <w:rPr>
                <w:sz w:val="20"/>
                <w:szCs w:val="20"/>
              </w:rPr>
              <w:pPrChange w:id="489" w:author="Mariana Piovesan Ramos | Vieira Rezende" w:date="2021-11-19T20:13:00Z">
                <w:pPr>
                  <w:pStyle w:val="TableParagraph"/>
                  <w:spacing w:before="0"/>
                  <w:ind w:right="-66"/>
                </w:pPr>
              </w:pPrChange>
            </w:pPr>
            <w:r w:rsidRPr="000569DC">
              <w:rPr>
                <w:sz w:val="20"/>
                <w:szCs w:val="20"/>
              </w:rPr>
              <w:t>15 de novembro de 2027</w:t>
            </w:r>
          </w:p>
        </w:tc>
        <w:tc>
          <w:tcPr>
            <w:tcW w:w="3255" w:type="dxa"/>
            <w:vAlign w:val="center"/>
          </w:tcPr>
          <w:p w14:paraId="3B4724EA" w14:textId="69257E7B" w:rsidR="00A309BA" w:rsidRPr="000569DC" w:rsidRDefault="00A309BA">
            <w:pPr>
              <w:pStyle w:val="TableParagraph"/>
              <w:spacing w:before="0" w:line="276" w:lineRule="auto"/>
              <w:ind w:right="-66"/>
              <w:rPr>
                <w:sz w:val="20"/>
                <w:szCs w:val="20"/>
              </w:rPr>
              <w:pPrChange w:id="490" w:author="Mariana Piovesan Ramos | Vieira Rezende" w:date="2021-11-19T20:13:00Z">
                <w:pPr>
                  <w:pStyle w:val="TableParagraph"/>
                  <w:spacing w:before="0"/>
                  <w:ind w:right="-66"/>
                </w:pPr>
              </w:pPrChange>
            </w:pPr>
            <w:r w:rsidRPr="000569DC">
              <w:rPr>
                <w:sz w:val="20"/>
                <w:szCs w:val="20"/>
              </w:rPr>
              <w:t>2,1240%</w:t>
            </w:r>
          </w:p>
        </w:tc>
      </w:tr>
      <w:tr w:rsidR="00A309BA" w:rsidRPr="000569DC" w14:paraId="583B3D03" w14:textId="77777777" w:rsidTr="00F04638">
        <w:trPr>
          <w:trHeight w:val="321"/>
        </w:trPr>
        <w:tc>
          <w:tcPr>
            <w:tcW w:w="1322" w:type="dxa"/>
            <w:shd w:val="clear" w:color="auto" w:fill="F2F2F2" w:themeFill="background1" w:themeFillShade="F2"/>
          </w:tcPr>
          <w:p w14:paraId="0298B557" w14:textId="37D31201" w:rsidR="00A309BA" w:rsidRPr="000569DC" w:rsidRDefault="00A309BA">
            <w:pPr>
              <w:pStyle w:val="TableParagraph"/>
              <w:spacing w:before="0" w:line="276" w:lineRule="auto"/>
              <w:ind w:right="93"/>
              <w:rPr>
                <w:b/>
                <w:sz w:val="20"/>
                <w:szCs w:val="20"/>
              </w:rPr>
              <w:pPrChange w:id="491" w:author="Mariana Piovesan Ramos | Vieira Rezende" w:date="2021-11-19T20:13:00Z">
                <w:pPr>
                  <w:pStyle w:val="TableParagraph"/>
                  <w:spacing w:before="0"/>
                  <w:ind w:right="93"/>
                </w:pPr>
              </w:pPrChange>
            </w:pPr>
            <w:r w:rsidRPr="000569DC">
              <w:rPr>
                <w:b/>
                <w:sz w:val="20"/>
                <w:szCs w:val="20"/>
              </w:rPr>
              <w:t>10</w:t>
            </w:r>
          </w:p>
        </w:tc>
        <w:tc>
          <w:tcPr>
            <w:tcW w:w="3670" w:type="dxa"/>
            <w:vAlign w:val="center"/>
          </w:tcPr>
          <w:p w14:paraId="37716F3F" w14:textId="37667C44" w:rsidR="00A309BA" w:rsidRPr="000569DC" w:rsidRDefault="00A309BA">
            <w:pPr>
              <w:pStyle w:val="TableParagraph"/>
              <w:spacing w:before="0" w:line="276" w:lineRule="auto"/>
              <w:ind w:right="-66"/>
              <w:rPr>
                <w:sz w:val="20"/>
                <w:szCs w:val="20"/>
              </w:rPr>
              <w:pPrChange w:id="492" w:author="Mariana Piovesan Ramos | Vieira Rezende" w:date="2021-11-19T20:13:00Z">
                <w:pPr>
                  <w:pStyle w:val="TableParagraph"/>
                  <w:spacing w:before="0"/>
                  <w:ind w:right="-66"/>
                </w:pPr>
              </w:pPrChange>
            </w:pPr>
            <w:r w:rsidRPr="000569DC">
              <w:rPr>
                <w:sz w:val="20"/>
                <w:szCs w:val="20"/>
              </w:rPr>
              <w:t>15 de maio de 2028</w:t>
            </w:r>
          </w:p>
        </w:tc>
        <w:tc>
          <w:tcPr>
            <w:tcW w:w="3255" w:type="dxa"/>
            <w:vAlign w:val="center"/>
          </w:tcPr>
          <w:p w14:paraId="15C596EA" w14:textId="595BF413" w:rsidR="00A309BA" w:rsidRPr="000569DC" w:rsidRDefault="00A309BA">
            <w:pPr>
              <w:pStyle w:val="TableParagraph"/>
              <w:spacing w:before="0" w:line="276" w:lineRule="auto"/>
              <w:ind w:right="-66"/>
              <w:rPr>
                <w:sz w:val="20"/>
                <w:szCs w:val="20"/>
              </w:rPr>
              <w:pPrChange w:id="493" w:author="Mariana Piovesan Ramos | Vieira Rezende" w:date="2021-11-19T20:13:00Z">
                <w:pPr>
                  <w:pStyle w:val="TableParagraph"/>
                  <w:spacing w:before="0"/>
                  <w:ind w:right="-66"/>
                </w:pPr>
              </w:pPrChange>
            </w:pPr>
            <w:r w:rsidRPr="000569DC">
              <w:rPr>
                <w:sz w:val="20"/>
                <w:szCs w:val="20"/>
              </w:rPr>
              <w:t>2,2874%</w:t>
            </w:r>
          </w:p>
        </w:tc>
      </w:tr>
      <w:tr w:rsidR="00A309BA" w:rsidRPr="000569DC" w14:paraId="4A181012" w14:textId="77777777" w:rsidTr="00F04638">
        <w:trPr>
          <w:trHeight w:val="321"/>
        </w:trPr>
        <w:tc>
          <w:tcPr>
            <w:tcW w:w="1322" w:type="dxa"/>
            <w:shd w:val="clear" w:color="auto" w:fill="F2F2F2" w:themeFill="background1" w:themeFillShade="F2"/>
          </w:tcPr>
          <w:p w14:paraId="73A08A28" w14:textId="7A9048F9" w:rsidR="00A309BA" w:rsidRPr="000569DC" w:rsidRDefault="00A309BA">
            <w:pPr>
              <w:pStyle w:val="TableParagraph"/>
              <w:spacing w:before="0" w:line="276" w:lineRule="auto"/>
              <w:ind w:right="93"/>
              <w:rPr>
                <w:b/>
                <w:sz w:val="20"/>
                <w:szCs w:val="20"/>
              </w:rPr>
              <w:pPrChange w:id="494" w:author="Mariana Piovesan Ramos | Vieira Rezende" w:date="2021-11-19T20:13:00Z">
                <w:pPr>
                  <w:pStyle w:val="TableParagraph"/>
                  <w:spacing w:before="0"/>
                  <w:ind w:right="93"/>
                </w:pPr>
              </w:pPrChange>
            </w:pPr>
            <w:r w:rsidRPr="000569DC">
              <w:rPr>
                <w:b/>
                <w:sz w:val="20"/>
                <w:szCs w:val="20"/>
              </w:rPr>
              <w:t>11</w:t>
            </w:r>
          </w:p>
        </w:tc>
        <w:tc>
          <w:tcPr>
            <w:tcW w:w="3670" w:type="dxa"/>
            <w:vAlign w:val="center"/>
          </w:tcPr>
          <w:p w14:paraId="70E11A36" w14:textId="0C4C7464" w:rsidR="00A309BA" w:rsidRPr="000569DC" w:rsidRDefault="00A309BA">
            <w:pPr>
              <w:pStyle w:val="TableParagraph"/>
              <w:spacing w:before="0" w:line="276" w:lineRule="auto"/>
              <w:ind w:right="-66"/>
              <w:rPr>
                <w:sz w:val="20"/>
                <w:szCs w:val="20"/>
              </w:rPr>
              <w:pPrChange w:id="495" w:author="Mariana Piovesan Ramos | Vieira Rezende" w:date="2021-11-19T20:13:00Z">
                <w:pPr>
                  <w:pStyle w:val="TableParagraph"/>
                  <w:spacing w:before="0"/>
                  <w:ind w:right="-66"/>
                </w:pPr>
              </w:pPrChange>
            </w:pPr>
            <w:r w:rsidRPr="000569DC">
              <w:rPr>
                <w:sz w:val="20"/>
                <w:szCs w:val="20"/>
              </w:rPr>
              <w:t>15 de novembro de 2028</w:t>
            </w:r>
          </w:p>
        </w:tc>
        <w:tc>
          <w:tcPr>
            <w:tcW w:w="3255" w:type="dxa"/>
            <w:vAlign w:val="center"/>
          </w:tcPr>
          <w:p w14:paraId="06B78939" w14:textId="5D464131" w:rsidR="00A309BA" w:rsidRPr="000569DC" w:rsidRDefault="00A309BA">
            <w:pPr>
              <w:pStyle w:val="TableParagraph"/>
              <w:spacing w:before="0" w:line="276" w:lineRule="auto"/>
              <w:ind w:right="-66"/>
              <w:rPr>
                <w:sz w:val="20"/>
                <w:szCs w:val="20"/>
              </w:rPr>
              <w:pPrChange w:id="496" w:author="Mariana Piovesan Ramos | Vieira Rezende" w:date="2021-11-19T20:13:00Z">
                <w:pPr>
                  <w:pStyle w:val="TableParagraph"/>
                  <w:spacing w:before="0"/>
                  <w:ind w:right="-66"/>
                </w:pPr>
              </w:pPrChange>
            </w:pPr>
            <w:r w:rsidRPr="000569DC">
              <w:rPr>
                <w:sz w:val="20"/>
                <w:szCs w:val="20"/>
              </w:rPr>
              <w:t>2,3409%</w:t>
            </w:r>
          </w:p>
        </w:tc>
      </w:tr>
      <w:tr w:rsidR="00A309BA" w:rsidRPr="000569DC" w14:paraId="20A7848A" w14:textId="77777777" w:rsidTr="00F04638">
        <w:trPr>
          <w:trHeight w:val="318"/>
        </w:trPr>
        <w:tc>
          <w:tcPr>
            <w:tcW w:w="1322" w:type="dxa"/>
            <w:shd w:val="clear" w:color="auto" w:fill="F2F2F2" w:themeFill="background1" w:themeFillShade="F2"/>
          </w:tcPr>
          <w:p w14:paraId="182D5D81" w14:textId="51C99746" w:rsidR="00A309BA" w:rsidRPr="000569DC" w:rsidRDefault="00A309BA">
            <w:pPr>
              <w:pStyle w:val="TableParagraph"/>
              <w:spacing w:before="0" w:line="276" w:lineRule="auto"/>
              <w:ind w:right="93"/>
              <w:rPr>
                <w:b/>
                <w:sz w:val="20"/>
                <w:szCs w:val="20"/>
              </w:rPr>
              <w:pPrChange w:id="497" w:author="Mariana Piovesan Ramos | Vieira Rezende" w:date="2021-11-19T20:13:00Z">
                <w:pPr>
                  <w:pStyle w:val="TableParagraph"/>
                  <w:spacing w:before="0"/>
                  <w:ind w:right="93"/>
                </w:pPr>
              </w:pPrChange>
            </w:pPr>
            <w:r w:rsidRPr="000569DC">
              <w:rPr>
                <w:b/>
                <w:sz w:val="20"/>
                <w:szCs w:val="20"/>
              </w:rPr>
              <w:t>12</w:t>
            </w:r>
          </w:p>
        </w:tc>
        <w:tc>
          <w:tcPr>
            <w:tcW w:w="3670" w:type="dxa"/>
            <w:vAlign w:val="center"/>
          </w:tcPr>
          <w:p w14:paraId="1F68E4F9" w14:textId="3DBD3BC9" w:rsidR="00A309BA" w:rsidRPr="000569DC" w:rsidRDefault="00A309BA">
            <w:pPr>
              <w:pStyle w:val="TableParagraph"/>
              <w:spacing w:before="0" w:line="276" w:lineRule="auto"/>
              <w:ind w:right="-66"/>
              <w:rPr>
                <w:sz w:val="20"/>
                <w:szCs w:val="20"/>
              </w:rPr>
              <w:pPrChange w:id="498" w:author="Mariana Piovesan Ramos | Vieira Rezende" w:date="2021-11-19T20:13:00Z">
                <w:pPr>
                  <w:pStyle w:val="TableParagraph"/>
                  <w:spacing w:before="0"/>
                  <w:ind w:right="-66"/>
                </w:pPr>
              </w:pPrChange>
            </w:pPr>
            <w:r w:rsidRPr="000569DC">
              <w:rPr>
                <w:sz w:val="20"/>
                <w:szCs w:val="20"/>
              </w:rPr>
              <w:t>15 de maio de 2029</w:t>
            </w:r>
          </w:p>
        </w:tc>
        <w:tc>
          <w:tcPr>
            <w:tcW w:w="3255" w:type="dxa"/>
            <w:vAlign w:val="center"/>
          </w:tcPr>
          <w:p w14:paraId="1624E666" w14:textId="0E428913" w:rsidR="00A309BA" w:rsidRPr="000569DC" w:rsidRDefault="00A309BA">
            <w:pPr>
              <w:pStyle w:val="TableParagraph"/>
              <w:spacing w:before="0" w:line="276" w:lineRule="auto"/>
              <w:ind w:right="-66"/>
              <w:rPr>
                <w:sz w:val="20"/>
                <w:szCs w:val="20"/>
              </w:rPr>
              <w:pPrChange w:id="499" w:author="Mariana Piovesan Ramos | Vieira Rezende" w:date="2021-11-19T20:13:00Z">
                <w:pPr>
                  <w:pStyle w:val="TableParagraph"/>
                  <w:spacing w:before="0"/>
                  <w:ind w:right="-66"/>
                </w:pPr>
              </w:pPrChange>
            </w:pPr>
            <w:r w:rsidRPr="000569DC">
              <w:rPr>
                <w:sz w:val="20"/>
                <w:szCs w:val="20"/>
              </w:rPr>
              <w:t>2,5507%</w:t>
            </w:r>
          </w:p>
        </w:tc>
      </w:tr>
      <w:tr w:rsidR="00A309BA" w:rsidRPr="000569DC" w14:paraId="7495D235" w14:textId="77777777" w:rsidTr="00F04638">
        <w:trPr>
          <w:trHeight w:val="321"/>
        </w:trPr>
        <w:tc>
          <w:tcPr>
            <w:tcW w:w="1322" w:type="dxa"/>
            <w:shd w:val="clear" w:color="auto" w:fill="F2F2F2" w:themeFill="background1" w:themeFillShade="F2"/>
          </w:tcPr>
          <w:p w14:paraId="55945F6C" w14:textId="27DFE8B3" w:rsidR="00A309BA" w:rsidRPr="000569DC" w:rsidRDefault="00A309BA">
            <w:pPr>
              <w:pStyle w:val="TableParagraph"/>
              <w:spacing w:before="0" w:line="276" w:lineRule="auto"/>
              <w:ind w:right="93"/>
              <w:rPr>
                <w:b/>
                <w:sz w:val="20"/>
                <w:szCs w:val="20"/>
              </w:rPr>
              <w:pPrChange w:id="500" w:author="Mariana Piovesan Ramos | Vieira Rezende" w:date="2021-11-19T20:13:00Z">
                <w:pPr>
                  <w:pStyle w:val="TableParagraph"/>
                  <w:spacing w:before="0"/>
                  <w:ind w:right="93"/>
                </w:pPr>
              </w:pPrChange>
            </w:pPr>
            <w:r w:rsidRPr="000569DC">
              <w:rPr>
                <w:b/>
                <w:sz w:val="20"/>
                <w:szCs w:val="20"/>
              </w:rPr>
              <w:t>13</w:t>
            </w:r>
          </w:p>
        </w:tc>
        <w:tc>
          <w:tcPr>
            <w:tcW w:w="3670" w:type="dxa"/>
            <w:vAlign w:val="center"/>
          </w:tcPr>
          <w:p w14:paraId="381DA267" w14:textId="53EEF3E4" w:rsidR="00A309BA" w:rsidRPr="000569DC" w:rsidRDefault="00A309BA">
            <w:pPr>
              <w:pStyle w:val="TableParagraph"/>
              <w:spacing w:before="0" w:line="276" w:lineRule="auto"/>
              <w:ind w:right="-66"/>
              <w:rPr>
                <w:sz w:val="20"/>
                <w:szCs w:val="20"/>
              </w:rPr>
              <w:pPrChange w:id="501" w:author="Mariana Piovesan Ramos | Vieira Rezende" w:date="2021-11-19T20:13:00Z">
                <w:pPr>
                  <w:pStyle w:val="TableParagraph"/>
                  <w:spacing w:before="0"/>
                  <w:ind w:right="-66"/>
                </w:pPr>
              </w:pPrChange>
            </w:pPr>
            <w:r w:rsidRPr="000569DC">
              <w:rPr>
                <w:sz w:val="20"/>
                <w:szCs w:val="20"/>
              </w:rPr>
              <w:t>15 de novembro de 2029</w:t>
            </w:r>
          </w:p>
        </w:tc>
        <w:tc>
          <w:tcPr>
            <w:tcW w:w="3255" w:type="dxa"/>
            <w:vAlign w:val="center"/>
          </w:tcPr>
          <w:p w14:paraId="63EC2009" w14:textId="48B7B338" w:rsidR="00A309BA" w:rsidRPr="000569DC" w:rsidRDefault="00A309BA">
            <w:pPr>
              <w:pStyle w:val="TableParagraph"/>
              <w:spacing w:before="0" w:line="276" w:lineRule="auto"/>
              <w:ind w:right="-66"/>
              <w:rPr>
                <w:sz w:val="20"/>
                <w:szCs w:val="20"/>
              </w:rPr>
              <w:pPrChange w:id="502" w:author="Mariana Piovesan Ramos | Vieira Rezende" w:date="2021-11-19T20:13:00Z">
                <w:pPr>
                  <w:pStyle w:val="TableParagraph"/>
                  <w:spacing w:before="0"/>
                  <w:ind w:right="-66"/>
                </w:pPr>
              </w:pPrChange>
            </w:pPr>
            <w:r w:rsidRPr="000569DC">
              <w:rPr>
                <w:sz w:val="20"/>
                <w:szCs w:val="20"/>
              </w:rPr>
              <w:t>2,6175%</w:t>
            </w:r>
          </w:p>
        </w:tc>
      </w:tr>
      <w:tr w:rsidR="00A309BA" w:rsidRPr="000569DC" w14:paraId="3518A7E9" w14:textId="77777777" w:rsidTr="00F04638">
        <w:trPr>
          <w:trHeight w:val="321"/>
        </w:trPr>
        <w:tc>
          <w:tcPr>
            <w:tcW w:w="1322" w:type="dxa"/>
            <w:shd w:val="clear" w:color="auto" w:fill="F2F2F2" w:themeFill="background1" w:themeFillShade="F2"/>
          </w:tcPr>
          <w:p w14:paraId="32AE2C66" w14:textId="393F614D" w:rsidR="00A309BA" w:rsidRPr="000569DC" w:rsidRDefault="00A309BA">
            <w:pPr>
              <w:pStyle w:val="TableParagraph"/>
              <w:spacing w:before="0" w:line="276" w:lineRule="auto"/>
              <w:ind w:right="93"/>
              <w:rPr>
                <w:b/>
                <w:sz w:val="20"/>
                <w:szCs w:val="20"/>
              </w:rPr>
              <w:pPrChange w:id="503" w:author="Mariana Piovesan Ramos | Vieira Rezende" w:date="2021-11-19T20:13:00Z">
                <w:pPr>
                  <w:pStyle w:val="TableParagraph"/>
                  <w:spacing w:before="0"/>
                  <w:ind w:right="93"/>
                </w:pPr>
              </w:pPrChange>
            </w:pPr>
            <w:r w:rsidRPr="000569DC">
              <w:rPr>
                <w:b/>
                <w:sz w:val="20"/>
                <w:szCs w:val="20"/>
              </w:rPr>
              <w:t>14</w:t>
            </w:r>
          </w:p>
        </w:tc>
        <w:tc>
          <w:tcPr>
            <w:tcW w:w="3670" w:type="dxa"/>
            <w:vAlign w:val="center"/>
          </w:tcPr>
          <w:p w14:paraId="5EEA0352" w14:textId="4F849A24" w:rsidR="00A309BA" w:rsidRPr="000569DC" w:rsidRDefault="00A309BA">
            <w:pPr>
              <w:pStyle w:val="TableParagraph"/>
              <w:spacing w:before="0" w:line="276" w:lineRule="auto"/>
              <w:ind w:right="-66"/>
              <w:rPr>
                <w:sz w:val="20"/>
                <w:szCs w:val="20"/>
              </w:rPr>
              <w:pPrChange w:id="504" w:author="Mariana Piovesan Ramos | Vieira Rezende" w:date="2021-11-19T20:13:00Z">
                <w:pPr>
                  <w:pStyle w:val="TableParagraph"/>
                  <w:spacing w:before="0"/>
                  <w:ind w:right="-66"/>
                </w:pPr>
              </w:pPrChange>
            </w:pPr>
            <w:r w:rsidRPr="000569DC">
              <w:rPr>
                <w:sz w:val="20"/>
                <w:szCs w:val="20"/>
              </w:rPr>
              <w:t>15 de maio de 2030</w:t>
            </w:r>
          </w:p>
        </w:tc>
        <w:tc>
          <w:tcPr>
            <w:tcW w:w="3255" w:type="dxa"/>
            <w:vAlign w:val="center"/>
          </w:tcPr>
          <w:p w14:paraId="528E3874" w14:textId="5C3CBAF0" w:rsidR="00A309BA" w:rsidRPr="000569DC" w:rsidRDefault="00A309BA">
            <w:pPr>
              <w:pStyle w:val="TableParagraph"/>
              <w:spacing w:before="0" w:line="276" w:lineRule="auto"/>
              <w:ind w:right="-66"/>
              <w:rPr>
                <w:sz w:val="20"/>
                <w:szCs w:val="20"/>
              </w:rPr>
              <w:pPrChange w:id="505" w:author="Mariana Piovesan Ramos | Vieira Rezende" w:date="2021-11-19T20:13:00Z">
                <w:pPr>
                  <w:pStyle w:val="TableParagraph"/>
                  <w:spacing w:before="0"/>
                  <w:ind w:right="-66"/>
                </w:pPr>
              </w:pPrChange>
            </w:pPr>
            <w:r w:rsidRPr="000569DC">
              <w:rPr>
                <w:sz w:val="20"/>
                <w:szCs w:val="20"/>
              </w:rPr>
              <w:t>2,8174%</w:t>
            </w:r>
          </w:p>
        </w:tc>
      </w:tr>
      <w:tr w:rsidR="00A309BA" w:rsidRPr="000569DC" w14:paraId="44EEE3C5" w14:textId="77777777" w:rsidTr="00F04638">
        <w:trPr>
          <w:trHeight w:val="321"/>
        </w:trPr>
        <w:tc>
          <w:tcPr>
            <w:tcW w:w="1322" w:type="dxa"/>
            <w:shd w:val="clear" w:color="auto" w:fill="F2F2F2" w:themeFill="background1" w:themeFillShade="F2"/>
          </w:tcPr>
          <w:p w14:paraId="0DEE7375" w14:textId="274EFD9E" w:rsidR="00A309BA" w:rsidRPr="000569DC" w:rsidRDefault="00A309BA">
            <w:pPr>
              <w:pStyle w:val="TableParagraph"/>
              <w:spacing w:before="0" w:line="276" w:lineRule="auto"/>
              <w:ind w:right="93"/>
              <w:rPr>
                <w:b/>
                <w:sz w:val="20"/>
                <w:szCs w:val="20"/>
              </w:rPr>
              <w:pPrChange w:id="506" w:author="Mariana Piovesan Ramos | Vieira Rezende" w:date="2021-11-19T20:13:00Z">
                <w:pPr>
                  <w:pStyle w:val="TableParagraph"/>
                  <w:spacing w:before="0"/>
                  <w:ind w:right="93"/>
                </w:pPr>
              </w:pPrChange>
            </w:pPr>
            <w:r w:rsidRPr="000569DC">
              <w:rPr>
                <w:b/>
                <w:sz w:val="20"/>
                <w:szCs w:val="20"/>
              </w:rPr>
              <w:t>15</w:t>
            </w:r>
          </w:p>
        </w:tc>
        <w:tc>
          <w:tcPr>
            <w:tcW w:w="3670" w:type="dxa"/>
            <w:vAlign w:val="center"/>
          </w:tcPr>
          <w:p w14:paraId="0FD012DE" w14:textId="1C6468AC" w:rsidR="00A309BA" w:rsidRPr="000569DC" w:rsidRDefault="00A309BA">
            <w:pPr>
              <w:pStyle w:val="TableParagraph"/>
              <w:spacing w:before="0" w:line="276" w:lineRule="auto"/>
              <w:ind w:right="-66"/>
              <w:rPr>
                <w:sz w:val="20"/>
                <w:szCs w:val="20"/>
              </w:rPr>
              <w:pPrChange w:id="507" w:author="Mariana Piovesan Ramos | Vieira Rezende" w:date="2021-11-19T20:13:00Z">
                <w:pPr>
                  <w:pStyle w:val="TableParagraph"/>
                  <w:spacing w:before="0"/>
                  <w:ind w:right="-66"/>
                </w:pPr>
              </w:pPrChange>
            </w:pPr>
            <w:r w:rsidRPr="000569DC">
              <w:rPr>
                <w:sz w:val="20"/>
                <w:szCs w:val="20"/>
              </w:rPr>
              <w:t>15 de novembro de 2030</w:t>
            </w:r>
          </w:p>
        </w:tc>
        <w:tc>
          <w:tcPr>
            <w:tcW w:w="3255" w:type="dxa"/>
            <w:vAlign w:val="center"/>
          </w:tcPr>
          <w:p w14:paraId="3C708D70" w14:textId="417F58D6" w:rsidR="00A309BA" w:rsidRPr="000569DC" w:rsidRDefault="00A309BA">
            <w:pPr>
              <w:pStyle w:val="TableParagraph"/>
              <w:spacing w:before="0" w:line="276" w:lineRule="auto"/>
              <w:ind w:right="-66"/>
              <w:rPr>
                <w:sz w:val="20"/>
                <w:szCs w:val="20"/>
              </w:rPr>
              <w:pPrChange w:id="508" w:author="Mariana Piovesan Ramos | Vieira Rezende" w:date="2021-11-19T20:13:00Z">
                <w:pPr>
                  <w:pStyle w:val="TableParagraph"/>
                  <w:spacing w:before="0"/>
                  <w:ind w:right="-66"/>
                </w:pPr>
              </w:pPrChange>
            </w:pPr>
            <w:r w:rsidRPr="000569DC">
              <w:rPr>
                <w:sz w:val="20"/>
                <w:szCs w:val="20"/>
              </w:rPr>
              <w:t>2,8990%</w:t>
            </w:r>
          </w:p>
        </w:tc>
      </w:tr>
      <w:tr w:rsidR="00A309BA" w:rsidRPr="000569DC" w14:paraId="37256381" w14:textId="77777777" w:rsidTr="00F04638">
        <w:trPr>
          <w:trHeight w:val="318"/>
        </w:trPr>
        <w:tc>
          <w:tcPr>
            <w:tcW w:w="1322" w:type="dxa"/>
            <w:shd w:val="clear" w:color="auto" w:fill="F2F2F2" w:themeFill="background1" w:themeFillShade="F2"/>
          </w:tcPr>
          <w:p w14:paraId="1BA4CD7E" w14:textId="6CFE704F" w:rsidR="00A309BA" w:rsidRPr="000569DC" w:rsidRDefault="00A309BA">
            <w:pPr>
              <w:pStyle w:val="TableParagraph"/>
              <w:spacing w:before="0" w:line="276" w:lineRule="auto"/>
              <w:ind w:right="93"/>
              <w:rPr>
                <w:b/>
                <w:sz w:val="20"/>
                <w:szCs w:val="20"/>
              </w:rPr>
              <w:pPrChange w:id="509" w:author="Mariana Piovesan Ramos | Vieira Rezende" w:date="2021-11-19T20:13:00Z">
                <w:pPr>
                  <w:pStyle w:val="TableParagraph"/>
                  <w:spacing w:before="0"/>
                  <w:ind w:right="93"/>
                </w:pPr>
              </w:pPrChange>
            </w:pPr>
            <w:r w:rsidRPr="000569DC">
              <w:rPr>
                <w:b/>
                <w:sz w:val="20"/>
                <w:szCs w:val="20"/>
              </w:rPr>
              <w:t>16</w:t>
            </w:r>
          </w:p>
        </w:tc>
        <w:tc>
          <w:tcPr>
            <w:tcW w:w="3670" w:type="dxa"/>
            <w:vAlign w:val="center"/>
          </w:tcPr>
          <w:p w14:paraId="1C6C14D8" w14:textId="7827833A" w:rsidR="00A309BA" w:rsidRPr="000569DC" w:rsidRDefault="00A309BA">
            <w:pPr>
              <w:pStyle w:val="TableParagraph"/>
              <w:spacing w:before="0" w:line="276" w:lineRule="auto"/>
              <w:ind w:right="-66"/>
              <w:rPr>
                <w:sz w:val="20"/>
                <w:szCs w:val="20"/>
              </w:rPr>
              <w:pPrChange w:id="510" w:author="Mariana Piovesan Ramos | Vieira Rezende" w:date="2021-11-19T20:13:00Z">
                <w:pPr>
                  <w:pStyle w:val="TableParagraph"/>
                  <w:spacing w:before="0"/>
                  <w:ind w:right="-66"/>
                </w:pPr>
              </w:pPrChange>
            </w:pPr>
            <w:r w:rsidRPr="000569DC">
              <w:rPr>
                <w:sz w:val="20"/>
                <w:szCs w:val="20"/>
              </w:rPr>
              <w:t>15 de maio de 2031</w:t>
            </w:r>
          </w:p>
        </w:tc>
        <w:tc>
          <w:tcPr>
            <w:tcW w:w="3255" w:type="dxa"/>
            <w:vAlign w:val="center"/>
          </w:tcPr>
          <w:p w14:paraId="7968738A" w14:textId="3E44DD0F" w:rsidR="00A309BA" w:rsidRPr="000569DC" w:rsidRDefault="00A309BA">
            <w:pPr>
              <w:pStyle w:val="TableParagraph"/>
              <w:spacing w:before="0" w:line="276" w:lineRule="auto"/>
              <w:ind w:right="-66"/>
              <w:rPr>
                <w:sz w:val="20"/>
                <w:szCs w:val="20"/>
              </w:rPr>
              <w:pPrChange w:id="511" w:author="Mariana Piovesan Ramos | Vieira Rezende" w:date="2021-11-19T20:13:00Z">
                <w:pPr>
                  <w:pStyle w:val="TableParagraph"/>
                  <w:spacing w:before="0"/>
                  <w:ind w:right="-66"/>
                </w:pPr>
              </w:pPrChange>
            </w:pPr>
            <w:r w:rsidRPr="000569DC">
              <w:rPr>
                <w:sz w:val="20"/>
                <w:szCs w:val="20"/>
              </w:rPr>
              <w:t>3,1572%</w:t>
            </w:r>
          </w:p>
        </w:tc>
      </w:tr>
      <w:tr w:rsidR="00A309BA" w:rsidRPr="000569DC" w14:paraId="77A2CA5D" w14:textId="77777777" w:rsidTr="00F04638">
        <w:trPr>
          <w:trHeight w:val="321"/>
        </w:trPr>
        <w:tc>
          <w:tcPr>
            <w:tcW w:w="1322" w:type="dxa"/>
            <w:shd w:val="clear" w:color="auto" w:fill="F2F2F2" w:themeFill="background1" w:themeFillShade="F2"/>
          </w:tcPr>
          <w:p w14:paraId="306714C5" w14:textId="4FB0AFD4" w:rsidR="00A309BA" w:rsidRPr="000569DC" w:rsidRDefault="00A309BA">
            <w:pPr>
              <w:pStyle w:val="TableParagraph"/>
              <w:spacing w:before="0" w:line="276" w:lineRule="auto"/>
              <w:ind w:right="93"/>
              <w:rPr>
                <w:b/>
                <w:sz w:val="20"/>
                <w:szCs w:val="20"/>
              </w:rPr>
              <w:pPrChange w:id="512" w:author="Mariana Piovesan Ramos | Vieira Rezende" w:date="2021-11-19T20:13:00Z">
                <w:pPr>
                  <w:pStyle w:val="TableParagraph"/>
                  <w:spacing w:before="0"/>
                  <w:ind w:right="93"/>
                </w:pPr>
              </w:pPrChange>
            </w:pPr>
            <w:r w:rsidRPr="000569DC">
              <w:rPr>
                <w:b/>
                <w:sz w:val="20"/>
                <w:szCs w:val="20"/>
              </w:rPr>
              <w:t>17</w:t>
            </w:r>
          </w:p>
        </w:tc>
        <w:tc>
          <w:tcPr>
            <w:tcW w:w="3670" w:type="dxa"/>
            <w:vAlign w:val="center"/>
          </w:tcPr>
          <w:p w14:paraId="7D949949" w14:textId="48563381" w:rsidR="00A309BA" w:rsidRPr="000569DC" w:rsidRDefault="00A309BA">
            <w:pPr>
              <w:pStyle w:val="TableParagraph"/>
              <w:spacing w:before="0" w:line="276" w:lineRule="auto"/>
              <w:ind w:right="-66"/>
              <w:rPr>
                <w:sz w:val="20"/>
                <w:szCs w:val="20"/>
              </w:rPr>
              <w:pPrChange w:id="513" w:author="Mariana Piovesan Ramos | Vieira Rezende" w:date="2021-11-19T20:13:00Z">
                <w:pPr>
                  <w:pStyle w:val="TableParagraph"/>
                  <w:spacing w:before="0"/>
                  <w:ind w:right="-66"/>
                </w:pPr>
              </w:pPrChange>
            </w:pPr>
            <w:r w:rsidRPr="000569DC">
              <w:rPr>
                <w:sz w:val="20"/>
                <w:szCs w:val="20"/>
              </w:rPr>
              <w:t>15 de novembro de 2031</w:t>
            </w:r>
          </w:p>
        </w:tc>
        <w:tc>
          <w:tcPr>
            <w:tcW w:w="3255" w:type="dxa"/>
            <w:vAlign w:val="center"/>
          </w:tcPr>
          <w:p w14:paraId="48C98FE9" w14:textId="1D306337" w:rsidR="00A309BA" w:rsidRPr="000569DC" w:rsidRDefault="00A309BA">
            <w:pPr>
              <w:pStyle w:val="TableParagraph"/>
              <w:spacing w:before="0" w:line="276" w:lineRule="auto"/>
              <w:ind w:right="-66"/>
              <w:rPr>
                <w:sz w:val="20"/>
                <w:szCs w:val="20"/>
              </w:rPr>
              <w:pPrChange w:id="514" w:author="Mariana Piovesan Ramos | Vieira Rezende" w:date="2021-11-19T20:13:00Z">
                <w:pPr>
                  <w:pStyle w:val="TableParagraph"/>
                  <w:spacing w:before="0"/>
                  <w:ind w:right="-66"/>
                </w:pPr>
              </w:pPrChange>
            </w:pPr>
            <w:r w:rsidRPr="000569DC">
              <w:rPr>
                <w:sz w:val="20"/>
                <w:szCs w:val="20"/>
              </w:rPr>
              <w:t>3,2601%</w:t>
            </w:r>
          </w:p>
        </w:tc>
      </w:tr>
      <w:tr w:rsidR="00A309BA" w:rsidRPr="000569DC" w14:paraId="745FD3B3" w14:textId="77777777" w:rsidTr="00F04638">
        <w:trPr>
          <w:trHeight w:val="321"/>
        </w:trPr>
        <w:tc>
          <w:tcPr>
            <w:tcW w:w="1322" w:type="dxa"/>
            <w:shd w:val="clear" w:color="auto" w:fill="F2F2F2" w:themeFill="background1" w:themeFillShade="F2"/>
          </w:tcPr>
          <w:p w14:paraId="3B3A4121" w14:textId="3ADF3157" w:rsidR="00A309BA" w:rsidRPr="000569DC" w:rsidRDefault="00A309BA">
            <w:pPr>
              <w:pStyle w:val="TableParagraph"/>
              <w:spacing w:before="0" w:line="276" w:lineRule="auto"/>
              <w:ind w:right="93"/>
              <w:rPr>
                <w:b/>
                <w:sz w:val="20"/>
                <w:szCs w:val="20"/>
              </w:rPr>
              <w:pPrChange w:id="515" w:author="Mariana Piovesan Ramos | Vieira Rezende" w:date="2021-11-19T20:13:00Z">
                <w:pPr>
                  <w:pStyle w:val="TableParagraph"/>
                  <w:spacing w:before="0"/>
                  <w:ind w:right="93"/>
                </w:pPr>
              </w:pPrChange>
            </w:pPr>
            <w:r w:rsidRPr="000569DC">
              <w:rPr>
                <w:b/>
                <w:sz w:val="20"/>
                <w:szCs w:val="20"/>
              </w:rPr>
              <w:t>18</w:t>
            </w:r>
          </w:p>
        </w:tc>
        <w:tc>
          <w:tcPr>
            <w:tcW w:w="3670" w:type="dxa"/>
            <w:vAlign w:val="center"/>
          </w:tcPr>
          <w:p w14:paraId="44E165D5" w14:textId="1F74A19C" w:rsidR="00A309BA" w:rsidRPr="000569DC" w:rsidRDefault="00A309BA">
            <w:pPr>
              <w:pStyle w:val="TableParagraph"/>
              <w:spacing w:before="0" w:line="276" w:lineRule="auto"/>
              <w:ind w:right="-66"/>
              <w:rPr>
                <w:sz w:val="20"/>
                <w:szCs w:val="20"/>
              </w:rPr>
              <w:pPrChange w:id="516" w:author="Mariana Piovesan Ramos | Vieira Rezende" w:date="2021-11-19T20:13:00Z">
                <w:pPr>
                  <w:pStyle w:val="TableParagraph"/>
                  <w:spacing w:before="0"/>
                  <w:ind w:right="-66"/>
                </w:pPr>
              </w:pPrChange>
            </w:pPr>
            <w:r w:rsidRPr="000569DC">
              <w:rPr>
                <w:sz w:val="20"/>
                <w:szCs w:val="20"/>
              </w:rPr>
              <w:t>15 de maio de 2032</w:t>
            </w:r>
          </w:p>
        </w:tc>
        <w:tc>
          <w:tcPr>
            <w:tcW w:w="3255" w:type="dxa"/>
            <w:vAlign w:val="center"/>
          </w:tcPr>
          <w:p w14:paraId="160C63DD" w14:textId="12631656" w:rsidR="00A309BA" w:rsidRPr="000569DC" w:rsidRDefault="00A309BA">
            <w:pPr>
              <w:pStyle w:val="TableParagraph"/>
              <w:spacing w:before="0" w:line="276" w:lineRule="auto"/>
              <w:ind w:right="-66"/>
              <w:rPr>
                <w:sz w:val="20"/>
                <w:szCs w:val="20"/>
              </w:rPr>
              <w:pPrChange w:id="517" w:author="Mariana Piovesan Ramos | Vieira Rezende" w:date="2021-11-19T20:13:00Z">
                <w:pPr>
                  <w:pStyle w:val="TableParagraph"/>
                  <w:spacing w:before="0"/>
                  <w:ind w:right="-66"/>
                </w:pPr>
              </w:pPrChange>
            </w:pPr>
            <w:r w:rsidRPr="000569DC">
              <w:rPr>
                <w:sz w:val="20"/>
                <w:szCs w:val="20"/>
              </w:rPr>
              <w:t>3,5897%</w:t>
            </w:r>
          </w:p>
        </w:tc>
      </w:tr>
      <w:tr w:rsidR="00A309BA" w:rsidRPr="000569DC" w14:paraId="35E87EC5" w14:textId="77777777" w:rsidTr="00F04638">
        <w:trPr>
          <w:trHeight w:val="321"/>
        </w:trPr>
        <w:tc>
          <w:tcPr>
            <w:tcW w:w="1322" w:type="dxa"/>
            <w:shd w:val="clear" w:color="auto" w:fill="F2F2F2" w:themeFill="background1" w:themeFillShade="F2"/>
          </w:tcPr>
          <w:p w14:paraId="1B495FA2" w14:textId="563DB5AE" w:rsidR="00A309BA" w:rsidRPr="000569DC" w:rsidRDefault="00A309BA">
            <w:pPr>
              <w:pStyle w:val="TableParagraph"/>
              <w:spacing w:before="0" w:line="276" w:lineRule="auto"/>
              <w:ind w:right="93"/>
              <w:rPr>
                <w:b/>
                <w:sz w:val="20"/>
                <w:szCs w:val="20"/>
              </w:rPr>
              <w:pPrChange w:id="518" w:author="Mariana Piovesan Ramos | Vieira Rezende" w:date="2021-11-19T20:13:00Z">
                <w:pPr>
                  <w:pStyle w:val="TableParagraph"/>
                  <w:spacing w:before="0"/>
                  <w:ind w:right="93"/>
                </w:pPr>
              </w:pPrChange>
            </w:pPr>
            <w:r w:rsidRPr="000569DC">
              <w:rPr>
                <w:b/>
                <w:sz w:val="20"/>
                <w:szCs w:val="20"/>
              </w:rPr>
              <w:t>19</w:t>
            </w:r>
          </w:p>
        </w:tc>
        <w:tc>
          <w:tcPr>
            <w:tcW w:w="3670" w:type="dxa"/>
            <w:vAlign w:val="center"/>
          </w:tcPr>
          <w:p w14:paraId="68E68904" w14:textId="186FA6B6" w:rsidR="00A309BA" w:rsidRPr="000569DC" w:rsidRDefault="00A309BA">
            <w:pPr>
              <w:pStyle w:val="TableParagraph"/>
              <w:spacing w:before="0" w:line="276" w:lineRule="auto"/>
              <w:ind w:right="-66"/>
              <w:rPr>
                <w:sz w:val="20"/>
                <w:szCs w:val="20"/>
              </w:rPr>
              <w:pPrChange w:id="519" w:author="Mariana Piovesan Ramos | Vieira Rezende" w:date="2021-11-19T20:13:00Z">
                <w:pPr>
                  <w:pStyle w:val="TableParagraph"/>
                  <w:spacing w:before="0"/>
                  <w:ind w:right="-66"/>
                </w:pPr>
              </w:pPrChange>
            </w:pPr>
            <w:r w:rsidRPr="000569DC">
              <w:rPr>
                <w:sz w:val="20"/>
                <w:szCs w:val="20"/>
              </w:rPr>
              <w:t>15 de novembro de 2032</w:t>
            </w:r>
          </w:p>
        </w:tc>
        <w:tc>
          <w:tcPr>
            <w:tcW w:w="3255" w:type="dxa"/>
            <w:vAlign w:val="center"/>
          </w:tcPr>
          <w:p w14:paraId="6F233D03" w14:textId="440C62A0" w:rsidR="00A309BA" w:rsidRPr="000569DC" w:rsidRDefault="00A309BA">
            <w:pPr>
              <w:pStyle w:val="TableParagraph"/>
              <w:spacing w:before="0" w:line="276" w:lineRule="auto"/>
              <w:ind w:right="-66"/>
              <w:rPr>
                <w:sz w:val="20"/>
                <w:szCs w:val="20"/>
              </w:rPr>
              <w:pPrChange w:id="520" w:author="Mariana Piovesan Ramos | Vieira Rezende" w:date="2021-11-19T20:13:00Z">
                <w:pPr>
                  <w:pStyle w:val="TableParagraph"/>
                  <w:spacing w:before="0"/>
                  <w:ind w:right="-66"/>
                </w:pPr>
              </w:pPrChange>
            </w:pPr>
            <w:r w:rsidRPr="000569DC">
              <w:rPr>
                <w:sz w:val="20"/>
                <w:szCs w:val="20"/>
              </w:rPr>
              <w:t>3,7234%</w:t>
            </w:r>
          </w:p>
        </w:tc>
      </w:tr>
      <w:tr w:rsidR="00A309BA" w:rsidRPr="000569DC" w14:paraId="40BEEDBF" w14:textId="77777777" w:rsidTr="00F04638">
        <w:trPr>
          <w:trHeight w:val="318"/>
        </w:trPr>
        <w:tc>
          <w:tcPr>
            <w:tcW w:w="1322" w:type="dxa"/>
            <w:shd w:val="clear" w:color="auto" w:fill="F2F2F2" w:themeFill="background1" w:themeFillShade="F2"/>
          </w:tcPr>
          <w:p w14:paraId="33542DF3" w14:textId="5DD615FB" w:rsidR="00A309BA" w:rsidRPr="000569DC" w:rsidRDefault="00A309BA">
            <w:pPr>
              <w:pStyle w:val="TableParagraph"/>
              <w:spacing w:before="0" w:line="276" w:lineRule="auto"/>
              <w:ind w:right="93"/>
              <w:rPr>
                <w:b/>
                <w:sz w:val="20"/>
                <w:szCs w:val="20"/>
              </w:rPr>
              <w:pPrChange w:id="521" w:author="Mariana Piovesan Ramos | Vieira Rezende" w:date="2021-11-19T20:13:00Z">
                <w:pPr>
                  <w:pStyle w:val="TableParagraph"/>
                  <w:spacing w:before="0"/>
                  <w:ind w:right="93"/>
                </w:pPr>
              </w:pPrChange>
            </w:pPr>
            <w:r w:rsidRPr="000569DC">
              <w:rPr>
                <w:b/>
                <w:sz w:val="20"/>
                <w:szCs w:val="20"/>
              </w:rPr>
              <w:t>20</w:t>
            </w:r>
          </w:p>
        </w:tc>
        <w:tc>
          <w:tcPr>
            <w:tcW w:w="3670" w:type="dxa"/>
            <w:vAlign w:val="center"/>
          </w:tcPr>
          <w:p w14:paraId="3F7389B6" w14:textId="79163025" w:rsidR="00A309BA" w:rsidRPr="000569DC" w:rsidRDefault="00A309BA">
            <w:pPr>
              <w:pStyle w:val="TableParagraph"/>
              <w:spacing w:before="0" w:line="276" w:lineRule="auto"/>
              <w:ind w:right="-66"/>
              <w:rPr>
                <w:sz w:val="20"/>
                <w:szCs w:val="20"/>
              </w:rPr>
              <w:pPrChange w:id="522" w:author="Mariana Piovesan Ramos | Vieira Rezende" w:date="2021-11-19T20:13:00Z">
                <w:pPr>
                  <w:pStyle w:val="TableParagraph"/>
                  <w:spacing w:before="0"/>
                  <w:ind w:right="-66"/>
                </w:pPr>
              </w:pPrChange>
            </w:pPr>
            <w:r w:rsidRPr="000569DC">
              <w:rPr>
                <w:sz w:val="20"/>
                <w:szCs w:val="20"/>
              </w:rPr>
              <w:t>15 de maio de 2033</w:t>
            </w:r>
          </w:p>
        </w:tc>
        <w:tc>
          <w:tcPr>
            <w:tcW w:w="3255" w:type="dxa"/>
            <w:vAlign w:val="center"/>
          </w:tcPr>
          <w:p w14:paraId="4E76DB11" w14:textId="1C2E8E7A" w:rsidR="00A309BA" w:rsidRPr="000569DC" w:rsidRDefault="00A309BA">
            <w:pPr>
              <w:pStyle w:val="TableParagraph"/>
              <w:spacing w:before="0" w:line="276" w:lineRule="auto"/>
              <w:ind w:right="-66"/>
              <w:rPr>
                <w:sz w:val="20"/>
                <w:szCs w:val="20"/>
              </w:rPr>
              <w:pPrChange w:id="523" w:author="Mariana Piovesan Ramos | Vieira Rezende" w:date="2021-11-19T20:13:00Z">
                <w:pPr>
                  <w:pStyle w:val="TableParagraph"/>
                  <w:spacing w:before="0"/>
                  <w:ind w:right="-66"/>
                </w:pPr>
              </w:pPrChange>
            </w:pPr>
            <w:r w:rsidRPr="000569DC">
              <w:rPr>
                <w:sz w:val="20"/>
                <w:szCs w:val="20"/>
              </w:rPr>
              <w:t>4,1436%</w:t>
            </w:r>
          </w:p>
        </w:tc>
      </w:tr>
      <w:tr w:rsidR="00A309BA" w:rsidRPr="000569DC" w14:paraId="505D582C" w14:textId="77777777" w:rsidTr="00F04638">
        <w:trPr>
          <w:trHeight w:val="321"/>
        </w:trPr>
        <w:tc>
          <w:tcPr>
            <w:tcW w:w="1322" w:type="dxa"/>
            <w:shd w:val="clear" w:color="auto" w:fill="F2F2F2" w:themeFill="background1" w:themeFillShade="F2"/>
          </w:tcPr>
          <w:p w14:paraId="77B398AB" w14:textId="314F4502" w:rsidR="00A309BA" w:rsidRPr="000569DC" w:rsidRDefault="00A309BA">
            <w:pPr>
              <w:pStyle w:val="TableParagraph"/>
              <w:spacing w:before="0" w:line="276" w:lineRule="auto"/>
              <w:ind w:right="93"/>
              <w:rPr>
                <w:b/>
                <w:sz w:val="20"/>
                <w:szCs w:val="20"/>
              </w:rPr>
              <w:pPrChange w:id="524" w:author="Mariana Piovesan Ramos | Vieira Rezende" w:date="2021-11-19T20:13:00Z">
                <w:pPr>
                  <w:pStyle w:val="TableParagraph"/>
                  <w:spacing w:before="0"/>
                  <w:ind w:right="93"/>
                </w:pPr>
              </w:pPrChange>
            </w:pPr>
            <w:r w:rsidRPr="000569DC">
              <w:rPr>
                <w:b/>
                <w:sz w:val="20"/>
                <w:szCs w:val="20"/>
              </w:rPr>
              <w:t>21</w:t>
            </w:r>
          </w:p>
        </w:tc>
        <w:tc>
          <w:tcPr>
            <w:tcW w:w="3670" w:type="dxa"/>
            <w:vAlign w:val="center"/>
          </w:tcPr>
          <w:p w14:paraId="3FF4C19F" w14:textId="49173A90" w:rsidR="00A309BA" w:rsidRPr="000569DC" w:rsidRDefault="00A309BA">
            <w:pPr>
              <w:pStyle w:val="TableParagraph"/>
              <w:spacing w:before="0" w:line="276" w:lineRule="auto"/>
              <w:ind w:right="-66"/>
              <w:rPr>
                <w:sz w:val="20"/>
                <w:szCs w:val="20"/>
              </w:rPr>
              <w:pPrChange w:id="525" w:author="Mariana Piovesan Ramos | Vieira Rezende" w:date="2021-11-19T20:13:00Z">
                <w:pPr>
                  <w:pStyle w:val="TableParagraph"/>
                  <w:spacing w:before="0"/>
                  <w:ind w:right="-66"/>
                </w:pPr>
              </w:pPrChange>
            </w:pPr>
            <w:r w:rsidRPr="000569DC">
              <w:rPr>
                <w:sz w:val="20"/>
                <w:szCs w:val="20"/>
              </w:rPr>
              <w:t>15 de novembro de 2033</w:t>
            </w:r>
          </w:p>
        </w:tc>
        <w:tc>
          <w:tcPr>
            <w:tcW w:w="3255" w:type="dxa"/>
            <w:vAlign w:val="center"/>
          </w:tcPr>
          <w:p w14:paraId="2BB4C103" w14:textId="03AFA724" w:rsidR="00A309BA" w:rsidRPr="000569DC" w:rsidRDefault="00A309BA">
            <w:pPr>
              <w:pStyle w:val="TableParagraph"/>
              <w:spacing w:before="0" w:line="276" w:lineRule="auto"/>
              <w:ind w:right="-66"/>
              <w:rPr>
                <w:sz w:val="20"/>
                <w:szCs w:val="20"/>
              </w:rPr>
              <w:pPrChange w:id="526" w:author="Mariana Piovesan Ramos | Vieira Rezende" w:date="2021-11-19T20:13:00Z">
                <w:pPr>
                  <w:pStyle w:val="TableParagraph"/>
                  <w:spacing w:before="0"/>
                  <w:ind w:right="-66"/>
                </w:pPr>
              </w:pPrChange>
            </w:pPr>
            <w:r w:rsidRPr="000569DC">
              <w:rPr>
                <w:sz w:val="20"/>
                <w:szCs w:val="20"/>
              </w:rPr>
              <w:t>4,3228%</w:t>
            </w:r>
          </w:p>
        </w:tc>
      </w:tr>
      <w:tr w:rsidR="00A309BA" w:rsidRPr="000569DC" w14:paraId="340F29A0" w14:textId="77777777" w:rsidTr="00F04638">
        <w:trPr>
          <w:trHeight w:val="318"/>
        </w:trPr>
        <w:tc>
          <w:tcPr>
            <w:tcW w:w="1322" w:type="dxa"/>
            <w:shd w:val="clear" w:color="auto" w:fill="F2F2F2" w:themeFill="background1" w:themeFillShade="F2"/>
          </w:tcPr>
          <w:p w14:paraId="280C5FC9" w14:textId="037A218C" w:rsidR="00A309BA" w:rsidRPr="000569DC" w:rsidRDefault="00A309BA">
            <w:pPr>
              <w:pStyle w:val="TableParagraph"/>
              <w:spacing w:before="0" w:line="276" w:lineRule="auto"/>
              <w:ind w:right="93"/>
              <w:rPr>
                <w:b/>
                <w:sz w:val="20"/>
                <w:szCs w:val="20"/>
              </w:rPr>
              <w:pPrChange w:id="527" w:author="Mariana Piovesan Ramos | Vieira Rezende" w:date="2021-11-19T20:13:00Z">
                <w:pPr>
                  <w:pStyle w:val="TableParagraph"/>
                  <w:spacing w:before="0"/>
                  <w:ind w:right="93"/>
                </w:pPr>
              </w:pPrChange>
            </w:pPr>
            <w:r w:rsidRPr="000569DC">
              <w:rPr>
                <w:b/>
                <w:sz w:val="20"/>
                <w:szCs w:val="20"/>
              </w:rPr>
              <w:t>22</w:t>
            </w:r>
          </w:p>
        </w:tc>
        <w:tc>
          <w:tcPr>
            <w:tcW w:w="3670" w:type="dxa"/>
            <w:vAlign w:val="center"/>
          </w:tcPr>
          <w:p w14:paraId="7DC366A7" w14:textId="7F65A9D5" w:rsidR="00A309BA" w:rsidRPr="000569DC" w:rsidRDefault="00A309BA">
            <w:pPr>
              <w:pStyle w:val="TableParagraph"/>
              <w:spacing w:before="0" w:line="276" w:lineRule="auto"/>
              <w:ind w:right="-66"/>
              <w:rPr>
                <w:sz w:val="20"/>
                <w:szCs w:val="20"/>
              </w:rPr>
              <w:pPrChange w:id="528" w:author="Mariana Piovesan Ramos | Vieira Rezende" w:date="2021-11-19T20:13:00Z">
                <w:pPr>
                  <w:pStyle w:val="TableParagraph"/>
                  <w:spacing w:before="0"/>
                  <w:ind w:right="-66"/>
                </w:pPr>
              </w:pPrChange>
            </w:pPr>
            <w:r w:rsidRPr="000569DC">
              <w:rPr>
                <w:sz w:val="20"/>
                <w:szCs w:val="20"/>
              </w:rPr>
              <w:t>15 de maio de 2034</w:t>
            </w:r>
          </w:p>
        </w:tc>
        <w:tc>
          <w:tcPr>
            <w:tcW w:w="3255" w:type="dxa"/>
            <w:vAlign w:val="center"/>
          </w:tcPr>
          <w:p w14:paraId="4C45FD31" w14:textId="4EC455E0" w:rsidR="00A309BA" w:rsidRPr="000569DC" w:rsidRDefault="00A309BA">
            <w:pPr>
              <w:pStyle w:val="TableParagraph"/>
              <w:spacing w:before="0" w:line="276" w:lineRule="auto"/>
              <w:ind w:right="-66"/>
              <w:rPr>
                <w:sz w:val="20"/>
                <w:szCs w:val="20"/>
              </w:rPr>
              <w:pPrChange w:id="529" w:author="Mariana Piovesan Ramos | Vieira Rezende" w:date="2021-11-19T20:13:00Z">
                <w:pPr>
                  <w:pStyle w:val="TableParagraph"/>
                  <w:spacing w:before="0"/>
                  <w:ind w:right="-66"/>
                </w:pPr>
              </w:pPrChange>
            </w:pPr>
            <w:r w:rsidRPr="000569DC">
              <w:rPr>
                <w:sz w:val="20"/>
                <w:szCs w:val="20"/>
              </w:rPr>
              <w:t>4,8193%</w:t>
            </w:r>
          </w:p>
        </w:tc>
      </w:tr>
      <w:tr w:rsidR="00A309BA" w:rsidRPr="000569DC" w14:paraId="68894C63" w14:textId="77777777" w:rsidTr="00F04638">
        <w:trPr>
          <w:trHeight w:val="321"/>
        </w:trPr>
        <w:tc>
          <w:tcPr>
            <w:tcW w:w="1322" w:type="dxa"/>
            <w:shd w:val="clear" w:color="auto" w:fill="F2F2F2" w:themeFill="background1" w:themeFillShade="F2"/>
          </w:tcPr>
          <w:p w14:paraId="44BCBD63" w14:textId="3EF6400B" w:rsidR="00A309BA" w:rsidRPr="000569DC" w:rsidRDefault="00A309BA">
            <w:pPr>
              <w:pStyle w:val="TableParagraph"/>
              <w:spacing w:before="0" w:line="276" w:lineRule="auto"/>
              <w:ind w:right="93"/>
              <w:rPr>
                <w:b/>
                <w:sz w:val="20"/>
                <w:szCs w:val="20"/>
              </w:rPr>
              <w:pPrChange w:id="530" w:author="Mariana Piovesan Ramos | Vieira Rezende" w:date="2021-11-19T20:13:00Z">
                <w:pPr>
                  <w:pStyle w:val="TableParagraph"/>
                  <w:spacing w:before="0"/>
                  <w:ind w:right="93"/>
                </w:pPr>
              </w:pPrChange>
            </w:pPr>
            <w:r w:rsidRPr="000569DC">
              <w:rPr>
                <w:b/>
                <w:sz w:val="20"/>
                <w:szCs w:val="20"/>
              </w:rPr>
              <w:t>23</w:t>
            </w:r>
          </w:p>
        </w:tc>
        <w:tc>
          <w:tcPr>
            <w:tcW w:w="3670" w:type="dxa"/>
            <w:vAlign w:val="center"/>
          </w:tcPr>
          <w:p w14:paraId="17BA45C6" w14:textId="0803AA2F" w:rsidR="00A309BA" w:rsidRPr="000569DC" w:rsidRDefault="00A309BA">
            <w:pPr>
              <w:pStyle w:val="TableParagraph"/>
              <w:spacing w:before="0" w:line="276" w:lineRule="auto"/>
              <w:ind w:right="-66"/>
              <w:rPr>
                <w:sz w:val="20"/>
                <w:szCs w:val="20"/>
              </w:rPr>
              <w:pPrChange w:id="531" w:author="Mariana Piovesan Ramos | Vieira Rezende" w:date="2021-11-19T20:13:00Z">
                <w:pPr>
                  <w:pStyle w:val="TableParagraph"/>
                  <w:spacing w:before="0"/>
                  <w:ind w:right="-66"/>
                </w:pPr>
              </w:pPrChange>
            </w:pPr>
            <w:r w:rsidRPr="000569DC">
              <w:rPr>
                <w:sz w:val="20"/>
                <w:szCs w:val="20"/>
              </w:rPr>
              <w:t>15 de novembro de 2034</w:t>
            </w:r>
          </w:p>
        </w:tc>
        <w:tc>
          <w:tcPr>
            <w:tcW w:w="3255" w:type="dxa"/>
            <w:vAlign w:val="center"/>
          </w:tcPr>
          <w:p w14:paraId="6013895B" w14:textId="1528E6BE" w:rsidR="00A309BA" w:rsidRPr="000569DC" w:rsidRDefault="00A309BA">
            <w:pPr>
              <w:pStyle w:val="TableParagraph"/>
              <w:spacing w:before="0" w:line="276" w:lineRule="auto"/>
              <w:ind w:right="-66"/>
              <w:rPr>
                <w:sz w:val="20"/>
                <w:szCs w:val="20"/>
              </w:rPr>
              <w:pPrChange w:id="532" w:author="Mariana Piovesan Ramos | Vieira Rezende" w:date="2021-11-19T20:13:00Z">
                <w:pPr>
                  <w:pStyle w:val="TableParagraph"/>
                  <w:spacing w:before="0"/>
                  <w:ind w:right="-66"/>
                </w:pPr>
              </w:pPrChange>
            </w:pPr>
            <w:r w:rsidRPr="000569DC">
              <w:rPr>
                <w:sz w:val="20"/>
                <w:szCs w:val="20"/>
              </w:rPr>
              <w:t>5,0633%</w:t>
            </w:r>
          </w:p>
        </w:tc>
      </w:tr>
      <w:tr w:rsidR="00A309BA" w:rsidRPr="000569DC" w14:paraId="119F4D01" w14:textId="77777777" w:rsidTr="00F04638">
        <w:trPr>
          <w:trHeight w:val="321"/>
        </w:trPr>
        <w:tc>
          <w:tcPr>
            <w:tcW w:w="1322" w:type="dxa"/>
            <w:shd w:val="clear" w:color="auto" w:fill="F2F2F2" w:themeFill="background1" w:themeFillShade="F2"/>
          </w:tcPr>
          <w:p w14:paraId="7644541E" w14:textId="585AA02E" w:rsidR="00A309BA" w:rsidRPr="000569DC" w:rsidRDefault="00A309BA">
            <w:pPr>
              <w:pStyle w:val="TableParagraph"/>
              <w:spacing w:before="0" w:line="276" w:lineRule="auto"/>
              <w:ind w:right="93"/>
              <w:rPr>
                <w:b/>
                <w:sz w:val="20"/>
                <w:szCs w:val="20"/>
              </w:rPr>
              <w:pPrChange w:id="533" w:author="Mariana Piovesan Ramos | Vieira Rezende" w:date="2021-11-19T20:13:00Z">
                <w:pPr>
                  <w:pStyle w:val="TableParagraph"/>
                  <w:spacing w:before="0"/>
                  <w:ind w:right="93"/>
                </w:pPr>
              </w:pPrChange>
            </w:pPr>
            <w:r w:rsidRPr="000569DC">
              <w:rPr>
                <w:b/>
                <w:sz w:val="20"/>
                <w:szCs w:val="20"/>
              </w:rPr>
              <w:t>24</w:t>
            </w:r>
          </w:p>
        </w:tc>
        <w:tc>
          <w:tcPr>
            <w:tcW w:w="3670" w:type="dxa"/>
            <w:vAlign w:val="center"/>
          </w:tcPr>
          <w:p w14:paraId="365C0127" w14:textId="27BFE4C5" w:rsidR="00A309BA" w:rsidRPr="000569DC" w:rsidRDefault="00A309BA">
            <w:pPr>
              <w:pStyle w:val="TableParagraph"/>
              <w:spacing w:before="0" w:line="276" w:lineRule="auto"/>
              <w:ind w:right="-66"/>
              <w:rPr>
                <w:sz w:val="20"/>
                <w:szCs w:val="20"/>
              </w:rPr>
              <w:pPrChange w:id="534" w:author="Mariana Piovesan Ramos | Vieira Rezende" w:date="2021-11-19T20:13:00Z">
                <w:pPr>
                  <w:pStyle w:val="TableParagraph"/>
                  <w:spacing w:before="0"/>
                  <w:ind w:right="-66"/>
                </w:pPr>
              </w:pPrChange>
            </w:pPr>
            <w:r w:rsidRPr="000569DC">
              <w:rPr>
                <w:sz w:val="20"/>
                <w:szCs w:val="20"/>
              </w:rPr>
              <w:t>15 de maio de 2035</w:t>
            </w:r>
          </w:p>
        </w:tc>
        <w:tc>
          <w:tcPr>
            <w:tcW w:w="3255" w:type="dxa"/>
            <w:vAlign w:val="center"/>
          </w:tcPr>
          <w:p w14:paraId="02A5118F" w14:textId="7DFD9860" w:rsidR="00A309BA" w:rsidRPr="000569DC" w:rsidRDefault="00A309BA">
            <w:pPr>
              <w:pStyle w:val="TableParagraph"/>
              <w:spacing w:before="0" w:line="276" w:lineRule="auto"/>
              <w:ind w:right="-66"/>
              <w:rPr>
                <w:sz w:val="20"/>
                <w:szCs w:val="20"/>
              </w:rPr>
              <w:pPrChange w:id="535" w:author="Mariana Piovesan Ramos | Vieira Rezende" w:date="2021-11-19T20:13:00Z">
                <w:pPr>
                  <w:pStyle w:val="TableParagraph"/>
                  <w:spacing w:before="0"/>
                  <w:ind w:right="-66"/>
                </w:pPr>
              </w:pPrChange>
            </w:pPr>
            <w:r w:rsidRPr="000569DC">
              <w:rPr>
                <w:sz w:val="20"/>
                <w:szCs w:val="20"/>
              </w:rPr>
              <w:t>5,7143%</w:t>
            </w:r>
          </w:p>
        </w:tc>
      </w:tr>
      <w:tr w:rsidR="00A309BA" w:rsidRPr="000569DC" w14:paraId="1892311D" w14:textId="77777777" w:rsidTr="00F04638">
        <w:trPr>
          <w:trHeight w:val="321"/>
        </w:trPr>
        <w:tc>
          <w:tcPr>
            <w:tcW w:w="1322" w:type="dxa"/>
            <w:shd w:val="clear" w:color="auto" w:fill="F2F2F2" w:themeFill="background1" w:themeFillShade="F2"/>
          </w:tcPr>
          <w:p w14:paraId="2759DFBB" w14:textId="1EBFBD30" w:rsidR="00A309BA" w:rsidRPr="000569DC" w:rsidRDefault="00A309BA">
            <w:pPr>
              <w:pStyle w:val="TableParagraph"/>
              <w:spacing w:before="0" w:line="276" w:lineRule="auto"/>
              <w:ind w:right="93"/>
              <w:rPr>
                <w:b/>
                <w:sz w:val="20"/>
                <w:szCs w:val="20"/>
              </w:rPr>
              <w:pPrChange w:id="536" w:author="Mariana Piovesan Ramos | Vieira Rezende" w:date="2021-11-19T20:13:00Z">
                <w:pPr>
                  <w:pStyle w:val="TableParagraph"/>
                  <w:spacing w:before="0"/>
                  <w:ind w:right="93"/>
                </w:pPr>
              </w:pPrChange>
            </w:pPr>
            <w:r w:rsidRPr="000569DC">
              <w:rPr>
                <w:b/>
                <w:sz w:val="20"/>
                <w:szCs w:val="20"/>
              </w:rPr>
              <w:t>25</w:t>
            </w:r>
          </w:p>
        </w:tc>
        <w:tc>
          <w:tcPr>
            <w:tcW w:w="3670" w:type="dxa"/>
            <w:vAlign w:val="center"/>
          </w:tcPr>
          <w:p w14:paraId="3DE8D489" w14:textId="3CC98E70" w:rsidR="00A309BA" w:rsidRPr="000569DC" w:rsidRDefault="00A309BA">
            <w:pPr>
              <w:pStyle w:val="TableParagraph"/>
              <w:spacing w:before="0" w:line="276" w:lineRule="auto"/>
              <w:ind w:right="-66"/>
              <w:rPr>
                <w:sz w:val="20"/>
                <w:szCs w:val="20"/>
              </w:rPr>
              <w:pPrChange w:id="537" w:author="Mariana Piovesan Ramos | Vieira Rezende" w:date="2021-11-19T20:13:00Z">
                <w:pPr>
                  <w:pStyle w:val="TableParagraph"/>
                  <w:spacing w:before="0"/>
                  <w:ind w:right="-66"/>
                </w:pPr>
              </w:pPrChange>
            </w:pPr>
            <w:r w:rsidRPr="000569DC">
              <w:rPr>
                <w:sz w:val="20"/>
                <w:szCs w:val="20"/>
              </w:rPr>
              <w:t>15 de novembro de 2035</w:t>
            </w:r>
          </w:p>
        </w:tc>
        <w:tc>
          <w:tcPr>
            <w:tcW w:w="3255" w:type="dxa"/>
            <w:vAlign w:val="center"/>
          </w:tcPr>
          <w:p w14:paraId="282E702D" w14:textId="12DDD672" w:rsidR="00A309BA" w:rsidRPr="000569DC" w:rsidRDefault="00A309BA">
            <w:pPr>
              <w:pStyle w:val="TableParagraph"/>
              <w:spacing w:before="0" w:line="276" w:lineRule="auto"/>
              <w:ind w:right="-66"/>
              <w:rPr>
                <w:sz w:val="20"/>
                <w:szCs w:val="20"/>
              </w:rPr>
              <w:pPrChange w:id="538" w:author="Mariana Piovesan Ramos | Vieira Rezende" w:date="2021-11-19T20:13:00Z">
                <w:pPr>
                  <w:pStyle w:val="TableParagraph"/>
                  <w:spacing w:before="0"/>
                  <w:ind w:right="-66"/>
                </w:pPr>
              </w:pPrChange>
            </w:pPr>
            <w:r w:rsidRPr="000569DC">
              <w:rPr>
                <w:sz w:val="20"/>
                <w:szCs w:val="20"/>
              </w:rPr>
              <w:t>6,0606%</w:t>
            </w:r>
          </w:p>
        </w:tc>
      </w:tr>
      <w:tr w:rsidR="00A309BA" w:rsidRPr="000569DC" w14:paraId="2F49703C" w14:textId="77777777" w:rsidTr="00F04638">
        <w:trPr>
          <w:trHeight w:val="319"/>
        </w:trPr>
        <w:tc>
          <w:tcPr>
            <w:tcW w:w="1322" w:type="dxa"/>
            <w:shd w:val="clear" w:color="auto" w:fill="F2F2F2" w:themeFill="background1" w:themeFillShade="F2"/>
          </w:tcPr>
          <w:p w14:paraId="3B72D2F1" w14:textId="03F00298" w:rsidR="00A309BA" w:rsidRPr="000569DC" w:rsidRDefault="00A309BA">
            <w:pPr>
              <w:pStyle w:val="TableParagraph"/>
              <w:spacing w:before="0" w:line="276" w:lineRule="auto"/>
              <w:ind w:right="93"/>
              <w:rPr>
                <w:b/>
                <w:sz w:val="20"/>
                <w:szCs w:val="20"/>
              </w:rPr>
              <w:pPrChange w:id="539" w:author="Mariana Piovesan Ramos | Vieira Rezende" w:date="2021-11-19T20:13:00Z">
                <w:pPr>
                  <w:pStyle w:val="TableParagraph"/>
                  <w:spacing w:before="0"/>
                  <w:ind w:right="93"/>
                </w:pPr>
              </w:pPrChange>
            </w:pPr>
            <w:r w:rsidRPr="000569DC">
              <w:rPr>
                <w:b/>
                <w:sz w:val="20"/>
                <w:szCs w:val="20"/>
              </w:rPr>
              <w:t>26</w:t>
            </w:r>
          </w:p>
        </w:tc>
        <w:tc>
          <w:tcPr>
            <w:tcW w:w="3670" w:type="dxa"/>
            <w:vAlign w:val="center"/>
          </w:tcPr>
          <w:p w14:paraId="3F13443D" w14:textId="29A03452" w:rsidR="00A309BA" w:rsidRPr="000569DC" w:rsidRDefault="00A309BA">
            <w:pPr>
              <w:pStyle w:val="TableParagraph"/>
              <w:spacing w:before="0" w:line="276" w:lineRule="auto"/>
              <w:ind w:right="-66"/>
              <w:rPr>
                <w:sz w:val="20"/>
                <w:szCs w:val="20"/>
              </w:rPr>
              <w:pPrChange w:id="540" w:author="Mariana Piovesan Ramos | Vieira Rezende" w:date="2021-11-19T20:13:00Z">
                <w:pPr>
                  <w:pStyle w:val="TableParagraph"/>
                  <w:spacing w:before="0"/>
                  <w:ind w:right="-66"/>
                </w:pPr>
              </w:pPrChange>
            </w:pPr>
            <w:r w:rsidRPr="000569DC">
              <w:rPr>
                <w:sz w:val="20"/>
                <w:szCs w:val="20"/>
              </w:rPr>
              <w:t>15 de maio de 2036</w:t>
            </w:r>
          </w:p>
        </w:tc>
        <w:tc>
          <w:tcPr>
            <w:tcW w:w="3255" w:type="dxa"/>
            <w:vAlign w:val="center"/>
          </w:tcPr>
          <w:p w14:paraId="612DA615" w14:textId="23207BE3" w:rsidR="00A309BA" w:rsidRPr="000569DC" w:rsidRDefault="00A309BA">
            <w:pPr>
              <w:pStyle w:val="TableParagraph"/>
              <w:spacing w:before="0" w:line="276" w:lineRule="auto"/>
              <w:ind w:right="-66"/>
              <w:rPr>
                <w:sz w:val="20"/>
                <w:szCs w:val="20"/>
              </w:rPr>
              <w:pPrChange w:id="541" w:author="Mariana Piovesan Ramos | Vieira Rezende" w:date="2021-11-19T20:13:00Z">
                <w:pPr>
                  <w:pStyle w:val="TableParagraph"/>
                  <w:spacing w:before="0"/>
                  <w:ind w:right="-66"/>
                </w:pPr>
              </w:pPrChange>
            </w:pPr>
            <w:r w:rsidRPr="000569DC">
              <w:rPr>
                <w:sz w:val="20"/>
                <w:szCs w:val="20"/>
              </w:rPr>
              <w:t>6,9892%</w:t>
            </w:r>
          </w:p>
        </w:tc>
      </w:tr>
      <w:tr w:rsidR="00A309BA" w:rsidRPr="000569DC" w14:paraId="67DE30E1" w14:textId="77777777" w:rsidTr="00F04638">
        <w:trPr>
          <w:trHeight w:val="321"/>
        </w:trPr>
        <w:tc>
          <w:tcPr>
            <w:tcW w:w="1322" w:type="dxa"/>
            <w:shd w:val="clear" w:color="auto" w:fill="F2F2F2" w:themeFill="background1" w:themeFillShade="F2"/>
          </w:tcPr>
          <w:p w14:paraId="2F638A42" w14:textId="05B1C212" w:rsidR="00A309BA" w:rsidRPr="000569DC" w:rsidRDefault="00A309BA">
            <w:pPr>
              <w:pStyle w:val="TableParagraph"/>
              <w:spacing w:before="0" w:line="276" w:lineRule="auto"/>
              <w:ind w:right="93"/>
              <w:rPr>
                <w:b/>
                <w:sz w:val="20"/>
                <w:szCs w:val="20"/>
              </w:rPr>
              <w:pPrChange w:id="542" w:author="Mariana Piovesan Ramos | Vieira Rezende" w:date="2021-11-19T20:13:00Z">
                <w:pPr>
                  <w:pStyle w:val="TableParagraph"/>
                  <w:spacing w:before="0"/>
                  <w:ind w:right="93"/>
                </w:pPr>
              </w:pPrChange>
            </w:pPr>
            <w:r w:rsidRPr="000569DC">
              <w:rPr>
                <w:b/>
                <w:sz w:val="20"/>
                <w:szCs w:val="20"/>
              </w:rPr>
              <w:t>27</w:t>
            </w:r>
          </w:p>
        </w:tc>
        <w:tc>
          <w:tcPr>
            <w:tcW w:w="3670" w:type="dxa"/>
            <w:vAlign w:val="center"/>
          </w:tcPr>
          <w:p w14:paraId="18BBE55D" w14:textId="0F6ED42E" w:rsidR="00A309BA" w:rsidRPr="000569DC" w:rsidRDefault="00A309BA">
            <w:pPr>
              <w:pStyle w:val="TableParagraph"/>
              <w:spacing w:before="0" w:line="276" w:lineRule="auto"/>
              <w:ind w:right="-66"/>
              <w:rPr>
                <w:sz w:val="20"/>
                <w:szCs w:val="20"/>
              </w:rPr>
              <w:pPrChange w:id="543" w:author="Mariana Piovesan Ramos | Vieira Rezende" w:date="2021-11-19T20:13:00Z">
                <w:pPr>
                  <w:pStyle w:val="TableParagraph"/>
                  <w:spacing w:before="0"/>
                  <w:ind w:right="-66"/>
                </w:pPr>
              </w:pPrChange>
            </w:pPr>
            <w:r w:rsidRPr="000569DC">
              <w:rPr>
                <w:sz w:val="20"/>
                <w:szCs w:val="20"/>
              </w:rPr>
              <w:t>15 de novembro de 2036</w:t>
            </w:r>
          </w:p>
        </w:tc>
        <w:tc>
          <w:tcPr>
            <w:tcW w:w="3255" w:type="dxa"/>
            <w:vAlign w:val="center"/>
          </w:tcPr>
          <w:p w14:paraId="7B5ADD06" w14:textId="438564F7" w:rsidR="00A309BA" w:rsidRPr="000569DC" w:rsidRDefault="00A309BA">
            <w:pPr>
              <w:pStyle w:val="TableParagraph"/>
              <w:spacing w:before="0" w:line="276" w:lineRule="auto"/>
              <w:ind w:right="-66"/>
              <w:rPr>
                <w:sz w:val="20"/>
                <w:szCs w:val="20"/>
              </w:rPr>
              <w:pPrChange w:id="544" w:author="Mariana Piovesan Ramos | Vieira Rezende" w:date="2021-11-19T20:13:00Z">
                <w:pPr>
                  <w:pStyle w:val="TableParagraph"/>
                  <w:spacing w:before="0"/>
                  <w:ind w:right="-66"/>
                </w:pPr>
              </w:pPrChange>
            </w:pPr>
            <w:r w:rsidRPr="000569DC">
              <w:rPr>
                <w:sz w:val="20"/>
                <w:szCs w:val="20"/>
              </w:rPr>
              <w:t>7,5145%</w:t>
            </w:r>
          </w:p>
        </w:tc>
      </w:tr>
      <w:tr w:rsidR="00A309BA" w:rsidRPr="000569DC" w14:paraId="26E68F4A" w14:textId="77777777" w:rsidTr="00F04638">
        <w:trPr>
          <w:trHeight w:val="321"/>
        </w:trPr>
        <w:tc>
          <w:tcPr>
            <w:tcW w:w="1322" w:type="dxa"/>
            <w:shd w:val="clear" w:color="auto" w:fill="F2F2F2" w:themeFill="background1" w:themeFillShade="F2"/>
          </w:tcPr>
          <w:p w14:paraId="520611C3" w14:textId="0C8D3BA5" w:rsidR="00A309BA" w:rsidRPr="000569DC" w:rsidRDefault="00A309BA">
            <w:pPr>
              <w:pStyle w:val="TableParagraph"/>
              <w:spacing w:before="0" w:line="276" w:lineRule="auto"/>
              <w:ind w:right="93"/>
              <w:rPr>
                <w:b/>
                <w:sz w:val="20"/>
                <w:szCs w:val="20"/>
              </w:rPr>
              <w:pPrChange w:id="545" w:author="Mariana Piovesan Ramos | Vieira Rezende" w:date="2021-11-19T20:13:00Z">
                <w:pPr>
                  <w:pStyle w:val="TableParagraph"/>
                  <w:spacing w:before="0"/>
                  <w:ind w:right="93"/>
                </w:pPr>
              </w:pPrChange>
            </w:pPr>
            <w:r w:rsidRPr="000569DC">
              <w:rPr>
                <w:b/>
                <w:sz w:val="20"/>
                <w:szCs w:val="20"/>
              </w:rPr>
              <w:t>28</w:t>
            </w:r>
          </w:p>
        </w:tc>
        <w:tc>
          <w:tcPr>
            <w:tcW w:w="3670" w:type="dxa"/>
            <w:vAlign w:val="center"/>
          </w:tcPr>
          <w:p w14:paraId="4DE44081" w14:textId="2135E1D0" w:rsidR="00A309BA" w:rsidRPr="000569DC" w:rsidRDefault="00A309BA">
            <w:pPr>
              <w:pStyle w:val="TableParagraph"/>
              <w:spacing w:before="0" w:line="276" w:lineRule="auto"/>
              <w:ind w:right="-66"/>
              <w:rPr>
                <w:sz w:val="20"/>
                <w:szCs w:val="20"/>
              </w:rPr>
              <w:pPrChange w:id="546" w:author="Mariana Piovesan Ramos | Vieira Rezende" w:date="2021-11-19T20:13:00Z">
                <w:pPr>
                  <w:pStyle w:val="TableParagraph"/>
                  <w:spacing w:before="0"/>
                  <w:ind w:right="-66"/>
                </w:pPr>
              </w:pPrChange>
            </w:pPr>
            <w:r w:rsidRPr="000569DC">
              <w:rPr>
                <w:sz w:val="20"/>
                <w:szCs w:val="20"/>
              </w:rPr>
              <w:t>15 de maio de 2037</w:t>
            </w:r>
          </w:p>
        </w:tc>
        <w:tc>
          <w:tcPr>
            <w:tcW w:w="3255" w:type="dxa"/>
            <w:vAlign w:val="center"/>
          </w:tcPr>
          <w:p w14:paraId="488B6676" w14:textId="7F1BCE82" w:rsidR="00A309BA" w:rsidRPr="000569DC" w:rsidRDefault="00A309BA">
            <w:pPr>
              <w:pStyle w:val="TableParagraph"/>
              <w:spacing w:before="0" w:line="276" w:lineRule="auto"/>
              <w:ind w:right="-66"/>
              <w:rPr>
                <w:sz w:val="20"/>
                <w:szCs w:val="20"/>
              </w:rPr>
              <w:pPrChange w:id="547" w:author="Mariana Piovesan Ramos | Vieira Rezende" w:date="2021-11-19T20:13:00Z">
                <w:pPr>
                  <w:pStyle w:val="TableParagraph"/>
                  <w:spacing w:before="0"/>
                  <w:ind w:right="-66"/>
                </w:pPr>
              </w:pPrChange>
            </w:pPr>
            <w:r w:rsidRPr="000569DC">
              <w:rPr>
                <w:sz w:val="20"/>
                <w:szCs w:val="20"/>
              </w:rPr>
              <w:t>8,7500%</w:t>
            </w:r>
          </w:p>
        </w:tc>
      </w:tr>
      <w:tr w:rsidR="00A309BA" w:rsidRPr="000569DC" w14:paraId="422AA1C1" w14:textId="77777777" w:rsidTr="00F04638">
        <w:trPr>
          <w:trHeight w:val="321"/>
        </w:trPr>
        <w:tc>
          <w:tcPr>
            <w:tcW w:w="1322" w:type="dxa"/>
            <w:shd w:val="clear" w:color="auto" w:fill="F2F2F2" w:themeFill="background1" w:themeFillShade="F2"/>
          </w:tcPr>
          <w:p w14:paraId="7613DC3A" w14:textId="2E15B04A" w:rsidR="00A309BA" w:rsidRPr="000569DC" w:rsidRDefault="00A309BA">
            <w:pPr>
              <w:pStyle w:val="TableParagraph"/>
              <w:spacing w:before="0" w:line="276" w:lineRule="auto"/>
              <w:ind w:right="93"/>
              <w:rPr>
                <w:b/>
                <w:sz w:val="20"/>
                <w:szCs w:val="20"/>
              </w:rPr>
              <w:pPrChange w:id="548" w:author="Mariana Piovesan Ramos | Vieira Rezende" w:date="2021-11-19T20:13:00Z">
                <w:pPr>
                  <w:pStyle w:val="TableParagraph"/>
                  <w:spacing w:before="0"/>
                  <w:ind w:right="93"/>
                </w:pPr>
              </w:pPrChange>
            </w:pPr>
            <w:r w:rsidRPr="000569DC">
              <w:rPr>
                <w:b/>
                <w:sz w:val="20"/>
                <w:szCs w:val="20"/>
              </w:rPr>
              <w:t>29</w:t>
            </w:r>
          </w:p>
        </w:tc>
        <w:tc>
          <w:tcPr>
            <w:tcW w:w="3670" w:type="dxa"/>
            <w:vAlign w:val="center"/>
          </w:tcPr>
          <w:p w14:paraId="72F48ECF" w14:textId="1118E1A0" w:rsidR="00A309BA" w:rsidRPr="000569DC" w:rsidRDefault="00A309BA">
            <w:pPr>
              <w:pStyle w:val="TableParagraph"/>
              <w:spacing w:before="0" w:line="276" w:lineRule="auto"/>
              <w:ind w:right="-66"/>
              <w:rPr>
                <w:sz w:val="20"/>
                <w:szCs w:val="20"/>
              </w:rPr>
              <w:pPrChange w:id="549" w:author="Mariana Piovesan Ramos | Vieira Rezende" w:date="2021-11-19T20:13:00Z">
                <w:pPr>
                  <w:pStyle w:val="TableParagraph"/>
                  <w:spacing w:before="0"/>
                  <w:ind w:right="-66"/>
                </w:pPr>
              </w:pPrChange>
            </w:pPr>
            <w:r w:rsidRPr="000569DC">
              <w:rPr>
                <w:sz w:val="20"/>
                <w:szCs w:val="20"/>
              </w:rPr>
              <w:t>15 de novembro de 2037</w:t>
            </w:r>
          </w:p>
        </w:tc>
        <w:tc>
          <w:tcPr>
            <w:tcW w:w="3255" w:type="dxa"/>
            <w:vAlign w:val="center"/>
          </w:tcPr>
          <w:p w14:paraId="2B179136" w14:textId="4C61CE5D" w:rsidR="00A309BA" w:rsidRPr="000569DC" w:rsidRDefault="00A309BA">
            <w:pPr>
              <w:pStyle w:val="TableParagraph"/>
              <w:spacing w:before="0" w:line="276" w:lineRule="auto"/>
              <w:ind w:right="-66"/>
              <w:rPr>
                <w:sz w:val="20"/>
                <w:szCs w:val="20"/>
              </w:rPr>
              <w:pPrChange w:id="550" w:author="Mariana Piovesan Ramos | Vieira Rezende" w:date="2021-11-19T20:13:00Z">
                <w:pPr>
                  <w:pStyle w:val="TableParagraph"/>
                  <w:spacing w:before="0"/>
                  <w:ind w:right="-66"/>
                </w:pPr>
              </w:pPrChange>
            </w:pPr>
            <w:r w:rsidRPr="000569DC">
              <w:rPr>
                <w:sz w:val="20"/>
                <w:szCs w:val="20"/>
              </w:rPr>
              <w:t>9,5890%</w:t>
            </w:r>
          </w:p>
        </w:tc>
      </w:tr>
      <w:tr w:rsidR="00A309BA" w:rsidRPr="000569DC" w14:paraId="6FA8A352" w14:textId="77777777" w:rsidTr="00F04638">
        <w:trPr>
          <w:trHeight w:val="318"/>
        </w:trPr>
        <w:tc>
          <w:tcPr>
            <w:tcW w:w="1322" w:type="dxa"/>
            <w:shd w:val="clear" w:color="auto" w:fill="F2F2F2" w:themeFill="background1" w:themeFillShade="F2"/>
          </w:tcPr>
          <w:p w14:paraId="788C3A7B" w14:textId="2748E9A7" w:rsidR="00A309BA" w:rsidRPr="000569DC" w:rsidRDefault="00A309BA">
            <w:pPr>
              <w:pStyle w:val="TableParagraph"/>
              <w:spacing w:before="0" w:line="276" w:lineRule="auto"/>
              <w:ind w:right="93"/>
              <w:rPr>
                <w:b/>
                <w:sz w:val="20"/>
                <w:szCs w:val="20"/>
              </w:rPr>
              <w:pPrChange w:id="551" w:author="Mariana Piovesan Ramos | Vieira Rezende" w:date="2021-11-19T20:13:00Z">
                <w:pPr>
                  <w:pStyle w:val="TableParagraph"/>
                  <w:spacing w:before="0"/>
                  <w:ind w:right="93"/>
                </w:pPr>
              </w:pPrChange>
            </w:pPr>
            <w:r w:rsidRPr="000569DC">
              <w:rPr>
                <w:b/>
                <w:sz w:val="20"/>
                <w:szCs w:val="20"/>
              </w:rPr>
              <w:t>30</w:t>
            </w:r>
          </w:p>
        </w:tc>
        <w:tc>
          <w:tcPr>
            <w:tcW w:w="3670" w:type="dxa"/>
            <w:vAlign w:val="center"/>
          </w:tcPr>
          <w:p w14:paraId="36AC8AED" w14:textId="3338642A" w:rsidR="00A309BA" w:rsidRPr="000569DC" w:rsidRDefault="00A309BA">
            <w:pPr>
              <w:pStyle w:val="TableParagraph"/>
              <w:spacing w:before="0" w:line="276" w:lineRule="auto"/>
              <w:ind w:right="-66"/>
              <w:rPr>
                <w:sz w:val="20"/>
                <w:szCs w:val="20"/>
              </w:rPr>
              <w:pPrChange w:id="552" w:author="Mariana Piovesan Ramos | Vieira Rezende" w:date="2021-11-19T20:13:00Z">
                <w:pPr>
                  <w:pStyle w:val="TableParagraph"/>
                  <w:spacing w:before="0"/>
                  <w:ind w:right="-66"/>
                </w:pPr>
              </w:pPrChange>
            </w:pPr>
            <w:r w:rsidRPr="000569DC">
              <w:rPr>
                <w:sz w:val="20"/>
                <w:szCs w:val="20"/>
              </w:rPr>
              <w:t>15 de maio de 2038</w:t>
            </w:r>
          </w:p>
        </w:tc>
        <w:tc>
          <w:tcPr>
            <w:tcW w:w="3255" w:type="dxa"/>
            <w:vAlign w:val="center"/>
          </w:tcPr>
          <w:p w14:paraId="145A84E3" w14:textId="50738DD1" w:rsidR="00A309BA" w:rsidRPr="000569DC" w:rsidRDefault="00A309BA">
            <w:pPr>
              <w:pStyle w:val="TableParagraph"/>
              <w:spacing w:before="0" w:line="276" w:lineRule="auto"/>
              <w:ind w:right="-66"/>
              <w:rPr>
                <w:sz w:val="20"/>
                <w:szCs w:val="20"/>
              </w:rPr>
              <w:pPrChange w:id="553" w:author="Mariana Piovesan Ramos | Vieira Rezende" w:date="2021-11-19T20:13:00Z">
                <w:pPr>
                  <w:pStyle w:val="TableParagraph"/>
                  <w:spacing w:before="0"/>
                  <w:ind w:right="-66"/>
                </w:pPr>
              </w:pPrChange>
            </w:pPr>
            <w:r w:rsidRPr="000569DC">
              <w:rPr>
                <w:sz w:val="20"/>
                <w:szCs w:val="20"/>
              </w:rPr>
              <w:t>11,3636%</w:t>
            </w:r>
          </w:p>
        </w:tc>
      </w:tr>
      <w:tr w:rsidR="00A309BA" w:rsidRPr="000569DC" w14:paraId="28DC500F" w14:textId="77777777" w:rsidTr="00F04638">
        <w:trPr>
          <w:trHeight w:val="321"/>
        </w:trPr>
        <w:tc>
          <w:tcPr>
            <w:tcW w:w="1322" w:type="dxa"/>
            <w:shd w:val="clear" w:color="auto" w:fill="F2F2F2" w:themeFill="background1" w:themeFillShade="F2"/>
          </w:tcPr>
          <w:p w14:paraId="338E7D19" w14:textId="6513FCE8" w:rsidR="00A309BA" w:rsidRPr="000569DC" w:rsidRDefault="00A309BA">
            <w:pPr>
              <w:pStyle w:val="TableParagraph"/>
              <w:spacing w:before="0" w:line="276" w:lineRule="auto"/>
              <w:ind w:right="93"/>
              <w:rPr>
                <w:b/>
                <w:sz w:val="20"/>
                <w:szCs w:val="20"/>
              </w:rPr>
              <w:pPrChange w:id="554" w:author="Mariana Piovesan Ramos | Vieira Rezende" w:date="2021-11-19T20:13:00Z">
                <w:pPr>
                  <w:pStyle w:val="TableParagraph"/>
                  <w:spacing w:before="0"/>
                  <w:ind w:right="93"/>
                </w:pPr>
              </w:pPrChange>
            </w:pPr>
            <w:r w:rsidRPr="000569DC">
              <w:rPr>
                <w:b/>
                <w:sz w:val="20"/>
                <w:szCs w:val="20"/>
              </w:rPr>
              <w:t>31</w:t>
            </w:r>
          </w:p>
        </w:tc>
        <w:tc>
          <w:tcPr>
            <w:tcW w:w="3670" w:type="dxa"/>
            <w:vAlign w:val="center"/>
          </w:tcPr>
          <w:p w14:paraId="7C61E8BE" w14:textId="4ADA3CA1" w:rsidR="00A309BA" w:rsidRPr="000569DC" w:rsidRDefault="00A309BA">
            <w:pPr>
              <w:pStyle w:val="TableParagraph"/>
              <w:spacing w:before="0" w:line="276" w:lineRule="auto"/>
              <w:ind w:right="-66"/>
              <w:rPr>
                <w:sz w:val="20"/>
                <w:szCs w:val="20"/>
              </w:rPr>
              <w:pPrChange w:id="555" w:author="Mariana Piovesan Ramos | Vieira Rezende" w:date="2021-11-19T20:13:00Z">
                <w:pPr>
                  <w:pStyle w:val="TableParagraph"/>
                  <w:spacing w:before="0"/>
                  <w:ind w:right="-66"/>
                </w:pPr>
              </w:pPrChange>
            </w:pPr>
            <w:r w:rsidRPr="000569DC">
              <w:rPr>
                <w:sz w:val="20"/>
                <w:szCs w:val="20"/>
              </w:rPr>
              <w:t>15 de novembro de 2038</w:t>
            </w:r>
          </w:p>
        </w:tc>
        <w:tc>
          <w:tcPr>
            <w:tcW w:w="3255" w:type="dxa"/>
            <w:vAlign w:val="center"/>
          </w:tcPr>
          <w:p w14:paraId="532AB7DC" w14:textId="38D73D6E" w:rsidR="00A309BA" w:rsidRPr="000569DC" w:rsidRDefault="00A309BA">
            <w:pPr>
              <w:pStyle w:val="TableParagraph"/>
              <w:spacing w:before="0" w:line="276" w:lineRule="auto"/>
              <w:ind w:right="-66"/>
              <w:rPr>
                <w:sz w:val="20"/>
                <w:szCs w:val="20"/>
              </w:rPr>
              <w:pPrChange w:id="556" w:author="Mariana Piovesan Ramos | Vieira Rezende" w:date="2021-11-19T20:13:00Z">
                <w:pPr>
                  <w:pStyle w:val="TableParagraph"/>
                  <w:spacing w:before="0"/>
                  <w:ind w:right="-66"/>
                </w:pPr>
              </w:pPrChange>
            </w:pPr>
            <w:r w:rsidRPr="000569DC">
              <w:rPr>
                <w:sz w:val="20"/>
                <w:szCs w:val="20"/>
              </w:rPr>
              <w:t>12,8205%</w:t>
            </w:r>
          </w:p>
        </w:tc>
      </w:tr>
      <w:tr w:rsidR="00A309BA" w:rsidRPr="000569DC" w14:paraId="04967323" w14:textId="77777777" w:rsidTr="00F04638">
        <w:trPr>
          <w:trHeight w:val="321"/>
        </w:trPr>
        <w:tc>
          <w:tcPr>
            <w:tcW w:w="1322" w:type="dxa"/>
            <w:shd w:val="clear" w:color="auto" w:fill="F2F2F2" w:themeFill="background1" w:themeFillShade="F2"/>
          </w:tcPr>
          <w:p w14:paraId="26F820D3" w14:textId="1786A84B" w:rsidR="00A309BA" w:rsidRPr="000569DC" w:rsidRDefault="00A309BA">
            <w:pPr>
              <w:pStyle w:val="TableParagraph"/>
              <w:spacing w:before="0" w:line="276" w:lineRule="auto"/>
              <w:ind w:right="93"/>
              <w:rPr>
                <w:b/>
                <w:sz w:val="20"/>
                <w:szCs w:val="20"/>
              </w:rPr>
              <w:pPrChange w:id="557" w:author="Mariana Piovesan Ramos | Vieira Rezende" w:date="2021-11-19T20:13:00Z">
                <w:pPr>
                  <w:pStyle w:val="TableParagraph"/>
                  <w:spacing w:before="0"/>
                  <w:ind w:right="93"/>
                </w:pPr>
              </w:pPrChange>
            </w:pPr>
            <w:r w:rsidRPr="000569DC">
              <w:rPr>
                <w:b/>
                <w:sz w:val="20"/>
                <w:szCs w:val="20"/>
              </w:rPr>
              <w:t>32</w:t>
            </w:r>
          </w:p>
        </w:tc>
        <w:tc>
          <w:tcPr>
            <w:tcW w:w="3670" w:type="dxa"/>
            <w:vAlign w:val="center"/>
          </w:tcPr>
          <w:p w14:paraId="180FFC2C" w14:textId="23F2F726" w:rsidR="00A309BA" w:rsidRPr="000569DC" w:rsidRDefault="00A309BA">
            <w:pPr>
              <w:pStyle w:val="TableParagraph"/>
              <w:spacing w:before="0" w:line="276" w:lineRule="auto"/>
              <w:ind w:right="-66"/>
              <w:rPr>
                <w:sz w:val="20"/>
                <w:szCs w:val="20"/>
              </w:rPr>
              <w:pPrChange w:id="558" w:author="Mariana Piovesan Ramos | Vieira Rezende" w:date="2021-11-19T20:13:00Z">
                <w:pPr>
                  <w:pStyle w:val="TableParagraph"/>
                  <w:spacing w:before="0"/>
                  <w:ind w:right="-66"/>
                </w:pPr>
              </w:pPrChange>
            </w:pPr>
            <w:r w:rsidRPr="000569DC">
              <w:rPr>
                <w:sz w:val="20"/>
                <w:szCs w:val="20"/>
              </w:rPr>
              <w:t>15 de maio de 2039</w:t>
            </w:r>
          </w:p>
        </w:tc>
        <w:tc>
          <w:tcPr>
            <w:tcW w:w="3255" w:type="dxa"/>
            <w:vAlign w:val="center"/>
          </w:tcPr>
          <w:p w14:paraId="3849DC55" w14:textId="5CC6C124" w:rsidR="00A309BA" w:rsidRPr="000569DC" w:rsidRDefault="00A309BA">
            <w:pPr>
              <w:pStyle w:val="TableParagraph"/>
              <w:spacing w:before="0" w:line="276" w:lineRule="auto"/>
              <w:ind w:right="-66"/>
              <w:rPr>
                <w:sz w:val="20"/>
                <w:szCs w:val="20"/>
              </w:rPr>
              <w:pPrChange w:id="559" w:author="Mariana Piovesan Ramos | Vieira Rezende" w:date="2021-11-19T20:13:00Z">
                <w:pPr>
                  <w:pStyle w:val="TableParagraph"/>
                  <w:spacing w:before="0"/>
                  <w:ind w:right="-66"/>
                </w:pPr>
              </w:pPrChange>
            </w:pPr>
            <w:r w:rsidRPr="000569DC">
              <w:rPr>
                <w:sz w:val="20"/>
                <w:szCs w:val="20"/>
              </w:rPr>
              <w:t>15,8824%</w:t>
            </w:r>
          </w:p>
        </w:tc>
      </w:tr>
      <w:tr w:rsidR="00A309BA" w:rsidRPr="000569DC" w14:paraId="7E1E1229" w14:textId="77777777" w:rsidTr="00F04638">
        <w:trPr>
          <w:trHeight w:val="318"/>
        </w:trPr>
        <w:tc>
          <w:tcPr>
            <w:tcW w:w="1322" w:type="dxa"/>
            <w:shd w:val="clear" w:color="auto" w:fill="F2F2F2" w:themeFill="background1" w:themeFillShade="F2"/>
          </w:tcPr>
          <w:p w14:paraId="1ACBB96B" w14:textId="43750AF5" w:rsidR="00A309BA" w:rsidRPr="000569DC" w:rsidRDefault="00A309BA">
            <w:pPr>
              <w:pStyle w:val="TableParagraph"/>
              <w:spacing w:before="0" w:line="276" w:lineRule="auto"/>
              <w:ind w:right="93"/>
              <w:rPr>
                <w:b/>
                <w:sz w:val="20"/>
                <w:szCs w:val="20"/>
              </w:rPr>
              <w:pPrChange w:id="560" w:author="Mariana Piovesan Ramos | Vieira Rezende" w:date="2021-11-19T20:13:00Z">
                <w:pPr>
                  <w:pStyle w:val="TableParagraph"/>
                  <w:spacing w:before="0"/>
                  <w:ind w:right="93"/>
                </w:pPr>
              </w:pPrChange>
            </w:pPr>
            <w:r w:rsidRPr="000569DC">
              <w:rPr>
                <w:b/>
                <w:sz w:val="20"/>
                <w:szCs w:val="20"/>
              </w:rPr>
              <w:t>33</w:t>
            </w:r>
          </w:p>
        </w:tc>
        <w:tc>
          <w:tcPr>
            <w:tcW w:w="3670" w:type="dxa"/>
            <w:vAlign w:val="center"/>
          </w:tcPr>
          <w:p w14:paraId="1494FE16" w14:textId="7C3221FB" w:rsidR="00A309BA" w:rsidRPr="000569DC" w:rsidRDefault="00A309BA">
            <w:pPr>
              <w:pStyle w:val="TableParagraph"/>
              <w:spacing w:before="0" w:line="276" w:lineRule="auto"/>
              <w:ind w:right="-66"/>
              <w:rPr>
                <w:sz w:val="20"/>
                <w:szCs w:val="20"/>
              </w:rPr>
              <w:pPrChange w:id="561" w:author="Mariana Piovesan Ramos | Vieira Rezende" w:date="2021-11-19T20:13:00Z">
                <w:pPr>
                  <w:pStyle w:val="TableParagraph"/>
                  <w:spacing w:before="0"/>
                  <w:ind w:right="-66"/>
                </w:pPr>
              </w:pPrChange>
            </w:pPr>
            <w:r w:rsidRPr="000569DC">
              <w:rPr>
                <w:sz w:val="20"/>
                <w:szCs w:val="20"/>
              </w:rPr>
              <w:t>15 de novembro de 2039</w:t>
            </w:r>
          </w:p>
        </w:tc>
        <w:tc>
          <w:tcPr>
            <w:tcW w:w="3255" w:type="dxa"/>
            <w:vAlign w:val="center"/>
          </w:tcPr>
          <w:p w14:paraId="32E45F05" w14:textId="3C973520" w:rsidR="00A309BA" w:rsidRPr="000569DC" w:rsidRDefault="00A309BA">
            <w:pPr>
              <w:pStyle w:val="TableParagraph"/>
              <w:spacing w:before="0" w:line="276" w:lineRule="auto"/>
              <w:ind w:right="-66"/>
              <w:rPr>
                <w:sz w:val="20"/>
                <w:szCs w:val="20"/>
              </w:rPr>
              <w:pPrChange w:id="562" w:author="Mariana Piovesan Ramos | Vieira Rezende" w:date="2021-11-19T20:13:00Z">
                <w:pPr>
                  <w:pStyle w:val="TableParagraph"/>
                  <w:spacing w:before="0"/>
                  <w:ind w:right="-66"/>
                </w:pPr>
              </w:pPrChange>
            </w:pPr>
            <w:r w:rsidRPr="000569DC">
              <w:rPr>
                <w:sz w:val="20"/>
                <w:szCs w:val="20"/>
              </w:rPr>
              <w:t>18,8811%</w:t>
            </w:r>
          </w:p>
        </w:tc>
      </w:tr>
      <w:tr w:rsidR="00A309BA" w:rsidRPr="000569DC" w14:paraId="1A085821" w14:textId="77777777" w:rsidTr="00F04638">
        <w:trPr>
          <w:trHeight w:val="321"/>
        </w:trPr>
        <w:tc>
          <w:tcPr>
            <w:tcW w:w="1322" w:type="dxa"/>
            <w:shd w:val="clear" w:color="auto" w:fill="F2F2F2" w:themeFill="background1" w:themeFillShade="F2"/>
          </w:tcPr>
          <w:p w14:paraId="62ABBCCF" w14:textId="1CD95C12" w:rsidR="00A309BA" w:rsidRPr="000569DC" w:rsidRDefault="00A309BA">
            <w:pPr>
              <w:pStyle w:val="TableParagraph"/>
              <w:spacing w:before="0" w:line="276" w:lineRule="auto"/>
              <w:ind w:right="93"/>
              <w:rPr>
                <w:b/>
                <w:sz w:val="20"/>
                <w:szCs w:val="20"/>
              </w:rPr>
              <w:pPrChange w:id="563" w:author="Mariana Piovesan Ramos | Vieira Rezende" w:date="2021-11-19T20:13:00Z">
                <w:pPr>
                  <w:pStyle w:val="TableParagraph"/>
                  <w:spacing w:before="0"/>
                  <w:ind w:right="93"/>
                </w:pPr>
              </w:pPrChange>
            </w:pPr>
            <w:r w:rsidRPr="000569DC">
              <w:rPr>
                <w:b/>
                <w:sz w:val="20"/>
                <w:szCs w:val="20"/>
              </w:rPr>
              <w:t>34</w:t>
            </w:r>
          </w:p>
        </w:tc>
        <w:tc>
          <w:tcPr>
            <w:tcW w:w="3670" w:type="dxa"/>
            <w:vAlign w:val="center"/>
          </w:tcPr>
          <w:p w14:paraId="71772C3C" w14:textId="59ADD8E8" w:rsidR="00A309BA" w:rsidRPr="000569DC" w:rsidRDefault="00A309BA">
            <w:pPr>
              <w:pStyle w:val="TableParagraph"/>
              <w:spacing w:before="0" w:line="276" w:lineRule="auto"/>
              <w:ind w:right="-66"/>
              <w:rPr>
                <w:sz w:val="20"/>
                <w:szCs w:val="20"/>
              </w:rPr>
              <w:pPrChange w:id="564" w:author="Mariana Piovesan Ramos | Vieira Rezende" w:date="2021-11-19T20:13:00Z">
                <w:pPr>
                  <w:pStyle w:val="TableParagraph"/>
                  <w:spacing w:before="0"/>
                  <w:ind w:right="-66"/>
                </w:pPr>
              </w:pPrChange>
            </w:pPr>
            <w:r w:rsidRPr="000569DC">
              <w:rPr>
                <w:sz w:val="20"/>
                <w:szCs w:val="20"/>
              </w:rPr>
              <w:t>15 de maio de 2040</w:t>
            </w:r>
          </w:p>
        </w:tc>
        <w:tc>
          <w:tcPr>
            <w:tcW w:w="3255" w:type="dxa"/>
            <w:vAlign w:val="center"/>
          </w:tcPr>
          <w:p w14:paraId="03E8EE3D" w14:textId="4EC835F0" w:rsidR="00A309BA" w:rsidRPr="000569DC" w:rsidRDefault="00A309BA">
            <w:pPr>
              <w:pStyle w:val="TableParagraph"/>
              <w:spacing w:before="0" w:line="276" w:lineRule="auto"/>
              <w:ind w:right="-66"/>
              <w:rPr>
                <w:sz w:val="20"/>
                <w:szCs w:val="20"/>
              </w:rPr>
              <w:pPrChange w:id="565" w:author="Mariana Piovesan Ramos | Vieira Rezende" w:date="2021-11-19T20:13:00Z">
                <w:pPr>
                  <w:pStyle w:val="TableParagraph"/>
                  <w:spacing w:before="0"/>
                  <w:ind w:right="-66"/>
                </w:pPr>
              </w:pPrChange>
            </w:pPr>
            <w:r w:rsidRPr="000569DC">
              <w:rPr>
                <w:sz w:val="20"/>
                <w:szCs w:val="20"/>
              </w:rPr>
              <w:t>25,0000%</w:t>
            </w:r>
          </w:p>
        </w:tc>
      </w:tr>
      <w:tr w:rsidR="00A309BA" w:rsidRPr="000569DC" w14:paraId="262E0D6F" w14:textId="77777777" w:rsidTr="00F04638">
        <w:trPr>
          <w:trHeight w:val="321"/>
        </w:trPr>
        <w:tc>
          <w:tcPr>
            <w:tcW w:w="1322" w:type="dxa"/>
            <w:shd w:val="clear" w:color="auto" w:fill="F2F2F2" w:themeFill="background1" w:themeFillShade="F2"/>
          </w:tcPr>
          <w:p w14:paraId="4D29A5C8" w14:textId="5B5E4868" w:rsidR="00A309BA" w:rsidRPr="000569DC" w:rsidRDefault="00A309BA">
            <w:pPr>
              <w:pStyle w:val="TableParagraph"/>
              <w:spacing w:before="0" w:line="276" w:lineRule="auto"/>
              <w:ind w:right="93"/>
              <w:rPr>
                <w:b/>
                <w:sz w:val="20"/>
                <w:szCs w:val="20"/>
              </w:rPr>
              <w:pPrChange w:id="566" w:author="Mariana Piovesan Ramos | Vieira Rezende" w:date="2021-11-19T20:13:00Z">
                <w:pPr>
                  <w:pStyle w:val="TableParagraph"/>
                  <w:spacing w:before="0"/>
                  <w:ind w:right="93"/>
                </w:pPr>
              </w:pPrChange>
            </w:pPr>
            <w:r w:rsidRPr="000569DC">
              <w:rPr>
                <w:b/>
                <w:sz w:val="20"/>
                <w:szCs w:val="20"/>
              </w:rPr>
              <w:t>35</w:t>
            </w:r>
          </w:p>
        </w:tc>
        <w:tc>
          <w:tcPr>
            <w:tcW w:w="3670" w:type="dxa"/>
            <w:vAlign w:val="center"/>
          </w:tcPr>
          <w:p w14:paraId="51C9C18C" w14:textId="4B0CA5DB" w:rsidR="00A309BA" w:rsidRPr="000569DC" w:rsidRDefault="00A309BA">
            <w:pPr>
              <w:pStyle w:val="TableParagraph"/>
              <w:spacing w:before="0" w:line="276" w:lineRule="auto"/>
              <w:ind w:right="-66"/>
              <w:rPr>
                <w:sz w:val="20"/>
                <w:szCs w:val="20"/>
              </w:rPr>
              <w:pPrChange w:id="567" w:author="Mariana Piovesan Ramos | Vieira Rezende" w:date="2021-11-19T20:13:00Z">
                <w:pPr>
                  <w:pStyle w:val="TableParagraph"/>
                  <w:spacing w:before="0"/>
                  <w:ind w:right="-66"/>
                </w:pPr>
              </w:pPrChange>
            </w:pPr>
            <w:r w:rsidRPr="000569DC">
              <w:rPr>
                <w:sz w:val="20"/>
                <w:szCs w:val="20"/>
              </w:rPr>
              <w:t>15 de novembro de 2040</w:t>
            </w:r>
          </w:p>
        </w:tc>
        <w:tc>
          <w:tcPr>
            <w:tcW w:w="3255" w:type="dxa"/>
            <w:vAlign w:val="center"/>
          </w:tcPr>
          <w:p w14:paraId="4412F42C" w14:textId="6F42324D" w:rsidR="00A309BA" w:rsidRPr="000569DC" w:rsidRDefault="00A309BA">
            <w:pPr>
              <w:pStyle w:val="TableParagraph"/>
              <w:spacing w:before="0" w:line="276" w:lineRule="auto"/>
              <w:ind w:right="-66"/>
              <w:rPr>
                <w:sz w:val="20"/>
                <w:szCs w:val="20"/>
              </w:rPr>
              <w:pPrChange w:id="568" w:author="Mariana Piovesan Ramos | Vieira Rezende" w:date="2021-11-19T20:13:00Z">
                <w:pPr>
                  <w:pStyle w:val="TableParagraph"/>
                  <w:spacing w:before="0"/>
                  <w:ind w:right="-66"/>
                </w:pPr>
              </w:pPrChange>
            </w:pPr>
            <w:r w:rsidRPr="000569DC">
              <w:rPr>
                <w:sz w:val="20"/>
                <w:szCs w:val="20"/>
              </w:rPr>
              <w:t>33,3333%</w:t>
            </w:r>
          </w:p>
        </w:tc>
      </w:tr>
      <w:tr w:rsidR="00A309BA" w:rsidRPr="000569DC" w14:paraId="5C3DCBA1" w14:textId="77777777" w:rsidTr="00F04638">
        <w:trPr>
          <w:trHeight w:val="349"/>
        </w:trPr>
        <w:tc>
          <w:tcPr>
            <w:tcW w:w="1322" w:type="dxa"/>
            <w:shd w:val="clear" w:color="auto" w:fill="F2F2F2" w:themeFill="background1" w:themeFillShade="F2"/>
          </w:tcPr>
          <w:p w14:paraId="4FC61FCF" w14:textId="0290F03C" w:rsidR="00A309BA" w:rsidRPr="000569DC" w:rsidRDefault="00A309BA">
            <w:pPr>
              <w:pStyle w:val="TableParagraph"/>
              <w:spacing w:before="0" w:line="276" w:lineRule="auto"/>
              <w:ind w:right="93"/>
              <w:rPr>
                <w:b/>
                <w:sz w:val="20"/>
                <w:szCs w:val="20"/>
              </w:rPr>
              <w:pPrChange w:id="569" w:author="Mariana Piovesan Ramos | Vieira Rezende" w:date="2021-11-19T20:13:00Z">
                <w:pPr>
                  <w:pStyle w:val="TableParagraph"/>
                  <w:spacing w:before="0"/>
                  <w:ind w:right="93"/>
                </w:pPr>
              </w:pPrChange>
            </w:pPr>
            <w:r w:rsidRPr="000569DC">
              <w:rPr>
                <w:b/>
                <w:sz w:val="20"/>
                <w:szCs w:val="20"/>
              </w:rPr>
              <w:t>36</w:t>
            </w:r>
          </w:p>
        </w:tc>
        <w:tc>
          <w:tcPr>
            <w:tcW w:w="3670" w:type="dxa"/>
            <w:vAlign w:val="center"/>
          </w:tcPr>
          <w:p w14:paraId="7EBF22C9" w14:textId="0D5CE89E" w:rsidR="00A309BA" w:rsidRPr="000569DC" w:rsidRDefault="00A309BA">
            <w:pPr>
              <w:pStyle w:val="TableParagraph"/>
              <w:spacing w:before="0" w:line="276" w:lineRule="auto"/>
              <w:ind w:right="-66"/>
              <w:rPr>
                <w:sz w:val="20"/>
                <w:szCs w:val="20"/>
              </w:rPr>
              <w:pPrChange w:id="570" w:author="Mariana Piovesan Ramos | Vieira Rezende" w:date="2021-11-19T20:13:00Z">
                <w:pPr>
                  <w:pStyle w:val="TableParagraph"/>
                  <w:spacing w:before="0"/>
                  <w:ind w:right="-66"/>
                </w:pPr>
              </w:pPrChange>
            </w:pPr>
            <w:r w:rsidRPr="000569DC">
              <w:rPr>
                <w:sz w:val="20"/>
                <w:szCs w:val="20"/>
              </w:rPr>
              <w:t>15 de maio de 2041</w:t>
            </w:r>
          </w:p>
        </w:tc>
        <w:tc>
          <w:tcPr>
            <w:tcW w:w="3255" w:type="dxa"/>
            <w:vAlign w:val="center"/>
          </w:tcPr>
          <w:p w14:paraId="05A66A04" w14:textId="1BB99E00" w:rsidR="00A309BA" w:rsidRPr="000569DC" w:rsidRDefault="00A309BA">
            <w:pPr>
              <w:pStyle w:val="TableParagraph"/>
              <w:spacing w:before="0" w:line="276" w:lineRule="auto"/>
              <w:ind w:right="-66"/>
              <w:rPr>
                <w:sz w:val="20"/>
                <w:szCs w:val="20"/>
              </w:rPr>
              <w:pPrChange w:id="571" w:author="Mariana Piovesan Ramos | Vieira Rezende" w:date="2021-11-19T20:13:00Z">
                <w:pPr>
                  <w:pStyle w:val="TableParagraph"/>
                  <w:spacing w:before="0"/>
                  <w:ind w:right="-66"/>
                </w:pPr>
              </w:pPrChange>
            </w:pPr>
            <w:r w:rsidRPr="000569DC">
              <w:rPr>
                <w:sz w:val="20"/>
                <w:szCs w:val="20"/>
              </w:rPr>
              <w:t>50,0000%</w:t>
            </w:r>
          </w:p>
        </w:tc>
      </w:tr>
      <w:tr w:rsidR="00A309BA" w:rsidRPr="000569DC" w14:paraId="1F7BE5C4" w14:textId="77777777" w:rsidTr="00F04638">
        <w:trPr>
          <w:trHeight w:val="349"/>
        </w:trPr>
        <w:tc>
          <w:tcPr>
            <w:tcW w:w="1322" w:type="dxa"/>
            <w:shd w:val="clear" w:color="auto" w:fill="F2F2F2" w:themeFill="background1" w:themeFillShade="F2"/>
          </w:tcPr>
          <w:p w14:paraId="68258F01" w14:textId="2A11D259" w:rsidR="00A309BA" w:rsidRPr="000569DC" w:rsidRDefault="00A309BA">
            <w:pPr>
              <w:pStyle w:val="TableParagraph"/>
              <w:spacing w:before="0" w:line="276" w:lineRule="auto"/>
              <w:ind w:right="93"/>
              <w:rPr>
                <w:b/>
                <w:sz w:val="20"/>
                <w:szCs w:val="20"/>
              </w:rPr>
              <w:pPrChange w:id="572" w:author="Mariana Piovesan Ramos | Vieira Rezende" w:date="2021-11-19T20:13:00Z">
                <w:pPr>
                  <w:pStyle w:val="TableParagraph"/>
                  <w:spacing w:before="0"/>
                  <w:ind w:right="93"/>
                </w:pPr>
              </w:pPrChange>
            </w:pPr>
            <w:r w:rsidRPr="000569DC">
              <w:rPr>
                <w:b/>
                <w:sz w:val="20"/>
                <w:szCs w:val="20"/>
              </w:rPr>
              <w:t>37</w:t>
            </w:r>
          </w:p>
        </w:tc>
        <w:tc>
          <w:tcPr>
            <w:tcW w:w="3670" w:type="dxa"/>
            <w:vAlign w:val="center"/>
          </w:tcPr>
          <w:p w14:paraId="03EC1200" w14:textId="64577E22" w:rsidR="00A309BA" w:rsidRPr="000569DC" w:rsidRDefault="00A309BA">
            <w:pPr>
              <w:pStyle w:val="TableParagraph"/>
              <w:spacing w:before="0" w:line="276" w:lineRule="auto"/>
              <w:ind w:right="-66"/>
              <w:rPr>
                <w:sz w:val="20"/>
                <w:szCs w:val="20"/>
              </w:rPr>
              <w:pPrChange w:id="573" w:author="Mariana Piovesan Ramos | Vieira Rezende" w:date="2021-11-19T20:13:00Z">
                <w:pPr>
                  <w:pStyle w:val="TableParagraph"/>
                  <w:spacing w:before="0"/>
                  <w:ind w:right="-66"/>
                </w:pPr>
              </w:pPrChange>
            </w:pPr>
            <w:r w:rsidRPr="000569DC">
              <w:rPr>
                <w:sz w:val="20"/>
                <w:szCs w:val="20"/>
              </w:rPr>
              <w:t>Data de Vencimento</w:t>
            </w:r>
          </w:p>
        </w:tc>
        <w:tc>
          <w:tcPr>
            <w:tcW w:w="3255" w:type="dxa"/>
            <w:vAlign w:val="center"/>
          </w:tcPr>
          <w:p w14:paraId="127B4E6A" w14:textId="018BD0AD" w:rsidR="00A309BA" w:rsidRPr="000569DC" w:rsidRDefault="00A309BA">
            <w:pPr>
              <w:pStyle w:val="TableParagraph"/>
              <w:spacing w:before="0" w:line="276" w:lineRule="auto"/>
              <w:ind w:right="-66"/>
              <w:rPr>
                <w:sz w:val="20"/>
                <w:szCs w:val="20"/>
              </w:rPr>
              <w:pPrChange w:id="574" w:author="Mariana Piovesan Ramos | Vieira Rezende" w:date="2021-11-19T20:13:00Z">
                <w:pPr>
                  <w:pStyle w:val="TableParagraph"/>
                  <w:spacing w:before="0"/>
                  <w:ind w:right="-66"/>
                </w:pPr>
              </w:pPrChange>
            </w:pPr>
            <w:r w:rsidRPr="000569DC">
              <w:rPr>
                <w:sz w:val="20"/>
                <w:szCs w:val="20"/>
              </w:rPr>
              <w:t>100,0000%</w:t>
            </w:r>
          </w:p>
        </w:tc>
      </w:tr>
    </w:tbl>
    <w:p w14:paraId="48BBCF75" w14:textId="7BAA9E87" w:rsidR="000A115D" w:rsidRPr="000569DC" w:rsidRDefault="000A115D">
      <w:pPr>
        <w:pStyle w:val="Corpodetexto"/>
        <w:spacing w:line="276" w:lineRule="auto"/>
        <w:ind w:left="720" w:right="-66"/>
        <w:pPrChange w:id="575" w:author="Mariana Piovesan Ramos | Vieira Rezende" w:date="2021-11-19T20:13:00Z">
          <w:pPr>
            <w:pStyle w:val="Corpodetexto"/>
            <w:spacing w:line="317" w:lineRule="auto"/>
            <w:ind w:left="720" w:right="-66"/>
          </w:pPr>
        </w:pPrChange>
      </w:pPr>
    </w:p>
    <w:p w14:paraId="31835FD1" w14:textId="77777777" w:rsidR="000A115D" w:rsidRPr="000569DC" w:rsidRDefault="0040318D">
      <w:pPr>
        <w:pStyle w:val="PargrafodaLista"/>
        <w:numPr>
          <w:ilvl w:val="1"/>
          <w:numId w:val="18"/>
        </w:numPr>
        <w:tabs>
          <w:tab w:val="left" w:pos="1199"/>
        </w:tabs>
        <w:spacing w:line="276" w:lineRule="auto"/>
        <w:ind w:left="0" w:right="-66" w:firstLine="0"/>
        <w:rPr>
          <w:b/>
          <w:sz w:val="20"/>
          <w:szCs w:val="20"/>
        </w:rPr>
        <w:pPrChange w:id="576" w:author="Mariana Piovesan Ramos | Vieira Rezende" w:date="2021-11-19T20:13:00Z">
          <w:pPr>
            <w:pStyle w:val="PargrafodaLista"/>
            <w:numPr>
              <w:ilvl w:val="1"/>
              <w:numId w:val="18"/>
            </w:numPr>
            <w:tabs>
              <w:tab w:val="left" w:pos="1199"/>
            </w:tabs>
            <w:spacing w:line="317" w:lineRule="auto"/>
            <w:ind w:left="0" w:right="-66" w:hanging="720"/>
          </w:pPr>
        </w:pPrChange>
      </w:pPr>
      <w:r w:rsidRPr="000569DC">
        <w:rPr>
          <w:b/>
          <w:sz w:val="20"/>
          <w:szCs w:val="20"/>
        </w:rPr>
        <w:t>LOCAL DE</w:t>
      </w:r>
      <w:r w:rsidRPr="000569DC">
        <w:rPr>
          <w:b/>
          <w:spacing w:val="-2"/>
          <w:sz w:val="20"/>
          <w:szCs w:val="20"/>
        </w:rPr>
        <w:t xml:space="preserve"> </w:t>
      </w:r>
      <w:r w:rsidRPr="000569DC">
        <w:rPr>
          <w:b/>
          <w:sz w:val="20"/>
          <w:szCs w:val="20"/>
        </w:rPr>
        <w:t>PAGAMENTO</w:t>
      </w:r>
    </w:p>
    <w:p w14:paraId="17FFA720" w14:textId="77777777" w:rsidR="000A115D" w:rsidRPr="000569DC" w:rsidRDefault="000A115D">
      <w:pPr>
        <w:pStyle w:val="Corpodetexto"/>
        <w:spacing w:line="276" w:lineRule="auto"/>
        <w:ind w:right="-66"/>
        <w:jc w:val="both"/>
        <w:rPr>
          <w:b/>
        </w:rPr>
        <w:pPrChange w:id="577" w:author="Mariana Piovesan Ramos | Vieira Rezende" w:date="2021-11-19T20:13:00Z">
          <w:pPr>
            <w:pStyle w:val="Corpodetexto"/>
            <w:spacing w:line="317" w:lineRule="auto"/>
            <w:ind w:right="-66"/>
            <w:jc w:val="both"/>
          </w:pPr>
        </w:pPrChange>
      </w:pPr>
    </w:p>
    <w:p w14:paraId="45BB3411" w14:textId="77777777" w:rsidR="000A115D" w:rsidRPr="000569DC" w:rsidRDefault="0040318D">
      <w:pPr>
        <w:pStyle w:val="PargrafodaLista"/>
        <w:numPr>
          <w:ilvl w:val="2"/>
          <w:numId w:val="18"/>
        </w:numPr>
        <w:tabs>
          <w:tab w:val="left" w:pos="1199"/>
        </w:tabs>
        <w:spacing w:line="276" w:lineRule="auto"/>
        <w:ind w:left="0" w:right="-66" w:firstLine="0"/>
        <w:rPr>
          <w:sz w:val="20"/>
          <w:szCs w:val="20"/>
        </w:rPr>
        <w:pPrChange w:id="578" w:author="Mariana Piovesan Ramos | Vieira Rezende" w:date="2021-11-19T20:13:00Z">
          <w:pPr>
            <w:pStyle w:val="PargrafodaLista"/>
            <w:numPr>
              <w:ilvl w:val="2"/>
              <w:numId w:val="18"/>
            </w:numPr>
            <w:tabs>
              <w:tab w:val="left" w:pos="1199"/>
            </w:tabs>
            <w:spacing w:line="317" w:lineRule="auto"/>
            <w:ind w:left="0" w:right="-66" w:hanging="708"/>
          </w:pPr>
        </w:pPrChange>
      </w:pPr>
      <w:r w:rsidRPr="000569DC">
        <w:rPr>
          <w:sz w:val="20"/>
          <w:szCs w:val="20"/>
        </w:rPr>
        <w:t xml:space="preserve">Os pagamentos a que fizerem jus as Debêntures serão efetuados pela Emissora utilizando-se, conforme o caso: (a) os procedimentos adotados pela B3, para as Debêntures custodiadas eletronicamente na B3; ou (b) os procedimentos adotados pelo </w:t>
      </w:r>
      <w:r w:rsidR="00D61BBC" w:rsidRPr="000569DC">
        <w:rPr>
          <w:sz w:val="20"/>
          <w:szCs w:val="20"/>
        </w:rPr>
        <w:t>Agente de Liquidação</w:t>
      </w:r>
      <w:r w:rsidRPr="000569DC">
        <w:rPr>
          <w:sz w:val="20"/>
          <w:szCs w:val="20"/>
        </w:rPr>
        <w:t xml:space="preserve"> e Escriturador, para as Debêntures que eventualmente não estejam custodiadas eletronicamente na B3.</w:t>
      </w:r>
    </w:p>
    <w:p w14:paraId="39C947EB" w14:textId="77777777" w:rsidR="000A115D" w:rsidRPr="000569DC" w:rsidRDefault="000A115D">
      <w:pPr>
        <w:pStyle w:val="Corpodetexto"/>
        <w:spacing w:line="276" w:lineRule="auto"/>
        <w:ind w:right="-66"/>
        <w:pPrChange w:id="579" w:author="Mariana Piovesan Ramos | Vieira Rezende" w:date="2021-11-19T20:13:00Z">
          <w:pPr>
            <w:pStyle w:val="Corpodetexto"/>
            <w:spacing w:line="317" w:lineRule="auto"/>
            <w:ind w:right="-66"/>
          </w:pPr>
        </w:pPrChange>
      </w:pPr>
    </w:p>
    <w:p w14:paraId="79D8D0BE" w14:textId="77777777" w:rsidR="000A115D" w:rsidRPr="000569DC" w:rsidRDefault="0040318D">
      <w:pPr>
        <w:pStyle w:val="PargrafodaLista"/>
        <w:keepNext/>
        <w:widowControl/>
        <w:numPr>
          <w:ilvl w:val="1"/>
          <w:numId w:val="18"/>
        </w:numPr>
        <w:tabs>
          <w:tab w:val="left" w:pos="1199"/>
        </w:tabs>
        <w:spacing w:line="276" w:lineRule="auto"/>
        <w:ind w:left="0" w:right="-68" w:firstLine="0"/>
        <w:rPr>
          <w:b/>
          <w:sz w:val="20"/>
          <w:szCs w:val="20"/>
        </w:rPr>
        <w:pPrChange w:id="580" w:author="Mariana Piovesan Ramos | Vieira Rezende" w:date="2021-11-19T20:13:00Z">
          <w:pPr>
            <w:pStyle w:val="PargrafodaLista"/>
            <w:keepNext/>
            <w:widowControl/>
            <w:numPr>
              <w:ilvl w:val="1"/>
              <w:numId w:val="18"/>
            </w:numPr>
            <w:tabs>
              <w:tab w:val="left" w:pos="1199"/>
            </w:tabs>
            <w:spacing w:line="317" w:lineRule="auto"/>
            <w:ind w:left="0" w:right="-68" w:hanging="720"/>
          </w:pPr>
        </w:pPrChange>
      </w:pPr>
      <w:r w:rsidRPr="000569DC">
        <w:rPr>
          <w:b/>
          <w:sz w:val="20"/>
          <w:szCs w:val="20"/>
        </w:rPr>
        <w:t>PRORROGAÇÃO DOS</w:t>
      </w:r>
      <w:r w:rsidRPr="000569DC">
        <w:rPr>
          <w:b/>
          <w:spacing w:val="-2"/>
          <w:sz w:val="20"/>
          <w:szCs w:val="20"/>
        </w:rPr>
        <w:t xml:space="preserve"> </w:t>
      </w:r>
      <w:r w:rsidRPr="000569DC">
        <w:rPr>
          <w:b/>
          <w:sz w:val="20"/>
          <w:szCs w:val="20"/>
        </w:rPr>
        <w:t>PRAZOS</w:t>
      </w:r>
    </w:p>
    <w:p w14:paraId="0DCD0914" w14:textId="77777777" w:rsidR="000A115D" w:rsidRPr="000569DC" w:rsidRDefault="000A115D">
      <w:pPr>
        <w:pStyle w:val="Corpodetexto"/>
        <w:keepNext/>
        <w:widowControl/>
        <w:spacing w:line="276" w:lineRule="auto"/>
        <w:ind w:right="-68"/>
        <w:rPr>
          <w:b/>
        </w:rPr>
        <w:pPrChange w:id="581" w:author="Mariana Piovesan Ramos | Vieira Rezende" w:date="2021-11-19T20:13:00Z">
          <w:pPr>
            <w:pStyle w:val="Corpodetexto"/>
            <w:keepNext/>
            <w:widowControl/>
            <w:spacing w:line="317" w:lineRule="auto"/>
            <w:ind w:right="-68"/>
          </w:pPr>
        </w:pPrChange>
      </w:pPr>
    </w:p>
    <w:p w14:paraId="0DE20814" w14:textId="77777777" w:rsidR="000A115D" w:rsidRPr="000569DC" w:rsidRDefault="0040318D">
      <w:pPr>
        <w:pStyle w:val="PargrafodaLista"/>
        <w:keepNext/>
        <w:widowControl/>
        <w:numPr>
          <w:ilvl w:val="2"/>
          <w:numId w:val="16"/>
        </w:numPr>
        <w:tabs>
          <w:tab w:val="left" w:pos="1187"/>
        </w:tabs>
        <w:spacing w:line="276" w:lineRule="auto"/>
        <w:ind w:left="0" w:right="-68" w:firstLine="0"/>
        <w:rPr>
          <w:sz w:val="20"/>
          <w:szCs w:val="20"/>
        </w:rPr>
        <w:pPrChange w:id="582" w:author="Mariana Piovesan Ramos | Vieira Rezende" w:date="2021-11-19T20:13:00Z">
          <w:pPr>
            <w:pStyle w:val="PargrafodaLista"/>
            <w:keepNext/>
            <w:widowControl/>
            <w:numPr>
              <w:ilvl w:val="2"/>
              <w:numId w:val="16"/>
            </w:numPr>
            <w:tabs>
              <w:tab w:val="left" w:pos="1187"/>
            </w:tabs>
            <w:spacing w:line="317" w:lineRule="auto"/>
            <w:ind w:left="0" w:right="-68" w:hanging="708"/>
          </w:pPr>
        </w:pPrChange>
      </w:pPr>
      <w:r w:rsidRPr="000569DC">
        <w:rPr>
          <w:sz w:val="20"/>
          <w:szCs w:val="20"/>
        </w:rPr>
        <w:t>Considerar-se-ão automaticamente prorrogados até o primeiro Dia Útil subsequente,</w:t>
      </w:r>
      <w:r w:rsidRPr="000569DC">
        <w:rPr>
          <w:spacing w:val="-6"/>
          <w:sz w:val="20"/>
          <w:szCs w:val="20"/>
        </w:rPr>
        <w:t xml:space="preserve"> </w:t>
      </w:r>
      <w:r w:rsidRPr="000569DC">
        <w:rPr>
          <w:sz w:val="20"/>
          <w:szCs w:val="20"/>
        </w:rPr>
        <w:t>sem</w:t>
      </w:r>
      <w:r w:rsidRPr="000569DC">
        <w:rPr>
          <w:spacing w:val="-5"/>
          <w:sz w:val="20"/>
          <w:szCs w:val="20"/>
        </w:rPr>
        <w:t xml:space="preserve"> </w:t>
      </w:r>
      <w:r w:rsidRPr="000569DC">
        <w:rPr>
          <w:sz w:val="20"/>
          <w:szCs w:val="20"/>
        </w:rPr>
        <w:t>acréscimo</w:t>
      </w:r>
      <w:r w:rsidRPr="000569DC">
        <w:rPr>
          <w:spacing w:val="-8"/>
          <w:sz w:val="20"/>
          <w:szCs w:val="20"/>
        </w:rPr>
        <w:t xml:space="preserve"> </w:t>
      </w:r>
      <w:r w:rsidRPr="000569DC">
        <w:rPr>
          <w:sz w:val="20"/>
          <w:szCs w:val="20"/>
        </w:rPr>
        <w:t>de</w:t>
      </w:r>
      <w:r w:rsidRPr="000569DC">
        <w:rPr>
          <w:spacing w:val="-9"/>
          <w:sz w:val="20"/>
          <w:szCs w:val="20"/>
        </w:rPr>
        <w:t xml:space="preserve"> </w:t>
      </w:r>
      <w:r w:rsidRPr="000569DC">
        <w:rPr>
          <w:sz w:val="20"/>
          <w:szCs w:val="20"/>
        </w:rPr>
        <w:t>juros</w:t>
      </w:r>
      <w:r w:rsidRPr="000569DC">
        <w:rPr>
          <w:spacing w:val="-5"/>
          <w:sz w:val="20"/>
          <w:szCs w:val="20"/>
        </w:rPr>
        <w:t xml:space="preserve"> </w:t>
      </w:r>
      <w:r w:rsidRPr="000569DC">
        <w:rPr>
          <w:sz w:val="20"/>
          <w:szCs w:val="20"/>
        </w:rPr>
        <w:t>ou</w:t>
      </w:r>
      <w:r w:rsidRPr="000569DC">
        <w:rPr>
          <w:spacing w:val="-7"/>
          <w:sz w:val="20"/>
          <w:szCs w:val="20"/>
        </w:rPr>
        <w:t xml:space="preserve"> </w:t>
      </w:r>
      <w:r w:rsidRPr="000569DC">
        <w:rPr>
          <w:sz w:val="20"/>
          <w:szCs w:val="20"/>
        </w:rPr>
        <w:t>de</w:t>
      </w:r>
      <w:r w:rsidRPr="000569DC">
        <w:rPr>
          <w:spacing w:val="-9"/>
          <w:sz w:val="20"/>
          <w:szCs w:val="20"/>
        </w:rPr>
        <w:t xml:space="preserve"> </w:t>
      </w:r>
      <w:r w:rsidRPr="000569DC">
        <w:rPr>
          <w:sz w:val="20"/>
          <w:szCs w:val="20"/>
        </w:rPr>
        <w:t>qualquer</w:t>
      </w:r>
      <w:r w:rsidRPr="000569DC">
        <w:rPr>
          <w:spacing w:val="-9"/>
          <w:sz w:val="20"/>
          <w:szCs w:val="20"/>
        </w:rPr>
        <w:t xml:space="preserve"> </w:t>
      </w:r>
      <w:r w:rsidRPr="000569DC">
        <w:rPr>
          <w:sz w:val="20"/>
          <w:szCs w:val="20"/>
        </w:rPr>
        <w:t>outro</w:t>
      </w:r>
      <w:r w:rsidRPr="000569DC">
        <w:rPr>
          <w:spacing w:val="-6"/>
          <w:sz w:val="20"/>
          <w:szCs w:val="20"/>
        </w:rPr>
        <w:t xml:space="preserve"> </w:t>
      </w:r>
      <w:r w:rsidRPr="000569DC">
        <w:rPr>
          <w:sz w:val="20"/>
          <w:szCs w:val="20"/>
        </w:rPr>
        <w:t>encargo</w:t>
      </w:r>
      <w:r w:rsidRPr="000569DC">
        <w:rPr>
          <w:spacing w:val="-9"/>
          <w:sz w:val="20"/>
          <w:szCs w:val="20"/>
        </w:rPr>
        <w:t xml:space="preserve"> </w:t>
      </w:r>
      <w:r w:rsidRPr="000569DC">
        <w:rPr>
          <w:sz w:val="20"/>
          <w:szCs w:val="20"/>
        </w:rPr>
        <w:t>moratório</w:t>
      </w:r>
      <w:r w:rsidRPr="000569DC">
        <w:rPr>
          <w:spacing w:val="-9"/>
          <w:sz w:val="20"/>
          <w:szCs w:val="20"/>
        </w:rPr>
        <w:t xml:space="preserve"> </w:t>
      </w:r>
      <w:r w:rsidRPr="000569DC">
        <w:rPr>
          <w:sz w:val="20"/>
          <w:szCs w:val="20"/>
        </w:rPr>
        <w:t>aos</w:t>
      </w:r>
      <w:r w:rsidRPr="000569DC">
        <w:rPr>
          <w:spacing w:val="-5"/>
          <w:sz w:val="20"/>
          <w:szCs w:val="20"/>
        </w:rPr>
        <w:t xml:space="preserve"> </w:t>
      </w:r>
      <w:r w:rsidRPr="000569DC">
        <w:rPr>
          <w:sz w:val="20"/>
          <w:szCs w:val="20"/>
        </w:rPr>
        <w:t>valores a serem pagos, os prazos para pagamento de qualquer obrigação prevista ou decorrente da</w:t>
      </w:r>
      <w:r w:rsidRPr="000569DC">
        <w:rPr>
          <w:spacing w:val="-9"/>
          <w:sz w:val="20"/>
          <w:szCs w:val="20"/>
        </w:rPr>
        <w:t xml:space="preserve"> </w:t>
      </w:r>
      <w:r w:rsidRPr="000569DC">
        <w:rPr>
          <w:sz w:val="20"/>
          <w:szCs w:val="20"/>
        </w:rPr>
        <w:t>presente</w:t>
      </w:r>
      <w:r w:rsidRPr="000569DC">
        <w:rPr>
          <w:spacing w:val="-9"/>
          <w:sz w:val="20"/>
          <w:szCs w:val="20"/>
        </w:rPr>
        <w:t xml:space="preserve"> </w:t>
      </w:r>
      <w:r w:rsidRPr="000569DC">
        <w:rPr>
          <w:sz w:val="20"/>
          <w:szCs w:val="20"/>
        </w:rPr>
        <w:t>Escritura</w:t>
      </w:r>
      <w:r w:rsidRPr="000569DC">
        <w:rPr>
          <w:spacing w:val="-9"/>
          <w:sz w:val="20"/>
          <w:szCs w:val="20"/>
        </w:rPr>
        <w:t xml:space="preserve"> </w:t>
      </w:r>
      <w:r w:rsidRPr="000569DC">
        <w:rPr>
          <w:sz w:val="20"/>
          <w:szCs w:val="20"/>
        </w:rPr>
        <w:t>de</w:t>
      </w:r>
      <w:r w:rsidRPr="000569DC">
        <w:rPr>
          <w:spacing w:val="-10"/>
          <w:sz w:val="20"/>
          <w:szCs w:val="20"/>
        </w:rPr>
        <w:t xml:space="preserve"> </w:t>
      </w:r>
      <w:r w:rsidRPr="000569DC">
        <w:rPr>
          <w:sz w:val="20"/>
          <w:szCs w:val="20"/>
        </w:rPr>
        <w:t>Emissão,</w:t>
      </w:r>
      <w:r w:rsidRPr="000569DC">
        <w:rPr>
          <w:spacing w:val="-10"/>
          <w:sz w:val="20"/>
          <w:szCs w:val="20"/>
        </w:rPr>
        <w:t xml:space="preserve"> </w:t>
      </w:r>
      <w:r w:rsidRPr="000569DC">
        <w:rPr>
          <w:sz w:val="20"/>
          <w:szCs w:val="20"/>
        </w:rPr>
        <w:t>quando</w:t>
      </w:r>
      <w:r w:rsidRPr="000569DC">
        <w:rPr>
          <w:spacing w:val="-10"/>
          <w:sz w:val="20"/>
          <w:szCs w:val="20"/>
        </w:rPr>
        <w:t xml:space="preserve"> </w:t>
      </w:r>
      <w:r w:rsidRPr="000569DC">
        <w:rPr>
          <w:sz w:val="20"/>
          <w:szCs w:val="20"/>
        </w:rPr>
        <w:t>a</w:t>
      </w:r>
      <w:r w:rsidRPr="000569DC">
        <w:rPr>
          <w:spacing w:val="-9"/>
          <w:sz w:val="20"/>
          <w:szCs w:val="20"/>
        </w:rPr>
        <w:t xml:space="preserve"> </w:t>
      </w:r>
      <w:r w:rsidRPr="000569DC">
        <w:rPr>
          <w:sz w:val="20"/>
          <w:szCs w:val="20"/>
        </w:rPr>
        <w:t>data</w:t>
      </w:r>
      <w:r w:rsidRPr="000569DC">
        <w:rPr>
          <w:spacing w:val="-9"/>
          <w:sz w:val="20"/>
          <w:szCs w:val="20"/>
        </w:rPr>
        <w:t xml:space="preserve"> </w:t>
      </w:r>
      <w:r w:rsidRPr="000569DC">
        <w:rPr>
          <w:sz w:val="20"/>
          <w:szCs w:val="20"/>
        </w:rPr>
        <w:t>de</w:t>
      </w:r>
      <w:r w:rsidRPr="000569DC">
        <w:rPr>
          <w:spacing w:val="-11"/>
          <w:sz w:val="20"/>
          <w:szCs w:val="20"/>
        </w:rPr>
        <w:t xml:space="preserve"> </w:t>
      </w:r>
      <w:r w:rsidRPr="000569DC">
        <w:rPr>
          <w:sz w:val="20"/>
          <w:szCs w:val="20"/>
        </w:rPr>
        <w:t>tais</w:t>
      </w:r>
      <w:r w:rsidRPr="000569DC">
        <w:rPr>
          <w:spacing w:val="-10"/>
          <w:sz w:val="20"/>
          <w:szCs w:val="20"/>
        </w:rPr>
        <w:t xml:space="preserve"> </w:t>
      </w:r>
      <w:r w:rsidRPr="000569DC">
        <w:rPr>
          <w:sz w:val="20"/>
          <w:szCs w:val="20"/>
        </w:rPr>
        <w:t>pagamentos</w:t>
      </w:r>
      <w:r w:rsidRPr="000569DC">
        <w:rPr>
          <w:spacing w:val="-7"/>
          <w:sz w:val="20"/>
          <w:szCs w:val="20"/>
        </w:rPr>
        <w:t xml:space="preserve"> </w:t>
      </w:r>
      <w:r w:rsidRPr="000569DC">
        <w:rPr>
          <w:sz w:val="20"/>
          <w:szCs w:val="20"/>
        </w:rPr>
        <w:t>não</w:t>
      </w:r>
      <w:r w:rsidRPr="000569DC">
        <w:rPr>
          <w:spacing w:val="-10"/>
          <w:sz w:val="20"/>
          <w:szCs w:val="20"/>
        </w:rPr>
        <w:t xml:space="preserve"> </w:t>
      </w:r>
      <w:r w:rsidRPr="000569DC">
        <w:rPr>
          <w:sz w:val="20"/>
          <w:szCs w:val="20"/>
        </w:rPr>
        <w:t>seja</w:t>
      </w:r>
      <w:r w:rsidRPr="000569DC">
        <w:rPr>
          <w:spacing w:val="-9"/>
          <w:sz w:val="20"/>
          <w:szCs w:val="20"/>
        </w:rPr>
        <w:t xml:space="preserve"> </w:t>
      </w:r>
      <w:r w:rsidRPr="000569DC">
        <w:rPr>
          <w:sz w:val="20"/>
          <w:szCs w:val="20"/>
        </w:rPr>
        <w:t>um</w:t>
      </w:r>
      <w:r w:rsidRPr="000569DC">
        <w:rPr>
          <w:spacing w:val="-9"/>
          <w:sz w:val="20"/>
          <w:szCs w:val="20"/>
        </w:rPr>
        <w:t xml:space="preserve"> </w:t>
      </w:r>
      <w:r w:rsidRPr="000569DC">
        <w:rPr>
          <w:sz w:val="20"/>
          <w:szCs w:val="20"/>
        </w:rPr>
        <w:t>Dia</w:t>
      </w:r>
      <w:r w:rsidRPr="000569DC">
        <w:rPr>
          <w:spacing w:val="-9"/>
          <w:sz w:val="20"/>
          <w:szCs w:val="20"/>
        </w:rPr>
        <w:t xml:space="preserve"> </w:t>
      </w:r>
      <w:r w:rsidRPr="000569DC">
        <w:rPr>
          <w:sz w:val="20"/>
          <w:szCs w:val="20"/>
        </w:rPr>
        <w:t>Útil.</w:t>
      </w:r>
    </w:p>
    <w:p w14:paraId="335CA981" w14:textId="77777777" w:rsidR="000A115D" w:rsidRPr="000569DC" w:rsidRDefault="000A115D">
      <w:pPr>
        <w:pStyle w:val="Corpodetexto"/>
        <w:spacing w:line="276" w:lineRule="auto"/>
        <w:ind w:right="-66"/>
        <w:pPrChange w:id="583" w:author="Mariana Piovesan Ramos | Vieira Rezende" w:date="2021-11-19T20:13:00Z">
          <w:pPr>
            <w:pStyle w:val="Corpodetexto"/>
            <w:spacing w:line="317" w:lineRule="auto"/>
            <w:ind w:right="-66"/>
          </w:pPr>
        </w:pPrChange>
      </w:pPr>
    </w:p>
    <w:p w14:paraId="04DF8339" w14:textId="77777777" w:rsidR="000A115D" w:rsidRPr="000569DC" w:rsidRDefault="0040318D">
      <w:pPr>
        <w:pStyle w:val="PargrafodaLista"/>
        <w:numPr>
          <w:ilvl w:val="2"/>
          <w:numId w:val="16"/>
        </w:numPr>
        <w:tabs>
          <w:tab w:val="left" w:pos="1187"/>
        </w:tabs>
        <w:spacing w:line="276" w:lineRule="auto"/>
        <w:ind w:left="0" w:right="-66" w:firstLine="0"/>
        <w:rPr>
          <w:sz w:val="20"/>
          <w:szCs w:val="20"/>
        </w:rPr>
        <w:pPrChange w:id="584" w:author="Mariana Piovesan Ramos | Vieira Rezende" w:date="2021-11-19T20:13:00Z">
          <w:pPr>
            <w:pStyle w:val="PargrafodaLista"/>
            <w:numPr>
              <w:ilvl w:val="2"/>
              <w:numId w:val="16"/>
            </w:numPr>
            <w:tabs>
              <w:tab w:val="left" w:pos="1187"/>
            </w:tabs>
            <w:spacing w:line="317" w:lineRule="auto"/>
            <w:ind w:left="0" w:right="-66" w:hanging="708"/>
          </w:pPr>
        </w:pPrChange>
      </w:pPr>
      <w:r w:rsidRPr="000569DC">
        <w:rPr>
          <w:sz w:val="20"/>
          <w:szCs w:val="20"/>
        </w:rPr>
        <w:t>Para os fins desta Escritura de Emissão, considera-se “</w:t>
      </w:r>
      <w:r w:rsidRPr="000569DC">
        <w:rPr>
          <w:sz w:val="20"/>
          <w:szCs w:val="20"/>
          <w:u w:val="single"/>
        </w:rPr>
        <w:t>Dia(s) Útil(eis)</w:t>
      </w:r>
      <w:r w:rsidRPr="000569DC">
        <w:rPr>
          <w:sz w:val="20"/>
          <w:szCs w:val="20"/>
        </w:rPr>
        <w:t>” (i) com relação a qualquer obrigação pecuniária (inclusive para fins de cálculos nos termos</w:t>
      </w:r>
      <w:r w:rsidRPr="000569DC">
        <w:rPr>
          <w:spacing w:val="56"/>
          <w:sz w:val="20"/>
          <w:szCs w:val="20"/>
        </w:rPr>
        <w:t xml:space="preserve"> </w:t>
      </w:r>
      <w:r w:rsidRPr="000569DC">
        <w:rPr>
          <w:sz w:val="20"/>
          <w:szCs w:val="20"/>
        </w:rPr>
        <w:t>desta</w:t>
      </w:r>
      <w:r w:rsidR="00785EA4" w:rsidRPr="000569DC">
        <w:rPr>
          <w:sz w:val="20"/>
          <w:szCs w:val="20"/>
        </w:rPr>
        <w:t xml:space="preserve"> </w:t>
      </w:r>
      <w:r w:rsidRPr="000569DC">
        <w:rPr>
          <w:sz w:val="20"/>
          <w:szCs w:val="20"/>
        </w:rPr>
        <w:t>Escritura de Emissão) realizada por meio da B3, qualquer dia que não seja sábado, domingo</w:t>
      </w:r>
      <w:r w:rsidRPr="000569DC">
        <w:rPr>
          <w:spacing w:val="-8"/>
          <w:sz w:val="20"/>
          <w:szCs w:val="20"/>
        </w:rPr>
        <w:t xml:space="preserve"> </w:t>
      </w:r>
      <w:r w:rsidRPr="000569DC">
        <w:rPr>
          <w:sz w:val="20"/>
          <w:szCs w:val="20"/>
        </w:rPr>
        <w:t>ou</w:t>
      </w:r>
      <w:r w:rsidRPr="000569DC">
        <w:rPr>
          <w:spacing w:val="-6"/>
          <w:sz w:val="20"/>
          <w:szCs w:val="20"/>
        </w:rPr>
        <w:t xml:space="preserve"> </w:t>
      </w:r>
      <w:r w:rsidRPr="000569DC">
        <w:rPr>
          <w:sz w:val="20"/>
          <w:szCs w:val="20"/>
        </w:rPr>
        <w:t>feriado</w:t>
      </w:r>
      <w:r w:rsidRPr="000569DC">
        <w:rPr>
          <w:spacing w:val="-8"/>
          <w:sz w:val="20"/>
          <w:szCs w:val="20"/>
        </w:rPr>
        <w:t xml:space="preserve"> </w:t>
      </w:r>
      <w:r w:rsidRPr="000569DC">
        <w:rPr>
          <w:sz w:val="20"/>
          <w:szCs w:val="20"/>
        </w:rPr>
        <w:t>declarado</w:t>
      </w:r>
      <w:r w:rsidRPr="000569DC">
        <w:rPr>
          <w:spacing w:val="-6"/>
          <w:sz w:val="20"/>
          <w:szCs w:val="20"/>
        </w:rPr>
        <w:t xml:space="preserve"> </w:t>
      </w:r>
      <w:r w:rsidRPr="000569DC">
        <w:rPr>
          <w:sz w:val="20"/>
          <w:szCs w:val="20"/>
        </w:rPr>
        <w:t>nacional;</w:t>
      </w:r>
      <w:r w:rsidRPr="000569DC">
        <w:rPr>
          <w:spacing w:val="-3"/>
          <w:sz w:val="20"/>
          <w:szCs w:val="20"/>
        </w:rPr>
        <w:t xml:space="preserve"> </w:t>
      </w:r>
      <w:r w:rsidRPr="000569DC">
        <w:rPr>
          <w:sz w:val="20"/>
          <w:szCs w:val="20"/>
        </w:rPr>
        <w:t>e</w:t>
      </w:r>
      <w:r w:rsidRPr="000569DC">
        <w:rPr>
          <w:spacing w:val="-8"/>
          <w:sz w:val="20"/>
          <w:szCs w:val="20"/>
        </w:rPr>
        <w:t xml:space="preserve"> </w:t>
      </w:r>
      <w:r w:rsidRPr="000569DC">
        <w:rPr>
          <w:sz w:val="20"/>
          <w:szCs w:val="20"/>
        </w:rPr>
        <w:t>(ii)</w:t>
      </w:r>
      <w:r w:rsidRPr="000569DC">
        <w:rPr>
          <w:spacing w:val="-1"/>
          <w:sz w:val="20"/>
          <w:szCs w:val="20"/>
        </w:rPr>
        <w:t xml:space="preserve"> </w:t>
      </w:r>
      <w:r w:rsidRPr="000569DC">
        <w:rPr>
          <w:sz w:val="20"/>
          <w:szCs w:val="20"/>
        </w:rPr>
        <w:t>com</w:t>
      </w:r>
      <w:r w:rsidRPr="000569DC">
        <w:rPr>
          <w:spacing w:val="-6"/>
          <w:sz w:val="20"/>
          <w:szCs w:val="20"/>
        </w:rPr>
        <w:t xml:space="preserve"> </w:t>
      </w:r>
      <w:r w:rsidRPr="000569DC">
        <w:rPr>
          <w:sz w:val="20"/>
          <w:szCs w:val="20"/>
        </w:rPr>
        <w:t>relação</w:t>
      </w:r>
      <w:r w:rsidRPr="000569DC">
        <w:rPr>
          <w:spacing w:val="-7"/>
          <w:sz w:val="20"/>
          <w:szCs w:val="20"/>
        </w:rPr>
        <w:t xml:space="preserve"> </w:t>
      </w:r>
      <w:r w:rsidRPr="000569DC">
        <w:rPr>
          <w:sz w:val="20"/>
          <w:szCs w:val="20"/>
        </w:rPr>
        <w:t>a</w:t>
      </w:r>
      <w:r w:rsidRPr="000569DC">
        <w:rPr>
          <w:spacing w:val="-5"/>
          <w:sz w:val="20"/>
          <w:szCs w:val="20"/>
        </w:rPr>
        <w:t xml:space="preserve"> </w:t>
      </w:r>
      <w:r w:rsidRPr="000569DC">
        <w:rPr>
          <w:sz w:val="20"/>
          <w:szCs w:val="20"/>
        </w:rPr>
        <w:t>qualquer</w:t>
      </w:r>
      <w:r w:rsidRPr="000569DC">
        <w:rPr>
          <w:spacing w:val="-8"/>
          <w:sz w:val="20"/>
          <w:szCs w:val="20"/>
        </w:rPr>
        <w:t xml:space="preserve"> </w:t>
      </w:r>
      <w:r w:rsidRPr="000569DC">
        <w:rPr>
          <w:sz w:val="20"/>
          <w:szCs w:val="20"/>
        </w:rPr>
        <w:t>obrigação</w:t>
      </w:r>
      <w:r w:rsidRPr="000569DC">
        <w:rPr>
          <w:spacing w:val="-8"/>
          <w:sz w:val="20"/>
          <w:szCs w:val="20"/>
        </w:rPr>
        <w:t xml:space="preserve"> </w:t>
      </w:r>
      <w:r w:rsidRPr="000569DC">
        <w:rPr>
          <w:sz w:val="20"/>
          <w:szCs w:val="20"/>
        </w:rPr>
        <w:t>pecuniária que não seja realizada por meio da B3, qualquer dia no qual, concomitantemente, haja expediente</w:t>
      </w:r>
      <w:r w:rsidRPr="000569DC">
        <w:rPr>
          <w:spacing w:val="-9"/>
          <w:sz w:val="20"/>
          <w:szCs w:val="20"/>
        </w:rPr>
        <w:t xml:space="preserve"> </w:t>
      </w:r>
      <w:r w:rsidRPr="000569DC">
        <w:rPr>
          <w:sz w:val="20"/>
          <w:szCs w:val="20"/>
        </w:rPr>
        <w:t>nos</w:t>
      </w:r>
      <w:r w:rsidRPr="000569DC">
        <w:rPr>
          <w:spacing w:val="-9"/>
          <w:sz w:val="20"/>
          <w:szCs w:val="20"/>
        </w:rPr>
        <w:t xml:space="preserve"> </w:t>
      </w:r>
      <w:r w:rsidRPr="000569DC">
        <w:rPr>
          <w:sz w:val="20"/>
          <w:szCs w:val="20"/>
        </w:rPr>
        <w:t>bancos</w:t>
      </w:r>
      <w:r w:rsidRPr="000569DC">
        <w:rPr>
          <w:spacing w:val="-3"/>
          <w:sz w:val="20"/>
          <w:szCs w:val="20"/>
        </w:rPr>
        <w:t xml:space="preserve"> </w:t>
      </w:r>
      <w:r w:rsidRPr="000569DC">
        <w:rPr>
          <w:sz w:val="20"/>
          <w:szCs w:val="20"/>
        </w:rPr>
        <w:t>comerciais</w:t>
      </w:r>
      <w:r w:rsidRPr="000569DC">
        <w:rPr>
          <w:spacing w:val="-9"/>
          <w:sz w:val="20"/>
          <w:szCs w:val="20"/>
        </w:rPr>
        <w:t xml:space="preserve"> </w:t>
      </w:r>
      <w:r w:rsidRPr="000569DC">
        <w:rPr>
          <w:sz w:val="20"/>
          <w:szCs w:val="20"/>
        </w:rPr>
        <w:t>na</w:t>
      </w:r>
      <w:r w:rsidRPr="000569DC">
        <w:rPr>
          <w:spacing w:val="-6"/>
          <w:sz w:val="20"/>
          <w:szCs w:val="20"/>
        </w:rPr>
        <w:t xml:space="preserve"> </w:t>
      </w:r>
      <w:r w:rsidRPr="000569DC">
        <w:rPr>
          <w:sz w:val="20"/>
          <w:szCs w:val="20"/>
        </w:rPr>
        <w:t>Cidade</w:t>
      </w:r>
      <w:r w:rsidRPr="000569DC">
        <w:rPr>
          <w:spacing w:val="-9"/>
          <w:sz w:val="20"/>
          <w:szCs w:val="20"/>
        </w:rPr>
        <w:t xml:space="preserve"> </w:t>
      </w:r>
      <w:r w:rsidRPr="000569DC">
        <w:rPr>
          <w:sz w:val="20"/>
          <w:szCs w:val="20"/>
        </w:rPr>
        <w:t>de</w:t>
      </w:r>
      <w:r w:rsidRPr="000569DC">
        <w:rPr>
          <w:spacing w:val="-3"/>
          <w:sz w:val="20"/>
          <w:szCs w:val="20"/>
        </w:rPr>
        <w:t xml:space="preserve"> </w:t>
      </w:r>
      <w:r w:rsidR="00261CD8" w:rsidRPr="000569DC">
        <w:rPr>
          <w:sz w:val="20"/>
          <w:szCs w:val="20"/>
        </w:rPr>
        <w:t>Curitiba</w:t>
      </w:r>
      <w:r w:rsidRPr="000569DC">
        <w:rPr>
          <w:sz w:val="20"/>
          <w:szCs w:val="20"/>
        </w:rPr>
        <w:t>,</w:t>
      </w:r>
      <w:r w:rsidRPr="000569DC">
        <w:rPr>
          <w:spacing w:val="-8"/>
          <w:sz w:val="20"/>
          <w:szCs w:val="20"/>
        </w:rPr>
        <w:t xml:space="preserve"> </w:t>
      </w:r>
      <w:r w:rsidRPr="000569DC">
        <w:rPr>
          <w:sz w:val="20"/>
          <w:szCs w:val="20"/>
        </w:rPr>
        <w:t>Estado</w:t>
      </w:r>
      <w:r w:rsidRPr="000569DC">
        <w:rPr>
          <w:spacing w:val="-7"/>
          <w:sz w:val="20"/>
          <w:szCs w:val="20"/>
        </w:rPr>
        <w:t xml:space="preserve"> </w:t>
      </w:r>
      <w:r w:rsidRPr="000569DC">
        <w:rPr>
          <w:sz w:val="20"/>
          <w:szCs w:val="20"/>
        </w:rPr>
        <w:t>do</w:t>
      </w:r>
      <w:r w:rsidRPr="000569DC">
        <w:rPr>
          <w:spacing w:val="-9"/>
          <w:sz w:val="20"/>
          <w:szCs w:val="20"/>
        </w:rPr>
        <w:t xml:space="preserve"> </w:t>
      </w:r>
      <w:r w:rsidR="00261CD8" w:rsidRPr="000569DC">
        <w:rPr>
          <w:sz w:val="20"/>
          <w:szCs w:val="20"/>
        </w:rPr>
        <w:t>Paraná</w:t>
      </w:r>
      <w:r w:rsidRPr="000569DC">
        <w:rPr>
          <w:spacing w:val="-7"/>
          <w:sz w:val="20"/>
          <w:szCs w:val="20"/>
        </w:rPr>
        <w:t xml:space="preserve"> </w:t>
      </w:r>
      <w:r w:rsidRPr="000569DC">
        <w:rPr>
          <w:sz w:val="20"/>
          <w:szCs w:val="20"/>
        </w:rPr>
        <w:t>e</w:t>
      </w:r>
      <w:r w:rsidRPr="000569DC">
        <w:rPr>
          <w:spacing w:val="-8"/>
          <w:sz w:val="20"/>
          <w:szCs w:val="20"/>
        </w:rPr>
        <w:t xml:space="preserve"> </w:t>
      </w:r>
      <w:r w:rsidRPr="000569DC">
        <w:rPr>
          <w:sz w:val="20"/>
          <w:szCs w:val="20"/>
        </w:rPr>
        <w:t>na</w:t>
      </w:r>
      <w:r w:rsidRPr="000569DC">
        <w:rPr>
          <w:spacing w:val="-7"/>
          <w:sz w:val="20"/>
          <w:szCs w:val="20"/>
        </w:rPr>
        <w:t xml:space="preserve"> </w:t>
      </w:r>
      <w:r w:rsidRPr="000569DC">
        <w:rPr>
          <w:sz w:val="20"/>
          <w:szCs w:val="20"/>
        </w:rPr>
        <w:t>Cidade</w:t>
      </w:r>
      <w:r w:rsidRPr="000569DC">
        <w:rPr>
          <w:spacing w:val="-8"/>
          <w:sz w:val="20"/>
          <w:szCs w:val="20"/>
        </w:rPr>
        <w:t xml:space="preserve"> </w:t>
      </w:r>
      <w:r w:rsidRPr="000569DC">
        <w:rPr>
          <w:sz w:val="20"/>
          <w:szCs w:val="20"/>
        </w:rPr>
        <w:t>de São Paulo, Estado de São Paulo e que não seja sábado, domingo ou feriado declarado nacional.</w:t>
      </w:r>
    </w:p>
    <w:p w14:paraId="0DB9CE84" w14:textId="77777777" w:rsidR="000A115D" w:rsidRPr="000569DC" w:rsidRDefault="000A115D">
      <w:pPr>
        <w:pStyle w:val="Corpodetexto"/>
        <w:spacing w:line="276" w:lineRule="auto"/>
        <w:ind w:right="-66"/>
        <w:pPrChange w:id="585" w:author="Mariana Piovesan Ramos | Vieira Rezende" w:date="2021-11-19T20:13:00Z">
          <w:pPr>
            <w:pStyle w:val="Corpodetexto"/>
            <w:spacing w:line="317" w:lineRule="auto"/>
            <w:ind w:right="-66"/>
          </w:pPr>
        </w:pPrChange>
      </w:pPr>
    </w:p>
    <w:p w14:paraId="2C346942" w14:textId="77777777" w:rsidR="000A115D" w:rsidRPr="000569DC" w:rsidRDefault="0040318D">
      <w:pPr>
        <w:pStyle w:val="PargrafodaLista"/>
        <w:keepNext/>
        <w:widowControl/>
        <w:numPr>
          <w:ilvl w:val="1"/>
          <w:numId w:val="18"/>
        </w:numPr>
        <w:tabs>
          <w:tab w:val="left" w:pos="1199"/>
        </w:tabs>
        <w:spacing w:line="276" w:lineRule="auto"/>
        <w:ind w:left="0" w:right="-68" w:firstLine="0"/>
        <w:rPr>
          <w:b/>
          <w:sz w:val="20"/>
          <w:szCs w:val="20"/>
        </w:rPr>
        <w:pPrChange w:id="586" w:author="Mariana Piovesan Ramos | Vieira Rezende" w:date="2021-11-19T20:13:00Z">
          <w:pPr>
            <w:pStyle w:val="PargrafodaLista"/>
            <w:keepNext/>
            <w:widowControl/>
            <w:numPr>
              <w:ilvl w:val="1"/>
              <w:numId w:val="18"/>
            </w:numPr>
            <w:tabs>
              <w:tab w:val="left" w:pos="1199"/>
            </w:tabs>
            <w:spacing w:line="317" w:lineRule="auto"/>
            <w:ind w:left="0" w:right="-68" w:hanging="720"/>
          </w:pPr>
        </w:pPrChange>
      </w:pPr>
      <w:r w:rsidRPr="000569DC">
        <w:rPr>
          <w:b/>
          <w:sz w:val="20"/>
          <w:szCs w:val="20"/>
        </w:rPr>
        <w:t>ENCARGOS</w:t>
      </w:r>
      <w:r w:rsidRPr="000569DC">
        <w:rPr>
          <w:b/>
          <w:spacing w:val="-2"/>
          <w:sz w:val="20"/>
          <w:szCs w:val="20"/>
        </w:rPr>
        <w:t xml:space="preserve"> </w:t>
      </w:r>
      <w:r w:rsidRPr="000569DC">
        <w:rPr>
          <w:b/>
          <w:sz w:val="20"/>
          <w:szCs w:val="20"/>
        </w:rPr>
        <w:t>MORATÓRIOS</w:t>
      </w:r>
    </w:p>
    <w:p w14:paraId="71B6D181" w14:textId="77777777" w:rsidR="000A115D" w:rsidRPr="000569DC" w:rsidRDefault="000A115D">
      <w:pPr>
        <w:pStyle w:val="Corpodetexto"/>
        <w:keepNext/>
        <w:widowControl/>
        <w:spacing w:line="276" w:lineRule="auto"/>
        <w:ind w:right="-68"/>
        <w:rPr>
          <w:b/>
        </w:rPr>
        <w:pPrChange w:id="587" w:author="Mariana Piovesan Ramos | Vieira Rezende" w:date="2021-11-19T20:13:00Z">
          <w:pPr>
            <w:pStyle w:val="Corpodetexto"/>
            <w:keepNext/>
            <w:widowControl/>
            <w:spacing w:line="317" w:lineRule="auto"/>
            <w:ind w:right="-68"/>
          </w:pPr>
        </w:pPrChange>
      </w:pPr>
    </w:p>
    <w:p w14:paraId="0D903B7A" w14:textId="77777777" w:rsidR="000A115D" w:rsidRPr="000569DC" w:rsidRDefault="0040318D">
      <w:pPr>
        <w:pStyle w:val="PargrafodaLista"/>
        <w:keepNext/>
        <w:widowControl/>
        <w:numPr>
          <w:ilvl w:val="2"/>
          <w:numId w:val="18"/>
        </w:numPr>
        <w:tabs>
          <w:tab w:val="left" w:pos="1198"/>
          <w:tab w:val="left" w:pos="1199"/>
        </w:tabs>
        <w:spacing w:line="276" w:lineRule="auto"/>
        <w:ind w:left="0" w:right="-68" w:firstLine="0"/>
        <w:rPr>
          <w:sz w:val="20"/>
          <w:szCs w:val="20"/>
        </w:rPr>
        <w:pPrChange w:id="588" w:author="Mariana Piovesan Ramos | Vieira Rezende" w:date="2021-11-19T20:13:00Z">
          <w:pPr>
            <w:pStyle w:val="PargrafodaLista"/>
            <w:keepNext/>
            <w:widowControl/>
            <w:numPr>
              <w:ilvl w:val="2"/>
              <w:numId w:val="18"/>
            </w:numPr>
            <w:tabs>
              <w:tab w:val="left" w:pos="1198"/>
              <w:tab w:val="left" w:pos="1199"/>
            </w:tabs>
            <w:spacing w:line="317" w:lineRule="auto"/>
            <w:ind w:left="0" w:right="-68" w:hanging="708"/>
          </w:pPr>
        </w:pPrChange>
      </w:pPr>
      <w:r w:rsidRPr="000569DC">
        <w:rPr>
          <w:sz w:val="20"/>
          <w:szCs w:val="20"/>
        </w:rPr>
        <w:t>Sem prejuízo da Atualização Monetária e dos Juros Remuneratórios, ocorrendo impontualidade no pagamento de qualquer quantia devida e não paga aos Debenturistas, os</w:t>
      </w:r>
      <w:r w:rsidRPr="000569DC">
        <w:rPr>
          <w:spacing w:val="-18"/>
          <w:sz w:val="20"/>
          <w:szCs w:val="20"/>
        </w:rPr>
        <w:t xml:space="preserve"> </w:t>
      </w:r>
      <w:r w:rsidRPr="000569DC">
        <w:rPr>
          <w:sz w:val="20"/>
          <w:szCs w:val="20"/>
        </w:rPr>
        <w:t>débitos</w:t>
      </w:r>
      <w:r w:rsidRPr="000569DC">
        <w:rPr>
          <w:spacing w:val="-18"/>
          <w:sz w:val="20"/>
          <w:szCs w:val="20"/>
        </w:rPr>
        <w:t xml:space="preserve"> </w:t>
      </w:r>
      <w:r w:rsidRPr="000569DC">
        <w:rPr>
          <w:sz w:val="20"/>
          <w:szCs w:val="20"/>
        </w:rPr>
        <w:t>em</w:t>
      </w:r>
      <w:r w:rsidRPr="000569DC">
        <w:rPr>
          <w:spacing w:val="-17"/>
          <w:sz w:val="20"/>
          <w:szCs w:val="20"/>
        </w:rPr>
        <w:t xml:space="preserve"> </w:t>
      </w:r>
      <w:r w:rsidRPr="000569DC">
        <w:rPr>
          <w:sz w:val="20"/>
          <w:szCs w:val="20"/>
        </w:rPr>
        <w:t>atraso</w:t>
      </w:r>
      <w:r w:rsidRPr="000569DC">
        <w:rPr>
          <w:spacing w:val="-19"/>
          <w:sz w:val="20"/>
          <w:szCs w:val="20"/>
        </w:rPr>
        <w:t xml:space="preserve"> </w:t>
      </w:r>
      <w:r w:rsidRPr="000569DC">
        <w:rPr>
          <w:sz w:val="20"/>
          <w:szCs w:val="20"/>
        </w:rPr>
        <w:t>ficarão</w:t>
      </w:r>
      <w:r w:rsidRPr="000569DC">
        <w:rPr>
          <w:spacing w:val="-17"/>
          <w:sz w:val="20"/>
          <w:szCs w:val="20"/>
        </w:rPr>
        <w:t xml:space="preserve"> </w:t>
      </w:r>
      <w:r w:rsidRPr="000569DC">
        <w:rPr>
          <w:sz w:val="20"/>
          <w:szCs w:val="20"/>
        </w:rPr>
        <w:t>sujeitos,</w:t>
      </w:r>
      <w:r w:rsidRPr="000569DC">
        <w:rPr>
          <w:spacing w:val="-19"/>
          <w:sz w:val="20"/>
          <w:szCs w:val="20"/>
        </w:rPr>
        <w:t xml:space="preserve"> </w:t>
      </w:r>
      <w:r w:rsidRPr="000569DC">
        <w:rPr>
          <w:sz w:val="20"/>
          <w:szCs w:val="20"/>
        </w:rPr>
        <w:t>desde</w:t>
      </w:r>
      <w:r w:rsidRPr="000569DC">
        <w:rPr>
          <w:spacing w:val="-19"/>
          <w:sz w:val="20"/>
          <w:szCs w:val="20"/>
        </w:rPr>
        <w:t xml:space="preserve"> </w:t>
      </w:r>
      <w:r w:rsidRPr="000569DC">
        <w:rPr>
          <w:sz w:val="20"/>
          <w:szCs w:val="20"/>
        </w:rPr>
        <w:t>a</w:t>
      </w:r>
      <w:r w:rsidRPr="000569DC">
        <w:rPr>
          <w:spacing w:val="-17"/>
          <w:sz w:val="20"/>
          <w:szCs w:val="20"/>
        </w:rPr>
        <w:t xml:space="preserve"> </w:t>
      </w:r>
      <w:r w:rsidRPr="000569DC">
        <w:rPr>
          <w:sz w:val="20"/>
          <w:szCs w:val="20"/>
        </w:rPr>
        <w:t>data</w:t>
      </w:r>
      <w:r w:rsidRPr="000569DC">
        <w:rPr>
          <w:spacing w:val="-17"/>
          <w:sz w:val="20"/>
          <w:szCs w:val="20"/>
        </w:rPr>
        <w:t xml:space="preserve"> </w:t>
      </w:r>
      <w:r w:rsidRPr="000569DC">
        <w:rPr>
          <w:sz w:val="20"/>
          <w:szCs w:val="20"/>
        </w:rPr>
        <w:t>do</w:t>
      </w:r>
      <w:r w:rsidRPr="000569DC">
        <w:rPr>
          <w:spacing w:val="-18"/>
          <w:sz w:val="20"/>
          <w:szCs w:val="20"/>
        </w:rPr>
        <w:t xml:space="preserve"> </w:t>
      </w:r>
      <w:r w:rsidRPr="000569DC">
        <w:rPr>
          <w:sz w:val="20"/>
          <w:szCs w:val="20"/>
        </w:rPr>
        <w:t>inadimplemento</w:t>
      </w:r>
      <w:r w:rsidRPr="000569DC">
        <w:rPr>
          <w:spacing w:val="-19"/>
          <w:sz w:val="20"/>
          <w:szCs w:val="20"/>
        </w:rPr>
        <w:t xml:space="preserve"> </w:t>
      </w:r>
      <w:r w:rsidRPr="000569DC">
        <w:rPr>
          <w:sz w:val="20"/>
          <w:szCs w:val="20"/>
        </w:rPr>
        <w:t>até</w:t>
      </w:r>
      <w:r w:rsidRPr="000569DC">
        <w:rPr>
          <w:spacing w:val="-19"/>
          <w:sz w:val="20"/>
          <w:szCs w:val="20"/>
        </w:rPr>
        <w:t xml:space="preserve"> </w:t>
      </w:r>
      <w:r w:rsidRPr="000569DC">
        <w:rPr>
          <w:sz w:val="20"/>
          <w:szCs w:val="20"/>
        </w:rPr>
        <w:t>a</w:t>
      </w:r>
      <w:r w:rsidRPr="000569DC">
        <w:rPr>
          <w:spacing w:val="-17"/>
          <w:sz w:val="20"/>
          <w:szCs w:val="20"/>
        </w:rPr>
        <w:t xml:space="preserve"> </w:t>
      </w:r>
      <w:r w:rsidRPr="000569DC">
        <w:rPr>
          <w:sz w:val="20"/>
          <w:szCs w:val="20"/>
        </w:rPr>
        <w:t>data</w:t>
      </w:r>
      <w:r w:rsidRPr="000569DC">
        <w:rPr>
          <w:spacing w:val="-16"/>
          <w:sz w:val="20"/>
          <w:szCs w:val="20"/>
        </w:rPr>
        <w:t xml:space="preserve"> </w:t>
      </w:r>
      <w:r w:rsidRPr="000569DC">
        <w:rPr>
          <w:sz w:val="20"/>
          <w:szCs w:val="20"/>
        </w:rPr>
        <w:t>do</w:t>
      </w:r>
      <w:r w:rsidRPr="000569DC">
        <w:rPr>
          <w:spacing w:val="-19"/>
          <w:sz w:val="20"/>
          <w:szCs w:val="20"/>
        </w:rPr>
        <w:t xml:space="preserve"> </w:t>
      </w:r>
      <w:r w:rsidRPr="000569DC">
        <w:rPr>
          <w:sz w:val="20"/>
          <w:szCs w:val="20"/>
        </w:rPr>
        <w:t xml:space="preserve">efetivo pagamento, independentemente de aviso ou notificação ou interpelação judicial ou extrajudicial, a: (a) juros moratórios à razão de 1% (um por cento) ao mês sobre o montante devido, calculados </w:t>
      </w:r>
      <w:r w:rsidRPr="000569DC">
        <w:rPr>
          <w:i/>
          <w:sz w:val="20"/>
          <w:szCs w:val="20"/>
        </w:rPr>
        <w:t>pro rata temporis</w:t>
      </w:r>
      <w:r w:rsidRPr="000569DC">
        <w:rPr>
          <w:sz w:val="20"/>
          <w:szCs w:val="20"/>
        </w:rPr>
        <w:t>; e (b) multa convencional, irredutível e de natureza não compensatória, de 2% (dois por cento) sobre o valor devido e não pago (“</w:t>
      </w:r>
      <w:r w:rsidRPr="000569DC">
        <w:rPr>
          <w:sz w:val="20"/>
          <w:szCs w:val="20"/>
          <w:u w:val="single"/>
        </w:rPr>
        <w:t>Encargos Moratórios</w:t>
      </w:r>
      <w:r w:rsidRPr="000569DC">
        <w:rPr>
          <w:sz w:val="20"/>
          <w:szCs w:val="20"/>
        </w:rPr>
        <w:t>”).</w:t>
      </w:r>
    </w:p>
    <w:p w14:paraId="7146634D" w14:textId="77777777" w:rsidR="000A115D" w:rsidRPr="000569DC" w:rsidRDefault="000A115D">
      <w:pPr>
        <w:pStyle w:val="Corpodetexto"/>
        <w:spacing w:line="276" w:lineRule="auto"/>
        <w:ind w:right="-66"/>
        <w:pPrChange w:id="589" w:author="Mariana Piovesan Ramos | Vieira Rezende" w:date="2021-11-19T20:13:00Z">
          <w:pPr>
            <w:pStyle w:val="Corpodetexto"/>
            <w:spacing w:line="317" w:lineRule="auto"/>
            <w:ind w:right="-66"/>
          </w:pPr>
        </w:pPrChange>
      </w:pPr>
    </w:p>
    <w:p w14:paraId="345C72B7" w14:textId="77777777" w:rsidR="000A115D" w:rsidRPr="000569DC" w:rsidRDefault="0040318D">
      <w:pPr>
        <w:pStyle w:val="PargrafodaLista"/>
        <w:numPr>
          <w:ilvl w:val="1"/>
          <w:numId w:val="18"/>
        </w:numPr>
        <w:tabs>
          <w:tab w:val="left" w:pos="1198"/>
          <w:tab w:val="left" w:pos="1199"/>
        </w:tabs>
        <w:spacing w:line="276" w:lineRule="auto"/>
        <w:ind w:left="0" w:right="-66" w:firstLine="0"/>
        <w:rPr>
          <w:b/>
          <w:sz w:val="20"/>
          <w:szCs w:val="20"/>
        </w:rPr>
        <w:pPrChange w:id="590" w:author="Mariana Piovesan Ramos | Vieira Rezende" w:date="2021-11-19T20:13:00Z">
          <w:pPr>
            <w:pStyle w:val="PargrafodaLista"/>
            <w:numPr>
              <w:ilvl w:val="1"/>
              <w:numId w:val="18"/>
            </w:numPr>
            <w:tabs>
              <w:tab w:val="left" w:pos="1198"/>
              <w:tab w:val="left" w:pos="1199"/>
            </w:tabs>
            <w:spacing w:line="317" w:lineRule="auto"/>
            <w:ind w:left="0" w:right="-66" w:hanging="720"/>
          </w:pPr>
        </w:pPrChange>
      </w:pPr>
      <w:r w:rsidRPr="000569DC">
        <w:rPr>
          <w:b/>
          <w:sz w:val="20"/>
          <w:szCs w:val="20"/>
        </w:rPr>
        <w:t>DECADÊNCIA DOS DIREITOS AOS</w:t>
      </w:r>
      <w:r w:rsidRPr="000569DC">
        <w:rPr>
          <w:b/>
          <w:spacing w:val="-1"/>
          <w:sz w:val="20"/>
          <w:szCs w:val="20"/>
        </w:rPr>
        <w:t xml:space="preserve"> </w:t>
      </w:r>
      <w:r w:rsidRPr="000569DC">
        <w:rPr>
          <w:b/>
          <w:sz w:val="20"/>
          <w:szCs w:val="20"/>
        </w:rPr>
        <w:t>ACRÉSCIMOS</w:t>
      </w:r>
    </w:p>
    <w:p w14:paraId="59A9A621" w14:textId="77777777" w:rsidR="000A115D" w:rsidRPr="000569DC" w:rsidRDefault="000A115D">
      <w:pPr>
        <w:pStyle w:val="Corpodetexto"/>
        <w:spacing w:line="276" w:lineRule="auto"/>
        <w:ind w:right="-66"/>
        <w:rPr>
          <w:b/>
        </w:rPr>
        <w:pPrChange w:id="591" w:author="Mariana Piovesan Ramos | Vieira Rezende" w:date="2021-11-19T20:13:00Z">
          <w:pPr>
            <w:pStyle w:val="Corpodetexto"/>
            <w:spacing w:line="317" w:lineRule="auto"/>
            <w:ind w:right="-66"/>
          </w:pPr>
        </w:pPrChange>
      </w:pPr>
    </w:p>
    <w:p w14:paraId="5C571D0C" w14:textId="77777777" w:rsidR="000A115D" w:rsidRPr="000569DC" w:rsidRDefault="0040318D">
      <w:pPr>
        <w:pStyle w:val="PargrafodaLista"/>
        <w:numPr>
          <w:ilvl w:val="2"/>
          <w:numId w:val="18"/>
        </w:numPr>
        <w:tabs>
          <w:tab w:val="left" w:pos="1198"/>
          <w:tab w:val="left" w:pos="1199"/>
        </w:tabs>
        <w:spacing w:line="276" w:lineRule="auto"/>
        <w:ind w:left="0" w:right="-66" w:firstLine="0"/>
        <w:rPr>
          <w:sz w:val="20"/>
          <w:szCs w:val="20"/>
        </w:rPr>
        <w:pPrChange w:id="592" w:author="Mariana Piovesan Ramos | Vieira Rezende" w:date="2021-11-19T20:13:00Z">
          <w:pPr>
            <w:pStyle w:val="PargrafodaLista"/>
            <w:numPr>
              <w:ilvl w:val="2"/>
              <w:numId w:val="18"/>
            </w:numPr>
            <w:tabs>
              <w:tab w:val="left" w:pos="1198"/>
              <w:tab w:val="left" w:pos="1199"/>
            </w:tabs>
            <w:spacing w:line="317" w:lineRule="auto"/>
            <w:ind w:left="0" w:right="-66" w:hanging="708"/>
          </w:pPr>
        </w:pPrChange>
      </w:pPr>
      <w:r w:rsidRPr="000569DC">
        <w:rPr>
          <w:sz w:val="20"/>
          <w:szCs w:val="20"/>
        </w:rPr>
        <w:t>O não comparecimento do Debenturista para receber o valor correspondente a quaisquer das obrigações pecuniárias devidas pela Emissora nas datas previstas nesta Escritura de Emissão, ou em comunicado publicado pela Emissora, não lhe dará direito ao recebimento da Atualização Monetária, Juros Remuneratórios ou Encargos Moratórios no período relativo ao atraso no recebimento, sendo-lhe, todavia, assegurados os direitos adquiridos até a data do respectivo vencimento.</w:t>
      </w:r>
    </w:p>
    <w:p w14:paraId="15024621" w14:textId="77777777" w:rsidR="000A115D" w:rsidRPr="000569DC" w:rsidRDefault="000A115D">
      <w:pPr>
        <w:pStyle w:val="Corpodetexto"/>
        <w:spacing w:line="276" w:lineRule="auto"/>
        <w:ind w:right="-66"/>
        <w:pPrChange w:id="593" w:author="Mariana Piovesan Ramos | Vieira Rezende" w:date="2021-11-19T20:13:00Z">
          <w:pPr>
            <w:pStyle w:val="Corpodetexto"/>
            <w:spacing w:line="317" w:lineRule="auto"/>
            <w:ind w:right="-66"/>
          </w:pPr>
        </w:pPrChange>
      </w:pPr>
    </w:p>
    <w:p w14:paraId="134921A1" w14:textId="77777777" w:rsidR="000A115D" w:rsidRPr="000569DC" w:rsidRDefault="0040318D">
      <w:pPr>
        <w:pStyle w:val="PargrafodaLista"/>
        <w:keepNext/>
        <w:widowControl/>
        <w:numPr>
          <w:ilvl w:val="1"/>
          <w:numId w:val="18"/>
        </w:numPr>
        <w:tabs>
          <w:tab w:val="left" w:pos="1198"/>
          <w:tab w:val="left" w:pos="1199"/>
        </w:tabs>
        <w:spacing w:line="276" w:lineRule="auto"/>
        <w:ind w:left="0" w:right="-68" w:firstLine="0"/>
        <w:rPr>
          <w:b/>
          <w:sz w:val="20"/>
          <w:szCs w:val="20"/>
        </w:rPr>
        <w:pPrChange w:id="594" w:author="Mariana Piovesan Ramos | Vieira Rezende" w:date="2021-11-19T20:13:00Z">
          <w:pPr>
            <w:pStyle w:val="PargrafodaLista"/>
            <w:keepNext/>
            <w:widowControl/>
            <w:numPr>
              <w:ilvl w:val="1"/>
              <w:numId w:val="18"/>
            </w:numPr>
            <w:tabs>
              <w:tab w:val="left" w:pos="1198"/>
              <w:tab w:val="left" w:pos="1199"/>
            </w:tabs>
            <w:spacing w:line="317" w:lineRule="auto"/>
            <w:ind w:left="0" w:right="-68" w:hanging="720"/>
          </w:pPr>
        </w:pPrChange>
      </w:pPr>
      <w:r w:rsidRPr="000569DC">
        <w:rPr>
          <w:b/>
          <w:sz w:val="20"/>
          <w:szCs w:val="20"/>
        </w:rPr>
        <w:t>REPACTUAÇÃO</w:t>
      </w:r>
      <w:r w:rsidRPr="000569DC">
        <w:rPr>
          <w:b/>
          <w:spacing w:val="-2"/>
          <w:sz w:val="20"/>
          <w:szCs w:val="20"/>
        </w:rPr>
        <w:t xml:space="preserve"> </w:t>
      </w:r>
      <w:r w:rsidRPr="000569DC">
        <w:rPr>
          <w:b/>
          <w:sz w:val="20"/>
          <w:szCs w:val="20"/>
        </w:rPr>
        <w:t>PROGRAMADA</w:t>
      </w:r>
    </w:p>
    <w:p w14:paraId="779BD575" w14:textId="77777777" w:rsidR="000A115D" w:rsidRPr="000569DC" w:rsidRDefault="000A115D">
      <w:pPr>
        <w:pStyle w:val="Corpodetexto"/>
        <w:keepNext/>
        <w:widowControl/>
        <w:spacing w:line="276" w:lineRule="auto"/>
        <w:ind w:right="-68"/>
        <w:rPr>
          <w:b/>
        </w:rPr>
        <w:pPrChange w:id="595" w:author="Mariana Piovesan Ramos | Vieira Rezende" w:date="2021-11-19T20:13:00Z">
          <w:pPr>
            <w:pStyle w:val="Corpodetexto"/>
            <w:keepNext/>
            <w:widowControl/>
            <w:spacing w:line="317" w:lineRule="auto"/>
            <w:ind w:right="-68"/>
          </w:pPr>
        </w:pPrChange>
      </w:pPr>
    </w:p>
    <w:p w14:paraId="3058DDA5" w14:textId="77777777" w:rsidR="000A115D" w:rsidRPr="000569DC" w:rsidRDefault="0040318D">
      <w:pPr>
        <w:pStyle w:val="PargrafodaLista"/>
        <w:keepNext/>
        <w:widowControl/>
        <w:numPr>
          <w:ilvl w:val="2"/>
          <w:numId w:val="18"/>
        </w:numPr>
        <w:tabs>
          <w:tab w:val="left" w:pos="1198"/>
          <w:tab w:val="left" w:pos="1199"/>
        </w:tabs>
        <w:spacing w:line="276" w:lineRule="auto"/>
        <w:ind w:left="0" w:right="-68" w:firstLine="0"/>
        <w:rPr>
          <w:sz w:val="20"/>
          <w:szCs w:val="20"/>
        </w:rPr>
        <w:pPrChange w:id="596" w:author="Mariana Piovesan Ramos | Vieira Rezende" w:date="2021-11-19T20:13:00Z">
          <w:pPr>
            <w:pStyle w:val="PargrafodaLista"/>
            <w:keepNext/>
            <w:widowControl/>
            <w:numPr>
              <w:ilvl w:val="2"/>
              <w:numId w:val="18"/>
            </w:numPr>
            <w:tabs>
              <w:tab w:val="left" w:pos="1198"/>
              <w:tab w:val="left" w:pos="1199"/>
            </w:tabs>
            <w:spacing w:line="317" w:lineRule="auto"/>
            <w:ind w:left="0" w:right="-68" w:hanging="708"/>
          </w:pPr>
        </w:pPrChange>
      </w:pPr>
      <w:r w:rsidRPr="000569DC">
        <w:rPr>
          <w:sz w:val="20"/>
          <w:szCs w:val="20"/>
        </w:rPr>
        <w:t>Não haverá repactuação programada das Debêntures.</w:t>
      </w:r>
    </w:p>
    <w:p w14:paraId="5C3BCB65" w14:textId="77777777" w:rsidR="000A115D" w:rsidRPr="000569DC" w:rsidRDefault="000A115D">
      <w:pPr>
        <w:pStyle w:val="Corpodetexto"/>
        <w:spacing w:line="276" w:lineRule="auto"/>
        <w:ind w:right="-66"/>
        <w:pPrChange w:id="597" w:author="Mariana Piovesan Ramos | Vieira Rezende" w:date="2021-11-19T20:13:00Z">
          <w:pPr>
            <w:pStyle w:val="Corpodetexto"/>
            <w:spacing w:line="317" w:lineRule="auto"/>
            <w:ind w:right="-66"/>
          </w:pPr>
        </w:pPrChange>
      </w:pPr>
    </w:p>
    <w:p w14:paraId="7CF6D454" w14:textId="77777777" w:rsidR="004538B9" w:rsidRPr="000569DC" w:rsidRDefault="004538B9">
      <w:pPr>
        <w:pStyle w:val="PargrafodaLista"/>
        <w:keepNext/>
        <w:widowControl/>
        <w:numPr>
          <w:ilvl w:val="1"/>
          <w:numId w:val="18"/>
        </w:numPr>
        <w:tabs>
          <w:tab w:val="left" w:pos="1198"/>
          <w:tab w:val="left" w:pos="1199"/>
        </w:tabs>
        <w:spacing w:line="276" w:lineRule="auto"/>
        <w:ind w:left="0" w:right="-68" w:firstLine="0"/>
        <w:rPr>
          <w:b/>
          <w:sz w:val="20"/>
          <w:szCs w:val="20"/>
        </w:rPr>
        <w:pPrChange w:id="598" w:author="Mariana Piovesan Ramos | Vieira Rezende" w:date="2021-11-19T20:13:00Z">
          <w:pPr>
            <w:pStyle w:val="PargrafodaLista"/>
            <w:keepNext/>
            <w:widowControl/>
            <w:numPr>
              <w:ilvl w:val="1"/>
              <w:numId w:val="18"/>
            </w:numPr>
            <w:tabs>
              <w:tab w:val="left" w:pos="1198"/>
              <w:tab w:val="left" w:pos="1199"/>
            </w:tabs>
            <w:spacing w:line="317" w:lineRule="auto"/>
            <w:ind w:left="0" w:right="-68" w:hanging="720"/>
          </w:pPr>
        </w:pPrChange>
      </w:pPr>
      <w:r w:rsidRPr="000569DC">
        <w:rPr>
          <w:b/>
          <w:sz w:val="20"/>
          <w:szCs w:val="20"/>
        </w:rPr>
        <w:t>CARACTERIZAÇÃO COMO DEBÊNTURES VERDES</w:t>
      </w:r>
    </w:p>
    <w:p w14:paraId="243C9746" w14:textId="77777777" w:rsidR="004538B9" w:rsidRPr="000569DC" w:rsidRDefault="004538B9">
      <w:pPr>
        <w:keepNext/>
        <w:widowControl/>
        <w:tabs>
          <w:tab w:val="left" w:pos="1198"/>
          <w:tab w:val="left" w:pos="1199"/>
        </w:tabs>
        <w:spacing w:line="276" w:lineRule="auto"/>
        <w:ind w:right="-68"/>
        <w:rPr>
          <w:b/>
          <w:sz w:val="20"/>
          <w:szCs w:val="20"/>
        </w:rPr>
        <w:pPrChange w:id="599" w:author="Mariana Piovesan Ramos | Vieira Rezende" w:date="2021-11-19T20:13:00Z">
          <w:pPr>
            <w:keepNext/>
            <w:widowControl/>
            <w:tabs>
              <w:tab w:val="left" w:pos="1198"/>
              <w:tab w:val="left" w:pos="1199"/>
            </w:tabs>
            <w:spacing w:line="317" w:lineRule="auto"/>
            <w:ind w:right="-68"/>
          </w:pPr>
        </w:pPrChange>
      </w:pPr>
    </w:p>
    <w:p w14:paraId="43841C8A" w14:textId="6E1BA4F4" w:rsidR="004538B9" w:rsidRPr="000569DC" w:rsidRDefault="004538B9">
      <w:pPr>
        <w:pStyle w:val="PargrafodaLista"/>
        <w:keepNext/>
        <w:widowControl/>
        <w:numPr>
          <w:ilvl w:val="2"/>
          <w:numId w:val="18"/>
        </w:numPr>
        <w:tabs>
          <w:tab w:val="left" w:pos="1198"/>
          <w:tab w:val="left" w:pos="1199"/>
        </w:tabs>
        <w:spacing w:line="276" w:lineRule="auto"/>
        <w:ind w:left="0" w:right="-68" w:firstLine="0"/>
        <w:rPr>
          <w:b/>
          <w:sz w:val="20"/>
          <w:szCs w:val="20"/>
        </w:rPr>
        <w:pPrChange w:id="600" w:author="Mariana Piovesan Ramos | Vieira Rezende" w:date="2021-11-19T20:13:00Z">
          <w:pPr>
            <w:pStyle w:val="PargrafodaLista"/>
            <w:keepNext/>
            <w:widowControl/>
            <w:numPr>
              <w:ilvl w:val="2"/>
              <w:numId w:val="18"/>
            </w:numPr>
            <w:tabs>
              <w:tab w:val="left" w:pos="1198"/>
              <w:tab w:val="left" w:pos="1199"/>
            </w:tabs>
            <w:spacing w:line="317" w:lineRule="auto"/>
            <w:ind w:left="0" w:right="-68" w:hanging="708"/>
          </w:pPr>
        </w:pPrChange>
      </w:pPr>
      <w:r w:rsidRPr="000569DC">
        <w:rPr>
          <w:sz w:val="20"/>
          <w:szCs w:val="20"/>
        </w:rPr>
        <w:t>As Debêntures serão caracterizadas como “debêntures verdes” (“</w:t>
      </w:r>
      <w:r w:rsidRPr="000569DC">
        <w:rPr>
          <w:sz w:val="20"/>
          <w:szCs w:val="20"/>
          <w:u w:val="single"/>
        </w:rPr>
        <w:t>Debêntures Verdes</w:t>
      </w:r>
      <w:r w:rsidRPr="000569DC">
        <w:rPr>
          <w:sz w:val="20"/>
          <w:szCs w:val="20"/>
        </w:rPr>
        <w:t xml:space="preserve">”), nos termos do </w:t>
      </w:r>
      <w:r w:rsidR="00CE1347" w:rsidRPr="000569DC">
        <w:rPr>
          <w:sz w:val="20"/>
          <w:szCs w:val="20"/>
        </w:rPr>
        <w:t xml:space="preserve">Decreto </w:t>
      </w:r>
      <w:r w:rsidRPr="000569DC">
        <w:rPr>
          <w:sz w:val="20"/>
          <w:szCs w:val="20"/>
        </w:rPr>
        <w:t>nº 8.874, de 11 de outubro de 2016 (“</w:t>
      </w:r>
      <w:r w:rsidRPr="000569DC">
        <w:rPr>
          <w:sz w:val="20"/>
          <w:szCs w:val="20"/>
          <w:u w:val="single"/>
        </w:rPr>
        <w:t>Decreto nº 8.874/16</w:t>
      </w:r>
      <w:r w:rsidRPr="000569DC">
        <w:rPr>
          <w:sz w:val="20"/>
          <w:szCs w:val="20"/>
        </w:rPr>
        <w:t xml:space="preserve">”), conforme alterado pelo </w:t>
      </w:r>
      <w:r w:rsidR="00CE1347" w:rsidRPr="000569DC">
        <w:rPr>
          <w:sz w:val="20"/>
          <w:szCs w:val="20"/>
        </w:rPr>
        <w:t xml:space="preserve">Decreto </w:t>
      </w:r>
      <w:r w:rsidRPr="000569DC">
        <w:rPr>
          <w:sz w:val="20"/>
          <w:szCs w:val="20"/>
        </w:rPr>
        <w:t>nº 10.387, de 5 de junho de 2020 (“</w:t>
      </w:r>
      <w:r w:rsidRPr="000569DC">
        <w:rPr>
          <w:sz w:val="20"/>
          <w:szCs w:val="20"/>
          <w:u w:val="single"/>
        </w:rPr>
        <w:t>Decreto nº 10.387/20</w:t>
      </w:r>
      <w:r w:rsidRPr="000569DC">
        <w:rPr>
          <w:sz w:val="20"/>
          <w:szCs w:val="20"/>
        </w:rPr>
        <w:t>”), com base em: (i) parecer técnico independente (“</w:t>
      </w:r>
      <w:r w:rsidRPr="000569DC">
        <w:rPr>
          <w:sz w:val="20"/>
          <w:szCs w:val="20"/>
          <w:u w:val="single"/>
        </w:rPr>
        <w:t>Parecer Independente</w:t>
      </w:r>
      <w:r w:rsidRPr="000569DC">
        <w:rPr>
          <w:sz w:val="20"/>
          <w:szCs w:val="20"/>
        </w:rPr>
        <w:t>”), emitido por consultoria especializada, atestando que as Debêntures cumprem com as regras emitidas pela International Capital Market Association (“</w:t>
      </w:r>
      <w:r w:rsidRPr="000569DC">
        <w:rPr>
          <w:sz w:val="20"/>
          <w:szCs w:val="20"/>
          <w:u w:val="single"/>
        </w:rPr>
        <w:t>ICMA</w:t>
      </w:r>
      <w:r w:rsidRPr="000569DC">
        <w:rPr>
          <w:sz w:val="20"/>
          <w:szCs w:val="20"/>
        </w:rPr>
        <w:t xml:space="preserve">”) e constantes do </w:t>
      </w:r>
      <w:r w:rsidRPr="000569DC">
        <w:rPr>
          <w:i/>
          <w:iCs/>
          <w:sz w:val="20"/>
          <w:szCs w:val="20"/>
        </w:rPr>
        <w:t xml:space="preserve">Green Bond Principles (GBP) </w:t>
      </w:r>
      <w:r w:rsidRPr="000569DC">
        <w:rPr>
          <w:sz w:val="20"/>
          <w:szCs w:val="20"/>
        </w:rPr>
        <w:t>de 2021, conforme atualizado, para caracterização da emissão na categoria de “energia renovável”; e (ii) marcação nos sistemas da B3 como título verde, observados os procedimentos adotados pela B3 (“</w:t>
      </w:r>
      <w:r w:rsidRPr="000569DC">
        <w:rPr>
          <w:sz w:val="20"/>
          <w:szCs w:val="20"/>
          <w:u w:val="single"/>
        </w:rPr>
        <w:t>Marcação ESG</w:t>
      </w:r>
      <w:r w:rsidRPr="000569DC">
        <w:rPr>
          <w:sz w:val="20"/>
          <w:szCs w:val="20"/>
        </w:rPr>
        <w:t>”). A Companhia poderá, mas não estará obrigada, a buscar outras certificações para as Debêntures em adição ao Parecer Independente e a Marcação ESG (“</w:t>
      </w:r>
      <w:r w:rsidRPr="000569DC">
        <w:rPr>
          <w:sz w:val="20"/>
          <w:szCs w:val="20"/>
          <w:u w:val="single"/>
        </w:rPr>
        <w:t>Certificação</w:t>
      </w:r>
      <w:r w:rsidRPr="000569DC">
        <w:rPr>
          <w:sz w:val="20"/>
          <w:szCs w:val="20"/>
        </w:rPr>
        <w:t>”).</w:t>
      </w:r>
    </w:p>
    <w:p w14:paraId="3E47B83E" w14:textId="77777777" w:rsidR="004538B9" w:rsidRPr="000569DC" w:rsidRDefault="004538B9">
      <w:pPr>
        <w:pStyle w:val="PargrafodaLista"/>
        <w:keepNext/>
        <w:widowControl/>
        <w:tabs>
          <w:tab w:val="left" w:pos="1198"/>
          <w:tab w:val="left" w:pos="1199"/>
        </w:tabs>
        <w:spacing w:line="276" w:lineRule="auto"/>
        <w:ind w:left="0" w:right="-68"/>
        <w:rPr>
          <w:sz w:val="20"/>
          <w:szCs w:val="20"/>
        </w:rPr>
        <w:pPrChange w:id="601" w:author="Mariana Piovesan Ramos | Vieira Rezende" w:date="2021-11-19T20:13:00Z">
          <w:pPr>
            <w:pStyle w:val="PargrafodaLista"/>
            <w:keepNext/>
            <w:widowControl/>
            <w:tabs>
              <w:tab w:val="left" w:pos="1198"/>
              <w:tab w:val="left" w:pos="1199"/>
            </w:tabs>
            <w:spacing w:line="317" w:lineRule="auto"/>
            <w:ind w:left="0" w:right="-68"/>
          </w:pPr>
        </w:pPrChange>
      </w:pPr>
    </w:p>
    <w:p w14:paraId="607401C1" w14:textId="3C439E8E" w:rsidR="004538B9" w:rsidRPr="000569DC" w:rsidRDefault="004538B9">
      <w:pPr>
        <w:pStyle w:val="Level3"/>
        <w:numPr>
          <w:ilvl w:val="3"/>
          <w:numId w:val="18"/>
        </w:numPr>
        <w:spacing w:after="0" w:line="276" w:lineRule="auto"/>
        <w:ind w:left="0" w:firstLine="0"/>
        <w:rPr>
          <w:rFonts w:ascii="Verdana" w:hAnsi="Verdana" w:cs="Tahoma"/>
          <w:szCs w:val="20"/>
        </w:rPr>
        <w:pPrChange w:id="602" w:author="Mariana Piovesan Ramos | Vieira Rezende" w:date="2021-11-19T20:13:00Z">
          <w:pPr>
            <w:pStyle w:val="Level3"/>
            <w:numPr>
              <w:ilvl w:val="3"/>
              <w:numId w:val="18"/>
            </w:numPr>
            <w:tabs>
              <w:tab w:val="clear" w:pos="2041"/>
            </w:tabs>
            <w:spacing w:after="0" w:line="317" w:lineRule="auto"/>
            <w:ind w:left="0" w:hanging="1419"/>
          </w:pPr>
        </w:pPrChange>
      </w:pPr>
      <w:r w:rsidRPr="000569DC">
        <w:rPr>
          <w:rFonts w:ascii="Verdana" w:hAnsi="Verdana"/>
          <w:szCs w:val="20"/>
        </w:rPr>
        <w:t xml:space="preserve">O Parecer Independente elaborado pela consultoria especializada será disponibilizado na íntegra na página da rede mundial de computadores da Emissora </w:t>
      </w:r>
      <w:r w:rsidR="00022667" w:rsidRPr="000569DC">
        <w:rPr>
          <w:rFonts w:ascii="Verdana" w:hAnsi="Verdana"/>
          <w:szCs w:val="20"/>
        </w:rPr>
        <w:t>(</w:t>
      </w:r>
      <w:r w:rsidR="004A2520" w:rsidRPr="000569DC">
        <w:rPr>
          <w:rFonts w:ascii="Verdana" w:hAnsi="Verdana"/>
          <w:color w:val="000000"/>
          <w:szCs w:val="20"/>
        </w:rPr>
        <w:t>www.pchconfluencia.com.br</w:t>
      </w:r>
      <w:r w:rsidR="00022667" w:rsidRPr="000569DC">
        <w:rPr>
          <w:rFonts w:ascii="Verdana" w:hAnsi="Verdana"/>
          <w:szCs w:val="20"/>
        </w:rPr>
        <w:t xml:space="preserve">), onde estará disponível para acesso aos investidores, </w:t>
      </w:r>
      <w:r w:rsidRPr="000569DC">
        <w:rPr>
          <w:rFonts w:ascii="Verdana" w:hAnsi="Verdana"/>
          <w:szCs w:val="20"/>
        </w:rPr>
        <w:t xml:space="preserve">bem como será enviada uma cópia eletrônica (pdf) para o Agente Fiduciário, em conjunto com os demais documentos da Oferta Restrita até a </w:t>
      </w:r>
      <w:r w:rsidR="00CE1347" w:rsidRPr="000569DC">
        <w:rPr>
          <w:rFonts w:ascii="Verdana" w:hAnsi="Verdana"/>
          <w:szCs w:val="20"/>
        </w:rPr>
        <w:t xml:space="preserve">Primeira </w:t>
      </w:r>
      <w:r w:rsidRPr="000569DC">
        <w:rPr>
          <w:rFonts w:ascii="Verdana" w:hAnsi="Verdana"/>
          <w:szCs w:val="20"/>
        </w:rPr>
        <w:t>Data de Integralização.</w:t>
      </w:r>
      <w:r w:rsidR="00022667" w:rsidRPr="000569DC">
        <w:rPr>
          <w:rFonts w:ascii="Verdana" w:hAnsi="Verdana"/>
          <w:szCs w:val="20"/>
        </w:rPr>
        <w:t xml:space="preserve"> </w:t>
      </w:r>
      <w:r w:rsidR="00022667" w:rsidRPr="000569DC">
        <w:rPr>
          <w:rFonts w:ascii="Verdana" w:hAnsi="Verdana"/>
          <w:szCs w:val="20"/>
          <w:lang w:val="pt-PT"/>
        </w:rPr>
        <w:t>Reitera-se, para todos os fins e efeitos, que o Parecer Independente não é um documento da Oferta Restrita, ficando o Coordenador Líder isento de qualquer responsabilidade.</w:t>
      </w:r>
    </w:p>
    <w:p w14:paraId="5D744425" w14:textId="77777777" w:rsidR="00CE1347" w:rsidRPr="000569DC" w:rsidRDefault="00CE1347">
      <w:pPr>
        <w:pStyle w:val="Level3"/>
        <w:numPr>
          <w:ilvl w:val="0"/>
          <w:numId w:val="0"/>
        </w:numPr>
        <w:spacing w:after="0" w:line="276" w:lineRule="auto"/>
        <w:rPr>
          <w:rFonts w:ascii="Verdana" w:hAnsi="Verdana" w:cs="Tahoma"/>
          <w:szCs w:val="20"/>
        </w:rPr>
        <w:pPrChange w:id="603" w:author="Mariana Piovesan Ramos | Vieira Rezende" w:date="2021-11-19T20:13:00Z">
          <w:pPr>
            <w:pStyle w:val="Level3"/>
            <w:numPr>
              <w:ilvl w:val="0"/>
              <w:numId w:val="0"/>
            </w:numPr>
            <w:tabs>
              <w:tab w:val="clear" w:pos="2041"/>
            </w:tabs>
            <w:spacing w:after="0" w:line="317" w:lineRule="auto"/>
            <w:ind w:left="0"/>
          </w:pPr>
        </w:pPrChange>
      </w:pPr>
    </w:p>
    <w:p w14:paraId="50672305" w14:textId="2E02B6DE" w:rsidR="004538B9" w:rsidRPr="000569DC" w:rsidRDefault="004538B9">
      <w:pPr>
        <w:pStyle w:val="Level3"/>
        <w:numPr>
          <w:ilvl w:val="3"/>
          <w:numId w:val="18"/>
        </w:numPr>
        <w:spacing w:after="0" w:line="276" w:lineRule="auto"/>
        <w:ind w:left="0" w:firstLine="0"/>
        <w:rPr>
          <w:rFonts w:ascii="Verdana" w:hAnsi="Verdana"/>
          <w:szCs w:val="20"/>
        </w:rPr>
        <w:pPrChange w:id="604" w:author="Mariana Piovesan Ramos | Vieira Rezende" w:date="2021-11-19T20:13:00Z">
          <w:pPr>
            <w:pStyle w:val="Level3"/>
            <w:numPr>
              <w:ilvl w:val="3"/>
              <w:numId w:val="18"/>
            </w:numPr>
            <w:tabs>
              <w:tab w:val="clear" w:pos="2041"/>
            </w:tabs>
            <w:spacing w:after="0" w:line="317" w:lineRule="auto"/>
            <w:ind w:left="0" w:hanging="1419"/>
          </w:pPr>
        </w:pPrChange>
      </w:pPr>
      <w:r w:rsidRPr="000569DC">
        <w:rPr>
          <w:rFonts w:ascii="Verdana" w:hAnsi="Verdana"/>
          <w:szCs w:val="20"/>
        </w:rPr>
        <w:t xml:space="preserve">Adicionalmente, a Emissora realizará reporte anual, até o dia </w:t>
      </w:r>
      <w:r w:rsidR="00FE0632" w:rsidRPr="000569DC">
        <w:rPr>
          <w:rFonts w:ascii="Verdana" w:hAnsi="Verdana"/>
          <w:szCs w:val="20"/>
          <w:rPrChange w:id="605" w:author="Mariana Piovesan Ramos | Vieira Rezende" w:date="2021-11-19T20:12:00Z">
            <w:rPr/>
          </w:rPrChange>
        </w:rPr>
        <w:t xml:space="preserve">29 </w:t>
      </w:r>
      <w:r w:rsidRPr="000569DC">
        <w:rPr>
          <w:rFonts w:ascii="Verdana" w:hAnsi="Verdana"/>
          <w:szCs w:val="20"/>
        </w:rPr>
        <w:t xml:space="preserve">do mês de </w:t>
      </w:r>
      <w:r w:rsidR="00FE0632" w:rsidRPr="000569DC">
        <w:rPr>
          <w:rFonts w:ascii="Verdana" w:hAnsi="Verdana"/>
          <w:szCs w:val="20"/>
          <w:rPrChange w:id="606" w:author="Mariana Piovesan Ramos | Vieira Rezende" w:date="2021-11-19T20:12:00Z">
            <w:rPr/>
          </w:rPrChange>
        </w:rPr>
        <w:t>outubro</w:t>
      </w:r>
      <w:r w:rsidRPr="000569DC">
        <w:rPr>
          <w:rFonts w:ascii="Verdana" w:hAnsi="Verdana"/>
          <w:szCs w:val="20"/>
        </w:rPr>
        <w:t xml:space="preserve"> de cada ano, a partir de </w:t>
      </w:r>
      <w:r w:rsidR="00FE0632" w:rsidRPr="000569DC">
        <w:rPr>
          <w:rFonts w:ascii="Verdana" w:hAnsi="Verdana"/>
          <w:szCs w:val="20"/>
        </w:rPr>
        <w:t>30 de outubro de 2021</w:t>
      </w:r>
      <w:r w:rsidRPr="000569DC">
        <w:rPr>
          <w:rFonts w:ascii="Verdana" w:hAnsi="Verdana"/>
          <w:szCs w:val="20"/>
        </w:rPr>
        <w:t xml:space="preserve"> (inclusive), a respeito da alocação dos recursos no Projeto e dos impactos ambientais associados à presente Emissão, de forma a manter a classificação das Debêntures Verdes, o qual deverá ser publicado para conhecimento dos Debenturistas seguindo o disposto na Cláusula 4.13.1 abaixo (“</w:t>
      </w:r>
      <w:r w:rsidRPr="000569DC">
        <w:rPr>
          <w:rFonts w:ascii="Verdana" w:hAnsi="Verdana"/>
          <w:szCs w:val="20"/>
          <w:u w:val="single"/>
        </w:rPr>
        <w:t>Reporte Anual de Título Verde</w:t>
      </w:r>
      <w:r w:rsidRPr="000569DC">
        <w:rPr>
          <w:rFonts w:ascii="Verdana" w:hAnsi="Verdana"/>
          <w:szCs w:val="20"/>
        </w:rPr>
        <w:t xml:space="preserve">”). A obrigação aqui prevista permanecerá vigente até: (i) a data em que ocorrer a comprovação da aplicação da totalidade dos recursos obtidos com as Debêntures Verdes no Projeto, a qual será atestada por meio da publicação do último Reporte Anual de Título Verde em sua página na rede mundial de computadores, conforme previsto na Cláusula </w:t>
      </w:r>
      <w:r w:rsidRPr="000569DC">
        <w:rPr>
          <w:rFonts w:ascii="Verdana" w:hAnsi="Verdana"/>
          <w:color w:val="000000"/>
          <w:szCs w:val="20"/>
        </w:rPr>
        <w:t xml:space="preserve">4.13.1 </w:t>
      </w:r>
      <w:r w:rsidRPr="000569DC">
        <w:rPr>
          <w:rFonts w:ascii="Verdana" w:hAnsi="Verdana"/>
          <w:szCs w:val="20"/>
        </w:rPr>
        <w:t>abaixo; ou (ii) a Data de Vencimento das Debêntures, das duas a que ocorrer primeiro.</w:t>
      </w:r>
    </w:p>
    <w:p w14:paraId="1FB76005" w14:textId="77777777" w:rsidR="00E56ADA" w:rsidRPr="000569DC" w:rsidRDefault="00E56ADA">
      <w:pPr>
        <w:pStyle w:val="Level3"/>
        <w:numPr>
          <w:ilvl w:val="0"/>
          <w:numId w:val="0"/>
        </w:numPr>
        <w:spacing w:after="0" w:line="276" w:lineRule="auto"/>
        <w:rPr>
          <w:rFonts w:ascii="Verdana" w:hAnsi="Verdana"/>
          <w:szCs w:val="20"/>
        </w:rPr>
        <w:pPrChange w:id="607" w:author="Mariana Piovesan Ramos | Vieira Rezende" w:date="2021-11-19T20:13:00Z">
          <w:pPr>
            <w:pStyle w:val="Level3"/>
            <w:numPr>
              <w:ilvl w:val="0"/>
              <w:numId w:val="0"/>
            </w:numPr>
            <w:tabs>
              <w:tab w:val="clear" w:pos="2041"/>
            </w:tabs>
            <w:spacing w:after="0" w:line="317" w:lineRule="auto"/>
            <w:ind w:left="0"/>
          </w:pPr>
        </w:pPrChange>
      </w:pPr>
    </w:p>
    <w:p w14:paraId="58EB5431" w14:textId="77777777" w:rsidR="004538B9" w:rsidRPr="000569DC" w:rsidRDefault="004538B9">
      <w:pPr>
        <w:pStyle w:val="Level3"/>
        <w:numPr>
          <w:ilvl w:val="3"/>
          <w:numId w:val="18"/>
        </w:numPr>
        <w:spacing w:after="0" w:line="276" w:lineRule="auto"/>
        <w:ind w:left="0" w:firstLine="0"/>
        <w:rPr>
          <w:rFonts w:ascii="Verdana" w:hAnsi="Verdana"/>
          <w:szCs w:val="20"/>
        </w:rPr>
        <w:pPrChange w:id="608" w:author="Mariana Piovesan Ramos | Vieira Rezende" w:date="2021-11-19T20:13:00Z">
          <w:pPr>
            <w:pStyle w:val="Level3"/>
            <w:numPr>
              <w:ilvl w:val="3"/>
              <w:numId w:val="18"/>
            </w:numPr>
            <w:tabs>
              <w:tab w:val="clear" w:pos="2041"/>
            </w:tabs>
            <w:spacing w:after="0" w:line="317" w:lineRule="auto"/>
            <w:ind w:left="0" w:hanging="1419"/>
          </w:pPr>
        </w:pPrChange>
      </w:pPr>
      <w:r w:rsidRPr="000569DC">
        <w:rPr>
          <w:rFonts w:ascii="Verdana" w:hAnsi="Verdana"/>
          <w:szCs w:val="20"/>
        </w:rPr>
        <w:t xml:space="preserve">Não obstante a caracterização das Debêntures como “debêntures verdes”, nos termos da presente Cláusula </w:t>
      </w:r>
      <w:r w:rsidR="004077A3" w:rsidRPr="000569DC">
        <w:rPr>
          <w:rFonts w:ascii="Verdana" w:hAnsi="Verdana"/>
          <w:szCs w:val="20"/>
        </w:rPr>
        <w:t>4.9.1</w:t>
      </w:r>
      <w:r w:rsidRPr="000569DC">
        <w:rPr>
          <w:rFonts w:ascii="Verdana" w:hAnsi="Verdana"/>
          <w:szCs w:val="20"/>
        </w:rPr>
        <w:t>, e para fins de esclarecimento aos Debenturistas, o enquadramento e incentivo fiscal da Emissão para fins da Lei 12.431 não guarda relação com aprovações de projetos prioritários com base no Decreto 10.387, de 5 de junho de 2020, conforme alterado, que dispõe sobre o incentivo ao financiamento de projetos de infraestrutura, desenvolvimento econômico e pesquisa, que tenham como destinação dos recursos projetos benéficos à sociedade e ao meio ambiente. Portanto, a perda da caracterização como “debênture verde”, caso haja o seu desenquadramento, não irá gerar a perda da isenção das Debêntures decorrentes da Lei 12.431.</w:t>
      </w:r>
    </w:p>
    <w:p w14:paraId="5709B45D" w14:textId="77777777" w:rsidR="00022667" w:rsidRPr="000569DC" w:rsidRDefault="00022667">
      <w:pPr>
        <w:pStyle w:val="Level3"/>
        <w:numPr>
          <w:ilvl w:val="0"/>
          <w:numId w:val="0"/>
        </w:numPr>
        <w:spacing w:after="0" w:line="276" w:lineRule="auto"/>
        <w:rPr>
          <w:rFonts w:ascii="Verdana" w:hAnsi="Verdana"/>
          <w:szCs w:val="20"/>
        </w:rPr>
        <w:pPrChange w:id="609" w:author="Mariana Piovesan Ramos | Vieira Rezende" w:date="2021-11-19T20:13:00Z">
          <w:pPr>
            <w:pStyle w:val="Level3"/>
            <w:numPr>
              <w:ilvl w:val="0"/>
              <w:numId w:val="0"/>
            </w:numPr>
            <w:tabs>
              <w:tab w:val="clear" w:pos="2041"/>
            </w:tabs>
            <w:spacing w:after="0" w:line="317" w:lineRule="auto"/>
            <w:ind w:left="0"/>
          </w:pPr>
        </w:pPrChange>
      </w:pPr>
    </w:p>
    <w:p w14:paraId="2A594873" w14:textId="77777777" w:rsidR="00022667" w:rsidRPr="000569DC" w:rsidRDefault="00022667">
      <w:pPr>
        <w:pStyle w:val="Level3"/>
        <w:numPr>
          <w:ilvl w:val="3"/>
          <w:numId w:val="18"/>
        </w:numPr>
        <w:spacing w:after="0" w:line="276" w:lineRule="auto"/>
        <w:ind w:left="0" w:firstLine="0"/>
        <w:rPr>
          <w:rFonts w:ascii="Verdana" w:hAnsi="Verdana"/>
          <w:szCs w:val="20"/>
        </w:rPr>
        <w:pPrChange w:id="610" w:author="Mariana Piovesan Ramos | Vieira Rezende" w:date="2021-11-19T20:13:00Z">
          <w:pPr>
            <w:pStyle w:val="Level3"/>
            <w:numPr>
              <w:ilvl w:val="3"/>
              <w:numId w:val="18"/>
            </w:numPr>
            <w:tabs>
              <w:tab w:val="clear" w:pos="2041"/>
            </w:tabs>
            <w:spacing w:after="0" w:line="317" w:lineRule="auto"/>
            <w:ind w:left="0" w:hanging="1419"/>
          </w:pPr>
        </w:pPrChange>
      </w:pPr>
      <w:r w:rsidRPr="000569DC">
        <w:rPr>
          <w:rFonts w:ascii="Verdana" w:hAnsi="Verdana"/>
          <w:szCs w:val="20"/>
        </w:rPr>
        <w:t xml:space="preserve">A consultoria especializada foi contratada para fins de </w:t>
      </w:r>
      <w:r w:rsidR="00703F2C" w:rsidRPr="000569DC">
        <w:rPr>
          <w:rFonts w:ascii="Verdana" w:hAnsi="Verdana"/>
          <w:szCs w:val="20"/>
        </w:rPr>
        <w:t>certificação</w:t>
      </w:r>
      <w:r w:rsidRPr="000569DC">
        <w:rPr>
          <w:rFonts w:ascii="Verdana" w:hAnsi="Verdana"/>
          <w:szCs w:val="20"/>
        </w:rPr>
        <w:t xml:space="preserve"> das Debêntures como “Títulos </w:t>
      </w:r>
      <w:r w:rsidR="00703F2C" w:rsidRPr="000569DC">
        <w:rPr>
          <w:rFonts w:ascii="Verdana" w:hAnsi="Verdana"/>
          <w:szCs w:val="20"/>
        </w:rPr>
        <w:t>Verdes</w:t>
      </w:r>
      <w:r w:rsidRPr="000569DC">
        <w:rPr>
          <w:rFonts w:ascii="Verdana" w:hAnsi="Verdana"/>
          <w:szCs w:val="20"/>
        </w:rPr>
        <w:t>”.</w:t>
      </w:r>
    </w:p>
    <w:p w14:paraId="3E3D3680" w14:textId="77777777" w:rsidR="00022667" w:rsidRPr="000569DC" w:rsidRDefault="00022667">
      <w:pPr>
        <w:pStyle w:val="Level3"/>
        <w:numPr>
          <w:ilvl w:val="0"/>
          <w:numId w:val="0"/>
        </w:numPr>
        <w:spacing w:after="0" w:line="276" w:lineRule="auto"/>
        <w:rPr>
          <w:rFonts w:ascii="Verdana" w:hAnsi="Verdana"/>
          <w:szCs w:val="20"/>
        </w:rPr>
        <w:pPrChange w:id="611" w:author="Mariana Piovesan Ramos | Vieira Rezende" w:date="2021-11-19T20:13:00Z">
          <w:pPr>
            <w:pStyle w:val="Level3"/>
            <w:numPr>
              <w:ilvl w:val="0"/>
              <w:numId w:val="0"/>
            </w:numPr>
            <w:tabs>
              <w:tab w:val="clear" w:pos="2041"/>
            </w:tabs>
            <w:spacing w:after="0" w:line="317" w:lineRule="auto"/>
            <w:ind w:left="0"/>
          </w:pPr>
        </w:pPrChange>
      </w:pPr>
    </w:p>
    <w:p w14:paraId="4D60945B" w14:textId="77777777" w:rsidR="00022667" w:rsidRPr="000569DC" w:rsidRDefault="00022667">
      <w:pPr>
        <w:pStyle w:val="Level3"/>
        <w:numPr>
          <w:ilvl w:val="3"/>
          <w:numId w:val="18"/>
        </w:numPr>
        <w:spacing w:after="0" w:line="276" w:lineRule="auto"/>
        <w:ind w:left="0" w:firstLine="0"/>
        <w:rPr>
          <w:rFonts w:ascii="Verdana" w:hAnsi="Verdana"/>
          <w:szCs w:val="20"/>
        </w:rPr>
        <w:pPrChange w:id="612" w:author="Mariana Piovesan Ramos | Vieira Rezende" w:date="2021-11-19T20:13:00Z">
          <w:pPr>
            <w:pStyle w:val="Level3"/>
            <w:numPr>
              <w:ilvl w:val="3"/>
              <w:numId w:val="18"/>
            </w:numPr>
            <w:tabs>
              <w:tab w:val="clear" w:pos="2041"/>
            </w:tabs>
            <w:spacing w:after="0" w:line="317" w:lineRule="auto"/>
            <w:ind w:left="0" w:hanging="1419"/>
          </w:pPr>
        </w:pPrChange>
      </w:pPr>
      <w:r w:rsidRPr="000569DC">
        <w:rPr>
          <w:rFonts w:ascii="Verdana" w:hAnsi="Verdana"/>
          <w:szCs w:val="20"/>
        </w:rPr>
        <w:t>A Emissora, neste ato, declara que os recursos captados por meio das Debêntures, objeto da Destinação de Recursos, nunca foram nomeados para os fins de obtenção de outra certificação como título verde, sustentável, climático ou análogo.</w:t>
      </w:r>
    </w:p>
    <w:p w14:paraId="0D284852" w14:textId="77777777" w:rsidR="004538B9" w:rsidRPr="000569DC" w:rsidRDefault="004538B9">
      <w:pPr>
        <w:pStyle w:val="PargrafodaLista"/>
        <w:keepNext/>
        <w:widowControl/>
        <w:tabs>
          <w:tab w:val="left" w:pos="1198"/>
          <w:tab w:val="left" w:pos="1199"/>
        </w:tabs>
        <w:spacing w:line="276" w:lineRule="auto"/>
        <w:ind w:left="0" w:right="-68"/>
        <w:rPr>
          <w:b/>
          <w:sz w:val="20"/>
          <w:szCs w:val="20"/>
        </w:rPr>
        <w:pPrChange w:id="613" w:author="Mariana Piovesan Ramos | Vieira Rezende" w:date="2021-11-19T20:13:00Z">
          <w:pPr>
            <w:pStyle w:val="PargrafodaLista"/>
            <w:keepNext/>
            <w:widowControl/>
            <w:tabs>
              <w:tab w:val="left" w:pos="1198"/>
              <w:tab w:val="left" w:pos="1199"/>
            </w:tabs>
            <w:spacing w:line="317" w:lineRule="auto"/>
            <w:ind w:left="0" w:right="-68"/>
          </w:pPr>
        </w:pPrChange>
      </w:pPr>
    </w:p>
    <w:p w14:paraId="5D6B1C6C" w14:textId="77777777" w:rsidR="000A115D" w:rsidRPr="000569DC" w:rsidRDefault="0040318D">
      <w:pPr>
        <w:pStyle w:val="PargrafodaLista"/>
        <w:keepNext/>
        <w:widowControl/>
        <w:numPr>
          <w:ilvl w:val="1"/>
          <w:numId w:val="18"/>
        </w:numPr>
        <w:tabs>
          <w:tab w:val="left" w:pos="1198"/>
          <w:tab w:val="left" w:pos="1199"/>
        </w:tabs>
        <w:spacing w:line="276" w:lineRule="auto"/>
        <w:ind w:left="0" w:right="-68" w:firstLine="0"/>
        <w:rPr>
          <w:b/>
          <w:sz w:val="20"/>
          <w:szCs w:val="20"/>
        </w:rPr>
        <w:pPrChange w:id="614" w:author="Mariana Piovesan Ramos | Vieira Rezende" w:date="2021-11-19T20:13:00Z">
          <w:pPr>
            <w:pStyle w:val="PargrafodaLista"/>
            <w:keepNext/>
            <w:widowControl/>
            <w:numPr>
              <w:ilvl w:val="1"/>
              <w:numId w:val="18"/>
            </w:numPr>
            <w:tabs>
              <w:tab w:val="left" w:pos="1198"/>
              <w:tab w:val="left" w:pos="1199"/>
            </w:tabs>
            <w:spacing w:line="317" w:lineRule="auto"/>
            <w:ind w:left="0" w:right="-68" w:hanging="720"/>
          </w:pPr>
        </w:pPrChange>
      </w:pPr>
      <w:r w:rsidRPr="000569DC">
        <w:rPr>
          <w:b/>
          <w:sz w:val="20"/>
          <w:szCs w:val="20"/>
        </w:rPr>
        <w:t>AMORTIZAÇÃO EXTRAORDINÁRIA</w:t>
      </w:r>
    </w:p>
    <w:p w14:paraId="712E42A2" w14:textId="77777777" w:rsidR="000A115D" w:rsidRPr="000569DC" w:rsidRDefault="000A115D">
      <w:pPr>
        <w:pStyle w:val="Corpodetexto"/>
        <w:keepNext/>
        <w:widowControl/>
        <w:spacing w:line="276" w:lineRule="auto"/>
        <w:ind w:right="-68"/>
        <w:rPr>
          <w:b/>
        </w:rPr>
        <w:pPrChange w:id="615" w:author="Mariana Piovesan Ramos | Vieira Rezende" w:date="2021-11-19T20:13:00Z">
          <w:pPr>
            <w:pStyle w:val="Corpodetexto"/>
            <w:keepNext/>
            <w:widowControl/>
            <w:spacing w:line="317" w:lineRule="auto"/>
            <w:ind w:right="-68"/>
          </w:pPr>
        </w:pPrChange>
      </w:pPr>
    </w:p>
    <w:p w14:paraId="16BF342B" w14:textId="77777777" w:rsidR="000A115D" w:rsidRPr="000569DC" w:rsidRDefault="0040318D">
      <w:pPr>
        <w:pStyle w:val="PargrafodaLista"/>
        <w:keepNext/>
        <w:widowControl/>
        <w:numPr>
          <w:ilvl w:val="2"/>
          <w:numId w:val="18"/>
        </w:numPr>
        <w:tabs>
          <w:tab w:val="left" w:pos="1198"/>
          <w:tab w:val="left" w:pos="1199"/>
        </w:tabs>
        <w:spacing w:line="276" w:lineRule="auto"/>
        <w:ind w:left="0" w:right="-68" w:firstLine="0"/>
        <w:rPr>
          <w:sz w:val="20"/>
          <w:szCs w:val="20"/>
        </w:rPr>
        <w:pPrChange w:id="616" w:author="Mariana Piovesan Ramos | Vieira Rezende" w:date="2021-11-19T20:13:00Z">
          <w:pPr>
            <w:pStyle w:val="PargrafodaLista"/>
            <w:keepNext/>
            <w:widowControl/>
            <w:numPr>
              <w:ilvl w:val="2"/>
              <w:numId w:val="18"/>
            </w:numPr>
            <w:tabs>
              <w:tab w:val="left" w:pos="1198"/>
              <w:tab w:val="left" w:pos="1199"/>
            </w:tabs>
            <w:spacing w:line="317" w:lineRule="auto"/>
            <w:ind w:left="0" w:right="-68" w:hanging="708"/>
          </w:pPr>
        </w:pPrChange>
      </w:pPr>
      <w:r w:rsidRPr="000569DC">
        <w:rPr>
          <w:sz w:val="20"/>
          <w:szCs w:val="20"/>
        </w:rPr>
        <w:t>As Debêntures não estarão sujeitas à amortização extraordinária pela Emissora.</w:t>
      </w:r>
    </w:p>
    <w:p w14:paraId="40411E14" w14:textId="77777777" w:rsidR="000A115D" w:rsidRPr="000569DC" w:rsidRDefault="000A115D">
      <w:pPr>
        <w:pStyle w:val="Corpodetexto"/>
        <w:spacing w:line="276" w:lineRule="auto"/>
        <w:ind w:right="-66"/>
        <w:pPrChange w:id="617" w:author="Mariana Piovesan Ramos | Vieira Rezende" w:date="2021-11-19T20:13:00Z">
          <w:pPr>
            <w:pStyle w:val="Corpodetexto"/>
            <w:spacing w:line="317" w:lineRule="auto"/>
            <w:ind w:right="-66"/>
          </w:pPr>
        </w:pPrChange>
      </w:pPr>
    </w:p>
    <w:p w14:paraId="1D2BB18C" w14:textId="77777777" w:rsidR="00590A46" w:rsidRPr="000569DC" w:rsidRDefault="004203EC">
      <w:pPr>
        <w:pStyle w:val="PargrafodaLista"/>
        <w:keepNext/>
        <w:widowControl/>
        <w:numPr>
          <w:ilvl w:val="1"/>
          <w:numId w:val="18"/>
        </w:numPr>
        <w:tabs>
          <w:tab w:val="left" w:pos="1198"/>
          <w:tab w:val="left" w:pos="1199"/>
        </w:tabs>
        <w:spacing w:line="276" w:lineRule="auto"/>
        <w:ind w:left="0" w:right="-68" w:firstLine="0"/>
        <w:rPr>
          <w:sz w:val="20"/>
          <w:szCs w:val="20"/>
        </w:rPr>
        <w:pPrChange w:id="618" w:author="Mariana Piovesan Ramos | Vieira Rezende" w:date="2021-11-19T20:13:00Z">
          <w:pPr>
            <w:pStyle w:val="PargrafodaLista"/>
            <w:keepNext/>
            <w:widowControl/>
            <w:numPr>
              <w:ilvl w:val="1"/>
              <w:numId w:val="18"/>
            </w:numPr>
            <w:tabs>
              <w:tab w:val="left" w:pos="1198"/>
              <w:tab w:val="left" w:pos="1199"/>
            </w:tabs>
            <w:spacing w:line="317" w:lineRule="auto"/>
            <w:ind w:left="0" w:right="-68" w:hanging="720"/>
          </w:pPr>
        </w:pPrChange>
      </w:pPr>
      <w:r w:rsidRPr="000569DC">
        <w:rPr>
          <w:b/>
          <w:sz w:val="20"/>
          <w:szCs w:val="20"/>
        </w:rPr>
        <w:t>AQUISIÇÃO FACULTATIVA DAS DEBÊNTURES</w:t>
      </w:r>
    </w:p>
    <w:p w14:paraId="3046F7E4" w14:textId="77777777" w:rsidR="00590A46" w:rsidRPr="000569DC" w:rsidRDefault="00590A46">
      <w:pPr>
        <w:pStyle w:val="PargrafodaLista"/>
        <w:keepNext/>
        <w:widowControl/>
        <w:tabs>
          <w:tab w:val="left" w:pos="1198"/>
          <w:tab w:val="left" w:pos="1199"/>
        </w:tabs>
        <w:spacing w:line="276" w:lineRule="auto"/>
        <w:ind w:left="0" w:right="-68"/>
        <w:rPr>
          <w:sz w:val="20"/>
          <w:szCs w:val="20"/>
        </w:rPr>
        <w:pPrChange w:id="619" w:author="Mariana Piovesan Ramos | Vieira Rezende" w:date="2021-11-19T20:13:00Z">
          <w:pPr>
            <w:pStyle w:val="PargrafodaLista"/>
            <w:keepNext/>
            <w:widowControl/>
            <w:tabs>
              <w:tab w:val="left" w:pos="1198"/>
              <w:tab w:val="left" w:pos="1199"/>
            </w:tabs>
            <w:spacing w:line="317" w:lineRule="auto"/>
            <w:ind w:left="0" w:right="-68"/>
          </w:pPr>
        </w:pPrChange>
      </w:pPr>
    </w:p>
    <w:p w14:paraId="2DA0A9DD" w14:textId="77777777" w:rsidR="00590A46" w:rsidRPr="000569DC" w:rsidRDefault="00590A46">
      <w:pPr>
        <w:pStyle w:val="PargrafodaLista"/>
        <w:keepNext/>
        <w:widowControl/>
        <w:numPr>
          <w:ilvl w:val="2"/>
          <w:numId w:val="18"/>
        </w:numPr>
        <w:tabs>
          <w:tab w:val="left" w:pos="1198"/>
          <w:tab w:val="left" w:pos="1199"/>
        </w:tabs>
        <w:spacing w:line="276" w:lineRule="auto"/>
        <w:ind w:left="0" w:right="-68" w:firstLine="0"/>
        <w:rPr>
          <w:sz w:val="20"/>
          <w:szCs w:val="20"/>
        </w:rPr>
        <w:pPrChange w:id="620" w:author="Mariana Piovesan Ramos | Vieira Rezende" w:date="2021-11-19T20:13:00Z">
          <w:pPr>
            <w:pStyle w:val="PargrafodaLista"/>
            <w:keepNext/>
            <w:widowControl/>
            <w:numPr>
              <w:ilvl w:val="2"/>
              <w:numId w:val="18"/>
            </w:numPr>
            <w:tabs>
              <w:tab w:val="left" w:pos="1198"/>
              <w:tab w:val="left" w:pos="1199"/>
            </w:tabs>
            <w:spacing w:line="317" w:lineRule="auto"/>
            <w:ind w:left="0" w:right="-68" w:hanging="708"/>
          </w:pPr>
        </w:pPrChange>
      </w:pPr>
      <w:r w:rsidRPr="000569DC">
        <w:rPr>
          <w:sz w:val="20"/>
          <w:szCs w:val="20"/>
        </w:rPr>
        <w:t>A Emissora poderá, a seu exclusivo critério</w:t>
      </w:r>
      <w:r w:rsidR="00E819BA" w:rsidRPr="000569DC">
        <w:rPr>
          <w:sz w:val="20"/>
          <w:szCs w:val="20"/>
        </w:rPr>
        <w:t>,</w:t>
      </w:r>
      <w:r w:rsidRPr="000569DC">
        <w:rPr>
          <w:sz w:val="20"/>
          <w:szCs w:val="20"/>
        </w:rPr>
        <w:t xml:space="preserve"> após decorridos 2 (dois) anos contados da Data de Emissão, nos termos do artigo 1º, parágrafo 1º, inciso II, combinado com o artigo 2º, parágrafo 1º, da Lei 12.431, ou antes de tal data, desde que venha a ser legalmente permitido, nos termos da Lei 12.431, da regulamentação do CMN ou de outra legislação ou regulamentação aplicável, adquirir as Debêntures, por: (i) valor igual ou inferior ao Valor Nominal Unitário das Debêntures devendo o fato constar do relatório da administração e das demonstrações financeiras da Emissora; ou (ii) por valor superior ao Valor Nominal Unitário das Debêntures desde que observe as regras expedidas pela CVM, condicionado ao aceite do Debenturista vendedor e desde que, conforme aplicável, observem o disposto no artigo 55, parágrafo 3º, da Lei das Sociedades por Ações, no artigo 13 e, conforme aplicável, no artigo 15 da Instrução CVM 476 e na regulamentação aplicável da CVM e do CMN (“</w:t>
      </w:r>
      <w:r w:rsidRPr="000569DC">
        <w:rPr>
          <w:sz w:val="20"/>
          <w:szCs w:val="20"/>
          <w:u w:val="single"/>
        </w:rPr>
        <w:t>Aquisição Facultativa</w:t>
      </w:r>
      <w:r w:rsidRPr="000569DC">
        <w:rPr>
          <w:sz w:val="20"/>
          <w:szCs w:val="20"/>
        </w:rPr>
        <w:t>”). As respectivas Debêntures adquiridas pela Emissora conforme aqui estabelecido poderão ser canceladas, desde que seja legalmente permitido na forma que vier a ser regulamentada pelo CMN, em conformidade com o disposto no artigo 1°, parágrafo 1°, inciso II, da Lei 12.431, permanecer na tesouraria da Emissora ou ser novamente colocadas no mercado.</w:t>
      </w:r>
    </w:p>
    <w:p w14:paraId="07A15A6E" w14:textId="77777777" w:rsidR="00590A46" w:rsidRPr="000569DC" w:rsidRDefault="00590A46">
      <w:pPr>
        <w:pStyle w:val="PargrafodaLista"/>
        <w:keepNext/>
        <w:widowControl/>
        <w:tabs>
          <w:tab w:val="left" w:pos="1198"/>
          <w:tab w:val="left" w:pos="1199"/>
        </w:tabs>
        <w:spacing w:line="276" w:lineRule="auto"/>
        <w:ind w:left="0" w:right="-68"/>
        <w:rPr>
          <w:sz w:val="20"/>
          <w:szCs w:val="20"/>
        </w:rPr>
        <w:pPrChange w:id="621" w:author="Mariana Piovesan Ramos | Vieira Rezende" w:date="2021-11-19T20:13:00Z">
          <w:pPr>
            <w:pStyle w:val="PargrafodaLista"/>
            <w:keepNext/>
            <w:widowControl/>
            <w:tabs>
              <w:tab w:val="left" w:pos="1198"/>
              <w:tab w:val="left" w:pos="1199"/>
            </w:tabs>
            <w:spacing w:line="317" w:lineRule="auto"/>
            <w:ind w:left="0" w:right="-68"/>
          </w:pPr>
        </w:pPrChange>
      </w:pPr>
    </w:p>
    <w:p w14:paraId="5416EAF4" w14:textId="77777777" w:rsidR="00590A46" w:rsidRPr="000569DC" w:rsidRDefault="00590A46">
      <w:pPr>
        <w:pStyle w:val="PargrafodaLista"/>
        <w:keepNext/>
        <w:widowControl/>
        <w:numPr>
          <w:ilvl w:val="2"/>
          <w:numId w:val="18"/>
        </w:numPr>
        <w:tabs>
          <w:tab w:val="left" w:pos="1198"/>
          <w:tab w:val="left" w:pos="1199"/>
        </w:tabs>
        <w:spacing w:line="276" w:lineRule="auto"/>
        <w:ind w:left="0" w:right="-68" w:firstLine="0"/>
        <w:rPr>
          <w:sz w:val="20"/>
          <w:szCs w:val="20"/>
        </w:rPr>
        <w:pPrChange w:id="622" w:author="Mariana Piovesan Ramos | Vieira Rezende" w:date="2021-11-19T20:13:00Z">
          <w:pPr>
            <w:pStyle w:val="PargrafodaLista"/>
            <w:keepNext/>
            <w:widowControl/>
            <w:numPr>
              <w:ilvl w:val="2"/>
              <w:numId w:val="18"/>
            </w:numPr>
            <w:tabs>
              <w:tab w:val="left" w:pos="1198"/>
              <w:tab w:val="left" w:pos="1199"/>
            </w:tabs>
            <w:spacing w:line="317" w:lineRule="auto"/>
            <w:ind w:left="0" w:right="-68" w:hanging="708"/>
          </w:pPr>
        </w:pPrChange>
      </w:pPr>
      <w:r w:rsidRPr="000569DC">
        <w:rPr>
          <w:sz w:val="20"/>
          <w:szCs w:val="20"/>
        </w:rPr>
        <w:t>As Debêntures adquiridas pela Emissora para permanência em tesouraria, se e quando recolocadas no mercado, farão jus aos mesmos Juros Remuneratórios das demais Debêntures.</w:t>
      </w:r>
    </w:p>
    <w:p w14:paraId="0E4066F0" w14:textId="77777777" w:rsidR="00590A46" w:rsidRPr="000569DC" w:rsidRDefault="00590A46">
      <w:pPr>
        <w:pStyle w:val="Corpodetexto"/>
        <w:spacing w:line="276" w:lineRule="auto"/>
        <w:ind w:right="-66"/>
        <w:pPrChange w:id="623" w:author="Mariana Piovesan Ramos | Vieira Rezende" w:date="2021-11-19T20:13:00Z">
          <w:pPr>
            <w:pStyle w:val="Corpodetexto"/>
            <w:spacing w:line="317" w:lineRule="auto"/>
            <w:ind w:right="-66"/>
          </w:pPr>
        </w:pPrChange>
      </w:pPr>
    </w:p>
    <w:p w14:paraId="57B9C5ED" w14:textId="77777777" w:rsidR="000A115D" w:rsidRPr="000569DC" w:rsidRDefault="0040318D">
      <w:pPr>
        <w:pStyle w:val="PargrafodaLista"/>
        <w:numPr>
          <w:ilvl w:val="1"/>
          <w:numId w:val="18"/>
        </w:numPr>
        <w:tabs>
          <w:tab w:val="left" w:pos="1198"/>
          <w:tab w:val="left" w:pos="1199"/>
        </w:tabs>
        <w:spacing w:line="276" w:lineRule="auto"/>
        <w:ind w:left="0" w:right="-66" w:firstLine="0"/>
        <w:rPr>
          <w:b/>
          <w:sz w:val="20"/>
          <w:szCs w:val="20"/>
        </w:rPr>
        <w:pPrChange w:id="624" w:author="Mariana Piovesan Ramos | Vieira Rezende" w:date="2021-11-19T20:13:00Z">
          <w:pPr>
            <w:pStyle w:val="PargrafodaLista"/>
            <w:numPr>
              <w:ilvl w:val="1"/>
              <w:numId w:val="18"/>
            </w:numPr>
            <w:tabs>
              <w:tab w:val="left" w:pos="1198"/>
              <w:tab w:val="left" w:pos="1199"/>
            </w:tabs>
            <w:spacing w:line="317" w:lineRule="auto"/>
            <w:ind w:left="0" w:right="-66" w:hanging="720"/>
          </w:pPr>
        </w:pPrChange>
      </w:pPr>
      <w:r w:rsidRPr="000569DC">
        <w:rPr>
          <w:b/>
          <w:sz w:val="20"/>
          <w:szCs w:val="20"/>
        </w:rPr>
        <w:t>RESGATE ANTECIPADO FACULTATIVO E OFERTA DE RESGATE</w:t>
      </w:r>
      <w:r w:rsidRPr="000569DC">
        <w:rPr>
          <w:b/>
          <w:spacing w:val="-9"/>
          <w:sz w:val="20"/>
          <w:szCs w:val="20"/>
        </w:rPr>
        <w:t xml:space="preserve"> </w:t>
      </w:r>
      <w:r w:rsidRPr="000569DC">
        <w:rPr>
          <w:b/>
          <w:sz w:val="20"/>
          <w:szCs w:val="20"/>
        </w:rPr>
        <w:t>ANTECIPADO</w:t>
      </w:r>
    </w:p>
    <w:p w14:paraId="0CEAEC8B" w14:textId="77777777" w:rsidR="000A115D" w:rsidRPr="000569DC" w:rsidRDefault="000A115D">
      <w:pPr>
        <w:pStyle w:val="Corpodetexto"/>
        <w:spacing w:line="276" w:lineRule="auto"/>
        <w:ind w:right="-66"/>
        <w:rPr>
          <w:b/>
        </w:rPr>
        <w:pPrChange w:id="625" w:author="Mariana Piovesan Ramos | Vieira Rezende" w:date="2021-11-19T20:13:00Z">
          <w:pPr>
            <w:pStyle w:val="Corpodetexto"/>
            <w:spacing w:line="317" w:lineRule="auto"/>
            <w:ind w:right="-66"/>
          </w:pPr>
        </w:pPrChange>
      </w:pPr>
    </w:p>
    <w:p w14:paraId="2B814300" w14:textId="113AFA8A" w:rsidR="00B6279D" w:rsidRPr="000569DC" w:rsidRDefault="00B6279D">
      <w:pPr>
        <w:pStyle w:val="PargrafodaLista"/>
        <w:keepNext/>
        <w:widowControl/>
        <w:numPr>
          <w:ilvl w:val="2"/>
          <w:numId w:val="18"/>
        </w:numPr>
        <w:tabs>
          <w:tab w:val="left" w:pos="1198"/>
          <w:tab w:val="left" w:pos="1199"/>
        </w:tabs>
        <w:spacing w:line="276" w:lineRule="auto"/>
        <w:ind w:left="0" w:right="-68" w:firstLine="0"/>
        <w:rPr>
          <w:rFonts w:cs="Arial"/>
          <w:sz w:val="20"/>
          <w:szCs w:val="20"/>
        </w:rPr>
        <w:pPrChange w:id="626" w:author="Mariana Piovesan Ramos | Vieira Rezende" w:date="2021-11-19T20:13:00Z">
          <w:pPr>
            <w:pStyle w:val="PargrafodaLista"/>
            <w:keepNext/>
            <w:widowControl/>
            <w:numPr>
              <w:ilvl w:val="2"/>
              <w:numId w:val="18"/>
            </w:numPr>
            <w:tabs>
              <w:tab w:val="left" w:pos="1198"/>
              <w:tab w:val="left" w:pos="1199"/>
            </w:tabs>
            <w:spacing w:line="317" w:lineRule="auto"/>
            <w:ind w:left="0" w:right="-68" w:hanging="708"/>
          </w:pPr>
        </w:pPrChange>
      </w:pPr>
      <w:r w:rsidRPr="000569DC">
        <w:rPr>
          <w:rFonts w:eastAsia="Arial Unicode MS" w:cs="Arial"/>
          <w:b/>
          <w:sz w:val="20"/>
          <w:szCs w:val="20"/>
        </w:rPr>
        <w:t>Resgate Antecipado Facultativo Total</w:t>
      </w:r>
      <w:r w:rsidRPr="000569DC">
        <w:rPr>
          <w:rFonts w:eastAsia="Arial Unicode MS" w:cs="Arial"/>
          <w:i/>
          <w:sz w:val="20"/>
          <w:szCs w:val="20"/>
        </w:rPr>
        <w:t>.</w:t>
      </w:r>
      <w:r w:rsidRPr="000569DC">
        <w:rPr>
          <w:rFonts w:eastAsia="Arial Unicode MS" w:cs="Arial"/>
          <w:sz w:val="20"/>
          <w:szCs w:val="20"/>
        </w:rPr>
        <w:t xml:space="preserve"> </w:t>
      </w:r>
      <w:r w:rsidR="00AF77F8" w:rsidRPr="000569DC">
        <w:rPr>
          <w:rFonts w:eastAsia="Arial Unicode MS" w:cs="Arial"/>
          <w:sz w:val="20"/>
          <w:szCs w:val="20"/>
        </w:rPr>
        <w:t xml:space="preserve">Após transcorridos </w:t>
      </w:r>
      <w:r w:rsidR="00E20623" w:rsidRPr="000569DC">
        <w:rPr>
          <w:rFonts w:eastAsia="Arial Unicode MS" w:cs="Arial"/>
          <w:sz w:val="20"/>
          <w:szCs w:val="20"/>
        </w:rPr>
        <w:t xml:space="preserve">6 </w:t>
      </w:r>
      <w:r w:rsidR="00AF77F8" w:rsidRPr="000569DC">
        <w:rPr>
          <w:rFonts w:eastAsia="Arial Unicode MS" w:cs="Arial"/>
          <w:sz w:val="20"/>
          <w:szCs w:val="20"/>
        </w:rPr>
        <w:t>(</w:t>
      </w:r>
      <w:r w:rsidR="00E20623" w:rsidRPr="000569DC">
        <w:rPr>
          <w:rFonts w:eastAsia="Arial Unicode MS" w:cs="Arial"/>
          <w:sz w:val="20"/>
          <w:szCs w:val="20"/>
        </w:rPr>
        <w:t>seis</w:t>
      </w:r>
      <w:r w:rsidR="00AF77F8" w:rsidRPr="000569DC">
        <w:rPr>
          <w:rFonts w:eastAsia="Arial Unicode MS" w:cs="Arial"/>
          <w:sz w:val="20"/>
          <w:szCs w:val="20"/>
        </w:rPr>
        <w:t xml:space="preserve">) anos </w:t>
      </w:r>
      <w:r w:rsidR="003E2CC8" w:rsidRPr="000569DC">
        <w:rPr>
          <w:rFonts w:cs="Arial"/>
          <w:sz w:val="20"/>
          <w:szCs w:val="20"/>
        </w:rPr>
        <w:t>entre a Data de Emissão e a data efetiva do resgate antecipado,</w:t>
      </w:r>
      <w:r w:rsidR="003E2CC8" w:rsidRPr="000569DC">
        <w:rPr>
          <w:sz w:val="20"/>
          <w:szCs w:val="20"/>
        </w:rPr>
        <w:t xml:space="preserve"> a Emissora estará autorizada, mas não obrigada, independentemente de qualquer aprovação, </w:t>
      </w:r>
      <w:r w:rsidR="00B23C96" w:rsidRPr="000569DC">
        <w:rPr>
          <w:sz w:val="20"/>
          <w:szCs w:val="20"/>
        </w:rPr>
        <w:t>nos termos da Resolução do CMN nº 4.751, de 26 de setembro de 2019, conforme alterada (“</w:t>
      </w:r>
      <w:r w:rsidR="00B23C96" w:rsidRPr="000569DC">
        <w:rPr>
          <w:sz w:val="20"/>
          <w:szCs w:val="20"/>
          <w:u w:val="single"/>
        </w:rPr>
        <w:t>Resolução CMN 4.751</w:t>
      </w:r>
      <w:r w:rsidR="00B23C96" w:rsidRPr="000569DC">
        <w:rPr>
          <w:sz w:val="20"/>
          <w:szCs w:val="20"/>
        </w:rPr>
        <w:t xml:space="preserve">”) ou legislação superveniente que venha a subsituí-la, </w:t>
      </w:r>
      <w:r w:rsidR="003E2CC8" w:rsidRPr="000569DC">
        <w:rPr>
          <w:sz w:val="20"/>
          <w:szCs w:val="20"/>
        </w:rPr>
        <w:t>a realizar o resgate antecipado da totalidade das Debêntures, com o consequente cancelamento de tais Debêntures</w:t>
      </w:r>
      <w:r w:rsidR="0069001A" w:rsidRPr="000569DC">
        <w:rPr>
          <w:sz w:val="20"/>
          <w:szCs w:val="20"/>
        </w:rPr>
        <w:t>, nos termos dos procedimentos previstos abaixo (“</w:t>
      </w:r>
      <w:r w:rsidR="0069001A" w:rsidRPr="000569DC">
        <w:rPr>
          <w:sz w:val="20"/>
          <w:szCs w:val="20"/>
          <w:u w:val="single"/>
        </w:rPr>
        <w:t>Resgate Antecipado Facultativo Total</w:t>
      </w:r>
      <w:r w:rsidR="0069001A" w:rsidRPr="000569DC">
        <w:rPr>
          <w:sz w:val="20"/>
          <w:szCs w:val="20"/>
        </w:rPr>
        <w:t>”)</w:t>
      </w:r>
      <w:r w:rsidR="0069001A" w:rsidRPr="000569DC">
        <w:rPr>
          <w:rFonts w:cs="Arial"/>
          <w:sz w:val="20"/>
          <w:szCs w:val="20"/>
        </w:rPr>
        <w:t>.</w:t>
      </w:r>
    </w:p>
    <w:p w14:paraId="18F41AD0" w14:textId="77777777" w:rsidR="004B26D4" w:rsidRPr="000569DC" w:rsidRDefault="004B26D4">
      <w:pPr>
        <w:pStyle w:val="PargrafodaLista"/>
        <w:tabs>
          <w:tab w:val="left" w:pos="1198"/>
          <w:tab w:val="left" w:pos="1199"/>
        </w:tabs>
        <w:spacing w:line="276" w:lineRule="auto"/>
        <w:ind w:left="0" w:right="-66"/>
        <w:rPr>
          <w:rFonts w:cs="Arial"/>
          <w:b/>
          <w:smallCaps/>
          <w:sz w:val="20"/>
          <w:szCs w:val="20"/>
          <w:u w:val="single"/>
        </w:rPr>
        <w:pPrChange w:id="627" w:author="Mariana Piovesan Ramos | Vieira Rezende" w:date="2021-11-19T20:13:00Z">
          <w:pPr>
            <w:pStyle w:val="PargrafodaLista"/>
            <w:tabs>
              <w:tab w:val="left" w:pos="1198"/>
              <w:tab w:val="left" w:pos="1199"/>
            </w:tabs>
            <w:spacing w:line="317" w:lineRule="auto"/>
            <w:ind w:left="0" w:right="-66"/>
          </w:pPr>
        </w:pPrChange>
      </w:pPr>
    </w:p>
    <w:p w14:paraId="67B55FCC" w14:textId="77777777" w:rsidR="00B6279D" w:rsidRPr="000569DC" w:rsidRDefault="00B6279D">
      <w:pPr>
        <w:pStyle w:val="PargrafodaLista"/>
        <w:numPr>
          <w:ilvl w:val="2"/>
          <w:numId w:val="18"/>
        </w:numPr>
        <w:tabs>
          <w:tab w:val="left" w:pos="1198"/>
          <w:tab w:val="left" w:pos="1199"/>
        </w:tabs>
        <w:spacing w:line="276" w:lineRule="auto"/>
        <w:ind w:left="0" w:right="-66" w:firstLine="0"/>
        <w:rPr>
          <w:rFonts w:cs="Arial"/>
          <w:b/>
          <w:smallCaps/>
          <w:sz w:val="20"/>
          <w:szCs w:val="20"/>
          <w:u w:val="single"/>
        </w:rPr>
        <w:pPrChange w:id="628" w:author="Mariana Piovesan Ramos | Vieira Rezende" w:date="2021-11-19T20:13:00Z">
          <w:pPr>
            <w:pStyle w:val="PargrafodaLista"/>
            <w:numPr>
              <w:ilvl w:val="2"/>
              <w:numId w:val="18"/>
            </w:numPr>
            <w:tabs>
              <w:tab w:val="left" w:pos="1198"/>
              <w:tab w:val="left" w:pos="1199"/>
            </w:tabs>
            <w:spacing w:line="317" w:lineRule="auto"/>
            <w:ind w:left="0" w:right="-66" w:hanging="708"/>
          </w:pPr>
        </w:pPrChange>
      </w:pPr>
      <w:r w:rsidRPr="000569DC">
        <w:rPr>
          <w:bCs/>
          <w:sz w:val="20"/>
          <w:szCs w:val="20"/>
        </w:rPr>
        <w:t>A Emissora deverá comunicar os Debenturistas e o Agente Fiduciário sobre a realização de Resgate Antecipado Facultativo Total por meio de comunicação individual aos Debenturistas, com cópia ao Agente Fiduciário, e/ou por meio de publicação de aviso aos Debenturistas nos termos da Cláusula 4.1</w:t>
      </w:r>
      <w:r w:rsidR="00B879E0" w:rsidRPr="000569DC">
        <w:rPr>
          <w:bCs/>
          <w:sz w:val="20"/>
          <w:szCs w:val="20"/>
        </w:rPr>
        <w:t>1</w:t>
      </w:r>
      <w:r w:rsidRPr="000569DC">
        <w:rPr>
          <w:bCs/>
          <w:sz w:val="20"/>
          <w:szCs w:val="20"/>
        </w:rPr>
        <w:t xml:space="preserve"> abaixo, com, no mínimo, </w:t>
      </w:r>
      <w:r w:rsidR="009A08E8" w:rsidRPr="000569DC">
        <w:rPr>
          <w:bCs/>
          <w:sz w:val="20"/>
          <w:szCs w:val="20"/>
        </w:rPr>
        <w:t>1</w:t>
      </w:r>
      <w:r w:rsidR="00624AA3" w:rsidRPr="000569DC">
        <w:rPr>
          <w:bCs/>
          <w:sz w:val="20"/>
          <w:szCs w:val="20"/>
        </w:rPr>
        <w:t>0</w:t>
      </w:r>
      <w:r w:rsidRPr="000569DC">
        <w:rPr>
          <w:bCs/>
          <w:sz w:val="20"/>
          <w:szCs w:val="20"/>
        </w:rPr>
        <w:t xml:space="preserve"> (</w:t>
      </w:r>
      <w:r w:rsidR="00624AA3" w:rsidRPr="000569DC">
        <w:rPr>
          <w:bCs/>
          <w:sz w:val="20"/>
          <w:szCs w:val="20"/>
        </w:rPr>
        <w:t>dez</w:t>
      </w:r>
      <w:r w:rsidRPr="000569DC">
        <w:rPr>
          <w:bCs/>
          <w:sz w:val="20"/>
          <w:szCs w:val="20"/>
        </w:rPr>
        <w:t xml:space="preserve">) </w:t>
      </w:r>
      <w:r w:rsidR="00624AA3" w:rsidRPr="000569DC">
        <w:rPr>
          <w:bCs/>
          <w:sz w:val="20"/>
          <w:szCs w:val="20"/>
        </w:rPr>
        <w:t>D</w:t>
      </w:r>
      <w:r w:rsidRPr="000569DC">
        <w:rPr>
          <w:bCs/>
          <w:sz w:val="20"/>
          <w:szCs w:val="20"/>
        </w:rPr>
        <w:t xml:space="preserve">ias </w:t>
      </w:r>
      <w:r w:rsidR="00624AA3" w:rsidRPr="000569DC">
        <w:rPr>
          <w:bCs/>
          <w:sz w:val="20"/>
          <w:szCs w:val="20"/>
        </w:rPr>
        <w:t xml:space="preserve">Úteis </w:t>
      </w:r>
      <w:r w:rsidRPr="000569DC">
        <w:rPr>
          <w:bCs/>
          <w:sz w:val="20"/>
          <w:szCs w:val="20"/>
        </w:rPr>
        <w:t xml:space="preserve">de antecedência, devendo </w:t>
      </w:r>
      <w:r w:rsidRPr="000569DC">
        <w:rPr>
          <w:sz w:val="20"/>
          <w:szCs w:val="20"/>
        </w:rPr>
        <w:t>tal</w:t>
      </w:r>
      <w:r w:rsidRPr="000569DC">
        <w:rPr>
          <w:bCs/>
          <w:sz w:val="20"/>
          <w:szCs w:val="20"/>
        </w:rPr>
        <w:t xml:space="preserve"> anúncio descrever os termos e condições do Resgate Antecipado Facultativo Total, incluindo, mas sem limitação, (i) menção ao valor do Resgate Antecipado Facultativo Total, observado o disposto na Cláusula 4.1</w:t>
      </w:r>
      <w:r w:rsidR="00B879E0" w:rsidRPr="000569DC">
        <w:rPr>
          <w:bCs/>
          <w:sz w:val="20"/>
          <w:szCs w:val="20"/>
        </w:rPr>
        <w:t>1</w:t>
      </w:r>
      <w:r w:rsidRPr="000569DC">
        <w:rPr>
          <w:bCs/>
          <w:sz w:val="20"/>
          <w:szCs w:val="20"/>
        </w:rPr>
        <w:t xml:space="preserve">.3 abaixo; (ii) a data efetiva para o Resgate Antecipado Facultativo Total e pagamento das Debêntures a serem resgatadas, que deverá ser sempre um Dia Útil, observado o </w:t>
      </w:r>
      <w:r w:rsidR="008B18E8" w:rsidRPr="000569DC">
        <w:rPr>
          <w:bCs/>
          <w:sz w:val="20"/>
          <w:szCs w:val="20"/>
        </w:rPr>
        <w:t>p</w:t>
      </w:r>
      <w:r w:rsidRPr="000569DC">
        <w:rPr>
          <w:bCs/>
          <w:sz w:val="20"/>
          <w:szCs w:val="20"/>
        </w:rPr>
        <w:t xml:space="preserve">razo </w:t>
      </w:r>
      <w:r w:rsidR="008B18E8" w:rsidRPr="000569DC">
        <w:rPr>
          <w:bCs/>
          <w:sz w:val="20"/>
          <w:szCs w:val="20"/>
        </w:rPr>
        <w:t>m</w:t>
      </w:r>
      <w:r w:rsidRPr="000569DC">
        <w:rPr>
          <w:bCs/>
          <w:sz w:val="20"/>
          <w:szCs w:val="20"/>
        </w:rPr>
        <w:t>édio e outras disposições da Cláusula 4.1</w:t>
      </w:r>
      <w:r w:rsidR="00B879E0" w:rsidRPr="000569DC">
        <w:rPr>
          <w:bCs/>
          <w:sz w:val="20"/>
          <w:szCs w:val="20"/>
        </w:rPr>
        <w:t>1</w:t>
      </w:r>
      <w:r w:rsidRPr="000569DC">
        <w:rPr>
          <w:bCs/>
          <w:sz w:val="20"/>
          <w:szCs w:val="20"/>
        </w:rPr>
        <w:t>.4 abaixo; e (iii) demais informações necessárias para a operacionalização do resgate das Debêntures (“</w:t>
      </w:r>
      <w:r w:rsidRPr="000569DC">
        <w:rPr>
          <w:bCs/>
          <w:sz w:val="20"/>
          <w:szCs w:val="20"/>
          <w:u w:val="single"/>
        </w:rPr>
        <w:t>Comunicação de Resgate</w:t>
      </w:r>
      <w:r w:rsidRPr="000569DC">
        <w:rPr>
          <w:bCs/>
          <w:sz w:val="20"/>
          <w:szCs w:val="20"/>
        </w:rPr>
        <w:t>”).</w:t>
      </w:r>
      <w:r w:rsidR="00624AA3" w:rsidRPr="000569DC">
        <w:rPr>
          <w:bCs/>
          <w:sz w:val="20"/>
          <w:szCs w:val="20"/>
        </w:rPr>
        <w:t xml:space="preserve"> </w:t>
      </w:r>
    </w:p>
    <w:p w14:paraId="342904D4" w14:textId="77777777" w:rsidR="00B6279D" w:rsidRPr="000569DC" w:rsidRDefault="00B6279D">
      <w:pPr>
        <w:pStyle w:val="PargrafodaLista"/>
        <w:tabs>
          <w:tab w:val="left" w:pos="720"/>
        </w:tabs>
        <w:spacing w:line="276" w:lineRule="auto"/>
        <w:ind w:left="0"/>
        <w:rPr>
          <w:rFonts w:cs="Arial"/>
          <w:b/>
          <w:smallCaps/>
          <w:sz w:val="20"/>
          <w:szCs w:val="20"/>
          <w:u w:val="single"/>
        </w:rPr>
        <w:pPrChange w:id="629" w:author="Mariana Piovesan Ramos | Vieira Rezende" w:date="2021-11-19T20:13:00Z">
          <w:pPr>
            <w:pStyle w:val="PargrafodaLista"/>
            <w:tabs>
              <w:tab w:val="left" w:pos="720"/>
            </w:tabs>
            <w:spacing w:line="317" w:lineRule="auto"/>
            <w:ind w:left="0"/>
          </w:pPr>
        </w:pPrChange>
      </w:pPr>
    </w:p>
    <w:p w14:paraId="24AB0C30" w14:textId="77777777" w:rsidR="00B6279D" w:rsidRPr="000569DC" w:rsidRDefault="00B6279D">
      <w:pPr>
        <w:pStyle w:val="PargrafodaLista"/>
        <w:numPr>
          <w:ilvl w:val="2"/>
          <w:numId w:val="18"/>
        </w:numPr>
        <w:tabs>
          <w:tab w:val="left" w:pos="1198"/>
          <w:tab w:val="left" w:pos="1199"/>
        </w:tabs>
        <w:spacing w:line="276" w:lineRule="auto"/>
        <w:ind w:left="0" w:right="-66" w:firstLine="0"/>
        <w:rPr>
          <w:rFonts w:cs="Tahoma"/>
          <w:sz w:val="20"/>
          <w:szCs w:val="20"/>
        </w:rPr>
        <w:pPrChange w:id="630" w:author="Mariana Piovesan Ramos | Vieira Rezende" w:date="2021-11-19T20:13:00Z">
          <w:pPr>
            <w:pStyle w:val="PargrafodaLista"/>
            <w:numPr>
              <w:ilvl w:val="2"/>
              <w:numId w:val="18"/>
            </w:numPr>
            <w:tabs>
              <w:tab w:val="left" w:pos="1198"/>
              <w:tab w:val="left" w:pos="1199"/>
            </w:tabs>
            <w:spacing w:line="317" w:lineRule="auto"/>
            <w:ind w:left="0" w:right="-66" w:hanging="708"/>
          </w:pPr>
        </w:pPrChange>
      </w:pPr>
      <w:r w:rsidRPr="000569DC">
        <w:rPr>
          <w:rFonts w:cs="Tahoma"/>
          <w:sz w:val="20"/>
          <w:szCs w:val="20"/>
        </w:rPr>
        <w:t xml:space="preserve">O valor a ser pago em relação a cada uma das Debêntures objeto do Resgate Antecipado Facultativo </w:t>
      </w:r>
      <w:r w:rsidR="00630038" w:rsidRPr="000569DC">
        <w:rPr>
          <w:rFonts w:cs="Tahoma"/>
          <w:sz w:val="20"/>
          <w:szCs w:val="20"/>
        </w:rPr>
        <w:t xml:space="preserve">Total </w:t>
      </w:r>
      <w:r w:rsidRPr="000569DC">
        <w:rPr>
          <w:rFonts w:cs="Tahoma"/>
          <w:sz w:val="20"/>
          <w:szCs w:val="20"/>
        </w:rPr>
        <w:t>corresponderá ao valor indicado no item (i) ou no item (ii) abaixo, dos dois o maior</w:t>
      </w:r>
      <w:r w:rsidR="00B93CCD" w:rsidRPr="000569DC">
        <w:rPr>
          <w:rFonts w:cs="Tahoma"/>
          <w:sz w:val="20"/>
          <w:szCs w:val="20"/>
        </w:rPr>
        <w:t xml:space="preserve">, </w:t>
      </w:r>
      <w:r w:rsidR="007D7E73" w:rsidRPr="000569DC">
        <w:rPr>
          <w:rFonts w:cs="Tahoma"/>
          <w:sz w:val="20"/>
          <w:szCs w:val="20"/>
        </w:rPr>
        <w:t>sendo que caso (ii) seja maior que (i), o prêmio a ser pago pela Emissora será dado pela diferença entre (ii) e (i)</w:t>
      </w:r>
      <w:r w:rsidRPr="000569DC">
        <w:rPr>
          <w:rFonts w:cs="Tahoma"/>
          <w:sz w:val="20"/>
          <w:szCs w:val="20"/>
        </w:rPr>
        <w:t xml:space="preserve">: </w:t>
      </w:r>
    </w:p>
    <w:p w14:paraId="50FF58BD" w14:textId="77777777" w:rsidR="00B6279D" w:rsidRPr="000569DC" w:rsidRDefault="00B6279D">
      <w:pPr>
        <w:pStyle w:val="PargrafodaLista"/>
        <w:tabs>
          <w:tab w:val="left" w:pos="720"/>
        </w:tabs>
        <w:spacing w:line="276" w:lineRule="auto"/>
        <w:ind w:left="0"/>
        <w:rPr>
          <w:rFonts w:cs="Tahoma"/>
          <w:sz w:val="20"/>
          <w:szCs w:val="20"/>
        </w:rPr>
        <w:pPrChange w:id="631" w:author="Mariana Piovesan Ramos | Vieira Rezende" w:date="2021-11-19T20:13:00Z">
          <w:pPr>
            <w:pStyle w:val="PargrafodaLista"/>
            <w:tabs>
              <w:tab w:val="left" w:pos="720"/>
            </w:tabs>
            <w:spacing w:line="317" w:lineRule="auto"/>
            <w:ind w:left="0"/>
          </w:pPr>
        </w:pPrChange>
      </w:pPr>
    </w:p>
    <w:p w14:paraId="6EFC398D" w14:textId="42BE5392" w:rsidR="00B6279D" w:rsidRPr="000569DC" w:rsidRDefault="00B6279D">
      <w:pPr>
        <w:pStyle w:val="Level1"/>
        <w:numPr>
          <w:ilvl w:val="0"/>
          <w:numId w:val="28"/>
        </w:numPr>
        <w:spacing w:after="0" w:line="276" w:lineRule="auto"/>
        <w:ind w:left="0" w:firstLine="0"/>
        <w:rPr>
          <w:rFonts w:ascii="Verdana" w:hAnsi="Verdana"/>
          <w:szCs w:val="20"/>
        </w:rPr>
        <w:pPrChange w:id="632" w:author="Mariana Piovesan Ramos | Vieira Rezende" w:date="2021-11-19T20:13:00Z">
          <w:pPr>
            <w:pStyle w:val="Level1"/>
            <w:numPr>
              <w:numId w:val="28"/>
            </w:numPr>
            <w:tabs>
              <w:tab w:val="clear" w:pos="567"/>
            </w:tabs>
            <w:spacing w:after="0" w:line="317" w:lineRule="auto"/>
            <w:ind w:left="1004" w:hanging="720"/>
          </w:pPr>
        </w:pPrChange>
      </w:pPr>
      <w:r w:rsidRPr="000569DC">
        <w:rPr>
          <w:rFonts w:ascii="Verdana" w:hAnsi="Verdana"/>
          <w:szCs w:val="20"/>
        </w:rPr>
        <w:t xml:space="preserve">Valor Nominal </w:t>
      </w:r>
      <w:r w:rsidR="00F11D37" w:rsidRPr="000569DC">
        <w:rPr>
          <w:rFonts w:ascii="Verdana" w:hAnsi="Verdana"/>
          <w:szCs w:val="20"/>
        </w:rPr>
        <w:t xml:space="preserve">Unitário </w:t>
      </w:r>
      <w:r w:rsidRPr="000569DC">
        <w:rPr>
          <w:rFonts w:ascii="Verdana" w:hAnsi="Verdana"/>
          <w:szCs w:val="20"/>
        </w:rPr>
        <w:t xml:space="preserve">Atualizado acrescido: (a) dos Juros Remuneratórios, calculados, </w:t>
      </w:r>
      <w:r w:rsidRPr="000569DC">
        <w:rPr>
          <w:rFonts w:ascii="Verdana" w:hAnsi="Verdana"/>
          <w:i/>
          <w:iCs/>
          <w:szCs w:val="20"/>
        </w:rPr>
        <w:t>pro rata temporis</w:t>
      </w:r>
      <w:r w:rsidRPr="000569DC">
        <w:rPr>
          <w:rFonts w:ascii="Verdana" w:hAnsi="Verdana"/>
          <w:szCs w:val="20"/>
        </w:rPr>
        <w:t>, desde a Primeira Data de Integralização ou a Data de Pagamento dos Juros Remuneratórios imediatamente anterior, conforme o caso, até a data do efetivo resgate; (b) dos Encargos Moratórios, se houver; e (c) de quaisquer obrigações pecuniárias e outros acréscimos referentes às Debêntures</w:t>
      </w:r>
      <w:r w:rsidR="00CF1FD1" w:rsidRPr="000569DC">
        <w:rPr>
          <w:rFonts w:ascii="Verdana" w:hAnsi="Verdana"/>
          <w:szCs w:val="20"/>
        </w:rPr>
        <w:t>, se houver</w:t>
      </w:r>
      <w:r w:rsidRPr="000569DC">
        <w:rPr>
          <w:rFonts w:ascii="Verdana" w:hAnsi="Verdana"/>
          <w:szCs w:val="20"/>
        </w:rPr>
        <w:t>; ou</w:t>
      </w:r>
    </w:p>
    <w:p w14:paraId="5D38CFD4" w14:textId="77777777" w:rsidR="00B6279D" w:rsidRPr="000569DC" w:rsidRDefault="00B6279D">
      <w:pPr>
        <w:pStyle w:val="Level1"/>
        <w:numPr>
          <w:ilvl w:val="0"/>
          <w:numId w:val="0"/>
        </w:numPr>
        <w:spacing w:after="0" w:line="276" w:lineRule="auto"/>
        <w:rPr>
          <w:rFonts w:ascii="Verdana" w:hAnsi="Verdana"/>
          <w:szCs w:val="20"/>
        </w:rPr>
        <w:pPrChange w:id="633" w:author="Mariana Piovesan Ramos | Vieira Rezende" w:date="2021-11-19T20:13:00Z">
          <w:pPr>
            <w:pStyle w:val="Level1"/>
            <w:numPr>
              <w:numId w:val="0"/>
            </w:numPr>
            <w:tabs>
              <w:tab w:val="clear" w:pos="567"/>
            </w:tabs>
            <w:spacing w:after="0" w:line="317" w:lineRule="auto"/>
          </w:pPr>
        </w:pPrChange>
      </w:pPr>
    </w:p>
    <w:p w14:paraId="6789F0B9" w14:textId="5AC9F3B4" w:rsidR="00B6279D" w:rsidRPr="000569DC" w:rsidRDefault="00B6279D">
      <w:pPr>
        <w:pStyle w:val="Level1"/>
        <w:numPr>
          <w:ilvl w:val="0"/>
          <w:numId w:val="28"/>
        </w:numPr>
        <w:spacing w:after="0" w:line="276" w:lineRule="auto"/>
        <w:ind w:left="0" w:firstLine="0"/>
        <w:rPr>
          <w:rFonts w:ascii="Verdana" w:hAnsi="Verdana" w:cs="Tahoma"/>
          <w:szCs w:val="20"/>
        </w:rPr>
        <w:pPrChange w:id="634" w:author="Mariana Piovesan Ramos | Vieira Rezende" w:date="2021-11-19T20:13:00Z">
          <w:pPr>
            <w:pStyle w:val="Level1"/>
            <w:numPr>
              <w:numId w:val="28"/>
            </w:numPr>
            <w:tabs>
              <w:tab w:val="clear" w:pos="567"/>
            </w:tabs>
            <w:spacing w:after="0" w:line="317" w:lineRule="auto"/>
            <w:ind w:left="1004" w:hanging="720"/>
          </w:pPr>
        </w:pPrChange>
      </w:pPr>
      <w:r w:rsidRPr="000569DC">
        <w:rPr>
          <w:rFonts w:ascii="Verdana" w:hAnsi="Verdana" w:cs="Tahoma"/>
          <w:szCs w:val="20"/>
        </w:rPr>
        <w:t xml:space="preserve">Somatório do valor presente das parcelas remanescentes de pagamento de amortização do Valor Nominal </w:t>
      </w:r>
      <w:r w:rsidR="00F11D37" w:rsidRPr="000569DC">
        <w:rPr>
          <w:rFonts w:ascii="Verdana" w:hAnsi="Verdana" w:cs="Tahoma"/>
          <w:szCs w:val="20"/>
        </w:rPr>
        <w:t xml:space="preserve">Unitário </w:t>
      </w:r>
      <w:r w:rsidRPr="000569DC">
        <w:rPr>
          <w:rFonts w:ascii="Verdana" w:hAnsi="Verdana" w:cs="Tahoma"/>
          <w:szCs w:val="20"/>
        </w:rPr>
        <w:t xml:space="preserve">Atualizado e dos Juros Remuneratórios vincendas, utilizando como taxa de desconto a taxa interna </w:t>
      </w:r>
      <w:r w:rsidR="00037346" w:rsidRPr="000569DC">
        <w:rPr>
          <w:rFonts w:ascii="Verdana" w:hAnsi="Verdana" w:cs="Tahoma"/>
          <w:szCs w:val="20"/>
        </w:rPr>
        <w:t xml:space="preserve">real </w:t>
      </w:r>
      <w:r w:rsidRPr="000569DC">
        <w:rPr>
          <w:rFonts w:ascii="Verdana" w:hAnsi="Verdana" w:cs="Tahoma"/>
          <w:szCs w:val="20"/>
        </w:rPr>
        <w:t>de retorno do título Tesouro IPCA+ com pagamento de juros semestrais (NTN-B), com vencimento mais próximo ao prazo médio remanescente (</w:t>
      </w:r>
      <w:r w:rsidRPr="000569DC">
        <w:rPr>
          <w:rFonts w:ascii="Verdana" w:hAnsi="Verdana" w:cs="Tahoma"/>
          <w:i/>
          <w:szCs w:val="20"/>
        </w:rPr>
        <w:t>duration</w:t>
      </w:r>
      <w:r w:rsidRPr="000569DC">
        <w:rPr>
          <w:rFonts w:ascii="Verdana" w:hAnsi="Verdana" w:cs="Tahoma"/>
          <w:szCs w:val="20"/>
        </w:rPr>
        <w:t>) das Debêntures (“</w:t>
      </w:r>
      <w:r w:rsidRPr="000569DC">
        <w:rPr>
          <w:rFonts w:ascii="Verdana" w:hAnsi="Verdana" w:cs="Tahoma"/>
          <w:szCs w:val="20"/>
          <w:u w:val="single"/>
        </w:rPr>
        <w:t>Cupom IPCA</w:t>
      </w:r>
      <w:r w:rsidRPr="000569DC">
        <w:rPr>
          <w:rFonts w:ascii="Verdana" w:hAnsi="Verdana" w:cs="Tahoma"/>
          <w:szCs w:val="20"/>
        </w:rPr>
        <w:t>”)</w:t>
      </w:r>
      <w:r w:rsidR="00926D68" w:rsidRPr="000569DC">
        <w:rPr>
          <w:rFonts w:ascii="Verdana" w:hAnsi="Verdana" w:cs="Tahoma"/>
          <w:szCs w:val="20"/>
        </w:rPr>
        <w:t xml:space="preserve"> decrescido exponencialmente de 0,30% (trinta centésimos por cento) ao ano, base 252,</w:t>
      </w:r>
      <w:r w:rsidRPr="000569DC">
        <w:rPr>
          <w:rFonts w:ascii="Verdana" w:hAnsi="Verdana" w:cs="Tahoma"/>
          <w:szCs w:val="20"/>
        </w:rPr>
        <w:t xml:space="preserve"> e somado aos Encargos Moratórios, se houver, </w:t>
      </w:r>
      <w:r w:rsidR="00E2639D" w:rsidRPr="000569DC">
        <w:rPr>
          <w:rFonts w:ascii="Verdana" w:hAnsi="Verdana" w:cs="Tahoma"/>
          <w:szCs w:val="20"/>
        </w:rPr>
        <w:t>a</w:t>
      </w:r>
      <w:r w:rsidRPr="000569DC">
        <w:rPr>
          <w:rFonts w:ascii="Verdana" w:hAnsi="Verdana" w:cs="Tahoma"/>
          <w:szCs w:val="20"/>
        </w:rPr>
        <w:t xml:space="preserve"> quaisquer obrigações pecuniárias e a outros acréscimos referentes às Debêntures:</w:t>
      </w:r>
    </w:p>
    <w:p w14:paraId="31E4DAF3" w14:textId="77777777" w:rsidR="00B6279D" w:rsidRPr="000569DC" w:rsidRDefault="00B6279D">
      <w:pPr>
        <w:pStyle w:val="Level1"/>
        <w:numPr>
          <w:ilvl w:val="0"/>
          <w:numId w:val="0"/>
        </w:numPr>
        <w:spacing w:after="0" w:line="276" w:lineRule="auto"/>
        <w:ind w:left="1004"/>
        <w:rPr>
          <w:rFonts w:ascii="Verdana" w:hAnsi="Verdana" w:cs="Tahoma"/>
          <w:szCs w:val="20"/>
        </w:rPr>
        <w:pPrChange w:id="635" w:author="Mariana Piovesan Ramos | Vieira Rezende" w:date="2021-11-19T20:13:00Z">
          <w:pPr>
            <w:pStyle w:val="Level1"/>
            <w:numPr>
              <w:numId w:val="0"/>
            </w:numPr>
            <w:tabs>
              <w:tab w:val="clear" w:pos="567"/>
            </w:tabs>
            <w:spacing w:after="0" w:line="317" w:lineRule="auto"/>
            <w:ind w:left="1004"/>
          </w:pPr>
        </w:pPrChange>
      </w:pPr>
    </w:p>
    <w:p w14:paraId="33B06BC7" w14:textId="77777777" w:rsidR="00B6279D" w:rsidRPr="000569DC" w:rsidRDefault="00B6279D">
      <w:pPr>
        <w:pStyle w:val="Level1"/>
        <w:numPr>
          <w:ilvl w:val="0"/>
          <w:numId w:val="0"/>
        </w:numPr>
        <w:spacing w:after="0" w:line="276" w:lineRule="auto"/>
        <w:rPr>
          <w:rFonts w:ascii="Verdana" w:hAnsi="Verdana" w:cs="Tahoma"/>
          <w:iCs/>
          <w:szCs w:val="20"/>
          <w:lang w:val="en-US"/>
        </w:rPr>
        <w:pPrChange w:id="636" w:author="Mariana Piovesan Ramos | Vieira Rezende" w:date="2021-11-19T20:13:00Z">
          <w:pPr>
            <w:pStyle w:val="Level1"/>
            <w:numPr>
              <w:numId w:val="0"/>
            </w:numPr>
            <w:tabs>
              <w:tab w:val="clear" w:pos="567"/>
            </w:tabs>
            <w:spacing w:after="0" w:line="317" w:lineRule="auto"/>
          </w:pPr>
        </w:pPrChange>
      </w:pPr>
      <m:oMathPara>
        <m:oMath>
          <m:r>
            <w:rPr>
              <w:rFonts w:ascii="Cambria Math" w:hAnsi="Cambria Math" w:cs="Tahoma"/>
              <w:szCs w:val="20"/>
              <w:lang w:val="en-US"/>
            </w:rPr>
            <m:t>VP=</m:t>
          </m:r>
          <m:nary>
            <m:naryPr>
              <m:chr m:val="∑"/>
              <m:limLoc m:val="undOvr"/>
              <m:ctrlPr>
                <w:rPr>
                  <w:rFonts w:ascii="Cambria Math" w:hAnsi="Cambria Math" w:cs="Tahoma"/>
                  <w:i/>
                  <w:iCs/>
                  <w:szCs w:val="20"/>
                  <w:lang w:val="en-US"/>
                </w:rPr>
              </m:ctrlPr>
            </m:naryPr>
            <m:sub>
              <m:r>
                <w:rPr>
                  <w:rFonts w:ascii="Cambria Math" w:hAnsi="Cambria Math" w:cs="Tahoma"/>
                  <w:szCs w:val="20"/>
                  <w:lang w:val="en-US"/>
                </w:rPr>
                <m:t>k=1</m:t>
              </m:r>
            </m:sub>
            <m:sup>
              <m:r>
                <w:rPr>
                  <w:rFonts w:ascii="Cambria Math" w:hAnsi="Cambria Math" w:cs="Tahoma"/>
                  <w:szCs w:val="20"/>
                  <w:lang w:val="en-US"/>
                </w:rPr>
                <m:t>n</m:t>
              </m:r>
            </m:sup>
            <m:e>
              <m:d>
                <m:dPr>
                  <m:ctrlPr>
                    <w:rPr>
                      <w:rFonts w:ascii="Cambria Math" w:hAnsi="Cambria Math" w:cs="Tahoma"/>
                      <w:i/>
                      <w:iCs/>
                      <w:szCs w:val="20"/>
                      <w:lang w:val="en-US"/>
                    </w:rPr>
                  </m:ctrlPr>
                </m:dPr>
                <m:e>
                  <m:f>
                    <m:fPr>
                      <m:ctrlPr>
                        <w:rPr>
                          <w:rFonts w:ascii="Cambria Math" w:hAnsi="Cambria Math" w:cs="Tahoma"/>
                          <w:i/>
                          <w:iCs/>
                          <w:szCs w:val="20"/>
                          <w:lang w:val="en-US"/>
                        </w:rPr>
                      </m:ctrlPr>
                    </m:fPr>
                    <m:num>
                      <m:r>
                        <w:rPr>
                          <w:rFonts w:ascii="Cambria Math" w:hAnsi="Cambria Math" w:cs="Tahoma"/>
                          <w:szCs w:val="20"/>
                          <w:lang w:val="en-US"/>
                        </w:rPr>
                        <m:t>VNEk</m:t>
                      </m:r>
                    </m:num>
                    <m:den>
                      <m:r>
                        <w:rPr>
                          <w:rFonts w:ascii="Cambria Math" w:hAnsi="Cambria Math" w:cs="Tahoma"/>
                          <w:szCs w:val="20"/>
                          <w:lang w:val="en-US"/>
                        </w:rPr>
                        <m:t>FVPk</m:t>
                      </m:r>
                    </m:den>
                  </m:f>
                  <m:r>
                    <w:rPr>
                      <w:rFonts w:ascii="Cambria Math" w:hAnsi="Cambria Math" w:cs="Tahoma"/>
                      <w:szCs w:val="20"/>
                      <w:lang w:val="en-US"/>
                    </w:rPr>
                    <m:t xml:space="preserve"> ×C</m:t>
                  </m:r>
                </m:e>
              </m:d>
            </m:e>
          </m:nary>
        </m:oMath>
      </m:oMathPara>
    </w:p>
    <w:p w14:paraId="1223806C" w14:textId="77777777" w:rsidR="00B6279D" w:rsidRPr="000569DC" w:rsidRDefault="00B6279D">
      <w:pPr>
        <w:pStyle w:val="Level1"/>
        <w:numPr>
          <w:ilvl w:val="0"/>
          <w:numId w:val="0"/>
        </w:numPr>
        <w:spacing w:after="0" w:line="276" w:lineRule="auto"/>
        <w:rPr>
          <w:rFonts w:ascii="Verdana" w:hAnsi="Verdana" w:cs="Tahoma"/>
          <w:szCs w:val="20"/>
        </w:rPr>
        <w:pPrChange w:id="637" w:author="Mariana Piovesan Ramos | Vieira Rezende" w:date="2021-11-19T20:13:00Z">
          <w:pPr>
            <w:pStyle w:val="Level1"/>
            <w:numPr>
              <w:numId w:val="0"/>
            </w:numPr>
            <w:tabs>
              <w:tab w:val="clear" w:pos="567"/>
            </w:tabs>
            <w:spacing w:after="0" w:line="317" w:lineRule="auto"/>
          </w:pPr>
        </w:pPrChange>
      </w:pPr>
      <w:r w:rsidRPr="000569DC">
        <w:rPr>
          <w:rFonts w:ascii="Verdana" w:hAnsi="Verdana" w:cs="Tahoma"/>
          <w:szCs w:val="20"/>
        </w:rPr>
        <w:t>Onde:</w:t>
      </w:r>
    </w:p>
    <w:p w14:paraId="77025B84" w14:textId="77777777" w:rsidR="00B6279D" w:rsidRPr="000569DC" w:rsidRDefault="00B6279D">
      <w:pPr>
        <w:pStyle w:val="Level1"/>
        <w:numPr>
          <w:ilvl w:val="0"/>
          <w:numId w:val="0"/>
        </w:numPr>
        <w:spacing w:after="0" w:line="276" w:lineRule="auto"/>
        <w:rPr>
          <w:rFonts w:ascii="Verdana" w:hAnsi="Verdana" w:cs="Tahoma"/>
          <w:szCs w:val="20"/>
        </w:rPr>
        <w:pPrChange w:id="638" w:author="Mariana Piovesan Ramos | Vieira Rezende" w:date="2021-11-19T20:13:00Z">
          <w:pPr>
            <w:pStyle w:val="Level1"/>
            <w:numPr>
              <w:numId w:val="0"/>
            </w:numPr>
            <w:tabs>
              <w:tab w:val="clear" w:pos="567"/>
            </w:tabs>
            <w:spacing w:after="0" w:line="317" w:lineRule="auto"/>
          </w:pPr>
        </w:pPrChange>
      </w:pPr>
    </w:p>
    <w:p w14:paraId="307DBE35" w14:textId="77777777" w:rsidR="00B6279D" w:rsidRPr="000569DC" w:rsidRDefault="00B6279D">
      <w:pPr>
        <w:pStyle w:val="Level1"/>
        <w:numPr>
          <w:ilvl w:val="0"/>
          <w:numId w:val="0"/>
        </w:numPr>
        <w:spacing w:after="0" w:line="276" w:lineRule="auto"/>
        <w:ind w:left="993"/>
        <w:rPr>
          <w:rFonts w:ascii="Verdana" w:hAnsi="Verdana" w:cs="Tahoma"/>
          <w:szCs w:val="20"/>
        </w:rPr>
        <w:pPrChange w:id="639" w:author="Mariana Piovesan Ramos | Vieira Rezende" w:date="2021-11-19T20:13:00Z">
          <w:pPr>
            <w:pStyle w:val="Level1"/>
            <w:numPr>
              <w:numId w:val="0"/>
            </w:numPr>
            <w:tabs>
              <w:tab w:val="clear" w:pos="567"/>
            </w:tabs>
            <w:spacing w:after="0" w:line="317" w:lineRule="auto"/>
            <w:ind w:left="993"/>
          </w:pPr>
        </w:pPrChange>
      </w:pPr>
      <w:r w:rsidRPr="000569DC">
        <w:rPr>
          <w:rFonts w:ascii="Verdana" w:hAnsi="Verdana" w:cs="Tahoma"/>
          <w:szCs w:val="20"/>
        </w:rPr>
        <w:t>VP = somatório do valor presente das parcelas de pagamento das Debêntures vincendas;</w:t>
      </w:r>
    </w:p>
    <w:p w14:paraId="62F6B66B" w14:textId="77777777" w:rsidR="00B6279D" w:rsidRPr="000569DC" w:rsidRDefault="00B6279D">
      <w:pPr>
        <w:pStyle w:val="Level1"/>
        <w:numPr>
          <w:ilvl w:val="0"/>
          <w:numId w:val="0"/>
        </w:numPr>
        <w:spacing w:after="0" w:line="276" w:lineRule="auto"/>
        <w:ind w:left="993"/>
        <w:rPr>
          <w:rFonts w:ascii="Verdana" w:hAnsi="Verdana" w:cs="Tahoma"/>
          <w:szCs w:val="20"/>
        </w:rPr>
        <w:pPrChange w:id="640" w:author="Mariana Piovesan Ramos | Vieira Rezende" w:date="2021-11-19T20:13:00Z">
          <w:pPr>
            <w:pStyle w:val="Level1"/>
            <w:numPr>
              <w:numId w:val="0"/>
            </w:numPr>
            <w:tabs>
              <w:tab w:val="clear" w:pos="567"/>
            </w:tabs>
            <w:spacing w:after="0" w:line="317" w:lineRule="auto"/>
            <w:ind w:left="993"/>
          </w:pPr>
        </w:pPrChange>
      </w:pPr>
    </w:p>
    <w:p w14:paraId="2DC1056F" w14:textId="77777777" w:rsidR="00B6279D" w:rsidRPr="000569DC" w:rsidRDefault="00B6279D">
      <w:pPr>
        <w:pStyle w:val="Level1"/>
        <w:numPr>
          <w:ilvl w:val="0"/>
          <w:numId w:val="0"/>
        </w:numPr>
        <w:spacing w:after="0" w:line="276" w:lineRule="auto"/>
        <w:ind w:left="993"/>
        <w:rPr>
          <w:rFonts w:ascii="Verdana" w:hAnsi="Verdana" w:cs="Tahoma"/>
          <w:szCs w:val="20"/>
        </w:rPr>
        <w:pPrChange w:id="641" w:author="Mariana Piovesan Ramos | Vieira Rezende" w:date="2021-11-19T20:13:00Z">
          <w:pPr>
            <w:pStyle w:val="Level1"/>
            <w:numPr>
              <w:numId w:val="0"/>
            </w:numPr>
            <w:tabs>
              <w:tab w:val="clear" w:pos="567"/>
            </w:tabs>
            <w:spacing w:after="0" w:line="317" w:lineRule="auto"/>
            <w:ind w:left="993"/>
          </w:pPr>
        </w:pPrChange>
      </w:pPr>
      <w:r w:rsidRPr="000569DC">
        <w:rPr>
          <w:rFonts w:ascii="Verdana" w:hAnsi="Verdana" w:cs="Tahoma"/>
          <w:szCs w:val="20"/>
        </w:rPr>
        <w:t>n = número total de eventos de pagamento vincendos após a data do Resgate Antecipado Facultativo das Debêntures, sendo “n” um número inteiro;</w:t>
      </w:r>
    </w:p>
    <w:p w14:paraId="60FA2FA4" w14:textId="77777777" w:rsidR="00B6279D" w:rsidRPr="000569DC" w:rsidRDefault="00B6279D">
      <w:pPr>
        <w:pStyle w:val="Level1"/>
        <w:numPr>
          <w:ilvl w:val="0"/>
          <w:numId w:val="0"/>
        </w:numPr>
        <w:spacing w:after="0" w:line="276" w:lineRule="auto"/>
        <w:ind w:left="993"/>
        <w:rPr>
          <w:rFonts w:ascii="Verdana" w:hAnsi="Verdana" w:cs="Tahoma"/>
          <w:szCs w:val="20"/>
        </w:rPr>
        <w:pPrChange w:id="642" w:author="Mariana Piovesan Ramos | Vieira Rezende" w:date="2021-11-19T20:13:00Z">
          <w:pPr>
            <w:pStyle w:val="Level1"/>
            <w:numPr>
              <w:numId w:val="0"/>
            </w:numPr>
            <w:tabs>
              <w:tab w:val="clear" w:pos="567"/>
            </w:tabs>
            <w:spacing w:after="0" w:line="317" w:lineRule="auto"/>
            <w:ind w:left="993"/>
          </w:pPr>
        </w:pPrChange>
      </w:pPr>
    </w:p>
    <w:p w14:paraId="790288E2" w14:textId="77777777" w:rsidR="00B6279D" w:rsidRPr="000569DC" w:rsidRDefault="00B6279D">
      <w:pPr>
        <w:pStyle w:val="Level1"/>
        <w:numPr>
          <w:ilvl w:val="0"/>
          <w:numId w:val="0"/>
        </w:numPr>
        <w:spacing w:after="0" w:line="276" w:lineRule="auto"/>
        <w:ind w:left="993"/>
        <w:rPr>
          <w:rFonts w:ascii="Verdana" w:hAnsi="Verdana" w:cs="Tahoma"/>
          <w:szCs w:val="20"/>
        </w:rPr>
        <w:pPrChange w:id="643" w:author="Mariana Piovesan Ramos | Vieira Rezende" w:date="2021-11-19T20:13:00Z">
          <w:pPr>
            <w:pStyle w:val="Level1"/>
            <w:numPr>
              <w:numId w:val="0"/>
            </w:numPr>
            <w:tabs>
              <w:tab w:val="clear" w:pos="567"/>
            </w:tabs>
            <w:spacing w:after="0" w:line="317" w:lineRule="auto"/>
            <w:ind w:left="993"/>
          </w:pPr>
        </w:pPrChange>
      </w:pPr>
      <w:r w:rsidRPr="000569DC">
        <w:rPr>
          <w:rFonts w:ascii="Verdana" w:hAnsi="Verdana" w:cs="Tahoma"/>
          <w:szCs w:val="20"/>
        </w:rPr>
        <w:t>VNEk = valor unitário de cada um dos “k” valores devidos das Debêntures, sendo o valor de cada parcela “k” equivalente ao pagamento da Remuneração das Debêntures e/ou à amortização do Valor Nominal Unitário, conforme o caso e apurados na Primeira Data de Integralização;</w:t>
      </w:r>
    </w:p>
    <w:p w14:paraId="714A2BED" w14:textId="77777777" w:rsidR="00B6279D" w:rsidRPr="000569DC" w:rsidRDefault="00B6279D">
      <w:pPr>
        <w:pStyle w:val="Level1"/>
        <w:numPr>
          <w:ilvl w:val="0"/>
          <w:numId w:val="0"/>
        </w:numPr>
        <w:spacing w:after="0" w:line="276" w:lineRule="auto"/>
        <w:ind w:left="993"/>
        <w:rPr>
          <w:rFonts w:ascii="Verdana" w:hAnsi="Verdana" w:cs="Tahoma"/>
          <w:szCs w:val="20"/>
        </w:rPr>
        <w:pPrChange w:id="644" w:author="Mariana Piovesan Ramos | Vieira Rezende" w:date="2021-11-19T20:13:00Z">
          <w:pPr>
            <w:pStyle w:val="Level1"/>
            <w:numPr>
              <w:numId w:val="0"/>
            </w:numPr>
            <w:tabs>
              <w:tab w:val="clear" w:pos="567"/>
            </w:tabs>
            <w:spacing w:after="0" w:line="317" w:lineRule="auto"/>
            <w:ind w:left="993"/>
          </w:pPr>
        </w:pPrChange>
      </w:pPr>
    </w:p>
    <w:p w14:paraId="45841D9B" w14:textId="77777777" w:rsidR="00B6279D" w:rsidRPr="000569DC" w:rsidRDefault="00B6279D">
      <w:pPr>
        <w:pStyle w:val="Level1"/>
        <w:numPr>
          <w:ilvl w:val="0"/>
          <w:numId w:val="0"/>
        </w:numPr>
        <w:spacing w:after="0" w:line="276" w:lineRule="auto"/>
        <w:ind w:left="993"/>
        <w:rPr>
          <w:rFonts w:ascii="Verdana" w:hAnsi="Verdana" w:cs="Tahoma"/>
          <w:szCs w:val="20"/>
        </w:rPr>
        <w:pPrChange w:id="645" w:author="Mariana Piovesan Ramos | Vieira Rezende" w:date="2021-11-19T20:13:00Z">
          <w:pPr>
            <w:pStyle w:val="Level1"/>
            <w:numPr>
              <w:numId w:val="0"/>
            </w:numPr>
            <w:tabs>
              <w:tab w:val="clear" w:pos="567"/>
            </w:tabs>
            <w:spacing w:after="0" w:line="317" w:lineRule="auto"/>
            <w:ind w:left="993"/>
          </w:pPr>
        </w:pPrChange>
      </w:pPr>
      <w:r w:rsidRPr="000569DC">
        <w:rPr>
          <w:rFonts w:ascii="Verdana" w:hAnsi="Verdana" w:cs="Tahoma"/>
          <w:szCs w:val="20"/>
        </w:rPr>
        <w:t>FVPk = fator de valor presente, apurado conforme fórmula a seguir, calculado com 9 (nove) casas decimais, com arredondamento:</w:t>
      </w:r>
    </w:p>
    <w:p w14:paraId="78709C8C" w14:textId="77777777" w:rsidR="00B6279D" w:rsidRPr="000569DC" w:rsidRDefault="00B6279D">
      <w:pPr>
        <w:pStyle w:val="Level1"/>
        <w:numPr>
          <w:ilvl w:val="0"/>
          <w:numId w:val="0"/>
        </w:numPr>
        <w:spacing w:after="0" w:line="276" w:lineRule="auto"/>
        <w:ind w:left="993"/>
        <w:rPr>
          <w:rFonts w:ascii="Verdana" w:hAnsi="Verdana" w:cs="Tahoma"/>
          <w:szCs w:val="20"/>
        </w:rPr>
        <w:pPrChange w:id="646" w:author="Mariana Piovesan Ramos | Vieira Rezende" w:date="2021-11-19T20:13:00Z">
          <w:pPr>
            <w:pStyle w:val="Level1"/>
            <w:numPr>
              <w:numId w:val="0"/>
            </w:numPr>
            <w:tabs>
              <w:tab w:val="clear" w:pos="567"/>
            </w:tabs>
            <w:spacing w:after="0" w:line="317" w:lineRule="auto"/>
            <w:ind w:left="993"/>
          </w:pPr>
        </w:pPrChange>
      </w:pPr>
    </w:p>
    <w:p w14:paraId="13328D84" w14:textId="77777777" w:rsidR="00B6279D" w:rsidRPr="000569DC" w:rsidRDefault="00B6279D">
      <w:pPr>
        <w:pStyle w:val="Level1"/>
        <w:numPr>
          <w:ilvl w:val="0"/>
          <w:numId w:val="0"/>
        </w:numPr>
        <w:spacing w:after="0" w:line="276" w:lineRule="auto"/>
        <w:ind w:left="993"/>
        <w:rPr>
          <w:rFonts w:ascii="Verdana" w:hAnsi="Verdana" w:cs="Tahoma"/>
          <w:szCs w:val="20"/>
        </w:rPr>
        <w:pPrChange w:id="647" w:author="Mariana Piovesan Ramos | Vieira Rezende" w:date="2021-11-19T20:13:00Z">
          <w:pPr>
            <w:pStyle w:val="Level1"/>
            <w:numPr>
              <w:numId w:val="0"/>
            </w:numPr>
            <w:tabs>
              <w:tab w:val="clear" w:pos="567"/>
            </w:tabs>
            <w:spacing w:after="0" w:line="317" w:lineRule="auto"/>
            <w:ind w:left="993"/>
          </w:pPr>
        </w:pPrChange>
      </w:pPr>
      <m:oMathPara>
        <m:oMath>
          <m:r>
            <w:rPr>
              <w:rFonts w:ascii="Cambria Math" w:hAnsi="Cambria Math" w:cs="Tahoma"/>
              <w:szCs w:val="20"/>
              <w:lang w:val="en-US"/>
            </w:rPr>
            <m:t>FVPk</m:t>
          </m:r>
          <m:r>
            <w:rPr>
              <w:rFonts w:ascii="Cambria Math" w:hAnsi="Cambria Math" w:cs="Tahoma"/>
              <w:szCs w:val="20"/>
            </w:rPr>
            <m:t>=</m:t>
          </m:r>
          <m:sSup>
            <m:sSupPr>
              <m:ctrlPr>
                <w:rPr>
                  <w:rFonts w:ascii="Cambria Math" w:hAnsi="Cambria Math"/>
                  <w:i/>
                  <w:szCs w:val="20"/>
                  <w:lang w:val="en-US"/>
                </w:rPr>
              </m:ctrlPr>
            </m:sSupPr>
            <m:e>
              <m:r>
                <w:rPr>
                  <w:rFonts w:ascii="Cambria Math" w:hAnsi="Cambria Math"/>
                  <w:szCs w:val="20"/>
                </w:rPr>
                <m:t>{[</m:t>
              </m:r>
              <m:d>
                <m:dPr>
                  <m:ctrlPr>
                    <w:rPr>
                      <w:rFonts w:ascii="Cambria Math" w:hAnsi="Cambria Math"/>
                      <w:i/>
                      <w:szCs w:val="20"/>
                      <w:lang w:val="en-US"/>
                    </w:rPr>
                  </m:ctrlPr>
                </m:dPr>
                <m:e>
                  <m:r>
                    <w:rPr>
                      <w:rFonts w:ascii="Cambria Math" w:hAnsi="Cambria Math"/>
                      <w:szCs w:val="20"/>
                    </w:rPr>
                    <m:t>1+</m:t>
                  </m:r>
                  <m:r>
                    <w:rPr>
                      <w:rFonts w:ascii="Cambria Math" w:hAnsi="Cambria Math"/>
                      <w:szCs w:val="20"/>
                      <w:lang w:val="en-US"/>
                    </w:rPr>
                    <m:t>TESOUROIPCA</m:t>
                  </m:r>
                </m:e>
              </m:d>
              <m:r>
                <w:rPr>
                  <w:rFonts w:ascii="Cambria Math" w:hAnsi="Cambria Math"/>
                  <w:szCs w:val="20"/>
                  <w:lang w:val="en-US"/>
                </w:rPr>
                <m:t>/</m:t>
              </m:r>
              <m:d>
                <m:dPr>
                  <m:ctrlPr>
                    <w:rPr>
                      <w:rFonts w:ascii="Cambria Math" w:hAnsi="Cambria Math"/>
                      <w:i/>
                      <w:szCs w:val="20"/>
                      <w:lang w:val="en-US"/>
                    </w:rPr>
                  </m:ctrlPr>
                </m:dPr>
                <m:e>
                  <m:r>
                    <w:rPr>
                      <w:rFonts w:ascii="Cambria Math" w:hAnsi="Cambria Math"/>
                      <w:szCs w:val="20"/>
                      <w:lang w:val="en-US"/>
                    </w:rPr>
                    <m:t>1+0,30%</m:t>
                  </m:r>
                </m:e>
              </m:d>
              <m:r>
                <w:rPr>
                  <w:rFonts w:ascii="Cambria Math" w:hAnsi="Cambria Math"/>
                  <w:szCs w:val="20"/>
                  <w:lang w:val="en-US"/>
                </w:rPr>
                <m:t>]</m:t>
              </m:r>
            </m:e>
            <m:sup>
              <m:f>
                <m:fPr>
                  <m:ctrlPr>
                    <w:rPr>
                      <w:rFonts w:ascii="Cambria Math" w:hAnsi="Cambria Math"/>
                      <w:i/>
                      <w:szCs w:val="20"/>
                      <w:lang w:val="en-US"/>
                    </w:rPr>
                  </m:ctrlPr>
                </m:fPr>
                <m:num>
                  <m:r>
                    <w:rPr>
                      <w:rFonts w:ascii="Cambria Math" w:hAnsi="Cambria Math"/>
                      <w:szCs w:val="20"/>
                      <w:lang w:val="en-US"/>
                    </w:rPr>
                    <m:t>nk</m:t>
                  </m:r>
                </m:num>
                <m:den>
                  <m:r>
                    <w:rPr>
                      <w:rFonts w:ascii="Cambria Math" w:hAnsi="Cambria Math"/>
                      <w:szCs w:val="20"/>
                    </w:rPr>
                    <m:t>252</m:t>
                  </m:r>
                </m:den>
              </m:f>
            </m:sup>
          </m:sSup>
          <m:r>
            <w:rPr>
              <w:rFonts w:ascii="Cambria Math" w:hAnsi="Cambria Math"/>
              <w:szCs w:val="20"/>
            </w:rPr>
            <m:t>}</m:t>
          </m:r>
        </m:oMath>
      </m:oMathPara>
    </w:p>
    <w:p w14:paraId="156BAEBD" w14:textId="77777777" w:rsidR="00B6279D" w:rsidRPr="000569DC" w:rsidRDefault="00B6279D">
      <w:pPr>
        <w:pStyle w:val="Level1"/>
        <w:numPr>
          <w:ilvl w:val="0"/>
          <w:numId w:val="0"/>
        </w:numPr>
        <w:spacing w:after="0" w:line="276" w:lineRule="auto"/>
        <w:ind w:left="993"/>
        <w:rPr>
          <w:rFonts w:ascii="Verdana" w:hAnsi="Verdana" w:cs="Tahoma"/>
          <w:szCs w:val="20"/>
        </w:rPr>
        <w:pPrChange w:id="648" w:author="Mariana Piovesan Ramos | Vieira Rezende" w:date="2021-11-19T20:13:00Z">
          <w:pPr>
            <w:pStyle w:val="Level1"/>
            <w:numPr>
              <w:numId w:val="0"/>
            </w:numPr>
            <w:tabs>
              <w:tab w:val="clear" w:pos="567"/>
            </w:tabs>
            <w:spacing w:after="0" w:line="317" w:lineRule="auto"/>
            <w:ind w:left="993"/>
          </w:pPr>
        </w:pPrChange>
      </w:pPr>
    </w:p>
    <w:p w14:paraId="5F1B3B76" w14:textId="0705D852" w:rsidR="00B6279D" w:rsidRPr="000569DC" w:rsidRDefault="00B6279D">
      <w:pPr>
        <w:pStyle w:val="Level1"/>
        <w:numPr>
          <w:ilvl w:val="0"/>
          <w:numId w:val="0"/>
        </w:numPr>
        <w:spacing w:after="0" w:line="276" w:lineRule="auto"/>
        <w:ind w:left="993"/>
        <w:rPr>
          <w:rFonts w:ascii="Verdana" w:hAnsi="Verdana" w:cs="Tahoma"/>
          <w:szCs w:val="20"/>
        </w:rPr>
        <w:pPrChange w:id="649" w:author="Mariana Piovesan Ramos | Vieira Rezende" w:date="2021-11-19T20:13:00Z">
          <w:pPr>
            <w:pStyle w:val="Level1"/>
            <w:numPr>
              <w:numId w:val="0"/>
            </w:numPr>
            <w:tabs>
              <w:tab w:val="clear" w:pos="567"/>
            </w:tabs>
            <w:spacing w:after="0" w:line="317" w:lineRule="auto"/>
            <w:ind w:left="993"/>
          </w:pPr>
        </w:pPrChange>
      </w:pPr>
      <w:r w:rsidRPr="000569DC">
        <w:rPr>
          <w:rFonts w:ascii="Verdana" w:hAnsi="Verdana" w:cs="Tahoma"/>
          <w:szCs w:val="20"/>
        </w:rPr>
        <w:t xml:space="preserve">Cupom IPCA = Taxa interna </w:t>
      </w:r>
      <w:r w:rsidR="00037346" w:rsidRPr="000569DC">
        <w:rPr>
          <w:rFonts w:ascii="Verdana" w:hAnsi="Verdana" w:cs="Tahoma"/>
          <w:szCs w:val="20"/>
        </w:rPr>
        <w:t xml:space="preserve">real </w:t>
      </w:r>
      <w:r w:rsidRPr="000569DC">
        <w:rPr>
          <w:rFonts w:ascii="Verdana" w:hAnsi="Verdana" w:cs="Tahoma"/>
          <w:szCs w:val="20"/>
        </w:rPr>
        <w:t xml:space="preserve">de retorno da NTN-B, com vencimento mais próximo ao prazo médio remanescente das Debêntures; </w:t>
      </w:r>
    </w:p>
    <w:p w14:paraId="32C4FD8D" w14:textId="77777777" w:rsidR="00B6279D" w:rsidRPr="000569DC" w:rsidRDefault="00B6279D">
      <w:pPr>
        <w:pStyle w:val="Level1"/>
        <w:numPr>
          <w:ilvl w:val="0"/>
          <w:numId w:val="0"/>
        </w:numPr>
        <w:spacing w:after="0" w:line="276" w:lineRule="auto"/>
        <w:ind w:left="993"/>
        <w:rPr>
          <w:rFonts w:ascii="Verdana" w:hAnsi="Verdana" w:cs="Tahoma"/>
          <w:szCs w:val="20"/>
        </w:rPr>
        <w:pPrChange w:id="650" w:author="Mariana Piovesan Ramos | Vieira Rezende" w:date="2021-11-19T20:13:00Z">
          <w:pPr>
            <w:pStyle w:val="Level1"/>
            <w:numPr>
              <w:numId w:val="0"/>
            </w:numPr>
            <w:tabs>
              <w:tab w:val="clear" w:pos="567"/>
            </w:tabs>
            <w:spacing w:after="0" w:line="317" w:lineRule="auto"/>
            <w:ind w:left="993"/>
          </w:pPr>
        </w:pPrChange>
      </w:pPr>
    </w:p>
    <w:p w14:paraId="4A3FE257" w14:textId="77777777" w:rsidR="00B6279D" w:rsidRPr="000569DC" w:rsidRDefault="00B6279D">
      <w:pPr>
        <w:pStyle w:val="Level1"/>
        <w:numPr>
          <w:ilvl w:val="0"/>
          <w:numId w:val="0"/>
        </w:numPr>
        <w:spacing w:after="0" w:line="276" w:lineRule="auto"/>
        <w:ind w:left="993"/>
        <w:rPr>
          <w:rFonts w:ascii="Verdana" w:hAnsi="Verdana" w:cs="Tahoma"/>
          <w:szCs w:val="20"/>
        </w:rPr>
        <w:pPrChange w:id="651" w:author="Mariana Piovesan Ramos | Vieira Rezende" w:date="2021-11-19T20:13:00Z">
          <w:pPr>
            <w:pStyle w:val="Level1"/>
            <w:numPr>
              <w:numId w:val="0"/>
            </w:numPr>
            <w:tabs>
              <w:tab w:val="clear" w:pos="567"/>
            </w:tabs>
            <w:spacing w:after="0" w:line="317" w:lineRule="auto"/>
            <w:ind w:left="993"/>
          </w:pPr>
        </w:pPrChange>
      </w:pPr>
      <w:r w:rsidRPr="000569DC">
        <w:rPr>
          <w:rFonts w:ascii="Verdana" w:hAnsi="Verdana" w:cs="Tahoma"/>
          <w:szCs w:val="20"/>
        </w:rPr>
        <w:t>nk = número de Dias Úteis entre a data do Resgate Antecipado Facultativo e a data de vencimento programada de cada parcela “k” vincenda.</w:t>
      </w:r>
    </w:p>
    <w:p w14:paraId="0FDAEE76" w14:textId="77777777" w:rsidR="00B6279D" w:rsidRPr="000569DC" w:rsidRDefault="00B6279D">
      <w:pPr>
        <w:pStyle w:val="Level1"/>
        <w:numPr>
          <w:ilvl w:val="0"/>
          <w:numId w:val="0"/>
        </w:numPr>
        <w:spacing w:after="0" w:line="276" w:lineRule="auto"/>
        <w:ind w:left="993"/>
        <w:rPr>
          <w:rFonts w:ascii="Verdana" w:hAnsi="Verdana" w:cs="Tahoma"/>
          <w:szCs w:val="20"/>
        </w:rPr>
        <w:pPrChange w:id="652" w:author="Mariana Piovesan Ramos | Vieira Rezende" w:date="2021-11-19T20:13:00Z">
          <w:pPr>
            <w:pStyle w:val="Level1"/>
            <w:numPr>
              <w:numId w:val="0"/>
            </w:numPr>
            <w:tabs>
              <w:tab w:val="clear" w:pos="567"/>
            </w:tabs>
            <w:spacing w:after="0" w:line="317" w:lineRule="auto"/>
            <w:ind w:left="993"/>
          </w:pPr>
        </w:pPrChange>
      </w:pPr>
    </w:p>
    <w:p w14:paraId="5CFAE9F3" w14:textId="77777777" w:rsidR="00B6279D" w:rsidRPr="000569DC" w:rsidRDefault="00B6279D">
      <w:pPr>
        <w:pStyle w:val="Level1"/>
        <w:numPr>
          <w:ilvl w:val="0"/>
          <w:numId w:val="0"/>
        </w:numPr>
        <w:spacing w:after="0" w:line="276" w:lineRule="auto"/>
        <w:ind w:left="993"/>
        <w:rPr>
          <w:rFonts w:ascii="Verdana" w:hAnsi="Verdana" w:cs="Tahoma"/>
          <w:szCs w:val="20"/>
        </w:rPr>
        <w:pPrChange w:id="653" w:author="Mariana Piovesan Ramos | Vieira Rezende" w:date="2021-11-19T20:13:00Z">
          <w:pPr>
            <w:pStyle w:val="Level1"/>
            <w:numPr>
              <w:numId w:val="0"/>
            </w:numPr>
            <w:tabs>
              <w:tab w:val="clear" w:pos="567"/>
            </w:tabs>
            <w:spacing w:after="0" w:line="317" w:lineRule="auto"/>
            <w:ind w:left="993"/>
          </w:pPr>
        </w:pPrChange>
      </w:pPr>
      <w:r w:rsidRPr="000569DC">
        <w:rPr>
          <w:rFonts w:ascii="Verdana" w:hAnsi="Verdana" w:cs="Tahoma"/>
          <w:szCs w:val="20"/>
        </w:rPr>
        <w:t>C = fator C acumulado desde a Primeira Data de Integralização até a data do Resgate Antecipado Facultativo, apurado conforme definido na Cláusula 4.2.1 acima;</w:t>
      </w:r>
    </w:p>
    <w:p w14:paraId="20EDFB40" w14:textId="77777777" w:rsidR="00B6279D" w:rsidRPr="000569DC" w:rsidRDefault="00B6279D">
      <w:pPr>
        <w:pStyle w:val="Level1"/>
        <w:numPr>
          <w:ilvl w:val="0"/>
          <w:numId w:val="0"/>
        </w:numPr>
        <w:spacing w:after="0" w:line="276" w:lineRule="auto"/>
        <w:ind w:left="1985"/>
        <w:rPr>
          <w:rFonts w:ascii="Verdana" w:hAnsi="Verdana" w:cs="Tahoma"/>
          <w:szCs w:val="20"/>
        </w:rPr>
        <w:pPrChange w:id="654" w:author="Mariana Piovesan Ramos | Vieira Rezende" w:date="2021-11-19T20:13:00Z">
          <w:pPr>
            <w:pStyle w:val="Level1"/>
            <w:numPr>
              <w:numId w:val="0"/>
            </w:numPr>
            <w:tabs>
              <w:tab w:val="clear" w:pos="567"/>
            </w:tabs>
            <w:spacing w:after="0" w:line="317" w:lineRule="auto"/>
            <w:ind w:left="1985"/>
          </w:pPr>
        </w:pPrChange>
      </w:pPr>
    </w:p>
    <w:p w14:paraId="64CC9646" w14:textId="7DA7306A" w:rsidR="00B6279D" w:rsidRPr="000569DC" w:rsidRDefault="00B6279D">
      <w:pPr>
        <w:pStyle w:val="PargrafodaLista"/>
        <w:numPr>
          <w:ilvl w:val="2"/>
          <w:numId w:val="18"/>
        </w:numPr>
        <w:tabs>
          <w:tab w:val="left" w:pos="1198"/>
          <w:tab w:val="left" w:pos="1199"/>
        </w:tabs>
        <w:spacing w:line="276" w:lineRule="auto"/>
        <w:ind w:left="0" w:right="-66" w:firstLine="0"/>
        <w:rPr>
          <w:rFonts w:cs="Tahoma"/>
          <w:sz w:val="20"/>
          <w:szCs w:val="20"/>
        </w:rPr>
        <w:pPrChange w:id="655" w:author="Mariana Piovesan Ramos | Vieira Rezende" w:date="2021-11-19T20:13:00Z">
          <w:pPr>
            <w:pStyle w:val="PargrafodaLista"/>
            <w:numPr>
              <w:ilvl w:val="2"/>
              <w:numId w:val="18"/>
            </w:numPr>
            <w:tabs>
              <w:tab w:val="left" w:pos="1198"/>
              <w:tab w:val="left" w:pos="1199"/>
            </w:tabs>
            <w:spacing w:line="317" w:lineRule="auto"/>
            <w:ind w:left="0" w:right="-66" w:hanging="708"/>
          </w:pPr>
        </w:pPrChange>
      </w:pPr>
      <w:r w:rsidRPr="000569DC">
        <w:rPr>
          <w:rFonts w:cs="Tahoma"/>
          <w:sz w:val="20"/>
          <w:szCs w:val="20"/>
        </w:rPr>
        <w:t xml:space="preserve">O Resgate Antecipado Facultativo Total poderá ser realizado apenas após ser alcançado o prazo médio ponderado superior a </w:t>
      </w:r>
      <w:r w:rsidR="00E20623" w:rsidRPr="000569DC">
        <w:rPr>
          <w:rFonts w:cs="Tahoma"/>
          <w:sz w:val="20"/>
          <w:szCs w:val="20"/>
        </w:rPr>
        <w:t xml:space="preserve">6 </w:t>
      </w:r>
      <w:r w:rsidRPr="000569DC">
        <w:rPr>
          <w:rFonts w:cs="Tahoma"/>
          <w:sz w:val="20"/>
          <w:szCs w:val="20"/>
        </w:rPr>
        <w:t>(</w:t>
      </w:r>
      <w:r w:rsidR="00E20623" w:rsidRPr="000569DC">
        <w:rPr>
          <w:rFonts w:cs="Tahoma"/>
          <w:sz w:val="20"/>
          <w:szCs w:val="20"/>
        </w:rPr>
        <w:t>seis</w:t>
      </w:r>
      <w:r w:rsidRPr="000569DC">
        <w:rPr>
          <w:rFonts w:cs="Tahoma"/>
          <w:sz w:val="20"/>
          <w:szCs w:val="20"/>
        </w:rPr>
        <w:t>) anos entre a Data de Emissão e a data do efetivo Resgate Antecipado Facultativo Total, calculado nos termos da Resolução CMN 3.947</w:t>
      </w:r>
      <w:r w:rsidR="00856C49" w:rsidRPr="000569DC">
        <w:rPr>
          <w:rFonts w:cs="Tahoma"/>
          <w:sz w:val="20"/>
          <w:szCs w:val="20"/>
        </w:rPr>
        <w:t xml:space="preserve"> e, para os fins do disposto no artigo 1º, inciso IV da Resolução CMN nº 4.751, a Emissora estabelece as Datas </w:t>
      </w:r>
      <w:r w:rsidR="00DA47AB" w:rsidRPr="000569DC">
        <w:rPr>
          <w:sz w:val="20"/>
          <w:szCs w:val="20"/>
        </w:rPr>
        <w:t>de</w:t>
      </w:r>
      <w:r w:rsidR="00DA47AB" w:rsidRPr="000569DC">
        <w:rPr>
          <w:spacing w:val="-14"/>
          <w:sz w:val="20"/>
          <w:szCs w:val="20"/>
        </w:rPr>
        <w:t xml:space="preserve"> </w:t>
      </w:r>
      <w:r w:rsidR="00DA47AB" w:rsidRPr="000569DC">
        <w:rPr>
          <w:sz w:val="20"/>
          <w:szCs w:val="20"/>
        </w:rPr>
        <w:t>Pagamento</w:t>
      </w:r>
      <w:r w:rsidR="00DA47AB" w:rsidRPr="000569DC">
        <w:rPr>
          <w:spacing w:val="-14"/>
          <w:sz w:val="20"/>
          <w:szCs w:val="20"/>
        </w:rPr>
        <w:t xml:space="preserve"> </w:t>
      </w:r>
      <w:r w:rsidR="00DA47AB" w:rsidRPr="000569DC">
        <w:rPr>
          <w:sz w:val="20"/>
          <w:szCs w:val="20"/>
        </w:rPr>
        <w:t>dos</w:t>
      </w:r>
      <w:r w:rsidR="00DA47AB" w:rsidRPr="000569DC">
        <w:rPr>
          <w:spacing w:val="-15"/>
          <w:sz w:val="20"/>
          <w:szCs w:val="20"/>
        </w:rPr>
        <w:t xml:space="preserve"> </w:t>
      </w:r>
      <w:r w:rsidR="00DA47AB" w:rsidRPr="000569DC">
        <w:rPr>
          <w:sz w:val="20"/>
          <w:szCs w:val="20"/>
        </w:rPr>
        <w:t>Juros</w:t>
      </w:r>
      <w:r w:rsidR="00DA47AB" w:rsidRPr="000569DC">
        <w:rPr>
          <w:spacing w:val="-16"/>
          <w:sz w:val="20"/>
          <w:szCs w:val="20"/>
        </w:rPr>
        <w:t xml:space="preserve"> </w:t>
      </w:r>
      <w:r w:rsidR="00DA47AB" w:rsidRPr="000569DC">
        <w:rPr>
          <w:sz w:val="20"/>
          <w:szCs w:val="20"/>
        </w:rPr>
        <w:t>Remuneratórios</w:t>
      </w:r>
      <w:r w:rsidR="00856C49" w:rsidRPr="000569DC">
        <w:rPr>
          <w:rFonts w:cs="Tahoma"/>
          <w:sz w:val="20"/>
          <w:szCs w:val="20"/>
        </w:rPr>
        <w:t xml:space="preserve"> como datas elegíveis para a realização do Resgate Antecipado Facultativo.</w:t>
      </w:r>
    </w:p>
    <w:p w14:paraId="17ADD4F9" w14:textId="77777777" w:rsidR="00B6279D" w:rsidRPr="000569DC" w:rsidRDefault="00B6279D">
      <w:pPr>
        <w:pStyle w:val="PargrafodaLista"/>
        <w:tabs>
          <w:tab w:val="left" w:pos="1198"/>
          <w:tab w:val="left" w:pos="1199"/>
        </w:tabs>
        <w:spacing w:line="276" w:lineRule="auto"/>
        <w:ind w:left="0" w:right="-66"/>
        <w:rPr>
          <w:rFonts w:cs="Tahoma"/>
          <w:sz w:val="20"/>
          <w:szCs w:val="20"/>
        </w:rPr>
        <w:pPrChange w:id="656" w:author="Mariana Piovesan Ramos | Vieira Rezende" w:date="2021-11-19T20:13:00Z">
          <w:pPr>
            <w:pStyle w:val="PargrafodaLista"/>
            <w:tabs>
              <w:tab w:val="left" w:pos="1198"/>
              <w:tab w:val="left" w:pos="1199"/>
            </w:tabs>
            <w:spacing w:line="317" w:lineRule="auto"/>
            <w:ind w:left="0" w:right="-66"/>
          </w:pPr>
        </w:pPrChange>
      </w:pPr>
    </w:p>
    <w:p w14:paraId="02D00A42" w14:textId="77777777" w:rsidR="00B6279D" w:rsidRPr="000569DC" w:rsidRDefault="00B6279D">
      <w:pPr>
        <w:pStyle w:val="PargrafodaLista"/>
        <w:numPr>
          <w:ilvl w:val="2"/>
          <w:numId w:val="18"/>
        </w:numPr>
        <w:tabs>
          <w:tab w:val="left" w:pos="1198"/>
          <w:tab w:val="left" w:pos="1199"/>
        </w:tabs>
        <w:spacing w:line="276" w:lineRule="auto"/>
        <w:ind w:left="0" w:right="-66" w:firstLine="0"/>
        <w:rPr>
          <w:rFonts w:cs="Tahoma"/>
          <w:sz w:val="20"/>
          <w:szCs w:val="20"/>
        </w:rPr>
        <w:pPrChange w:id="657" w:author="Mariana Piovesan Ramos | Vieira Rezende" w:date="2021-11-19T20:13:00Z">
          <w:pPr>
            <w:pStyle w:val="PargrafodaLista"/>
            <w:numPr>
              <w:ilvl w:val="2"/>
              <w:numId w:val="18"/>
            </w:numPr>
            <w:tabs>
              <w:tab w:val="left" w:pos="1198"/>
              <w:tab w:val="left" w:pos="1199"/>
            </w:tabs>
            <w:spacing w:line="317" w:lineRule="auto"/>
            <w:ind w:left="0" w:right="-66" w:hanging="708"/>
          </w:pPr>
        </w:pPrChange>
      </w:pPr>
      <w:r w:rsidRPr="000569DC">
        <w:rPr>
          <w:rFonts w:cs="Tahoma"/>
          <w:sz w:val="20"/>
          <w:szCs w:val="20"/>
        </w:rPr>
        <w:t xml:space="preserve">A B3 deverá ser notificada pela Emissora sobre o Resgate Antecipado Facultativo Total das Debêntures com, no mínimo, </w:t>
      </w:r>
      <w:r w:rsidR="00E7335C" w:rsidRPr="000569DC">
        <w:rPr>
          <w:rFonts w:cs="Tahoma"/>
          <w:sz w:val="20"/>
          <w:szCs w:val="20"/>
        </w:rPr>
        <w:t>3</w:t>
      </w:r>
      <w:r w:rsidRPr="000569DC">
        <w:rPr>
          <w:rFonts w:cs="Tahoma"/>
          <w:sz w:val="20"/>
          <w:szCs w:val="20"/>
        </w:rPr>
        <w:t xml:space="preserve"> (</w:t>
      </w:r>
      <w:r w:rsidR="00E7335C" w:rsidRPr="000569DC">
        <w:rPr>
          <w:rFonts w:cs="Tahoma"/>
          <w:sz w:val="20"/>
          <w:szCs w:val="20"/>
        </w:rPr>
        <w:t>três</w:t>
      </w:r>
      <w:r w:rsidRPr="000569DC">
        <w:rPr>
          <w:rFonts w:cs="Tahoma"/>
          <w:sz w:val="20"/>
          <w:szCs w:val="20"/>
        </w:rPr>
        <w:t>) Dias Úteis de antecedência da data do efetivo Resgate Antecipado Facultativo Total das Debêntures.</w:t>
      </w:r>
    </w:p>
    <w:p w14:paraId="0226497E" w14:textId="77777777" w:rsidR="00B6279D" w:rsidRPr="000569DC" w:rsidRDefault="00B6279D">
      <w:pPr>
        <w:pStyle w:val="PargrafodaLista"/>
        <w:tabs>
          <w:tab w:val="left" w:pos="1198"/>
          <w:tab w:val="left" w:pos="1199"/>
        </w:tabs>
        <w:spacing w:line="276" w:lineRule="auto"/>
        <w:ind w:left="0" w:right="-66"/>
        <w:rPr>
          <w:rFonts w:cs="Tahoma"/>
          <w:sz w:val="20"/>
          <w:szCs w:val="20"/>
        </w:rPr>
        <w:pPrChange w:id="658" w:author="Mariana Piovesan Ramos | Vieira Rezende" w:date="2021-11-19T20:13:00Z">
          <w:pPr>
            <w:pStyle w:val="PargrafodaLista"/>
            <w:tabs>
              <w:tab w:val="left" w:pos="1198"/>
              <w:tab w:val="left" w:pos="1199"/>
            </w:tabs>
            <w:spacing w:line="317" w:lineRule="auto"/>
            <w:ind w:left="0" w:right="-66"/>
          </w:pPr>
        </w:pPrChange>
      </w:pPr>
    </w:p>
    <w:p w14:paraId="11DE0D24" w14:textId="08D92666" w:rsidR="00B6279D" w:rsidRPr="000569DC" w:rsidRDefault="00B6279D">
      <w:pPr>
        <w:pStyle w:val="PargrafodaLista"/>
        <w:numPr>
          <w:ilvl w:val="2"/>
          <w:numId w:val="18"/>
        </w:numPr>
        <w:tabs>
          <w:tab w:val="left" w:pos="1198"/>
          <w:tab w:val="left" w:pos="1199"/>
        </w:tabs>
        <w:spacing w:line="276" w:lineRule="auto"/>
        <w:ind w:left="0" w:right="-66" w:firstLine="0"/>
        <w:rPr>
          <w:rFonts w:cs="Tahoma"/>
          <w:sz w:val="20"/>
          <w:szCs w:val="20"/>
        </w:rPr>
        <w:pPrChange w:id="659" w:author="Mariana Piovesan Ramos | Vieira Rezende" w:date="2021-11-19T20:13:00Z">
          <w:pPr>
            <w:pStyle w:val="PargrafodaLista"/>
            <w:numPr>
              <w:ilvl w:val="2"/>
              <w:numId w:val="18"/>
            </w:numPr>
            <w:tabs>
              <w:tab w:val="left" w:pos="1198"/>
              <w:tab w:val="left" w:pos="1199"/>
            </w:tabs>
            <w:spacing w:line="317" w:lineRule="auto"/>
            <w:ind w:left="0" w:right="-66" w:hanging="708"/>
          </w:pPr>
        </w:pPrChange>
      </w:pPr>
      <w:r w:rsidRPr="000569DC">
        <w:rPr>
          <w:rFonts w:cs="Tahoma"/>
          <w:sz w:val="20"/>
          <w:szCs w:val="20"/>
        </w:rPr>
        <w:t xml:space="preserve">O Resgate Antecipado Facultativo Total será realizado de acordo com: (i) os procedimentos estabelecidos pela B3, para as Debêntures que estiverem custodiadas eletronicamente na B3; ou (ii) os procedimentos adotados pelo </w:t>
      </w:r>
      <w:r w:rsidR="00F11D37" w:rsidRPr="000569DC">
        <w:rPr>
          <w:rFonts w:cs="Tahoma"/>
          <w:sz w:val="20"/>
          <w:szCs w:val="20"/>
        </w:rPr>
        <w:t>Escriturador</w:t>
      </w:r>
      <w:r w:rsidRPr="000569DC">
        <w:rPr>
          <w:rFonts w:cs="Tahoma"/>
          <w:sz w:val="20"/>
          <w:szCs w:val="20"/>
        </w:rPr>
        <w:t>, para as Debêntures que não estiverem custodiadas eletronicamente na B3.</w:t>
      </w:r>
    </w:p>
    <w:p w14:paraId="0EAAE88E" w14:textId="77777777" w:rsidR="00B6279D" w:rsidRPr="000569DC" w:rsidRDefault="00B6279D">
      <w:pPr>
        <w:pStyle w:val="PargrafodaLista"/>
        <w:tabs>
          <w:tab w:val="left" w:pos="720"/>
        </w:tabs>
        <w:spacing w:line="276" w:lineRule="auto"/>
        <w:ind w:left="0"/>
        <w:rPr>
          <w:rFonts w:cs="Arial"/>
          <w:b/>
          <w:smallCaps/>
          <w:sz w:val="20"/>
          <w:szCs w:val="20"/>
          <w:u w:val="single"/>
        </w:rPr>
        <w:pPrChange w:id="660" w:author="Mariana Piovesan Ramos | Vieira Rezende" w:date="2021-11-19T20:13:00Z">
          <w:pPr>
            <w:pStyle w:val="PargrafodaLista"/>
            <w:tabs>
              <w:tab w:val="left" w:pos="720"/>
            </w:tabs>
            <w:spacing w:line="317" w:lineRule="auto"/>
            <w:ind w:left="0"/>
          </w:pPr>
        </w:pPrChange>
      </w:pPr>
    </w:p>
    <w:p w14:paraId="4DA85091" w14:textId="64B30002" w:rsidR="00B6279D" w:rsidRPr="000569DC" w:rsidRDefault="00B6279D">
      <w:pPr>
        <w:pStyle w:val="PargrafodaLista"/>
        <w:numPr>
          <w:ilvl w:val="2"/>
          <w:numId w:val="18"/>
        </w:numPr>
        <w:tabs>
          <w:tab w:val="left" w:pos="1198"/>
          <w:tab w:val="left" w:pos="1199"/>
        </w:tabs>
        <w:spacing w:line="276" w:lineRule="auto"/>
        <w:ind w:left="0" w:right="-66" w:firstLine="0"/>
        <w:rPr>
          <w:rFonts w:eastAsia="Arial Unicode MS" w:cs="Arial"/>
          <w:sz w:val="20"/>
          <w:szCs w:val="20"/>
        </w:rPr>
        <w:pPrChange w:id="661" w:author="Mariana Piovesan Ramos | Vieira Rezende" w:date="2021-11-19T20:13:00Z">
          <w:pPr>
            <w:pStyle w:val="PargrafodaLista"/>
            <w:numPr>
              <w:ilvl w:val="2"/>
              <w:numId w:val="18"/>
            </w:numPr>
            <w:tabs>
              <w:tab w:val="left" w:pos="1198"/>
              <w:tab w:val="left" w:pos="1199"/>
            </w:tabs>
            <w:spacing w:line="317" w:lineRule="auto"/>
            <w:ind w:left="0" w:right="-66" w:hanging="708"/>
          </w:pPr>
        </w:pPrChange>
      </w:pPr>
      <w:r w:rsidRPr="000569DC">
        <w:rPr>
          <w:rFonts w:eastAsia="Arial Unicode MS" w:cs="Arial"/>
          <w:b/>
          <w:sz w:val="20"/>
          <w:szCs w:val="20"/>
        </w:rPr>
        <w:t>Oferta de Resgate Antecipado Total</w:t>
      </w:r>
      <w:r w:rsidRPr="000569DC">
        <w:rPr>
          <w:rFonts w:eastAsia="Arial Unicode MS" w:cs="Arial"/>
          <w:sz w:val="20"/>
          <w:szCs w:val="20"/>
        </w:rPr>
        <w:t>. A Emissora poderá realizar, a seu exclusivo critério, respeitada a Cláusula 4.1</w:t>
      </w:r>
      <w:r w:rsidR="00EE07A7" w:rsidRPr="000569DC">
        <w:rPr>
          <w:rFonts w:eastAsia="Arial Unicode MS" w:cs="Arial"/>
          <w:sz w:val="20"/>
          <w:szCs w:val="20"/>
        </w:rPr>
        <w:t>2</w:t>
      </w:r>
      <w:r w:rsidRPr="000569DC">
        <w:rPr>
          <w:rFonts w:eastAsia="Arial Unicode MS" w:cs="Arial"/>
          <w:sz w:val="20"/>
          <w:szCs w:val="20"/>
        </w:rPr>
        <w:t>.</w:t>
      </w:r>
      <w:r w:rsidR="00EE07A7" w:rsidRPr="000569DC">
        <w:rPr>
          <w:rFonts w:eastAsia="Arial Unicode MS" w:cs="Arial"/>
          <w:sz w:val="20"/>
          <w:szCs w:val="20"/>
        </w:rPr>
        <w:t>7</w:t>
      </w:r>
      <w:r w:rsidRPr="000569DC">
        <w:rPr>
          <w:rFonts w:eastAsia="Arial Unicode MS" w:cs="Arial"/>
          <w:sz w:val="20"/>
          <w:szCs w:val="20"/>
        </w:rPr>
        <w:t>.1 abaixo, observado, quando aplicável, o disposto na Resolução CMN nº</w:t>
      </w:r>
      <w:r w:rsidR="006F67FD" w:rsidRPr="000569DC">
        <w:rPr>
          <w:rFonts w:eastAsia="Arial Unicode MS" w:cs="Arial"/>
          <w:sz w:val="20"/>
          <w:szCs w:val="20"/>
        </w:rPr>
        <w:t> </w:t>
      </w:r>
      <w:r w:rsidRPr="000569DC">
        <w:rPr>
          <w:rFonts w:eastAsia="Arial Unicode MS" w:cs="Arial"/>
          <w:sz w:val="20"/>
          <w:szCs w:val="20"/>
        </w:rPr>
        <w:t>4.751 e na Lei 12.431, oferta de resgate antecipado da totalidade das Debêntures, com o consequente cancelamento das Debêntures resgatadas (“</w:t>
      </w:r>
      <w:r w:rsidRPr="000569DC">
        <w:rPr>
          <w:rFonts w:eastAsia="Arial Unicode MS" w:cs="Arial"/>
          <w:sz w:val="20"/>
          <w:szCs w:val="20"/>
          <w:u w:val="single"/>
        </w:rPr>
        <w:t>Oferta de Resgate Antecipado Total</w:t>
      </w:r>
      <w:r w:rsidRPr="000569DC">
        <w:rPr>
          <w:rFonts w:eastAsia="Arial Unicode MS" w:cs="Arial"/>
          <w:sz w:val="20"/>
          <w:szCs w:val="20"/>
        </w:rPr>
        <w:t>”). A Oferta de Resgate Antecipado Total será endereçada a todos os Debenturistas, sem distinção, assegurada a igualdade de condições a todos os Debenturistas para aceitar o resgate antecipado das Debêntures de que forem titulares, de acordo com os termos e condições previstos nas cláusulas abaixo.</w:t>
      </w:r>
    </w:p>
    <w:p w14:paraId="4D27AF2C" w14:textId="77777777" w:rsidR="00B6279D" w:rsidRPr="000569DC" w:rsidRDefault="00B6279D">
      <w:pPr>
        <w:pStyle w:val="PargrafodaLista"/>
        <w:spacing w:line="276" w:lineRule="auto"/>
        <w:rPr>
          <w:rFonts w:eastAsia="Arial Unicode MS" w:cs="Arial"/>
          <w:sz w:val="20"/>
          <w:szCs w:val="20"/>
        </w:rPr>
        <w:pPrChange w:id="662" w:author="Mariana Piovesan Ramos | Vieira Rezende" w:date="2021-11-19T20:13:00Z">
          <w:pPr>
            <w:pStyle w:val="PargrafodaLista"/>
            <w:spacing w:line="317" w:lineRule="auto"/>
          </w:pPr>
        </w:pPrChange>
      </w:pPr>
    </w:p>
    <w:p w14:paraId="06781337" w14:textId="77777777" w:rsidR="00B6279D" w:rsidRPr="000569DC" w:rsidRDefault="00B6279D">
      <w:pPr>
        <w:pStyle w:val="PargrafodaLista"/>
        <w:numPr>
          <w:ilvl w:val="3"/>
          <w:numId w:val="18"/>
        </w:numPr>
        <w:tabs>
          <w:tab w:val="left" w:pos="1198"/>
          <w:tab w:val="left" w:pos="1199"/>
        </w:tabs>
        <w:spacing w:line="276" w:lineRule="auto"/>
        <w:ind w:left="0" w:right="-66" w:firstLine="0"/>
        <w:rPr>
          <w:rFonts w:eastAsia="Arial Unicode MS" w:cs="Arial"/>
          <w:sz w:val="20"/>
          <w:szCs w:val="20"/>
        </w:rPr>
        <w:pPrChange w:id="663" w:author="Mariana Piovesan Ramos | Vieira Rezende" w:date="2021-11-19T20:13:00Z">
          <w:pPr>
            <w:pStyle w:val="PargrafodaLista"/>
            <w:numPr>
              <w:ilvl w:val="3"/>
              <w:numId w:val="18"/>
            </w:numPr>
            <w:tabs>
              <w:tab w:val="left" w:pos="1198"/>
              <w:tab w:val="left" w:pos="1199"/>
            </w:tabs>
            <w:spacing w:line="317" w:lineRule="auto"/>
            <w:ind w:left="0" w:right="-66" w:hanging="1419"/>
          </w:pPr>
        </w:pPrChange>
      </w:pPr>
      <w:r w:rsidRPr="000569DC">
        <w:rPr>
          <w:rFonts w:eastAsia="Arial Unicode MS" w:cs="Arial"/>
          <w:sz w:val="20"/>
          <w:szCs w:val="20"/>
        </w:rPr>
        <w:t xml:space="preserve">Nos termos do Art. 1º, §1º, da Resolução CMN 4.751, o resgate antecipado decorrente da Oferta de Resgate Antecipado Total poderá ser realizado a partir da data na qual o prazo médio ponderado dos pagamentos transcorrido entre a Data de Emissão e a data de liquidação das debêntures seja superior a </w:t>
      </w:r>
      <w:r w:rsidR="00E41A35" w:rsidRPr="000569DC">
        <w:rPr>
          <w:rFonts w:eastAsia="Arial Unicode MS" w:cs="Arial"/>
          <w:sz w:val="20"/>
          <w:szCs w:val="20"/>
        </w:rPr>
        <w:t>4 (</w:t>
      </w:r>
      <w:r w:rsidRPr="000569DC">
        <w:rPr>
          <w:rFonts w:eastAsia="Arial Unicode MS" w:cs="Arial"/>
          <w:sz w:val="20"/>
          <w:szCs w:val="20"/>
        </w:rPr>
        <w:t>quatro</w:t>
      </w:r>
      <w:r w:rsidR="00E41A35" w:rsidRPr="000569DC">
        <w:rPr>
          <w:rFonts w:eastAsia="Arial Unicode MS" w:cs="Arial"/>
          <w:sz w:val="20"/>
          <w:szCs w:val="20"/>
        </w:rPr>
        <w:t>)</w:t>
      </w:r>
      <w:r w:rsidRPr="000569DC">
        <w:rPr>
          <w:rFonts w:eastAsia="Arial Unicode MS" w:cs="Arial"/>
          <w:sz w:val="20"/>
          <w:szCs w:val="20"/>
        </w:rPr>
        <w:t xml:space="preserve"> anos (exclusive) (“</w:t>
      </w:r>
      <w:r w:rsidRPr="000569DC">
        <w:rPr>
          <w:rFonts w:eastAsia="Arial Unicode MS" w:cs="Arial"/>
          <w:sz w:val="20"/>
          <w:szCs w:val="20"/>
          <w:u w:val="single"/>
        </w:rPr>
        <w:t>Datas de Resgate Antecipado</w:t>
      </w:r>
      <w:r w:rsidRPr="000569DC">
        <w:rPr>
          <w:rFonts w:eastAsia="Arial Unicode MS" w:cs="Arial"/>
          <w:sz w:val="20"/>
          <w:szCs w:val="20"/>
        </w:rPr>
        <w:t>”).</w:t>
      </w:r>
    </w:p>
    <w:p w14:paraId="4785CB7E" w14:textId="77777777" w:rsidR="00B6279D" w:rsidRPr="000569DC" w:rsidRDefault="00B6279D">
      <w:pPr>
        <w:pStyle w:val="PargrafodaLista"/>
        <w:spacing w:line="276" w:lineRule="auto"/>
        <w:ind w:left="0"/>
        <w:rPr>
          <w:rFonts w:eastAsia="Arial Unicode MS" w:cs="Arial"/>
          <w:sz w:val="20"/>
          <w:szCs w:val="20"/>
        </w:rPr>
        <w:pPrChange w:id="664" w:author="Mariana Piovesan Ramos | Vieira Rezende" w:date="2021-11-19T20:13:00Z">
          <w:pPr>
            <w:pStyle w:val="PargrafodaLista"/>
            <w:spacing w:line="317" w:lineRule="auto"/>
            <w:ind w:left="0"/>
          </w:pPr>
        </w:pPrChange>
      </w:pPr>
    </w:p>
    <w:p w14:paraId="72DC888C" w14:textId="2179060D" w:rsidR="00B6279D" w:rsidRPr="000569DC" w:rsidRDefault="00B6279D">
      <w:pPr>
        <w:pStyle w:val="PargrafodaLista"/>
        <w:numPr>
          <w:ilvl w:val="3"/>
          <w:numId w:val="18"/>
        </w:numPr>
        <w:tabs>
          <w:tab w:val="left" w:pos="1198"/>
          <w:tab w:val="left" w:pos="1199"/>
        </w:tabs>
        <w:spacing w:line="276" w:lineRule="auto"/>
        <w:ind w:left="0" w:right="-66" w:firstLine="0"/>
        <w:rPr>
          <w:rFonts w:eastAsia="Arial Unicode MS" w:cs="Arial"/>
          <w:sz w:val="20"/>
          <w:szCs w:val="20"/>
        </w:rPr>
        <w:pPrChange w:id="665" w:author="Mariana Piovesan Ramos | Vieira Rezende" w:date="2021-11-19T20:13:00Z">
          <w:pPr>
            <w:pStyle w:val="PargrafodaLista"/>
            <w:numPr>
              <w:ilvl w:val="3"/>
              <w:numId w:val="18"/>
            </w:numPr>
            <w:tabs>
              <w:tab w:val="left" w:pos="1198"/>
              <w:tab w:val="left" w:pos="1199"/>
            </w:tabs>
            <w:spacing w:line="317" w:lineRule="auto"/>
            <w:ind w:left="0" w:right="-66" w:hanging="1419"/>
          </w:pPr>
        </w:pPrChange>
      </w:pPr>
      <w:r w:rsidRPr="000569DC">
        <w:rPr>
          <w:rFonts w:eastAsia="Arial Unicode MS" w:cs="Arial"/>
          <w:sz w:val="20"/>
          <w:szCs w:val="20"/>
        </w:rPr>
        <w:t>Emissora realizará a Oferta de Resgate Antecipado Total por meio de comunicação enviada ao Agente Fiduciário, devendo, ainda, a seu exclusivo critério: (a) enviar correspondência individualmente endereçada à totalidade dos Debenturistas, com cópia para o Agente Fiduciário, ou (b) publicar, nos termos da Cláusula 4.1</w:t>
      </w:r>
      <w:r w:rsidR="00EB4926" w:rsidRPr="000569DC">
        <w:rPr>
          <w:rFonts w:eastAsia="Arial Unicode MS" w:cs="Arial"/>
          <w:sz w:val="20"/>
          <w:szCs w:val="20"/>
        </w:rPr>
        <w:t>3</w:t>
      </w:r>
      <w:r w:rsidRPr="000569DC">
        <w:rPr>
          <w:rFonts w:eastAsia="Arial Unicode MS" w:cs="Arial"/>
          <w:sz w:val="20"/>
          <w:szCs w:val="20"/>
        </w:rPr>
        <w:t xml:space="preserve"> abaixo, na data de envio da referida comunicação, aviso aos Debenturistas (“</w:t>
      </w:r>
      <w:r w:rsidRPr="000569DC">
        <w:rPr>
          <w:rFonts w:eastAsia="Arial Unicode MS" w:cs="Arial"/>
          <w:sz w:val="20"/>
          <w:szCs w:val="20"/>
          <w:u w:val="single"/>
        </w:rPr>
        <w:t>Edital de Oferta de Resgate Antecipado</w:t>
      </w:r>
      <w:r w:rsidRPr="000569DC">
        <w:rPr>
          <w:rFonts w:eastAsia="Arial Unicode MS" w:cs="Arial"/>
          <w:sz w:val="20"/>
          <w:szCs w:val="20"/>
        </w:rPr>
        <w:t>”), nos quais deverá descrever os termos e condições da Oferta de Resgate Antecipado Total, incluindo: (i) o valor do prêmio de resgate antecipado a ser oferecido pela Emissora, se houver, e que não poderá ser negativo, e seu método de cálculo, caso exista; (ii) o prazo e a forma para manifestação à Emissora dos Debenturistas que optarem pela adesão à Oferta de Resgate Antecipado, observado o disposto na Cláusula 4.1</w:t>
      </w:r>
      <w:r w:rsidR="00EB4926" w:rsidRPr="000569DC">
        <w:rPr>
          <w:rFonts w:eastAsia="Arial Unicode MS" w:cs="Arial"/>
          <w:sz w:val="20"/>
          <w:szCs w:val="20"/>
        </w:rPr>
        <w:t>2</w:t>
      </w:r>
      <w:r w:rsidRPr="000569DC">
        <w:rPr>
          <w:rFonts w:eastAsia="Arial Unicode MS" w:cs="Arial"/>
          <w:sz w:val="20"/>
          <w:szCs w:val="20"/>
        </w:rPr>
        <w:t>.</w:t>
      </w:r>
      <w:r w:rsidR="00EB4926" w:rsidRPr="000569DC">
        <w:rPr>
          <w:rFonts w:eastAsia="Arial Unicode MS" w:cs="Arial"/>
          <w:sz w:val="20"/>
          <w:szCs w:val="20"/>
        </w:rPr>
        <w:t>7</w:t>
      </w:r>
      <w:r w:rsidRPr="000569DC">
        <w:rPr>
          <w:rFonts w:eastAsia="Arial Unicode MS" w:cs="Arial"/>
          <w:sz w:val="20"/>
          <w:szCs w:val="20"/>
        </w:rPr>
        <w:t>.</w:t>
      </w:r>
      <w:r w:rsidR="00B879E0" w:rsidRPr="000569DC">
        <w:rPr>
          <w:rFonts w:eastAsia="Arial Unicode MS" w:cs="Arial"/>
          <w:sz w:val="20"/>
          <w:szCs w:val="20"/>
        </w:rPr>
        <w:t>4</w:t>
      </w:r>
      <w:r w:rsidRPr="000569DC">
        <w:rPr>
          <w:rFonts w:eastAsia="Arial Unicode MS" w:cs="Arial"/>
          <w:sz w:val="20"/>
          <w:szCs w:val="20"/>
        </w:rPr>
        <w:t xml:space="preserve"> abaixo; (iii) a data efetiva para o resgate antecipado das Debêntures, e o pagamento das quantias devidas aos Debenturistas nos termos da Cláusula 4.1</w:t>
      </w:r>
      <w:r w:rsidR="00EB4926" w:rsidRPr="000569DC">
        <w:rPr>
          <w:rFonts w:eastAsia="Arial Unicode MS" w:cs="Arial"/>
          <w:sz w:val="20"/>
          <w:szCs w:val="20"/>
        </w:rPr>
        <w:t>2</w:t>
      </w:r>
      <w:r w:rsidRPr="000569DC">
        <w:rPr>
          <w:rFonts w:eastAsia="Arial Unicode MS" w:cs="Arial"/>
          <w:sz w:val="20"/>
          <w:szCs w:val="20"/>
        </w:rPr>
        <w:t>.</w:t>
      </w:r>
      <w:r w:rsidR="00EB4926" w:rsidRPr="000569DC">
        <w:rPr>
          <w:rFonts w:eastAsia="Arial Unicode MS" w:cs="Arial"/>
          <w:sz w:val="20"/>
          <w:szCs w:val="20"/>
        </w:rPr>
        <w:t>7</w:t>
      </w:r>
      <w:r w:rsidRPr="000569DC">
        <w:rPr>
          <w:rFonts w:eastAsia="Arial Unicode MS" w:cs="Arial"/>
          <w:sz w:val="20"/>
          <w:szCs w:val="20"/>
        </w:rPr>
        <w:t xml:space="preserve">.3 abaixo, que deverá obrigatoriamente ser um Dia Útil; e (iv) as demais informações necessárias para a tomada de decisão pelos Debenturistas e para a operacionalização da Oferta de Resgate Antecipado Total. </w:t>
      </w:r>
    </w:p>
    <w:p w14:paraId="116F52A8" w14:textId="77777777" w:rsidR="00B6279D" w:rsidRPr="000569DC" w:rsidRDefault="00B6279D">
      <w:pPr>
        <w:pStyle w:val="PargrafodaLista"/>
        <w:tabs>
          <w:tab w:val="left" w:pos="1198"/>
          <w:tab w:val="left" w:pos="1199"/>
        </w:tabs>
        <w:spacing w:line="276" w:lineRule="auto"/>
        <w:ind w:left="0" w:right="-66"/>
        <w:rPr>
          <w:rFonts w:eastAsia="Arial Unicode MS" w:cs="Arial"/>
          <w:sz w:val="20"/>
          <w:szCs w:val="20"/>
        </w:rPr>
        <w:pPrChange w:id="666" w:author="Mariana Piovesan Ramos | Vieira Rezende" w:date="2021-11-19T20:13:00Z">
          <w:pPr>
            <w:pStyle w:val="PargrafodaLista"/>
            <w:tabs>
              <w:tab w:val="left" w:pos="1198"/>
              <w:tab w:val="left" w:pos="1199"/>
            </w:tabs>
            <w:spacing w:line="317" w:lineRule="auto"/>
            <w:ind w:left="0" w:right="-66"/>
          </w:pPr>
        </w:pPrChange>
      </w:pPr>
    </w:p>
    <w:p w14:paraId="76C2AACE" w14:textId="0E02CB29" w:rsidR="00B6279D" w:rsidRPr="000569DC" w:rsidRDefault="00B6279D">
      <w:pPr>
        <w:pStyle w:val="PargrafodaLista"/>
        <w:numPr>
          <w:ilvl w:val="3"/>
          <w:numId w:val="18"/>
        </w:numPr>
        <w:tabs>
          <w:tab w:val="left" w:pos="1198"/>
          <w:tab w:val="left" w:pos="1199"/>
        </w:tabs>
        <w:spacing w:line="276" w:lineRule="auto"/>
        <w:ind w:left="0" w:right="-66" w:firstLine="0"/>
        <w:rPr>
          <w:rFonts w:eastAsia="Arial Unicode MS" w:cs="Arial"/>
          <w:sz w:val="20"/>
          <w:szCs w:val="20"/>
        </w:rPr>
        <w:pPrChange w:id="667" w:author="Mariana Piovesan Ramos | Vieira Rezende" w:date="2021-11-19T20:13:00Z">
          <w:pPr>
            <w:pStyle w:val="PargrafodaLista"/>
            <w:numPr>
              <w:ilvl w:val="3"/>
              <w:numId w:val="18"/>
            </w:numPr>
            <w:tabs>
              <w:tab w:val="left" w:pos="1198"/>
              <w:tab w:val="left" w:pos="1199"/>
            </w:tabs>
            <w:spacing w:line="317" w:lineRule="auto"/>
            <w:ind w:left="0" w:right="-66" w:hanging="1419"/>
          </w:pPr>
        </w:pPrChange>
      </w:pPr>
      <w:r w:rsidRPr="000569DC">
        <w:rPr>
          <w:rFonts w:eastAsia="Arial Unicode MS" w:cs="Arial"/>
          <w:sz w:val="20"/>
          <w:szCs w:val="20"/>
        </w:rPr>
        <w:tab/>
        <w:t>O valor a ser pago em relação a cada uma das Debêntures objeto da Oferta de Resgate Antecipado Total deverá ser, no mínimo, o montante correspondente ao Valor Nominal Unitário Atualizado das Debêntures acrescido: (a) dos Juros Remuneratórios, calculada, pro rata temporis, desde a Primeira Data de Integralização ou a Data de Pagamento dos Juros Remuneratórios imediatamente anterior, conforme o caso, até a data do efetivo resgate (exclusive); (b) dos Encargos Moratórios, se houver; (c) de quaisquer obrigações pecuniárias e outros acréscimos referentes às Debêntures</w:t>
      </w:r>
      <w:r w:rsidR="00CF1FD1" w:rsidRPr="000569DC">
        <w:rPr>
          <w:rFonts w:eastAsia="Arial Unicode MS" w:cs="Arial"/>
          <w:sz w:val="20"/>
          <w:szCs w:val="20"/>
        </w:rPr>
        <w:t>, se houver</w:t>
      </w:r>
      <w:r w:rsidRPr="000569DC">
        <w:rPr>
          <w:rFonts w:eastAsia="Arial Unicode MS" w:cs="Arial"/>
          <w:sz w:val="20"/>
          <w:szCs w:val="20"/>
        </w:rPr>
        <w:t>; e (d) se for o caso, do prêmio de resgate indicado no Edital da Oferta de Resgate Antecipado Total, o qual, caso exista, não poderá ser negativo e deverá, conforme o caso, observar o disposto na regulamentação aplicável; (“</w:t>
      </w:r>
      <w:r w:rsidRPr="000569DC">
        <w:rPr>
          <w:rFonts w:eastAsia="Arial Unicode MS" w:cs="Arial"/>
          <w:sz w:val="20"/>
          <w:szCs w:val="20"/>
          <w:u w:val="single"/>
        </w:rPr>
        <w:t>Valor de Resgate Antecipado</w:t>
      </w:r>
      <w:r w:rsidRPr="000569DC">
        <w:rPr>
          <w:rFonts w:eastAsia="Arial Unicode MS" w:cs="Arial"/>
          <w:sz w:val="20"/>
          <w:szCs w:val="20"/>
        </w:rPr>
        <w:t xml:space="preserve">”) ou conforme previsto na resolução vigente no momento da Oferta de Resgate Antecipado Total. </w:t>
      </w:r>
    </w:p>
    <w:p w14:paraId="251F8E62" w14:textId="77777777" w:rsidR="00B6279D" w:rsidRPr="000569DC" w:rsidRDefault="00B6279D">
      <w:pPr>
        <w:pStyle w:val="PargrafodaLista"/>
        <w:tabs>
          <w:tab w:val="left" w:pos="1198"/>
          <w:tab w:val="left" w:pos="1199"/>
        </w:tabs>
        <w:spacing w:line="276" w:lineRule="auto"/>
        <w:ind w:left="0" w:right="-66"/>
        <w:rPr>
          <w:rFonts w:eastAsia="Arial Unicode MS" w:cs="Arial"/>
          <w:sz w:val="20"/>
          <w:szCs w:val="20"/>
        </w:rPr>
        <w:pPrChange w:id="668" w:author="Mariana Piovesan Ramos | Vieira Rezende" w:date="2021-11-19T20:13:00Z">
          <w:pPr>
            <w:pStyle w:val="PargrafodaLista"/>
            <w:tabs>
              <w:tab w:val="left" w:pos="1198"/>
              <w:tab w:val="left" w:pos="1199"/>
            </w:tabs>
            <w:spacing w:line="317" w:lineRule="auto"/>
            <w:ind w:left="0" w:right="-66"/>
          </w:pPr>
        </w:pPrChange>
      </w:pPr>
    </w:p>
    <w:p w14:paraId="46A60EA8" w14:textId="77777777" w:rsidR="00B6279D" w:rsidRPr="000569DC" w:rsidRDefault="00B6279D">
      <w:pPr>
        <w:pStyle w:val="PargrafodaLista"/>
        <w:numPr>
          <w:ilvl w:val="3"/>
          <w:numId w:val="18"/>
        </w:numPr>
        <w:tabs>
          <w:tab w:val="left" w:pos="1198"/>
          <w:tab w:val="left" w:pos="1199"/>
        </w:tabs>
        <w:spacing w:line="276" w:lineRule="auto"/>
        <w:ind w:left="0" w:right="-66" w:firstLine="0"/>
        <w:rPr>
          <w:rFonts w:eastAsia="Arial Unicode MS" w:cs="Arial"/>
          <w:sz w:val="20"/>
          <w:szCs w:val="20"/>
        </w:rPr>
        <w:pPrChange w:id="669" w:author="Mariana Piovesan Ramos | Vieira Rezende" w:date="2021-11-19T20:13:00Z">
          <w:pPr>
            <w:pStyle w:val="PargrafodaLista"/>
            <w:numPr>
              <w:ilvl w:val="3"/>
              <w:numId w:val="18"/>
            </w:numPr>
            <w:tabs>
              <w:tab w:val="left" w:pos="1198"/>
              <w:tab w:val="left" w:pos="1199"/>
            </w:tabs>
            <w:spacing w:line="317" w:lineRule="auto"/>
            <w:ind w:left="0" w:right="-66" w:hanging="1419"/>
          </w:pPr>
        </w:pPrChange>
      </w:pPr>
      <w:r w:rsidRPr="000569DC">
        <w:rPr>
          <w:rFonts w:eastAsia="Arial Unicode MS" w:cs="Arial"/>
          <w:sz w:val="20"/>
          <w:szCs w:val="20"/>
        </w:rPr>
        <w:tab/>
        <w:t xml:space="preserve">Após a comunicação aos Debenturistas ou publicação do Edital de Oferta de Resgate Antecipado, os Debenturistas que optarem pela adesão à Oferta de Resgate Antecipado Total terão o prazo de </w:t>
      </w:r>
      <w:r w:rsidR="001B52B1" w:rsidRPr="000569DC">
        <w:rPr>
          <w:rFonts w:eastAsia="Arial Unicode MS" w:cs="Arial"/>
          <w:sz w:val="20"/>
          <w:szCs w:val="20"/>
        </w:rPr>
        <w:t>7</w:t>
      </w:r>
      <w:r w:rsidRPr="000569DC">
        <w:rPr>
          <w:rFonts w:eastAsia="Arial Unicode MS" w:cs="Arial"/>
          <w:sz w:val="20"/>
          <w:szCs w:val="20"/>
        </w:rPr>
        <w:t xml:space="preserve"> (</w:t>
      </w:r>
      <w:r w:rsidR="001B52B1" w:rsidRPr="000569DC">
        <w:rPr>
          <w:rFonts w:eastAsia="Arial Unicode MS" w:cs="Arial"/>
          <w:sz w:val="20"/>
          <w:szCs w:val="20"/>
        </w:rPr>
        <w:t>sete</w:t>
      </w:r>
      <w:r w:rsidRPr="000569DC">
        <w:rPr>
          <w:rFonts w:eastAsia="Arial Unicode MS" w:cs="Arial"/>
          <w:sz w:val="20"/>
          <w:szCs w:val="20"/>
        </w:rPr>
        <w:t>) Dias Úteis para se manifestarem formalmente perante a Emissora, com cópia ao Agente Fiduciário e em conformidade com o Edital de Oferta de Resgate Antecipado.</w:t>
      </w:r>
    </w:p>
    <w:p w14:paraId="6B8D20B0" w14:textId="77777777" w:rsidR="00B6279D" w:rsidRPr="000569DC" w:rsidRDefault="00B6279D">
      <w:pPr>
        <w:pStyle w:val="PargrafodaLista"/>
        <w:tabs>
          <w:tab w:val="left" w:pos="1198"/>
          <w:tab w:val="left" w:pos="1199"/>
        </w:tabs>
        <w:spacing w:line="276" w:lineRule="auto"/>
        <w:ind w:left="0" w:right="-66"/>
        <w:rPr>
          <w:rFonts w:eastAsia="Arial Unicode MS" w:cs="Arial"/>
          <w:sz w:val="20"/>
          <w:szCs w:val="20"/>
        </w:rPr>
        <w:pPrChange w:id="670" w:author="Mariana Piovesan Ramos | Vieira Rezende" w:date="2021-11-19T20:13:00Z">
          <w:pPr>
            <w:pStyle w:val="PargrafodaLista"/>
            <w:tabs>
              <w:tab w:val="left" w:pos="1198"/>
              <w:tab w:val="left" w:pos="1199"/>
            </w:tabs>
            <w:spacing w:line="317" w:lineRule="auto"/>
            <w:ind w:left="0" w:right="-66"/>
          </w:pPr>
        </w:pPrChange>
      </w:pPr>
    </w:p>
    <w:p w14:paraId="202C0217" w14:textId="6136447F" w:rsidR="00B6279D" w:rsidRPr="000569DC" w:rsidRDefault="00B6279D">
      <w:pPr>
        <w:pStyle w:val="PargrafodaLista"/>
        <w:numPr>
          <w:ilvl w:val="3"/>
          <w:numId w:val="18"/>
        </w:numPr>
        <w:tabs>
          <w:tab w:val="left" w:pos="1198"/>
          <w:tab w:val="left" w:pos="1199"/>
        </w:tabs>
        <w:spacing w:line="276" w:lineRule="auto"/>
        <w:ind w:left="0" w:right="-66" w:firstLine="0"/>
        <w:rPr>
          <w:rFonts w:eastAsia="Arial Unicode MS" w:cs="Arial"/>
          <w:sz w:val="20"/>
          <w:szCs w:val="20"/>
        </w:rPr>
        <w:pPrChange w:id="671" w:author="Mariana Piovesan Ramos | Vieira Rezende" w:date="2021-11-19T20:13:00Z">
          <w:pPr>
            <w:pStyle w:val="PargrafodaLista"/>
            <w:numPr>
              <w:ilvl w:val="3"/>
              <w:numId w:val="18"/>
            </w:numPr>
            <w:tabs>
              <w:tab w:val="left" w:pos="1198"/>
              <w:tab w:val="left" w:pos="1199"/>
            </w:tabs>
            <w:spacing w:line="317" w:lineRule="auto"/>
            <w:ind w:left="0" w:right="-66" w:hanging="1419"/>
          </w:pPr>
        </w:pPrChange>
      </w:pPr>
      <w:r w:rsidRPr="000569DC">
        <w:rPr>
          <w:rFonts w:eastAsia="Arial Unicode MS" w:cs="Arial"/>
          <w:sz w:val="20"/>
          <w:szCs w:val="20"/>
        </w:rPr>
        <w:tab/>
        <w:t>O resgate antecipado das Debêntures somente ocorrerá se, no prazo previsto na Cláusula 4.1</w:t>
      </w:r>
      <w:r w:rsidR="00EE07A7" w:rsidRPr="000569DC">
        <w:rPr>
          <w:rFonts w:eastAsia="Arial Unicode MS" w:cs="Arial"/>
          <w:sz w:val="20"/>
          <w:szCs w:val="20"/>
        </w:rPr>
        <w:t>2</w:t>
      </w:r>
      <w:r w:rsidRPr="000569DC">
        <w:rPr>
          <w:rFonts w:eastAsia="Arial Unicode MS" w:cs="Arial"/>
          <w:sz w:val="20"/>
          <w:szCs w:val="20"/>
        </w:rPr>
        <w:t>.</w:t>
      </w:r>
      <w:r w:rsidR="00EE07A7" w:rsidRPr="000569DC">
        <w:rPr>
          <w:rFonts w:eastAsia="Arial Unicode MS" w:cs="Arial"/>
          <w:sz w:val="20"/>
          <w:szCs w:val="20"/>
        </w:rPr>
        <w:t>7</w:t>
      </w:r>
      <w:r w:rsidRPr="000569DC">
        <w:rPr>
          <w:rFonts w:eastAsia="Arial Unicode MS" w:cs="Arial"/>
          <w:sz w:val="20"/>
          <w:szCs w:val="20"/>
        </w:rPr>
        <w:t xml:space="preserve">.4 acima, Debenturistas que detenham </w:t>
      </w:r>
      <w:r w:rsidR="00350B73" w:rsidRPr="000569DC">
        <w:rPr>
          <w:rFonts w:eastAsia="Arial Unicode MS" w:cs="Arial"/>
          <w:sz w:val="20"/>
          <w:szCs w:val="20"/>
        </w:rPr>
        <w:t>75</w:t>
      </w:r>
      <w:r w:rsidRPr="000569DC">
        <w:rPr>
          <w:rFonts w:eastAsia="Arial Unicode MS" w:cs="Arial"/>
          <w:sz w:val="20"/>
          <w:szCs w:val="20"/>
        </w:rPr>
        <w:t>% (</w:t>
      </w:r>
      <w:r w:rsidR="00350B73" w:rsidRPr="000569DC">
        <w:rPr>
          <w:rFonts w:eastAsia="Arial Unicode MS" w:cs="Arial"/>
          <w:sz w:val="20"/>
          <w:szCs w:val="20"/>
        </w:rPr>
        <w:t>setenta</w:t>
      </w:r>
      <w:r w:rsidR="00CA5E28" w:rsidRPr="000569DC">
        <w:rPr>
          <w:rFonts w:eastAsia="Arial Unicode MS" w:cs="Arial"/>
          <w:sz w:val="20"/>
          <w:szCs w:val="20"/>
        </w:rPr>
        <w:t xml:space="preserve"> </w:t>
      </w:r>
      <w:r w:rsidR="00350B73" w:rsidRPr="000569DC">
        <w:rPr>
          <w:rFonts w:eastAsia="Arial Unicode MS" w:cs="Arial"/>
          <w:sz w:val="20"/>
          <w:szCs w:val="20"/>
        </w:rPr>
        <w:t xml:space="preserve">e cinco </w:t>
      </w:r>
      <w:r w:rsidRPr="000569DC">
        <w:rPr>
          <w:rFonts w:eastAsia="Arial Unicode MS" w:cs="Arial"/>
          <w:sz w:val="20"/>
          <w:szCs w:val="20"/>
        </w:rPr>
        <w:t xml:space="preserve">por cento) das Debêntures aderirem formalmente à Oferta de Resgate Antecipado Total. Nesse caso, a totalidade das Debêntures deverá ser resgatada, sendo certo que não haverá resgate antecipado parcial das Debêntures. </w:t>
      </w:r>
    </w:p>
    <w:p w14:paraId="5358F376" w14:textId="77777777" w:rsidR="00B6279D" w:rsidRPr="000569DC" w:rsidRDefault="00B6279D">
      <w:pPr>
        <w:pStyle w:val="PargrafodaLista"/>
        <w:tabs>
          <w:tab w:val="left" w:pos="1198"/>
          <w:tab w:val="left" w:pos="1199"/>
        </w:tabs>
        <w:spacing w:line="276" w:lineRule="auto"/>
        <w:ind w:left="0" w:right="-66"/>
        <w:rPr>
          <w:rFonts w:eastAsia="Arial Unicode MS" w:cs="Arial"/>
          <w:sz w:val="20"/>
          <w:szCs w:val="20"/>
        </w:rPr>
        <w:pPrChange w:id="672" w:author="Mariana Piovesan Ramos | Vieira Rezende" w:date="2021-11-19T20:13:00Z">
          <w:pPr>
            <w:pStyle w:val="PargrafodaLista"/>
            <w:tabs>
              <w:tab w:val="left" w:pos="1198"/>
              <w:tab w:val="left" w:pos="1199"/>
            </w:tabs>
            <w:spacing w:line="317" w:lineRule="auto"/>
            <w:ind w:left="0" w:right="-66"/>
          </w:pPr>
        </w:pPrChange>
      </w:pPr>
    </w:p>
    <w:p w14:paraId="1680DE2C" w14:textId="77777777" w:rsidR="00B6279D" w:rsidRPr="000569DC" w:rsidRDefault="00B6279D">
      <w:pPr>
        <w:pStyle w:val="PargrafodaLista"/>
        <w:numPr>
          <w:ilvl w:val="3"/>
          <w:numId w:val="18"/>
        </w:numPr>
        <w:tabs>
          <w:tab w:val="left" w:pos="1198"/>
          <w:tab w:val="left" w:pos="1199"/>
        </w:tabs>
        <w:spacing w:line="276" w:lineRule="auto"/>
        <w:ind w:left="0" w:right="-66" w:firstLine="0"/>
        <w:rPr>
          <w:rFonts w:eastAsia="Arial Unicode MS" w:cs="Arial"/>
          <w:sz w:val="20"/>
          <w:szCs w:val="20"/>
        </w:rPr>
        <w:pPrChange w:id="673" w:author="Mariana Piovesan Ramos | Vieira Rezende" w:date="2021-11-19T20:13:00Z">
          <w:pPr>
            <w:pStyle w:val="PargrafodaLista"/>
            <w:numPr>
              <w:ilvl w:val="3"/>
              <w:numId w:val="18"/>
            </w:numPr>
            <w:tabs>
              <w:tab w:val="left" w:pos="1198"/>
              <w:tab w:val="left" w:pos="1199"/>
            </w:tabs>
            <w:spacing w:line="317" w:lineRule="auto"/>
            <w:ind w:left="0" w:right="-66" w:hanging="1419"/>
          </w:pPr>
        </w:pPrChange>
      </w:pPr>
      <w:r w:rsidRPr="000569DC">
        <w:rPr>
          <w:rFonts w:eastAsia="Arial Unicode MS" w:cs="Arial"/>
          <w:sz w:val="20"/>
          <w:szCs w:val="20"/>
        </w:rPr>
        <w:t>Caso o resgate antecipado das Debêntures seja efetivado, ele deverá ocorrer em uma única data para todas as Debêntures, na data prevista na comunicação aos Debenturistas ou no Edital de Oferta de Resgate Antecipado Total.</w:t>
      </w:r>
    </w:p>
    <w:p w14:paraId="68D7EB77" w14:textId="77777777" w:rsidR="00B6279D" w:rsidRPr="000569DC" w:rsidRDefault="00B6279D">
      <w:pPr>
        <w:pStyle w:val="PargrafodaLista"/>
        <w:tabs>
          <w:tab w:val="left" w:pos="1198"/>
          <w:tab w:val="left" w:pos="1199"/>
        </w:tabs>
        <w:spacing w:line="276" w:lineRule="auto"/>
        <w:ind w:left="0" w:right="-66"/>
        <w:rPr>
          <w:rFonts w:eastAsia="Arial Unicode MS" w:cs="Arial"/>
          <w:sz w:val="20"/>
          <w:szCs w:val="20"/>
        </w:rPr>
        <w:pPrChange w:id="674" w:author="Mariana Piovesan Ramos | Vieira Rezende" w:date="2021-11-19T20:13:00Z">
          <w:pPr>
            <w:pStyle w:val="PargrafodaLista"/>
            <w:tabs>
              <w:tab w:val="left" w:pos="1198"/>
              <w:tab w:val="left" w:pos="1199"/>
            </w:tabs>
            <w:spacing w:line="317" w:lineRule="auto"/>
            <w:ind w:left="0" w:right="-66"/>
          </w:pPr>
        </w:pPrChange>
      </w:pPr>
    </w:p>
    <w:p w14:paraId="3E7117E3" w14:textId="77777777" w:rsidR="00B6279D" w:rsidRPr="000569DC" w:rsidRDefault="00B6279D">
      <w:pPr>
        <w:pStyle w:val="PargrafodaLista"/>
        <w:numPr>
          <w:ilvl w:val="3"/>
          <w:numId w:val="18"/>
        </w:numPr>
        <w:tabs>
          <w:tab w:val="left" w:pos="1198"/>
          <w:tab w:val="left" w:pos="1199"/>
        </w:tabs>
        <w:spacing w:line="276" w:lineRule="auto"/>
        <w:ind w:left="0" w:right="-66" w:firstLine="0"/>
        <w:rPr>
          <w:rFonts w:eastAsia="Arial Unicode MS" w:cs="Arial"/>
          <w:sz w:val="20"/>
          <w:szCs w:val="20"/>
        </w:rPr>
        <w:pPrChange w:id="675" w:author="Mariana Piovesan Ramos | Vieira Rezende" w:date="2021-11-19T20:13:00Z">
          <w:pPr>
            <w:pStyle w:val="PargrafodaLista"/>
            <w:numPr>
              <w:ilvl w:val="3"/>
              <w:numId w:val="18"/>
            </w:numPr>
            <w:tabs>
              <w:tab w:val="left" w:pos="1198"/>
              <w:tab w:val="left" w:pos="1199"/>
            </w:tabs>
            <w:spacing w:line="317" w:lineRule="auto"/>
            <w:ind w:left="0" w:right="-66" w:hanging="1419"/>
          </w:pPr>
        </w:pPrChange>
      </w:pPr>
      <w:r w:rsidRPr="000569DC">
        <w:rPr>
          <w:rFonts w:eastAsia="Arial Unicode MS" w:cs="Arial"/>
          <w:sz w:val="20"/>
          <w:szCs w:val="20"/>
        </w:rPr>
        <w:t>A eventual dispensa aos requisitos constantes nos incisos III e IV, do artigo 1º, da Resolução CMN 4.751, será considerada objeto de deliberação em Assembleia Geral de Debenturistas, nos termos do parágrafo 1º, do artigo 1º, da Resolução CMN 4.751, sendo que dependerá da aprovação, tanto em primeira quanto em segunda convocações, observado o quórum de deliberação estabelecido na Cláusula 8.4 abaixo.</w:t>
      </w:r>
    </w:p>
    <w:p w14:paraId="13AE2946" w14:textId="77777777" w:rsidR="00B6279D" w:rsidRPr="000569DC" w:rsidRDefault="00B6279D">
      <w:pPr>
        <w:pStyle w:val="PargrafodaLista"/>
        <w:tabs>
          <w:tab w:val="left" w:pos="1198"/>
          <w:tab w:val="left" w:pos="1199"/>
        </w:tabs>
        <w:spacing w:line="276" w:lineRule="auto"/>
        <w:ind w:left="0" w:right="-66"/>
        <w:rPr>
          <w:rFonts w:eastAsia="Arial Unicode MS" w:cs="Arial"/>
          <w:sz w:val="20"/>
          <w:szCs w:val="20"/>
        </w:rPr>
        <w:pPrChange w:id="676" w:author="Mariana Piovesan Ramos | Vieira Rezende" w:date="2021-11-19T20:13:00Z">
          <w:pPr>
            <w:pStyle w:val="PargrafodaLista"/>
            <w:tabs>
              <w:tab w:val="left" w:pos="1198"/>
              <w:tab w:val="left" w:pos="1199"/>
            </w:tabs>
            <w:spacing w:line="317" w:lineRule="auto"/>
            <w:ind w:left="0" w:right="-66"/>
          </w:pPr>
        </w:pPrChange>
      </w:pPr>
    </w:p>
    <w:p w14:paraId="1B7212B0" w14:textId="77777777" w:rsidR="00B6279D" w:rsidRPr="000569DC" w:rsidRDefault="00B6279D">
      <w:pPr>
        <w:pStyle w:val="PargrafodaLista"/>
        <w:numPr>
          <w:ilvl w:val="3"/>
          <w:numId w:val="18"/>
        </w:numPr>
        <w:tabs>
          <w:tab w:val="left" w:pos="1198"/>
          <w:tab w:val="left" w:pos="1199"/>
        </w:tabs>
        <w:spacing w:line="276" w:lineRule="auto"/>
        <w:ind w:left="0" w:right="-66" w:firstLine="0"/>
        <w:rPr>
          <w:rFonts w:eastAsia="Arial Unicode MS" w:cs="Arial"/>
          <w:sz w:val="20"/>
          <w:szCs w:val="20"/>
        </w:rPr>
        <w:pPrChange w:id="677" w:author="Mariana Piovesan Ramos | Vieira Rezende" w:date="2021-11-19T20:13:00Z">
          <w:pPr>
            <w:pStyle w:val="PargrafodaLista"/>
            <w:numPr>
              <w:ilvl w:val="3"/>
              <w:numId w:val="18"/>
            </w:numPr>
            <w:tabs>
              <w:tab w:val="left" w:pos="1198"/>
              <w:tab w:val="left" w:pos="1199"/>
            </w:tabs>
            <w:spacing w:line="317" w:lineRule="auto"/>
            <w:ind w:left="0" w:right="-66" w:hanging="1419"/>
          </w:pPr>
        </w:pPrChange>
      </w:pPr>
      <w:r w:rsidRPr="000569DC">
        <w:rPr>
          <w:rFonts w:eastAsia="Arial Unicode MS" w:cs="Arial"/>
          <w:sz w:val="20"/>
          <w:szCs w:val="20"/>
        </w:rPr>
        <w:t xml:space="preserve">A Emissora deverá: (i) na data de término do prazo de adesão à Oferta de Resgate Antecipado, confirmar ao Agente Fiduciário, que deverá informar os Debenturistas, se o resgate antecipado das Debêntures será efetivamente realizado; e (ii) com antecedência mínima de 5 (cinco) Dias Úteis da data do resgate antecipado, comunicar ao </w:t>
      </w:r>
      <w:r w:rsidR="00D61BBC" w:rsidRPr="000569DC">
        <w:rPr>
          <w:rFonts w:eastAsia="Arial Unicode MS" w:cs="Arial"/>
          <w:sz w:val="20"/>
          <w:szCs w:val="20"/>
        </w:rPr>
        <w:t xml:space="preserve">Agente de Liquidação </w:t>
      </w:r>
      <w:r w:rsidRPr="000569DC">
        <w:rPr>
          <w:rFonts w:eastAsia="Arial Unicode MS" w:cs="Arial"/>
          <w:sz w:val="20"/>
          <w:szCs w:val="20"/>
        </w:rPr>
        <w:t>e Escriturador e à B3 a data do resgate antecipado.</w:t>
      </w:r>
    </w:p>
    <w:p w14:paraId="02439C85" w14:textId="77777777" w:rsidR="00B6279D" w:rsidRPr="000569DC" w:rsidRDefault="00B6279D">
      <w:pPr>
        <w:pStyle w:val="PargrafodaLista"/>
        <w:tabs>
          <w:tab w:val="left" w:pos="1198"/>
          <w:tab w:val="left" w:pos="1199"/>
        </w:tabs>
        <w:spacing w:line="276" w:lineRule="auto"/>
        <w:ind w:left="0" w:right="-66"/>
        <w:rPr>
          <w:rFonts w:eastAsia="Arial Unicode MS" w:cs="Arial"/>
          <w:sz w:val="20"/>
          <w:szCs w:val="20"/>
        </w:rPr>
        <w:pPrChange w:id="678" w:author="Mariana Piovesan Ramos | Vieira Rezende" w:date="2021-11-19T20:13:00Z">
          <w:pPr>
            <w:pStyle w:val="PargrafodaLista"/>
            <w:tabs>
              <w:tab w:val="left" w:pos="1198"/>
              <w:tab w:val="left" w:pos="1199"/>
            </w:tabs>
            <w:spacing w:line="317" w:lineRule="auto"/>
            <w:ind w:left="0" w:right="-66"/>
          </w:pPr>
        </w:pPrChange>
      </w:pPr>
    </w:p>
    <w:p w14:paraId="76D83EBB" w14:textId="77777777" w:rsidR="00B6279D" w:rsidRPr="000569DC" w:rsidRDefault="00B6279D">
      <w:pPr>
        <w:pStyle w:val="PargrafodaLista"/>
        <w:numPr>
          <w:ilvl w:val="3"/>
          <w:numId w:val="18"/>
        </w:numPr>
        <w:tabs>
          <w:tab w:val="left" w:pos="1198"/>
          <w:tab w:val="left" w:pos="1199"/>
        </w:tabs>
        <w:spacing w:line="276" w:lineRule="auto"/>
        <w:ind w:left="0" w:right="-66" w:firstLine="0"/>
        <w:rPr>
          <w:rFonts w:eastAsia="Arial Unicode MS" w:cs="Arial"/>
          <w:sz w:val="20"/>
          <w:szCs w:val="20"/>
        </w:rPr>
        <w:pPrChange w:id="679" w:author="Mariana Piovesan Ramos | Vieira Rezende" w:date="2021-11-19T20:13:00Z">
          <w:pPr>
            <w:pStyle w:val="PargrafodaLista"/>
            <w:numPr>
              <w:ilvl w:val="3"/>
              <w:numId w:val="18"/>
            </w:numPr>
            <w:tabs>
              <w:tab w:val="left" w:pos="1198"/>
              <w:tab w:val="left" w:pos="1199"/>
            </w:tabs>
            <w:spacing w:line="317" w:lineRule="auto"/>
            <w:ind w:left="0" w:right="-66" w:hanging="1419"/>
          </w:pPr>
        </w:pPrChange>
      </w:pPr>
      <w:r w:rsidRPr="000569DC">
        <w:rPr>
          <w:rFonts w:eastAsia="Arial Unicode MS" w:cs="Arial"/>
          <w:sz w:val="20"/>
          <w:szCs w:val="20"/>
        </w:rPr>
        <w:t>As Debêntures resgatadas no âmbito da Oferta de Resgate Antecipado Total serão obrigatoriamente canceladas.</w:t>
      </w:r>
    </w:p>
    <w:p w14:paraId="60EB706A" w14:textId="77777777" w:rsidR="00B6279D" w:rsidRPr="000569DC" w:rsidRDefault="00B6279D">
      <w:pPr>
        <w:pStyle w:val="PargrafodaLista"/>
        <w:tabs>
          <w:tab w:val="left" w:pos="1198"/>
          <w:tab w:val="left" w:pos="1199"/>
        </w:tabs>
        <w:spacing w:line="276" w:lineRule="auto"/>
        <w:ind w:left="0" w:right="-66"/>
        <w:rPr>
          <w:rFonts w:eastAsia="Arial Unicode MS" w:cs="Arial"/>
          <w:sz w:val="20"/>
          <w:szCs w:val="20"/>
        </w:rPr>
        <w:pPrChange w:id="680" w:author="Mariana Piovesan Ramos | Vieira Rezende" w:date="2021-11-19T20:13:00Z">
          <w:pPr>
            <w:pStyle w:val="PargrafodaLista"/>
            <w:tabs>
              <w:tab w:val="left" w:pos="1198"/>
              <w:tab w:val="left" w:pos="1199"/>
            </w:tabs>
            <w:spacing w:line="317" w:lineRule="auto"/>
            <w:ind w:left="0" w:right="-66"/>
          </w:pPr>
        </w:pPrChange>
      </w:pPr>
    </w:p>
    <w:p w14:paraId="4344733E" w14:textId="77777777" w:rsidR="000A115D" w:rsidRPr="000569DC" w:rsidRDefault="00B6279D">
      <w:pPr>
        <w:pStyle w:val="PargrafodaLista"/>
        <w:numPr>
          <w:ilvl w:val="3"/>
          <w:numId w:val="18"/>
        </w:numPr>
        <w:tabs>
          <w:tab w:val="left" w:pos="1198"/>
          <w:tab w:val="left" w:pos="1199"/>
        </w:tabs>
        <w:spacing w:line="276" w:lineRule="auto"/>
        <w:ind w:left="0" w:right="-66" w:firstLine="0"/>
        <w:rPr>
          <w:sz w:val="20"/>
          <w:szCs w:val="20"/>
        </w:rPr>
        <w:pPrChange w:id="681" w:author="Mariana Piovesan Ramos | Vieira Rezende" w:date="2021-11-19T20:13:00Z">
          <w:pPr>
            <w:pStyle w:val="PargrafodaLista"/>
            <w:numPr>
              <w:ilvl w:val="3"/>
              <w:numId w:val="18"/>
            </w:numPr>
            <w:tabs>
              <w:tab w:val="left" w:pos="1198"/>
              <w:tab w:val="left" w:pos="1199"/>
            </w:tabs>
            <w:spacing w:line="317" w:lineRule="auto"/>
            <w:ind w:left="0" w:right="-66" w:hanging="1419"/>
          </w:pPr>
        </w:pPrChange>
      </w:pPr>
      <w:r w:rsidRPr="000569DC">
        <w:rPr>
          <w:rFonts w:eastAsia="Arial Unicode MS" w:cs="Arial"/>
          <w:sz w:val="20"/>
          <w:szCs w:val="20"/>
        </w:rPr>
        <w:t xml:space="preserve">O resgate antecipado ocorrerá, conforme o caso, de acordo com: (i) os procedimentos estabelecidos pela B3, para as Debêntures que estiverem custodiadas eletronicamente na B3; ou (ii) os procedimentos adotados pelo </w:t>
      </w:r>
      <w:r w:rsidR="00D61BBC" w:rsidRPr="000569DC">
        <w:rPr>
          <w:rFonts w:eastAsia="Arial Unicode MS" w:cs="Arial"/>
          <w:sz w:val="20"/>
          <w:szCs w:val="20"/>
        </w:rPr>
        <w:t>Agente de Liquidação</w:t>
      </w:r>
      <w:r w:rsidRPr="000569DC">
        <w:rPr>
          <w:rFonts w:eastAsia="Arial Unicode MS" w:cs="Arial"/>
          <w:sz w:val="20"/>
          <w:szCs w:val="20"/>
        </w:rPr>
        <w:t xml:space="preserve"> e Escriturador, para as Debêntures que não estiverem custodiadas eletronicamente na B3.</w:t>
      </w:r>
    </w:p>
    <w:p w14:paraId="3405D81B" w14:textId="77777777" w:rsidR="000A115D" w:rsidRPr="000569DC" w:rsidRDefault="000A115D">
      <w:pPr>
        <w:pStyle w:val="Corpodetexto"/>
        <w:spacing w:line="276" w:lineRule="auto"/>
        <w:ind w:right="-66"/>
        <w:pPrChange w:id="682" w:author="Mariana Piovesan Ramos | Vieira Rezende" w:date="2021-11-19T20:13:00Z">
          <w:pPr>
            <w:pStyle w:val="Corpodetexto"/>
            <w:spacing w:line="317" w:lineRule="auto"/>
            <w:ind w:right="-66"/>
          </w:pPr>
        </w:pPrChange>
      </w:pPr>
    </w:p>
    <w:p w14:paraId="5F4061B1" w14:textId="77777777" w:rsidR="000A115D" w:rsidRPr="000569DC" w:rsidRDefault="0040318D">
      <w:pPr>
        <w:pStyle w:val="PargrafodaLista"/>
        <w:numPr>
          <w:ilvl w:val="1"/>
          <w:numId w:val="18"/>
        </w:numPr>
        <w:tabs>
          <w:tab w:val="left" w:pos="1199"/>
        </w:tabs>
        <w:spacing w:line="276" w:lineRule="auto"/>
        <w:ind w:left="0" w:right="-66" w:firstLine="0"/>
        <w:rPr>
          <w:b/>
          <w:sz w:val="20"/>
          <w:szCs w:val="20"/>
        </w:rPr>
        <w:pPrChange w:id="683" w:author="Mariana Piovesan Ramos | Vieira Rezende" w:date="2021-11-19T20:13:00Z">
          <w:pPr>
            <w:pStyle w:val="PargrafodaLista"/>
            <w:numPr>
              <w:ilvl w:val="1"/>
              <w:numId w:val="18"/>
            </w:numPr>
            <w:tabs>
              <w:tab w:val="left" w:pos="1199"/>
            </w:tabs>
            <w:spacing w:line="317" w:lineRule="auto"/>
            <w:ind w:left="0" w:right="-66" w:hanging="720"/>
          </w:pPr>
        </w:pPrChange>
      </w:pPr>
      <w:r w:rsidRPr="000569DC">
        <w:rPr>
          <w:b/>
          <w:sz w:val="20"/>
          <w:szCs w:val="20"/>
        </w:rPr>
        <w:t>PUBLICIDADE</w:t>
      </w:r>
    </w:p>
    <w:p w14:paraId="43F0B3FE" w14:textId="77777777" w:rsidR="000A115D" w:rsidRPr="000569DC" w:rsidRDefault="000A115D">
      <w:pPr>
        <w:pStyle w:val="Corpodetexto"/>
        <w:spacing w:line="276" w:lineRule="auto"/>
        <w:ind w:right="-66"/>
        <w:rPr>
          <w:b/>
        </w:rPr>
        <w:pPrChange w:id="684" w:author="Mariana Piovesan Ramos | Vieira Rezende" w:date="2021-11-19T20:13:00Z">
          <w:pPr>
            <w:pStyle w:val="Corpodetexto"/>
            <w:spacing w:line="317" w:lineRule="auto"/>
            <w:ind w:right="-66"/>
          </w:pPr>
        </w:pPrChange>
      </w:pPr>
    </w:p>
    <w:p w14:paraId="0435F84F" w14:textId="6149D055" w:rsidR="000A115D" w:rsidRPr="000569DC" w:rsidRDefault="0040318D">
      <w:pPr>
        <w:pStyle w:val="PargrafodaLista"/>
        <w:numPr>
          <w:ilvl w:val="2"/>
          <w:numId w:val="18"/>
        </w:numPr>
        <w:tabs>
          <w:tab w:val="left" w:pos="1199"/>
        </w:tabs>
        <w:spacing w:line="276" w:lineRule="auto"/>
        <w:ind w:left="0" w:right="-66" w:firstLine="0"/>
        <w:rPr>
          <w:sz w:val="20"/>
          <w:szCs w:val="20"/>
        </w:rPr>
        <w:pPrChange w:id="685" w:author="Mariana Piovesan Ramos | Vieira Rezende" w:date="2021-11-19T20:13:00Z">
          <w:pPr>
            <w:pStyle w:val="PargrafodaLista"/>
            <w:numPr>
              <w:ilvl w:val="2"/>
              <w:numId w:val="18"/>
            </w:numPr>
            <w:tabs>
              <w:tab w:val="left" w:pos="1199"/>
            </w:tabs>
            <w:spacing w:line="317" w:lineRule="auto"/>
            <w:ind w:left="0" w:right="-66" w:hanging="708"/>
          </w:pPr>
        </w:pPrChange>
      </w:pPr>
      <w:r w:rsidRPr="000569DC">
        <w:rPr>
          <w:sz w:val="20"/>
          <w:szCs w:val="20"/>
        </w:rPr>
        <w:t xml:space="preserve">Todos os atos e decisões a serem tomados decorrentes desta Emissão que, de qualquer forma, vierem a envolver interesses dos Debenturistas, deverão ser obrigatoriamente comunicados na forma de avisos, nos Jornais de Publicação ou outro jornal que venha a ser designado para tanto pela </w:t>
      </w:r>
      <w:r w:rsidR="00200D94" w:rsidRPr="000569DC">
        <w:rPr>
          <w:sz w:val="20"/>
          <w:szCs w:val="20"/>
        </w:rPr>
        <w:t xml:space="preserve">Assembleia Geral </w:t>
      </w:r>
      <w:r w:rsidRPr="000569DC">
        <w:rPr>
          <w:sz w:val="20"/>
          <w:szCs w:val="20"/>
        </w:rPr>
        <w:t>de acionistas da Emissora, bem como na página da Emissora na rede mundial de computadores (</w:t>
      </w:r>
      <w:r w:rsidR="00FA714E" w:rsidRPr="000569DC">
        <w:rPr>
          <w:sz w:val="20"/>
          <w:szCs w:val="20"/>
        </w:rPr>
        <w:t>www.pchconfluencia.com.br</w:t>
      </w:r>
      <w:r w:rsidRPr="000569DC">
        <w:rPr>
          <w:sz w:val="20"/>
          <w:szCs w:val="20"/>
        </w:rPr>
        <w:t>), observado o estabelecido no artigo 289 da Lei das Sociedades por Ações e as limitações impostas pela Instrução CVM 476 em relação à publicidade da Oferta Restrita e os prazos legais, sendo que qualquer desses avisos publicados deverão ser enviados ao Agente Fiduciário. Caso a Emissora altere seu jornal de publicação após a Data</w:t>
      </w:r>
      <w:r w:rsidRPr="000569DC">
        <w:rPr>
          <w:spacing w:val="-14"/>
          <w:sz w:val="20"/>
          <w:szCs w:val="20"/>
        </w:rPr>
        <w:t xml:space="preserve"> </w:t>
      </w:r>
      <w:r w:rsidRPr="000569DC">
        <w:rPr>
          <w:sz w:val="20"/>
          <w:szCs w:val="20"/>
        </w:rPr>
        <w:t>de</w:t>
      </w:r>
      <w:r w:rsidRPr="000569DC">
        <w:rPr>
          <w:spacing w:val="-13"/>
          <w:sz w:val="20"/>
          <w:szCs w:val="20"/>
        </w:rPr>
        <w:t xml:space="preserve"> </w:t>
      </w:r>
      <w:r w:rsidRPr="000569DC">
        <w:rPr>
          <w:sz w:val="20"/>
          <w:szCs w:val="20"/>
        </w:rPr>
        <w:t>Emissão,</w:t>
      </w:r>
      <w:r w:rsidRPr="000569DC">
        <w:rPr>
          <w:spacing w:val="-13"/>
          <w:sz w:val="20"/>
          <w:szCs w:val="20"/>
        </w:rPr>
        <w:t xml:space="preserve"> </w:t>
      </w:r>
      <w:r w:rsidRPr="000569DC">
        <w:rPr>
          <w:sz w:val="20"/>
          <w:szCs w:val="20"/>
        </w:rPr>
        <w:t>deverá</w:t>
      </w:r>
      <w:r w:rsidRPr="000569DC">
        <w:rPr>
          <w:spacing w:val="-14"/>
          <w:sz w:val="20"/>
          <w:szCs w:val="20"/>
        </w:rPr>
        <w:t xml:space="preserve"> </w:t>
      </w:r>
      <w:r w:rsidRPr="000569DC">
        <w:rPr>
          <w:sz w:val="20"/>
          <w:szCs w:val="20"/>
        </w:rPr>
        <w:t>enviar</w:t>
      </w:r>
      <w:r w:rsidRPr="000569DC">
        <w:rPr>
          <w:spacing w:val="-15"/>
          <w:sz w:val="20"/>
          <w:szCs w:val="20"/>
        </w:rPr>
        <w:t xml:space="preserve"> </w:t>
      </w:r>
      <w:r w:rsidRPr="000569DC">
        <w:rPr>
          <w:sz w:val="20"/>
          <w:szCs w:val="20"/>
        </w:rPr>
        <w:t>notificação</w:t>
      </w:r>
      <w:r w:rsidRPr="000569DC">
        <w:rPr>
          <w:spacing w:val="-15"/>
          <w:sz w:val="20"/>
          <w:szCs w:val="20"/>
        </w:rPr>
        <w:t xml:space="preserve"> </w:t>
      </w:r>
      <w:r w:rsidRPr="000569DC">
        <w:rPr>
          <w:sz w:val="20"/>
          <w:szCs w:val="20"/>
        </w:rPr>
        <w:t>ao</w:t>
      </w:r>
      <w:r w:rsidRPr="000569DC">
        <w:rPr>
          <w:spacing w:val="-13"/>
          <w:sz w:val="20"/>
          <w:szCs w:val="20"/>
        </w:rPr>
        <w:t xml:space="preserve"> </w:t>
      </w:r>
      <w:r w:rsidRPr="000569DC">
        <w:rPr>
          <w:sz w:val="20"/>
          <w:szCs w:val="20"/>
        </w:rPr>
        <w:t>Agente</w:t>
      </w:r>
      <w:r w:rsidRPr="000569DC">
        <w:rPr>
          <w:spacing w:val="-15"/>
          <w:sz w:val="20"/>
          <w:szCs w:val="20"/>
        </w:rPr>
        <w:t xml:space="preserve"> </w:t>
      </w:r>
      <w:r w:rsidRPr="000569DC">
        <w:rPr>
          <w:sz w:val="20"/>
          <w:szCs w:val="20"/>
        </w:rPr>
        <w:t>Fiduciário</w:t>
      </w:r>
      <w:r w:rsidRPr="000569DC">
        <w:rPr>
          <w:spacing w:val="-15"/>
          <w:sz w:val="20"/>
          <w:szCs w:val="20"/>
        </w:rPr>
        <w:t xml:space="preserve"> </w:t>
      </w:r>
      <w:r w:rsidRPr="000569DC">
        <w:rPr>
          <w:sz w:val="20"/>
          <w:szCs w:val="20"/>
        </w:rPr>
        <w:t>informando</w:t>
      </w:r>
      <w:r w:rsidRPr="000569DC">
        <w:rPr>
          <w:spacing w:val="-15"/>
          <w:sz w:val="20"/>
          <w:szCs w:val="20"/>
        </w:rPr>
        <w:t xml:space="preserve"> </w:t>
      </w:r>
      <w:r w:rsidRPr="000569DC">
        <w:rPr>
          <w:sz w:val="20"/>
          <w:szCs w:val="20"/>
        </w:rPr>
        <w:t>o</w:t>
      </w:r>
      <w:r w:rsidRPr="000569DC">
        <w:rPr>
          <w:spacing w:val="-13"/>
          <w:sz w:val="20"/>
          <w:szCs w:val="20"/>
        </w:rPr>
        <w:t xml:space="preserve"> </w:t>
      </w:r>
      <w:r w:rsidRPr="000569DC">
        <w:rPr>
          <w:sz w:val="20"/>
          <w:szCs w:val="20"/>
        </w:rPr>
        <w:t>novo</w:t>
      </w:r>
      <w:r w:rsidRPr="000569DC">
        <w:rPr>
          <w:spacing w:val="-13"/>
          <w:sz w:val="20"/>
          <w:szCs w:val="20"/>
        </w:rPr>
        <w:t xml:space="preserve"> </w:t>
      </w:r>
      <w:r w:rsidRPr="000569DC">
        <w:rPr>
          <w:sz w:val="20"/>
          <w:szCs w:val="20"/>
        </w:rPr>
        <w:t>veículo e</w:t>
      </w:r>
      <w:r w:rsidRPr="000569DC">
        <w:rPr>
          <w:spacing w:val="-21"/>
          <w:sz w:val="20"/>
          <w:szCs w:val="20"/>
        </w:rPr>
        <w:t xml:space="preserve"> </w:t>
      </w:r>
      <w:r w:rsidRPr="000569DC">
        <w:rPr>
          <w:sz w:val="20"/>
          <w:szCs w:val="20"/>
        </w:rPr>
        <w:t>publicar,</w:t>
      </w:r>
      <w:r w:rsidRPr="000569DC">
        <w:rPr>
          <w:spacing w:val="-20"/>
          <w:sz w:val="20"/>
          <w:szCs w:val="20"/>
        </w:rPr>
        <w:t xml:space="preserve"> </w:t>
      </w:r>
      <w:r w:rsidRPr="000569DC">
        <w:rPr>
          <w:sz w:val="20"/>
          <w:szCs w:val="20"/>
        </w:rPr>
        <w:t>nos</w:t>
      </w:r>
      <w:r w:rsidRPr="000569DC">
        <w:rPr>
          <w:spacing w:val="-20"/>
          <w:sz w:val="20"/>
          <w:szCs w:val="20"/>
        </w:rPr>
        <w:t xml:space="preserve"> </w:t>
      </w:r>
      <w:r w:rsidRPr="000569DC">
        <w:rPr>
          <w:sz w:val="20"/>
          <w:szCs w:val="20"/>
        </w:rPr>
        <w:t>jornais</w:t>
      </w:r>
      <w:r w:rsidRPr="000569DC">
        <w:rPr>
          <w:spacing w:val="-21"/>
          <w:sz w:val="20"/>
          <w:szCs w:val="20"/>
        </w:rPr>
        <w:t xml:space="preserve"> </w:t>
      </w:r>
      <w:r w:rsidRPr="000569DC">
        <w:rPr>
          <w:sz w:val="20"/>
          <w:szCs w:val="20"/>
        </w:rPr>
        <w:t>anteriormente</w:t>
      </w:r>
      <w:r w:rsidRPr="000569DC">
        <w:rPr>
          <w:spacing w:val="-20"/>
          <w:sz w:val="20"/>
          <w:szCs w:val="20"/>
        </w:rPr>
        <w:t xml:space="preserve"> </w:t>
      </w:r>
      <w:r w:rsidRPr="000569DC">
        <w:rPr>
          <w:sz w:val="20"/>
          <w:szCs w:val="20"/>
        </w:rPr>
        <w:t>utilizados,</w:t>
      </w:r>
      <w:r w:rsidRPr="000569DC">
        <w:rPr>
          <w:spacing w:val="-21"/>
          <w:sz w:val="20"/>
          <w:szCs w:val="20"/>
        </w:rPr>
        <w:t xml:space="preserve"> </w:t>
      </w:r>
      <w:r w:rsidRPr="000569DC">
        <w:rPr>
          <w:sz w:val="20"/>
          <w:szCs w:val="20"/>
        </w:rPr>
        <w:t>aviso</w:t>
      </w:r>
      <w:r w:rsidRPr="000569DC">
        <w:rPr>
          <w:spacing w:val="-21"/>
          <w:sz w:val="20"/>
          <w:szCs w:val="20"/>
        </w:rPr>
        <w:t xml:space="preserve"> </w:t>
      </w:r>
      <w:r w:rsidRPr="000569DC">
        <w:rPr>
          <w:sz w:val="20"/>
          <w:szCs w:val="20"/>
        </w:rPr>
        <w:t>aos</w:t>
      </w:r>
      <w:r w:rsidRPr="000569DC">
        <w:rPr>
          <w:spacing w:val="-21"/>
          <w:sz w:val="20"/>
          <w:szCs w:val="20"/>
        </w:rPr>
        <w:t xml:space="preserve"> </w:t>
      </w:r>
      <w:r w:rsidRPr="000569DC">
        <w:rPr>
          <w:sz w:val="20"/>
          <w:szCs w:val="20"/>
        </w:rPr>
        <w:t>Debenturistas</w:t>
      </w:r>
      <w:r w:rsidRPr="000569DC">
        <w:rPr>
          <w:spacing w:val="-17"/>
          <w:sz w:val="20"/>
          <w:szCs w:val="20"/>
        </w:rPr>
        <w:t xml:space="preserve"> </w:t>
      </w:r>
      <w:r w:rsidRPr="000569DC">
        <w:rPr>
          <w:sz w:val="20"/>
          <w:szCs w:val="20"/>
        </w:rPr>
        <w:t>informando</w:t>
      </w:r>
      <w:r w:rsidRPr="000569DC">
        <w:rPr>
          <w:spacing w:val="-21"/>
          <w:sz w:val="20"/>
          <w:szCs w:val="20"/>
        </w:rPr>
        <w:t xml:space="preserve"> </w:t>
      </w:r>
      <w:r w:rsidRPr="000569DC">
        <w:rPr>
          <w:sz w:val="20"/>
          <w:szCs w:val="20"/>
        </w:rPr>
        <w:t>o</w:t>
      </w:r>
      <w:r w:rsidRPr="000569DC">
        <w:rPr>
          <w:spacing w:val="-20"/>
          <w:sz w:val="20"/>
          <w:szCs w:val="20"/>
        </w:rPr>
        <w:t xml:space="preserve"> </w:t>
      </w:r>
      <w:r w:rsidRPr="000569DC">
        <w:rPr>
          <w:sz w:val="20"/>
          <w:szCs w:val="20"/>
        </w:rPr>
        <w:t>novo veículo.</w:t>
      </w:r>
    </w:p>
    <w:p w14:paraId="2583AACB" w14:textId="77777777" w:rsidR="000A115D" w:rsidRPr="000569DC" w:rsidRDefault="000A115D">
      <w:pPr>
        <w:pStyle w:val="Corpodetexto"/>
        <w:spacing w:line="276" w:lineRule="auto"/>
        <w:ind w:right="-66"/>
        <w:pPrChange w:id="686" w:author="Mariana Piovesan Ramos | Vieira Rezende" w:date="2021-11-19T20:13:00Z">
          <w:pPr>
            <w:pStyle w:val="Corpodetexto"/>
            <w:spacing w:line="317" w:lineRule="auto"/>
            <w:ind w:right="-66"/>
          </w:pPr>
        </w:pPrChange>
      </w:pPr>
    </w:p>
    <w:p w14:paraId="473BFB26" w14:textId="77777777" w:rsidR="000A115D" w:rsidRPr="000569DC" w:rsidRDefault="0040318D">
      <w:pPr>
        <w:pStyle w:val="PargrafodaLista"/>
        <w:numPr>
          <w:ilvl w:val="1"/>
          <w:numId w:val="18"/>
        </w:numPr>
        <w:tabs>
          <w:tab w:val="left" w:pos="1199"/>
        </w:tabs>
        <w:spacing w:line="276" w:lineRule="auto"/>
        <w:ind w:left="0" w:right="-66" w:firstLine="0"/>
        <w:rPr>
          <w:b/>
          <w:sz w:val="20"/>
          <w:szCs w:val="20"/>
        </w:rPr>
        <w:pPrChange w:id="687" w:author="Mariana Piovesan Ramos | Vieira Rezende" w:date="2021-11-19T20:13:00Z">
          <w:pPr>
            <w:pStyle w:val="PargrafodaLista"/>
            <w:numPr>
              <w:ilvl w:val="1"/>
              <w:numId w:val="18"/>
            </w:numPr>
            <w:tabs>
              <w:tab w:val="left" w:pos="1199"/>
            </w:tabs>
            <w:spacing w:line="317" w:lineRule="auto"/>
            <w:ind w:left="0" w:right="-66" w:hanging="720"/>
          </w:pPr>
        </w:pPrChange>
      </w:pPr>
      <w:r w:rsidRPr="000569DC">
        <w:rPr>
          <w:b/>
          <w:sz w:val="20"/>
          <w:szCs w:val="20"/>
        </w:rPr>
        <w:t>COMPROVAÇÃO DE TITULARIDADE DAS</w:t>
      </w:r>
      <w:r w:rsidRPr="000569DC">
        <w:rPr>
          <w:b/>
          <w:spacing w:val="-3"/>
          <w:sz w:val="20"/>
          <w:szCs w:val="20"/>
        </w:rPr>
        <w:t xml:space="preserve"> </w:t>
      </w:r>
      <w:r w:rsidRPr="000569DC">
        <w:rPr>
          <w:b/>
          <w:sz w:val="20"/>
          <w:szCs w:val="20"/>
        </w:rPr>
        <w:t>DEBÊNTURES</w:t>
      </w:r>
    </w:p>
    <w:p w14:paraId="631EACA1" w14:textId="77777777" w:rsidR="000A115D" w:rsidRPr="000569DC" w:rsidRDefault="000A115D">
      <w:pPr>
        <w:pStyle w:val="Corpodetexto"/>
        <w:spacing w:line="276" w:lineRule="auto"/>
        <w:ind w:right="-66"/>
        <w:rPr>
          <w:b/>
        </w:rPr>
        <w:pPrChange w:id="688" w:author="Mariana Piovesan Ramos | Vieira Rezende" w:date="2021-11-19T20:13:00Z">
          <w:pPr>
            <w:pStyle w:val="Corpodetexto"/>
            <w:spacing w:line="317" w:lineRule="auto"/>
            <w:ind w:right="-66"/>
          </w:pPr>
        </w:pPrChange>
      </w:pPr>
    </w:p>
    <w:p w14:paraId="2AD195CC" w14:textId="77777777" w:rsidR="00785EA4" w:rsidRPr="000569DC" w:rsidRDefault="0040318D">
      <w:pPr>
        <w:pStyle w:val="PargrafodaLista"/>
        <w:numPr>
          <w:ilvl w:val="2"/>
          <w:numId w:val="18"/>
        </w:numPr>
        <w:tabs>
          <w:tab w:val="left" w:pos="1199"/>
        </w:tabs>
        <w:spacing w:line="276" w:lineRule="auto"/>
        <w:ind w:left="0" w:right="-66" w:firstLine="0"/>
        <w:rPr>
          <w:sz w:val="20"/>
          <w:szCs w:val="20"/>
        </w:rPr>
        <w:pPrChange w:id="689" w:author="Mariana Piovesan Ramos | Vieira Rezende" w:date="2021-11-19T20:13:00Z">
          <w:pPr>
            <w:pStyle w:val="PargrafodaLista"/>
            <w:numPr>
              <w:ilvl w:val="2"/>
              <w:numId w:val="18"/>
            </w:numPr>
            <w:tabs>
              <w:tab w:val="left" w:pos="1199"/>
            </w:tabs>
            <w:spacing w:line="317" w:lineRule="auto"/>
            <w:ind w:left="0" w:right="-66" w:hanging="708"/>
          </w:pPr>
        </w:pPrChange>
      </w:pPr>
      <w:r w:rsidRPr="000569DC">
        <w:rPr>
          <w:sz w:val="20"/>
          <w:szCs w:val="20"/>
        </w:rPr>
        <w:t>A Emissora não emitirá certificados de Debêntures. Para todos os fins de direito, a titularidade</w:t>
      </w:r>
      <w:r w:rsidRPr="000569DC">
        <w:rPr>
          <w:spacing w:val="-10"/>
          <w:sz w:val="20"/>
          <w:szCs w:val="20"/>
        </w:rPr>
        <w:t xml:space="preserve"> </w:t>
      </w:r>
      <w:r w:rsidRPr="000569DC">
        <w:rPr>
          <w:sz w:val="20"/>
          <w:szCs w:val="20"/>
        </w:rPr>
        <w:t>das</w:t>
      </w:r>
      <w:r w:rsidRPr="000569DC">
        <w:rPr>
          <w:spacing w:val="-9"/>
          <w:sz w:val="20"/>
          <w:szCs w:val="20"/>
        </w:rPr>
        <w:t xml:space="preserve"> </w:t>
      </w:r>
      <w:r w:rsidRPr="000569DC">
        <w:rPr>
          <w:sz w:val="20"/>
          <w:szCs w:val="20"/>
        </w:rPr>
        <w:t>Debêntures</w:t>
      </w:r>
      <w:r w:rsidRPr="000569DC">
        <w:rPr>
          <w:spacing w:val="-5"/>
          <w:sz w:val="20"/>
          <w:szCs w:val="20"/>
        </w:rPr>
        <w:t xml:space="preserve"> </w:t>
      </w:r>
      <w:r w:rsidRPr="000569DC">
        <w:rPr>
          <w:sz w:val="20"/>
          <w:szCs w:val="20"/>
        </w:rPr>
        <w:t>será</w:t>
      </w:r>
      <w:r w:rsidRPr="000569DC">
        <w:rPr>
          <w:spacing w:val="-6"/>
          <w:sz w:val="20"/>
          <w:szCs w:val="20"/>
        </w:rPr>
        <w:t xml:space="preserve"> </w:t>
      </w:r>
      <w:r w:rsidRPr="000569DC">
        <w:rPr>
          <w:sz w:val="20"/>
          <w:szCs w:val="20"/>
        </w:rPr>
        <w:t>comprovada</w:t>
      </w:r>
      <w:r w:rsidRPr="000569DC">
        <w:rPr>
          <w:spacing w:val="-7"/>
          <w:sz w:val="20"/>
          <w:szCs w:val="20"/>
        </w:rPr>
        <w:t xml:space="preserve"> </w:t>
      </w:r>
      <w:r w:rsidRPr="000569DC">
        <w:rPr>
          <w:sz w:val="20"/>
          <w:szCs w:val="20"/>
        </w:rPr>
        <w:t>pelo</w:t>
      </w:r>
      <w:r w:rsidRPr="000569DC">
        <w:rPr>
          <w:spacing w:val="-8"/>
          <w:sz w:val="20"/>
          <w:szCs w:val="20"/>
        </w:rPr>
        <w:t xml:space="preserve"> </w:t>
      </w:r>
      <w:r w:rsidRPr="000569DC">
        <w:rPr>
          <w:sz w:val="20"/>
          <w:szCs w:val="20"/>
        </w:rPr>
        <w:t>extrato</w:t>
      </w:r>
      <w:r w:rsidRPr="000569DC">
        <w:rPr>
          <w:spacing w:val="-8"/>
          <w:sz w:val="20"/>
          <w:szCs w:val="20"/>
        </w:rPr>
        <w:t xml:space="preserve"> </w:t>
      </w:r>
      <w:r w:rsidRPr="000569DC">
        <w:rPr>
          <w:sz w:val="20"/>
          <w:szCs w:val="20"/>
        </w:rPr>
        <w:t>emitido</w:t>
      </w:r>
      <w:r w:rsidRPr="000569DC">
        <w:rPr>
          <w:spacing w:val="-9"/>
          <w:sz w:val="20"/>
          <w:szCs w:val="20"/>
        </w:rPr>
        <w:t xml:space="preserve"> </w:t>
      </w:r>
      <w:r w:rsidRPr="000569DC">
        <w:rPr>
          <w:sz w:val="20"/>
          <w:szCs w:val="20"/>
        </w:rPr>
        <w:t>pelo</w:t>
      </w:r>
      <w:r w:rsidRPr="000569DC">
        <w:rPr>
          <w:spacing w:val="-8"/>
          <w:sz w:val="20"/>
          <w:szCs w:val="20"/>
        </w:rPr>
        <w:t xml:space="preserve"> </w:t>
      </w:r>
      <w:r w:rsidRPr="000569DC">
        <w:rPr>
          <w:sz w:val="20"/>
          <w:szCs w:val="20"/>
        </w:rPr>
        <w:t>Escriturador,</w:t>
      </w:r>
      <w:r w:rsidRPr="000569DC">
        <w:rPr>
          <w:spacing w:val="-7"/>
          <w:sz w:val="20"/>
          <w:szCs w:val="20"/>
        </w:rPr>
        <w:t xml:space="preserve"> </w:t>
      </w:r>
      <w:r w:rsidRPr="000569DC">
        <w:rPr>
          <w:sz w:val="20"/>
          <w:szCs w:val="20"/>
        </w:rPr>
        <w:t>onde serão</w:t>
      </w:r>
      <w:r w:rsidRPr="000569DC">
        <w:rPr>
          <w:spacing w:val="-17"/>
          <w:sz w:val="20"/>
          <w:szCs w:val="20"/>
        </w:rPr>
        <w:t xml:space="preserve"> </w:t>
      </w:r>
      <w:r w:rsidRPr="000569DC">
        <w:rPr>
          <w:sz w:val="20"/>
          <w:szCs w:val="20"/>
        </w:rPr>
        <w:t>inscritos</w:t>
      </w:r>
      <w:r w:rsidRPr="000569DC">
        <w:rPr>
          <w:spacing w:val="-13"/>
          <w:sz w:val="20"/>
          <w:szCs w:val="20"/>
        </w:rPr>
        <w:t xml:space="preserve"> </w:t>
      </w:r>
      <w:r w:rsidRPr="000569DC">
        <w:rPr>
          <w:sz w:val="20"/>
          <w:szCs w:val="20"/>
        </w:rPr>
        <w:t>os</w:t>
      </w:r>
      <w:r w:rsidRPr="000569DC">
        <w:rPr>
          <w:spacing w:val="-14"/>
          <w:sz w:val="20"/>
          <w:szCs w:val="20"/>
        </w:rPr>
        <w:t xml:space="preserve"> </w:t>
      </w:r>
      <w:r w:rsidRPr="000569DC">
        <w:rPr>
          <w:sz w:val="20"/>
          <w:szCs w:val="20"/>
        </w:rPr>
        <w:t>nomes</w:t>
      </w:r>
      <w:r w:rsidRPr="000569DC">
        <w:rPr>
          <w:spacing w:val="-15"/>
          <w:sz w:val="20"/>
          <w:szCs w:val="20"/>
        </w:rPr>
        <w:t xml:space="preserve"> </w:t>
      </w:r>
      <w:r w:rsidRPr="000569DC">
        <w:rPr>
          <w:sz w:val="20"/>
          <w:szCs w:val="20"/>
        </w:rPr>
        <w:t>dos</w:t>
      </w:r>
      <w:r w:rsidRPr="000569DC">
        <w:rPr>
          <w:spacing w:val="-13"/>
          <w:sz w:val="20"/>
          <w:szCs w:val="20"/>
        </w:rPr>
        <w:t xml:space="preserve"> </w:t>
      </w:r>
      <w:r w:rsidRPr="000569DC">
        <w:rPr>
          <w:sz w:val="20"/>
          <w:szCs w:val="20"/>
        </w:rPr>
        <w:t>respectivos</w:t>
      </w:r>
      <w:r w:rsidRPr="000569DC">
        <w:rPr>
          <w:spacing w:val="-16"/>
          <w:sz w:val="20"/>
          <w:szCs w:val="20"/>
        </w:rPr>
        <w:t xml:space="preserve"> </w:t>
      </w:r>
      <w:r w:rsidRPr="000569DC">
        <w:rPr>
          <w:sz w:val="20"/>
          <w:szCs w:val="20"/>
        </w:rPr>
        <w:t>Debenturistas.</w:t>
      </w:r>
      <w:r w:rsidRPr="000569DC">
        <w:rPr>
          <w:spacing w:val="-17"/>
          <w:sz w:val="20"/>
          <w:szCs w:val="20"/>
        </w:rPr>
        <w:t xml:space="preserve"> </w:t>
      </w:r>
      <w:r w:rsidRPr="000569DC">
        <w:rPr>
          <w:sz w:val="20"/>
          <w:szCs w:val="20"/>
        </w:rPr>
        <w:t>Adicionalmente,</w:t>
      </w:r>
      <w:r w:rsidRPr="000569DC">
        <w:rPr>
          <w:spacing w:val="-16"/>
          <w:sz w:val="20"/>
          <w:szCs w:val="20"/>
        </w:rPr>
        <w:t xml:space="preserve"> </w:t>
      </w:r>
      <w:r w:rsidRPr="000569DC">
        <w:rPr>
          <w:sz w:val="20"/>
          <w:szCs w:val="20"/>
        </w:rPr>
        <w:t>será</w:t>
      </w:r>
      <w:r w:rsidRPr="000569DC">
        <w:rPr>
          <w:spacing w:val="-12"/>
          <w:sz w:val="20"/>
          <w:szCs w:val="20"/>
        </w:rPr>
        <w:t xml:space="preserve"> </w:t>
      </w:r>
      <w:r w:rsidRPr="000569DC">
        <w:rPr>
          <w:sz w:val="20"/>
          <w:szCs w:val="20"/>
        </w:rPr>
        <w:t>reconhecido, como comprovante de titularidade das Debêntures, o extrato emitido pela B3, em nome do Debenturista, quando as Debêntures estiverem custodiadas eletronicamente na</w:t>
      </w:r>
      <w:r w:rsidRPr="000569DC">
        <w:rPr>
          <w:spacing w:val="-19"/>
          <w:sz w:val="20"/>
          <w:szCs w:val="20"/>
        </w:rPr>
        <w:t xml:space="preserve"> </w:t>
      </w:r>
      <w:r w:rsidRPr="000569DC">
        <w:rPr>
          <w:sz w:val="20"/>
          <w:szCs w:val="20"/>
        </w:rPr>
        <w:t>B3.</w:t>
      </w:r>
    </w:p>
    <w:p w14:paraId="456C8FDF" w14:textId="77777777" w:rsidR="00785EA4" w:rsidRPr="000569DC" w:rsidRDefault="00785EA4">
      <w:pPr>
        <w:pStyle w:val="Corpodetexto"/>
        <w:keepNext/>
        <w:widowControl/>
        <w:spacing w:line="276" w:lineRule="auto"/>
        <w:ind w:right="-68"/>
        <w:jc w:val="both"/>
        <w:pPrChange w:id="690" w:author="Mariana Piovesan Ramos | Vieira Rezende" w:date="2021-11-19T20:13:00Z">
          <w:pPr>
            <w:pStyle w:val="Corpodetexto"/>
            <w:keepNext/>
            <w:widowControl/>
            <w:spacing w:line="317" w:lineRule="auto"/>
            <w:ind w:right="-68"/>
            <w:jc w:val="both"/>
          </w:pPr>
        </w:pPrChange>
      </w:pPr>
    </w:p>
    <w:p w14:paraId="70D832E7" w14:textId="773A48B0" w:rsidR="000A115D" w:rsidRPr="000569DC" w:rsidRDefault="0040318D">
      <w:pPr>
        <w:pStyle w:val="PargrafodaLista"/>
        <w:keepNext/>
        <w:widowControl/>
        <w:numPr>
          <w:ilvl w:val="1"/>
          <w:numId w:val="18"/>
        </w:numPr>
        <w:tabs>
          <w:tab w:val="left" w:pos="1199"/>
        </w:tabs>
        <w:spacing w:line="276" w:lineRule="auto"/>
        <w:ind w:left="0" w:right="-68" w:firstLine="0"/>
        <w:rPr>
          <w:b/>
          <w:sz w:val="20"/>
          <w:szCs w:val="20"/>
        </w:rPr>
        <w:pPrChange w:id="691" w:author="Mariana Piovesan Ramos | Vieira Rezende" w:date="2021-11-19T20:13:00Z">
          <w:pPr>
            <w:pStyle w:val="PargrafodaLista"/>
            <w:keepNext/>
            <w:widowControl/>
            <w:numPr>
              <w:ilvl w:val="1"/>
              <w:numId w:val="18"/>
            </w:numPr>
            <w:tabs>
              <w:tab w:val="left" w:pos="1199"/>
            </w:tabs>
            <w:spacing w:line="317" w:lineRule="auto"/>
            <w:ind w:left="0" w:right="-68" w:hanging="720"/>
          </w:pPr>
        </w:pPrChange>
      </w:pPr>
      <w:r w:rsidRPr="000569DC">
        <w:rPr>
          <w:b/>
          <w:sz w:val="20"/>
          <w:szCs w:val="20"/>
        </w:rPr>
        <w:t>TRATAMENTO TRIBUTÁRIO</w:t>
      </w:r>
    </w:p>
    <w:p w14:paraId="3125C067" w14:textId="77777777" w:rsidR="000A115D" w:rsidRPr="000569DC" w:rsidRDefault="000A115D">
      <w:pPr>
        <w:pStyle w:val="Corpodetexto"/>
        <w:keepNext/>
        <w:widowControl/>
        <w:spacing w:line="276" w:lineRule="auto"/>
        <w:ind w:right="-68"/>
        <w:rPr>
          <w:b/>
        </w:rPr>
        <w:pPrChange w:id="692" w:author="Mariana Piovesan Ramos | Vieira Rezende" w:date="2021-11-19T20:13:00Z">
          <w:pPr>
            <w:pStyle w:val="Corpodetexto"/>
            <w:keepNext/>
            <w:widowControl/>
            <w:spacing w:line="317" w:lineRule="auto"/>
            <w:ind w:right="-68"/>
          </w:pPr>
        </w:pPrChange>
      </w:pPr>
    </w:p>
    <w:p w14:paraId="10530C42" w14:textId="77777777" w:rsidR="000A115D" w:rsidRPr="000569DC" w:rsidRDefault="0040318D">
      <w:pPr>
        <w:pStyle w:val="PargrafodaLista"/>
        <w:keepNext/>
        <w:widowControl/>
        <w:numPr>
          <w:ilvl w:val="2"/>
          <w:numId w:val="18"/>
        </w:numPr>
        <w:tabs>
          <w:tab w:val="left" w:pos="1187"/>
        </w:tabs>
        <w:spacing w:line="276" w:lineRule="auto"/>
        <w:ind w:left="0" w:right="-68" w:firstLine="0"/>
        <w:rPr>
          <w:sz w:val="20"/>
          <w:szCs w:val="20"/>
        </w:rPr>
        <w:pPrChange w:id="693" w:author="Mariana Piovesan Ramos | Vieira Rezende" w:date="2021-11-19T20:13:00Z">
          <w:pPr>
            <w:pStyle w:val="PargrafodaLista"/>
            <w:keepNext/>
            <w:widowControl/>
            <w:numPr>
              <w:ilvl w:val="2"/>
              <w:numId w:val="18"/>
            </w:numPr>
            <w:tabs>
              <w:tab w:val="left" w:pos="1187"/>
            </w:tabs>
            <w:spacing w:line="317" w:lineRule="auto"/>
            <w:ind w:left="0" w:right="-68" w:hanging="708"/>
          </w:pPr>
        </w:pPrChange>
      </w:pPr>
      <w:r w:rsidRPr="000569DC">
        <w:rPr>
          <w:sz w:val="20"/>
          <w:szCs w:val="20"/>
        </w:rPr>
        <w:t>As Debêntures gozam do tratamento tributário previsto nos artigos 1º e 2º da Lei 12.431.</w:t>
      </w:r>
    </w:p>
    <w:p w14:paraId="5D09F579" w14:textId="77777777" w:rsidR="000A115D" w:rsidRPr="000569DC" w:rsidRDefault="000A115D">
      <w:pPr>
        <w:pStyle w:val="Corpodetexto"/>
        <w:spacing w:line="276" w:lineRule="auto"/>
        <w:ind w:right="-66"/>
        <w:pPrChange w:id="694" w:author="Mariana Piovesan Ramos | Vieira Rezende" w:date="2021-11-19T20:13:00Z">
          <w:pPr>
            <w:pStyle w:val="Corpodetexto"/>
            <w:spacing w:line="317" w:lineRule="auto"/>
            <w:ind w:right="-66"/>
          </w:pPr>
        </w:pPrChange>
      </w:pPr>
    </w:p>
    <w:p w14:paraId="621B1752" w14:textId="77777777" w:rsidR="000A115D" w:rsidRPr="000569DC" w:rsidRDefault="0040318D">
      <w:pPr>
        <w:pStyle w:val="PargrafodaLista"/>
        <w:numPr>
          <w:ilvl w:val="2"/>
          <w:numId w:val="18"/>
        </w:numPr>
        <w:tabs>
          <w:tab w:val="left" w:pos="1187"/>
        </w:tabs>
        <w:spacing w:line="276" w:lineRule="auto"/>
        <w:ind w:left="0" w:right="-66" w:firstLine="0"/>
        <w:rPr>
          <w:sz w:val="20"/>
          <w:szCs w:val="20"/>
        </w:rPr>
        <w:pPrChange w:id="695" w:author="Mariana Piovesan Ramos | Vieira Rezende" w:date="2021-11-19T20:13:00Z">
          <w:pPr>
            <w:pStyle w:val="PargrafodaLista"/>
            <w:numPr>
              <w:ilvl w:val="2"/>
              <w:numId w:val="18"/>
            </w:numPr>
            <w:tabs>
              <w:tab w:val="left" w:pos="1187"/>
            </w:tabs>
            <w:spacing w:line="317" w:lineRule="auto"/>
            <w:ind w:left="0" w:right="-66" w:hanging="708"/>
          </w:pPr>
        </w:pPrChange>
      </w:pPr>
      <w:r w:rsidRPr="000569DC">
        <w:rPr>
          <w:sz w:val="20"/>
          <w:szCs w:val="20"/>
        </w:rPr>
        <w:t>Caso</w:t>
      </w:r>
      <w:r w:rsidRPr="000569DC">
        <w:rPr>
          <w:spacing w:val="-9"/>
          <w:sz w:val="20"/>
          <w:szCs w:val="20"/>
        </w:rPr>
        <w:t xml:space="preserve"> </w:t>
      </w:r>
      <w:r w:rsidRPr="000569DC">
        <w:rPr>
          <w:sz w:val="20"/>
          <w:szCs w:val="20"/>
        </w:rPr>
        <w:t>qualquer</w:t>
      </w:r>
      <w:r w:rsidRPr="000569DC">
        <w:rPr>
          <w:spacing w:val="-10"/>
          <w:sz w:val="20"/>
          <w:szCs w:val="20"/>
        </w:rPr>
        <w:t xml:space="preserve"> </w:t>
      </w:r>
      <w:r w:rsidRPr="000569DC">
        <w:rPr>
          <w:sz w:val="20"/>
          <w:szCs w:val="20"/>
        </w:rPr>
        <w:t>Debenturista</w:t>
      </w:r>
      <w:r w:rsidRPr="000569DC">
        <w:rPr>
          <w:spacing w:val="-9"/>
          <w:sz w:val="20"/>
          <w:szCs w:val="20"/>
        </w:rPr>
        <w:t xml:space="preserve"> </w:t>
      </w:r>
      <w:r w:rsidRPr="000569DC">
        <w:rPr>
          <w:sz w:val="20"/>
          <w:szCs w:val="20"/>
        </w:rPr>
        <w:t>goze</w:t>
      </w:r>
      <w:r w:rsidRPr="000569DC">
        <w:rPr>
          <w:spacing w:val="-11"/>
          <w:sz w:val="20"/>
          <w:szCs w:val="20"/>
        </w:rPr>
        <w:t xml:space="preserve"> </w:t>
      </w:r>
      <w:r w:rsidRPr="000569DC">
        <w:rPr>
          <w:sz w:val="20"/>
          <w:szCs w:val="20"/>
        </w:rPr>
        <w:t>de</w:t>
      </w:r>
      <w:r w:rsidRPr="000569DC">
        <w:rPr>
          <w:spacing w:val="-11"/>
          <w:sz w:val="20"/>
          <w:szCs w:val="20"/>
        </w:rPr>
        <w:t xml:space="preserve"> </w:t>
      </w:r>
      <w:r w:rsidRPr="000569DC">
        <w:rPr>
          <w:sz w:val="20"/>
          <w:szCs w:val="20"/>
        </w:rPr>
        <w:t>algum</w:t>
      </w:r>
      <w:r w:rsidRPr="000569DC">
        <w:rPr>
          <w:spacing w:val="-9"/>
          <w:sz w:val="20"/>
          <w:szCs w:val="20"/>
        </w:rPr>
        <w:t xml:space="preserve"> </w:t>
      </w:r>
      <w:r w:rsidRPr="000569DC">
        <w:rPr>
          <w:sz w:val="20"/>
          <w:szCs w:val="20"/>
        </w:rPr>
        <w:t>tipo</w:t>
      </w:r>
      <w:r w:rsidRPr="000569DC">
        <w:rPr>
          <w:spacing w:val="-10"/>
          <w:sz w:val="20"/>
          <w:szCs w:val="20"/>
        </w:rPr>
        <w:t xml:space="preserve"> </w:t>
      </w:r>
      <w:r w:rsidRPr="000569DC">
        <w:rPr>
          <w:sz w:val="20"/>
          <w:szCs w:val="20"/>
        </w:rPr>
        <w:t>de</w:t>
      </w:r>
      <w:r w:rsidRPr="000569DC">
        <w:rPr>
          <w:spacing w:val="-11"/>
          <w:sz w:val="20"/>
          <w:szCs w:val="20"/>
        </w:rPr>
        <w:t xml:space="preserve"> </w:t>
      </w:r>
      <w:r w:rsidRPr="000569DC">
        <w:rPr>
          <w:sz w:val="20"/>
          <w:szCs w:val="20"/>
        </w:rPr>
        <w:t>imunidade</w:t>
      </w:r>
      <w:r w:rsidRPr="000569DC">
        <w:rPr>
          <w:spacing w:val="-11"/>
          <w:sz w:val="20"/>
          <w:szCs w:val="20"/>
        </w:rPr>
        <w:t xml:space="preserve"> </w:t>
      </w:r>
      <w:r w:rsidRPr="000569DC">
        <w:rPr>
          <w:sz w:val="20"/>
          <w:szCs w:val="20"/>
        </w:rPr>
        <w:t>ou</w:t>
      </w:r>
      <w:r w:rsidRPr="000569DC">
        <w:rPr>
          <w:spacing w:val="-8"/>
          <w:sz w:val="20"/>
          <w:szCs w:val="20"/>
        </w:rPr>
        <w:t xml:space="preserve"> </w:t>
      </w:r>
      <w:r w:rsidRPr="000569DC">
        <w:rPr>
          <w:sz w:val="20"/>
          <w:szCs w:val="20"/>
        </w:rPr>
        <w:t>isenção</w:t>
      </w:r>
      <w:r w:rsidRPr="000569DC">
        <w:rPr>
          <w:spacing w:val="-10"/>
          <w:sz w:val="20"/>
          <w:szCs w:val="20"/>
        </w:rPr>
        <w:t xml:space="preserve"> </w:t>
      </w:r>
      <w:r w:rsidRPr="000569DC">
        <w:rPr>
          <w:sz w:val="20"/>
          <w:szCs w:val="20"/>
        </w:rPr>
        <w:t xml:space="preserve">tributária, diferente daquelas previstas na Lei 12.431, este deverá encaminhar ao </w:t>
      </w:r>
      <w:r w:rsidR="00D61BBC" w:rsidRPr="000569DC">
        <w:rPr>
          <w:rFonts w:eastAsia="Arial Unicode MS" w:cs="Arial"/>
          <w:sz w:val="20"/>
          <w:szCs w:val="20"/>
        </w:rPr>
        <w:t>Agente de Liquidação</w:t>
      </w:r>
      <w:r w:rsidRPr="000569DC">
        <w:rPr>
          <w:sz w:val="20"/>
          <w:szCs w:val="20"/>
        </w:rPr>
        <w:t xml:space="preserve"> e Escriturador, no prazo de até 10 (dez) Dias Úteis de antecedência em relação à data prevista para recebimento de quaisquer valores relativos às Debêntures, documentação comprobatória dessa imunidade ou isenção tributária, sob pena de ter descontados dos seus</w:t>
      </w:r>
      <w:r w:rsidRPr="000569DC">
        <w:rPr>
          <w:spacing w:val="-9"/>
          <w:sz w:val="20"/>
          <w:szCs w:val="20"/>
        </w:rPr>
        <w:t xml:space="preserve"> </w:t>
      </w:r>
      <w:r w:rsidRPr="000569DC">
        <w:rPr>
          <w:sz w:val="20"/>
          <w:szCs w:val="20"/>
        </w:rPr>
        <w:t>rendimentos</w:t>
      </w:r>
      <w:r w:rsidRPr="000569DC">
        <w:rPr>
          <w:spacing w:val="-8"/>
          <w:sz w:val="20"/>
          <w:szCs w:val="20"/>
        </w:rPr>
        <w:t xml:space="preserve"> </w:t>
      </w:r>
      <w:r w:rsidRPr="000569DC">
        <w:rPr>
          <w:sz w:val="20"/>
          <w:szCs w:val="20"/>
        </w:rPr>
        <w:t>os</w:t>
      </w:r>
      <w:r w:rsidRPr="000569DC">
        <w:rPr>
          <w:spacing w:val="-8"/>
          <w:sz w:val="20"/>
          <w:szCs w:val="20"/>
        </w:rPr>
        <w:t xml:space="preserve"> </w:t>
      </w:r>
      <w:r w:rsidRPr="000569DC">
        <w:rPr>
          <w:sz w:val="20"/>
          <w:szCs w:val="20"/>
        </w:rPr>
        <w:t>valores</w:t>
      </w:r>
      <w:r w:rsidRPr="000569DC">
        <w:rPr>
          <w:spacing w:val="-9"/>
          <w:sz w:val="20"/>
          <w:szCs w:val="20"/>
        </w:rPr>
        <w:t xml:space="preserve"> </w:t>
      </w:r>
      <w:r w:rsidRPr="000569DC">
        <w:rPr>
          <w:sz w:val="20"/>
          <w:szCs w:val="20"/>
        </w:rPr>
        <w:t>devidos,</w:t>
      </w:r>
      <w:r w:rsidRPr="000569DC">
        <w:rPr>
          <w:spacing w:val="-8"/>
          <w:sz w:val="20"/>
          <w:szCs w:val="20"/>
        </w:rPr>
        <w:t xml:space="preserve"> </w:t>
      </w:r>
      <w:r w:rsidRPr="000569DC">
        <w:rPr>
          <w:sz w:val="20"/>
          <w:szCs w:val="20"/>
        </w:rPr>
        <w:t>nos</w:t>
      </w:r>
      <w:r w:rsidRPr="000569DC">
        <w:rPr>
          <w:spacing w:val="-8"/>
          <w:sz w:val="20"/>
          <w:szCs w:val="20"/>
        </w:rPr>
        <w:t xml:space="preserve"> </w:t>
      </w:r>
      <w:r w:rsidRPr="000569DC">
        <w:rPr>
          <w:sz w:val="20"/>
          <w:szCs w:val="20"/>
        </w:rPr>
        <w:t>termos</w:t>
      </w:r>
      <w:r w:rsidRPr="000569DC">
        <w:rPr>
          <w:spacing w:val="-10"/>
          <w:sz w:val="20"/>
          <w:szCs w:val="20"/>
        </w:rPr>
        <w:t xml:space="preserve"> </w:t>
      </w:r>
      <w:r w:rsidRPr="000569DC">
        <w:rPr>
          <w:sz w:val="20"/>
          <w:szCs w:val="20"/>
        </w:rPr>
        <w:t>da</w:t>
      </w:r>
      <w:r w:rsidRPr="000569DC">
        <w:rPr>
          <w:spacing w:val="-8"/>
          <w:sz w:val="20"/>
          <w:szCs w:val="20"/>
        </w:rPr>
        <w:t xml:space="preserve"> </w:t>
      </w:r>
      <w:r w:rsidRPr="000569DC">
        <w:rPr>
          <w:sz w:val="20"/>
          <w:szCs w:val="20"/>
        </w:rPr>
        <w:t>legislação</w:t>
      </w:r>
      <w:r w:rsidRPr="000569DC">
        <w:rPr>
          <w:spacing w:val="-10"/>
          <w:sz w:val="20"/>
          <w:szCs w:val="20"/>
        </w:rPr>
        <w:t xml:space="preserve"> </w:t>
      </w:r>
      <w:r w:rsidRPr="000569DC">
        <w:rPr>
          <w:sz w:val="20"/>
          <w:szCs w:val="20"/>
        </w:rPr>
        <w:t>tributária</w:t>
      </w:r>
      <w:r w:rsidRPr="000569DC">
        <w:rPr>
          <w:spacing w:val="-9"/>
          <w:sz w:val="20"/>
          <w:szCs w:val="20"/>
        </w:rPr>
        <w:t xml:space="preserve"> </w:t>
      </w:r>
      <w:r w:rsidRPr="000569DC">
        <w:rPr>
          <w:sz w:val="20"/>
          <w:szCs w:val="20"/>
        </w:rPr>
        <w:t>em</w:t>
      </w:r>
      <w:r w:rsidRPr="000569DC">
        <w:rPr>
          <w:spacing w:val="-7"/>
          <w:sz w:val="20"/>
          <w:szCs w:val="20"/>
        </w:rPr>
        <w:t xml:space="preserve"> </w:t>
      </w:r>
      <w:r w:rsidRPr="000569DC">
        <w:rPr>
          <w:sz w:val="20"/>
          <w:szCs w:val="20"/>
        </w:rPr>
        <w:t>vigor</w:t>
      </w:r>
      <w:r w:rsidRPr="000569DC">
        <w:rPr>
          <w:spacing w:val="-7"/>
          <w:sz w:val="20"/>
          <w:szCs w:val="20"/>
        </w:rPr>
        <w:t xml:space="preserve"> </w:t>
      </w:r>
      <w:r w:rsidRPr="000569DC">
        <w:rPr>
          <w:sz w:val="20"/>
          <w:szCs w:val="20"/>
        </w:rPr>
        <w:t>e</w:t>
      </w:r>
      <w:r w:rsidRPr="000569DC">
        <w:rPr>
          <w:spacing w:val="-11"/>
          <w:sz w:val="20"/>
          <w:szCs w:val="20"/>
        </w:rPr>
        <w:t xml:space="preserve"> </w:t>
      </w:r>
      <w:r w:rsidRPr="000569DC">
        <w:rPr>
          <w:sz w:val="20"/>
          <w:szCs w:val="20"/>
        </w:rPr>
        <w:t>da</w:t>
      </w:r>
      <w:r w:rsidRPr="000569DC">
        <w:rPr>
          <w:spacing w:val="-7"/>
          <w:sz w:val="20"/>
          <w:szCs w:val="20"/>
        </w:rPr>
        <w:t xml:space="preserve"> </w:t>
      </w:r>
      <w:r w:rsidRPr="000569DC">
        <w:rPr>
          <w:sz w:val="20"/>
          <w:szCs w:val="20"/>
        </w:rPr>
        <w:t>Lei 12.431.</w:t>
      </w:r>
    </w:p>
    <w:p w14:paraId="445A8200" w14:textId="77777777" w:rsidR="000A115D" w:rsidRPr="000569DC" w:rsidRDefault="000A115D">
      <w:pPr>
        <w:pStyle w:val="Corpodetexto"/>
        <w:spacing w:line="276" w:lineRule="auto"/>
        <w:ind w:right="-66"/>
        <w:pPrChange w:id="696" w:author="Mariana Piovesan Ramos | Vieira Rezende" w:date="2021-11-19T20:13:00Z">
          <w:pPr>
            <w:pStyle w:val="Corpodetexto"/>
            <w:spacing w:line="317" w:lineRule="auto"/>
            <w:ind w:right="-66"/>
          </w:pPr>
        </w:pPrChange>
      </w:pPr>
    </w:p>
    <w:p w14:paraId="5F3A1257" w14:textId="77777777" w:rsidR="000A115D" w:rsidRPr="000569DC" w:rsidRDefault="0040318D">
      <w:pPr>
        <w:pStyle w:val="PargrafodaLista"/>
        <w:numPr>
          <w:ilvl w:val="2"/>
          <w:numId w:val="18"/>
        </w:numPr>
        <w:tabs>
          <w:tab w:val="left" w:pos="1187"/>
        </w:tabs>
        <w:spacing w:line="276" w:lineRule="auto"/>
        <w:ind w:left="0" w:right="-66" w:firstLine="0"/>
        <w:rPr>
          <w:sz w:val="20"/>
          <w:szCs w:val="20"/>
        </w:rPr>
        <w:pPrChange w:id="697" w:author="Mariana Piovesan Ramos | Vieira Rezende" w:date="2021-11-19T20:13:00Z">
          <w:pPr>
            <w:pStyle w:val="PargrafodaLista"/>
            <w:numPr>
              <w:ilvl w:val="2"/>
              <w:numId w:val="18"/>
            </w:numPr>
            <w:tabs>
              <w:tab w:val="left" w:pos="1187"/>
            </w:tabs>
            <w:spacing w:line="317" w:lineRule="auto"/>
            <w:ind w:left="0" w:right="-66" w:hanging="708"/>
          </w:pPr>
        </w:pPrChange>
      </w:pPr>
      <w:r w:rsidRPr="000569DC">
        <w:rPr>
          <w:sz w:val="20"/>
          <w:szCs w:val="20"/>
        </w:rPr>
        <w:t>O Debenturista que tenha apresentado documentação comprobatória de sua condição de imunidade ou isenção tributária, nos termos da Cláusula 4.1</w:t>
      </w:r>
      <w:r w:rsidR="00AE338E" w:rsidRPr="000569DC">
        <w:rPr>
          <w:sz w:val="20"/>
          <w:szCs w:val="20"/>
        </w:rPr>
        <w:t>4</w:t>
      </w:r>
      <w:r w:rsidRPr="000569DC">
        <w:rPr>
          <w:sz w:val="20"/>
          <w:szCs w:val="20"/>
        </w:rPr>
        <w:t xml:space="preserve">.2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w:t>
      </w:r>
      <w:r w:rsidR="00D61BBC" w:rsidRPr="000569DC">
        <w:rPr>
          <w:rFonts w:eastAsia="Arial Unicode MS" w:cs="Arial"/>
          <w:sz w:val="20"/>
          <w:szCs w:val="20"/>
        </w:rPr>
        <w:t>Agente de Liquidação</w:t>
      </w:r>
      <w:r w:rsidRPr="000569DC">
        <w:rPr>
          <w:sz w:val="20"/>
          <w:szCs w:val="20"/>
        </w:rPr>
        <w:t xml:space="preserve"> e Escriturador,</w:t>
      </w:r>
      <w:r w:rsidRPr="000569DC">
        <w:rPr>
          <w:spacing w:val="-13"/>
          <w:sz w:val="20"/>
          <w:szCs w:val="20"/>
        </w:rPr>
        <w:t xml:space="preserve"> </w:t>
      </w:r>
      <w:r w:rsidRPr="000569DC">
        <w:rPr>
          <w:sz w:val="20"/>
          <w:szCs w:val="20"/>
        </w:rPr>
        <w:t>bem</w:t>
      </w:r>
      <w:r w:rsidRPr="000569DC">
        <w:rPr>
          <w:spacing w:val="-10"/>
          <w:sz w:val="20"/>
          <w:szCs w:val="20"/>
        </w:rPr>
        <w:t xml:space="preserve"> </w:t>
      </w:r>
      <w:r w:rsidRPr="000569DC">
        <w:rPr>
          <w:sz w:val="20"/>
          <w:szCs w:val="20"/>
        </w:rPr>
        <w:t>como</w:t>
      </w:r>
      <w:r w:rsidRPr="000569DC">
        <w:rPr>
          <w:spacing w:val="-9"/>
          <w:sz w:val="20"/>
          <w:szCs w:val="20"/>
        </w:rPr>
        <w:t xml:space="preserve"> </w:t>
      </w:r>
      <w:r w:rsidRPr="000569DC">
        <w:rPr>
          <w:sz w:val="20"/>
          <w:szCs w:val="20"/>
        </w:rPr>
        <w:t>prestar</w:t>
      </w:r>
      <w:r w:rsidRPr="000569DC">
        <w:rPr>
          <w:spacing w:val="-11"/>
          <w:sz w:val="20"/>
          <w:szCs w:val="20"/>
        </w:rPr>
        <w:t xml:space="preserve"> </w:t>
      </w:r>
      <w:r w:rsidRPr="000569DC">
        <w:rPr>
          <w:sz w:val="20"/>
          <w:szCs w:val="20"/>
        </w:rPr>
        <w:t>qualquer</w:t>
      </w:r>
      <w:r w:rsidRPr="000569DC">
        <w:rPr>
          <w:spacing w:val="-14"/>
          <w:sz w:val="20"/>
          <w:szCs w:val="20"/>
        </w:rPr>
        <w:t xml:space="preserve"> </w:t>
      </w:r>
      <w:r w:rsidRPr="000569DC">
        <w:rPr>
          <w:sz w:val="20"/>
          <w:szCs w:val="20"/>
        </w:rPr>
        <w:t>informação</w:t>
      </w:r>
      <w:r w:rsidRPr="000569DC">
        <w:rPr>
          <w:spacing w:val="-12"/>
          <w:sz w:val="20"/>
          <w:szCs w:val="20"/>
        </w:rPr>
        <w:t xml:space="preserve"> </w:t>
      </w:r>
      <w:r w:rsidRPr="000569DC">
        <w:rPr>
          <w:sz w:val="20"/>
          <w:szCs w:val="20"/>
        </w:rPr>
        <w:t>adicional</w:t>
      </w:r>
      <w:r w:rsidRPr="000569DC">
        <w:rPr>
          <w:spacing w:val="-9"/>
          <w:sz w:val="20"/>
          <w:szCs w:val="20"/>
        </w:rPr>
        <w:t xml:space="preserve"> </w:t>
      </w:r>
      <w:r w:rsidRPr="000569DC">
        <w:rPr>
          <w:sz w:val="20"/>
          <w:szCs w:val="20"/>
        </w:rPr>
        <w:t>em</w:t>
      </w:r>
      <w:r w:rsidRPr="000569DC">
        <w:rPr>
          <w:spacing w:val="-10"/>
          <w:sz w:val="20"/>
          <w:szCs w:val="20"/>
        </w:rPr>
        <w:t xml:space="preserve"> </w:t>
      </w:r>
      <w:r w:rsidRPr="000569DC">
        <w:rPr>
          <w:sz w:val="20"/>
          <w:szCs w:val="20"/>
        </w:rPr>
        <w:t>relação</w:t>
      </w:r>
      <w:r w:rsidRPr="000569DC">
        <w:rPr>
          <w:spacing w:val="-14"/>
          <w:sz w:val="20"/>
          <w:szCs w:val="20"/>
        </w:rPr>
        <w:t xml:space="preserve"> </w:t>
      </w:r>
      <w:r w:rsidRPr="000569DC">
        <w:rPr>
          <w:sz w:val="20"/>
          <w:szCs w:val="20"/>
        </w:rPr>
        <w:t>ao</w:t>
      </w:r>
      <w:r w:rsidRPr="000569DC">
        <w:rPr>
          <w:spacing w:val="-14"/>
          <w:sz w:val="20"/>
          <w:szCs w:val="20"/>
        </w:rPr>
        <w:t xml:space="preserve"> </w:t>
      </w:r>
      <w:r w:rsidRPr="000569DC">
        <w:rPr>
          <w:sz w:val="20"/>
          <w:szCs w:val="20"/>
        </w:rPr>
        <w:t>tema</w:t>
      </w:r>
      <w:r w:rsidRPr="000569DC">
        <w:rPr>
          <w:spacing w:val="-10"/>
          <w:sz w:val="20"/>
          <w:szCs w:val="20"/>
        </w:rPr>
        <w:t xml:space="preserve"> </w:t>
      </w:r>
      <w:r w:rsidRPr="000569DC">
        <w:rPr>
          <w:sz w:val="20"/>
          <w:szCs w:val="20"/>
        </w:rPr>
        <w:t>que</w:t>
      </w:r>
      <w:r w:rsidRPr="000569DC">
        <w:rPr>
          <w:spacing w:val="-12"/>
          <w:sz w:val="20"/>
          <w:szCs w:val="20"/>
        </w:rPr>
        <w:t xml:space="preserve"> </w:t>
      </w:r>
      <w:r w:rsidRPr="000569DC">
        <w:rPr>
          <w:sz w:val="20"/>
          <w:szCs w:val="20"/>
        </w:rPr>
        <w:t xml:space="preserve">lhe seja solicitada pelo </w:t>
      </w:r>
      <w:r w:rsidR="00D61BBC" w:rsidRPr="000569DC">
        <w:rPr>
          <w:rFonts w:eastAsia="Arial Unicode MS" w:cs="Arial"/>
          <w:sz w:val="20"/>
          <w:szCs w:val="20"/>
        </w:rPr>
        <w:t>Agente de Liquidação</w:t>
      </w:r>
      <w:r w:rsidRPr="000569DC">
        <w:rPr>
          <w:sz w:val="20"/>
          <w:szCs w:val="20"/>
        </w:rPr>
        <w:t xml:space="preserve"> e Escriturador e/ou pela</w:t>
      </w:r>
      <w:r w:rsidRPr="000569DC">
        <w:rPr>
          <w:spacing w:val="-8"/>
          <w:sz w:val="20"/>
          <w:szCs w:val="20"/>
        </w:rPr>
        <w:t xml:space="preserve"> </w:t>
      </w:r>
      <w:r w:rsidRPr="000569DC">
        <w:rPr>
          <w:sz w:val="20"/>
          <w:szCs w:val="20"/>
        </w:rPr>
        <w:t>Emissora.</w:t>
      </w:r>
    </w:p>
    <w:p w14:paraId="51DE735D" w14:textId="77777777" w:rsidR="000A115D" w:rsidRPr="000569DC" w:rsidRDefault="000A115D">
      <w:pPr>
        <w:pStyle w:val="Corpodetexto"/>
        <w:spacing w:line="276" w:lineRule="auto"/>
        <w:ind w:right="-66"/>
        <w:pPrChange w:id="698" w:author="Mariana Piovesan Ramos | Vieira Rezende" w:date="2021-11-19T20:13:00Z">
          <w:pPr>
            <w:pStyle w:val="Corpodetexto"/>
            <w:spacing w:line="317" w:lineRule="auto"/>
            <w:ind w:right="-66"/>
          </w:pPr>
        </w:pPrChange>
      </w:pPr>
    </w:p>
    <w:p w14:paraId="5DFC95DE" w14:textId="77777777" w:rsidR="000A115D" w:rsidRPr="000569DC" w:rsidRDefault="0040318D">
      <w:pPr>
        <w:pStyle w:val="PargrafodaLista"/>
        <w:numPr>
          <w:ilvl w:val="2"/>
          <w:numId w:val="18"/>
        </w:numPr>
        <w:tabs>
          <w:tab w:val="left" w:pos="1187"/>
        </w:tabs>
        <w:spacing w:line="276" w:lineRule="auto"/>
        <w:ind w:left="0" w:right="-66" w:firstLine="0"/>
        <w:rPr>
          <w:sz w:val="20"/>
          <w:szCs w:val="20"/>
        </w:rPr>
        <w:pPrChange w:id="699" w:author="Mariana Piovesan Ramos | Vieira Rezende" w:date="2021-11-19T20:13:00Z">
          <w:pPr>
            <w:pStyle w:val="PargrafodaLista"/>
            <w:numPr>
              <w:ilvl w:val="2"/>
              <w:numId w:val="18"/>
            </w:numPr>
            <w:tabs>
              <w:tab w:val="left" w:pos="1187"/>
            </w:tabs>
            <w:spacing w:line="317" w:lineRule="auto"/>
            <w:ind w:left="0" w:right="-66" w:hanging="708"/>
          </w:pPr>
        </w:pPrChange>
      </w:pPr>
      <w:r w:rsidRPr="000569DC">
        <w:rPr>
          <w:sz w:val="20"/>
          <w:szCs w:val="20"/>
        </w:rPr>
        <w:t>Caso a Emissora não utilize os recursos na forma prevista na Cláusula 3.</w:t>
      </w:r>
      <w:r w:rsidR="00AE338E" w:rsidRPr="000569DC">
        <w:rPr>
          <w:sz w:val="20"/>
          <w:szCs w:val="20"/>
        </w:rPr>
        <w:t>8</w:t>
      </w:r>
      <w:r w:rsidRPr="000569DC">
        <w:rPr>
          <w:sz w:val="20"/>
          <w:szCs w:val="20"/>
        </w:rPr>
        <w:t xml:space="preserve"> acima, dando</w:t>
      </w:r>
      <w:r w:rsidRPr="000569DC">
        <w:rPr>
          <w:spacing w:val="-7"/>
          <w:sz w:val="20"/>
          <w:szCs w:val="20"/>
        </w:rPr>
        <w:t xml:space="preserve"> </w:t>
      </w:r>
      <w:r w:rsidRPr="000569DC">
        <w:rPr>
          <w:sz w:val="20"/>
          <w:szCs w:val="20"/>
        </w:rPr>
        <w:t>causa</w:t>
      </w:r>
      <w:r w:rsidRPr="000569DC">
        <w:rPr>
          <w:spacing w:val="-6"/>
          <w:sz w:val="20"/>
          <w:szCs w:val="20"/>
        </w:rPr>
        <w:t xml:space="preserve"> </w:t>
      </w:r>
      <w:r w:rsidRPr="000569DC">
        <w:rPr>
          <w:sz w:val="20"/>
          <w:szCs w:val="20"/>
        </w:rPr>
        <w:t>ao</w:t>
      </w:r>
      <w:r w:rsidRPr="000569DC">
        <w:rPr>
          <w:spacing w:val="-7"/>
          <w:sz w:val="20"/>
          <w:szCs w:val="20"/>
        </w:rPr>
        <w:t xml:space="preserve"> </w:t>
      </w:r>
      <w:r w:rsidRPr="000569DC">
        <w:rPr>
          <w:sz w:val="20"/>
          <w:szCs w:val="20"/>
        </w:rPr>
        <w:t>seu</w:t>
      </w:r>
      <w:r w:rsidRPr="000569DC">
        <w:rPr>
          <w:spacing w:val="-5"/>
          <w:sz w:val="20"/>
          <w:szCs w:val="20"/>
        </w:rPr>
        <w:t xml:space="preserve"> </w:t>
      </w:r>
      <w:r w:rsidRPr="000569DC">
        <w:rPr>
          <w:sz w:val="20"/>
          <w:szCs w:val="20"/>
        </w:rPr>
        <w:t>desenquadramento</w:t>
      </w:r>
      <w:r w:rsidRPr="000569DC">
        <w:rPr>
          <w:spacing w:val="-7"/>
          <w:sz w:val="20"/>
          <w:szCs w:val="20"/>
        </w:rPr>
        <w:t xml:space="preserve"> </w:t>
      </w:r>
      <w:r w:rsidRPr="000569DC">
        <w:rPr>
          <w:sz w:val="20"/>
          <w:szCs w:val="20"/>
        </w:rPr>
        <w:t>da</w:t>
      </w:r>
      <w:r w:rsidRPr="000569DC">
        <w:rPr>
          <w:spacing w:val="-5"/>
          <w:sz w:val="20"/>
          <w:szCs w:val="20"/>
        </w:rPr>
        <w:t xml:space="preserve"> </w:t>
      </w:r>
      <w:r w:rsidRPr="000569DC">
        <w:rPr>
          <w:sz w:val="20"/>
          <w:szCs w:val="20"/>
        </w:rPr>
        <w:t>Lei</w:t>
      </w:r>
      <w:r w:rsidRPr="000569DC">
        <w:rPr>
          <w:spacing w:val="-3"/>
          <w:sz w:val="20"/>
          <w:szCs w:val="20"/>
        </w:rPr>
        <w:t xml:space="preserve"> </w:t>
      </w:r>
      <w:r w:rsidRPr="000569DC">
        <w:rPr>
          <w:sz w:val="20"/>
          <w:szCs w:val="20"/>
        </w:rPr>
        <w:t>12.431,</w:t>
      </w:r>
      <w:r w:rsidRPr="000569DC">
        <w:rPr>
          <w:spacing w:val="-6"/>
          <w:sz w:val="20"/>
          <w:szCs w:val="20"/>
        </w:rPr>
        <w:t xml:space="preserve"> </w:t>
      </w:r>
      <w:r w:rsidRPr="000569DC">
        <w:rPr>
          <w:sz w:val="20"/>
          <w:szCs w:val="20"/>
        </w:rPr>
        <w:t>esta</w:t>
      </w:r>
      <w:r w:rsidRPr="000569DC">
        <w:rPr>
          <w:spacing w:val="-5"/>
          <w:sz w:val="20"/>
          <w:szCs w:val="20"/>
        </w:rPr>
        <w:t xml:space="preserve"> </w:t>
      </w:r>
      <w:r w:rsidRPr="000569DC">
        <w:rPr>
          <w:sz w:val="20"/>
          <w:szCs w:val="20"/>
        </w:rPr>
        <w:t>será</w:t>
      </w:r>
      <w:r w:rsidRPr="000569DC">
        <w:rPr>
          <w:spacing w:val="-3"/>
          <w:sz w:val="20"/>
          <w:szCs w:val="20"/>
        </w:rPr>
        <w:t xml:space="preserve"> </w:t>
      </w:r>
      <w:r w:rsidRPr="000569DC">
        <w:rPr>
          <w:sz w:val="20"/>
          <w:szCs w:val="20"/>
        </w:rPr>
        <w:t>responsável</w:t>
      </w:r>
      <w:r w:rsidRPr="000569DC">
        <w:rPr>
          <w:spacing w:val="3"/>
          <w:sz w:val="20"/>
          <w:szCs w:val="20"/>
        </w:rPr>
        <w:t xml:space="preserve"> </w:t>
      </w:r>
      <w:r w:rsidRPr="000569DC">
        <w:rPr>
          <w:sz w:val="20"/>
          <w:szCs w:val="20"/>
        </w:rPr>
        <w:t>pela</w:t>
      </w:r>
      <w:r w:rsidRPr="000569DC">
        <w:rPr>
          <w:spacing w:val="-5"/>
          <w:sz w:val="20"/>
          <w:szCs w:val="20"/>
        </w:rPr>
        <w:t xml:space="preserve"> </w:t>
      </w:r>
      <w:r w:rsidRPr="000569DC">
        <w:rPr>
          <w:sz w:val="20"/>
          <w:szCs w:val="20"/>
        </w:rPr>
        <w:t>multa</w:t>
      </w:r>
      <w:r w:rsidRPr="000569DC">
        <w:rPr>
          <w:spacing w:val="-5"/>
          <w:sz w:val="20"/>
          <w:szCs w:val="20"/>
        </w:rPr>
        <w:t xml:space="preserve"> </w:t>
      </w:r>
      <w:r w:rsidRPr="000569DC">
        <w:rPr>
          <w:sz w:val="20"/>
          <w:szCs w:val="20"/>
        </w:rPr>
        <w:t>a ser paga nos termos da Lei 12.431, no percentual vigente à época do</w:t>
      </w:r>
      <w:r w:rsidRPr="000569DC">
        <w:rPr>
          <w:spacing w:val="-13"/>
          <w:sz w:val="20"/>
          <w:szCs w:val="20"/>
        </w:rPr>
        <w:t xml:space="preserve"> </w:t>
      </w:r>
      <w:r w:rsidRPr="000569DC">
        <w:rPr>
          <w:sz w:val="20"/>
          <w:szCs w:val="20"/>
        </w:rPr>
        <w:t>pagamento.</w:t>
      </w:r>
    </w:p>
    <w:p w14:paraId="3E0E52BF" w14:textId="77777777" w:rsidR="000A115D" w:rsidRPr="000569DC" w:rsidRDefault="000A115D">
      <w:pPr>
        <w:pStyle w:val="Corpodetexto"/>
        <w:spacing w:line="276" w:lineRule="auto"/>
        <w:ind w:right="-66"/>
        <w:pPrChange w:id="700" w:author="Mariana Piovesan Ramos | Vieira Rezende" w:date="2021-11-19T20:13:00Z">
          <w:pPr>
            <w:pStyle w:val="Corpodetexto"/>
            <w:spacing w:line="317" w:lineRule="auto"/>
            <w:ind w:right="-66"/>
          </w:pPr>
        </w:pPrChange>
      </w:pPr>
    </w:p>
    <w:p w14:paraId="555AEBD8" w14:textId="1D4B9F11" w:rsidR="000964A1" w:rsidRPr="000569DC" w:rsidRDefault="0040318D">
      <w:pPr>
        <w:pStyle w:val="PargrafodaLista"/>
        <w:numPr>
          <w:ilvl w:val="2"/>
          <w:numId w:val="18"/>
        </w:numPr>
        <w:tabs>
          <w:tab w:val="left" w:pos="1187"/>
        </w:tabs>
        <w:spacing w:line="276" w:lineRule="auto"/>
        <w:ind w:left="0" w:right="-66" w:firstLine="0"/>
        <w:rPr>
          <w:sz w:val="20"/>
          <w:szCs w:val="20"/>
        </w:rPr>
        <w:pPrChange w:id="701" w:author="Mariana Piovesan Ramos | Vieira Rezende" w:date="2021-11-19T20:13:00Z">
          <w:pPr>
            <w:pStyle w:val="PargrafodaLista"/>
            <w:numPr>
              <w:ilvl w:val="2"/>
              <w:numId w:val="18"/>
            </w:numPr>
            <w:tabs>
              <w:tab w:val="left" w:pos="1187"/>
            </w:tabs>
            <w:spacing w:line="317" w:lineRule="auto"/>
            <w:ind w:left="0" w:right="-66" w:hanging="708"/>
          </w:pPr>
        </w:pPrChange>
      </w:pPr>
      <w:bookmarkStart w:id="702" w:name="_Hlk84246518"/>
      <w:r w:rsidRPr="000569DC">
        <w:rPr>
          <w:sz w:val="20"/>
          <w:szCs w:val="20"/>
        </w:rPr>
        <w:t>Sem prejuízo do disposto acima, caso, a qualquer momento durante a vigência da presente Emissão e até a Data de Vencimento, as Debêntures deixem de gozar do tratamento tributário previsto na Lei 12.431 ou haja qualquer retenção de tributos sobre os rendimentos das Debêntures</w:t>
      </w:r>
      <w:r w:rsidR="000964A1" w:rsidRPr="000569DC">
        <w:rPr>
          <w:sz w:val="20"/>
          <w:szCs w:val="20"/>
        </w:rPr>
        <w:t>: (a) por motivo imputável à Emissora, a Emissora desde já se obriga a arcar com todos os tributos que venham a ser devidos pelos Debenturistas, bem como com qualquer multa a ser paga nos termos da Lei 12.431, de modo que a Emissora deverá acrescer os pagamentos de quaisquer montantes relativos às Debêntures, valores adicionais suficientes para que os Debenturistas recebam tais pagamentos como se os referidos tributos não fossem incidentes, fora do âmbito da B3; ou</w:t>
      </w:r>
      <w:r w:rsidRPr="000569DC">
        <w:rPr>
          <w:sz w:val="20"/>
          <w:szCs w:val="20"/>
        </w:rPr>
        <w:t xml:space="preserve"> </w:t>
      </w:r>
      <w:r w:rsidR="000964A1" w:rsidRPr="000569DC">
        <w:rPr>
          <w:sz w:val="20"/>
          <w:szCs w:val="20"/>
        </w:rPr>
        <w:t>(b) por motivo não imputável à Emissora, esta poderá, a seu critério,</w:t>
      </w:r>
      <w:r w:rsidR="0095040E" w:rsidRPr="000569DC">
        <w:rPr>
          <w:sz w:val="20"/>
          <w:szCs w:val="20"/>
        </w:rPr>
        <w:t xml:space="preserve"> </w:t>
      </w:r>
      <w:r w:rsidR="0095040E" w:rsidRPr="000569DC">
        <w:rPr>
          <w:i/>
          <w:iCs/>
          <w:sz w:val="20"/>
          <w:szCs w:val="20"/>
        </w:rPr>
        <w:t>(x)</w:t>
      </w:r>
      <w:r w:rsidR="000964A1" w:rsidRPr="000569DC">
        <w:rPr>
          <w:sz w:val="20"/>
          <w:szCs w:val="20"/>
        </w:rPr>
        <w:t xml:space="preserve"> </w:t>
      </w:r>
      <w:r w:rsidR="0095040E" w:rsidRPr="000569DC">
        <w:rPr>
          <w:sz w:val="20"/>
          <w:szCs w:val="20"/>
        </w:rPr>
        <w:t xml:space="preserve">realizar </w:t>
      </w:r>
      <w:r w:rsidR="0001103F" w:rsidRPr="000569DC">
        <w:rPr>
          <w:sz w:val="20"/>
          <w:szCs w:val="20"/>
        </w:rPr>
        <w:t>a Oferta de</w:t>
      </w:r>
      <w:r w:rsidR="0095040E" w:rsidRPr="000569DC">
        <w:rPr>
          <w:sz w:val="20"/>
          <w:szCs w:val="20"/>
        </w:rPr>
        <w:t xml:space="preserve"> Resgate Antecipado Total das Debêntures, </w:t>
      </w:r>
      <w:r w:rsidR="0095040E" w:rsidRPr="000569DC">
        <w:rPr>
          <w:sz w:val="20"/>
          <w:szCs w:val="20"/>
          <w:lang w:val="pt-BR"/>
        </w:rPr>
        <w:t xml:space="preserve">desde que observado o disposto nesta Escritura de Emissão, na Lei 12.431, nas regras expedidas pelo CMN e na regulamentação aplicável, </w:t>
      </w:r>
      <w:r w:rsidR="0001103F" w:rsidRPr="000569DC">
        <w:rPr>
          <w:sz w:val="20"/>
          <w:szCs w:val="20"/>
          <w:lang w:val="pt-BR"/>
        </w:rPr>
        <w:t xml:space="preserve">e </w:t>
      </w:r>
      <w:r w:rsidR="0095040E" w:rsidRPr="000569DC">
        <w:rPr>
          <w:sz w:val="20"/>
          <w:szCs w:val="20"/>
          <w:lang w:val="pt-BR"/>
        </w:rPr>
        <w:t xml:space="preserve">cujo </w:t>
      </w:r>
      <w:r w:rsidR="0001103F" w:rsidRPr="000569DC">
        <w:rPr>
          <w:sz w:val="20"/>
          <w:szCs w:val="20"/>
          <w:lang w:val="pt-BR"/>
        </w:rPr>
        <w:t xml:space="preserve">Valor de Resgate Antecipado </w:t>
      </w:r>
      <w:r w:rsidR="0095040E" w:rsidRPr="000569DC">
        <w:rPr>
          <w:sz w:val="20"/>
          <w:szCs w:val="20"/>
          <w:lang w:val="pt-BR"/>
        </w:rPr>
        <w:t>deverá corresponder ao previsto na Cláusula 4.15.5.1 abaixo</w:t>
      </w:r>
      <w:r w:rsidR="0001103F" w:rsidRPr="000569DC">
        <w:rPr>
          <w:sz w:val="20"/>
          <w:szCs w:val="20"/>
          <w:lang w:val="pt-BR"/>
        </w:rPr>
        <w:t xml:space="preserve">, sendo certo que os Debenturistas que não aderirem à Oferta de Resgate Antecipado Total deverão </w:t>
      </w:r>
      <w:r w:rsidR="0001103F" w:rsidRPr="000569DC">
        <w:rPr>
          <w:sz w:val="20"/>
          <w:szCs w:val="20"/>
        </w:rPr>
        <w:t>arcar com todos os tributos que venham a ser devidos, bem como com qualquer multa a ser paga nos termos da Lei 12.431</w:t>
      </w:r>
      <w:r w:rsidR="0095040E" w:rsidRPr="000569DC">
        <w:rPr>
          <w:sz w:val="20"/>
          <w:szCs w:val="20"/>
          <w:lang w:val="pt-BR"/>
        </w:rPr>
        <w:t xml:space="preserve"> ou </w:t>
      </w:r>
      <w:r w:rsidR="0095040E" w:rsidRPr="000569DC">
        <w:rPr>
          <w:i/>
          <w:iCs/>
          <w:sz w:val="20"/>
          <w:szCs w:val="20"/>
          <w:lang w:val="pt-BR"/>
        </w:rPr>
        <w:t>(y)</w:t>
      </w:r>
      <w:r w:rsidR="0095040E" w:rsidRPr="000569DC">
        <w:rPr>
          <w:sz w:val="20"/>
          <w:szCs w:val="20"/>
          <w:lang w:val="pt-BR"/>
        </w:rPr>
        <w:t xml:space="preserve"> </w:t>
      </w:r>
      <w:r w:rsidR="0095040E" w:rsidRPr="000569DC">
        <w:rPr>
          <w:sz w:val="20"/>
          <w:szCs w:val="20"/>
        </w:rPr>
        <w:t>arcar com todos os tributos que venham a ser devidos pelos Debenturistas nos termos do item (a) desta Cláusula.</w:t>
      </w:r>
    </w:p>
    <w:p w14:paraId="17D6FCEC" w14:textId="77777777" w:rsidR="00E01E49" w:rsidRPr="000569DC" w:rsidRDefault="00E01E49">
      <w:pPr>
        <w:pStyle w:val="PargrafodaLista"/>
        <w:tabs>
          <w:tab w:val="left" w:pos="1187"/>
        </w:tabs>
        <w:spacing w:line="276" w:lineRule="auto"/>
        <w:ind w:left="0" w:right="-66"/>
        <w:rPr>
          <w:sz w:val="20"/>
          <w:szCs w:val="20"/>
        </w:rPr>
        <w:pPrChange w:id="703" w:author="Mariana Piovesan Ramos | Vieira Rezende" w:date="2021-11-19T20:13:00Z">
          <w:pPr>
            <w:pStyle w:val="PargrafodaLista"/>
            <w:tabs>
              <w:tab w:val="left" w:pos="1187"/>
            </w:tabs>
            <w:spacing w:line="317" w:lineRule="auto"/>
            <w:ind w:left="0" w:right="-66"/>
          </w:pPr>
        </w:pPrChange>
      </w:pPr>
    </w:p>
    <w:p w14:paraId="2DB1A527" w14:textId="412B7362" w:rsidR="00E01E49" w:rsidRPr="000569DC" w:rsidRDefault="00E01E49">
      <w:pPr>
        <w:pStyle w:val="PargrafodaLista"/>
        <w:numPr>
          <w:ilvl w:val="3"/>
          <w:numId w:val="18"/>
        </w:numPr>
        <w:spacing w:line="276" w:lineRule="auto"/>
        <w:ind w:left="0" w:right="-66" w:firstLine="0"/>
        <w:rPr>
          <w:sz w:val="20"/>
          <w:szCs w:val="20"/>
        </w:rPr>
        <w:pPrChange w:id="704" w:author="Mariana Piovesan Ramos | Vieira Rezende" w:date="2021-11-19T20:13:00Z">
          <w:pPr>
            <w:pStyle w:val="PargrafodaLista"/>
            <w:numPr>
              <w:ilvl w:val="3"/>
              <w:numId w:val="18"/>
            </w:numPr>
            <w:spacing w:line="317" w:lineRule="auto"/>
            <w:ind w:left="0" w:right="-66" w:hanging="1419"/>
          </w:pPr>
        </w:pPrChange>
      </w:pPr>
      <w:r w:rsidRPr="000569DC">
        <w:rPr>
          <w:rFonts w:cs="Tahoma"/>
          <w:sz w:val="20"/>
          <w:szCs w:val="20"/>
        </w:rPr>
        <w:t>O valor a ser pago em relação a cada uma das Debêntures objeto do item (</w:t>
      </w:r>
      <w:r w:rsidR="000964A1" w:rsidRPr="000569DC">
        <w:rPr>
          <w:rFonts w:cs="Tahoma"/>
          <w:sz w:val="20"/>
          <w:szCs w:val="20"/>
        </w:rPr>
        <w:t>b</w:t>
      </w:r>
      <w:r w:rsidRPr="000569DC">
        <w:rPr>
          <w:rFonts w:cs="Tahoma"/>
          <w:sz w:val="20"/>
          <w:szCs w:val="20"/>
        </w:rPr>
        <w:t xml:space="preserve">) da Cláusula 4.15.5 acima corresponderá ao valor indicado no item (i) ou no item (ii) abaixo, dos dois o maior, </w:t>
      </w:r>
      <w:r w:rsidRPr="000569DC">
        <w:rPr>
          <w:sz w:val="20"/>
          <w:szCs w:val="20"/>
        </w:rPr>
        <w:t>sem a incidência de qualquer penalidade ou prêmio de qualquer natureza</w:t>
      </w:r>
      <w:r w:rsidRPr="000569DC">
        <w:rPr>
          <w:rFonts w:cs="Tahoma"/>
          <w:sz w:val="20"/>
          <w:szCs w:val="20"/>
        </w:rPr>
        <w:t>:</w:t>
      </w:r>
    </w:p>
    <w:p w14:paraId="1319A495" w14:textId="77777777" w:rsidR="00E01E49" w:rsidRPr="000569DC" w:rsidRDefault="00E01E49">
      <w:pPr>
        <w:pStyle w:val="PargrafodaLista"/>
        <w:spacing w:line="276" w:lineRule="auto"/>
        <w:ind w:left="0" w:right="-66"/>
        <w:rPr>
          <w:sz w:val="20"/>
          <w:szCs w:val="20"/>
        </w:rPr>
        <w:pPrChange w:id="705" w:author="Mariana Piovesan Ramos | Vieira Rezende" w:date="2021-11-19T20:13:00Z">
          <w:pPr>
            <w:pStyle w:val="PargrafodaLista"/>
            <w:spacing w:line="317" w:lineRule="auto"/>
            <w:ind w:left="0" w:right="-66"/>
          </w:pPr>
        </w:pPrChange>
      </w:pPr>
    </w:p>
    <w:p w14:paraId="59CBB2AE" w14:textId="13D6020C" w:rsidR="00E01E49" w:rsidRPr="000569DC" w:rsidRDefault="00E01E49">
      <w:pPr>
        <w:pStyle w:val="Level1"/>
        <w:numPr>
          <w:ilvl w:val="0"/>
          <w:numId w:val="60"/>
        </w:numPr>
        <w:spacing w:after="0" w:line="276" w:lineRule="auto"/>
        <w:ind w:left="0" w:firstLine="0"/>
        <w:rPr>
          <w:rFonts w:ascii="Verdana" w:hAnsi="Verdana"/>
          <w:szCs w:val="20"/>
        </w:rPr>
        <w:pPrChange w:id="706" w:author="Mariana Piovesan Ramos | Vieira Rezende" w:date="2021-11-19T20:13:00Z">
          <w:pPr>
            <w:pStyle w:val="Level1"/>
            <w:numPr>
              <w:numId w:val="60"/>
            </w:numPr>
            <w:tabs>
              <w:tab w:val="clear" w:pos="567"/>
            </w:tabs>
            <w:spacing w:after="0" w:line="317" w:lineRule="auto"/>
            <w:ind w:left="1004" w:hanging="720"/>
          </w:pPr>
        </w:pPrChange>
      </w:pPr>
      <w:r w:rsidRPr="000569DC">
        <w:rPr>
          <w:rFonts w:ascii="Verdana" w:hAnsi="Verdana"/>
          <w:szCs w:val="20"/>
        </w:rPr>
        <w:t xml:space="preserve">Valor Nominal </w:t>
      </w:r>
      <w:r w:rsidR="00F11D37" w:rsidRPr="000569DC">
        <w:rPr>
          <w:rFonts w:ascii="Verdana" w:hAnsi="Verdana"/>
          <w:szCs w:val="20"/>
        </w:rPr>
        <w:t xml:space="preserve">Unitário </w:t>
      </w:r>
      <w:r w:rsidRPr="000569DC">
        <w:rPr>
          <w:rFonts w:ascii="Verdana" w:hAnsi="Verdana"/>
          <w:szCs w:val="20"/>
        </w:rPr>
        <w:t xml:space="preserve">Atualizado acrescido: (a) dos Juros Remuneratórios, calculados, </w:t>
      </w:r>
      <w:r w:rsidRPr="000569DC">
        <w:rPr>
          <w:rFonts w:ascii="Verdana" w:hAnsi="Verdana"/>
          <w:i/>
          <w:iCs/>
          <w:szCs w:val="20"/>
        </w:rPr>
        <w:t>pro rata temporis</w:t>
      </w:r>
      <w:r w:rsidRPr="000569DC">
        <w:rPr>
          <w:rFonts w:ascii="Verdana" w:hAnsi="Verdana"/>
          <w:szCs w:val="20"/>
        </w:rPr>
        <w:t>, desde a Primeira Data de Integralização ou a Data de Pagamento dos Juros Remuneratórios imediatamente anterior, conforme o caso, até a data do efetivo resgate; (b) dos Encargos Moratórios, se houver; e (c) de quaisquer obrigações pecuniárias e outros acréscimos referentes às Debêntures</w:t>
      </w:r>
      <w:r w:rsidR="00CF1FD1" w:rsidRPr="000569DC">
        <w:rPr>
          <w:rFonts w:ascii="Verdana" w:hAnsi="Verdana"/>
          <w:szCs w:val="20"/>
        </w:rPr>
        <w:t>, se houver</w:t>
      </w:r>
      <w:r w:rsidRPr="000569DC">
        <w:rPr>
          <w:rFonts w:ascii="Verdana" w:hAnsi="Verdana"/>
          <w:szCs w:val="20"/>
        </w:rPr>
        <w:t>; ou</w:t>
      </w:r>
    </w:p>
    <w:p w14:paraId="7692B325" w14:textId="77777777" w:rsidR="00E01E49" w:rsidRPr="000569DC" w:rsidRDefault="00E01E49">
      <w:pPr>
        <w:pStyle w:val="Level1"/>
        <w:numPr>
          <w:ilvl w:val="0"/>
          <w:numId w:val="0"/>
        </w:numPr>
        <w:spacing w:after="0" w:line="276" w:lineRule="auto"/>
        <w:rPr>
          <w:rFonts w:ascii="Verdana" w:hAnsi="Verdana"/>
          <w:szCs w:val="20"/>
        </w:rPr>
        <w:pPrChange w:id="707" w:author="Mariana Piovesan Ramos | Vieira Rezende" w:date="2021-11-19T20:13:00Z">
          <w:pPr>
            <w:pStyle w:val="Level1"/>
            <w:numPr>
              <w:numId w:val="0"/>
            </w:numPr>
            <w:tabs>
              <w:tab w:val="clear" w:pos="567"/>
            </w:tabs>
            <w:spacing w:after="0" w:line="317" w:lineRule="auto"/>
          </w:pPr>
        </w:pPrChange>
      </w:pPr>
    </w:p>
    <w:p w14:paraId="74EF8EE5" w14:textId="21BE7829" w:rsidR="00E01E49" w:rsidRPr="000569DC" w:rsidRDefault="00E01E49">
      <w:pPr>
        <w:pStyle w:val="Level1"/>
        <w:numPr>
          <w:ilvl w:val="0"/>
          <w:numId w:val="60"/>
        </w:numPr>
        <w:spacing w:after="0" w:line="276" w:lineRule="auto"/>
        <w:ind w:left="0" w:firstLine="0"/>
        <w:rPr>
          <w:rFonts w:ascii="Verdana" w:hAnsi="Verdana" w:cs="Tahoma"/>
          <w:szCs w:val="20"/>
        </w:rPr>
        <w:pPrChange w:id="708" w:author="Mariana Piovesan Ramos | Vieira Rezende" w:date="2021-11-19T20:13:00Z">
          <w:pPr>
            <w:pStyle w:val="Level1"/>
            <w:numPr>
              <w:numId w:val="60"/>
            </w:numPr>
            <w:tabs>
              <w:tab w:val="clear" w:pos="567"/>
            </w:tabs>
            <w:spacing w:after="0" w:line="317" w:lineRule="auto"/>
            <w:ind w:left="1004" w:hanging="720"/>
          </w:pPr>
        </w:pPrChange>
      </w:pPr>
      <w:r w:rsidRPr="000569DC">
        <w:rPr>
          <w:rFonts w:ascii="Verdana" w:hAnsi="Verdana" w:cs="Tahoma"/>
          <w:szCs w:val="20"/>
        </w:rPr>
        <w:t xml:space="preserve">Somatório do valor presente das parcelas remanescentes de pagamento de amortização do Valor Nominal </w:t>
      </w:r>
      <w:r w:rsidR="00F11D37" w:rsidRPr="000569DC">
        <w:rPr>
          <w:rFonts w:ascii="Verdana" w:hAnsi="Verdana" w:cs="Tahoma"/>
          <w:szCs w:val="20"/>
        </w:rPr>
        <w:t xml:space="preserve">Unitário </w:t>
      </w:r>
      <w:r w:rsidRPr="000569DC">
        <w:rPr>
          <w:rFonts w:ascii="Verdana" w:hAnsi="Verdana" w:cs="Tahoma"/>
          <w:szCs w:val="20"/>
        </w:rPr>
        <w:t xml:space="preserve">Atualizado e dos Juros Remuneratórios vincendas, utilizando como taxa de desconto a taxa interna </w:t>
      </w:r>
      <w:r w:rsidR="00037346" w:rsidRPr="000569DC">
        <w:rPr>
          <w:rFonts w:ascii="Verdana" w:hAnsi="Verdana" w:cs="Tahoma"/>
          <w:szCs w:val="20"/>
        </w:rPr>
        <w:t xml:space="preserve">real </w:t>
      </w:r>
      <w:r w:rsidRPr="000569DC">
        <w:rPr>
          <w:rFonts w:ascii="Verdana" w:hAnsi="Verdana" w:cs="Tahoma"/>
          <w:szCs w:val="20"/>
        </w:rPr>
        <w:t>de retorno do título Tesouro IPCA+ com pagamento de juros semestrais (NTN-B), com vencimento mais próximo ao prazo médio remanescente (</w:t>
      </w:r>
      <w:r w:rsidRPr="000569DC">
        <w:rPr>
          <w:rFonts w:ascii="Verdana" w:hAnsi="Verdana" w:cs="Tahoma"/>
          <w:i/>
          <w:szCs w:val="20"/>
        </w:rPr>
        <w:t>duration</w:t>
      </w:r>
      <w:r w:rsidRPr="000569DC">
        <w:rPr>
          <w:rFonts w:ascii="Verdana" w:hAnsi="Verdana" w:cs="Tahoma"/>
          <w:szCs w:val="20"/>
        </w:rPr>
        <w:t>) das Debêntures (“</w:t>
      </w:r>
      <w:r w:rsidRPr="000569DC">
        <w:rPr>
          <w:rFonts w:ascii="Verdana" w:hAnsi="Verdana" w:cs="Tahoma"/>
          <w:szCs w:val="20"/>
          <w:u w:val="single"/>
        </w:rPr>
        <w:t>Cupom IPCA</w:t>
      </w:r>
      <w:r w:rsidRPr="000569DC">
        <w:rPr>
          <w:rFonts w:ascii="Verdana" w:hAnsi="Verdana" w:cs="Tahoma"/>
          <w:szCs w:val="20"/>
        </w:rPr>
        <w:t xml:space="preserve">”) </w:t>
      </w:r>
      <w:r w:rsidR="0095040E" w:rsidRPr="000569DC">
        <w:rPr>
          <w:rFonts w:ascii="Verdana" w:hAnsi="Verdana" w:cs="Tahoma"/>
          <w:szCs w:val="20"/>
        </w:rPr>
        <w:t>a</w:t>
      </w:r>
      <w:r w:rsidR="0095040E" w:rsidRPr="000569DC">
        <w:rPr>
          <w:rFonts w:ascii="Verdana" w:hAnsi="Verdana" w:cs="Tahoma"/>
          <w:szCs w:val="20"/>
          <w:lang w:val="pt-PT"/>
        </w:rPr>
        <w:t xml:space="preserve">crescido exponencialmente de 0,40% (quarenta centésimos por cento) ao ano, </w:t>
      </w:r>
      <w:r w:rsidRPr="000569DC">
        <w:rPr>
          <w:rFonts w:ascii="Verdana" w:hAnsi="Verdana" w:cs="Tahoma"/>
          <w:szCs w:val="20"/>
        </w:rPr>
        <w:t xml:space="preserve">base 252, e somado aos Encargos Moratórios, se houver, </w:t>
      </w:r>
      <w:r w:rsidR="00E2639D" w:rsidRPr="000569DC">
        <w:rPr>
          <w:rFonts w:ascii="Verdana" w:hAnsi="Verdana" w:cs="Tahoma"/>
          <w:szCs w:val="20"/>
        </w:rPr>
        <w:t>a</w:t>
      </w:r>
      <w:r w:rsidRPr="000569DC">
        <w:rPr>
          <w:rFonts w:ascii="Verdana" w:hAnsi="Verdana" w:cs="Tahoma"/>
          <w:szCs w:val="20"/>
        </w:rPr>
        <w:t xml:space="preserve"> quaisquer obrigações pecuniárias e a outros acréscimos referentes às Debêntures</w:t>
      </w:r>
      <w:r w:rsidR="00CF1FD1" w:rsidRPr="000569DC">
        <w:rPr>
          <w:rFonts w:ascii="Verdana" w:hAnsi="Verdana" w:cs="Tahoma"/>
          <w:szCs w:val="20"/>
        </w:rPr>
        <w:t>, se houver</w:t>
      </w:r>
      <w:r w:rsidR="00E47D19" w:rsidRPr="000569DC">
        <w:rPr>
          <w:rFonts w:ascii="Verdana" w:hAnsi="Verdana" w:cs="Tahoma"/>
          <w:szCs w:val="20"/>
        </w:rPr>
        <w:t>:</w:t>
      </w:r>
    </w:p>
    <w:p w14:paraId="2549DC28" w14:textId="77777777" w:rsidR="00E01E49" w:rsidRPr="000569DC" w:rsidRDefault="00E01E49">
      <w:pPr>
        <w:pStyle w:val="Level1"/>
        <w:numPr>
          <w:ilvl w:val="0"/>
          <w:numId w:val="0"/>
        </w:numPr>
        <w:spacing w:after="0" w:line="276" w:lineRule="auto"/>
        <w:ind w:left="1004"/>
        <w:rPr>
          <w:rFonts w:ascii="Verdana" w:hAnsi="Verdana" w:cs="Tahoma"/>
          <w:szCs w:val="20"/>
        </w:rPr>
        <w:pPrChange w:id="709" w:author="Mariana Piovesan Ramos | Vieira Rezende" w:date="2021-11-19T20:13:00Z">
          <w:pPr>
            <w:pStyle w:val="Level1"/>
            <w:numPr>
              <w:numId w:val="0"/>
            </w:numPr>
            <w:tabs>
              <w:tab w:val="clear" w:pos="567"/>
            </w:tabs>
            <w:spacing w:after="0" w:line="317" w:lineRule="auto"/>
            <w:ind w:left="1004"/>
          </w:pPr>
        </w:pPrChange>
      </w:pPr>
    </w:p>
    <w:p w14:paraId="1D8FB2D7" w14:textId="77777777" w:rsidR="00E01E49" w:rsidRPr="000569DC" w:rsidRDefault="00E01E49">
      <w:pPr>
        <w:pStyle w:val="Level1"/>
        <w:numPr>
          <w:ilvl w:val="0"/>
          <w:numId w:val="0"/>
        </w:numPr>
        <w:spacing w:after="0" w:line="276" w:lineRule="auto"/>
        <w:rPr>
          <w:rFonts w:ascii="Verdana" w:hAnsi="Verdana" w:cs="Tahoma"/>
          <w:iCs/>
          <w:szCs w:val="20"/>
          <w:lang w:val="en-US"/>
        </w:rPr>
        <w:pPrChange w:id="710" w:author="Mariana Piovesan Ramos | Vieira Rezende" w:date="2021-11-19T20:13:00Z">
          <w:pPr>
            <w:pStyle w:val="Level1"/>
            <w:numPr>
              <w:numId w:val="0"/>
            </w:numPr>
            <w:tabs>
              <w:tab w:val="clear" w:pos="567"/>
            </w:tabs>
            <w:spacing w:after="0" w:line="317" w:lineRule="auto"/>
          </w:pPr>
        </w:pPrChange>
      </w:pPr>
      <m:oMathPara>
        <m:oMath>
          <m:r>
            <w:rPr>
              <w:rFonts w:ascii="Cambria Math" w:hAnsi="Cambria Math" w:cs="Tahoma"/>
              <w:szCs w:val="20"/>
              <w:lang w:val="en-US"/>
            </w:rPr>
            <m:t>VP=</m:t>
          </m:r>
          <m:nary>
            <m:naryPr>
              <m:chr m:val="∑"/>
              <m:limLoc m:val="undOvr"/>
              <m:ctrlPr>
                <w:rPr>
                  <w:rFonts w:ascii="Cambria Math" w:hAnsi="Cambria Math" w:cs="Tahoma"/>
                  <w:i/>
                  <w:iCs/>
                  <w:szCs w:val="20"/>
                  <w:lang w:val="en-US"/>
                </w:rPr>
              </m:ctrlPr>
            </m:naryPr>
            <m:sub>
              <m:r>
                <w:rPr>
                  <w:rFonts w:ascii="Cambria Math" w:hAnsi="Cambria Math" w:cs="Tahoma"/>
                  <w:szCs w:val="20"/>
                  <w:lang w:val="en-US"/>
                </w:rPr>
                <m:t>k=1</m:t>
              </m:r>
            </m:sub>
            <m:sup>
              <m:r>
                <w:rPr>
                  <w:rFonts w:ascii="Cambria Math" w:hAnsi="Cambria Math" w:cs="Tahoma"/>
                  <w:szCs w:val="20"/>
                  <w:lang w:val="en-US"/>
                </w:rPr>
                <m:t>n</m:t>
              </m:r>
            </m:sup>
            <m:e>
              <m:d>
                <m:dPr>
                  <m:ctrlPr>
                    <w:rPr>
                      <w:rFonts w:ascii="Cambria Math" w:hAnsi="Cambria Math" w:cs="Tahoma"/>
                      <w:i/>
                      <w:iCs/>
                      <w:szCs w:val="20"/>
                      <w:lang w:val="en-US"/>
                    </w:rPr>
                  </m:ctrlPr>
                </m:dPr>
                <m:e>
                  <m:f>
                    <m:fPr>
                      <m:ctrlPr>
                        <w:rPr>
                          <w:rFonts w:ascii="Cambria Math" w:hAnsi="Cambria Math" w:cs="Tahoma"/>
                          <w:i/>
                          <w:iCs/>
                          <w:szCs w:val="20"/>
                          <w:lang w:val="en-US"/>
                        </w:rPr>
                      </m:ctrlPr>
                    </m:fPr>
                    <m:num>
                      <m:r>
                        <w:rPr>
                          <w:rFonts w:ascii="Cambria Math" w:hAnsi="Cambria Math" w:cs="Tahoma"/>
                          <w:szCs w:val="20"/>
                          <w:lang w:val="en-US"/>
                        </w:rPr>
                        <m:t>VNEk</m:t>
                      </m:r>
                    </m:num>
                    <m:den>
                      <m:r>
                        <w:rPr>
                          <w:rFonts w:ascii="Cambria Math" w:hAnsi="Cambria Math" w:cs="Tahoma"/>
                          <w:szCs w:val="20"/>
                          <w:lang w:val="en-US"/>
                        </w:rPr>
                        <m:t>FVPk</m:t>
                      </m:r>
                    </m:den>
                  </m:f>
                  <m:r>
                    <w:rPr>
                      <w:rFonts w:ascii="Cambria Math" w:hAnsi="Cambria Math" w:cs="Tahoma"/>
                      <w:szCs w:val="20"/>
                      <w:lang w:val="en-US"/>
                    </w:rPr>
                    <m:t xml:space="preserve"> ×C</m:t>
                  </m:r>
                </m:e>
              </m:d>
            </m:e>
          </m:nary>
        </m:oMath>
      </m:oMathPara>
    </w:p>
    <w:p w14:paraId="2CCCA073" w14:textId="77777777" w:rsidR="00E01E49" w:rsidRPr="000569DC" w:rsidRDefault="00E01E49">
      <w:pPr>
        <w:pStyle w:val="Level1"/>
        <w:numPr>
          <w:ilvl w:val="0"/>
          <w:numId w:val="0"/>
        </w:numPr>
        <w:spacing w:after="0" w:line="276" w:lineRule="auto"/>
        <w:rPr>
          <w:rFonts w:ascii="Verdana" w:hAnsi="Verdana" w:cs="Tahoma"/>
          <w:szCs w:val="20"/>
        </w:rPr>
        <w:pPrChange w:id="711" w:author="Mariana Piovesan Ramos | Vieira Rezende" w:date="2021-11-19T20:13:00Z">
          <w:pPr>
            <w:pStyle w:val="Level1"/>
            <w:numPr>
              <w:numId w:val="0"/>
            </w:numPr>
            <w:tabs>
              <w:tab w:val="clear" w:pos="567"/>
            </w:tabs>
            <w:spacing w:after="0" w:line="317" w:lineRule="auto"/>
          </w:pPr>
        </w:pPrChange>
      </w:pPr>
      <w:r w:rsidRPr="000569DC">
        <w:rPr>
          <w:rFonts w:ascii="Verdana" w:hAnsi="Verdana" w:cs="Tahoma"/>
          <w:szCs w:val="20"/>
        </w:rPr>
        <w:t>Onde:</w:t>
      </w:r>
    </w:p>
    <w:p w14:paraId="4134140C" w14:textId="77777777" w:rsidR="00E01E49" w:rsidRPr="000569DC" w:rsidRDefault="00E01E49">
      <w:pPr>
        <w:pStyle w:val="Level1"/>
        <w:numPr>
          <w:ilvl w:val="0"/>
          <w:numId w:val="0"/>
        </w:numPr>
        <w:spacing w:after="0" w:line="276" w:lineRule="auto"/>
        <w:rPr>
          <w:rFonts w:ascii="Verdana" w:hAnsi="Verdana" w:cs="Tahoma"/>
          <w:szCs w:val="20"/>
        </w:rPr>
        <w:pPrChange w:id="712" w:author="Mariana Piovesan Ramos | Vieira Rezende" w:date="2021-11-19T20:13:00Z">
          <w:pPr>
            <w:pStyle w:val="Level1"/>
            <w:numPr>
              <w:numId w:val="0"/>
            </w:numPr>
            <w:tabs>
              <w:tab w:val="clear" w:pos="567"/>
            </w:tabs>
            <w:spacing w:after="0" w:line="317" w:lineRule="auto"/>
          </w:pPr>
        </w:pPrChange>
      </w:pPr>
    </w:p>
    <w:p w14:paraId="05F1FA03" w14:textId="77777777" w:rsidR="00E01E49" w:rsidRPr="000569DC" w:rsidRDefault="00E01E49">
      <w:pPr>
        <w:pStyle w:val="Level1"/>
        <w:numPr>
          <w:ilvl w:val="0"/>
          <w:numId w:val="0"/>
        </w:numPr>
        <w:spacing w:after="0" w:line="276" w:lineRule="auto"/>
        <w:ind w:left="993"/>
        <w:rPr>
          <w:rFonts w:ascii="Verdana" w:hAnsi="Verdana" w:cs="Tahoma"/>
          <w:szCs w:val="20"/>
        </w:rPr>
        <w:pPrChange w:id="713" w:author="Mariana Piovesan Ramos | Vieira Rezende" w:date="2021-11-19T20:13:00Z">
          <w:pPr>
            <w:pStyle w:val="Level1"/>
            <w:numPr>
              <w:numId w:val="0"/>
            </w:numPr>
            <w:tabs>
              <w:tab w:val="clear" w:pos="567"/>
            </w:tabs>
            <w:spacing w:after="0" w:line="317" w:lineRule="auto"/>
            <w:ind w:left="993"/>
          </w:pPr>
        </w:pPrChange>
      </w:pPr>
      <w:r w:rsidRPr="000569DC">
        <w:rPr>
          <w:rFonts w:ascii="Verdana" w:hAnsi="Verdana" w:cs="Tahoma"/>
          <w:szCs w:val="20"/>
        </w:rPr>
        <w:t>VP = somatório do valor presente das parcelas de pagamento das Debêntures vincendas;</w:t>
      </w:r>
    </w:p>
    <w:p w14:paraId="2F10FCEA" w14:textId="77777777" w:rsidR="00E01E49" w:rsidRPr="000569DC" w:rsidRDefault="00E01E49">
      <w:pPr>
        <w:pStyle w:val="Level1"/>
        <w:numPr>
          <w:ilvl w:val="0"/>
          <w:numId w:val="0"/>
        </w:numPr>
        <w:spacing w:after="0" w:line="276" w:lineRule="auto"/>
        <w:ind w:left="993"/>
        <w:rPr>
          <w:rFonts w:ascii="Verdana" w:hAnsi="Verdana" w:cs="Tahoma"/>
          <w:szCs w:val="20"/>
        </w:rPr>
        <w:pPrChange w:id="714" w:author="Mariana Piovesan Ramos | Vieira Rezende" w:date="2021-11-19T20:13:00Z">
          <w:pPr>
            <w:pStyle w:val="Level1"/>
            <w:numPr>
              <w:numId w:val="0"/>
            </w:numPr>
            <w:tabs>
              <w:tab w:val="clear" w:pos="567"/>
            </w:tabs>
            <w:spacing w:after="0" w:line="317" w:lineRule="auto"/>
            <w:ind w:left="993"/>
          </w:pPr>
        </w:pPrChange>
      </w:pPr>
    </w:p>
    <w:p w14:paraId="39C35CD9" w14:textId="77777777" w:rsidR="00E01E49" w:rsidRPr="000569DC" w:rsidRDefault="00E01E49">
      <w:pPr>
        <w:pStyle w:val="Level1"/>
        <w:numPr>
          <w:ilvl w:val="0"/>
          <w:numId w:val="0"/>
        </w:numPr>
        <w:spacing w:after="0" w:line="276" w:lineRule="auto"/>
        <w:ind w:left="993"/>
        <w:rPr>
          <w:rFonts w:ascii="Verdana" w:hAnsi="Verdana" w:cs="Tahoma"/>
          <w:szCs w:val="20"/>
        </w:rPr>
        <w:pPrChange w:id="715" w:author="Mariana Piovesan Ramos | Vieira Rezende" w:date="2021-11-19T20:13:00Z">
          <w:pPr>
            <w:pStyle w:val="Level1"/>
            <w:numPr>
              <w:numId w:val="0"/>
            </w:numPr>
            <w:tabs>
              <w:tab w:val="clear" w:pos="567"/>
            </w:tabs>
            <w:spacing w:after="0" w:line="317" w:lineRule="auto"/>
            <w:ind w:left="993"/>
          </w:pPr>
        </w:pPrChange>
      </w:pPr>
      <w:r w:rsidRPr="000569DC">
        <w:rPr>
          <w:rFonts w:ascii="Verdana" w:hAnsi="Verdana" w:cs="Tahoma"/>
          <w:szCs w:val="20"/>
        </w:rPr>
        <w:t>n = número total de eventos de pagamento vincendos após a data do Resgate Antecipado Facultativo das Debêntures, sendo “n” um número inteiro;</w:t>
      </w:r>
    </w:p>
    <w:p w14:paraId="16CDC162" w14:textId="77777777" w:rsidR="00E01E49" w:rsidRPr="000569DC" w:rsidRDefault="00E01E49">
      <w:pPr>
        <w:pStyle w:val="Level1"/>
        <w:numPr>
          <w:ilvl w:val="0"/>
          <w:numId w:val="0"/>
        </w:numPr>
        <w:spacing w:after="0" w:line="276" w:lineRule="auto"/>
        <w:ind w:left="993"/>
        <w:rPr>
          <w:rFonts w:ascii="Verdana" w:hAnsi="Verdana" w:cs="Tahoma"/>
          <w:szCs w:val="20"/>
        </w:rPr>
        <w:pPrChange w:id="716" w:author="Mariana Piovesan Ramos | Vieira Rezende" w:date="2021-11-19T20:13:00Z">
          <w:pPr>
            <w:pStyle w:val="Level1"/>
            <w:numPr>
              <w:numId w:val="0"/>
            </w:numPr>
            <w:tabs>
              <w:tab w:val="clear" w:pos="567"/>
            </w:tabs>
            <w:spacing w:after="0" w:line="317" w:lineRule="auto"/>
            <w:ind w:left="993"/>
          </w:pPr>
        </w:pPrChange>
      </w:pPr>
    </w:p>
    <w:p w14:paraId="6E808A31" w14:textId="77777777" w:rsidR="00E01E49" w:rsidRPr="000569DC" w:rsidRDefault="00E01E49">
      <w:pPr>
        <w:pStyle w:val="Level1"/>
        <w:numPr>
          <w:ilvl w:val="0"/>
          <w:numId w:val="0"/>
        </w:numPr>
        <w:spacing w:after="0" w:line="276" w:lineRule="auto"/>
        <w:ind w:left="993"/>
        <w:rPr>
          <w:rFonts w:ascii="Verdana" w:hAnsi="Verdana" w:cs="Tahoma"/>
          <w:szCs w:val="20"/>
        </w:rPr>
        <w:pPrChange w:id="717" w:author="Mariana Piovesan Ramos | Vieira Rezende" w:date="2021-11-19T20:13:00Z">
          <w:pPr>
            <w:pStyle w:val="Level1"/>
            <w:numPr>
              <w:numId w:val="0"/>
            </w:numPr>
            <w:tabs>
              <w:tab w:val="clear" w:pos="567"/>
            </w:tabs>
            <w:spacing w:after="0" w:line="317" w:lineRule="auto"/>
            <w:ind w:left="993"/>
          </w:pPr>
        </w:pPrChange>
      </w:pPr>
      <w:r w:rsidRPr="000569DC">
        <w:rPr>
          <w:rFonts w:ascii="Verdana" w:hAnsi="Verdana" w:cs="Tahoma"/>
          <w:szCs w:val="20"/>
        </w:rPr>
        <w:t>VNEk = valor unitário de cada um dos “k” valores devidos das Debêntures, sendo o valor de cada parcela “k” equivalente ao pagamento da Remuneração das Debêntures e/ou à amortização do Valor Nominal Unitário, conforme o caso e apurados na Primeira Data de Integralização;</w:t>
      </w:r>
    </w:p>
    <w:p w14:paraId="54425F7A" w14:textId="77777777" w:rsidR="00E01E49" w:rsidRPr="000569DC" w:rsidRDefault="00E01E49">
      <w:pPr>
        <w:pStyle w:val="Level1"/>
        <w:numPr>
          <w:ilvl w:val="0"/>
          <w:numId w:val="0"/>
        </w:numPr>
        <w:spacing w:after="0" w:line="276" w:lineRule="auto"/>
        <w:ind w:left="993"/>
        <w:rPr>
          <w:rFonts w:ascii="Verdana" w:hAnsi="Verdana" w:cs="Tahoma"/>
          <w:szCs w:val="20"/>
        </w:rPr>
        <w:pPrChange w:id="718" w:author="Mariana Piovesan Ramos | Vieira Rezende" w:date="2021-11-19T20:13:00Z">
          <w:pPr>
            <w:pStyle w:val="Level1"/>
            <w:numPr>
              <w:numId w:val="0"/>
            </w:numPr>
            <w:tabs>
              <w:tab w:val="clear" w:pos="567"/>
            </w:tabs>
            <w:spacing w:after="0" w:line="317" w:lineRule="auto"/>
            <w:ind w:left="993"/>
          </w:pPr>
        </w:pPrChange>
      </w:pPr>
    </w:p>
    <w:p w14:paraId="1155B7E5" w14:textId="77777777" w:rsidR="00E01E49" w:rsidRPr="000569DC" w:rsidRDefault="00E01E49">
      <w:pPr>
        <w:pStyle w:val="Level1"/>
        <w:numPr>
          <w:ilvl w:val="0"/>
          <w:numId w:val="0"/>
        </w:numPr>
        <w:spacing w:after="0" w:line="276" w:lineRule="auto"/>
        <w:ind w:left="993"/>
        <w:rPr>
          <w:rFonts w:ascii="Verdana" w:hAnsi="Verdana" w:cs="Tahoma"/>
          <w:szCs w:val="20"/>
        </w:rPr>
        <w:pPrChange w:id="719" w:author="Mariana Piovesan Ramos | Vieira Rezende" w:date="2021-11-19T20:13:00Z">
          <w:pPr>
            <w:pStyle w:val="Level1"/>
            <w:numPr>
              <w:numId w:val="0"/>
            </w:numPr>
            <w:tabs>
              <w:tab w:val="clear" w:pos="567"/>
            </w:tabs>
            <w:spacing w:after="0" w:line="317" w:lineRule="auto"/>
            <w:ind w:left="993"/>
          </w:pPr>
        </w:pPrChange>
      </w:pPr>
      <w:r w:rsidRPr="000569DC">
        <w:rPr>
          <w:rFonts w:ascii="Verdana" w:hAnsi="Verdana" w:cs="Tahoma"/>
          <w:szCs w:val="20"/>
        </w:rPr>
        <w:t>FVPk = fator de valor presente, apurado conforme fórmula a seguir, calculado com 9 (nove) casas decimais, com arredondamento:</w:t>
      </w:r>
    </w:p>
    <w:p w14:paraId="03CB4120" w14:textId="77777777" w:rsidR="00076EDE" w:rsidRPr="000569DC" w:rsidRDefault="00076EDE">
      <w:pPr>
        <w:pStyle w:val="Level1"/>
        <w:numPr>
          <w:ilvl w:val="0"/>
          <w:numId w:val="0"/>
        </w:numPr>
        <w:spacing w:after="0" w:line="276" w:lineRule="auto"/>
        <w:ind w:left="993"/>
        <w:rPr>
          <w:rFonts w:ascii="Verdana" w:hAnsi="Verdana" w:cs="Tahoma"/>
          <w:szCs w:val="20"/>
        </w:rPr>
        <w:pPrChange w:id="720" w:author="Mariana Piovesan Ramos | Vieira Rezende" w:date="2021-11-19T20:13:00Z">
          <w:pPr>
            <w:pStyle w:val="Level1"/>
            <w:numPr>
              <w:numId w:val="0"/>
            </w:numPr>
            <w:tabs>
              <w:tab w:val="clear" w:pos="567"/>
            </w:tabs>
            <w:spacing w:after="0" w:line="317" w:lineRule="auto"/>
            <w:ind w:left="993"/>
          </w:pPr>
        </w:pPrChange>
      </w:pPr>
    </w:p>
    <w:p w14:paraId="278E1296" w14:textId="6C7902B0" w:rsidR="00076EDE" w:rsidRPr="000569DC" w:rsidRDefault="00076EDE">
      <w:pPr>
        <w:pStyle w:val="Level1"/>
        <w:numPr>
          <w:ilvl w:val="0"/>
          <w:numId w:val="0"/>
        </w:numPr>
        <w:spacing w:after="0" w:line="276" w:lineRule="auto"/>
        <w:ind w:left="993"/>
        <w:rPr>
          <w:rFonts w:ascii="Verdana" w:hAnsi="Verdana" w:cs="Tahoma"/>
          <w:szCs w:val="20"/>
        </w:rPr>
        <w:pPrChange w:id="721" w:author="Mariana Piovesan Ramos | Vieira Rezende" w:date="2021-11-19T20:13:00Z">
          <w:pPr>
            <w:pStyle w:val="Level1"/>
            <w:numPr>
              <w:numId w:val="0"/>
            </w:numPr>
            <w:tabs>
              <w:tab w:val="clear" w:pos="567"/>
            </w:tabs>
            <w:spacing w:after="0" w:line="317" w:lineRule="auto"/>
            <w:ind w:left="993"/>
          </w:pPr>
        </w:pPrChange>
      </w:pPr>
      <m:oMathPara>
        <m:oMathParaPr>
          <m:jc m:val="left"/>
        </m:oMathParaPr>
        <m:oMath>
          <m:r>
            <w:rPr>
              <w:rFonts w:ascii="Cambria Math" w:hAnsi="Cambria Math" w:cs="Tahoma"/>
              <w:szCs w:val="20"/>
              <w:lang w:val="en-US"/>
            </w:rPr>
            <m:t>FVPk</m:t>
          </m:r>
          <m:r>
            <w:rPr>
              <w:rFonts w:ascii="Cambria Math" w:hAnsi="Cambria Math" w:cs="Tahoma"/>
              <w:szCs w:val="20"/>
            </w:rPr>
            <m:t>=</m:t>
          </m:r>
          <m:r>
            <w:rPr>
              <w:rFonts w:ascii="Cambria Math" w:hAnsi="Cambria Math" w:hint="eastAsia"/>
              <w:szCs w:val="20"/>
              <w:lang w:val="en-US"/>
              <w:rPrChange w:id="722" w:author="Mariana Piovesan Ramos | Vieira Rezende" w:date="2021-11-19T20:12:00Z">
                <w:rPr>
                  <w:rFonts w:ascii="Cambria Math" w:hAnsi="Cambria Math" w:hint="eastAsia"/>
                  <w:szCs w:val="20"/>
                  <w:lang w:val="en-US"/>
                </w:rPr>
              </w:rPrChange>
            </w:rPr>
            <m:t>〖</m:t>
          </m:r>
          <m:r>
            <w:rPr>
              <w:rFonts w:ascii="Cambria Math" w:hAnsi="Cambria Math"/>
              <w:szCs w:val="20"/>
              <w:rPrChange w:id="723" w:author="Mariana Piovesan Ramos | Vieira Rezende" w:date="2021-11-19T20:12:00Z">
                <w:rPr>
                  <w:rFonts w:ascii="Cambria Math" w:hAnsi="Cambria Math"/>
                  <w:szCs w:val="20"/>
                </w:rPr>
              </w:rPrChange>
            </w:rPr>
            <m:t>{[</m:t>
          </m:r>
          <m:r>
            <w:rPr>
              <w:rFonts w:ascii="Cambria Math" w:hAnsi="Cambria Math"/>
              <w:szCs w:val="20"/>
              <w:lang w:val="en-US"/>
              <w:rPrChange w:id="724" w:author="Mariana Piovesan Ramos | Vieira Rezende" w:date="2021-11-19T20:12:00Z">
                <w:rPr>
                  <w:rFonts w:ascii="Cambria Math" w:hAnsi="Cambria Math"/>
                  <w:szCs w:val="20"/>
                  <w:lang w:val="en-US"/>
                </w:rPr>
              </w:rPrChange>
            </w:rPr>
            <m:t>(</m:t>
          </m:r>
          <m:r>
            <w:rPr>
              <w:rFonts w:ascii="Cambria Math" w:hAnsi="Cambria Math"/>
              <w:szCs w:val="20"/>
              <w:rPrChange w:id="725" w:author="Mariana Piovesan Ramos | Vieira Rezende" w:date="2021-11-19T20:12:00Z">
                <w:rPr>
                  <w:rFonts w:ascii="Cambria Math" w:hAnsi="Cambria Math"/>
                  <w:szCs w:val="20"/>
                </w:rPr>
              </w:rPrChange>
            </w:rPr>
            <m:t>1+</m:t>
          </m:r>
          <m:r>
            <w:rPr>
              <w:rFonts w:ascii="Cambria Math" w:hAnsi="Cambria Math"/>
              <w:szCs w:val="20"/>
              <w:lang w:val="en-US"/>
              <w:rPrChange w:id="726" w:author="Mariana Piovesan Ramos | Vieira Rezende" w:date="2021-11-19T20:12:00Z">
                <w:rPr>
                  <w:rFonts w:ascii="Cambria Math" w:hAnsi="Cambria Math"/>
                  <w:szCs w:val="20"/>
                  <w:lang w:val="en-US"/>
                </w:rPr>
              </w:rPrChange>
            </w:rPr>
            <m:t>TESOUROIPCA)*(1+0,40%)]</m:t>
          </m:r>
          <m:r>
            <w:rPr>
              <w:rFonts w:ascii="Cambria Math" w:hAnsi="Cambria Math" w:hint="eastAsia"/>
              <w:szCs w:val="20"/>
              <w:lang w:val="en-US"/>
              <w:rPrChange w:id="727" w:author="Mariana Piovesan Ramos | Vieira Rezende" w:date="2021-11-19T20:12:00Z">
                <w:rPr>
                  <w:rFonts w:ascii="Cambria Math" w:hAnsi="Cambria Math" w:hint="eastAsia"/>
                  <w:szCs w:val="20"/>
                  <w:lang w:val="en-US"/>
                </w:rPr>
              </w:rPrChange>
            </w:rPr>
            <m:t>〗</m:t>
          </m:r>
          <m:r>
            <w:rPr>
              <w:rFonts w:ascii="Cambria Math" w:hAnsi="Cambria Math"/>
              <w:szCs w:val="20"/>
              <w:lang w:val="en-US"/>
              <w:rPrChange w:id="728" w:author="Mariana Piovesan Ramos | Vieira Rezende" w:date="2021-11-19T20:12:00Z">
                <w:rPr>
                  <w:rFonts w:ascii="Cambria Math" w:hAnsi="Cambria Math"/>
                  <w:szCs w:val="20"/>
                  <w:lang w:val="en-US"/>
                </w:rPr>
              </w:rPrChange>
            </w:rPr>
            <m:t>^(nk/</m:t>
          </m:r>
          <m:r>
            <w:rPr>
              <w:rFonts w:ascii="Cambria Math" w:hAnsi="Cambria Math"/>
              <w:szCs w:val="20"/>
              <w:rPrChange w:id="729" w:author="Mariana Piovesan Ramos | Vieira Rezende" w:date="2021-11-19T20:12:00Z">
                <w:rPr>
                  <w:rFonts w:ascii="Cambria Math" w:hAnsi="Cambria Math"/>
                  <w:szCs w:val="20"/>
                </w:rPr>
              </w:rPrChange>
            </w:rPr>
            <m:t>252</m:t>
          </m:r>
          <m:r>
            <w:rPr>
              <w:rFonts w:ascii="Cambria Math" w:hAnsi="Cambria Math"/>
              <w:szCs w:val="20"/>
              <w:lang w:val="en-US"/>
              <w:rPrChange w:id="730" w:author="Mariana Piovesan Ramos | Vieira Rezende" w:date="2021-11-19T20:12:00Z">
                <w:rPr>
                  <w:rFonts w:ascii="Cambria Math" w:hAnsi="Cambria Math"/>
                  <w:szCs w:val="20"/>
                  <w:lang w:val="en-US"/>
                </w:rPr>
              </w:rPrChange>
            </w:rPr>
            <m:t>)</m:t>
          </m:r>
          <m:r>
            <w:rPr>
              <w:rFonts w:ascii="Cambria Math" w:hAnsi="Cambria Math"/>
              <w:szCs w:val="20"/>
              <w:rPrChange w:id="731" w:author="Mariana Piovesan Ramos | Vieira Rezende" w:date="2021-11-19T20:12:00Z">
                <w:rPr>
                  <w:rFonts w:ascii="Cambria Math" w:hAnsi="Cambria Math"/>
                  <w:szCs w:val="20"/>
                </w:rPr>
              </w:rPrChange>
            </w:rPr>
            <m:t>}</m:t>
          </m:r>
        </m:oMath>
      </m:oMathPara>
    </w:p>
    <w:p w14:paraId="42B70F1A" w14:textId="77777777" w:rsidR="00076EDE" w:rsidRPr="000569DC" w:rsidRDefault="00076EDE">
      <w:pPr>
        <w:pStyle w:val="Level1"/>
        <w:numPr>
          <w:ilvl w:val="0"/>
          <w:numId w:val="0"/>
        </w:numPr>
        <w:spacing w:after="0" w:line="276" w:lineRule="auto"/>
        <w:ind w:left="993"/>
        <w:rPr>
          <w:rFonts w:ascii="Verdana" w:hAnsi="Verdana" w:cs="Tahoma"/>
          <w:szCs w:val="20"/>
          <w:lang w:val="en-US"/>
        </w:rPr>
        <w:pPrChange w:id="732" w:author="Mariana Piovesan Ramos | Vieira Rezende" w:date="2021-11-19T20:13:00Z">
          <w:pPr>
            <w:pStyle w:val="Level1"/>
            <w:numPr>
              <w:numId w:val="0"/>
            </w:numPr>
            <w:tabs>
              <w:tab w:val="clear" w:pos="567"/>
            </w:tabs>
            <w:spacing w:after="0" w:line="317" w:lineRule="auto"/>
            <w:ind w:left="993"/>
          </w:pPr>
        </w:pPrChange>
      </w:pPr>
    </w:p>
    <w:p w14:paraId="4765F66B" w14:textId="0D288A8E" w:rsidR="00E01E49" w:rsidRPr="000569DC" w:rsidRDefault="00E01E49">
      <w:pPr>
        <w:pStyle w:val="Level1"/>
        <w:numPr>
          <w:ilvl w:val="0"/>
          <w:numId w:val="0"/>
        </w:numPr>
        <w:spacing w:after="0" w:line="276" w:lineRule="auto"/>
        <w:ind w:left="993"/>
        <w:rPr>
          <w:rFonts w:ascii="Verdana" w:hAnsi="Verdana" w:cs="Tahoma"/>
          <w:szCs w:val="20"/>
        </w:rPr>
        <w:pPrChange w:id="733" w:author="Mariana Piovesan Ramos | Vieira Rezende" w:date="2021-11-19T20:13:00Z">
          <w:pPr>
            <w:pStyle w:val="Level1"/>
            <w:numPr>
              <w:numId w:val="0"/>
            </w:numPr>
            <w:tabs>
              <w:tab w:val="clear" w:pos="567"/>
            </w:tabs>
            <w:spacing w:after="0" w:line="317" w:lineRule="auto"/>
            <w:ind w:left="993"/>
          </w:pPr>
        </w:pPrChange>
      </w:pPr>
      <w:r w:rsidRPr="000569DC">
        <w:rPr>
          <w:rFonts w:ascii="Verdana" w:hAnsi="Verdana" w:cs="Tahoma"/>
          <w:szCs w:val="20"/>
        </w:rPr>
        <w:t xml:space="preserve">Cupom IPCA = Taxa interna </w:t>
      </w:r>
      <w:r w:rsidR="00037346" w:rsidRPr="000569DC">
        <w:rPr>
          <w:rFonts w:ascii="Verdana" w:hAnsi="Verdana" w:cs="Tahoma"/>
          <w:szCs w:val="20"/>
        </w:rPr>
        <w:t xml:space="preserve">real </w:t>
      </w:r>
      <w:r w:rsidRPr="000569DC">
        <w:rPr>
          <w:rFonts w:ascii="Verdana" w:hAnsi="Verdana" w:cs="Tahoma"/>
          <w:szCs w:val="20"/>
        </w:rPr>
        <w:t xml:space="preserve">de retorno da NTN-B, com vencimento mais próximo ao prazo médio remanescente das Debêntures; </w:t>
      </w:r>
    </w:p>
    <w:p w14:paraId="2DAB4E93" w14:textId="77777777" w:rsidR="00E01E49" w:rsidRPr="000569DC" w:rsidRDefault="00E01E49">
      <w:pPr>
        <w:pStyle w:val="Level1"/>
        <w:numPr>
          <w:ilvl w:val="0"/>
          <w:numId w:val="0"/>
        </w:numPr>
        <w:spacing w:after="0" w:line="276" w:lineRule="auto"/>
        <w:ind w:left="993"/>
        <w:rPr>
          <w:rFonts w:ascii="Verdana" w:hAnsi="Verdana" w:cs="Tahoma"/>
          <w:szCs w:val="20"/>
        </w:rPr>
        <w:pPrChange w:id="734" w:author="Mariana Piovesan Ramos | Vieira Rezende" w:date="2021-11-19T20:13:00Z">
          <w:pPr>
            <w:pStyle w:val="Level1"/>
            <w:numPr>
              <w:numId w:val="0"/>
            </w:numPr>
            <w:tabs>
              <w:tab w:val="clear" w:pos="567"/>
            </w:tabs>
            <w:spacing w:after="0" w:line="317" w:lineRule="auto"/>
            <w:ind w:left="993"/>
          </w:pPr>
        </w:pPrChange>
      </w:pPr>
    </w:p>
    <w:p w14:paraId="1FF21FDE" w14:textId="77777777" w:rsidR="00E01E49" w:rsidRPr="000569DC" w:rsidRDefault="00E01E49">
      <w:pPr>
        <w:pStyle w:val="Level1"/>
        <w:numPr>
          <w:ilvl w:val="0"/>
          <w:numId w:val="0"/>
        </w:numPr>
        <w:spacing w:after="0" w:line="276" w:lineRule="auto"/>
        <w:ind w:left="993"/>
        <w:rPr>
          <w:rFonts w:ascii="Verdana" w:hAnsi="Verdana" w:cs="Tahoma"/>
          <w:szCs w:val="20"/>
        </w:rPr>
        <w:pPrChange w:id="735" w:author="Mariana Piovesan Ramos | Vieira Rezende" w:date="2021-11-19T20:13:00Z">
          <w:pPr>
            <w:pStyle w:val="Level1"/>
            <w:numPr>
              <w:numId w:val="0"/>
            </w:numPr>
            <w:tabs>
              <w:tab w:val="clear" w:pos="567"/>
            </w:tabs>
            <w:spacing w:after="0" w:line="317" w:lineRule="auto"/>
            <w:ind w:left="993"/>
          </w:pPr>
        </w:pPrChange>
      </w:pPr>
      <w:r w:rsidRPr="000569DC">
        <w:rPr>
          <w:rFonts w:ascii="Verdana" w:hAnsi="Verdana" w:cs="Tahoma"/>
          <w:szCs w:val="20"/>
        </w:rPr>
        <w:t>nk = número de Dias Úteis entre a data do Resgate Antecipado Facultativo e a data de vencimento programada de cada parcela “k” vincenda.</w:t>
      </w:r>
    </w:p>
    <w:p w14:paraId="26BD3F8C" w14:textId="77777777" w:rsidR="00E01E49" w:rsidRPr="000569DC" w:rsidRDefault="00E01E49">
      <w:pPr>
        <w:pStyle w:val="Level1"/>
        <w:numPr>
          <w:ilvl w:val="0"/>
          <w:numId w:val="0"/>
        </w:numPr>
        <w:spacing w:after="0" w:line="276" w:lineRule="auto"/>
        <w:ind w:left="993"/>
        <w:rPr>
          <w:rFonts w:ascii="Verdana" w:hAnsi="Verdana" w:cs="Tahoma"/>
          <w:szCs w:val="20"/>
        </w:rPr>
        <w:pPrChange w:id="736" w:author="Mariana Piovesan Ramos | Vieira Rezende" w:date="2021-11-19T20:13:00Z">
          <w:pPr>
            <w:pStyle w:val="Level1"/>
            <w:numPr>
              <w:numId w:val="0"/>
            </w:numPr>
            <w:tabs>
              <w:tab w:val="clear" w:pos="567"/>
            </w:tabs>
            <w:spacing w:after="0" w:line="317" w:lineRule="auto"/>
            <w:ind w:left="993"/>
          </w:pPr>
        </w:pPrChange>
      </w:pPr>
    </w:p>
    <w:p w14:paraId="453BA4AB" w14:textId="77777777" w:rsidR="00E01E49" w:rsidRPr="000569DC" w:rsidRDefault="00E01E49">
      <w:pPr>
        <w:pStyle w:val="PargrafodaLista"/>
        <w:spacing w:line="276" w:lineRule="auto"/>
        <w:ind w:left="993" w:right="-66"/>
        <w:rPr>
          <w:rFonts w:eastAsia="Times New Roman" w:cs="Tahoma"/>
          <w:kern w:val="20"/>
          <w:sz w:val="20"/>
          <w:szCs w:val="20"/>
          <w:lang w:val="pt-BR"/>
        </w:rPr>
        <w:pPrChange w:id="737" w:author="Mariana Piovesan Ramos | Vieira Rezende" w:date="2021-11-19T20:13:00Z">
          <w:pPr>
            <w:pStyle w:val="PargrafodaLista"/>
            <w:spacing w:line="317" w:lineRule="auto"/>
            <w:ind w:left="993" w:right="-66"/>
          </w:pPr>
        </w:pPrChange>
      </w:pPr>
      <w:r w:rsidRPr="000569DC">
        <w:rPr>
          <w:rFonts w:eastAsia="Times New Roman" w:cs="Tahoma"/>
          <w:kern w:val="20"/>
          <w:sz w:val="20"/>
          <w:szCs w:val="20"/>
          <w:lang w:val="pt-BR"/>
        </w:rPr>
        <w:t>C = fator C acumulado desde a Primeira Data de Integralização até a data do Resgate Antecipado Facultativo, apurado conforme definido na Cláusula 4.2.1 acima;</w:t>
      </w:r>
    </w:p>
    <w:bookmarkEnd w:id="702"/>
    <w:p w14:paraId="1C29008D" w14:textId="77777777" w:rsidR="00E01E49" w:rsidRPr="000569DC" w:rsidRDefault="00E01E49">
      <w:pPr>
        <w:pStyle w:val="PargrafodaLista"/>
        <w:spacing w:line="276" w:lineRule="auto"/>
        <w:ind w:left="0" w:right="-66"/>
        <w:rPr>
          <w:sz w:val="20"/>
          <w:szCs w:val="20"/>
        </w:rPr>
        <w:pPrChange w:id="738" w:author="Mariana Piovesan Ramos | Vieira Rezende" w:date="2021-11-19T20:13:00Z">
          <w:pPr>
            <w:pStyle w:val="PargrafodaLista"/>
            <w:spacing w:line="317" w:lineRule="auto"/>
            <w:ind w:left="0" w:right="-66"/>
          </w:pPr>
        </w:pPrChange>
      </w:pPr>
    </w:p>
    <w:p w14:paraId="17EBA00B" w14:textId="1F63753F" w:rsidR="000964A1" w:rsidRPr="000569DC" w:rsidRDefault="000964A1">
      <w:pPr>
        <w:pStyle w:val="PargrafodaLista"/>
        <w:numPr>
          <w:ilvl w:val="3"/>
          <w:numId w:val="18"/>
        </w:numPr>
        <w:tabs>
          <w:tab w:val="left" w:pos="1187"/>
        </w:tabs>
        <w:spacing w:line="276" w:lineRule="auto"/>
        <w:ind w:left="0" w:right="-66" w:firstLine="0"/>
        <w:rPr>
          <w:sz w:val="20"/>
          <w:szCs w:val="20"/>
        </w:rPr>
        <w:pPrChange w:id="739" w:author="Mariana Piovesan Ramos | Vieira Rezende" w:date="2021-11-19T20:13:00Z">
          <w:pPr>
            <w:pStyle w:val="PargrafodaLista"/>
            <w:numPr>
              <w:ilvl w:val="3"/>
              <w:numId w:val="18"/>
            </w:numPr>
            <w:tabs>
              <w:tab w:val="left" w:pos="1187"/>
            </w:tabs>
            <w:spacing w:line="317" w:lineRule="auto"/>
            <w:ind w:left="0" w:right="-66" w:hanging="1419"/>
          </w:pPr>
        </w:pPrChange>
      </w:pPr>
      <w:r w:rsidRPr="000569DC">
        <w:rPr>
          <w:sz w:val="20"/>
          <w:szCs w:val="20"/>
        </w:rPr>
        <w:t>Observado o disposto no item (b) da Cláusula 4.15.5 acima e a Cláusula 4.15.5.3 abaixo, conforme aplicável, caso a Emissora opte por não realizar a referida Oferta de Resgate Antecipado Total no prazo de até 30 (trinta) dias corridos contados da data em que as Debêntures deixem de gozar do tratamento tributário previsto na Lei 12.431 ou haja qualquer retenção de tributos sobre os rendimentos das Debêntures, ou, por qualquer razão imputável à Emissora, não seja concretizada a referida Oferta de Resgate Antecipado Total, a Emissora deverá arcar com os tributos que venham a ser devidos pelos Debenturistas, de modo que a Emissora deverá acrescer os pagamentos de quaisquer montantes relativos às Debêntures, de valores adicionais suficientes para que os Debenturistas recebam tais pagamentos como se os referidos tributos não fossem incidentes, fora do âmbito da B3</w:t>
      </w:r>
      <w:r w:rsidR="0011194A" w:rsidRPr="000569DC">
        <w:rPr>
          <w:sz w:val="20"/>
          <w:szCs w:val="20"/>
        </w:rPr>
        <w:t>.</w:t>
      </w:r>
    </w:p>
    <w:p w14:paraId="0D9ABB0A" w14:textId="77777777" w:rsidR="000964A1" w:rsidRPr="000569DC" w:rsidRDefault="000964A1">
      <w:pPr>
        <w:pStyle w:val="PargrafodaLista"/>
        <w:tabs>
          <w:tab w:val="left" w:pos="1187"/>
        </w:tabs>
        <w:spacing w:line="276" w:lineRule="auto"/>
        <w:ind w:left="0" w:right="-66"/>
        <w:rPr>
          <w:sz w:val="20"/>
          <w:szCs w:val="20"/>
        </w:rPr>
        <w:pPrChange w:id="740" w:author="Mariana Piovesan Ramos | Vieira Rezende" w:date="2021-11-19T20:13:00Z">
          <w:pPr>
            <w:pStyle w:val="PargrafodaLista"/>
            <w:tabs>
              <w:tab w:val="left" w:pos="1187"/>
            </w:tabs>
            <w:spacing w:line="317" w:lineRule="auto"/>
            <w:ind w:left="0" w:right="-66"/>
          </w:pPr>
        </w:pPrChange>
      </w:pPr>
    </w:p>
    <w:p w14:paraId="500C1B40" w14:textId="238562AF" w:rsidR="000964A1" w:rsidRPr="000569DC" w:rsidRDefault="000964A1">
      <w:pPr>
        <w:pStyle w:val="PargrafodaLista"/>
        <w:numPr>
          <w:ilvl w:val="3"/>
          <w:numId w:val="18"/>
        </w:numPr>
        <w:tabs>
          <w:tab w:val="left" w:pos="1187"/>
        </w:tabs>
        <w:spacing w:line="276" w:lineRule="auto"/>
        <w:ind w:left="0" w:right="-66" w:firstLine="0"/>
        <w:rPr>
          <w:sz w:val="20"/>
          <w:szCs w:val="20"/>
        </w:rPr>
        <w:pPrChange w:id="741" w:author="Mariana Piovesan Ramos | Vieira Rezende" w:date="2021-11-19T20:13:00Z">
          <w:pPr>
            <w:pStyle w:val="PargrafodaLista"/>
            <w:numPr>
              <w:ilvl w:val="3"/>
              <w:numId w:val="18"/>
            </w:numPr>
            <w:tabs>
              <w:tab w:val="left" w:pos="1187"/>
            </w:tabs>
            <w:spacing w:line="317" w:lineRule="auto"/>
            <w:ind w:left="0" w:right="-66" w:hanging="1419"/>
          </w:pPr>
        </w:pPrChange>
      </w:pPr>
      <w:r w:rsidRPr="000569DC">
        <w:rPr>
          <w:sz w:val="20"/>
          <w:szCs w:val="20"/>
        </w:rPr>
        <w:t>Sem prejuízo do disposto acima, caso as Debêntures deixem de gozar do tratamento tributário previsto na Lei 12.431 antes do término dos prazos mínimos de carência previstos para a realização de uma Oferta de Resgate Antecipado Total, conforme previsto na Lei 12.431 e regulamentações aplicáveis, a Emissora deverá arcar, fora do âmbito da B3, com os tributos que venham a ser devidos pelos Debenturistas até a efetiva realização da Oferta de Resgate Antecipado Total a que se refere o item (b) da Cláusula 4.15.5 acima</w:t>
      </w:r>
      <w:r w:rsidR="00F0431A" w:rsidRPr="000569DC">
        <w:rPr>
          <w:sz w:val="20"/>
          <w:szCs w:val="20"/>
        </w:rPr>
        <w:t>.</w:t>
      </w:r>
    </w:p>
    <w:p w14:paraId="71EA8A55" w14:textId="77777777" w:rsidR="000964A1" w:rsidRPr="000569DC" w:rsidRDefault="000964A1">
      <w:pPr>
        <w:pStyle w:val="PargrafodaLista"/>
        <w:tabs>
          <w:tab w:val="left" w:pos="1187"/>
        </w:tabs>
        <w:spacing w:line="276" w:lineRule="auto"/>
        <w:ind w:left="0" w:right="-66"/>
        <w:rPr>
          <w:sz w:val="20"/>
          <w:szCs w:val="20"/>
        </w:rPr>
        <w:pPrChange w:id="742" w:author="Mariana Piovesan Ramos | Vieira Rezende" w:date="2021-11-19T20:13:00Z">
          <w:pPr>
            <w:pStyle w:val="PargrafodaLista"/>
            <w:tabs>
              <w:tab w:val="left" w:pos="1187"/>
            </w:tabs>
            <w:spacing w:line="317" w:lineRule="auto"/>
            <w:ind w:left="0" w:right="-66"/>
          </w:pPr>
        </w:pPrChange>
      </w:pPr>
    </w:p>
    <w:p w14:paraId="6C06DF30" w14:textId="3AF65A1B" w:rsidR="004F427D" w:rsidRPr="000569DC" w:rsidRDefault="0040318D">
      <w:pPr>
        <w:pStyle w:val="PargrafodaLista"/>
        <w:numPr>
          <w:ilvl w:val="2"/>
          <w:numId w:val="18"/>
        </w:numPr>
        <w:tabs>
          <w:tab w:val="left" w:pos="1187"/>
        </w:tabs>
        <w:spacing w:line="276" w:lineRule="auto"/>
        <w:ind w:left="0" w:right="-66" w:firstLine="0"/>
        <w:rPr>
          <w:sz w:val="20"/>
          <w:szCs w:val="20"/>
        </w:rPr>
        <w:pPrChange w:id="743" w:author="Mariana Piovesan Ramos | Vieira Rezende" w:date="2021-11-19T20:13:00Z">
          <w:pPr>
            <w:pStyle w:val="PargrafodaLista"/>
            <w:numPr>
              <w:ilvl w:val="2"/>
              <w:numId w:val="18"/>
            </w:numPr>
            <w:tabs>
              <w:tab w:val="left" w:pos="1187"/>
            </w:tabs>
            <w:spacing w:line="317" w:lineRule="auto"/>
            <w:ind w:left="0" w:right="-66" w:hanging="708"/>
          </w:pPr>
        </w:pPrChange>
      </w:pPr>
      <w:r w:rsidRPr="000569DC">
        <w:rPr>
          <w:sz w:val="20"/>
          <w:szCs w:val="20"/>
        </w:rPr>
        <w:t>O pagamento de valores adicionais devidos pela Emissora nas hipóteses previstas na Cláusula 4.1</w:t>
      </w:r>
      <w:r w:rsidR="00AE338E" w:rsidRPr="000569DC">
        <w:rPr>
          <w:sz w:val="20"/>
          <w:szCs w:val="20"/>
        </w:rPr>
        <w:t>4</w:t>
      </w:r>
      <w:r w:rsidRPr="000569DC">
        <w:rPr>
          <w:sz w:val="20"/>
          <w:szCs w:val="20"/>
        </w:rPr>
        <w:t xml:space="preserve">.5 acima será realizado fora </w:t>
      </w:r>
      <w:r w:rsidRPr="000569DC">
        <w:rPr>
          <w:spacing w:val="2"/>
          <w:sz w:val="20"/>
          <w:szCs w:val="20"/>
        </w:rPr>
        <w:t xml:space="preserve">do </w:t>
      </w:r>
      <w:r w:rsidRPr="000569DC">
        <w:rPr>
          <w:sz w:val="20"/>
          <w:szCs w:val="20"/>
        </w:rPr>
        <w:t>ambiente da B3 e não deverá ser tratado, em qualquer hipótese, como Juros Remuneratórios, Atualização Monetária ou qualquer forma de remuneração das</w:t>
      </w:r>
      <w:r w:rsidRPr="000569DC">
        <w:rPr>
          <w:spacing w:val="-6"/>
          <w:sz w:val="20"/>
          <w:szCs w:val="20"/>
        </w:rPr>
        <w:t xml:space="preserve"> </w:t>
      </w:r>
      <w:r w:rsidRPr="000569DC">
        <w:rPr>
          <w:sz w:val="20"/>
          <w:szCs w:val="20"/>
        </w:rPr>
        <w:t>Debêntures</w:t>
      </w:r>
      <w:r w:rsidR="00896382" w:rsidRPr="000569DC">
        <w:rPr>
          <w:sz w:val="20"/>
          <w:szCs w:val="20"/>
        </w:rPr>
        <w:t>.</w:t>
      </w:r>
    </w:p>
    <w:p w14:paraId="5EAD1698" w14:textId="77777777" w:rsidR="004538B9" w:rsidRPr="000569DC" w:rsidRDefault="004538B9">
      <w:pPr>
        <w:pStyle w:val="PargrafodaLista"/>
        <w:tabs>
          <w:tab w:val="left" w:pos="1187"/>
        </w:tabs>
        <w:spacing w:line="276" w:lineRule="auto"/>
        <w:ind w:left="0" w:right="-66"/>
        <w:rPr>
          <w:sz w:val="20"/>
          <w:szCs w:val="20"/>
        </w:rPr>
        <w:pPrChange w:id="744" w:author="Mariana Piovesan Ramos | Vieira Rezende" w:date="2021-11-19T20:13:00Z">
          <w:pPr>
            <w:pStyle w:val="PargrafodaLista"/>
            <w:tabs>
              <w:tab w:val="left" w:pos="1187"/>
            </w:tabs>
            <w:spacing w:line="317" w:lineRule="auto"/>
            <w:ind w:left="0" w:right="-66"/>
          </w:pPr>
        </w:pPrChange>
      </w:pPr>
    </w:p>
    <w:p w14:paraId="31489D43" w14:textId="77777777" w:rsidR="000A115D" w:rsidRPr="000569DC" w:rsidRDefault="0040318D">
      <w:pPr>
        <w:pStyle w:val="PargrafodaLista"/>
        <w:keepNext/>
        <w:widowControl/>
        <w:numPr>
          <w:ilvl w:val="1"/>
          <w:numId w:val="18"/>
        </w:numPr>
        <w:tabs>
          <w:tab w:val="left" w:pos="1199"/>
        </w:tabs>
        <w:spacing w:line="276" w:lineRule="auto"/>
        <w:ind w:left="0" w:right="-68" w:firstLine="0"/>
        <w:rPr>
          <w:b/>
          <w:sz w:val="20"/>
          <w:szCs w:val="20"/>
        </w:rPr>
        <w:pPrChange w:id="745" w:author="Mariana Piovesan Ramos | Vieira Rezende" w:date="2021-11-19T20:13:00Z">
          <w:pPr>
            <w:pStyle w:val="PargrafodaLista"/>
            <w:keepNext/>
            <w:widowControl/>
            <w:numPr>
              <w:ilvl w:val="1"/>
              <w:numId w:val="18"/>
            </w:numPr>
            <w:tabs>
              <w:tab w:val="left" w:pos="1199"/>
            </w:tabs>
            <w:spacing w:line="317" w:lineRule="auto"/>
            <w:ind w:left="0" w:right="-68" w:hanging="720"/>
          </w:pPr>
        </w:pPrChange>
      </w:pPr>
      <w:r w:rsidRPr="000569DC">
        <w:rPr>
          <w:b/>
          <w:sz w:val="20"/>
          <w:szCs w:val="20"/>
        </w:rPr>
        <w:t>GARANTIAS</w:t>
      </w:r>
      <w:r w:rsidRPr="000569DC">
        <w:rPr>
          <w:b/>
          <w:spacing w:val="-1"/>
          <w:sz w:val="20"/>
          <w:szCs w:val="20"/>
        </w:rPr>
        <w:t xml:space="preserve"> </w:t>
      </w:r>
      <w:r w:rsidRPr="000569DC">
        <w:rPr>
          <w:b/>
          <w:sz w:val="20"/>
          <w:szCs w:val="20"/>
        </w:rPr>
        <w:t>REAIS</w:t>
      </w:r>
    </w:p>
    <w:p w14:paraId="49C5D739" w14:textId="77777777" w:rsidR="000A115D" w:rsidRPr="000569DC" w:rsidRDefault="000A115D">
      <w:pPr>
        <w:pStyle w:val="Corpodetexto"/>
        <w:keepNext/>
        <w:widowControl/>
        <w:spacing w:line="276" w:lineRule="auto"/>
        <w:ind w:right="-68"/>
        <w:rPr>
          <w:b/>
        </w:rPr>
        <w:pPrChange w:id="746" w:author="Mariana Piovesan Ramos | Vieira Rezende" w:date="2021-11-19T20:13:00Z">
          <w:pPr>
            <w:pStyle w:val="Corpodetexto"/>
            <w:keepNext/>
            <w:widowControl/>
            <w:spacing w:line="317" w:lineRule="auto"/>
            <w:ind w:right="-68"/>
          </w:pPr>
        </w:pPrChange>
      </w:pPr>
    </w:p>
    <w:p w14:paraId="45DE9546" w14:textId="77777777" w:rsidR="00727088" w:rsidRPr="000569DC" w:rsidRDefault="0040318D">
      <w:pPr>
        <w:pStyle w:val="PargrafodaLista"/>
        <w:keepNext/>
        <w:widowControl/>
        <w:numPr>
          <w:ilvl w:val="2"/>
          <w:numId w:val="18"/>
        </w:numPr>
        <w:tabs>
          <w:tab w:val="left" w:pos="1276"/>
        </w:tabs>
        <w:spacing w:line="276" w:lineRule="auto"/>
        <w:ind w:left="0" w:right="-68" w:firstLine="0"/>
        <w:rPr>
          <w:sz w:val="20"/>
          <w:szCs w:val="20"/>
        </w:rPr>
        <w:pPrChange w:id="747" w:author="Mariana Piovesan Ramos | Vieira Rezende" w:date="2021-11-19T20:13:00Z">
          <w:pPr>
            <w:pStyle w:val="PargrafodaLista"/>
            <w:keepNext/>
            <w:widowControl/>
            <w:numPr>
              <w:ilvl w:val="2"/>
              <w:numId w:val="18"/>
            </w:numPr>
            <w:tabs>
              <w:tab w:val="left" w:pos="1276"/>
            </w:tabs>
            <w:spacing w:line="317" w:lineRule="auto"/>
            <w:ind w:left="0" w:right="-68" w:hanging="708"/>
          </w:pPr>
        </w:pPrChange>
      </w:pPr>
      <w:r w:rsidRPr="000569DC">
        <w:rPr>
          <w:sz w:val="20"/>
          <w:szCs w:val="20"/>
        </w:rPr>
        <w:t>Como condição precedente à subscrição e integralização das Debêntures pelos Debenturistas,</w:t>
      </w:r>
      <w:r w:rsidRPr="000569DC">
        <w:rPr>
          <w:spacing w:val="-18"/>
          <w:sz w:val="20"/>
          <w:szCs w:val="20"/>
        </w:rPr>
        <w:t xml:space="preserve"> </w:t>
      </w:r>
      <w:r w:rsidRPr="000569DC">
        <w:rPr>
          <w:sz w:val="20"/>
          <w:szCs w:val="20"/>
        </w:rPr>
        <w:t>o</w:t>
      </w:r>
      <w:r w:rsidRPr="000569DC">
        <w:rPr>
          <w:spacing w:val="-21"/>
          <w:sz w:val="20"/>
          <w:szCs w:val="20"/>
        </w:rPr>
        <w:t xml:space="preserve"> </w:t>
      </w:r>
      <w:r w:rsidRPr="000569DC">
        <w:rPr>
          <w:sz w:val="20"/>
          <w:szCs w:val="20"/>
        </w:rPr>
        <w:t>Contrato</w:t>
      </w:r>
      <w:r w:rsidRPr="000569DC">
        <w:rPr>
          <w:spacing w:val="-20"/>
          <w:sz w:val="20"/>
          <w:szCs w:val="20"/>
        </w:rPr>
        <w:t xml:space="preserve"> </w:t>
      </w:r>
      <w:r w:rsidRPr="000569DC">
        <w:rPr>
          <w:sz w:val="20"/>
          <w:szCs w:val="20"/>
        </w:rPr>
        <w:t>de</w:t>
      </w:r>
      <w:r w:rsidRPr="000569DC">
        <w:rPr>
          <w:spacing w:val="-20"/>
          <w:sz w:val="20"/>
          <w:szCs w:val="20"/>
        </w:rPr>
        <w:t xml:space="preserve"> </w:t>
      </w:r>
      <w:r w:rsidRPr="000569DC">
        <w:rPr>
          <w:sz w:val="20"/>
          <w:szCs w:val="20"/>
        </w:rPr>
        <w:t>Alienação</w:t>
      </w:r>
      <w:r w:rsidRPr="000569DC">
        <w:rPr>
          <w:spacing w:val="-20"/>
          <w:sz w:val="20"/>
          <w:szCs w:val="20"/>
        </w:rPr>
        <w:t xml:space="preserve"> </w:t>
      </w:r>
      <w:r w:rsidRPr="000569DC">
        <w:rPr>
          <w:sz w:val="20"/>
          <w:szCs w:val="20"/>
        </w:rPr>
        <w:t>Fiduciária</w:t>
      </w:r>
      <w:r w:rsidRPr="000569DC">
        <w:rPr>
          <w:spacing w:val="-20"/>
          <w:sz w:val="20"/>
          <w:szCs w:val="20"/>
        </w:rPr>
        <w:t xml:space="preserve"> </w:t>
      </w:r>
      <w:r w:rsidRPr="000569DC">
        <w:rPr>
          <w:sz w:val="20"/>
          <w:szCs w:val="20"/>
        </w:rPr>
        <w:t>de</w:t>
      </w:r>
      <w:r w:rsidRPr="000569DC">
        <w:rPr>
          <w:spacing w:val="-20"/>
          <w:sz w:val="20"/>
          <w:szCs w:val="20"/>
        </w:rPr>
        <w:t xml:space="preserve"> </w:t>
      </w:r>
      <w:r w:rsidRPr="000569DC">
        <w:rPr>
          <w:sz w:val="20"/>
          <w:szCs w:val="20"/>
        </w:rPr>
        <w:t>Ações</w:t>
      </w:r>
      <w:r w:rsidR="004F21A8" w:rsidRPr="000569DC">
        <w:rPr>
          <w:sz w:val="20"/>
          <w:szCs w:val="20"/>
        </w:rPr>
        <w:t xml:space="preserve"> e</w:t>
      </w:r>
      <w:r w:rsidRPr="000569DC">
        <w:rPr>
          <w:spacing w:val="-18"/>
          <w:sz w:val="20"/>
          <w:szCs w:val="20"/>
        </w:rPr>
        <w:t xml:space="preserve"> </w:t>
      </w:r>
      <w:r w:rsidRPr="000569DC">
        <w:rPr>
          <w:sz w:val="20"/>
          <w:szCs w:val="20"/>
        </w:rPr>
        <w:t>o</w:t>
      </w:r>
      <w:r w:rsidRPr="000569DC">
        <w:rPr>
          <w:spacing w:val="-20"/>
          <w:sz w:val="20"/>
          <w:szCs w:val="20"/>
        </w:rPr>
        <w:t xml:space="preserve"> </w:t>
      </w:r>
      <w:r w:rsidRPr="000569DC">
        <w:rPr>
          <w:sz w:val="20"/>
          <w:szCs w:val="20"/>
        </w:rPr>
        <w:t>Contrato</w:t>
      </w:r>
      <w:r w:rsidRPr="000569DC">
        <w:rPr>
          <w:spacing w:val="-19"/>
          <w:sz w:val="20"/>
          <w:szCs w:val="20"/>
        </w:rPr>
        <w:t xml:space="preserve"> </w:t>
      </w:r>
      <w:r w:rsidRPr="000569DC">
        <w:rPr>
          <w:sz w:val="20"/>
          <w:szCs w:val="20"/>
        </w:rPr>
        <w:t>de</w:t>
      </w:r>
      <w:r w:rsidRPr="000569DC">
        <w:rPr>
          <w:spacing w:val="-19"/>
          <w:sz w:val="20"/>
          <w:szCs w:val="20"/>
        </w:rPr>
        <w:t xml:space="preserve"> </w:t>
      </w:r>
      <w:r w:rsidRPr="000569DC">
        <w:rPr>
          <w:sz w:val="20"/>
          <w:szCs w:val="20"/>
        </w:rPr>
        <w:t>Cessão</w:t>
      </w:r>
      <w:r w:rsidRPr="000569DC">
        <w:rPr>
          <w:spacing w:val="-18"/>
          <w:sz w:val="20"/>
          <w:szCs w:val="20"/>
        </w:rPr>
        <w:t xml:space="preserve"> </w:t>
      </w:r>
      <w:r w:rsidRPr="000569DC">
        <w:rPr>
          <w:sz w:val="20"/>
          <w:szCs w:val="20"/>
        </w:rPr>
        <w:t>Fiduciária serão registrados nos competentes Cartórios de Títulos e Documentos, conforme indicado nos respectivos instrumentos (“</w:t>
      </w:r>
      <w:r w:rsidRPr="000569DC">
        <w:rPr>
          <w:sz w:val="20"/>
          <w:szCs w:val="20"/>
          <w:u w:val="single"/>
        </w:rPr>
        <w:t>Garantias Reais</w:t>
      </w:r>
      <w:r w:rsidRPr="000569DC">
        <w:rPr>
          <w:sz w:val="20"/>
          <w:szCs w:val="20"/>
        </w:rPr>
        <w:t>”), para assegurar</w:t>
      </w:r>
      <w:r w:rsidRPr="000569DC">
        <w:rPr>
          <w:spacing w:val="-16"/>
          <w:sz w:val="20"/>
          <w:szCs w:val="20"/>
        </w:rPr>
        <w:t xml:space="preserve"> </w:t>
      </w:r>
      <w:r w:rsidRPr="000569DC">
        <w:rPr>
          <w:sz w:val="20"/>
          <w:szCs w:val="20"/>
        </w:rPr>
        <w:t>o</w:t>
      </w:r>
      <w:r w:rsidRPr="000569DC">
        <w:rPr>
          <w:spacing w:val="-19"/>
          <w:sz w:val="20"/>
          <w:szCs w:val="20"/>
        </w:rPr>
        <w:t xml:space="preserve"> </w:t>
      </w:r>
      <w:r w:rsidRPr="000569DC">
        <w:rPr>
          <w:sz w:val="20"/>
          <w:szCs w:val="20"/>
        </w:rPr>
        <w:t>fiel,</w:t>
      </w:r>
      <w:r w:rsidRPr="000569DC">
        <w:rPr>
          <w:spacing w:val="-18"/>
          <w:sz w:val="20"/>
          <w:szCs w:val="20"/>
        </w:rPr>
        <w:t xml:space="preserve"> </w:t>
      </w:r>
      <w:r w:rsidRPr="000569DC">
        <w:rPr>
          <w:sz w:val="20"/>
          <w:szCs w:val="20"/>
        </w:rPr>
        <w:t>pontual</w:t>
      </w:r>
      <w:r w:rsidRPr="000569DC">
        <w:rPr>
          <w:spacing w:val="-17"/>
          <w:sz w:val="20"/>
          <w:szCs w:val="20"/>
        </w:rPr>
        <w:t xml:space="preserve"> </w:t>
      </w:r>
      <w:r w:rsidRPr="000569DC">
        <w:rPr>
          <w:sz w:val="20"/>
          <w:szCs w:val="20"/>
        </w:rPr>
        <w:t>e</w:t>
      </w:r>
      <w:r w:rsidRPr="000569DC">
        <w:rPr>
          <w:spacing w:val="-19"/>
          <w:sz w:val="20"/>
          <w:szCs w:val="20"/>
        </w:rPr>
        <w:t xml:space="preserve"> </w:t>
      </w:r>
      <w:r w:rsidRPr="000569DC">
        <w:rPr>
          <w:sz w:val="20"/>
          <w:szCs w:val="20"/>
        </w:rPr>
        <w:t>integral</w:t>
      </w:r>
      <w:r w:rsidRPr="000569DC">
        <w:rPr>
          <w:spacing w:val="-14"/>
          <w:sz w:val="20"/>
          <w:szCs w:val="20"/>
        </w:rPr>
        <w:t xml:space="preserve"> </w:t>
      </w:r>
      <w:r w:rsidRPr="000569DC">
        <w:rPr>
          <w:sz w:val="20"/>
          <w:szCs w:val="20"/>
        </w:rPr>
        <w:t>pagamento</w:t>
      </w:r>
      <w:r w:rsidRPr="000569DC">
        <w:rPr>
          <w:spacing w:val="-19"/>
          <w:sz w:val="20"/>
          <w:szCs w:val="20"/>
        </w:rPr>
        <w:t xml:space="preserve"> </w:t>
      </w:r>
      <w:r w:rsidRPr="000569DC">
        <w:rPr>
          <w:sz w:val="20"/>
          <w:szCs w:val="20"/>
        </w:rPr>
        <w:t>dos</w:t>
      </w:r>
      <w:r w:rsidRPr="000569DC">
        <w:rPr>
          <w:spacing w:val="-17"/>
          <w:sz w:val="20"/>
          <w:szCs w:val="20"/>
        </w:rPr>
        <w:t xml:space="preserve"> </w:t>
      </w:r>
      <w:r w:rsidRPr="000569DC">
        <w:rPr>
          <w:sz w:val="20"/>
          <w:szCs w:val="20"/>
        </w:rPr>
        <w:t>valores</w:t>
      </w:r>
      <w:r w:rsidRPr="000569DC">
        <w:rPr>
          <w:spacing w:val="-18"/>
          <w:sz w:val="20"/>
          <w:szCs w:val="20"/>
        </w:rPr>
        <w:t xml:space="preserve"> </w:t>
      </w:r>
      <w:r w:rsidRPr="000569DC">
        <w:rPr>
          <w:sz w:val="20"/>
          <w:szCs w:val="20"/>
        </w:rPr>
        <w:t>atualizados</w:t>
      </w:r>
      <w:r w:rsidRPr="000569DC">
        <w:rPr>
          <w:spacing w:val="-17"/>
          <w:sz w:val="20"/>
          <w:szCs w:val="20"/>
        </w:rPr>
        <w:t xml:space="preserve"> </w:t>
      </w:r>
      <w:r w:rsidRPr="000569DC">
        <w:rPr>
          <w:sz w:val="20"/>
          <w:szCs w:val="20"/>
        </w:rPr>
        <w:t>nos</w:t>
      </w:r>
      <w:r w:rsidRPr="000569DC">
        <w:rPr>
          <w:spacing w:val="-18"/>
          <w:sz w:val="20"/>
          <w:szCs w:val="20"/>
        </w:rPr>
        <w:t xml:space="preserve"> </w:t>
      </w:r>
      <w:r w:rsidRPr="000569DC">
        <w:rPr>
          <w:sz w:val="20"/>
          <w:szCs w:val="20"/>
        </w:rPr>
        <w:t>termos</w:t>
      </w:r>
      <w:r w:rsidRPr="000569DC">
        <w:rPr>
          <w:spacing w:val="-18"/>
          <w:sz w:val="20"/>
          <w:szCs w:val="20"/>
        </w:rPr>
        <w:t xml:space="preserve"> </w:t>
      </w:r>
      <w:r w:rsidRPr="000569DC">
        <w:rPr>
          <w:sz w:val="20"/>
          <w:szCs w:val="20"/>
        </w:rPr>
        <w:t>descritos nesta Escritura de Emissão e dos Encargos Moratórios, bem como das demais obrigações pecuniárias</w:t>
      </w:r>
      <w:r w:rsidRPr="000569DC">
        <w:rPr>
          <w:spacing w:val="-14"/>
          <w:sz w:val="20"/>
          <w:szCs w:val="20"/>
        </w:rPr>
        <w:t xml:space="preserve"> </w:t>
      </w:r>
      <w:r w:rsidRPr="000569DC">
        <w:rPr>
          <w:sz w:val="20"/>
          <w:szCs w:val="20"/>
        </w:rPr>
        <w:t>previstas</w:t>
      </w:r>
      <w:r w:rsidRPr="000569DC">
        <w:rPr>
          <w:spacing w:val="-13"/>
          <w:sz w:val="20"/>
          <w:szCs w:val="20"/>
        </w:rPr>
        <w:t xml:space="preserve"> </w:t>
      </w:r>
      <w:r w:rsidRPr="000569DC">
        <w:rPr>
          <w:sz w:val="20"/>
          <w:szCs w:val="20"/>
        </w:rPr>
        <w:t>nesta</w:t>
      </w:r>
      <w:r w:rsidRPr="000569DC">
        <w:rPr>
          <w:spacing w:val="-13"/>
          <w:sz w:val="20"/>
          <w:szCs w:val="20"/>
        </w:rPr>
        <w:t xml:space="preserve"> </w:t>
      </w:r>
      <w:r w:rsidRPr="000569DC">
        <w:rPr>
          <w:sz w:val="20"/>
          <w:szCs w:val="20"/>
        </w:rPr>
        <w:t>Escritura</w:t>
      </w:r>
      <w:r w:rsidRPr="000569DC">
        <w:rPr>
          <w:spacing w:val="-12"/>
          <w:sz w:val="20"/>
          <w:szCs w:val="20"/>
        </w:rPr>
        <w:t xml:space="preserve"> </w:t>
      </w:r>
      <w:r w:rsidRPr="000569DC">
        <w:rPr>
          <w:sz w:val="20"/>
          <w:szCs w:val="20"/>
        </w:rPr>
        <w:t>de</w:t>
      </w:r>
      <w:r w:rsidRPr="000569DC">
        <w:rPr>
          <w:spacing w:val="-13"/>
          <w:sz w:val="20"/>
          <w:szCs w:val="20"/>
        </w:rPr>
        <w:t xml:space="preserve"> </w:t>
      </w:r>
      <w:r w:rsidRPr="000569DC">
        <w:rPr>
          <w:sz w:val="20"/>
          <w:szCs w:val="20"/>
        </w:rPr>
        <w:t>Emissão,</w:t>
      </w:r>
      <w:r w:rsidRPr="000569DC">
        <w:rPr>
          <w:spacing w:val="-13"/>
          <w:sz w:val="20"/>
          <w:szCs w:val="20"/>
        </w:rPr>
        <w:t xml:space="preserve"> </w:t>
      </w:r>
      <w:r w:rsidRPr="000569DC">
        <w:rPr>
          <w:sz w:val="20"/>
          <w:szCs w:val="20"/>
        </w:rPr>
        <w:t>inclusive</w:t>
      </w:r>
      <w:r w:rsidRPr="000569DC">
        <w:rPr>
          <w:spacing w:val="-14"/>
          <w:sz w:val="20"/>
          <w:szCs w:val="20"/>
        </w:rPr>
        <w:t xml:space="preserve"> </w:t>
      </w:r>
      <w:r w:rsidRPr="000569DC">
        <w:rPr>
          <w:sz w:val="20"/>
          <w:szCs w:val="20"/>
        </w:rPr>
        <w:t>honorários</w:t>
      </w:r>
      <w:r w:rsidRPr="000569DC">
        <w:rPr>
          <w:spacing w:val="-14"/>
          <w:sz w:val="20"/>
          <w:szCs w:val="20"/>
        </w:rPr>
        <w:t xml:space="preserve"> </w:t>
      </w:r>
      <w:r w:rsidRPr="000569DC">
        <w:rPr>
          <w:sz w:val="20"/>
          <w:szCs w:val="20"/>
        </w:rPr>
        <w:t>do</w:t>
      </w:r>
      <w:r w:rsidRPr="000569DC">
        <w:rPr>
          <w:spacing w:val="-12"/>
          <w:sz w:val="20"/>
          <w:szCs w:val="20"/>
        </w:rPr>
        <w:t xml:space="preserve"> </w:t>
      </w:r>
      <w:r w:rsidRPr="000569DC">
        <w:rPr>
          <w:sz w:val="20"/>
          <w:szCs w:val="20"/>
        </w:rPr>
        <w:t>Agente</w:t>
      </w:r>
      <w:r w:rsidRPr="000569DC">
        <w:rPr>
          <w:spacing w:val="-15"/>
          <w:sz w:val="20"/>
          <w:szCs w:val="20"/>
        </w:rPr>
        <w:t xml:space="preserve"> </w:t>
      </w:r>
      <w:r w:rsidRPr="000569DC">
        <w:rPr>
          <w:sz w:val="20"/>
          <w:szCs w:val="20"/>
        </w:rPr>
        <w:t xml:space="preserve">Fiduciário e despesas judiciais e extrajudiciais comprovadamente incorridas pelo Agente Fiduciário ou Debenturista na </w:t>
      </w:r>
      <w:r w:rsidR="006B10B0" w:rsidRPr="000569DC">
        <w:rPr>
          <w:sz w:val="20"/>
          <w:szCs w:val="20"/>
        </w:rPr>
        <w:t>cobrança dos</w:t>
      </w:r>
      <w:r w:rsidR="006B10B0" w:rsidRPr="000569DC">
        <w:rPr>
          <w:spacing w:val="-17"/>
          <w:sz w:val="20"/>
          <w:szCs w:val="20"/>
        </w:rPr>
        <w:t xml:space="preserve"> </w:t>
      </w:r>
      <w:r w:rsidR="006B10B0" w:rsidRPr="000569DC">
        <w:rPr>
          <w:sz w:val="20"/>
          <w:szCs w:val="20"/>
        </w:rPr>
        <w:t>valores</w:t>
      </w:r>
      <w:r w:rsidR="006B10B0" w:rsidRPr="000569DC">
        <w:rPr>
          <w:spacing w:val="-18"/>
          <w:sz w:val="20"/>
          <w:szCs w:val="20"/>
        </w:rPr>
        <w:t xml:space="preserve"> </w:t>
      </w:r>
      <w:r w:rsidR="006B10B0" w:rsidRPr="000569DC">
        <w:rPr>
          <w:sz w:val="20"/>
          <w:szCs w:val="20"/>
        </w:rPr>
        <w:t>atualizados</w:t>
      </w:r>
      <w:r w:rsidR="006B10B0" w:rsidRPr="000569DC">
        <w:rPr>
          <w:spacing w:val="-17"/>
          <w:sz w:val="20"/>
          <w:szCs w:val="20"/>
        </w:rPr>
        <w:t xml:space="preserve"> </w:t>
      </w:r>
      <w:r w:rsidR="006B10B0" w:rsidRPr="000569DC">
        <w:rPr>
          <w:sz w:val="20"/>
          <w:szCs w:val="20"/>
        </w:rPr>
        <w:t>nos</w:t>
      </w:r>
      <w:r w:rsidR="006B10B0" w:rsidRPr="000569DC">
        <w:rPr>
          <w:spacing w:val="-18"/>
          <w:sz w:val="20"/>
          <w:szCs w:val="20"/>
        </w:rPr>
        <w:t xml:space="preserve"> </w:t>
      </w:r>
      <w:r w:rsidR="006B10B0" w:rsidRPr="000569DC">
        <w:rPr>
          <w:sz w:val="20"/>
          <w:szCs w:val="20"/>
        </w:rPr>
        <w:t>termos</w:t>
      </w:r>
      <w:r w:rsidR="006B10B0" w:rsidRPr="000569DC">
        <w:rPr>
          <w:spacing w:val="-18"/>
          <w:sz w:val="20"/>
          <w:szCs w:val="20"/>
        </w:rPr>
        <w:t xml:space="preserve"> </w:t>
      </w:r>
      <w:r w:rsidR="006B10B0" w:rsidRPr="000569DC">
        <w:rPr>
          <w:sz w:val="20"/>
          <w:szCs w:val="20"/>
        </w:rPr>
        <w:t xml:space="preserve">descritos nesta Escritura de Emissão e dos Encargos Moratórios, bem como na </w:t>
      </w:r>
      <w:r w:rsidRPr="000569DC">
        <w:rPr>
          <w:sz w:val="20"/>
          <w:szCs w:val="20"/>
        </w:rPr>
        <w:t>constituição, formalização, excussão e/ou execução das garantias previstas na presente Escritura de Emissão</w:t>
      </w:r>
      <w:r w:rsidR="00B85468" w:rsidRPr="000569DC">
        <w:rPr>
          <w:sz w:val="20"/>
          <w:szCs w:val="20"/>
        </w:rPr>
        <w:t>, incluindo, sem limitação, aquelas relacionadas a honorários advocatícios e registros</w:t>
      </w:r>
      <w:r w:rsidRPr="000569DC">
        <w:rPr>
          <w:sz w:val="20"/>
          <w:szCs w:val="20"/>
        </w:rPr>
        <w:t xml:space="preserve"> (“</w:t>
      </w:r>
      <w:r w:rsidRPr="000569DC">
        <w:rPr>
          <w:sz w:val="20"/>
          <w:szCs w:val="20"/>
          <w:u w:val="single"/>
        </w:rPr>
        <w:t>Valor Garantido</w:t>
      </w:r>
      <w:r w:rsidRPr="000569DC">
        <w:rPr>
          <w:sz w:val="20"/>
          <w:szCs w:val="20"/>
        </w:rPr>
        <w:t>”). Os valores das Garantias Reais estão informados nos respectivos</w:t>
      </w:r>
      <w:r w:rsidRPr="000569DC">
        <w:rPr>
          <w:spacing w:val="-3"/>
          <w:sz w:val="20"/>
          <w:szCs w:val="20"/>
        </w:rPr>
        <w:t xml:space="preserve"> </w:t>
      </w:r>
      <w:r w:rsidRPr="000569DC">
        <w:rPr>
          <w:sz w:val="20"/>
          <w:szCs w:val="20"/>
        </w:rPr>
        <w:t>Instrumentos:</w:t>
      </w:r>
    </w:p>
    <w:p w14:paraId="07118A08" w14:textId="77777777" w:rsidR="000A115D" w:rsidRPr="000569DC" w:rsidRDefault="000A115D">
      <w:pPr>
        <w:pStyle w:val="PargrafodaLista"/>
        <w:tabs>
          <w:tab w:val="left" w:pos="1276"/>
        </w:tabs>
        <w:spacing w:line="276" w:lineRule="auto"/>
        <w:ind w:left="0" w:right="-66"/>
        <w:rPr>
          <w:sz w:val="20"/>
          <w:szCs w:val="20"/>
        </w:rPr>
        <w:pPrChange w:id="748" w:author="Mariana Piovesan Ramos | Vieira Rezende" w:date="2021-11-19T20:13:00Z">
          <w:pPr>
            <w:pStyle w:val="PargrafodaLista"/>
            <w:tabs>
              <w:tab w:val="left" w:pos="1276"/>
            </w:tabs>
            <w:spacing w:line="317" w:lineRule="auto"/>
            <w:ind w:left="0" w:right="-66"/>
          </w:pPr>
        </w:pPrChange>
      </w:pPr>
    </w:p>
    <w:p w14:paraId="46E90217" w14:textId="3335E823" w:rsidR="000A115D" w:rsidRPr="000569DC" w:rsidRDefault="0040318D">
      <w:pPr>
        <w:pStyle w:val="PargrafodaLista"/>
        <w:numPr>
          <w:ilvl w:val="0"/>
          <w:numId w:val="15"/>
        </w:numPr>
        <w:tabs>
          <w:tab w:val="left" w:pos="1187"/>
        </w:tabs>
        <w:spacing w:line="276" w:lineRule="auto"/>
        <w:ind w:left="0" w:right="-66" w:firstLine="0"/>
        <w:rPr>
          <w:sz w:val="20"/>
          <w:szCs w:val="20"/>
        </w:rPr>
        <w:pPrChange w:id="749" w:author="Mariana Piovesan Ramos | Vieira Rezende" w:date="2021-11-19T20:13:00Z">
          <w:pPr>
            <w:pStyle w:val="PargrafodaLista"/>
            <w:numPr>
              <w:numId w:val="15"/>
            </w:numPr>
            <w:tabs>
              <w:tab w:val="left" w:pos="1187"/>
            </w:tabs>
            <w:spacing w:line="317" w:lineRule="auto"/>
            <w:ind w:left="0" w:right="-66" w:hanging="708"/>
          </w:pPr>
        </w:pPrChange>
      </w:pPr>
      <w:r w:rsidRPr="000569DC">
        <w:rPr>
          <w:sz w:val="20"/>
          <w:szCs w:val="20"/>
        </w:rPr>
        <w:t>alienação</w:t>
      </w:r>
      <w:r w:rsidRPr="000569DC">
        <w:rPr>
          <w:spacing w:val="-13"/>
          <w:sz w:val="20"/>
          <w:szCs w:val="20"/>
        </w:rPr>
        <w:t xml:space="preserve"> </w:t>
      </w:r>
      <w:r w:rsidRPr="000569DC">
        <w:rPr>
          <w:sz w:val="20"/>
          <w:szCs w:val="20"/>
        </w:rPr>
        <w:t>fiduciária,</w:t>
      </w:r>
      <w:r w:rsidRPr="000569DC">
        <w:rPr>
          <w:spacing w:val="-13"/>
          <w:sz w:val="20"/>
          <w:szCs w:val="20"/>
        </w:rPr>
        <w:t xml:space="preserve"> </w:t>
      </w:r>
      <w:r w:rsidRPr="000569DC">
        <w:rPr>
          <w:sz w:val="20"/>
          <w:szCs w:val="20"/>
        </w:rPr>
        <w:t>a</w:t>
      </w:r>
      <w:r w:rsidRPr="000569DC">
        <w:rPr>
          <w:spacing w:val="-12"/>
          <w:sz w:val="20"/>
          <w:szCs w:val="20"/>
        </w:rPr>
        <w:t xml:space="preserve"> </w:t>
      </w:r>
      <w:r w:rsidRPr="000569DC">
        <w:rPr>
          <w:sz w:val="20"/>
          <w:szCs w:val="20"/>
        </w:rPr>
        <w:t>ser</w:t>
      </w:r>
      <w:r w:rsidRPr="000569DC">
        <w:rPr>
          <w:spacing w:val="-14"/>
          <w:sz w:val="20"/>
          <w:szCs w:val="20"/>
        </w:rPr>
        <w:t xml:space="preserve"> </w:t>
      </w:r>
      <w:r w:rsidRPr="000569DC">
        <w:rPr>
          <w:sz w:val="20"/>
          <w:szCs w:val="20"/>
        </w:rPr>
        <w:t>prestada</w:t>
      </w:r>
      <w:r w:rsidRPr="000569DC">
        <w:rPr>
          <w:spacing w:val="-10"/>
          <w:sz w:val="20"/>
          <w:szCs w:val="20"/>
        </w:rPr>
        <w:t xml:space="preserve"> </w:t>
      </w:r>
      <w:r w:rsidR="00E47D19" w:rsidRPr="000569DC">
        <w:rPr>
          <w:sz w:val="20"/>
          <w:szCs w:val="20"/>
        </w:rPr>
        <w:t>por</w:t>
      </w:r>
      <w:r w:rsidRPr="000569DC">
        <w:rPr>
          <w:spacing w:val="-12"/>
          <w:sz w:val="20"/>
          <w:szCs w:val="20"/>
        </w:rPr>
        <w:t xml:space="preserve"> </w:t>
      </w:r>
      <w:r w:rsidR="00D42D7A" w:rsidRPr="000569DC">
        <w:rPr>
          <w:sz w:val="20"/>
          <w:szCs w:val="20"/>
        </w:rPr>
        <w:t xml:space="preserve">Ana Carolina Ferraz de Campos Bolduan, Ana Paula de Macedo Ferraz de Campos, João Elísio Ferraz de Campos, </w:t>
      </w:r>
      <w:r w:rsidR="003C2DF2" w:rsidRPr="000569DC">
        <w:rPr>
          <w:sz w:val="20"/>
          <w:szCs w:val="20"/>
        </w:rPr>
        <w:t>DLPM Holding Ltda., Seven Energy Ltda., LZ4 Administrações e Participações Ltda., Nodama Participações Societárias Ltda., CRNL Participações Societárias Ltda., GS Participações Ltda., RCH Participações e Empreendimentos Ltda., Rodrigo Maranhão Khury, Paulo Fernando Billes Goetze, Marco Antonio Roderjan Carneiro, Danusa Roderjan Carneiro, Felipe Reis Ribas Muller, Mariella Reis Ribas Muller Michaelis, Priscilla Muller Gulin Crivellaro, Regina Lúcia Ribeiro dos Santos Gluck</w:t>
      </w:r>
      <w:r w:rsidR="00AB39FC" w:rsidRPr="000569DC">
        <w:rPr>
          <w:sz w:val="20"/>
          <w:szCs w:val="20"/>
        </w:rPr>
        <w:t>, Critina Hardy Muller e Renata Hardy Muller</w:t>
      </w:r>
      <w:r w:rsidR="0072699A" w:rsidRPr="000569DC">
        <w:rPr>
          <w:sz w:val="20"/>
          <w:szCs w:val="20"/>
        </w:rPr>
        <w:t xml:space="preserve"> (</w:t>
      </w:r>
      <w:r w:rsidR="00AB39FC" w:rsidRPr="000569DC">
        <w:rPr>
          <w:sz w:val="20"/>
          <w:szCs w:val="20"/>
        </w:rPr>
        <w:t xml:space="preserve">em conjunto, os </w:t>
      </w:r>
      <w:r w:rsidR="0072699A" w:rsidRPr="000569DC">
        <w:rPr>
          <w:sz w:val="20"/>
          <w:szCs w:val="20"/>
        </w:rPr>
        <w:t>“</w:t>
      </w:r>
      <w:r w:rsidR="0072699A" w:rsidRPr="000569DC">
        <w:rPr>
          <w:sz w:val="20"/>
          <w:szCs w:val="20"/>
          <w:u w:val="single"/>
        </w:rPr>
        <w:t>Acionistas Alienantes</w:t>
      </w:r>
      <w:r w:rsidR="0072699A" w:rsidRPr="000569DC">
        <w:rPr>
          <w:sz w:val="20"/>
          <w:szCs w:val="20"/>
        </w:rPr>
        <w:t>”)</w:t>
      </w:r>
      <w:r w:rsidRPr="000569DC">
        <w:rPr>
          <w:sz w:val="20"/>
          <w:szCs w:val="20"/>
        </w:rPr>
        <w:t>,</w:t>
      </w:r>
      <w:r w:rsidRPr="000569DC">
        <w:rPr>
          <w:spacing w:val="-8"/>
          <w:sz w:val="20"/>
          <w:szCs w:val="20"/>
        </w:rPr>
        <w:t xml:space="preserve"> </w:t>
      </w:r>
      <w:r w:rsidRPr="000569DC">
        <w:rPr>
          <w:sz w:val="20"/>
          <w:szCs w:val="20"/>
        </w:rPr>
        <w:t>(i)</w:t>
      </w:r>
      <w:r w:rsidRPr="000569DC">
        <w:rPr>
          <w:spacing w:val="-12"/>
          <w:sz w:val="20"/>
          <w:szCs w:val="20"/>
        </w:rPr>
        <w:t xml:space="preserve"> </w:t>
      </w:r>
      <w:r w:rsidRPr="000569DC">
        <w:rPr>
          <w:sz w:val="20"/>
          <w:szCs w:val="20"/>
        </w:rPr>
        <w:t>da</w:t>
      </w:r>
      <w:r w:rsidRPr="000569DC">
        <w:rPr>
          <w:spacing w:val="-15"/>
          <w:sz w:val="20"/>
          <w:szCs w:val="20"/>
        </w:rPr>
        <w:t xml:space="preserve"> </w:t>
      </w:r>
      <w:r w:rsidRPr="000569DC">
        <w:rPr>
          <w:sz w:val="20"/>
          <w:szCs w:val="20"/>
        </w:rPr>
        <w:t xml:space="preserve">totalidade das ações ordinárias e preferenciais (presentes e futuras), de titularidade </w:t>
      </w:r>
      <w:r w:rsidR="0072699A" w:rsidRPr="000569DC">
        <w:rPr>
          <w:sz w:val="20"/>
          <w:szCs w:val="20"/>
        </w:rPr>
        <w:t>dos Acionistas Alienantes</w:t>
      </w:r>
      <w:r w:rsidRPr="000569DC">
        <w:rPr>
          <w:spacing w:val="-5"/>
          <w:sz w:val="20"/>
          <w:szCs w:val="20"/>
        </w:rPr>
        <w:t xml:space="preserve"> </w:t>
      </w:r>
      <w:r w:rsidRPr="000569DC">
        <w:rPr>
          <w:sz w:val="20"/>
          <w:szCs w:val="20"/>
        </w:rPr>
        <w:t>e</w:t>
      </w:r>
      <w:r w:rsidRPr="000569DC">
        <w:rPr>
          <w:spacing w:val="-7"/>
          <w:sz w:val="20"/>
          <w:szCs w:val="20"/>
        </w:rPr>
        <w:t xml:space="preserve"> </w:t>
      </w:r>
      <w:r w:rsidRPr="000569DC">
        <w:rPr>
          <w:sz w:val="20"/>
          <w:szCs w:val="20"/>
        </w:rPr>
        <w:t>emissão</w:t>
      </w:r>
      <w:r w:rsidRPr="000569DC">
        <w:rPr>
          <w:spacing w:val="-9"/>
          <w:sz w:val="20"/>
          <w:szCs w:val="20"/>
        </w:rPr>
        <w:t xml:space="preserve"> </w:t>
      </w:r>
      <w:r w:rsidRPr="000569DC">
        <w:rPr>
          <w:sz w:val="20"/>
          <w:szCs w:val="20"/>
        </w:rPr>
        <w:t>da</w:t>
      </w:r>
      <w:r w:rsidRPr="000569DC">
        <w:rPr>
          <w:spacing w:val="-6"/>
          <w:sz w:val="20"/>
          <w:szCs w:val="20"/>
        </w:rPr>
        <w:t xml:space="preserve"> </w:t>
      </w:r>
      <w:r w:rsidRPr="000569DC">
        <w:rPr>
          <w:sz w:val="20"/>
          <w:szCs w:val="20"/>
        </w:rPr>
        <w:t>Emissora,</w:t>
      </w:r>
      <w:r w:rsidRPr="000569DC">
        <w:rPr>
          <w:spacing w:val="-8"/>
          <w:sz w:val="20"/>
          <w:szCs w:val="20"/>
        </w:rPr>
        <w:t xml:space="preserve"> </w:t>
      </w:r>
      <w:r w:rsidRPr="000569DC">
        <w:rPr>
          <w:sz w:val="20"/>
          <w:szCs w:val="20"/>
        </w:rPr>
        <w:t>que</w:t>
      </w:r>
      <w:r w:rsidRPr="000569DC">
        <w:rPr>
          <w:spacing w:val="-9"/>
          <w:sz w:val="20"/>
          <w:szCs w:val="20"/>
        </w:rPr>
        <w:t xml:space="preserve"> </w:t>
      </w:r>
      <w:r w:rsidRPr="000569DC">
        <w:rPr>
          <w:sz w:val="20"/>
          <w:szCs w:val="20"/>
        </w:rPr>
        <w:t>na</w:t>
      </w:r>
      <w:r w:rsidRPr="000569DC">
        <w:rPr>
          <w:spacing w:val="-6"/>
          <w:sz w:val="20"/>
          <w:szCs w:val="20"/>
        </w:rPr>
        <w:t xml:space="preserve"> </w:t>
      </w:r>
      <w:r w:rsidRPr="000569DC">
        <w:rPr>
          <w:sz w:val="20"/>
          <w:szCs w:val="20"/>
        </w:rPr>
        <w:t>data</w:t>
      </w:r>
      <w:r w:rsidRPr="000569DC">
        <w:rPr>
          <w:spacing w:val="-7"/>
          <w:sz w:val="20"/>
          <w:szCs w:val="20"/>
        </w:rPr>
        <w:t xml:space="preserve"> </w:t>
      </w:r>
      <w:r w:rsidRPr="000569DC">
        <w:rPr>
          <w:sz w:val="20"/>
          <w:szCs w:val="20"/>
        </w:rPr>
        <w:t>da</w:t>
      </w:r>
      <w:r w:rsidRPr="000569DC">
        <w:rPr>
          <w:spacing w:val="-6"/>
          <w:sz w:val="20"/>
          <w:szCs w:val="20"/>
        </w:rPr>
        <w:t xml:space="preserve"> </w:t>
      </w:r>
      <w:r w:rsidRPr="000569DC">
        <w:rPr>
          <w:sz w:val="20"/>
          <w:szCs w:val="20"/>
        </w:rPr>
        <w:t>celebração</w:t>
      </w:r>
      <w:r w:rsidRPr="000569DC">
        <w:rPr>
          <w:spacing w:val="-9"/>
          <w:sz w:val="20"/>
          <w:szCs w:val="20"/>
        </w:rPr>
        <w:t xml:space="preserve"> </w:t>
      </w:r>
      <w:r w:rsidRPr="000569DC">
        <w:rPr>
          <w:sz w:val="20"/>
          <w:szCs w:val="20"/>
        </w:rPr>
        <w:t>deste Contrato</w:t>
      </w:r>
      <w:r w:rsidRPr="000569DC">
        <w:rPr>
          <w:spacing w:val="-20"/>
          <w:sz w:val="20"/>
          <w:szCs w:val="20"/>
        </w:rPr>
        <w:t xml:space="preserve"> </w:t>
      </w:r>
      <w:r w:rsidRPr="000569DC">
        <w:rPr>
          <w:sz w:val="20"/>
          <w:szCs w:val="20"/>
        </w:rPr>
        <w:t>são</w:t>
      </w:r>
      <w:r w:rsidRPr="000569DC">
        <w:rPr>
          <w:spacing w:val="-19"/>
          <w:sz w:val="20"/>
          <w:szCs w:val="20"/>
        </w:rPr>
        <w:t xml:space="preserve"> </w:t>
      </w:r>
      <w:r w:rsidRPr="000569DC">
        <w:rPr>
          <w:sz w:val="20"/>
          <w:szCs w:val="20"/>
        </w:rPr>
        <w:t>representativas</w:t>
      </w:r>
      <w:r w:rsidRPr="000569DC">
        <w:rPr>
          <w:spacing w:val="-22"/>
          <w:sz w:val="20"/>
          <w:szCs w:val="20"/>
        </w:rPr>
        <w:t xml:space="preserve"> </w:t>
      </w:r>
      <w:r w:rsidRPr="000569DC">
        <w:rPr>
          <w:sz w:val="20"/>
          <w:szCs w:val="20"/>
        </w:rPr>
        <w:t>de</w:t>
      </w:r>
      <w:r w:rsidRPr="000569DC">
        <w:rPr>
          <w:spacing w:val="-21"/>
          <w:sz w:val="20"/>
          <w:szCs w:val="20"/>
        </w:rPr>
        <w:t xml:space="preserve"> </w:t>
      </w:r>
      <w:r w:rsidRPr="000569DC">
        <w:rPr>
          <w:sz w:val="20"/>
          <w:szCs w:val="20"/>
        </w:rPr>
        <w:t>100%</w:t>
      </w:r>
      <w:r w:rsidRPr="000569DC">
        <w:rPr>
          <w:spacing w:val="-19"/>
          <w:sz w:val="20"/>
          <w:szCs w:val="20"/>
        </w:rPr>
        <w:t xml:space="preserve"> </w:t>
      </w:r>
      <w:r w:rsidRPr="000569DC">
        <w:rPr>
          <w:sz w:val="20"/>
          <w:szCs w:val="20"/>
        </w:rPr>
        <w:t>(cem</w:t>
      </w:r>
      <w:r w:rsidRPr="000569DC">
        <w:rPr>
          <w:spacing w:val="-19"/>
          <w:sz w:val="20"/>
          <w:szCs w:val="20"/>
        </w:rPr>
        <w:t xml:space="preserve"> </w:t>
      </w:r>
      <w:r w:rsidRPr="000569DC">
        <w:rPr>
          <w:sz w:val="20"/>
          <w:szCs w:val="20"/>
        </w:rPr>
        <w:t>por</w:t>
      </w:r>
      <w:r w:rsidRPr="000569DC">
        <w:rPr>
          <w:spacing w:val="-17"/>
          <w:sz w:val="20"/>
          <w:szCs w:val="20"/>
        </w:rPr>
        <w:t xml:space="preserve"> </w:t>
      </w:r>
      <w:r w:rsidRPr="000569DC">
        <w:rPr>
          <w:sz w:val="20"/>
          <w:szCs w:val="20"/>
        </w:rPr>
        <w:t>cento)</w:t>
      </w:r>
      <w:r w:rsidRPr="000569DC">
        <w:rPr>
          <w:spacing w:val="-19"/>
          <w:sz w:val="20"/>
          <w:szCs w:val="20"/>
        </w:rPr>
        <w:t xml:space="preserve"> </w:t>
      </w:r>
      <w:r w:rsidRPr="000569DC">
        <w:rPr>
          <w:sz w:val="20"/>
          <w:szCs w:val="20"/>
        </w:rPr>
        <w:t>do</w:t>
      </w:r>
      <w:r w:rsidRPr="000569DC">
        <w:rPr>
          <w:spacing w:val="-20"/>
          <w:sz w:val="20"/>
          <w:szCs w:val="20"/>
        </w:rPr>
        <w:t xml:space="preserve"> </w:t>
      </w:r>
      <w:r w:rsidRPr="000569DC">
        <w:rPr>
          <w:sz w:val="20"/>
          <w:szCs w:val="20"/>
        </w:rPr>
        <w:t>capital</w:t>
      </w:r>
      <w:r w:rsidRPr="000569DC">
        <w:rPr>
          <w:spacing w:val="-17"/>
          <w:sz w:val="20"/>
          <w:szCs w:val="20"/>
        </w:rPr>
        <w:t xml:space="preserve"> </w:t>
      </w:r>
      <w:r w:rsidRPr="000569DC">
        <w:rPr>
          <w:sz w:val="20"/>
          <w:szCs w:val="20"/>
        </w:rPr>
        <w:t>social</w:t>
      </w:r>
      <w:r w:rsidRPr="000569DC">
        <w:rPr>
          <w:spacing w:val="-11"/>
          <w:sz w:val="20"/>
          <w:szCs w:val="20"/>
        </w:rPr>
        <w:t xml:space="preserve"> </w:t>
      </w:r>
      <w:r w:rsidRPr="000569DC">
        <w:rPr>
          <w:sz w:val="20"/>
          <w:szCs w:val="20"/>
        </w:rPr>
        <w:t>da</w:t>
      </w:r>
      <w:r w:rsidRPr="000569DC">
        <w:rPr>
          <w:spacing w:val="-21"/>
          <w:sz w:val="20"/>
          <w:szCs w:val="20"/>
        </w:rPr>
        <w:t xml:space="preserve"> </w:t>
      </w:r>
      <w:r w:rsidRPr="000569DC">
        <w:rPr>
          <w:sz w:val="20"/>
          <w:szCs w:val="20"/>
        </w:rPr>
        <w:t>Emissora (“</w:t>
      </w:r>
      <w:r w:rsidRPr="000569DC">
        <w:rPr>
          <w:sz w:val="20"/>
          <w:szCs w:val="20"/>
          <w:u w:val="single"/>
        </w:rPr>
        <w:t>Ações Alienadas Fiduciariamente</w:t>
      </w:r>
      <w:r w:rsidRPr="000569DC">
        <w:rPr>
          <w:sz w:val="20"/>
          <w:szCs w:val="20"/>
        </w:rPr>
        <w:t>”); (ii) de todas as novas ações de emissão da Emissora que venham a ser por ela emitidas e subscritas ou adquiridas no futuro durante a vigência do Contrato de Alienação Fiduciária de Ações (conforme abaixo definido),</w:t>
      </w:r>
      <w:r w:rsidRPr="000569DC">
        <w:rPr>
          <w:spacing w:val="-9"/>
          <w:sz w:val="20"/>
          <w:szCs w:val="20"/>
        </w:rPr>
        <w:t xml:space="preserve"> </w:t>
      </w:r>
      <w:r w:rsidRPr="000569DC">
        <w:rPr>
          <w:sz w:val="20"/>
          <w:szCs w:val="20"/>
        </w:rPr>
        <w:t>bem</w:t>
      </w:r>
      <w:r w:rsidRPr="000569DC">
        <w:rPr>
          <w:spacing w:val="-6"/>
          <w:sz w:val="20"/>
          <w:szCs w:val="20"/>
        </w:rPr>
        <w:t xml:space="preserve"> </w:t>
      </w:r>
      <w:r w:rsidRPr="000569DC">
        <w:rPr>
          <w:sz w:val="20"/>
          <w:szCs w:val="20"/>
        </w:rPr>
        <w:t>como</w:t>
      </w:r>
      <w:r w:rsidRPr="000569DC">
        <w:rPr>
          <w:spacing w:val="-7"/>
          <w:sz w:val="20"/>
          <w:szCs w:val="20"/>
        </w:rPr>
        <w:t xml:space="preserve"> </w:t>
      </w:r>
      <w:r w:rsidRPr="000569DC">
        <w:rPr>
          <w:sz w:val="20"/>
          <w:szCs w:val="20"/>
        </w:rPr>
        <w:t>quaisquer</w:t>
      </w:r>
      <w:r w:rsidRPr="000569DC">
        <w:rPr>
          <w:spacing w:val="-9"/>
          <w:sz w:val="20"/>
          <w:szCs w:val="20"/>
        </w:rPr>
        <w:t xml:space="preserve"> </w:t>
      </w:r>
      <w:r w:rsidRPr="000569DC">
        <w:rPr>
          <w:sz w:val="20"/>
          <w:szCs w:val="20"/>
        </w:rPr>
        <w:t>bens</w:t>
      </w:r>
      <w:r w:rsidRPr="000569DC">
        <w:rPr>
          <w:spacing w:val="-5"/>
          <w:sz w:val="20"/>
          <w:szCs w:val="20"/>
        </w:rPr>
        <w:t xml:space="preserve"> </w:t>
      </w:r>
      <w:r w:rsidRPr="000569DC">
        <w:rPr>
          <w:sz w:val="20"/>
          <w:szCs w:val="20"/>
        </w:rPr>
        <w:t>em</w:t>
      </w:r>
      <w:r w:rsidRPr="000569DC">
        <w:rPr>
          <w:spacing w:val="-8"/>
          <w:sz w:val="20"/>
          <w:szCs w:val="20"/>
        </w:rPr>
        <w:t xml:space="preserve"> </w:t>
      </w:r>
      <w:r w:rsidRPr="000569DC">
        <w:rPr>
          <w:sz w:val="20"/>
          <w:szCs w:val="20"/>
        </w:rPr>
        <w:t>que</w:t>
      </w:r>
      <w:r w:rsidRPr="000569DC">
        <w:rPr>
          <w:spacing w:val="-7"/>
          <w:sz w:val="20"/>
          <w:szCs w:val="20"/>
        </w:rPr>
        <w:t xml:space="preserve"> </w:t>
      </w:r>
      <w:r w:rsidRPr="000569DC">
        <w:rPr>
          <w:sz w:val="20"/>
          <w:szCs w:val="20"/>
        </w:rPr>
        <w:t>as</w:t>
      </w:r>
      <w:r w:rsidRPr="000569DC">
        <w:rPr>
          <w:spacing w:val="-5"/>
          <w:sz w:val="20"/>
          <w:szCs w:val="20"/>
        </w:rPr>
        <w:t xml:space="preserve"> </w:t>
      </w:r>
      <w:r w:rsidRPr="000569DC">
        <w:rPr>
          <w:sz w:val="20"/>
          <w:szCs w:val="20"/>
        </w:rPr>
        <w:t>ações</w:t>
      </w:r>
      <w:r w:rsidRPr="000569DC">
        <w:rPr>
          <w:spacing w:val="-7"/>
          <w:sz w:val="20"/>
          <w:szCs w:val="20"/>
        </w:rPr>
        <w:t xml:space="preserve"> </w:t>
      </w:r>
      <w:r w:rsidRPr="000569DC">
        <w:rPr>
          <w:sz w:val="20"/>
          <w:szCs w:val="20"/>
        </w:rPr>
        <w:t>oneradas</w:t>
      </w:r>
      <w:r w:rsidRPr="000569DC">
        <w:rPr>
          <w:spacing w:val="-7"/>
          <w:sz w:val="20"/>
          <w:szCs w:val="20"/>
        </w:rPr>
        <w:t xml:space="preserve"> </w:t>
      </w:r>
      <w:r w:rsidRPr="000569DC">
        <w:rPr>
          <w:sz w:val="20"/>
          <w:szCs w:val="20"/>
        </w:rPr>
        <w:t>sejam</w:t>
      </w:r>
      <w:r w:rsidRPr="000569DC">
        <w:rPr>
          <w:spacing w:val="-5"/>
          <w:sz w:val="20"/>
          <w:szCs w:val="20"/>
        </w:rPr>
        <w:t xml:space="preserve"> </w:t>
      </w:r>
      <w:r w:rsidRPr="000569DC">
        <w:rPr>
          <w:sz w:val="20"/>
          <w:szCs w:val="20"/>
        </w:rPr>
        <w:t xml:space="preserve">convertidas, inclusive em quaisquer certificados de depósitos ou valores mobiliários, e todas </w:t>
      </w:r>
      <w:r w:rsidRPr="000569DC">
        <w:rPr>
          <w:spacing w:val="2"/>
          <w:sz w:val="20"/>
          <w:szCs w:val="20"/>
        </w:rPr>
        <w:t xml:space="preserve">as </w:t>
      </w:r>
      <w:r w:rsidRPr="000569DC">
        <w:rPr>
          <w:sz w:val="20"/>
          <w:szCs w:val="20"/>
        </w:rPr>
        <w:t xml:space="preserve">ações de emissão da Emissora que sejam porventura atribuídas </w:t>
      </w:r>
      <w:r w:rsidR="0072699A" w:rsidRPr="000569DC">
        <w:rPr>
          <w:sz w:val="20"/>
          <w:szCs w:val="20"/>
        </w:rPr>
        <w:t>aos Acionistas Alienantes</w:t>
      </w:r>
      <w:r w:rsidRPr="000569DC">
        <w:rPr>
          <w:sz w:val="20"/>
          <w:szCs w:val="20"/>
        </w:rPr>
        <w:t>, ou eventuais sucessores legais, incluindo mas não se limitando, por meio de bonificações, desmembramentos ou grupamentos de ações, consolidação, fusão, aquisição, permuta de ações, divisão de ações, conversão de debêntures, reorganização societária, as quais, caso sejam emitidas, subscritas ou adquiridas, integrarão e passarão a estar automaticamente alienadas fiduciariamente nos termos do Contrato de Alienação Fiduciária de Ações (conforme abaixo definido) e que</w:t>
      </w:r>
      <w:r w:rsidRPr="000569DC">
        <w:rPr>
          <w:spacing w:val="26"/>
          <w:sz w:val="20"/>
          <w:szCs w:val="20"/>
        </w:rPr>
        <w:t xml:space="preserve"> </w:t>
      </w:r>
      <w:r w:rsidRPr="000569DC">
        <w:rPr>
          <w:sz w:val="20"/>
          <w:szCs w:val="20"/>
        </w:rPr>
        <w:t>passarão</w:t>
      </w:r>
      <w:r w:rsidRPr="000569DC">
        <w:rPr>
          <w:spacing w:val="28"/>
          <w:sz w:val="20"/>
          <w:szCs w:val="20"/>
        </w:rPr>
        <w:t xml:space="preserve"> </w:t>
      </w:r>
      <w:r w:rsidRPr="000569DC">
        <w:rPr>
          <w:sz w:val="20"/>
          <w:szCs w:val="20"/>
        </w:rPr>
        <w:t>a</w:t>
      </w:r>
      <w:r w:rsidRPr="000569DC">
        <w:rPr>
          <w:spacing w:val="28"/>
          <w:sz w:val="20"/>
          <w:szCs w:val="20"/>
        </w:rPr>
        <w:t xml:space="preserve"> </w:t>
      </w:r>
      <w:r w:rsidRPr="000569DC">
        <w:rPr>
          <w:sz w:val="20"/>
          <w:szCs w:val="20"/>
        </w:rPr>
        <w:t>ser</w:t>
      </w:r>
      <w:r w:rsidRPr="000569DC">
        <w:rPr>
          <w:spacing w:val="27"/>
          <w:sz w:val="20"/>
          <w:szCs w:val="20"/>
        </w:rPr>
        <w:t xml:space="preserve"> </w:t>
      </w:r>
      <w:r w:rsidRPr="000569DC">
        <w:rPr>
          <w:sz w:val="20"/>
          <w:szCs w:val="20"/>
        </w:rPr>
        <w:t>incluídas</w:t>
      </w:r>
      <w:r w:rsidRPr="000569DC">
        <w:rPr>
          <w:spacing w:val="28"/>
          <w:sz w:val="20"/>
          <w:szCs w:val="20"/>
        </w:rPr>
        <w:t xml:space="preserve"> </w:t>
      </w:r>
      <w:r w:rsidRPr="000569DC">
        <w:rPr>
          <w:sz w:val="20"/>
          <w:szCs w:val="20"/>
        </w:rPr>
        <w:t>na</w:t>
      </w:r>
      <w:r w:rsidRPr="000569DC">
        <w:rPr>
          <w:spacing w:val="26"/>
          <w:sz w:val="20"/>
          <w:szCs w:val="20"/>
        </w:rPr>
        <w:t xml:space="preserve"> </w:t>
      </w:r>
      <w:r w:rsidRPr="000569DC">
        <w:rPr>
          <w:sz w:val="20"/>
          <w:szCs w:val="20"/>
        </w:rPr>
        <w:t>definição</w:t>
      </w:r>
      <w:r w:rsidRPr="000569DC">
        <w:rPr>
          <w:spacing w:val="26"/>
          <w:sz w:val="20"/>
          <w:szCs w:val="20"/>
        </w:rPr>
        <w:t xml:space="preserve"> </w:t>
      </w:r>
      <w:r w:rsidRPr="000569DC">
        <w:rPr>
          <w:sz w:val="20"/>
          <w:szCs w:val="20"/>
        </w:rPr>
        <w:t>de</w:t>
      </w:r>
      <w:r w:rsidRPr="000569DC">
        <w:rPr>
          <w:spacing w:val="27"/>
          <w:sz w:val="20"/>
          <w:szCs w:val="20"/>
        </w:rPr>
        <w:t xml:space="preserve"> </w:t>
      </w:r>
      <w:r w:rsidRPr="000569DC">
        <w:rPr>
          <w:sz w:val="20"/>
          <w:szCs w:val="20"/>
        </w:rPr>
        <w:t>“Ações</w:t>
      </w:r>
      <w:r w:rsidRPr="000569DC">
        <w:rPr>
          <w:spacing w:val="27"/>
          <w:sz w:val="20"/>
          <w:szCs w:val="20"/>
        </w:rPr>
        <w:t xml:space="preserve"> </w:t>
      </w:r>
      <w:r w:rsidRPr="000569DC">
        <w:rPr>
          <w:sz w:val="20"/>
          <w:szCs w:val="20"/>
        </w:rPr>
        <w:t>Alienadas</w:t>
      </w:r>
      <w:r w:rsidRPr="000569DC">
        <w:rPr>
          <w:spacing w:val="28"/>
          <w:sz w:val="20"/>
          <w:szCs w:val="20"/>
        </w:rPr>
        <w:t xml:space="preserve"> </w:t>
      </w:r>
      <w:r w:rsidRPr="000569DC">
        <w:rPr>
          <w:sz w:val="20"/>
          <w:szCs w:val="20"/>
        </w:rPr>
        <w:t>Fiduciariamente”</w:t>
      </w:r>
      <w:r w:rsidR="004F21A8" w:rsidRPr="000569DC">
        <w:rPr>
          <w:sz w:val="20"/>
          <w:szCs w:val="20"/>
        </w:rPr>
        <w:t xml:space="preserve">; </w:t>
      </w:r>
      <w:r w:rsidRPr="000569DC">
        <w:rPr>
          <w:sz w:val="20"/>
          <w:szCs w:val="20"/>
        </w:rPr>
        <w:t>e (iii) dos direitos, frutos e rendimentos decorrentes das Ações Alienadas Fiduciariamente, inclusive, mas não se limitando aos direitos a todos os lucros, dividendos, juros sobre</w:t>
      </w:r>
      <w:r w:rsidRPr="000569DC">
        <w:rPr>
          <w:spacing w:val="-49"/>
          <w:sz w:val="20"/>
          <w:szCs w:val="20"/>
        </w:rPr>
        <w:t xml:space="preserve"> </w:t>
      </w:r>
      <w:r w:rsidRPr="000569DC">
        <w:rPr>
          <w:sz w:val="20"/>
          <w:szCs w:val="20"/>
        </w:rPr>
        <w:t xml:space="preserve">capital próprio, reduções de capital, rendas, distribuições, proventos, bonificações e quaisquer outros valores creditados, pagos, distribuídos ou por outra forma entregues, ou a serem creditados, pagos, distribuídos ou por outra forma entregues, </w:t>
      </w:r>
      <w:r w:rsidR="004F4F34" w:rsidRPr="000569DC">
        <w:rPr>
          <w:sz w:val="20"/>
          <w:szCs w:val="20"/>
        </w:rPr>
        <w:t xml:space="preserve">desde que superiores ao dividendo mínimo legal obrigatório, </w:t>
      </w:r>
      <w:r w:rsidRPr="000569DC">
        <w:rPr>
          <w:sz w:val="20"/>
          <w:szCs w:val="20"/>
        </w:rPr>
        <w:t xml:space="preserve">por qualquer razão, </w:t>
      </w:r>
      <w:r w:rsidR="0072699A" w:rsidRPr="000569DC">
        <w:rPr>
          <w:sz w:val="20"/>
          <w:szCs w:val="20"/>
        </w:rPr>
        <w:t>aos Acionistas Alienantes</w:t>
      </w:r>
      <w:r w:rsidRPr="000569DC">
        <w:rPr>
          <w:sz w:val="20"/>
          <w:szCs w:val="20"/>
        </w:rPr>
        <w:t xml:space="preserve"> em relação às Ações Alienadas Fiduciariamente, bem como todos os direitos a quaisquer pagamentos relacionados às Ações Alienadas Fiduciariamente que possam ser considerados frutos, rendimentos, remuneração ou reembolso de capital (“</w:t>
      </w:r>
      <w:r w:rsidRPr="000569DC">
        <w:rPr>
          <w:sz w:val="20"/>
          <w:szCs w:val="20"/>
          <w:u w:val="single"/>
        </w:rPr>
        <w:t>Direitos das Ações Cedidos Fiduciariamente</w:t>
      </w:r>
      <w:r w:rsidRPr="000569DC">
        <w:rPr>
          <w:sz w:val="20"/>
          <w:szCs w:val="20"/>
        </w:rPr>
        <w:t>” e, em conjunto com as Ações Alienadas Fiduciariamente, os “</w:t>
      </w:r>
      <w:r w:rsidRPr="000569DC">
        <w:rPr>
          <w:sz w:val="20"/>
          <w:szCs w:val="20"/>
          <w:u w:val="single"/>
        </w:rPr>
        <w:t>Bens Alienados Fiduciariamente</w:t>
      </w:r>
      <w:r w:rsidRPr="000569DC">
        <w:rPr>
          <w:sz w:val="20"/>
          <w:szCs w:val="20"/>
        </w:rPr>
        <w:t xml:space="preserve">”), tudo nos termos previstos em contrato de alienação fiduciária de ações a ser celebrado entre </w:t>
      </w:r>
      <w:r w:rsidR="0072699A" w:rsidRPr="000569DC">
        <w:rPr>
          <w:sz w:val="20"/>
          <w:szCs w:val="20"/>
        </w:rPr>
        <w:t>os Acionistas Alienantes</w:t>
      </w:r>
      <w:r w:rsidRPr="000569DC">
        <w:rPr>
          <w:sz w:val="20"/>
          <w:szCs w:val="20"/>
        </w:rPr>
        <w:t>, o Agente Fiduciário e a Emissora, na qualidade de interveniente anuente (“</w:t>
      </w:r>
      <w:r w:rsidRPr="000569DC">
        <w:rPr>
          <w:sz w:val="20"/>
          <w:szCs w:val="20"/>
          <w:u w:val="single"/>
        </w:rPr>
        <w:t>Contrato de Alienação Fiduciária de</w:t>
      </w:r>
      <w:r w:rsidRPr="000569DC">
        <w:rPr>
          <w:spacing w:val="-9"/>
          <w:sz w:val="20"/>
          <w:szCs w:val="20"/>
          <w:u w:val="single"/>
        </w:rPr>
        <w:t xml:space="preserve"> </w:t>
      </w:r>
      <w:r w:rsidRPr="000569DC">
        <w:rPr>
          <w:sz w:val="20"/>
          <w:szCs w:val="20"/>
          <w:u w:val="single"/>
        </w:rPr>
        <w:t>Ações</w:t>
      </w:r>
      <w:r w:rsidRPr="000569DC">
        <w:rPr>
          <w:sz w:val="20"/>
          <w:szCs w:val="20"/>
        </w:rPr>
        <w:t>”);</w:t>
      </w:r>
      <w:r w:rsidR="00C94504" w:rsidRPr="000569DC">
        <w:rPr>
          <w:sz w:val="20"/>
          <w:szCs w:val="20"/>
        </w:rPr>
        <w:t xml:space="preserve"> </w:t>
      </w:r>
    </w:p>
    <w:p w14:paraId="7401F422" w14:textId="77777777" w:rsidR="000A115D" w:rsidRPr="000569DC" w:rsidRDefault="000A115D">
      <w:pPr>
        <w:pStyle w:val="Corpodetexto"/>
        <w:spacing w:line="276" w:lineRule="auto"/>
        <w:ind w:right="-66"/>
        <w:pPrChange w:id="750" w:author="Mariana Piovesan Ramos | Vieira Rezende" w:date="2021-11-19T20:13:00Z">
          <w:pPr>
            <w:pStyle w:val="Corpodetexto"/>
            <w:spacing w:line="317" w:lineRule="auto"/>
            <w:ind w:right="-66"/>
          </w:pPr>
        </w:pPrChange>
      </w:pPr>
    </w:p>
    <w:p w14:paraId="09FFBD02" w14:textId="299017AF" w:rsidR="00727088" w:rsidRPr="000569DC" w:rsidRDefault="009F01AB">
      <w:pPr>
        <w:pStyle w:val="PargrafodaLista"/>
        <w:numPr>
          <w:ilvl w:val="0"/>
          <w:numId w:val="15"/>
        </w:numPr>
        <w:tabs>
          <w:tab w:val="left" w:pos="1187"/>
        </w:tabs>
        <w:spacing w:line="276" w:lineRule="auto"/>
        <w:ind w:left="0" w:right="-66" w:firstLine="0"/>
        <w:rPr>
          <w:sz w:val="20"/>
          <w:szCs w:val="20"/>
        </w:rPr>
        <w:pPrChange w:id="751" w:author="Mariana Piovesan Ramos | Vieira Rezende" w:date="2021-11-19T20:13:00Z">
          <w:pPr>
            <w:pStyle w:val="PargrafodaLista"/>
            <w:numPr>
              <w:numId w:val="15"/>
            </w:numPr>
            <w:tabs>
              <w:tab w:val="left" w:pos="1187"/>
            </w:tabs>
            <w:spacing w:line="317" w:lineRule="auto"/>
            <w:ind w:left="0" w:right="-66" w:hanging="708"/>
          </w:pPr>
        </w:pPrChange>
      </w:pPr>
      <w:r w:rsidRPr="000569DC">
        <w:rPr>
          <w:sz w:val="20"/>
          <w:szCs w:val="20"/>
        </w:rPr>
        <w:t>observado o disposto na Cláusula 4.1</w:t>
      </w:r>
      <w:r w:rsidR="000964A1" w:rsidRPr="000569DC">
        <w:rPr>
          <w:sz w:val="20"/>
          <w:szCs w:val="20"/>
        </w:rPr>
        <w:t>6</w:t>
      </w:r>
      <w:r w:rsidRPr="000569DC">
        <w:rPr>
          <w:sz w:val="20"/>
          <w:szCs w:val="20"/>
        </w:rPr>
        <w:t>.</w:t>
      </w:r>
      <w:r w:rsidR="000964A1" w:rsidRPr="000569DC">
        <w:rPr>
          <w:sz w:val="20"/>
          <w:szCs w:val="20"/>
        </w:rPr>
        <w:t>5</w:t>
      </w:r>
      <w:r w:rsidRPr="000569DC">
        <w:rPr>
          <w:sz w:val="20"/>
          <w:szCs w:val="20"/>
        </w:rPr>
        <w:t xml:space="preserve"> abaixo, </w:t>
      </w:r>
      <w:r w:rsidR="00727088" w:rsidRPr="000569DC">
        <w:rPr>
          <w:sz w:val="20"/>
          <w:szCs w:val="20"/>
        </w:rPr>
        <w:t>alienação</w:t>
      </w:r>
      <w:r w:rsidR="00727088" w:rsidRPr="000569DC">
        <w:rPr>
          <w:spacing w:val="-13"/>
          <w:sz w:val="20"/>
          <w:szCs w:val="20"/>
        </w:rPr>
        <w:t xml:space="preserve"> </w:t>
      </w:r>
      <w:r w:rsidR="00727088" w:rsidRPr="000569DC">
        <w:rPr>
          <w:sz w:val="20"/>
          <w:szCs w:val="20"/>
        </w:rPr>
        <w:t>fiduciária,</w:t>
      </w:r>
      <w:r w:rsidR="00727088" w:rsidRPr="000569DC">
        <w:rPr>
          <w:spacing w:val="-13"/>
          <w:sz w:val="20"/>
          <w:szCs w:val="20"/>
        </w:rPr>
        <w:t xml:space="preserve"> </w:t>
      </w:r>
      <w:r w:rsidR="00727088" w:rsidRPr="000569DC">
        <w:rPr>
          <w:sz w:val="20"/>
          <w:szCs w:val="20"/>
        </w:rPr>
        <w:t>a</w:t>
      </w:r>
      <w:r w:rsidR="00727088" w:rsidRPr="000569DC">
        <w:rPr>
          <w:spacing w:val="-12"/>
          <w:sz w:val="20"/>
          <w:szCs w:val="20"/>
        </w:rPr>
        <w:t xml:space="preserve"> </w:t>
      </w:r>
      <w:r w:rsidR="00727088" w:rsidRPr="000569DC">
        <w:rPr>
          <w:sz w:val="20"/>
          <w:szCs w:val="20"/>
        </w:rPr>
        <w:t>ser</w:t>
      </w:r>
      <w:r w:rsidR="00727088" w:rsidRPr="000569DC">
        <w:rPr>
          <w:spacing w:val="-14"/>
          <w:sz w:val="20"/>
          <w:szCs w:val="20"/>
        </w:rPr>
        <w:t xml:space="preserve"> </w:t>
      </w:r>
      <w:r w:rsidR="00727088" w:rsidRPr="000569DC">
        <w:rPr>
          <w:sz w:val="20"/>
          <w:szCs w:val="20"/>
        </w:rPr>
        <w:t>prestada</w:t>
      </w:r>
      <w:r w:rsidR="00727088" w:rsidRPr="000569DC">
        <w:rPr>
          <w:spacing w:val="-10"/>
          <w:sz w:val="20"/>
          <w:szCs w:val="20"/>
        </w:rPr>
        <w:t xml:space="preserve"> </w:t>
      </w:r>
      <w:r w:rsidR="00727088" w:rsidRPr="000569DC">
        <w:rPr>
          <w:sz w:val="20"/>
          <w:szCs w:val="20"/>
        </w:rPr>
        <w:t>pela</w:t>
      </w:r>
      <w:r w:rsidR="00727088" w:rsidRPr="000569DC">
        <w:rPr>
          <w:spacing w:val="-12"/>
          <w:sz w:val="20"/>
          <w:szCs w:val="20"/>
        </w:rPr>
        <w:t xml:space="preserve"> </w:t>
      </w:r>
      <w:r w:rsidR="00727088" w:rsidRPr="000569DC">
        <w:rPr>
          <w:sz w:val="20"/>
          <w:szCs w:val="20"/>
        </w:rPr>
        <w:t>Emissora,</w:t>
      </w:r>
      <w:r w:rsidR="00727088" w:rsidRPr="000569DC">
        <w:rPr>
          <w:spacing w:val="-8"/>
          <w:sz w:val="20"/>
          <w:szCs w:val="20"/>
        </w:rPr>
        <w:t xml:space="preserve"> </w:t>
      </w:r>
      <w:r w:rsidR="00727088" w:rsidRPr="000569DC">
        <w:rPr>
          <w:sz w:val="20"/>
          <w:szCs w:val="20"/>
          <w:lang w:val="pt-BR"/>
        </w:rPr>
        <w:t xml:space="preserve">de todas as máquinas e equipamentos de propriedade dela a serem adquiridos, montados ou construídos, conforme </w:t>
      </w:r>
      <w:r w:rsidR="007A125C" w:rsidRPr="000569DC">
        <w:rPr>
          <w:sz w:val="20"/>
          <w:szCs w:val="20"/>
          <w:lang w:val="pt-BR"/>
        </w:rPr>
        <w:t xml:space="preserve">venha a ser </w:t>
      </w:r>
      <w:r w:rsidR="00727088" w:rsidRPr="000569DC">
        <w:rPr>
          <w:sz w:val="20"/>
          <w:szCs w:val="20"/>
          <w:lang w:val="pt-BR"/>
        </w:rPr>
        <w:t>previsto no Instrumento Particular de Alienação Fiduciária de Máquinas e Equipamentos em Garantia e Outras Avenças a ser celebrado entre a Emissora e o Agente Fiduciário</w:t>
      </w:r>
      <w:r w:rsidR="005E52D4" w:rsidRPr="000569DC">
        <w:rPr>
          <w:sz w:val="20"/>
          <w:szCs w:val="20"/>
          <w:lang w:val="pt-BR"/>
        </w:rPr>
        <w:t xml:space="preserve"> </w:t>
      </w:r>
      <w:r w:rsidR="00727088" w:rsidRPr="000569DC">
        <w:rPr>
          <w:sz w:val="20"/>
          <w:szCs w:val="20"/>
          <w:lang w:val="pt-BR"/>
        </w:rPr>
        <w:t>(“</w:t>
      </w:r>
      <w:r w:rsidR="00727088" w:rsidRPr="000569DC">
        <w:rPr>
          <w:sz w:val="20"/>
          <w:szCs w:val="20"/>
          <w:u w:val="single"/>
          <w:lang w:val="pt-BR"/>
        </w:rPr>
        <w:t>Contrato de Alienação Fiduciária de Máquinas e Equipamentos</w:t>
      </w:r>
      <w:r w:rsidR="00727088" w:rsidRPr="000569DC">
        <w:rPr>
          <w:sz w:val="20"/>
          <w:szCs w:val="20"/>
          <w:lang w:val="pt-BR"/>
        </w:rPr>
        <w:t>”);</w:t>
      </w:r>
    </w:p>
    <w:p w14:paraId="3302A48F" w14:textId="77777777" w:rsidR="00727088" w:rsidRPr="000569DC" w:rsidRDefault="00727088">
      <w:pPr>
        <w:pStyle w:val="PargrafodaLista"/>
        <w:tabs>
          <w:tab w:val="left" w:pos="1187"/>
        </w:tabs>
        <w:spacing w:line="276" w:lineRule="auto"/>
        <w:ind w:left="0" w:right="-66"/>
        <w:rPr>
          <w:sz w:val="20"/>
          <w:szCs w:val="20"/>
        </w:rPr>
        <w:pPrChange w:id="752" w:author="Mariana Piovesan Ramos | Vieira Rezende" w:date="2021-11-19T20:13:00Z">
          <w:pPr>
            <w:pStyle w:val="PargrafodaLista"/>
            <w:tabs>
              <w:tab w:val="left" w:pos="1187"/>
            </w:tabs>
            <w:spacing w:line="317" w:lineRule="auto"/>
            <w:ind w:left="0" w:right="-66"/>
          </w:pPr>
        </w:pPrChange>
      </w:pPr>
    </w:p>
    <w:p w14:paraId="076FC996" w14:textId="42359B37" w:rsidR="000A115D" w:rsidRPr="000569DC" w:rsidRDefault="0040318D">
      <w:pPr>
        <w:pStyle w:val="PargrafodaLista"/>
        <w:numPr>
          <w:ilvl w:val="0"/>
          <w:numId w:val="15"/>
        </w:numPr>
        <w:tabs>
          <w:tab w:val="left" w:pos="1187"/>
        </w:tabs>
        <w:spacing w:line="276" w:lineRule="auto"/>
        <w:ind w:left="0" w:right="-66" w:firstLine="0"/>
        <w:rPr>
          <w:sz w:val="20"/>
          <w:szCs w:val="20"/>
        </w:rPr>
        <w:pPrChange w:id="753" w:author="Mariana Piovesan Ramos | Vieira Rezende" w:date="2021-11-19T20:13:00Z">
          <w:pPr>
            <w:pStyle w:val="PargrafodaLista"/>
            <w:numPr>
              <w:numId w:val="15"/>
            </w:numPr>
            <w:tabs>
              <w:tab w:val="left" w:pos="1187"/>
            </w:tabs>
            <w:spacing w:line="317" w:lineRule="auto"/>
            <w:ind w:left="0" w:right="-66" w:hanging="708"/>
          </w:pPr>
        </w:pPrChange>
      </w:pPr>
      <w:r w:rsidRPr="000569DC">
        <w:rPr>
          <w:sz w:val="20"/>
          <w:szCs w:val="20"/>
        </w:rPr>
        <w:t>cessão fiduciária, pela Emissora, nos termos do parágrafo 3º do artigo 66-B da Lei n.º 4.728, de 14 de julho de 1965, conforme alterada (“</w:t>
      </w:r>
      <w:r w:rsidRPr="000569DC">
        <w:rPr>
          <w:sz w:val="20"/>
          <w:szCs w:val="20"/>
          <w:u w:val="single"/>
        </w:rPr>
        <w:t>Lei 4.728</w:t>
      </w:r>
      <w:r w:rsidRPr="000569DC">
        <w:rPr>
          <w:sz w:val="20"/>
          <w:szCs w:val="20"/>
        </w:rPr>
        <w:t>”), de determinados direitos creditórios de sua titularidade, nos termos do contrato de cessão fiduciária de direitos e administração de contas a ser celebrado entre a Emissora e o Agente Fiduciário (“</w:t>
      </w:r>
      <w:r w:rsidRPr="000569DC">
        <w:rPr>
          <w:sz w:val="20"/>
          <w:szCs w:val="20"/>
          <w:u w:val="single"/>
        </w:rPr>
        <w:t>Contrato de Cessão</w:t>
      </w:r>
      <w:r w:rsidRPr="000569DC">
        <w:rPr>
          <w:spacing w:val="-8"/>
          <w:sz w:val="20"/>
          <w:szCs w:val="20"/>
          <w:u w:val="single"/>
        </w:rPr>
        <w:t xml:space="preserve"> </w:t>
      </w:r>
      <w:r w:rsidRPr="000569DC">
        <w:rPr>
          <w:sz w:val="20"/>
          <w:szCs w:val="20"/>
          <w:u w:val="single"/>
        </w:rPr>
        <w:t>Fiduciária</w:t>
      </w:r>
      <w:r w:rsidRPr="000569DC">
        <w:rPr>
          <w:sz w:val="20"/>
          <w:szCs w:val="20"/>
        </w:rPr>
        <w:t>”</w:t>
      </w:r>
      <w:r w:rsidR="004F21A8" w:rsidRPr="000569DC">
        <w:rPr>
          <w:sz w:val="20"/>
          <w:szCs w:val="20"/>
        </w:rPr>
        <w:t xml:space="preserve"> e, em conjunto com o Contrato de Alienação Fiduciária de Ações</w:t>
      </w:r>
      <w:r w:rsidR="00727088" w:rsidRPr="000569DC">
        <w:rPr>
          <w:sz w:val="20"/>
          <w:szCs w:val="20"/>
        </w:rPr>
        <w:t xml:space="preserve"> e o Contrato de Alienação Fiduciária de Máquinas e Equipamentos</w:t>
      </w:r>
      <w:r w:rsidR="004F21A8" w:rsidRPr="000569DC">
        <w:rPr>
          <w:sz w:val="20"/>
          <w:szCs w:val="20"/>
        </w:rPr>
        <w:t>, os “</w:t>
      </w:r>
      <w:r w:rsidR="004F21A8" w:rsidRPr="000569DC">
        <w:rPr>
          <w:sz w:val="20"/>
          <w:szCs w:val="20"/>
          <w:u w:val="single"/>
        </w:rPr>
        <w:t>Contratos de Garantia</w:t>
      </w:r>
      <w:ins w:id="754" w:author="André Ramos Bedim" w:date="2021-11-18T23:22:00Z">
        <w:r w:rsidR="00B45F00" w:rsidRPr="000569DC">
          <w:rPr>
            <w:sz w:val="20"/>
            <w:szCs w:val="20"/>
            <w:rPrChange w:id="755" w:author="Mariana Piovesan Ramos | Vieira Rezende" w:date="2021-11-19T20:12:00Z">
              <w:rPr>
                <w:sz w:val="20"/>
                <w:szCs w:val="20"/>
                <w:u w:val="single"/>
              </w:rPr>
            </w:rPrChange>
          </w:rPr>
          <w:t>”)</w:t>
        </w:r>
      </w:ins>
      <w:r w:rsidR="00F11D37" w:rsidRPr="000569DC">
        <w:rPr>
          <w:sz w:val="20"/>
          <w:szCs w:val="20"/>
        </w:rPr>
        <w:t>:</w:t>
      </w:r>
    </w:p>
    <w:p w14:paraId="6695257B" w14:textId="77777777" w:rsidR="000A115D" w:rsidRPr="000569DC" w:rsidRDefault="000A115D">
      <w:pPr>
        <w:pStyle w:val="Corpodetexto"/>
        <w:spacing w:line="276" w:lineRule="auto"/>
        <w:ind w:right="-66"/>
        <w:pPrChange w:id="756" w:author="Mariana Piovesan Ramos | Vieira Rezende" w:date="2021-11-19T20:13:00Z">
          <w:pPr>
            <w:pStyle w:val="Corpodetexto"/>
            <w:spacing w:line="317" w:lineRule="auto"/>
            <w:ind w:right="-66"/>
          </w:pPr>
        </w:pPrChange>
      </w:pPr>
    </w:p>
    <w:p w14:paraId="02CBBD0C" w14:textId="77777777" w:rsidR="000A115D" w:rsidRPr="000569DC" w:rsidRDefault="0040318D">
      <w:pPr>
        <w:pStyle w:val="PargrafodaLista"/>
        <w:numPr>
          <w:ilvl w:val="1"/>
          <w:numId w:val="15"/>
        </w:numPr>
        <w:tabs>
          <w:tab w:val="left" w:pos="1276"/>
        </w:tabs>
        <w:spacing w:line="276" w:lineRule="auto"/>
        <w:ind w:left="1276" w:right="-66" w:hanging="709"/>
        <w:rPr>
          <w:sz w:val="20"/>
          <w:szCs w:val="20"/>
        </w:rPr>
        <w:pPrChange w:id="757" w:author="Mariana Piovesan Ramos | Vieira Rezende" w:date="2021-11-19T20:13:00Z">
          <w:pPr>
            <w:pStyle w:val="PargrafodaLista"/>
            <w:numPr>
              <w:ilvl w:val="1"/>
              <w:numId w:val="15"/>
            </w:numPr>
            <w:tabs>
              <w:tab w:val="left" w:pos="1276"/>
            </w:tabs>
            <w:spacing w:line="317" w:lineRule="auto"/>
            <w:ind w:left="1276" w:right="-66" w:hanging="709"/>
          </w:pPr>
        </w:pPrChange>
      </w:pPr>
      <w:r w:rsidRPr="000569DC">
        <w:rPr>
          <w:sz w:val="20"/>
          <w:szCs w:val="20"/>
        </w:rPr>
        <w:t>os direitos creditórios provenientes dos Contratos de Comercialização de Energia no Ambiente de Contratação Regulado - ACR (“</w:t>
      </w:r>
      <w:r w:rsidRPr="000569DC">
        <w:rPr>
          <w:sz w:val="20"/>
          <w:szCs w:val="20"/>
          <w:u w:val="single"/>
        </w:rPr>
        <w:t>CCEARs</w:t>
      </w:r>
      <w:r w:rsidRPr="000569DC">
        <w:rPr>
          <w:sz w:val="20"/>
          <w:szCs w:val="20"/>
        </w:rPr>
        <w:t>”), celebrados entre</w:t>
      </w:r>
      <w:r w:rsidRPr="000569DC">
        <w:rPr>
          <w:spacing w:val="-13"/>
          <w:sz w:val="20"/>
          <w:szCs w:val="20"/>
        </w:rPr>
        <w:t xml:space="preserve"> </w:t>
      </w:r>
      <w:r w:rsidRPr="000569DC">
        <w:rPr>
          <w:sz w:val="20"/>
          <w:szCs w:val="20"/>
        </w:rPr>
        <w:t>a</w:t>
      </w:r>
      <w:r w:rsidRPr="000569DC">
        <w:rPr>
          <w:spacing w:val="-9"/>
          <w:sz w:val="20"/>
          <w:szCs w:val="20"/>
        </w:rPr>
        <w:t xml:space="preserve"> </w:t>
      </w:r>
      <w:r w:rsidRPr="000569DC">
        <w:rPr>
          <w:sz w:val="20"/>
          <w:szCs w:val="20"/>
        </w:rPr>
        <w:t>Emissora</w:t>
      </w:r>
      <w:r w:rsidRPr="000569DC">
        <w:rPr>
          <w:spacing w:val="-9"/>
          <w:sz w:val="20"/>
          <w:szCs w:val="20"/>
        </w:rPr>
        <w:t xml:space="preserve"> </w:t>
      </w:r>
      <w:r w:rsidRPr="000569DC">
        <w:rPr>
          <w:sz w:val="20"/>
          <w:szCs w:val="20"/>
        </w:rPr>
        <w:t>e</w:t>
      </w:r>
      <w:r w:rsidRPr="000569DC">
        <w:rPr>
          <w:spacing w:val="-14"/>
          <w:sz w:val="20"/>
          <w:szCs w:val="20"/>
        </w:rPr>
        <w:t xml:space="preserve"> </w:t>
      </w:r>
      <w:r w:rsidRPr="000569DC">
        <w:rPr>
          <w:sz w:val="20"/>
          <w:szCs w:val="20"/>
        </w:rPr>
        <w:t>as</w:t>
      </w:r>
      <w:r w:rsidRPr="000569DC">
        <w:rPr>
          <w:spacing w:val="-12"/>
          <w:sz w:val="20"/>
          <w:szCs w:val="20"/>
        </w:rPr>
        <w:t xml:space="preserve"> </w:t>
      </w:r>
      <w:r w:rsidRPr="000569DC">
        <w:rPr>
          <w:sz w:val="20"/>
          <w:szCs w:val="20"/>
        </w:rPr>
        <w:t>distribuidoras</w:t>
      </w:r>
      <w:r w:rsidRPr="000569DC">
        <w:rPr>
          <w:spacing w:val="-12"/>
          <w:sz w:val="20"/>
          <w:szCs w:val="20"/>
        </w:rPr>
        <w:t xml:space="preserve"> </w:t>
      </w:r>
      <w:r w:rsidRPr="000569DC">
        <w:rPr>
          <w:sz w:val="20"/>
          <w:szCs w:val="20"/>
        </w:rPr>
        <w:t>listadas</w:t>
      </w:r>
      <w:r w:rsidRPr="000569DC">
        <w:rPr>
          <w:spacing w:val="-12"/>
          <w:sz w:val="20"/>
          <w:szCs w:val="20"/>
        </w:rPr>
        <w:t xml:space="preserve"> </w:t>
      </w:r>
      <w:r w:rsidRPr="000569DC">
        <w:rPr>
          <w:sz w:val="20"/>
          <w:szCs w:val="20"/>
        </w:rPr>
        <w:t>no</w:t>
      </w:r>
      <w:r w:rsidRPr="000569DC">
        <w:rPr>
          <w:spacing w:val="-14"/>
          <w:sz w:val="20"/>
          <w:szCs w:val="20"/>
        </w:rPr>
        <w:t xml:space="preserve"> </w:t>
      </w:r>
      <w:r w:rsidRPr="000569DC">
        <w:rPr>
          <w:sz w:val="20"/>
          <w:szCs w:val="20"/>
        </w:rPr>
        <w:t>Contrato</w:t>
      </w:r>
      <w:r w:rsidRPr="000569DC">
        <w:rPr>
          <w:spacing w:val="-13"/>
          <w:sz w:val="20"/>
          <w:szCs w:val="20"/>
        </w:rPr>
        <w:t xml:space="preserve"> </w:t>
      </w:r>
      <w:r w:rsidRPr="000569DC">
        <w:rPr>
          <w:sz w:val="20"/>
          <w:szCs w:val="20"/>
        </w:rPr>
        <w:t>de</w:t>
      </w:r>
      <w:r w:rsidRPr="000569DC">
        <w:rPr>
          <w:spacing w:val="-13"/>
          <w:sz w:val="20"/>
          <w:szCs w:val="20"/>
        </w:rPr>
        <w:t xml:space="preserve"> </w:t>
      </w:r>
      <w:r w:rsidRPr="000569DC">
        <w:rPr>
          <w:sz w:val="20"/>
          <w:szCs w:val="20"/>
        </w:rPr>
        <w:t>Cessão</w:t>
      </w:r>
      <w:r w:rsidRPr="000569DC">
        <w:rPr>
          <w:spacing w:val="-13"/>
          <w:sz w:val="20"/>
          <w:szCs w:val="20"/>
        </w:rPr>
        <w:t xml:space="preserve"> </w:t>
      </w:r>
      <w:r w:rsidRPr="000569DC">
        <w:rPr>
          <w:sz w:val="20"/>
          <w:szCs w:val="20"/>
        </w:rPr>
        <w:t>Fiduciária, bem como os direitos creditórios provenientes de quaisquer outros contratos de venda de energia que venham a ser celebrados no</w:t>
      </w:r>
      <w:r w:rsidRPr="000569DC">
        <w:rPr>
          <w:spacing w:val="-13"/>
          <w:sz w:val="20"/>
          <w:szCs w:val="20"/>
        </w:rPr>
        <w:t xml:space="preserve"> </w:t>
      </w:r>
      <w:r w:rsidRPr="000569DC">
        <w:rPr>
          <w:sz w:val="20"/>
          <w:szCs w:val="20"/>
        </w:rPr>
        <w:t>ACR;</w:t>
      </w:r>
    </w:p>
    <w:p w14:paraId="5D203546" w14:textId="77777777" w:rsidR="000A115D" w:rsidRPr="000569DC" w:rsidRDefault="000A115D">
      <w:pPr>
        <w:pStyle w:val="Corpodetexto"/>
        <w:tabs>
          <w:tab w:val="left" w:pos="1276"/>
        </w:tabs>
        <w:spacing w:line="276" w:lineRule="auto"/>
        <w:ind w:right="-66"/>
        <w:pPrChange w:id="758" w:author="Mariana Piovesan Ramos | Vieira Rezende" w:date="2021-11-19T20:13:00Z">
          <w:pPr>
            <w:pStyle w:val="Corpodetexto"/>
            <w:tabs>
              <w:tab w:val="left" w:pos="1276"/>
            </w:tabs>
            <w:spacing w:line="317" w:lineRule="auto"/>
            <w:ind w:right="-66"/>
          </w:pPr>
        </w:pPrChange>
      </w:pPr>
    </w:p>
    <w:p w14:paraId="37A895F3" w14:textId="77777777" w:rsidR="000A115D" w:rsidRPr="000569DC" w:rsidRDefault="0040318D">
      <w:pPr>
        <w:pStyle w:val="PargrafodaLista"/>
        <w:numPr>
          <w:ilvl w:val="1"/>
          <w:numId w:val="15"/>
        </w:numPr>
        <w:tabs>
          <w:tab w:val="left" w:pos="1276"/>
        </w:tabs>
        <w:spacing w:line="276" w:lineRule="auto"/>
        <w:ind w:left="1276" w:right="-66" w:hanging="709"/>
        <w:rPr>
          <w:sz w:val="20"/>
          <w:szCs w:val="20"/>
        </w:rPr>
        <w:pPrChange w:id="759" w:author="Mariana Piovesan Ramos | Vieira Rezende" w:date="2021-11-19T20:13:00Z">
          <w:pPr>
            <w:pStyle w:val="PargrafodaLista"/>
            <w:numPr>
              <w:ilvl w:val="1"/>
              <w:numId w:val="15"/>
            </w:numPr>
            <w:tabs>
              <w:tab w:val="left" w:pos="1276"/>
            </w:tabs>
            <w:spacing w:line="317" w:lineRule="auto"/>
            <w:ind w:left="1276" w:right="-66" w:hanging="709"/>
          </w:pPr>
        </w:pPrChange>
      </w:pPr>
      <w:r w:rsidRPr="000569DC">
        <w:rPr>
          <w:sz w:val="20"/>
          <w:szCs w:val="20"/>
        </w:rPr>
        <w:t>quaisquer outros direitos e/ou receitas que sejam decorrentes do Projeto, inclusive aqueles relativos a operações no mercado de curto prazo e/ou de operação em</w:t>
      </w:r>
      <w:r w:rsidRPr="000569DC">
        <w:rPr>
          <w:spacing w:val="-2"/>
          <w:sz w:val="20"/>
          <w:szCs w:val="20"/>
        </w:rPr>
        <w:t xml:space="preserve"> </w:t>
      </w:r>
      <w:r w:rsidRPr="000569DC">
        <w:rPr>
          <w:sz w:val="20"/>
          <w:szCs w:val="20"/>
        </w:rPr>
        <w:t>teste;</w:t>
      </w:r>
    </w:p>
    <w:p w14:paraId="598D5BC0" w14:textId="77777777" w:rsidR="000A115D" w:rsidRPr="000569DC" w:rsidRDefault="000A115D">
      <w:pPr>
        <w:pStyle w:val="Corpodetexto"/>
        <w:tabs>
          <w:tab w:val="left" w:pos="1276"/>
        </w:tabs>
        <w:spacing w:line="276" w:lineRule="auto"/>
        <w:ind w:left="1276" w:right="-66" w:hanging="709"/>
        <w:pPrChange w:id="760" w:author="Mariana Piovesan Ramos | Vieira Rezende" w:date="2021-11-19T20:13:00Z">
          <w:pPr>
            <w:pStyle w:val="Corpodetexto"/>
            <w:tabs>
              <w:tab w:val="left" w:pos="1276"/>
            </w:tabs>
            <w:spacing w:line="317" w:lineRule="auto"/>
            <w:ind w:left="1276" w:right="-66" w:hanging="709"/>
          </w:pPr>
        </w:pPrChange>
      </w:pPr>
    </w:p>
    <w:p w14:paraId="1F05B1BD" w14:textId="77777777" w:rsidR="000A115D" w:rsidRPr="000569DC" w:rsidRDefault="0040318D">
      <w:pPr>
        <w:pStyle w:val="PargrafodaLista"/>
        <w:numPr>
          <w:ilvl w:val="1"/>
          <w:numId w:val="15"/>
        </w:numPr>
        <w:tabs>
          <w:tab w:val="left" w:pos="1276"/>
        </w:tabs>
        <w:spacing w:line="276" w:lineRule="auto"/>
        <w:ind w:left="1276" w:right="-66" w:hanging="709"/>
        <w:rPr>
          <w:sz w:val="20"/>
          <w:szCs w:val="20"/>
        </w:rPr>
        <w:pPrChange w:id="761" w:author="Mariana Piovesan Ramos | Vieira Rezende" w:date="2021-11-19T20:13:00Z">
          <w:pPr>
            <w:pStyle w:val="PargrafodaLista"/>
            <w:numPr>
              <w:ilvl w:val="1"/>
              <w:numId w:val="15"/>
            </w:numPr>
            <w:tabs>
              <w:tab w:val="left" w:pos="1276"/>
            </w:tabs>
            <w:spacing w:line="317" w:lineRule="auto"/>
            <w:ind w:left="1276" w:right="-66" w:hanging="709"/>
          </w:pPr>
        </w:pPrChange>
      </w:pPr>
      <w:r w:rsidRPr="000569DC">
        <w:rPr>
          <w:sz w:val="20"/>
          <w:szCs w:val="20"/>
        </w:rPr>
        <w:t>os direitos creditórios provenientes das liquidações financeiras das operações da</w:t>
      </w:r>
      <w:r w:rsidRPr="000569DC">
        <w:rPr>
          <w:spacing w:val="33"/>
          <w:sz w:val="20"/>
          <w:szCs w:val="20"/>
        </w:rPr>
        <w:t xml:space="preserve"> </w:t>
      </w:r>
      <w:r w:rsidRPr="000569DC">
        <w:rPr>
          <w:sz w:val="20"/>
          <w:szCs w:val="20"/>
        </w:rPr>
        <w:t>Emissora</w:t>
      </w:r>
      <w:r w:rsidRPr="000569DC">
        <w:rPr>
          <w:spacing w:val="34"/>
          <w:sz w:val="20"/>
          <w:szCs w:val="20"/>
        </w:rPr>
        <w:t xml:space="preserve"> </w:t>
      </w:r>
      <w:r w:rsidRPr="000569DC">
        <w:rPr>
          <w:sz w:val="20"/>
          <w:szCs w:val="20"/>
        </w:rPr>
        <w:t>no</w:t>
      </w:r>
      <w:r w:rsidRPr="000569DC">
        <w:rPr>
          <w:spacing w:val="33"/>
          <w:sz w:val="20"/>
          <w:szCs w:val="20"/>
        </w:rPr>
        <w:t xml:space="preserve"> </w:t>
      </w:r>
      <w:r w:rsidRPr="000569DC">
        <w:rPr>
          <w:sz w:val="20"/>
          <w:szCs w:val="20"/>
        </w:rPr>
        <w:t>âmbito</w:t>
      </w:r>
      <w:r w:rsidRPr="000569DC">
        <w:rPr>
          <w:spacing w:val="33"/>
          <w:sz w:val="20"/>
          <w:szCs w:val="20"/>
        </w:rPr>
        <w:t xml:space="preserve"> </w:t>
      </w:r>
      <w:r w:rsidRPr="000569DC">
        <w:rPr>
          <w:sz w:val="20"/>
          <w:szCs w:val="20"/>
        </w:rPr>
        <w:t>da</w:t>
      </w:r>
      <w:r w:rsidRPr="000569DC">
        <w:rPr>
          <w:spacing w:val="36"/>
          <w:sz w:val="20"/>
          <w:szCs w:val="20"/>
        </w:rPr>
        <w:t xml:space="preserve"> </w:t>
      </w:r>
      <w:r w:rsidRPr="000569DC">
        <w:rPr>
          <w:sz w:val="20"/>
          <w:szCs w:val="20"/>
        </w:rPr>
        <w:t>Câmara</w:t>
      </w:r>
      <w:r w:rsidRPr="000569DC">
        <w:rPr>
          <w:spacing w:val="34"/>
          <w:sz w:val="20"/>
          <w:szCs w:val="20"/>
        </w:rPr>
        <w:t xml:space="preserve"> </w:t>
      </w:r>
      <w:r w:rsidRPr="000569DC">
        <w:rPr>
          <w:sz w:val="20"/>
          <w:szCs w:val="20"/>
        </w:rPr>
        <w:t>de</w:t>
      </w:r>
      <w:r w:rsidRPr="000569DC">
        <w:rPr>
          <w:spacing w:val="31"/>
          <w:sz w:val="20"/>
          <w:szCs w:val="20"/>
        </w:rPr>
        <w:t xml:space="preserve"> </w:t>
      </w:r>
      <w:r w:rsidRPr="000569DC">
        <w:rPr>
          <w:sz w:val="20"/>
          <w:szCs w:val="20"/>
        </w:rPr>
        <w:t>Comercialização</w:t>
      </w:r>
      <w:r w:rsidRPr="000569DC">
        <w:rPr>
          <w:spacing w:val="33"/>
          <w:sz w:val="20"/>
          <w:szCs w:val="20"/>
        </w:rPr>
        <w:t xml:space="preserve"> </w:t>
      </w:r>
      <w:r w:rsidRPr="000569DC">
        <w:rPr>
          <w:sz w:val="20"/>
          <w:szCs w:val="20"/>
        </w:rPr>
        <w:t>de</w:t>
      </w:r>
      <w:r w:rsidRPr="000569DC">
        <w:rPr>
          <w:spacing w:val="35"/>
          <w:sz w:val="20"/>
          <w:szCs w:val="20"/>
        </w:rPr>
        <w:t xml:space="preserve"> </w:t>
      </w:r>
      <w:r w:rsidRPr="000569DC">
        <w:rPr>
          <w:sz w:val="20"/>
          <w:szCs w:val="20"/>
        </w:rPr>
        <w:t>Energia</w:t>
      </w:r>
      <w:r w:rsidRPr="000569DC">
        <w:rPr>
          <w:spacing w:val="34"/>
          <w:sz w:val="20"/>
          <w:szCs w:val="20"/>
        </w:rPr>
        <w:t xml:space="preserve"> </w:t>
      </w:r>
      <w:r w:rsidRPr="000569DC">
        <w:rPr>
          <w:sz w:val="20"/>
          <w:szCs w:val="20"/>
        </w:rPr>
        <w:t>Elétrica</w:t>
      </w:r>
      <w:r w:rsidR="000C0C43" w:rsidRPr="000569DC">
        <w:rPr>
          <w:sz w:val="20"/>
          <w:szCs w:val="20"/>
        </w:rPr>
        <w:t xml:space="preserve"> </w:t>
      </w:r>
      <w:r w:rsidRPr="000569DC">
        <w:rPr>
          <w:sz w:val="20"/>
          <w:szCs w:val="20"/>
        </w:rPr>
        <w:t>(“</w:t>
      </w:r>
      <w:r w:rsidRPr="000569DC">
        <w:rPr>
          <w:sz w:val="20"/>
          <w:szCs w:val="20"/>
          <w:u w:val="single"/>
        </w:rPr>
        <w:t>CCEE</w:t>
      </w:r>
      <w:r w:rsidRPr="000569DC">
        <w:rPr>
          <w:sz w:val="20"/>
          <w:szCs w:val="20"/>
        </w:rPr>
        <w:t>”), apurados no processo de contabilização, até o pagamento integral de todas as obrigações estabelecidas nesta Escritura de Emissão, os quais deverão ser obrigatoriamente depositados na Conta Vinculada;</w:t>
      </w:r>
    </w:p>
    <w:p w14:paraId="38806319" w14:textId="77777777" w:rsidR="000A115D" w:rsidRPr="000569DC" w:rsidRDefault="000A115D">
      <w:pPr>
        <w:pStyle w:val="Corpodetexto"/>
        <w:tabs>
          <w:tab w:val="left" w:pos="1276"/>
        </w:tabs>
        <w:spacing w:line="276" w:lineRule="auto"/>
        <w:ind w:left="1276" w:right="-66" w:hanging="709"/>
        <w:pPrChange w:id="762" w:author="Mariana Piovesan Ramos | Vieira Rezende" w:date="2021-11-19T20:13:00Z">
          <w:pPr>
            <w:pStyle w:val="Corpodetexto"/>
            <w:tabs>
              <w:tab w:val="left" w:pos="1276"/>
            </w:tabs>
            <w:spacing w:line="317" w:lineRule="auto"/>
            <w:ind w:left="1276" w:right="-66" w:hanging="709"/>
          </w:pPr>
        </w:pPrChange>
      </w:pPr>
    </w:p>
    <w:p w14:paraId="30667BD7" w14:textId="3479E991" w:rsidR="000A115D" w:rsidRPr="000569DC" w:rsidRDefault="00BB69DD">
      <w:pPr>
        <w:pStyle w:val="PargrafodaLista"/>
        <w:numPr>
          <w:ilvl w:val="1"/>
          <w:numId w:val="15"/>
        </w:numPr>
        <w:tabs>
          <w:tab w:val="left" w:pos="1276"/>
        </w:tabs>
        <w:spacing w:line="276" w:lineRule="auto"/>
        <w:ind w:left="1276" w:right="-66" w:hanging="709"/>
        <w:rPr>
          <w:sz w:val="20"/>
          <w:szCs w:val="20"/>
        </w:rPr>
        <w:pPrChange w:id="763" w:author="Mariana Piovesan Ramos | Vieira Rezende" w:date="2021-11-19T20:13:00Z">
          <w:pPr>
            <w:pStyle w:val="PargrafodaLista"/>
            <w:numPr>
              <w:ilvl w:val="1"/>
              <w:numId w:val="15"/>
            </w:numPr>
            <w:tabs>
              <w:tab w:val="left" w:pos="1276"/>
            </w:tabs>
            <w:spacing w:line="317" w:lineRule="auto"/>
            <w:ind w:left="1276" w:right="-66" w:hanging="709"/>
          </w:pPr>
        </w:pPrChange>
      </w:pPr>
      <w:r w:rsidRPr="000569DC">
        <w:rPr>
          <w:sz w:val="20"/>
          <w:szCs w:val="20"/>
        </w:rPr>
        <w:t xml:space="preserve">obervados os prazos estabelecidos nesta Escritura de Emissão, todos os créditos que venham a ser depositados na seguinte conta centralizadora vinculada: conta corrente nº </w:t>
      </w:r>
      <w:r w:rsidR="007072EA" w:rsidRPr="000569DC">
        <w:rPr>
          <w:sz w:val="20"/>
          <w:szCs w:val="20"/>
        </w:rPr>
        <w:t>56.950-8</w:t>
      </w:r>
      <w:r w:rsidRPr="000569DC">
        <w:rPr>
          <w:sz w:val="20"/>
          <w:szCs w:val="20"/>
        </w:rPr>
        <w:t>, agência 8541, de titularidade da Emissora, mantida junto ao Banco Administrador (“</w:t>
      </w:r>
      <w:r w:rsidRPr="000569DC">
        <w:rPr>
          <w:sz w:val="20"/>
          <w:szCs w:val="20"/>
          <w:u w:val="single"/>
        </w:rPr>
        <w:t>Conta Pagamento</w:t>
      </w:r>
      <w:r w:rsidRPr="000569DC">
        <w:rPr>
          <w:sz w:val="20"/>
          <w:szCs w:val="20"/>
        </w:rPr>
        <w:t>”),</w:t>
      </w:r>
      <w:r w:rsidRPr="000569DC">
        <w:rPr>
          <w:spacing w:val="-18"/>
          <w:sz w:val="20"/>
          <w:szCs w:val="20"/>
        </w:rPr>
        <w:t xml:space="preserve"> </w:t>
      </w:r>
      <w:r w:rsidRPr="000569DC">
        <w:rPr>
          <w:sz w:val="20"/>
          <w:szCs w:val="20"/>
        </w:rPr>
        <w:t>regulada</w:t>
      </w:r>
      <w:r w:rsidRPr="000569DC">
        <w:rPr>
          <w:spacing w:val="-16"/>
          <w:sz w:val="20"/>
          <w:szCs w:val="20"/>
        </w:rPr>
        <w:t xml:space="preserve"> </w:t>
      </w:r>
      <w:r w:rsidRPr="000569DC">
        <w:rPr>
          <w:sz w:val="20"/>
          <w:szCs w:val="20"/>
        </w:rPr>
        <w:t>nos</w:t>
      </w:r>
      <w:r w:rsidRPr="000569DC">
        <w:rPr>
          <w:spacing w:val="-17"/>
          <w:sz w:val="20"/>
          <w:szCs w:val="20"/>
        </w:rPr>
        <w:t xml:space="preserve"> </w:t>
      </w:r>
      <w:r w:rsidRPr="000569DC">
        <w:rPr>
          <w:sz w:val="20"/>
          <w:szCs w:val="20"/>
        </w:rPr>
        <w:t>termos</w:t>
      </w:r>
      <w:r w:rsidRPr="000569DC">
        <w:rPr>
          <w:spacing w:val="-16"/>
          <w:sz w:val="20"/>
          <w:szCs w:val="20"/>
        </w:rPr>
        <w:t xml:space="preserve"> </w:t>
      </w:r>
      <w:r w:rsidRPr="000569DC">
        <w:rPr>
          <w:sz w:val="20"/>
          <w:szCs w:val="20"/>
        </w:rPr>
        <w:t>do</w:t>
      </w:r>
      <w:r w:rsidRPr="000569DC">
        <w:rPr>
          <w:spacing w:val="-19"/>
          <w:sz w:val="20"/>
          <w:szCs w:val="20"/>
        </w:rPr>
        <w:t xml:space="preserve"> </w:t>
      </w:r>
      <w:r w:rsidRPr="000569DC">
        <w:rPr>
          <w:sz w:val="20"/>
          <w:szCs w:val="20"/>
        </w:rPr>
        <w:t>Contrato</w:t>
      </w:r>
      <w:r w:rsidRPr="000569DC">
        <w:rPr>
          <w:spacing w:val="-18"/>
          <w:sz w:val="20"/>
          <w:szCs w:val="20"/>
        </w:rPr>
        <w:t xml:space="preserve"> </w:t>
      </w:r>
      <w:r w:rsidRPr="000569DC">
        <w:rPr>
          <w:sz w:val="20"/>
          <w:szCs w:val="20"/>
        </w:rPr>
        <w:t>de</w:t>
      </w:r>
      <w:r w:rsidRPr="000569DC">
        <w:rPr>
          <w:spacing w:val="-18"/>
          <w:sz w:val="20"/>
          <w:szCs w:val="20"/>
        </w:rPr>
        <w:t xml:space="preserve"> </w:t>
      </w:r>
      <w:r w:rsidRPr="000569DC">
        <w:rPr>
          <w:sz w:val="20"/>
          <w:szCs w:val="20"/>
        </w:rPr>
        <w:t>Cessão</w:t>
      </w:r>
      <w:r w:rsidRPr="000569DC">
        <w:rPr>
          <w:spacing w:val="-18"/>
          <w:sz w:val="20"/>
          <w:szCs w:val="20"/>
        </w:rPr>
        <w:t xml:space="preserve"> </w:t>
      </w:r>
      <w:r w:rsidRPr="000569DC">
        <w:rPr>
          <w:sz w:val="20"/>
          <w:szCs w:val="20"/>
        </w:rPr>
        <w:t>Fiduciária;</w:t>
      </w:r>
    </w:p>
    <w:p w14:paraId="66A9C510" w14:textId="77777777" w:rsidR="000A115D" w:rsidRPr="000569DC" w:rsidRDefault="000A115D">
      <w:pPr>
        <w:pStyle w:val="Corpodetexto"/>
        <w:tabs>
          <w:tab w:val="left" w:pos="1276"/>
        </w:tabs>
        <w:spacing w:line="276" w:lineRule="auto"/>
        <w:ind w:left="1276" w:right="-66" w:hanging="709"/>
        <w:pPrChange w:id="764" w:author="Mariana Piovesan Ramos | Vieira Rezende" w:date="2021-11-19T20:13:00Z">
          <w:pPr>
            <w:pStyle w:val="Corpodetexto"/>
            <w:tabs>
              <w:tab w:val="left" w:pos="1276"/>
            </w:tabs>
            <w:spacing w:line="317" w:lineRule="auto"/>
            <w:ind w:left="1276" w:right="-66" w:hanging="709"/>
          </w:pPr>
        </w:pPrChange>
      </w:pPr>
    </w:p>
    <w:p w14:paraId="19F9EE7A" w14:textId="77D438BB" w:rsidR="000A115D" w:rsidRPr="000569DC" w:rsidRDefault="00727088">
      <w:pPr>
        <w:pStyle w:val="PargrafodaLista"/>
        <w:numPr>
          <w:ilvl w:val="1"/>
          <w:numId w:val="15"/>
        </w:numPr>
        <w:tabs>
          <w:tab w:val="left" w:pos="1276"/>
        </w:tabs>
        <w:spacing w:line="276" w:lineRule="auto"/>
        <w:ind w:left="1276" w:right="-66" w:hanging="709"/>
        <w:rPr>
          <w:sz w:val="20"/>
          <w:szCs w:val="20"/>
        </w:rPr>
        <w:pPrChange w:id="765" w:author="Mariana Piovesan Ramos | Vieira Rezende" w:date="2021-11-19T20:13:00Z">
          <w:pPr>
            <w:pStyle w:val="PargrafodaLista"/>
            <w:numPr>
              <w:ilvl w:val="1"/>
              <w:numId w:val="15"/>
            </w:numPr>
            <w:tabs>
              <w:tab w:val="left" w:pos="1276"/>
            </w:tabs>
            <w:spacing w:line="317" w:lineRule="auto"/>
            <w:ind w:left="1276" w:right="-66" w:hanging="709"/>
          </w:pPr>
        </w:pPrChange>
      </w:pPr>
      <w:r w:rsidRPr="000569DC">
        <w:rPr>
          <w:sz w:val="20"/>
          <w:szCs w:val="20"/>
        </w:rPr>
        <w:t>quaisquer</w:t>
      </w:r>
      <w:r w:rsidR="007A125C" w:rsidRPr="000569DC">
        <w:rPr>
          <w:sz w:val="20"/>
          <w:szCs w:val="20"/>
        </w:rPr>
        <w:t xml:space="preserve"> </w:t>
      </w:r>
      <w:r w:rsidR="0040318D" w:rsidRPr="000569DC">
        <w:rPr>
          <w:sz w:val="20"/>
          <w:szCs w:val="20"/>
        </w:rPr>
        <w:t xml:space="preserve">créditos que venham a ser depositados na seguinte conta reserva vinculada, conta corrente </w:t>
      </w:r>
      <w:r w:rsidR="004F21A8" w:rsidRPr="000569DC">
        <w:rPr>
          <w:sz w:val="20"/>
          <w:szCs w:val="20"/>
        </w:rPr>
        <w:t xml:space="preserve">nº </w:t>
      </w:r>
      <w:r w:rsidR="007072EA" w:rsidRPr="000569DC">
        <w:rPr>
          <w:sz w:val="20"/>
          <w:szCs w:val="20"/>
        </w:rPr>
        <w:t>56.956-5</w:t>
      </w:r>
      <w:r w:rsidR="004F21A8" w:rsidRPr="000569DC">
        <w:rPr>
          <w:sz w:val="20"/>
          <w:szCs w:val="20"/>
        </w:rPr>
        <w:t xml:space="preserve">, agência </w:t>
      </w:r>
      <w:r w:rsidR="000964A1" w:rsidRPr="000569DC">
        <w:rPr>
          <w:sz w:val="20"/>
          <w:szCs w:val="20"/>
        </w:rPr>
        <w:t>8541</w:t>
      </w:r>
      <w:r w:rsidR="0040318D" w:rsidRPr="000569DC">
        <w:rPr>
          <w:sz w:val="20"/>
          <w:szCs w:val="20"/>
        </w:rPr>
        <w:t>, de titularidade da Emissora,</w:t>
      </w:r>
      <w:r w:rsidR="0040318D" w:rsidRPr="000569DC">
        <w:rPr>
          <w:spacing w:val="-11"/>
          <w:sz w:val="20"/>
          <w:szCs w:val="20"/>
        </w:rPr>
        <w:t xml:space="preserve"> </w:t>
      </w:r>
      <w:r w:rsidR="0040318D" w:rsidRPr="000569DC">
        <w:rPr>
          <w:sz w:val="20"/>
          <w:szCs w:val="20"/>
        </w:rPr>
        <w:t>mantida</w:t>
      </w:r>
      <w:r w:rsidR="0040318D" w:rsidRPr="000569DC">
        <w:rPr>
          <w:spacing w:val="-9"/>
          <w:sz w:val="20"/>
          <w:szCs w:val="20"/>
        </w:rPr>
        <w:t xml:space="preserve"> </w:t>
      </w:r>
      <w:r w:rsidR="0040318D" w:rsidRPr="000569DC">
        <w:rPr>
          <w:sz w:val="20"/>
          <w:szCs w:val="20"/>
        </w:rPr>
        <w:t>junto</w:t>
      </w:r>
      <w:r w:rsidR="0040318D" w:rsidRPr="000569DC">
        <w:rPr>
          <w:spacing w:val="-13"/>
          <w:sz w:val="20"/>
          <w:szCs w:val="20"/>
        </w:rPr>
        <w:t xml:space="preserve"> </w:t>
      </w:r>
      <w:r w:rsidR="0040318D" w:rsidRPr="000569DC">
        <w:rPr>
          <w:sz w:val="20"/>
          <w:szCs w:val="20"/>
        </w:rPr>
        <w:t>ao</w:t>
      </w:r>
      <w:r w:rsidR="0040318D" w:rsidRPr="000569DC">
        <w:rPr>
          <w:spacing w:val="-11"/>
          <w:sz w:val="20"/>
          <w:szCs w:val="20"/>
        </w:rPr>
        <w:t xml:space="preserve"> </w:t>
      </w:r>
      <w:r w:rsidR="0040318D" w:rsidRPr="000569DC">
        <w:rPr>
          <w:sz w:val="20"/>
          <w:szCs w:val="20"/>
        </w:rPr>
        <w:t>Banco</w:t>
      </w:r>
      <w:r w:rsidR="0040318D" w:rsidRPr="000569DC">
        <w:rPr>
          <w:spacing w:val="-10"/>
          <w:sz w:val="20"/>
          <w:szCs w:val="20"/>
        </w:rPr>
        <w:t xml:space="preserve"> </w:t>
      </w:r>
      <w:r w:rsidR="0040318D" w:rsidRPr="000569DC">
        <w:rPr>
          <w:sz w:val="20"/>
          <w:szCs w:val="20"/>
        </w:rPr>
        <w:t>Administrador</w:t>
      </w:r>
      <w:r w:rsidR="0040318D" w:rsidRPr="000569DC">
        <w:rPr>
          <w:spacing w:val="-8"/>
          <w:sz w:val="20"/>
          <w:szCs w:val="20"/>
        </w:rPr>
        <w:t xml:space="preserve"> </w:t>
      </w:r>
      <w:r w:rsidR="0040318D" w:rsidRPr="000569DC">
        <w:rPr>
          <w:sz w:val="20"/>
          <w:szCs w:val="20"/>
        </w:rPr>
        <w:t>(“</w:t>
      </w:r>
      <w:r w:rsidR="0040318D" w:rsidRPr="000569DC">
        <w:rPr>
          <w:sz w:val="20"/>
          <w:szCs w:val="20"/>
          <w:u w:val="single"/>
        </w:rPr>
        <w:t>Conta</w:t>
      </w:r>
      <w:r w:rsidR="0040318D" w:rsidRPr="000569DC">
        <w:rPr>
          <w:spacing w:val="-10"/>
          <w:sz w:val="20"/>
          <w:szCs w:val="20"/>
          <w:u w:val="single"/>
        </w:rPr>
        <w:t xml:space="preserve"> </w:t>
      </w:r>
      <w:r w:rsidR="0040318D" w:rsidRPr="000569DC">
        <w:rPr>
          <w:sz w:val="20"/>
          <w:szCs w:val="20"/>
          <w:u w:val="single"/>
        </w:rPr>
        <w:t>Reserva</w:t>
      </w:r>
      <w:r w:rsidR="0040318D" w:rsidRPr="000569DC">
        <w:rPr>
          <w:sz w:val="20"/>
          <w:szCs w:val="20"/>
        </w:rPr>
        <w:t>”),</w:t>
      </w:r>
      <w:r w:rsidR="0040318D" w:rsidRPr="000569DC">
        <w:rPr>
          <w:spacing w:val="-9"/>
          <w:sz w:val="20"/>
          <w:szCs w:val="20"/>
        </w:rPr>
        <w:t xml:space="preserve"> </w:t>
      </w:r>
      <w:r w:rsidR="0040318D" w:rsidRPr="000569DC">
        <w:rPr>
          <w:sz w:val="20"/>
          <w:szCs w:val="20"/>
        </w:rPr>
        <w:t>regulada nos</w:t>
      </w:r>
      <w:r w:rsidR="0040318D" w:rsidRPr="000569DC">
        <w:rPr>
          <w:spacing w:val="-6"/>
          <w:sz w:val="20"/>
          <w:szCs w:val="20"/>
        </w:rPr>
        <w:t xml:space="preserve"> </w:t>
      </w:r>
      <w:r w:rsidR="0040318D" w:rsidRPr="000569DC">
        <w:rPr>
          <w:sz w:val="20"/>
          <w:szCs w:val="20"/>
        </w:rPr>
        <w:t>termos</w:t>
      </w:r>
      <w:r w:rsidR="0040318D" w:rsidRPr="000569DC">
        <w:rPr>
          <w:spacing w:val="-5"/>
          <w:sz w:val="20"/>
          <w:szCs w:val="20"/>
        </w:rPr>
        <w:t xml:space="preserve"> </w:t>
      </w:r>
      <w:r w:rsidR="0040318D" w:rsidRPr="000569DC">
        <w:rPr>
          <w:sz w:val="20"/>
          <w:szCs w:val="20"/>
        </w:rPr>
        <w:t>do</w:t>
      </w:r>
      <w:r w:rsidR="0040318D" w:rsidRPr="000569DC">
        <w:rPr>
          <w:spacing w:val="-4"/>
          <w:sz w:val="20"/>
          <w:szCs w:val="20"/>
        </w:rPr>
        <w:t xml:space="preserve"> </w:t>
      </w:r>
      <w:r w:rsidR="0040318D" w:rsidRPr="000569DC">
        <w:rPr>
          <w:sz w:val="20"/>
          <w:szCs w:val="20"/>
        </w:rPr>
        <w:t>Contrato</w:t>
      </w:r>
      <w:r w:rsidR="0040318D" w:rsidRPr="000569DC">
        <w:rPr>
          <w:spacing w:val="-4"/>
          <w:sz w:val="20"/>
          <w:szCs w:val="20"/>
        </w:rPr>
        <w:t xml:space="preserve"> </w:t>
      </w:r>
      <w:r w:rsidR="0040318D" w:rsidRPr="000569DC">
        <w:rPr>
          <w:sz w:val="20"/>
          <w:szCs w:val="20"/>
        </w:rPr>
        <w:t>de</w:t>
      </w:r>
      <w:r w:rsidR="0040318D" w:rsidRPr="000569DC">
        <w:rPr>
          <w:spacing w:val="-6"/>
          <w:sz w:val="20"/>
          <w:szCs w:val="20"/>
        </w:rPr>
        <w:t xml:space="preserve"> </w:t>
      </w:r>
      <w:r w:rsidR="0040318D" w:rsidRPr="000569DC">
        <w:rPr>
          <w:sz w:val="20"/>
          <w:szCs w:val="20"/>
        </w:rPr>
        <w:t>Cessão</w:t>
      </w:r>
      <w:r w:rsidR="0040318D" w:rsidRPr="000569DC">
        <w:rPr>
          <w:spacing w:val="-7"/>
          <w:sz w:val="20"/>
          <w:szCs w:val="20"/>
        </w:rPr>
        <w:t xml:space="preserve"> </w:t>
      </w:r>
      <w:r w:rsidR="0040318D" w:rsidRPr="000569DC">
        <w:rPr>
          <w:sz w:val="20"/>
          <w:szCs w:val="20"/>
        </w:rPr>
        <w:t>Fiduciária,</w:t>
      </w:r>
      <w:r w:rsidR="0040318D" w:rsidRPr="000569DC">
        <w:rPr>
          <w:spacing w:val="-6"/>
          <w:sz w:val="20"/>
          <w:szCs w:val="20"/>
        </w:rPr>
        <w:t xml:space="preserve"> </w:t>
      </w:r>
      <w:r w:rsidR="0040318D" w:rsidRPr="000569DC">
        <w:rPr>
          <w:sz w:val="20"/>
          <w:szCs w:val="20"/>
        </w:rPr>
        <w:t>bem</w:t>
      </w:r>
      <w:r w:rsidR="0040318D" w:rsidRPr="000569DC">
        <w:rPr>
          <w:spacing w:val="-4"/>
          <w:sz w:val="20"/>
          <w:szCs w:val="20"/>
        </w:rPr>
        <w:t xml:space="preserve"> </w:t>
      </w:r>
      <w:r w:rsidR="0040318D" w:rsidRPr="000569DC">
        <w:rPr>
          <w:sz w:val="20"/>
          <w:szCs w:val="20"/>
        </w:rPr>
        <w:t>como</w:t>
      </w:r>
      <w:r w:rsidR="0040318D" w:rsidRPr="000569DC">
        <w:rPr>
          <w:spacing w:val="-7"/>
          <w:sz w:val="20"/>
          <w:szCs w:val="20"/>
        </w:rPr>
        <w:t xml:space="preserve"> </w:t>
      </w:r>
      <w:r w:rsidR="0040318D" w:rsidRPr="000569DC">
        <w:rPr>
          <w:sz w:val="20"/>
          <w:szCs w:val="20"/>
        </w:rPr>
        <w:t>todos</w:t>
      </w:r>
      <w:r w:rsidR="0040318D" w:rsidRPr="000569DC">
        <w:rPr>
          <w:spacing w:val="-4"/>
          <w:sz w:val="20"/>
          <w:szCs w:val="20"/>
        </w:rPr>
        <w:t xml:space="preserve"> </w:t>
      </w:r>
      <w:r w:rsidR="0040318D" w:rsidRPr="000569DC">
        <w:rPr>
          <w:sz w:val="20"/>
          <w:szCs w:val="20"/>
        </w:rPr>
        <w:t>os</w:t>
      </w:r>
      <w:r w:rsidR="0040318D" w:rsidRPr="000569DC">
        <w:rPr>
          <w:spacing w:val="-6"/>
          <w:sz w:val="20"/>
          <w:szCs w:val="20"/>
        </w:rPr>
        <w:t xml:space="preserve"> </w:t>
      </w:r>
      <w:r w:rsidR="0040318D" w:rsidRPr="000569DC">
        <w:rPr>
          <w:sz w:val="20"/>
          <w:szCs w:val="20"/>
        </w:rPr>
        <w:t>depósitos</w:t>
      </w:r>
      <w:r w:rsidR="0040318D" w:rsidRPr="000569DC">
        <w:rPr>
          <w:spacing w:val="-3"/>
          <w:sz w:val="20"/>
          <w:szCs w:val="20"/>
        </w:rPr>
        <w:t xml:space="preserve"> </w:t>
      </w:r>
      <w:r w:rsidR="0040318D" w:rsidRPr="000569DC">
        <w:rPr>
          <w:sz w:val="20"/>
          <w:szCs w:val="20"/>
        </w:rPr>
        <w:t>e recursos</w:t>
      </w:r>
      <w:r w:rsidR="0040318D" w:rsidRPr="000569DC">
        <w:rPr>
          <w:spacing w:val="-11"/>
          <w:sz w:val="20"/>
          <w:szCs w:val="20"/>
        </w:rPr>
        <w:t xml:space="preserve"> </w:t>
      </w:r>
      <w:r w:rsidR="0040318D" w:rsidRPr="000569DC">
        <w:rPr>
          <w:sz w:val="20"/>
          <w:szCs w:val="20"/>
        </w:rPr>
        <w:t>mantidos</w:t>
      </w:r>
      <w:r w:rsidR="0040318D" w:rsidRPr="000569DC">
        <w:rPr>
          <w:spacing w:val="-11"/>
          <w:sz w:val="20"/>
          <w:szCs w:val="20"/>
        </w:rPr>
        <w:t xml:space="preserve"> </w:t>
      </w:r>
      <w:r w:rsidR="0040318D" w:rsidRPr="000569DC">
        <w:rPr>
          <w:sz w:val="20"/>
          <w:szCs w:val="20"/>
        </w:rPr>
        <w:t>ou</w:t>
      </w:r>
      <w:r w:rsidR="0040318D" w:rsidRPr="000569DC">
        <w:rPr>
          <w:spacing w:val="-11"/>
          <w:sz w:val="20"/>
          <w:szCs w:val="20"/>
        </w:rPr>
        <w:t xml:space="preserve"> </w:t>
      </w:r>
      <w:r w:rsidR="0040318D" w:rsidRPr="000569DC">
        <w:rPr>
          <w:sz w:val="20"/>
          <w:szCs w:val="20"/>
        </w:rPr>
        <w:t>a</w:t>
      </w:r>
      <w:r w:rsidR="0040318D" w:rsidRPr="000569DC">
        <w:rPr>
          <w:spacing w:val="-8"/>
          <w:sz w:val="20"/>
          <w:szCs w:val="20"/>
        </w:rPr>
        <w:t xml:space="preserve"> </w:t>
      </w:r>
      <w:r w:rsidR="0040318D" w:rsidRPr="000569DC">
        <w:rPr>
          <w:sz w:val="20"/>
          <w:szCs w:val="20"/>
        </w:rPr>
        <w:t>serem</w:t>
      </w:r>
      <w:r w:rsidR="0040318D" w:rsidRPr="000569DC">
        <w:rPr>
          <w:spacing w:val="-9"/>
          <w:sz w:val="20"/>
          <w:szCs w:val="20"/>
        </w:rPr>
        <w:t xml:space="preserve"> </w:t>
      </w:r>
      <w:r w:rsidR="0040318D" w:rsidRPr="000569DC">
        <w:rPr>
          <w:sz w:val="20"/>
          <w:szCs w:val="20"/>
        </w:rPr>
        <w:t>mantidos</w:t>
      </w:r>
      <w:r w:rsidR="0040318D" w:rsidRPr="000569DC">
        <w:rPr>
          <w:spacing w:val="-13"/>
          <w:sz w:val="20"/>
          <w:szCs w:val="20"/>
        </w:rPr>
        <w:t xml:space="preserve"> </w:t>
      </w:r>
      <w:r w:rsidR="0040318D" w:rsidRPr="000569DC">
        <w:rPr>
          <w:sz w:val="20"/>
          <w:szCs w:val="20"/>
        </w:rPr>
        <w:t>na</w:t>
      </w:r>
      <w:r w:rsidR="0040318D" w:rsidRPr="000569DC">
        <w:rPr>
          <w:spacing w:val="-9"/>
          <w:sz w:val="20"/>
          <w:szCs w:val="20"/>
        </w:rPr>
        <w:t xml:space="preserve"> </w:t>
      </w:r>
      <w:r w:rsidR="0040318D" w:rsidRPr="000569DC">
        <w:rPr>
          <w:sz w:val="20"/>
          <w:szCs w:val="20"/>
        </w:rPr>
        <w:t>Conta</w:t>
      </w:r>
      <w:r w:rsidR="0040318D" w:rsidRPr="000569DC">
        <w:rPr>
          <w:spacing w:val="-12"/>
          <w:sz w:val="20"/>
          <w:szCs w:val="20"/>
        </w:rPr>
        <w:t xml:space="preserve"> </w:t>
      </w:r>
      <w:r w:rsidR="0040318D" w:rsidRPr="000569DC">
        <w:rPr>
          <w:sz w:val="20"/>
          <w:szCs w:val="20"/>
        </w:rPr>
        <w:t>Reserva,</w:t>
      </w:r>
      <w:r w:rsidR="0040318D" w:rsidRPr="000569DC">
        <w:rPr>
          <w:spacing w:val="-12"/>
          <w:sz w:val="20"/>
          <w:szCs w:val="20"/>
        </w:rPr>
        <w:t xml:space="preserve"> </w:t>
      </w:r>
      <w:r w:rsidR="0040318D" w:rsidRPr="000569DC">
        <w:rPr>
          <w:sz w:val="20"/>
          <w:szCs w:val="20"/>
        </w:rPr>
        <w:t>a</w:t>
      </w:r>
      <w:r w:rsidR="0040318D" w:rsidRPr="000569DC">
        <w:rPr>
          <w:spacing w:val="-10"/>
          <w:sz w:val="20"/>
          <w:szCs w:val="20"/>
        </w:rPr>
        <w:t xml:space="preserve"> </w:t>
      </w:r>
      <w:r w:rsidR="0040318D" w:rsidRPr="000569DC">
        <w:rPr>
          <w:sz w:val="20"/>
          <w:szCs w:val="20"/>
        </w:rPr>
        <w:t>qualquer</w:t>
      </w:r>
      <w:r w:rsidR="0040318D" w:rsidRPr="000569DC">
        <w:rPr>
          <w:spacing w:val="-13"/>
          <w:sz w:val="20"/>
          <w:szCs w:val="20"/>
        </w:rPr>
        <w:t xml:space="preserve"> </w:t>
      </w:r>
      <w:r w:rsidR="0040318D" w:rsidRPr="000569DC">
        <w:rPr>
          <w:sz w:val="20"/>
          <w:szCs w:val="20"/>
        </w:rPr>
        <w:t>tempo,</w:t>
      </w:r>
      <w:r w:rsidRPr="000569DC">
        <w:rPr>
          <w:sz w:val="20"/>
          <w:szCs w:val="20"/>
        </w:rPr>
        <w:t xml:space="preserve"> </w:t>
      </w:r>
      <w:r w:rsidR="0040318D" w:rsidRPr="000569DC">
        <w:rPr>
          <w:sz w:val="20"/>
          <w:szCs w:val="20"/>
        </w:rPr>
        <w:t>inclusive os investimentos realizados com esses recursos, seus frutos e rendimentos</w:t>
      </w:r>
      <w:r w:rsidRPr="000569DC">
        <w:rPr>
          <w:sz w:val="20"/>
          <w:szCs w:val="20"/>
        </w:rPr>
        <w:t xml:space="preserve">, incluindo o valor equivalente </w:t>
      </w:r>
      <w:r w:rsidR="0093626B" w:rsidRPr="000569DC">
        <w:rPr>
          <w:sz w:val="20"/>
          <w:szCs w:val="20"/>
        </w:rPr>
        <w:t>a</w:t>
      </w:r>
      <w:r w:rsidRPr="000569DC">
        <w:rPr>
          <w:sz w:val="20"/>
          <w:szCs w:val="20"/>
        </w:rPr>
        <w:t xml:space="preserve"> uma parcela </w:t>
      </w:r>
      <w:r w:rsidR="001D05FC" w:rsidRPr="000569DC">
        <w:rPr>
          <w:sz w:val="20"/>
          <w:szCs w:val="20"/>
          <w:lang w:val="pt-BR"/>
        </w:rPr>
        <w:t xml:space="preserve">vincenda do percentual do Valor Nominal Unitário Atualizado e </w:t>
      </w:r>
      <w:r w:rsidRPr="000569DC">
        <w:rPr>
          <w:sz w:val="20"/>
          <w:szCs w:val="20"/>
        </w:rPr>
        <w:t>dos Juros Remuneratórios das Debêntures</w:t>
      </w:r>
      <w:r w:rsidR="0040318D" w:rsidRPr="000569DC">
        <w:rPr>
          <w:sz w:val="20"/>
          <w:szCs w:val="20"/>
        </w:rPr>
        <w:t>;</w:t>
      </w:r>
    </w:p>
    <w:p w14:paraId="243E74DF" w14:textId="77777777" w:rsidR="000A115D" w:rsidRPr="000569DC" w:rsidRDefault="000A115D">
      <w:pPr>
        <w:pStyle w:val="Corpodetexto"/>
        <w:tabs>
          <w:tab w:val="left" w:pos="1276"/>
        </w:tabs>
        <w:spacing w:line="276" w:lineRule="auto"/>
        <w:ind w:left="1276" w:right="-66" w:hanging="709"/>
        <w:pPrChange w:id="766" w:author="Mariana Piovesan Ramos | Vieira Rezende" w:date="2021-11-19T20:13:00Z">
          <w:pPr>
            <w:pStyle w:val="Corpodetexto"/>
            <w:tabs>
              <w:tab w:val="left" w:pos="1276"/>
            </w:tabs>
            <w:spacing w:line="317" w:lineRule="auto"/>
            <w:ind w:left="1276" w:right="-66" w:hanging="709"/>
          </w:pPr>
        </w:pPrChange>
      </w:pPr>
    </w:p>
    <w:p w14:paraId="0B164B7B" w14:textId="47931342" w:rsidR="000A115D" w:rsidRPr="000569DC" w:rsidRDefault="0040318D">
      <w:pPr>
        <w:pStyle w:val="PargrafodaLista"/>
        <w:numPr>
          <w:ilvl w:val="1"/>
          <w:numId w:val="15"/>
        </w:numPr>
        <w:tabs>
          <w:tab w:val="left" w:pos="1276"/>
        </w:tabs>
        <w:spacing w:line="276" w:lineRule="auto"/>
        <w:ind w:left="1276" w:right="-66" w:hanging="709"/>
        <w:rPr>
          <w:sz w:val="20"/>
          <w:szCs w:val="20"/>
        </w:rPr>
        <w:pPrChange w:id="767" w:author="Mariana Piovesan Ramos | Vieira Rezende" w:date="2021-11-19T20:13:00Z">
          <w:pPr>
            <w:pStyle w:val="PargrafodaLista"/>
            <w:numPr>
              <w:ilvl w:val="1"/>
              <w:numId w:val="15"/>
            </w:numPr>
            <w:tabs>
              <w:tab w:val="left" w:pos="1276"/>
            </w:tabs>
            <w:spacing w:line="317" w:lineRule="auto"/>
            <w:ind w:left="1276" w:right="-66" w:hanging="709"/>
          </w:pPr>
        </w:pPrChange>
      </w:pPr>
      <w:r w:rsidRPr="000569DC">
        <w:rPr>
          <w:sz w:val="20"/>
          <w:szCs w:val="20"/>
        </w:rPr>
        <w:t xml:space="preserve">todos os direitos emergentes das autorizações decorrentes da Resolução Autorizativa ANEEL nº </w:t>
      </w:r>
      <w:r w:rsidR="00F3207B" w:rsidRPr="00FA6DD5">
        <w:rPr>
          <w:sz w:val="20"/>
          <w:szCs w:val="20"/>
        </w:rPr>
        <w:t>61/2004</w:t>
      </w:r>
      <w:r w:rsidRPr="000569DC">
        <w:rPr>
          <w:sz w:val="20"/>
          <w:szCs w:val="20"/>
        </w:rPr>
        <w:t>, bem como suas subsequentes</w:t>
      </w:r>
      <w:r w:rsidRPr="000569DC">
        <w:rPr>
          <w:spacing w:val="-49"/>
          <w:sz w:val="20"/>
          <w:szCs w:val="20"/>
        </w:rPr>
        <w:t xml:space="preserve"> </w:t>
      </w:r>
      <w:r w:rsidRPr="000569DC">
        <w:rPr>
          <w:sz w:val="20"/>
          <w:szCs w:val="20"/>
        </w:rPr>
        <w:t>alterações, expedidas pela ANEEL, bem como eventuais resoluções e/ou despachos do MME que venham a ser emitidos, incluindo as suas subsequentes alterações, até</w:t>
      </w:r>
      <w:r w:rsidRPr="000569DC">
        <w:rPr>
          <w:spacing w:val="-17"/>
          <w:sz w:val="20"/>
          <w:szCs w:val="20"/>
        </w:rPr>
        <w:t xml:space="preserve"> </w:t>
      </w:r>
      <w:r w:rsidRPr="000569DC">
        <w:rPr>
          <w:sz w:val="20"/>
          <w:szCs w:val="20"/>
        </w:rPr>
        <w:t>o</w:t>
      </w:r>
      <w:r w:rsidRPr="000569DC">
        <w:rPr>
          <w:spacing w:val="-15"/>
          <w:sz w:val="20"/>
          <w:szCs w:val="20"/>
        </w:rPr>
        <w:t xml:space="preserve"> </w:t>
      </w:r>
      <w:r w:rsidRPr="000569DC">
        <w:rPr>
          <w:sz w:val="20"/>
          <w:szCs w:val="20"/>
        </w:rPr>
        <w:t>pagamento</w:t>
      </w:r>
      <w:r w:rsidRPr="000569DC">
        <w:rPr>
          <w:spacing w:val="-15"/>
          <w:sz w:val="20"/>
          <w:szCs w:val="20"/>
        </w:rPr>
        <w:t xml:space="preserve"> </w:t>
      </w:r>
      <w:r w:rsidRPr="000569DC">
        <w:rPr>
          <w:sz w:val="20"/>
          <w:szCs w:val="20"/>
        </w:rPr>
        <w:t>integral</w:t>
      </w:r>
      <w:r w:rsidRPr="000569DC">
        <w:rPr>
          <w:spacing w:val="-13"/>
          <w:sz w:val="20"/>
          <w:szCs w:val="20"/>
        </w:rPr>
        <w:t xml:space="preserve"> </w:t>
      </w:r>
      <w:r w:rsidRPr="000569DC">
        <w:rPr>
          <w:sz w:val="20"/>
          <w:szCs w:val="20"/>
        </w:rPr>
        <w:t>de</w:t>
      </w:r>
      <w:r w:rsidRPr="000569DC">
        <w:rPr>
          <w:spacing w:val="-17"/>
          <w:sz w:val="20"/>
          <w:szCs w:val="20"/>
        </w:rPr>
        <w:t xml:space="preserve"> </w:t>
      </w:r>
      <w:r w:rsidRPr="000569DC">
        <w:rPr>
          <w:sz w:val="20"/>
          <w:szCs w:val="20"/>
        </w:rPr>
        <w:t>todas</w:t>
      </w:r>
      <w:r w:rsidRPr="000569DC">
        <w:rPr>
          <w:spacing w:val="-15"/>
          <w:sz w:val="20"/>
          <w:szCs w:val="20"/>
        </w:rPr>
        <w:t xml:space="preserve"> </w:t>
      </w:r>
      <w:r w:rsidRPr="000569DC">
        <w:rPr>
          <w:sz w:val="20"/>
          <w:szCs w:val="20"/>
        </w:rPr>
        <w:t>as</w:t>
      </w:r>
      <w:r w:rsidRPr="000569DC">
        <w:rPr>
          <w:spacing w:val="-14"/>
          <w:sz w:val="20"/>
          <w:szCs w:val="20"/>
        </w:rPr>
        <w:t xml:space="preserve"> </w:t>
      </w:r>
      <w:r w:rsidRPr="000569DC">
        <w:rPr>
          <w:sz w:val="20"/>
          <w:szCs w:val="20"/>
        </w:rPr>
        <w:t>obrigações</w:t>
      </w:r>
      <w:r w:rsidRPr="000569DC">
        <w:rPr>
          <w:spacing w:val="-14"/>
          <w:sz w:val="20"/>
          <w:szCs w:val="20"/>
        </w:rPr>
        <w:t xml:space="preserve"> </w:t>
      </w:r>
      <w:r w:rsidRPr="000569DC">
        <w:rPr>
          <w:sz w:val="20"/>
          <w:szCs w:val="20"/>
        </w:rPr>
        <w:t>estabelecidas</w:t>
      </w:r>
      <w:r w:rsidRPr="000569DC">
        <w:rPr>
          <w:spacing w:val="-16"/>
          <w:sz w:val="20"/>
          <w:szCs w:val="20"/>
        </w:rPr>
        <w:t xml:space="preserve"> </w:t>
      </w:r>
      <w:r w:rsidRPr="000569DC">
        <w:rPr>
          <w:sz w:val="20"/>
          <w:szCs w:val="20"/>
        </w:rPr>
        <w:t>nesta</w:t>
      </w:r>
      <w:r w:rsidRPr="000569DC">
        <w:rPr>
          <w:spacing w:val="-13"/>
          <w:sz w:val="20"/>
          <w:szCs w:val="20"/>
        </w:rPr>
        <w:t xml:space="preserve"> </w:t>
      </w:r>
      <w:r w:rsidRPr="000569DC">
        <w:rPr>
          <w:sz w:val="20"/>
          <w:szCs w:val="20"/>
        </w:rPr>
        <w:t>Escritura de</w:t>
      </w:r>
      <w:r w:rsidRPr="000569DC">
        <w:rPr>
          <w:spacing w:val="-1"/>
          <w:sz w:val="20"/>
          <w:szCs w:val="20"/>
        </w:rPr>
        <w:t xml:space="preserve"> </w:t>
      </w:r>
      <w:r w:rsidRPr="000569DC">
        <w:rPr>
          <w:sz w:val="20"/>
          <w:szCs w:val="20"/>
        </w:rPr>
        <w:t>Emissão;</w:t>
      </w:r>
    </w:p>
    <w:p w14:paraId="715A778F" w14:textId="77777777" w:rsidR="000A115D" w:rsidRPr="000569DC" w:rsidRDefault="000A115D">
      <w:pPr>
        <w:pStyle w:val="Corpodetexto"/>
        <w:tabs>
          <w:tab w:val="left" w:pos="1276"/>
        </w:tabs>
        <w:spacing w:line="276" w:lineRule="auto"/>
        <w:ind w:left="1276" w:right="-66" w:hanging="709"/>
        <w:pPrChange w:id="768" w:author="Mariana Piovesan Ramos | Vieira Rezende" w:date="2021-11-19T20:13:00Z">
          <w:pPr>
            <w:pStyle w:val="Corpodetexto"/>
            <w:tabs>
              <w:tab w:val="left" w:pos="1276"/>
            </w:tabs>
            <w:spacing w:line="317" w:lineRule="auto"/>
            <w:ind w:left="1276" w:right="-66" w:hanging="709"/>
          </w:pPr>
        </w:pPrChange>
      </w:pPr>
    </w:p>
    <w:p w14:paraId="36A9ACE6" w14:textId="77777777" w:rsidR="000A115D" w:rsidRPr="000569DC" w:rsidRDefault="0040318D">
      <w:pPr>
        <w:pStyle w:val="PargrafodaLista"/>
        <w:numPr>
          <w:ilvl w:val="1"/>
          <w:numId w:val="15"/>
        </w:numPr>
        <w:tabs>
          <w:tab w:val="left" w:pos="1276"/>
        </w:tabs>
        <w:spacing w:line="276" w:lineRule="auto"/>
        <w:ind w:left="1276" w:right="-66" w:hanging="709"/>
        <w:rPr>
          <w:sz w:val="20"/>
          <w:szCs w:val="20"/>
        </w:rPr>
        <w:pPrChange w:id="769" w:author="Mariana Piovesan Ramos | Vieira Rezende" w:date="2021-11-19T20:13:00Z">
          <w:pPr>
            <w:pStyle w:val="PargrafodaLista"/>
            <w:numPr>
              <w:ilvl w:val="1"/>
              <w:numId w:val="15"/>
            </w:numPr>
            <w:tabs>
              <w:tab w:val="left" w:pos="1276"/>
            </w:tabs>
            <w:spacing w:line="317" w:lineRule="auto"/>
            <w:ind w:left="1276" w:right="-66" w:hanging="709"/>
          </w:pPr>
        </w:pPrChange>
      </w:pPr>
      <w:r w:rsidRPr="000569DC">
        <w:rPr>
          <w:sz w:val="20"/>
          <w:szCs w:val="20"/>
        </w:rPr>
        <w:t xml:space="preserve">todos os direitos emergentes dos contratos celebrados com o objetivo de implantação do Projeto, relacionados no </w:t>
      </w:r>
      <w:r w:rsidRPr="000569DC">
        <w:rPr>
          <w:sz w:val="20"/>
          <w:szCs w:val="20"/>
          <w:u w:val="single"/>
        </w:rPr>
        <w:t>Anexo II</w:t>
      </w:r>
      <w:r w:rsidRPr="000569DC">
        <w:rPr>
          <w:sz w:val="20"/>
          <w:szCs w:val="20"/>
        </w:rPr>
        <w:t xml:space="preserve"> (“</w:t>
      </w:r>
      <w:r w:rsidRPr="000569DC">
        <w:rPr>
          <w:sz w:val="20"/>
          <w:szCs w:val="20"/>
          <w:u w:val="single"/>
        </w:rPr>
        <w:t>Contratos do</w:t>
      </w:r>
      <w:r w:rsidRPr="000569DC">
        <w:rPr>
          <w:spacing w:val="-19"/>
          <w:sz w:val="20"/>
          <w:szCs w:val="20"/>
          <w:u w:val="single"/>
        </w:rPr>
        <w:t xml:space="preserve"> </w:t>
      </w:r>
      <w:r w:rsidRPr="000569DC">
        <w:rPr>
          <w:sz w:val="20"/>
          <w:szCs w:val="20"/>
          <w:u w:val="single"/>
        </w:rPr>
        <w:t>Projeto</w:t>
      </w:r>
      <w:r w:rsidRPr="000569DC">
        <w:rPr>
          <w:sz w:val="20"/>
          <w:szCs w:val="20"/>
        </w:rPr>
        <w:t>”);</w:t>
      </w:r>
    </w:p>
    <w:p w14:paraId="265AC873" w14:textId="77777777" w:rsidR="000A115D" w:rsidRPr="000569DC" w:rsidRDefault="000A115D">
      <w:pPr>
        <w:pStyle w:val="Corpodetexto"/>
        <w:tabs>
          <w:tab w:val="left" w:pos="1276"/>
        </w:tabs>
        <w:spacing w:line="276" w:lineRule="auto"/>
        <w:ind w:left="1276" w:right="-66" w:hanging="709"/>
        <w:pPrChange w:id="770" w:author="Mariana Piovesan Ramos | Vieira Rezende" w:date="2021-11-19T20:13:00Z">
          <w:pPr>
            <w:pStyle w:val="Corpodetexto"/>
            <w:tabs>
              <w:tab w:val="left" w:pos="1276"/>
            </w:tabs>
            <w:spacing w:line="317" w:lineRule="auto"/>
            <w:ind w:left="1276" w:right="-66" w:hanging="709"/>
          </w:pPr>
        </w:pPrChange>
      </w:pPr>
    </w:p>
    <w:p w14:paraId="03C8B5E7" w14:textId="77777777" w:rsidR="000A115D" w:rsidRPr="000569DC" w:rsidRDefault="0040318D">
      <w:pPr>
        <w:pStyle w:val="PargrafodaLista"/>
        <w:numPr>
          <w:ilvl w:val="1"/>
          <w:numId w:val="15"/>
        </w:numPr>
        <w:tabs>
          <w:tab w:val="left" w:pos="1276"/>
        </w:tabs>
        <w:spacing w:line="276" w:lineRule="auto"/>
        <w:ind w:left="1276" w:right="-66" w:hanging="709"/>
        <w:rPr>
          <w:sz w:val="20"/>
          <w:szCs w:val="20"/>
        </w:rPr>
        <w:pPrChange w:id="771" w:author="Mariana Piovesan Ramos | Vieira Rezende" w:date="2021-11-19T20:13:00Z">
          <w:pPr>
            <w:pStyle w:val="PargrafodaLista"/>
            <w:numPr>
              <w:ilvl w:val="1"/>
              <w:numId w:val="15"/>
            </w:numPr>
            <w:tabs>
              <w:tab w:val="left" w:pos="1276"/>
            </w:tabs>
            <w:spacing w:line="317" w:lineRule="auto"/>
            <w:ind w:left="1276" w:right="-66" w:hanging="709"/>
          </w:pPr>
        </w:pPrChange>
      </w:pPr>
      <w:r w:rsidRPr="000569DC">
        <w:rPr>
          <w:sz w:val="20"/>
          <w:szCs w:val="20"/>
        </w:rPr>
        <w:t>todos</w:t>
      </w:r>
      <w:r w:rsidRPr="000569DC">
        <w:rPr>
          <w:spacing w:val="-15"/>
          <w:sz w:val="20"/>
          <w:szCs w:val="20"/>
        </w:rPr>
        <w:t xml:space="preserve"> </w:t>
      </w:r>
      <w:r w:rsidRPr="000569DC">
        <w:rPr>
          <w:sz w:val="20"/>
          <w:szCs w:val="20"/>
        </w:rPr>
        <w:t>os</w:t>
      </w:r>
      <w:r w:rsidRPr="000569DC">
        <w:rPr>
          <w:spacing w:val="-17"/>
          <w:sz w:val="20"/>
          <w:szCs w:val="20"/>
        </w:rPr>
        <w:t xml:space="preserve"> </w:t>
      </w:r>
      <w:r w:rsidRPr="000569DC">
        <w:rPr>
          <w:sz w:val="20"/>
          <w:szCs w:val="20"/>
        </w:rPr>
        <w:t>recursos</w:t>
      </w:r>
      <w:r w:rsidRPr="000569DC">
        <w:rPr>
          <w:spacing w:val="-16"/>
          <w:sz w:val="20"/>
          <w:szCs w:val="20"/>
        </w:rPr>
        <w:t xml:space="preserve"> </w:t>
      </w:r>
      <w:r w:rsidRPr="000569DC">
        <w:rPr>
          <w:sz w:val="20"/>
          <w:szCs w:val="20"/>
        </w:rPr>
        <w:t>decorrentes</w:t>
      </w:r>
      <w:r w:rsidRPr="000569DC">
        <w:rPr>
          <w:spacing w:val="-17"/>
          <w:sz w:val="20"/>
          <w:szCs w:val="20"/>
        </w:rPr>
        <w:t xml:space="preserve"> </w:t>
      </w:r>
      <w:r w:rsidRPr="000569DC">
        <w:rPr>
          <w:sz w:val="20"/>
          <w:szCs w:val="20"/>
        </w:rPr>
        <w:t>de</w:t>
      </w:r>
      <w:r w:rsidRPr="000569DC">
        <w:rPr>
          <w:spacing w:val="-13"/>
          <w:sz w:val="20"/>
          <w:szCs w:val="20"/>
        </w:rPr>
        <w:t xml:space="preserve"> </w:t>
      </w:r>
      <w:r w:rsidRPr="000569DC">
        <w:rPr>
          <w:sz w:val="20"/>
          <w:szCs w:val="20"/>
        </w:rPr>
        <w:t>indenizações</w:t>
      </w:r>
      <w:r w:rsidRPr="000569DC">
        <w:rPr>
          <w:spacing w:val="-17"/>
          <w:sz w:val="20"/>
          <w:szCs w:val="20"/>
        </w:rPr>
        <w:t xml:space="preserve"> </w:t>
      </w:r>
      <w:r w:rsidRPr="000569DC">
        <w:rPr>
          <w:sz w:val="20"/>
          <w:szCs w:val="20"/>
        </w:rPr>
        <w:t>a</w:t>
      </w:r>
      <w:r w:rsidRPr="000569DC">
        <w:rPr>
          <w:spacing w:val="-12"/>
          <w:sz w:val="20"/>
          <w:szCs w:val="20"/>
        </w:rPr>
        <w:t xml:space="preserve"> </w:t>
      </w:r>
      <w:r w:rsidRPr="000569DC">
        <w:rPr>
          <w:sz w:val="20"/>
          <w:szCs w:val="20"/>
        </w:rPr>
        <w:t>serem</w:t>
      </w:r>
      <w:r w:rsidRPr="000569DC">
        <w:rPr>
          <w:spacing w:val="-13"/>
          <w:sz w:val="20"/>
          <w:szCs w:val="20"/>
        </w:rPr>
        <w:t xml:space="preserve"> </w:t>
      </w:r>
      <w:r w:rsidRPr="000569DC">
        <w:rPr>
          <w:sz w:val="20"/>
          <w:szCs w:val="20"/>
        </w:rPr>
        <w:t>pagas</w:t>
      </w:r>
      <w:r w:rsidRPr="000569DC">
        <w:rPr>
          <w:spacing w:val="-16"/>
          <w:sz w:val="20"/>
          <w:szCs w:val="20"/>
        </w:rPr>
        <w:t xml:space="preserve"> </w:t>
      </w:r>
      <w:r w:rsidRPr="000569DC">
        <w:rPr>
          <w:sz w:val="20"/>
          <w:szCs w:val="20"/>
        </w:rPr>
        <w:t>para</w:t>
      </w:r>
      <w:r w:rsidRPr="000569DC">
        <w:rPr>
          <w:spacing w:val="-16"/>
          <w:sz w:val="20"/>
          <w:szCs w:val="20"/>
        </w:rPr>
        <w:t xml:space="preserve"> </w:t>
      </w:r>
      <w:r w:rsidRPr="000569DC">
        <w:rPr>
          <w:sz w:val="20"/>
          <w:szCs w:val="20"/>
        </w:rPr>
        <w:t>a</w:t>
      </w:r>
      <w:r w:rsidRPr="000569DC">
        <w:rPr>
          <w:spacing w:val="-12"/>
          <w:sz w:val="20"/>
          <w:szCs w:val="20"/>
        </w:rPr>
        <w:t xml:space="preserve"> </w:t>
      </w:r>
      <w:r w:rsidRPr="000569DC">
        <w:rPr>
          <w:sz w:val="20"/>
          <w:szCs w:val="20"/>
        </w:rPr>
        <w:t>Emissora em</w:t>
      </w:r>
      <w:r w:rsidRPr="000569DC">
        <w:rPr>
          <w:spacing w:val="-6"/>
          <w:sz w:val="20"/>
          <w:szCs w:val="20"/>
        </w:rPr>
        <w:t xml:space="preserve"> </w:t>
      </w:r>
      <w:r w:rsidRPr="000569DC">
        <w:rPr>
          <w:sz w:val="20"/>
          <w:szCs w:val="20"/>
        </w:rPr>
        <w:t>decorrências</w:t>
      </w:r>
      <w:r w:rsidRPr="000569DC">
        <w:rPr>
          <w:spacing w:val="-6"/>
          <w:sz w:val="20"/>
          <w:szCs w:val="20"/>
        </w:rPr>
        <w:t xml:space="preserve"> </w:t>
      </w:r>
      <w:r w:rsidRPr="000569DC">
        <w:rPr>
          <w:sz w:val="20"/>
          <w:szCs w:val="20"/>
        </w:rPr>
        <w:t>das</w:t>
      </w:r>
      <w:r w:rsidRPr="000569DC">
        <w:rPr>
          <w:spacing w:val="-6"/>
          <w:sz w:val="20"/>
          <w:szCs w:val="20"/>
        </w:rPr>
        <w:t xml:space="preserve"> </w:t>
      </w:r>
      <w:r w:rsidRPr="000569DC">
        <w:rPr>
          <w:sz w:val="20"/>
          <w:szCs w:val="20"/>
        </w:rPr>
        <w:t>apólices</w:t>
      </w:r>
      <w:r w:rsidRPr="000569DC">
        <w:rPr>
          <w:spacing w:val="-6"/>
          <w:sz w:val="20"/>
          <w:szCs w:val="20"/>
        </w:rPr>
        <w:t xml:space="preserve"> </w:t>
      </w:r>
      <w:r w:rsidRPr="000569DC">
        <w:rPr>
          <w:sz w:val="20"/>
          <w:szCs w:val="20"/>
        </w:rPr>
        <w:t>de</w:t>
      </w:r>
      <w:r w:rsidRPr="000569DC">
        <w:rPr>
          <w:spacing w:val="-4"/>
          <w:sz w:val="20"/>
          <w:szCs w:val="20"/>
        </w:rPr>
        <w:t xml:space="preserve"> </w:t>
      </w:r>
      <w:r w:rsidRPr="000569DC">
        <w:rPr>
          <w:sz w:val="20"/>
          <w:szCs w:val="20"/>
        </w:rPr>
        <w:t>seguro</w:t>
      </w:r>
      <w:r w:rsidRPr="000569DC">
        <w:rPr>
          <w:spacing w:val="-6"/>
          <w:sz w:val="20"/>
          <w:szCs w:val="20"/>
        </w:rPr>
        <w:t xml:space="preserve"> </w:t>
      </w:r>
      <w:r w:rsidRPr="000569DC">
        <w:rPr>
          <w:sz w:val="20"/>
          <w:szCs w:val="20"/>
        </w:rPr>
        <w:t>já</w:t>
      </w:r>
      <w:r w:rsidRPr="000569DC">
        <w:rPr>
          <w:spacing w:val="-5"/>
          <w:sz w:val="20"/>
          <w:szCs w:val="20"/>
        </w:rPr>
        <w:t xml:space="preserve"> </w:t>
      </w:r>
      <w:r w:rsidRPr="000569DC">
        <w:rPr>
          <w:sz w:val="20"/>
          <w:szCs w:val="20"/>
        </w:rPr>
        <w:t>firmadas</w:t>
      </w:r>
      <w:r w:rsidRPr="000569DC">
        <w:rPr>
          <w:spacing w:val="-6"/>
          <w:sz w:val="20"/>
          <w:szCs w:val="20"/>
        </w:rPr>
        <w:t xml:space="preserve"> </w:t>
      </w:r>
      <w:r w:rsidRPr="000569DC">
        <w:rPr>
          <w:sz w:val="20"/>
          <w:szCs w:val="20"/>
        </w:rPr>
        <w:t>e</w:t>
      </w:r>
      <w:r w:rsidRPr="000569DC">
        <w:rPr>
          <w:spacing w:val="-8"/>
          <w:sz w:val="20"/>
          <w:szCs w:val="20"/>
        </w:rPr>
        <w:t xml:space="preserve"> </w:t>
      </w:r>
      <w:r w:rsidRPr="000569DC">
        <w:rPr>
          <w:sz w:val="20"/>
          <w:szCs w:val="20"/>
        </w:rPr>
        <w:t>eventuais</w:t>
      </w:r>
      <w:r w:rsidRPr="000569DC">
        <w:rPr>
          <w:spacing w:val="-6"/>
          <w:sz w:val="20"/>
          <w:szCs w:val="20"/>
        </w:rPr>
        <w:t xml:space="preserve"> </w:t>
      </w:r>
      <w:r w:rsidRPr="000569DC">
        <w:rPr>
          <w:sz w:val="20"/>
          <w:szCs w:val="20"/>
        </w:rPr>
        <w:t>aditamentos, endossos, atualizações e novas apólices de seguro que venham a ser contratadas tendo como beneficiária a Emissora e conforme aplicáveis no estágio do Projeto então verificado</w:t>
      </w:r>
      <w:r w:rsidR="007A125C" w:rsidRPr="000569DC">
        <w:rPr>
          <w:sz w:val="20"/>
          <w:szCs w:val="20"/>
        </w:rPr>
        <w:t>; e</w:t>
      </w:r>
    </w:p>
    <w:p w14:paraId="45F71564" w14:textId="77777777" w:rsidR="000A115D" w:rsidRPr="000569DC" w:rsidRDefault="000A115D">
      <w:pPr>
        <w:pStyle w:val="Corpodetexto"/>
        <w:tabs>
          <w:tab w:val="left" w:pos="1276"/>
        </w:tabs>
        <w:spacing w:line="276" w:lineRule="auto"/>
        <w:ind w:left="1276" w:right="-66" w:hanging="709"/>
        <w:pPrChange w:id="772" w:author="Mariana Piovesan Ramos | Vieira Rezende" w:date="2021-11-19T20:13:00Z">
          <w:pPr>
            <w:pStyle w:val="Corpodetexto"/>
            <w:tabs>
              <w:tab w:val="left" w:pos="1276"/>
            </w:tabs>
            <w:spacing w:line="317" w:lineRule="auto"/>
            <w:ind w:left="1276" w:right="-66" w:hanging="709"/>
          </w:pPr>
        </w:pPrChange>
      </w:pPr>
    </w:p>
    <w:p w14:paraId="32FC7931" w14:textId="6B82B370" w:rsidR="000C0C43" w:rsidRPr="000569DC" w:rsidRDefault="0040318D">
      <w:pPr>
        <w:pStyle w:val="PargrafodaLista"/>
        <w:numPr>
          <w:ilvl w:val="1"/>
          <w:numId w:val="15"/>
        </w:numPr>
        <w:tabs>
          <w:tab w:val="left" w:pos="1276"/>
        </w:tabs>
        <w:spacing w:line="276" w:lineRule="auto"/>
        <w:ind w:left="1276" w:right="-66" w:hanging="709"/>
        <w:rPr>
          <w:sz w:val="20"/>
          <w:szCs w:val="20"/>
        </w:rPr>
        <w:pPrChange w:id="773" w:author="Mariana Piovesan Ramos | Vieira Rezende" w:date="2021-11-19T20:13:00Z">
          <w:pPr>
            <w:pStyle w:val="PargrafodaLista"/>
            <w:numPr>
              <w:ilvl w:val="1"/>
              <w:numId w:val="15"/>
            </w:numPr>
            <w:tabs>
              <w:tab w:val="left" w:pos="1276"/>
            </w:tabs>
            <w:spacing w:line="317" w:lineRule="auto"/>
            <w:ind w:left="1276" w:right="-66" w:hanging="709"/>
          </w:pPr>
        </w:pPrChange>
      </w:pPr>
      <w:r w:rsidRPr="000569DC">
        <w:rPr>
          <w:sz w:val="20"/>
          <w:szCs w:val="20"/>
        </w:rPr>
        <w:t>todos os rendimentos provenientes das aplicações autorizadas nos termos</w:t>
      </w:r>
      <w:r w:rsidRPr="000569DC">
        <w:rPr>
          <w:spacing w:val="-30"/>
          <w:sz w:val="20"/>
          <w:szCs w:val="20"/>
        </w:rPr>
        <w:t xml:space="preserve"> </w:t>
      </w:r>
      <w:r w:rsidRPr="000569DC">
        <w:rPr>
          <w:sz w:val="20"/>
          <w:szCs w:val="20"/>
        </w:rPr>
        <w:t>do Contrato</w:t>
      </w:r>
      <w:r w:rsidRPr="000569DC">
        <w:rPr>
          <w:spacing w:val="-10"/>
          <w:sz w:val="20"/>
          <w:szCs w:val="20"/>
        </w:rPr>
        <w:t xml:space="preserve"> </w:t>
      </w:r>
      <w:r w:rsidRPr="000569DC">
        <w:rPr>
          <w:sz w:val="20"/>
          <w:szCs w:val="20"/>
        </w:rPr>
        <w:t>de</w:t>
      </w:r>
      <w:r w:rsidRPr="000569DC">
        <w:rPr>
          <w:spacing w:val="-9"/>
          <w:sz w:val="20"/>
          <w:szCs w:val="20"/>
        </w:rPr>
        <w:t xml:space="preserve"> </w:t>
      </w:r>
      <w:r w:rsidRPr="000569DC">
        <w:rPr>
          <w:sz w:val="20"/>
          <w:szCs w:val="20"/>
        </w:rPr>
        <w:t>Cessão</w:t>
      </w:r>
      <w:r w:rsidRPr="000569DC">
        <w:rPr>
          <w:spacing w:val="-7"/>
          <w:sz w:val="20"/>
          <w:szCs w:val="20"/>
        </w:rPr>
        <w:t xml:space="preserve"> </w:t>
      </w:r>
      <w:r w:rsidRPr="000569DC">
        <w:rPr>
          <w:sz w:val="20"/>
          <w:szCs w:val="20"/>
        </w:rPr>
        <w:t>Fiduciária</w:t>
      </w:r>
      <w:r w:rsidRPr="000569DC">
        <w:rPr>
          <w:spacing w:val="-7"/>
          <w:sz w:val="20"/>
          <w:szCs w:val="20"/>
        </w:rPr>
        <w:t xml:space="preserve"> </w:t>
      </w:r>
      <w:r w:rsidRPr="000569DC">
        <w:rPr>
          <w:sz w:val="20"/>
          <w:szCs w:val="20"/>
        </w:rPr>
        <w:t>e</w:t>
      </w:r>
      <w:r w:rsidRPr="000569DC">
        <w:rPr>
          <w:spacing w:val="-9"/>
          <w:sz w:val="20"/>
          <w:szCs w:val="20"/>
        </w:rPr>
        <w:t xml:space="preserve"> </w:t>
      </w:r>
      <w:r w:rsidRPr="000569DC">
        <w:rPr>
          <w:sz w:val="20"/>
          <w:szCs w:val="20"/>
        </w:rPr>
        <w:t>que</w:t>
      </w:r>
      <w:r w:rsidRPr="000569DC">
        <w:rPr>
          <w:spacing w:val="-9"/>
          <w:sz w:val="20"/>
          <w:szCs w:val="20"/>
        </w:rPr>
        <w:t xml:space="preserve"> </w:t>
      </w:r>
      <w:r w:rsidRPr="000569DC">
        <w:rPr>
          <w:sz w:val="20"/>
          <w:szCs w:val="20"/>
        </w:rPr>
        <w:t>venham</w:t>
      </w:r>
      <w:r w:rsidRPr="000569DC">
        <w:rPr>
          <w:spacing w:val="-7"/>
          <w:sz w:val="20"/>
          <w:szCs w:val="20"/>
        </w:rPr>
        <w:t xml:space="preserve"> </w:t>
      </w:r>
      <w:r w:rsidRPr="000569DC">
        <w:rPr>
          <w:sz w:val="20"/>
          <w:szCs w:val="20"/>
        </w:rPr>
        <w:t>a</w:t>
      </w:r>
      <w:r w:rsidRPr="000569DC">
        <w:rPr>
          <w:spacing w:val="-8"/>
          <w:sz w:val="20"/>
          <w:szCs w:val="20"/>
        </w:rPr>
        <w:t xml:space="preserve"> </w:t>
      </w:r>
      <w:r w:rsidRPr="000569DC">
        <w:rPr>
          <w:sz w:val="20"/>
          <w:szCs w:val="20"/>
        </w:rPr>
        <w:t>ser</w:t>
      </w:r>
      <w:r w:rsidRPr="000569DC">
        <w:rPr>
          <w:spacing w:val="-7"/>
          <w:sz w:val="20"/>
          <w:szCs w:val="20"/>
        </w:rPr>
        <w:t xml:space="preserve"> </w:t>
      </w:r>
      <w:r w:rsidRPr="000569DC">
        <w:rPr>
          <w:sz w:val="20"/>
          <w:szCs w:val="20"/>
        </w:rPr>
        <w:t>realizados</w:t>
      </w:r>
      <w:r w:rsidRPr="000569DC">
        <w:rPr>
          <w:spacing w:val="-9"/>
          <w:sz w:val="20"/>
          <w:szCs w:val="20"/>
        </w:rPr>
        <w:t xml:space="preserve"> </w:t>
      </w:r>
      <w:r w:rsidRPr="000569DC">
        <w:rPr>
          <w:sz w:val="20"/>
          <w:szCs w:val="20"/>
        </w:rPr>
        <w:t>com</w:t>
      </w:r>
      <w:r w:rsidRPr="000569DC">
        <w:rPr>
          <w:spacing w:val="-5"/>
          <w:sz w:val="20"/>
          <w:szCs w:val="20"/>
        </w:rPr>
        <w:t xml:space="preserve"> </w:t>
      </w:r>
      <w:r w:rsidRPr="000569DC">
        <w:rPr>
          <w:sz w:val="20"/>
          <w:szCs w:val="20"/>
        </w:rPr>
        <w:t>os</w:t>
      </w:r>
      <w:r w:rsidRPr="000569DC">
        <w:rPr>
          <w:spacing w:val="-6"/>
          <w:sz w:val="20"/>
          <w:szCs w:val="20"/>
        </w:rPr>
        <w:t xml:space="preserve"> </w:t>
      </w:r>
      <w:r w:rsidRPr="000569DC">
        <w:rPr>
          <w:sz w:val="20"/>
          <w:szCs w:val="20"/>
        </w:rPr>
        <w:t xml:space="preserve">recursos depositados na Conta </w:t>
      </w:r>
      <w:r w:rsidR="00F11D37" w:rsidRPr="000569DC">
        <w:rPr>
          <w:sz w:val="20"/>
          <w:szCs w:val="20"/>
        </w:rPr>
        <w:t>Pagamento</w:t>
      </w:r>
      <w:r w:rsidRPr="000569DC">
        <w:rPr>
          <w:sz w:val="20"/>
          <w:szCs w:val="20"/>
        </w:rPr>
        <w:t xml:space="preserve"> e na Conta</w:t>
      </w:r>
      <w:r w:rsidRPr="000569DC">
        <w:rPr>
          <w:spacing w:val="-6"/>
          <w:sz w:val="20"/>
          <w:szCs w:val="20"/>
        </w:rPr>
        <w:t xml:space="preserve"> </w:t>
      </w:r>
      <w:r w:rsidRPr="000569DC">
        <w:rPr>
          <w:sz w:val="20"/>
          <w:szCs w:val="20"/>
        </w:rPr>
        <w:t>Reserva</w:t>
      </w:r>
      <w:r w:rsidR="00E70259" w:rsidRPr="000569DC">
        <w:rPr>
          <w:sz w:val="20"/>
          <w:szCs w:val="20"/>
        </w:rPr>
        <w:t>, conforme o caso e até as datas de liberação dos recursos de cada uma das contas</w:t>
      </w:r>
      <w:r w:rsidRPr="000569DC">
        <w:rPr>
          <w:sz w:val="20"/>
          <w:szCs w:val="20"/>
        </w:rPr>
        <w:t>.</w:t>
      </w:r>
    </w:p>
    <w:p w14:paraId="27B29CEB" w14:textId="77777777" w:rsidR="005633B5" w:rsidRPr="000569DC" w:rsidRDefault="005633B5">
      <w:pPr>
        <w:pStyle w:val="Corpodetexto"/>
        <w:spacing w:line="276" w:lineRule="auto"/>
        <w:ind w:right="-66"/>
        <w:pPrChange w:id="774" w:author="Mariana Piovesan Ramos | Vieira Rezende" w:date="2021-11-19T20:13:00Z">
          <w:pPr>
            <w:pStyle w:val="Corpodetexto"/>
            <w:spacing w:line="317" w:lineRule="auto"/>
            <w:ind w:right="-66"/>
          </w:pPr>
        </w:pPrChange>
      </w:pPr>
    </w:p>
    <w:p w14:paraId="0A3A9CC5" w14:textId="77777777" w:rsidR="000A115D" w:rsidRPr="000569DC" w:rsidRDefault="0040318D">
      <w:pPr>
        <w:pStyle w:val="PargrafodaLista"/>
        <w:numPr>
          <w:ilvl w:val="2"/>
          <w:numId w:val="18"/>
        </w:numPr>
        <w:tabs>
          <w:tab w:val="left" w:pos="1276"/>
        </w:tabs>
        <w:spacing w:line="276" w:lineRule="auto"/>
        <w:ind w:left="0" w:right="-66" w:firstLine="0"/>
        <w:rPr>
          <w:sz w:val="20"/>
          <w:szCs w:val="20"/>
        </w:rPr>
        <w:pPrChange w:id="775" w:author="Mariana Piovesan Ramos | Vieira Rezende" w:date="2021-11-19T20:13:00Z">
          <w:pPr>
            <w:pStyle w:val="PargrafodaLista"/>
            <w:numPr>
              <w:ilvl w:val="2"/>
              <w:numId w:val="18"/>
            </w:numPr>
            <w:tabs>
              <w:tab w:val="left" w:pos="1276"/>
            </w:tabs>
            <w:spacing w:line="317" w:lineRule="auto"/>
            <w:ind w:left="0" w:right="-66" w:hanging="708"/>
          </w:pPr>
        </w:pPrChange>
      </w:pPr>
      <w:r w:rsidRPr="000569DC">
        <w:rPr>
          <w:sz w:val="20"/>
          <w:szCs w:val="20"/>
        </w:rPr>
        <w:t xml:space="preserve">O Agente Fiduciário deverá verificar a regularidade da constituição das Garantias (conforme definido abaixo), incluindo os devidos registros e averbações nos competentes Cartórios de Registro de Títulos e Documentos </w:t>
      </w:r>
      <w:r w:rsidR="005F3539" w:rsidRPr="000569DC">
        <w:rPr>
          <w:sz w:val="20"/>
          <w:szCs w:val="20"/>
        </w:rPr>
        <w:t>e</w:t>
      </w:r>
      <w:r w:rsidRPr="000569DC">
        <w:rPr>
          <w:sz w:val="20"/>
          <w:szCs w:val="20"/>
        </w:rPr>
        <w:t xml:space="preserve"> no livro de registro de ações nominativas da Emissora</w:t>
      </w:r>
      <w:r w:rsidR="00FE24E2" w:rsidRPr="000569DC">
        <w:rPr>
          <w:sz w:val="20"/>
          <w:szCs w:val="20"/>
        </w:rPr>
        <w:t xml:space="preserve"> </w:t>
      </w:r>
      <w:r w:rsidRPr="000569DC">
        <w:rPr>
          <w:sz w:val="20"/>
          <w:szCs w:val="20"/>
        </w:rPr>
        <w:t xml:space="preserve">e a comprovação da ciência por parte dos devedores dos direitos cedidos fiduciariamente, conforme o caso. Para tanto, a Emissora entregará ao Agente Fiduciário, nos termos da Cláusula 2.4 acima: (i) </w:t>
      </w:r>
      <w:r w:rsidR="00237E9B" w:rsidRPr="000569DC">
        <w:rPr>
          <w:sz w:val="20"/>
          <w:szCs w:val="20"/>
        </w:rPr>
        <w:t xml:space="preserve">1 (uma) via original, ou eletrônica, em caso de registro digital </w:t>
      </w:r>
      <w:r w:rsidR="00890990" w:rsidRPr="000569DC">
        <w:rPr>
          <w:sz w:val="20"/>
          <w:szCs w:val="20"/>
        </w:rPr>
        <w:t>nos termos da Cláusula 10.9.1</w:t>
      </w:r>
      <w:r w:rsidRPr="000569DC">
        <w:rPr>
          <w:sz w:val="20"/>
          <w:szCs w:val="20"/>
        </w:rPr>
        <w:t xml:space="preserve"> desta Escritura de Emissão devidamente registrados; (ii) cópia integral dos livros de registro de ações nominativas ou extratos de ações escriturais,</w:t>
      </w:r>
      <w:r w:rsidRPr="000569DC">
        <w:rPr>
          <w:spacing w:val="-20"/>
          <w:sz w:val="20"/>
          <w:szCs w:val="20"/>
        </w:rPr>
        <w:t xml:space="preserve"> </w:t>
      </w:r>
      <w:r w:rsidRPr="000569DC">
        <w:rPr>
          <w:sz w:val="20"/>
          <w:szCs w:val="20"/>
        </w:rPr>
        <w:t>conforme</w:t>
      </w:r>
      <w:r w:rsidRPr="000569DC">
        <w:rPr>
          <w:spacing w:val="-18"/>
          <w:sz w:val="20"/>
          <w:szCs w:val="20"/>
        </w:rPr>
        <w:t xml:space="preserve"> </w:t>
      </w:r>
      <w:r w:rsidRPr="000569DC">
        <w:rPr>
          <w:sz w:val="20"/>
          <w:szCs w:val="20"/>
        </w:rPr>
        <w:t>o</w:t>
      </w:r>
      <w:r w:rsidRPr="000569DC">
        <w:rPr>
          <w:spacing w:val="-20"/>
          <w:sz w:val="20"/>
          <w:szCs w:val="20"/>
        </w:rPr>
        <w:t xml:space="preserve"> </w:t>
      </w:r>
      <w:r w:rsidRPr="000569DC">
        <w:rPr>
          <w:sz w:val="20"/>
          <w:szCs w:val="20"/>
        </w:rPr>
        <w:t>caso</w:t>
      </w:r>
      <w:r w:rsidRPr="000569DC">
        <w:rPr>
          <w:spacing w:val="-18"/>
          <w:sz w:val="20"/>
          <w:szCs w:val="20"/>
        </w:rPr>
        <w:t xml:space="preserve"> </w:t>
      </w:r>
      <w:r w:rsidRPr="000569DC">
        <w:rPr>
          <w:sz w:val="20"/>
          <w:szCs w:val="20"/>
        </w:rPr>
        <w:t>e</w:t>
      </w:r>
      <w:r w:rsidRPr="000569DC">
        <w:rPr>
          <w:spacing w:val="-20"/>
          <w:sz w:val="20"/>
          <w:szCs w:val="20"/>
        </w:rPr>
        <w:t xml:space="preserve"> </w:t>
      </w:r>
      <w:r w:rsidRPr="000569DC">
        <w:rPr>
          <w:sz w:val="20"/>
          <w:szCs w:val="20"/>
        </w:rPr>
        <w:t>de</w:t>
      </w:r>
      <w:r w:rsidRPr="000569DC">
        <w:rPr>
          <w:spacing w:val="-20"/>
          <w:sz w:val="20"/>
          <w:szCs w:val="20"/>
        </w:rPr>
        <w:t xml:space="preserve"> </w:t>
      </w:r>
      <w:r w:rsidRPr="000569DC">
        <w:rPr>
          <w:sz w:val="20"/>
          <w:szCs w:val="20"/>
        </w:rPr>
        <w:t>acordo</w:t>
      </w:r>
      <w:r w:rsidRPr="000569DC">
        <w:rPr>
          <w:spacing w:val="-18"/>
          <w:sz w:val="20"/>
          <w:szCs w:val="20"/>
        </w:rPr>
        <w:t xml:space="preserve"> </w:t>
      </w:r>
      <w:r w:rsidRPr="000569DC">
        <w:rPr>
          <w:sz w:val="20"/>
          <w:szCs w:val="20"/>
        </w:rPr>
        <w:t>com</w:t>
      </w:r>
      <w:r w:rsidRPr="000569DC">
        <w:rPr>
          <w:spacing w:val="-18"/>
          <w:sz w:val="20"/>
          <w:szCs w:val="20"/>
        </w:rPr>
        <w:t xml:space="preserve"> </w:t>
      </w:r>
      <w:r w:rsidRPr="000569DC">
        <w:rPr>
          <w:sz w:val="20"/>
          <w:szCs w:val="20"/>
        </w:rPr>
        <w:t>o</w:t>
      </w:r>
      <w:r w:rsidRPr="000569DC">
        <w:rPr>
          <w:spacing w:val="-18"/>
          <w:sz w:val="20"/>
          <w:szCs w:val="20"/>
        </w:rPr>
        <w:t xml:space="preserve"> </w:t>
      </w:r>
      <w:r w:rsidRPr="000569DC">
        <w:rPr>
          <w:sz w:val="20"/>
          <w:szCs w:val="20"/>
        </w:rPr>
        <w:t>disposto</w:t>
      </w:r>
      <w:r w:rsidRPr="000569DC">
        <w:rPr>
          <w:spacing w:val="-19"/>
          <w:sz w:val="20"/>
          <w:szCs w:val="20"/>
        </w:rPr>
        <w:t xml:space="preserve"> </w:t>
      </w:r>
      <w:r w:rsidRPr="000569DC">
        <w:rPr>
          <w:sz w:val="20"/>
          <w:szCs w:val="20"/>
        </w:rPr>
        <w:t>no</w:t>
      </w:r>
      <w:r w:rsidRPr="000569DC">
        <w:rPr>
          <w:spacing w:val="-18"/>
          <w:sz w:val="20"/>
          <w:szCs w:val="20"/>
        </w:rPr>
        <w:t xml:space="preserve"> </w:t>
      </w:r>
      <w:r w:rsidRPr="000569DC">
        <w:rPr>
          <w:sz w:val="20"/>
          <w:szCs w:val="20"/>
        </w:rPr>
        <w:t>Contrato</w:t>
      </w:r>
      <w:r w:rsidRPr="000569DC">
        <w:rPr>
          <w:spacing w:val="-20"/>
          <w:sz w:val="20"/>
          <w:szCs w:val="20"/>
        </w:rPr>
        <w:t xml:space="preserve"> </w:t>
      </w:r>
      <w:r w:rsidRPr="000569DC">
        <w:rPr>
          <w:sz w:val="20"/>
          <w:szCs w:val="20"/>
        </w:rPr>
        <w:t>de</w:t>
      </w:r>
      <w:r w:rsidRPr="000569DC">
        <w:rPr>
          <w:spacing w:val="-20"/>
          <w:sz w:val="20"/>
          <w:szCs w:val="20"/>
        </w:rPr>
        <w:t xml:space="preserve"> </w:t>
      </w:r>
      <w:r w:rsidRPr="000569DC">
        <w:rPr>
          <w:sz w:val="20"/>
          <w:szCs w:val="20"/>
        </w:rPr>
        <w:t>Alienação</w:t>
      </w:r>
      <w:r w:rsidRPr="000569DC">
        <w:rPr>
          <w:spacing w:val="-20"/>
          <w:sz w:val="20"/>
          <w:szCs w:val="20"/>
        </w:rPr>
        <w:t xml:space="preserve"> </w:t>
      </w:r>
      <w:r w:rsidRPr="000569DC">
        <w:rPr>
          <w:sz w:val="20"/>
          <w:szCs w:val="20"/>
        </w:rPr>
        <w:t xml:space="preserve">Fiduciária de Ações; e (iii) a comprovação da ciência por parte dos devedores dos direitos cedidos fiduciariamente, conforme o caso, nos termos informados </w:t>
      </w:r>
      <w:r w:rsidRPr="000569DC">
        <w:rPr>
          <w:spacing w:val="3"/>
          <w:sz w:val="20"/>
          <w:szCs w:val="20"/>
        </w:rPr>
        <w:t xml:space="preserve">no </w:t>
      </w:r>
      <w:r w:rsidRPr="000569DC">
        <w:rPr>
          <w:sz w:val="20"/>
          <w:szCs w:val="20"/>
        </w:rPr>
        <w:t>Contrato de Cessão Fiduciária.</w:t>
      </w:r>
    </w:p>
    <w:p w14:paraId="059CEA4B" w14:textId="77777777" w:rsidR="000A115D" w:rsidRPr="000569DC" w:rsidRDefault="000A115D">
      <w:pPr>
        <w:pStyle w:val="Corpodetexto"/>
        <w:spacing w:line="276" w:lineRule="auto"/>
        <w:ind w:right="-66"/>
        <w:pPrChange w:id="776" w:author="Mariana Piovesan Ramos | Vieira Rezende" w:date="2021-11-19T20:13:00Z">
          <w:pPr>
            <w:pStyle w:val="Corpodetexto"/>
            <w:spacing w:line="317" w:lineRule="auto"/>
            <w:ind w:right="-66"/>
          </w:pPr>
        </w:pPrChange>
      </w:pPr>
    </w:p>
    <w:p w14:paraId="6FD4DF9D" w14:textId="77777777" w:rsidR="000A115D" w:rsidRPr="000569DC" w:rsidRDefault="0040318D">
      <w:pPr>
        <w:pStyle w:val="PargrafodaLista"/>
        <w:numPr>
          <w:ilvl w:val="2"/>
          <w:numId w:val="18"/>
        </w:numPr>
        <w:tabs>
          <w:tab w:val="left" w:pos="1276"/>
        </w:tabs>
        <w:spacing w:line="276" w:lineRule="auto"/>
        <w:ind w:left="0" w:right="-66" w:firstLine="0"/>
        <w:rPr>
          <w:sz w:val="20"/>
          <w:szCs w:val="20"/>
        </w:rPr>
        <w:pPrChange w:id="777" w:author="Mariana Piovesan Ramos | Vieira Rezende" w:date="2021-11-19T20:13:00Z">
          <w:pPr>
            <w:pStyle w:val="PargrafodaLista"/>
            <w:numPr>
              <w:ilvl w:val="2"/>
              <w:numId w:val="18"/>
            </w:numPr>
            <w:tabs>
              <w:tab w:val="left" w:pos="1276"/>
            </w:tabs>
            <w:spacing w:line="317" w:lineRule="auto"/>
            <w:ind w:left="0" w:right="-66" w:hanging="708"/>
          </w:pPr>
        </w:pPrChange>
      </w:pPr>
      <w:r w:rsidRPr="000569DC">
        <w:rPr>
          <w:sz w:val="20"/>
          <w:szCs w:val="20"/>
        </w:rPr>
        <w:t>Todas</w:t>
      </w:r>
      <w:r w:rsidRPr="000569DC">
        <w:rPr>
          <w:spacing w:val="-13"/>
          <w:sz w:val="20"/>
          <w:szCs w:val="20"/>
        </w:rPr>
        <w:t xml:space="preserve"> </w:t>
      </w:r>
      <w:r w:rsidRPr="000569DC">
        <w:rPr>
          <w:sz w:val="20"/>
          <w:szCs w:val="20"/>
        </w:rPr>
        <w:t>as</w:t>
      </w:r>
      <w:r w:rsidRPr="000569DC">
        <w:rPr>
          <w:spacing w:val="-14"/>
          <w:sz w:val="20"/>
          <w:szCs w:val="20"/>
        </w:rPr>
        <w:t xml:space="preserve"> </w:t>
      </w:r>
      <w:r w:rsidRPr="000569DC">
        <w:rPr>
          <w:sz w:val="20"/>
          <w:szCs w:val="20"/>
        </w:rPr>
        <w:t>despesas</w:t>
      </w:r>
      <w:r w:rsidRPr="000569DC">
        <w:rPr>
          <w:spacing w:val="-13"/>
          <w:sz w:val="20"/>
          <w:szCs w:val="20"/>
        </w:rPr>
        <w:t xml:space="preserve"> </w:t>
      </w:r>
      <w:r w:rsidRPr="000569DC">
        <w:rPr>
          <w:sz w:val="20"/>
          <w:szCs w:val="20"/>
        </w:rPr>
        <w:t>com</w:t>
      </w:r>
      <w:r w:rsidRPr="000569DC">
        <w:rPr>
          <w:spacing w:val="-13"/>
          <w:sz w:val="20"/>
          <w:szCs w:val="20"/>
        </w:rPr>
        <w:t xml:space="preserve"> </w:t>
      </w:r>
      <w:r w:rsidRPr="000569DC">
        <w:rPr>
          <w:sz w:val="20"/>
          <w:szCs w:val="20"/>
        </w:rPr>
        <w:t>o</w:t>
      </w:r>
      <w:r w:rsidRPr="000569DC">
        <w:rPr>
          <w:spacing w:val="-13"/>
          <w:sz w:val="20"/>
          <w:szCs w:val="20"/>
        </w:rPr>
        <w:t xml:space="preserve"> </w:t>
      </w:r>
      <w:r w:rsidRPr="000569DC">
        <w:rPr>
          <w:sz w:val="20"/>
          <w:szCs w:val="20"/>
        </w:rPr>
        <w:t>registro</w:t>
      </w:r>
      <w:r w:rsidRPr="000569DC">
        <w:rPr>
          <w:spacing w:val="-14"/>
          <w:sz w:val="20"/>
          <w:szCs w:val="20"/>
        </w:rPr>
        <w:t xml:space="preserve"> </w:t>
      </w:r>
      <w:r w:rsidRPr="000569DC">
        <w:rPr>
          <w:sz w:val="20"/>
          <w:szCs w:val="20"/>
        </w:rPr>
        <w:t>dos</w:t>
      </w:r>
      <w:r w:rsidRPr="000569DC">
        <w:rPr>
          <w:spacing w:val="-16"/>
          <w:sz w:val="20"/>
          <w:szCs w:val="20"/>
        </w:rPr>
        <w:t xml:space="preserve"> </w:t>
      </w:r>
      <w:r w:rsidRPr="000569DC">
        <w:rPr>
          <w:sz w:val="20"/>
          <w:szCs w:val="20"/>
        </w:rPr>
        <w:t>Contratos</w:t>
      </w:r>
      <w:r w:rsidRPr="000569DC">
        <w:rPr>
          <w:spacing w:val="-13"/>
          <w:sz w:val="20"/>
          <w:szCs w:val="20"/>
        </w:rPr>
        <w:t xml:space="preserve"> </w:t>
      </w:r>
      <w:r w:rsidRPr="000569DC">
        <w:rPr>
          <w:sz w:val="20"/>
          <w:szCs w:val="20"/>
        </w:rPr>
        <w:t>de</w:t>
      </w:r>
      <w:r w:rsidRPr="000569DC">
        <w:rPr>
          <w:spacing w:val="-14"/>
          <w:sz w:val="20"/>
          <w:szCs w:val="20"/>
        </w:rPr>
        <w:t xml:space="preserve"> </w:t>
      </w:r>
      <w:r w:rsidRPr="000569DC">
        <w:rPr>
          <w:sz w:val="20"/>
          <w:szCs w:val="20"/>
        </w:rPr>
        <w:t>Garantia,</w:t>
      </w:r>
      <w:r w:rsidRPr="000569DC">
        <w:rPr>
          <w:spacing w:val="-15"/>
          <w:sz w:val="20"/>
          <w:szCs w:val="20"/>
        </w:rPr>
        <w:t xml:space="preserve"> </w:t>
      </w:r>
      <w:r w:rsidRPr="000569DC">
        <w:rPr>
          <w:sz w:val="20"/>
          <w:szCs w:val="20"/>
        </w:rPr>
        <w:t>conforme</w:t>
      </w:r>
      <w:r w:rsidRPr="000569DC">
        <w:rPr>
          <w:spacing w:val="-14"/>
          <w:sz w:val="20"/>
          <w:szCs w:val="20"/>
        </w:rPr>
        <w:t xml:space="preserve"> </w:t>
      </w:r>
      <w:r w:rsidRPr="000569DC">
        <w:rPr>
          <w:sz w:val="20"/>
          <w:szCs w:val="20"/>
        </w:rPr>
        <w:t>previsto</w:t>
      </w:r>
      <w:r w:rsidRPr="000569DC">
        <w:rPr>
          <w:spacing w:val="-16"/>
          <w:sz w:val="20"/>
          <w:szCs w:val="20"/>
        </w:rPr>
        <w:t xml:space="preserve"> </w:t>
      </w:r>
      <w:r w:rsidRPr="000569DC">
        <w:rPr>
          <w:sz w:val="20"/>
          <w:szCs w:val="20"/>
        </w:rPr>
        <w:t>nos respectivos instrumentos, serão de responsabilidade da</w:t>
      </w:r>
      <w:r w:rsidRPr="000569DC">
        <w:rPr>
          <w:spacing w:val="-7"/>
          <w:sz w:val="20"/>
          <w:szCs w:val="20"/>
        </w:rPr>
        <w:t xml:space="preserve"> </w:t>
      </w:r>
      <w:r w:rsidRPr="000569DC">
        <w:rPr>
          <w:sz w:val="20"/>
          <w:szCs w:val="20"/>
        </w:rPr>
        <w:t>Emissora.</w:t>
      </w:r>
    </w:p>
    <w:p w14:paraId="549375DB" w14:textId="77777777" w:rsidR="000A115D" w:rsidRPr="000569DC" w:rsidRDefault="000A115D">
      <w:pPr>
        <w:pStyle w:val="Corpodetexto"/>
        <w:spacing w:line="276" w:lineRule="auto"/>
        <w:ind w:right="-66"/>
        <w:pPrChange w:id="778" w:author="Mariana Piovesan Ramos | Vieira Rezende" w:date="2021-11-19T20:13:00Z">
          <w:pPr>
            <w:pStyle w:val="Corpodetexto"/>
            <w:spacing w:line="317" w:lineRule="auto"/>
            <w:ind w:right="-66"/>
          </w:pPr>
        </w:pPrChange>
      </w:pPr>
    </w:p>
    <w:p w14:paraId="381D3B16" w14:textId="77777777" w:rsidR="000A115D" w:rsidRPr="000569DC" w:rsidRDefault="0040318D">
      <w:pPr>
        <w:pStyle w:val="PargrafodaLista"/>
        <w:numPr>
          <w:ilvl w:val="2"/>
          <w:numId w:val="18"/>
        </w:numPr>
        <w:tabs>
          <w:tab w:val="left" w:pos="1276"/>
        </w:tabs>
        <w:spacing w:line="276" w:lineRule="auto"/>
        <w:ind w:left="0" w:right="-66" w:firstLine="0"/>
        <w:rPr>
          <w:sz w:val="20"/>
          <w:szCs w:val="20"/>
        </w:rPr>
        <w:pPrChange w:id="779" w:author="Mariana Piovesan Ramos | Vieira Rezende" w:date="2021-11-19T20:13:00Z">
          <w:pPr>
            <w:pStyle w:val="PargrafodaLista"/>
            <w:numPr>
              <w:ilvl w:val="2"/>
              <w:numId w:val="18"/>
            </w:numPr>
            <w:tabs>
              <w:tab w:val="left" w:pos="1276"/>
            </w:tabs>
            <w:spacing w:line="317" w:lineRule="auto"/>
            <w:ind w:left="0" w:right="-66" w:hanging="708"/>
          </w:pPr>
        </w:pPrChange>
      </w:pPr>
      <w:r w:rsidRPr="000569DC">
        <w:rPr>
          <w:sz w:val="20"/>
          <w:szCs w:val="20"/>
        </w:rPr>
        <w:t>Fica, desde já, certo e ajustado que a inobservância dos prazos para execução de quaisquer Garantias Reais constituídas em favor dos Debenturistas não ensejará, sob hipótese nenhuma, perda de qualquer direito ou faculdade aqui</w:t>
      </w:r>
      <w:r w:rsidRPr="000569DC">
        <w:rPr>
          <w:spacing w:val="-13"/>
          <w:sz w:val="20"/>
          <w:szCs w:val="20"/>
        </w:rPr>
        <w:t xml:space="preserve"> </w:t>
      </w:r>
      <w:r w:rsidRPr="000569DC">
        <w:rPr>
          <w:sz w:val="20"/>
          <w:szCs w:val="20"/>
        </w:rPr>
        <w:t>prevista.</w:t>
      </w:r>
    </w:p>
    <w:p w14:paraId="54707D61" w14:textId="77777777" w:rsidR="000A115D" w:rsidRPr="000569DC" w:rsidRDefault="000A115D">
      <w:pPr>
        <w:pStyle w:val="Corpodetexto"/>
        <w:spacing w:line="276" w:lineRule="auto"/>
        <w:ind w:right="-66"/>
        <w:pPrChange w:id="780" w:author="Mariana Piovesan Ramos | Vieira Rezende" w:date="2021-11-19T20:13:00Z">
          <w:pPr>
            <w:pStyle w:val="Corpodetexto"/>
            <w:spacing w:line="317" w:lineRule="auto"/>
            <w:ind w:right="-66"/>
          </w:pPr>
        </w:pPrChange>
      </w:pPr>
    </w:p>
    <w:p w14:paraId="7A86C987" w14:textId="77777777" w:rsidR="000A115D" w:rsidRPr="000569DC" w:rsidRDefault="0040318D">
      <w:pPr>
        <w:pStyle w:val="PargrafodaLista"/>
        <w:numPr>
          <w:ilvl w:val="3"/>
          <w:numId w:val="18"/>
        </w:numPr>
        <w:tabs>
          <w:tab w:val="left" w:pos="1276"/>
        </w:tabs>
        <w:spacing w:line="276" w:lineRule="auto"/>
        <w:ind w:left="0" w:right="-66" w:firstLine="0"/>
        <w:rPr>
          <w:sz w:val="20"/>
          <w:szCs w:val="20"/>
        </w:rPr>
        <w:pPrChange w:id="781" w:author="Mariana Piovesan Ramos | Vieira Rezende" w:date="2021-11-19T20:13:00Z">
          <w:pPr>
            <w:pStyle w:val="PargrafodaLista"/>
            <w:numPr>
              <w:ilvl w:val="3"/>
              <w:numId w:val="18"/>
            </w:numPr>
            <w:tabs>
              <w:tab w:val="left" w:pos="1276"/>
            </w:tabs>
            <w:spacing w:line="317" w:lineRule="auto"/>
            <w:ind w:left="0" w:right="-66" w:hanging="1419"/>
          </w:pPr>
        </w:pPrChange>
      </w:pPr>
      <w:r w:rsidRPr="000569DC">
        <w:rPr>
          <w:sz w:val="20"/>
          <w:szCs w:val="20"/>
        </w:rPr>
        <w:t>Observado o disposto nesta Escritura de Emissão e nos Contratos de Garantia, o</w:t>
      </w:r>
      <w:r w:rsidRPr="000569DC">
        <w:rPr>
          <w:spacing w:val="-16"/>
          <w:sz w:val="20"/>
          <w:szCs w:val="20"/>
        </w:rPr>
        <w:t xml:space="preserve"> </w:t>
      </w:r>
      <w:r w:rsidRPr="000569DC">
        <w:rPr>
          <w:sz w:val="20"/>
          <w:szCs w:val="20"/>
        </w:rPr>
        <w:t>Agente</w:t>
      </w:r>
      <w:r w:rsidRPr="000569DC">
        <w:rPr>
          <w:spacing w:val="-16"/>
          <w:sz w:val="20"/>
          <w:szCs w:val="20"/>
        </w:rPr>
        <w:t xml:space="preserve"> </w:t>
      </w:r>
      <w:r w:rsidRPr="000569DC">
        <w:rPr>
          <w:sz w:val="20"/>
          <w:szCs w:val="20"/>
        </w:rPr>
        <w:t>Fiduciário</w:t>
      </w:r>
      <w:r w:rsidRPr="000569DC">
        <w:rPr>
          <w:spacing w:val="-16"/>
          <w:sz w:val="20"/>
          <w:szCs w:val="20"/>
        </w:rPr>
        <w:t xml:space="preserve"> </w:t>
      </w:r>
      <w:r w:rsidRPr="000569DC">
        <w:rPr>
          <w:sz w:val="20"/>
          <w:szCs w:val="20"/>
        </w:rPr>
        <w:t>e/ou</w:t>
      </w:r>
      <w:r w:rsidRPr="000569DC">
        <w:rPr>
          <w:spacing w:val="-13"/>
          <w:sz w:val="20"/>
          <w:szCs w:val="20"/>
        </w:rPr>
        <w:t xml:space="preserve"> </w:t>
      </w:r>
      <w:r w:rsidRPr="000569DC">
        <w:rPr>
          <w:sz w:val="20"/>
          <w:szCs w:val="20"/>
        </w:rPr>
        <w:t>os</w:t>
      </w:r>
      <w:r w:rsidRPr="000569DC">
        <w:rPr>
          <w:spacing w:val="-13"/>
          <w:sz w:val="20"/>
          <w:szCs w:val="20"/>
        </w:rPr>
        <w:t xml:space="preserve"> </w:t>
      </w:r>
      <w:r w:rsidRPr="000569DC">
        <w:rPr>
          <w:sz w:val="20"/>
          <w:szCs w:val="20"/>
        </w:rPr>
        <w:t>Debenturistas</w:t>
      </w:r>
      <w:r w:rsidRPr="000569DC">
        <w:rPr>
          <w:spacing w:val="-15"/>
          <w:sz w:val="20"/>
          <w:szCs w:val="20"/>
        </w:rPr>
        <w:t xml:space="preserve"> </w:t>
      </w:r>
      <w:r w:rsidRPr="000569DC">
        <w:rPr>
          <w:sz w:val="20"/>
          <w:szCs w:val="20"/>
        </w:rPr>
        <w:t>poderão</w:t>
      </w:r>
      <w:r w:rsidRPr="000569DC">
        <w:rPr>
          <w:spacing w:val="-16"/>
          <w:sz w:val="20"/>
          <w:szCs w:val="20"/>
        </w:rPr>
        <w:t xml:space="preserve"> </w:t>
      </w:r>
      <w:r w:rsidRPr="000569DC">
        <w:rPr>
          <w:sz w:val="20"/>
          <w:szCs w:val="20"/>
        </w:rPr>
        <w:t>executar</w:t>
      </w:r>
      <w:r w:rsidRPr="000569DC">
        <w:rPr>
          <w:spacing w:val="-16"/>
          <w:sz w:val="20"/>
          <w:szCs w:val="20"/>
        </w:rPr>
        <w:t xml:space="preserve"> </w:t>
      </w:r>
      <w:r w:rsidRPr="000569DC">
        <w:rPr>
          <w:sz w:val="20"/>
          <w:szCs w:val="20"/>
        </w:rPr>
        <w:t>as</w:t>
      </w:r>
      <w:r w:rsidRPr="000569DC">
        <w:rPr>
          <w:spacing w:val="-13"/>
          <w:sz w:val="20"/>
          <w:szCs w:val="20"/>
        </w:rPr>
        <w:t xml:space="preserve"> </w:t>
      </w:r>
      <w:r w:rsidRPr="000569DC">
        <w:rPr>
          <w:sz w:val="20"/>
          <w:szCs w:val="20"/>
        </w:rPr>
        <w:t>Garantias</w:t>
      </w:r>
      <w:r w:rsidRPr="000569DC">
        <w:rPr>
          <w:spacing w:val="-15"/>
          <w:sz w:val="20"/>
          <w:szCs w:val="20"/>
        </w:rPr>
        <w:t xml:space="preserve"> </w:t>
      </w:r>
      <w:r w:rsidRPr="000569DC">
        <w:rPr>
          <w:sz w:val="20"/>
          <w:szCs w:val="20"/>
        </w:rPr>
        <w:t>Reais, simultaneamente ou em qualquer ordem, sem que com isso prejudique qualquer</w:t>
      </w:r>
      <w:r w:rsidRPr="000569DC">
        <w:rPr>
          <w:spacing w:val="-9"/>
          <w:sz w:val="20"/>
          <w:szCs w:val="20"/>
        </w:rPr>
        <w:t xml:space="preserve"> </w:t>
      </w:r>
      <w:r w:rsidRPr="000569DC">
        <w:rPr>
          <w:sz w:val="20"/>
          <w:szCs w:val="20"/>
        </w:rPr>
        <w:t>direito</w:t>
      </w:r>
      <w:r w:rsidRPr="000569DC">
        <w:rPr>
          <w:spacing w:val="-9"/>
          <w:sz w:val="20"/>
          <w:szCs w:val="20"/>
        </w:rPr>
        <w:t xml:space="preserve"> </w:t>
      </w:r>
      <w:r w:rsidRPr="000569DC">
        <w:rPr>
          <w:sz w:val="20"/>
          <w:szCs w:val="20"/>
        </w:rPr>
        <w:t>ou</w:t>
      </w:r>
      <w:r w:rsidRPr="000569DC">
        <w:rPr>
          <w:spacing w:val="-6"/>
          <w:sz w:val="20"/>
          <w:szCs w:val="20"/>
        </w:rPr>
        <w:t xml:space="preserve"> </w:t>
      </w:r>
      <w:r w:rsidRPr="000569DC">
        <w:rPr>
          <w:sz w:val="20"/>
          <w:szCs w:val="20"/>
        </w:rPr>
        <w:t>possibilidade</w:t>
      </w:r>
      <w:r w:rsidRPr="000569DC">
        <w:rPr>
          <w:spacing w:val="-9"/>
          <w:sz w:val="20"/>
          <w:szCs w:val="20"/>
        </w:rPr>
        <w:t xml:space="preserve"> </w:t>
      </w:r>
      <w:r w:rsidRPr="000569DC">
        <w:rPr>
          <w:sz w:val="20"/>
          <w:szCs w:val="20"/>
        </w:rPr>
        <w:t>de</w:t>
      </w:r>
      <w:r w:rsidRPr="000569DC">
        <w:rPr>
          <w:spacing w:val="-6"/>
          <w:sz w:val="20"/>
          <w:szCs w:val="20"/>
        </w:rPr>
        <w:t xml:space="preserve"> </w:t>
      </w:r>
      <w:r w:rsidRPr="000569DC">
        <w:rPr>
          <w:sz w:val="20"/>
          <w:szCs w:val="20"/>
        </w:rPr>
        <w:t>exercê-lo</w:t>
      </w:r>
      <w:r w:rsidRPr="000569DC">
        <w:rPr>
          <w:spacing w:val="-9"/>
          <w:sz w:val="20"/>
          <w:szCs w:val="20"/>
        </w:rPr>
        <w:t xml:space="preserve"> </w:t>
      </w:r>
      <w:r w:rsidRPr="000569DC">
        <w:rPr>
          <w:sz w:val="20"/>
          <w:szCs w:val="20"/>
        </w:rPr>
        <w:t>no</w:t>
      </w:r>
      <w:r w:rsidRPr="000569DC">
        <w:rPr>
          <w:spacing w:val="-6"/>
          <w:sz w:val="20"/>
          <w:szCs w:val="20"/>
        </w:rPr>
        <w:t xml:space="preserve"> </w:t>
      </w:r>
      <w:r w:rsidRPr="000569DC">
        <w:rPr>
          <w:sz w:val="20"/>
          <w:szCs w:val="20"/>
        </w:rPr>
        <w:t>futuro,</w:t>
      </w:r>
      <w:r w:rsidRPr="000569DC">
        <w:rPr>
          <w:spacing w:val="-6"/>
          <w:sz w:val="20"/>
          <w:szCs w:val="20"/>
        </w:rPr>
        <w:t xml:space="preserve"> </w:t>
      </w:r>
      <w:r w:rsidRPr="000569DC">
        <w:rPr>
          <w:sz w:val="20"/>
          <w:szCs w:val="20"/>
        </w:rPr>
        <w:t>até</w:t>
      </w:r>
      <w:r w:rsidRPr="000569DC">
        <w:rPr>
          <w:spacing w:val="-6"/>
          <w:sz w:val="20"/>
          <w:szCs w:val="20"/>
        </w:rPr>
        <w:t xml:space="preserve"> </w:t>
      </w:r>
      <w:r w:rsidRPr="000569DC">
        <w:rPr>
          <w:sz w:val="20"/>
          <w:szCs w:val="20"/>
        </w:rPr>
        <w:t>a</w:t>
      </w:r>
      <w:r w:rsidRPr="000569DC">
        <w:rPr>
          <w:spacing w:val="-7"/>
          <w:sz w:val="20"/>
          <w:szCs w:val="20"/>
        </w:rPr>
        <w:t xml:space="preserve"> </w:t>
      </w:r>
      <w:r w:rsidRPr="000569DC">
        <w:rPr>
          <w:sz w:val="20"/>
          <w:szCs w:val="20"/>
        </w:rPr>
        <w:t>quitação</w:t>
      </w:r>
      <w:r w:rsidRPr="000569DC">
        <w:rPr>
          <w:spacing w:val="-9"/>
          <w:sz w:val="20"/>
          <w:szCs w:val="20"/>
        </w:rPr>
        <w:t xml:space="preserve"> </w:t>
      </w:r>
      <w:r w:rsidRPr="000569DC">
        <w:rPr>
          <w:sz w:val="20"/>
          <w:szCs w:val="20"/>
        </w:rPr>
        <w:t>integral do Valor</w:t>
      </w:r>
      <w:r w:rsidRPr="000569DC">
        <w:rPr>
          <w:spacing w:val="-3"/>
          <w:sz w:val="20"/>
          <w:szCs w:val="20"/>
        </w:rPr>
        <w:t xml:space="preserve"> </w:t>
      </w:r>
      <w:r w:rsidRPr="000569DC">
        <w:rPr>
          <w:sz w:val="20"/>
          <w:szCs w:val="20"/>
        </w:rPr>
        <w:t>Garantido.</w:t>
      </w:r>
    </w:p>
    <w:p w14:paraId="1FEE3156" w14:textId="77777777" w:rsidR="000A115D" w:rsidRPr="000569DC" w:rsidRDefault="000A115D">
      <w:pPr>
        <w:pStyle w:val="Corpodetexto"/>
        <w:spacing w:line="276" w:lineRule="auto"/>
        <w:ind w:right="-66"/>
        <w:pPrChange w:id="782" w:author="Mariana Piovesan Ramos | Vieira Rezende" w:date="2021-11-19T20:13:00Z">
          <w:pPr>
            <w:pStyle w:val="Corpodetexto"/>
            <w:spacing w:line="317" w:lineRule="auto"/>
            <w:ind w:right="-66"/>
          </w:pPr>
        </w:pPrChange>
      </w:pPr>
    </w:p>
    <w:p w14:paraId="0FE77C4C" w14:textId="77777777" w:rsidR="000A115D" w:rsidRPr="000569DC" w:rsidRDefault="0040318D">
      <w:pPr>
        <w:pStyle w:val="PargrafodaLista"/>
        <w:numPr>
          <w:ilvl w:val="2"/>
          <w:numId w:val="18"/>
        </w:numPr>
        <w:tabs>
          <w:tab w:val="left" w:pos="1276"/>
        </w:tabs>
        <w:spacing w:line="276" w:lineRule="auto"/>
        <w:ind w:left="0" w:right="-66" w:firstLine="0"/>
        <w:rPr>
          <w:sz w:val="20"/>
          <w:szCs w:val="20"/>
        </w:rPr>
        <w:pPrChange w:id="783" w:author="Mariana Piovesan Ramos | Vieira Rezende" w:date="2021-11-19T20:13:00Z">
          <w:pPr>
            <w:pStyle w:val="PargrafodaLista"/>
            <w:numPr>
              <w:ilvl w:val="2"/>
              <w:numId w:val="18"/>
            </w:numPr>
            <w:tabs>
              <w:tab w:val="left" w:pos="1276"/>
            </w:tabs>
            <w:spacing w:line="317" w:lineRule="auto"/>
            <w:ind w:left="0" w:right="-66" w:hanging="708"/>
          </w:pPr>
        </w:pPrChange>
      </w:pPr>
      <w:r w:rsidRPr="000569DC">
        <w:rPr>
          <w:sz w:val="20"/>
          <w:szCs w:val="20"/>
        </w:rPr>
        <w:t>As Garantias Reais referidas acima serão outorgadas em caráter irrevogável e irretratável</w:t>
      </w:r>
      <w:r w:rsidRPr="000569DC">
        <w:rPr>
          <w:spacing w:val="-16"/>
          <w:sz w:val="20"/>
          <w:szCs w:val="20"/>
        </w:rPr>
        <w:t xml:space="preserve"> </w:t>
      </w:r>
      <w:r w:rsidRPr="000569DC">
        <w:rPr>
          <w:sz w:val="20"/>
          <w:szCs w:val="20"/>
        </w:rPr>
        <w:t>pela</w:t>
      </w:r>
      <w:r w:rsidRPr="000569DC">
        <w:rPr>
          <w:spacing w:val="-18"/>
          <w:sz w:val="20"/>
          <w:szCs w:val="20"/>
        </w:rPr>
        <w:t xml:space="preserve"> </w:t>
      </w:r>
      <w:r w:rsidRPr="000569DC">
        <w:rPr>
          <w:sz w:val="20"/>
          <w:szCs w:val="20"/>
        </w:rPr>
        <w:t>Emissora,</w:t>
      </w:r>
      <w:r w:rsidRPr="000569DC">
        <w:rPr>
          <w:spacing w:val="-19"/>
          <w:sz w:val="20"/>
          <w:szCs w:val="20"/>
        </w:rPr>
        <w:t xml:space="preserve"> </w:t>
      </w:r>
      <w:r w:rsidRPr="000569DC">
        <w:rPr>
          <w:sz w:val="20"/>
          <w:szCs w:val="20"/>
        </w:rPr>
        <w:t>vigendo</w:t>
      </w:r>
      <w:r w:rsidRPr="000569DC">
        <w:rPr>
          <w:spacing w:val="-19"/>
          <w:sz w:val="20"/>
          <w:szCs w:val="20"/>
        </w:rPr>
        <w:t xml:space="preserve"> </w:t>
      </w:r>
      <w:r w:rsidRPr="000569DC">
        <w:rPr>
          <w:sz w:val="20"/>
          <w:szCs w:val="20"/>
        </w:rPr>
        <w:t>até</w:t>
      </w:r>
      <w:r w:rsidRPr="000569DC">
        <w:rPr>
          <w:spacing w:val="-18"/>
          <w:sz w:val="20"/>
          <w:szCs w:val="20"/>
        </w:rPr>
        <w:t xml:space="preserve"> </w:t>
      </w:r>
      <w:r w:rsidRPr="000569DC">
        <w:rPr>
          <w:sz w:val="20"/>
          <w:szCs w:val="20"/>
        </w:rPr>
        <w:t>a</w:t>
      </w:r>
      <w:r w:rsidRPr="000569DC">
        <w:rPr>
          <w:spacing w:val="-18"/>
          <w:sz w:val="20"/>
          <w:szCs w:val="20"/>
        </w:rPr>
        <w:t xml:space="preserve"> </w:t>
      </w:r>
      <w:r w:rsidRPr="000569DC">
        <w:rPr>
          <w:sz w:val="20"/>
          <w:szCs w:val="20"/>
        </w:rPr>
        <w:t>integral</w:t>
      </w:r>
      <w:r w:rsidRPr="000569DC">
        <w:rPr>
          <w:spacing w:val="-15"/>
          <w:sz w:val="20"/>
          <w:szCs w:val="20"/>
        </w:rPr>
        <w:t xml:space="preserve"> </w:t>
      </w:r>
      <w:r w:rsidRPr="000569DC">
        <w:rPr>
          <w:sz w:val="20"/>
          <w:szCs w:val="20"/>
        </w:rPr>
        <w:t>liquidação</w:t>
      </w:r>
      <w:r w:rsidRPr="000569DC">
        <w:rPr>
          <w:spacing w:val="-19"/>
          <w:sz w:val="20"/>
          <w:szCs w:val="20"/>
        </w:rPr>
        <w:t xml:space="preserve"> </w:t>
      </w:r>
      <w:r w:rsidRPr="000569DC">
        <w:rPr>
          <w:sz w:val="20"/>
          <w:szCs w:val="20"/>
        </w:rPr>
        <w:t>do</w:t>
      </w:r>
      <w:r w:rsidRPr="000569DC">
        <w:rPr>
          <w:spacing w:val="-17"/>
          <w:sz w:val="20"/>
          <w:szCs w:val="20"/>
        </w:rPr>
        <w:t xml:space="preserve"> </w:t>
      </w:r>
      <w:r w:rsidRPr="000569DC">
        <w:rPr>
          <w:sz w:val="20"/>
          <w:szCs w:val="20"/>
        </w:rPr>
        <w:t>Valor</w:t>
      </w:r>
      <w:r w:rsidRPr="000569DC">
        <w:rPr>
          <w:spacing w:val="-17"/>
          <w:sz w:val="20"/>
          <w:szCs w:val="20"/>
        </w:rPr>
        <w:t xml:space="preserve"> </w:t>
      </w:r>
      <w:r w:rsidRPr="000569DC">
        <w:rPr>
          <w:sz w:val="20"/>
          <w:szCs w:val="20"/>
        </w:rPr>
        <w:t>Garantido,</w:t>
      </w:r>
      <w:r w:rsidRPr="000569DC">
        <w:rPr>
          <w:spacing w:val="-18"/>
          <w:sz w:val="20"/>
          <w:szCs w:val="20"/>
        </w:rPr>
        <w:t xml:space="preserve"> </w:t>
      </w:r>
      <w:r w:rsidRPr="000569DC">
        <w:rPr>
          <w:sz w:val="20"/>
          <w:szCs w:val="20"/>
        </w:rPr>
        <w:t>nos</w:t>
      </w:r>
      <w:r w:rsidRPr="000569DC">
        <w:rPr>
          <w:spacing w:val="-17"/>
          <w:sz w:val="20"/>
          <w:szCs w:val="20"/>
        </w:rPr>
        <w:t xml:space="preserve"> </w:t>
      </w:r>
      <w:r w:rsidRPr="000569DC">
        <w:rPr>
          <w:sz w:val="20"/>
          <w:szCs w:val="20"/>
        </w:rPr>
        <w:t>termos dos Contratos de Garantia, da presente Escritura de Emissão e demais</w:t>
      </w:r>
      <w:r w:rsidRPr="000569DC">
        <w:rPr>
          <w:spacing w:val="38"/>
          <w:sz w:val="20"/>
          <w:szCs w:val="20"/>
        </w:rPr>
        <w:t xml:space="preserve"> </w:t>
      </w:r>
      <w:r w:rsidRPr="000569DC">
        <w:rPr>
          <w:sz w:val="20"/>
          <w:szCs w:val="20"/>
        </w:rPr>
        <w:t>instrumentos</w:t>
      </w:r>
      <w:r w:rsidR="000C0C43" w:rsidRPr="000569DC">
        <w:rPr>
          <w:sz w:val="20"/>
          <w:szCs w:val="20"/>
        </w:rPr>
        <w:t xml:space="preserve"> </w:t>
      </w:r>
      <w:r w:rsidRPr="000569DC">
        <w:rPr>
          <w:sz w:val="20"/>
          <w:szCs w:val="20"/>
        </w:rPr>
        <w:t>jurídicos competentes à formalização das Garantias Reais, a serem firmados entre a Emissora, o Agente Fiduciário, e demais partes de referidos instrumentos, conforme aplicável.</w:t>
      </w:r>
    </w:p>
    <w:p w14:paraId="3E983119" w14:textId="77777777" w:rsidR="009F01AB" w:rsidRPr="000569DC" w:rsidRDefault="009F01AB">
      <w:pPr>
        <w:pStyle w:val="PargrafodaLista"/>
        <w:tabs>
          <w:tab w:val="left" w:pos="1276"/>
        </w:tabs>
        <w:spacing w:line="276" w:lineRule="auto"/>
        <w:ind w:left="0" w:right="-66"/>
        <w:rPr>
          <w:sz w:val="20"/>
          <w:szCs w:val="20"/>
        </w:rPr>
        <w:pPrChange w:id="784" w:author="Mariana Piovesan Ramos | Vieira Rezende" w:date="2021-11-19T20:13:00Z">
          <w:pPr>
            <w:pStyle w:val="PargrafodaLista"/>
            <w:tabs>
              <w:tab w:val="left" w:pos="1276"/>
            </w:tabs>
            <w:spacing w:line="317" w:lineRule="auto"/>
            <w:ind w:left="0" w:right="-66"/>
          </w:pPr>
        </w:pPrChange>
      </w:pPr>
    </w:p>
    <w:p w14:paraId="6FA05C7A" w14:textId="77777777" w:rsidR="009F01AB" w:rsidRPr="000569DC" w:rsidRDefault="009F01AB">
      <w:pPr>
        <w:pStyle w:val="PargrafodaLista"/>
        <w:numPr>
          <w:ilvl w:val="2"/>
          <w:numId w:val="18"/>
        </w:numPr>
        <w:tabs>
          <w:tab w:val="left" w:pos="1276"/>
        </w:tabs>
        <w:spacing w:line="276" w:lineRule="auto"/>
        <w:ind w:left="0" w:right="-66" w:firstLine="0"/>
        <w:rPr>
          <w:sz w:val="20"/>
          <w:szCs w:val="20"/>
        </w:rPr>
        <w:pPrChange w:id="785" w:author="Mariana Piovesan Ramos | Vieira Rezende" w:date="2021-11-19T20:13:00Z">
          <w:pPr>
            <w:pStyle w:val="PargrafodaLista"/>
            <w:numPr>
              <w:ilvl w:val="2"/>
              <w:numId w:val="18"/>
            </w:numPr>
            <w:tabs>
              <w:tab w:val="left" w:pos="1276"/>
            </w:tabs>
            <w:spacing w:line="317" w:lineRule="auto"/>
            <w:ind w:left="0" w:right="-66" w:hanging="708"/>
          </w:pPr>
        </w:pPrChange>
      </w:pPr>
      <w:r w:rsidRPr="000569DC">
        <w:rPr>
          <w:sz w:val="20"/>
          <w:szCs w:val="20"/>
        </w:rPr>
        <w:t xml:space="preserve">O Agente Fiduciário, na qualidade de representante da comunhão dos Debenturistas, neste ato reconhece e concorda, de forma irrevogável e irretratável, que não terá direito a qualquer ação contra a ANEEL ou qualquer outra autoridade governamental pelo descumprimento </w:t>
      </w:r>
      <w:r w:rsidR="00894F2D" w:rsidRPr="000569DC">
        <w:rPr>
          <w:sz w:val="20"/>
          <w:szCs w:val="20"/>
        </w:rPr>
        <w:t>das obrigações da Emissora no âmbito do Projeto, renunciando expressamente a qualquer ação ou direito nesse sentido.</w:t>
      </w:r>
    </w:p>
    <w:p w14:paraId="7608B0B3" w14:textId="77777777" w:rsidR="000A115D" w:rsidRPr="000569DC" w:rsidRDefault="000A115D">
      <w:pPr>
        <w:pStyle w:val="Corpodetexto"/>
        <w:spacing w:line="276" w:lineRule="auto"/>
        <w:ind w:right="-66"/>
        <w:pPrChange w:id="786" w:author="Mariana Piovesan Ramos | Vieira Rezende" w:date="2021-11-19T20:13:00Z">
          <w:pPr>
            <w:pStyle w:val="Corpodetexto"/>
            <w:spacing w:line="317" w:lineRule="auto"/>
            <w:ind w:right="-66"/>
          </w:pPr>
        </w:pPrChange>
      </w:pPr>
    </w:p>
    <w:p w14:paraId="466FB0F2" w14:textId="77777777" w:rsidR="000A115D" w:rsidRPr="000569DC" w:rsidRDefault="0040318D">
      <w:pPr>
        <w:pStyle w:val="PargrafodaLista"/>
        <w:keepNext/>
        <w:widowControl/>
        <w:numPr>
          <w:ilvl w:val="1"/>
          <w:numId w:val="18"/>
        </w:numPr>
        <w:tabs>
          <w:tab w:val="left" w:pos="1199"/>
        </w:tabs>
        <w:spacing w:line="276" w:lineRule="auto"/>
        <w:ind w:left="0" w:right="-68" w:firstLine="0"/>
        <w:rPr>
          <w:b/>
          <w:sz w:val="20"/>
          <w:szCs w:val="20"/>
        </w:rPr>
        <w:pPrChange w:id="787" w:author="Mariana Piovesan Ramos | Vieira Rezende" w:date="2021-11-19T20:13:00Z">
          <w:pPr>
            <w:pStyle w:val="PargrafodaLista"/>
            <w:keepNext/>
            <w:widowControl/>
            <w:numPr>
              <w:ilvl w:val="1"/>
              <w:numId w:val="18"/>
            </w:numPr>
            <w:tabs>
              <w:tab w:val="left" w:pos="1199"/>
            </w:tabs>
            <w:spacing w:line="317" w:lineRule="auto"/>
            <w:ind w:left="0" w:right="-68" w:hanging="720"/>
          </w:pPr>
        </w:pPrChange>
      </w:pPr>
      <w:r w:rsidRPr="000569DC">
        <w:rPr>
          <w:b/>
          <w:sz w:val="20"/>
          <w:szCs w:val="20"/>
        </w:rPr>
        <w:t>GARANTIA</w:t>
      </w:r>
      <w:r w:rsidRPr="000569DC">
        <w:rPr>
          <w:b/>
          <w:spacing w:val="-1"/>
          <w:sz w:val="20"/>
          <w:szCs w:val="20"/>
        </w:rPr>
        <w:t xml:space="preserve"> </w:t>
      </w:r>
      <w:r w:rsidRPr="000569DC">
        <w:rPr>
          <w:b/>
          <w:sz w:val="20"/>
          <w:szCs w:val="20"/>
        </w:rPr>
        <w:t>FIDEJUSSÓRIA</w:t>
      </w:r>
    </w:p>
    <w:p w14:paraId="45E41FBC" w14:textId="77777777" w:rsidR="000A115D" w:rsidRPr="000569DC" w:rsidRDefault="000A115D">
      <w:pPr>
        <w:pStyle w:val="Corpodetexto"/>
        <w:keepNext/>
        <w:widowControl/>
        <w:spacing w:line="276" w:lineRule="auto"/>
        <w:ind w:right="-68"/>
        <w:rPr>
          <w:b/>
        </w:rPr>
        <w:pPrChange w:id="788" w:author="Mariana Piovesan Ramos | Vieira Rezende" w:date="2021-11-19T20:13:00Z">
          <w:pPr>
            <w:pStyle w:val="Corpodetexto"/>
            <w:keepNext/>
            <w:widowControl/>
            <w:spacing w:line="317" w:lineRule="auto"/>
            <w:ind w:right="-68"/>
          </w:pPr>
        </w:pPrChange>
      </w:pPr>
    </w:p>
    <w:p w14:paraId="5BA257BF" w14:textId="77777777" w:rsidR="000A115D" w:rsidRPr="000569DC" w:rsidRDefault="0040318D">
      <w:pPr>
        <w:pStyle w:val="PargrafodaLista"/>
        <w:keepNext/>
        <w:widowControl/>
        <w:numPr>
          <w:ilvl w:val="2"/>
          <w:numId w:val="18"/>
        </w:numPr>
        <w:tabs>
          <w:tab w:val="left" w:pos="1187"/>
        </w:tabs>
        <w:spacing w:line="276" w:lineRule="auto"/>
        <w:ind w:left="0" w:right="-68" w:firstLine="0"/>
        <w:rPr>
          <w:sz w:val="20"/>
          <w:szCs w:val="20"/>
        </w:rPr>
        <w:pPrChange w:id="789" w:author="Mariana Piovesan Ramos | Vieira Rezende" w:date="2021-11-19T20:13:00Z">
          <w:pPr>
            <w:pStyle w:val="PargrafodaLista"/>
            <w:keepNext/>
            <w:widowControl/>
            <w:numPr>
              <w:ilvl w:val="2"/>
              <w:numId w:val="18"/>
            </w:numPr>
            <w:tabs>
              <w:tab w:val="left" w:pos="1187"/>
            </w:tabs>
            <w:spacing w:line="317" w:lineRule="auto"/>
            <w:ind w:left="0" w:right="-68" w:hanging="708"/>
          </w:pPr>
        </w:pPrChange>
      </w:pPr>
      <w:r w:rsidRPr="000569DC">
        <w:rPr>
          <w:sz w:val="20"/>
          <w:szCs w:val="20"/>
        </w:rPr>
        <w:t xml:space="preserve">Sem prejuízo das demais garantias constituídas ou a serem constituídas no âmbito da Emissão em favor dos Debenturistas, a Emissora deverá apresentar, como condição prévia à subscrição e integralização das Debêntures, fiança bancária </w:t>
      </w:r>
      <w:r w:rsidR="00E148AE" w:rsidRPr="000569DC">
        <w:rPr>
          <w:sz w:val="20"/>
          <w:szCs w:val="20"/>
        </w:rPr>
        <w:t xml:space="preserve">contratada com instituições financeiras com </w:t>
      </w:r>
      <w:r w:rsidR="00E148AE" w:rsidRPr="000569DC">
        <w:rPr>
          <w:i/>
          <w:sz w:val="20"/>
          <w:szCs w:val="20"/>
        </w:rPr>
        <w:t xml:space="preserve">rating </w:t>
      </w:r>
      <w:r w:rsidR="00E148AE" w:rsidRPr="000569DC">
        <w:rPr>
          <w:sz w:val="20"/>
          <w:szCs w:val="20"/>
        </w:rPr>
        <w:t>mínimo igual ou superior a “BBB” em escala global ou a “AAA” em escala local pela Standard &amp; Poor’s ou pela Fitch Ratings, ou o seu equivalente pela Moody’s (“</w:t>
      </w:r>
      <w:r w:rsidR="00E148AE" w:rsidRPr="000569DC">
        <w:rPr>
          <w:sz w:val="20"/>
          <w:szCs w:val="20"/>
          <w:u w:val="single"/>
        </w:rPr>
        <w:t>Instituições Financeiras Autorizadas</w:t>
      </w:r>
      <w:r w:rsidR="00E148AE" w:rsidRPr="000569DC">
        <w:rPr>
          <w:sz w:val="20"/>
          <w:szCs w:val="20"/>
        </w:rPr>
        <w:t xml:space="preserve">”), </w:t>
      </w:r>
      <w:r w:rsidRPr="000569DC">
        <w:rPr>
          <w:sz w:val="20"/>
          <w:szCs w:val="20"/>
        </w:rPr>
        <w:t>em favor dos Debenturistas, representados pelo Agente Fiduciário, (“</w:t>
      </w:r>
      <w:r w:rsidRPr="000569DC">
        <w:rPr>
          <w:sz w:val="20"/>
          <w:szCs w:val="20"/>
          <w:u w:val="single"/>
        </w:rPr>
        <w:t>Fiança</w:t>
      </w:r>
      <w:r w:rsidRPr="000569DC">
        <w:rPr>
          <w:spacing w:val="-10"/>
          <w:sz w:val="20"/>
          <w:szCs w:val="20"/>
          <w:u w:val="single"/>
        </w:rPr>
        <w:t xml:space="preserve"> </w:t>
      </w:r>
      <w:r w:rsidRPr="000569DC">
        <w:rPr>
          <w:sz w:val="20"/>
          <w:szCs w:val="20"/>
          <w:u w:val="single"/>
        </w:rPr>
        <w:t>Bancária</w:t>
      </w:r>
      <w:r w:rsidRPr="000569DC">
        <w:rPr>
          <w:sz w:val="20"/>
          <w:szCs w:val="20"/>
        </w:rPr>
        <w:t>”</w:t>
      </w:r>
      <w:r w:rsidRPr="000569DC">
        <w:rPr>
          <w:spacing w:val="-8"/>
          <w:sz w:val="20"/>
          <w:szCs w:val="20"/>
        </w:rPr>
        <w:t xml:space="preserve"> </w:t>
      </w:r>
      <w:r w:rsidRPr="000569DC">
        <w:rPr>
          <w:sz w:val="20"/>
          <w:szCs w:val="20"/>
        </w:rPr>
        <w:t>e,</w:t>
      </w:r>
      <w:r w:rsidRPr="000569DC">
        <w:rPr>
          <w:spacing w:val="-6"/>
          <w:sz w:val="20"/>
          <w:szCs w:val="20"/>
        </w:rPr>
        <w:t xml:space="preserve"> </w:t>
      </w:r>
      <w:r w:rsidRPr="000569DC">
        <w:rPr>
          <w:sz w:val="20"/>
          <w:szCs w:val="20"/>
        </w:rPr>
        <w:t>em</w:t>
      </w:r>
      <w:r w:rsidRPr="000569DC">
        <w:rPr>
          <w:spacing w:val="-8"/>
          <w:sz w:val="20"/>
          <w:szCs w:val="20"/>
        </w:rPr>
        <w:t xml:space="preserve"> </w:t>
      </w:r>
      <w:r w:rsidRPr="000569DC">
        <w:rPr>
          <w:sz w:val="20"/>
          <w:szCs w:val="20"/>
        </w:rPr>
        <w:t>conjunto com</w:t>
      </w:r>
      <w:r w:rsidRPr="000569DC">
        <w:rPr>
          <w:spacing w:val="-5"/>
          <w:sz w:val="20"/>
          <w:szCs w:val="20"/>
        </w:rPr>
        <w:t xml:space="preserve"> </w:t>
      </w:r>
      <w:r w:rsidRPr="000569DC">
        <w:rPr>
          <w:sz w:val="20"/>
          <w:szCs w:val="20"/>
        </w:rPr>
        <w:t>as</w:t>
      </w:r>
      <w:r w:rsidRPr="000569DC">
        <w:rPr>
          <w:spacing w:val="-6"/>
          <w:sz w:val="20"/>
          <w:szCs w:val="20"/>
        </w:rPr>
        <w:t xml:space="preserve"> </w:t>
      </w:r>
      <w:r w:rsidRPr="000569DC">
        <w:rPr>
          <w:sz w:val="20"/>
          <w:szCs w:val="20"/>
        </w:rPr>
        <w:t>Garantias</w:t>
      </w:r>
      <w:r w:rsidRPr="000569DC">
        <w:rPr>
          <w:spacing w:val="-7"/>
          <w:sz w:val="20"/>
          <w:szCs w:val="20"/>
        </w:rPr>
        <w:t xml:space="preserve"> </w:t>
      </w:r>
      <w:r w:rsidRPr="000569DC">
        <w:rPr>
          <w:sz w:val="20"/>
          <w:szCs w:val="20"/>
        </w:rPr>
        <w:t>Reais,</w:t>
      </w:r>
      <w:r w:rsidRPr="000569DC">
        <w:rPr>
          <w:spacing w:val="-9"/>
          <w:sz w:val="20"/>
          <w:szCs w:val="20"/>
        </w:rPr>
        <w:t xml:space="preserve"> </w:t>
      </w:r>
      <w:r w:rsidRPr="000569DC">
        <w:rPr>
          <w:sz w:val="20"/>
          <w:szCs w:val="20"/>
        </w:rPr>
        <w:t>“</w:t>
      </w:r>
      <w:r w:rsidRPr="000569DC">
        <w:rPr>
          <w:sz w:val="20"/>
          <w:szCs w:val="20"/>
          <w:u w:val="single"/>
        </w:rPr>
        <w:t>Garantias</w:t>
      </w:r>
      <w:r w:rsidRPr="000569DC">
        <w:rPr>
          <w:sz w:val="20"/>
          <w:szCs w:val="20"/>
        </w:rPr>
        <w:t>”),</w:t>
      </w:r>
      <w:r w:rsidRPr="000569DC">
        <w:rPr>
          <w:spacing w:val="-7"/>
          <w:sz w:val="20"/>
          <w:szCs w:val="20"/>
        </w:rPr>
        <w:t xml:space="preserve"> </w:t>
      </w:r>
      <w:r w:rsidRPr="000569DC">
        <w:rPr>
          <w:sz w:val="20"/>
          <w:szCs w:val="20"/>
        </w:rPr>
        <w:t>para</w:t>
      </w:r>
      <w:r w:rsidRPr="000569DC">
        <w:rPr>
          <w:spacing w:val="-6"/>
          <w:sz w:val="20"/>
          <w:szCs w:val="20"/>
        </w:rPr>
        <w:t xml:space="preserve"> </w:t>
      </w:r>
      <w:r w:rsidRPr="000569DC">
        <w:rPr>
          <w:sz w:val="20"/>
          <w:szCs w:val="20"/>
        </w:rPr>
        <w:t>o</w:t>
      </w:r>
      <w:r w:rsidRPr="000569DC">
        <w:rPr>
          <w:spacing w:val="-6"/>
          <w:sz w:val="20"/>
          <w:szCs w:val="20"/>
        </w:rPr>
        <w:t xml:space="preserve"> </w:t>
      </w:r>
      <w:r w:rsidRPr="000569DC">
        <w:rPr>
          <w:sz w:val="20"/>
          <w:szCs w:val="20"/>
        </w:rPr>
        <w:t>fim</w:t>
      </w:r>
      <w:r w:rsidRPr="000569DC">
        <w:rPr>
          <w:spacing w:val="-7"/>
          <w:sz w:val="20"/>
          <w:szCs w:val="20"/>
        </w:rPr>
        <w:t xml:space="preserve"> </w:t>
      </w:r>
      <w:r w:rsidRPr="000569DC">
        <w:rPr>
          <w:sz w:val="20"/>
          <w:szCs w:val="20"/>
        </w:rPr>
        <w:t>de,</w:t>
      </w:r>
      <w:r w:rsidRPr="000569DC">
        <w:rPr>
          <w:spacing w:val="-3"/>
          <w:sz w:val="20"/>
          <w:szCs w:val="20"/>
        </w:rPr>
        <w:t xml:space="preserve"> </w:t>
      </w:r>
      <w:r w:rsidRPr="000569DC">
        <w:rPr>
          <w:sz w:val="20"/>
          <w:szCs w:val="20"/>
        </w:rPr>
        <w:t>em</w:t>
      </w:r>
      <w:r w:rsidRPr="000569DC">
        <w:rPr>
          <w:spacing w:val="-7"/>
          <w:sz w:val="20"/>
          <w:szCs w:val="20"/>
        </w:rPr>
        <w:t xml:space="preserve"> </w:t>
      </w:r>
      <w:r w:rsidRPr="000569DC">
        <w:rPr>
          <w:sz w:val="20"/>
          <w:szCs w:val="20"/>
        </w:rPr>
        <w:t>conjunto,</w:t>
      </w:r>
      <w:r w:rsidRPr="000569DC">
        <w:rPr>
          <w:spacing w:val="-8"/>
          <w:sz w:val="20"/>
          <w:szCs w:val="20"/>
        </w:rPr>
        <w:t xml:space="preserve"> </w:t>
      </w:r>
      <w:r w:rsidRPr="000569DC">
        <w:rPr>
          <w:sz w:val="20"/>
          <w:szCs w:val="20"/>
        </w:rPr>
        <w:t>nos</w:t>
      </w:r>
      <w:r w:rsidRPr="000569DC">
        <w:rPr>
          <w:spacing w:val="-5"/>
          <w:sz w:val="20"/>
          <w:szCs w:val="20"/>
        </w:rPr>
        <w:t xml:space="preserve"> </w:t>
      </w:r>
      <w:r w:rsidRPr="000569DC">
        <w:rPr>
          <w:sz w:val="20"/>
          <w:szCs w:val="20"/>
        </w:rPr>
        <w:t>termos</w:t>
      </w:r>
      <w:r w:rsidRPr="000569DC">
        <w:rPr>
          <w:spacing w:val="-6"/>
          <w:sz w:val="20"/>
          <w:szCs w:val="20"/>
        </w:rPr>
        <w:t xml:space="preserve"> </w:t>
      </w:r>
      <w:r w:rsidRPr="000569DC">
        <w:rPr>
          <w:sz w:val="20"/>
          <w:szCs w:val="20"/>
        </w:rPr>
        <w:t>da</w:t>
      </w:r>
      <w:r w:rsidRPr="000569DC">
        <w:rPr>
          <w:spacing w:val="-6"/>
          <w:sz w:val="20"/>
          <w:szCs w:val="20"/>
        </w:rPr>
        <w:t xml:space="preserve"> </w:t>
      </w:r>
      <w:r w:rsidRPr="000569DC">
        <w:rPr>
          <w:sz w:val="20"/>
          <w:szCs w:val="20"/>
        </w:rPr>
        <w:t>Cláusula</w:t>
      </w:r>
      <w:r w:rsidR="004F21A8" w:rsidRPr="000569DC">
        <w:rPr>
          <w:sz w:val="20"/>
          <w:szCs w:val="20"/>
        </w:rPr>
        <w:t xml:space="preserve"> </w:t>
      </w:r>
      <w:r w:rsidRPr="000569DC">
        <w:rPr>
          <w:sz w:val="20"/>
          <w:szCs w:val="20"/>
        </w:rPr>
        <w:t>abaixo, garantir o pontual e integral pagamento das Obrigações Afiançadas. Para os fins desta Escritura de Emissão entende-se por “</w:t>
      </w:r>
      <w:r w:rsidRPr="000569DC">
        <w:rPr>
          <w:sz w:val="20"/>
          <w:szCs w:val="20"/>
          <w:u w:val="single"/>
        </w:rPr>
        <w:t>Obrigações Afiançadas</w:t>
      </w:r>
      <w:r w:rsidRPr="000569DC">
        <w:rPr>
          <w:sz w:val="20"/>
          <w:szCs w:val="20"/>
        </w:rPr>
        <w:t>” o montante equivalente aos valores devidos nos termos descritos nesta Escritura de Emissão e dos Encargos Moratórios, bem como das demais obrigações pecuniárias previstas nesta Escritura de Emissão, inclusive honorários do Agente Fiduciário, honorários advocatícios e despesas</w:t>
      </w:r>
      <w:r w:rsidRPr="000569DC">
        <w:rPr>
          <w:spacing w:val="-6"/>
          <w:sz w:val="20"/>
          <w:szCs w:val="20"/>
        </w:rPr>
        <w:t xml:space="preserve"> </w:t>
      </w:r>
      <w:r w:rsidRPr="000569DC">
        <w:rPr>
          <w:sz w:val="20"/>
          <w:szCs w:val="20"/>
        </w:rPr>
        <w:t>judiciais</w:t>
      </w:r>
      <w:r w:rsidRPr="000569DC">
        <w:rPr>
          <w:spacing w:val="-7"/>
          <w:sz w:val="20"/>
          <w:szCs w:val="20"/>
        </w:rPr>
        <w:t xml:space="preserve"> </w:t>
      </w:r>
      <w:r w:rsidR="009E717F" w:rsidRPr="000569DC">
        <w:rPr>
          <w:spacing w:val="-7"/>
          <w:sz w:val="20"/>
          <w:szCs w:val="20"/>
        </w:rPr>
        <w:t xml:space="preserve">e extrajudiciais </w:t>
      </w:r>
      <w:r w:rsidRPr="000569DC">
        <w:rPr>
          <w:sz w:val="20"/>
          <w:szCs w:val="20"/>
        </w:rPr>
        <w:t>comprovadamente</w:t>
      </w:r>
      <w:r w:rsidRPr="000569DC">
        <w:rPr>
          <w:spacing w:val="-6"/>
          <w:sz w:val="20"/>
          <w:szCs w:val="20"/>
        </w:rPr>
        <w:t xml:space="preserve"> </w:t>
      </w:r>
      <w:r w:rsidRPr="000569DC">
        <w:rPr>
          <w:sz w:val="20"/>
          <w:szCs w:val="20"/>
        </w:rPr>
        <w:t>incorridas</w:t>
      </w:r>
      <w:r w:rsidRPr="000569DC">
        <w:rPr>
          <w:spacing w:val="-4"/>
          <w:sz w:val="20"/>
          <w:szCs w:val="20"/>
        </w:rPr>
        <w:t xml:space="preserve"> </w:t>
      </w:r>
      <w:r w:rsidRPr="000569DC">
        <w:rPr>
          <w:sz w:val="20"/>
          <w:szCs w:val="20"/>
        </w:rPr>
        <w:t>pelo</w:t>
      </w:r>
      <w:r w:rsidRPr="000569DC">
        <w:rPr>
          <w:spacing w:val="-8"/>
          <w:sz w:val="20"/>
          <w:szCs w:val="20"/>
        </w:rPr>
        <w:t xml:space="preserve"> </w:t>
      </w:r>
      <w:r w:rsidRPr="000569DC">
        <w:rPr>
          <w:sz w:val="20"/>
          <w:szCs w:val="20"/>
        </w:rPr>
        <w:t>Agente</w:t>
      </w:r>
      <w:r w:rsidRPr="000569DC">
        <w:rPr>
          <w:spacing w:val="-9"/>
          <w:sz w:val="20"/>
          <w:szCs w:val="20"/>
        </w:rPr>
        <w:t xml:space="preserve"> </w:t>
      </w:r>
      <w:r w:rsidRPr="000569DC">
        <w:rPr>
          <w:sz w:val="20"/>
          <w:szCs w:val="20"/>
        </w:rPr>
        <w:t>Fiduciário</w:t>
      </w:r>
      <w:r w:rsidRPr="000569DC">
        <w:rPr>
          <w:spacing w:val="-8"/>
          <w:sz w:val="20"/>
          <w:szCs w:val="20"/>
        </w:rPr>
        <w:t xml:space="preserve"> </w:t>
      </w:r>
      <w:r w:rsidRPr="000569DC">
        <w:rPr>
          <w:sz w:val="20"/>
          <w:szCs w:val="20"/>
        </w:rPr>
        <w:t>ou</w:t>
      </w:r>
      <w:r w:rsidRPr="000569DC">
        <w:rPr>
          <w:spacing w:val="-6"/>
          <w:sz w:val="20"/>
          <w:szCs w:val="20"/>
        </w:rPr>
        <w:t xml:space="preserve"> </w:t>
      </w:r>
      <w:r w:rsidRPr="000569DC">
        <w:rPr>
          <w:sz w:val="20"/>
          <w:szCs w:val="20"/>
        </w:rPr>
        <w:t>Debenturista</w:t>
      </w:r>
      <w:r w:rsidRPr="000569DC">
        <w:rPr>
          <w:spacing w:val="-6"/>
          <w:sz w:val="20"/>
          <w:szCs w:val="20"/>
        </w:rPr>
        <w:t xml:space="preserve"> </w:t>
      </w:r>
      <w:r w:rsidRPr="000569DC">
        <w:rPr>
          <w:sz w:val="20"/>
          <w:szCs w:val="20"/>
        </w:rPr>
        <w:t xml:space="preserve">na </w:t>
      </w:r>
      <w:r w:rsidR="009E717F" w:rsidRPr="000569DC">
        <w:rPr>
          <w:sz w:val="20"/>
          <w:szCs w:val="20"/>
        </w:rPr>
        <w:t xml:space="preserve">cobrança dos valores devidos nos termos descritos nesta Escritura de Emissão e dos Encargos Moratórios e na constituição, manutenção e </w:t>
      </w:r>
      <w:r w:rsidRPr="000569DC">
        <w:rPr>
          <w:sz w:val="20"/>
          <w:szCs w:val="20"/>
        </w:rPr>
        <w:t>execução da Fiança Bancária, nos termos do artigo 822 do Código</w:t>
      </w:r>
      <w:r w:rsidRPr="000569DC">
        <w:rPr>
          <w:spacing w:val="-14"/>
          <w:sz w:val="20"/>
          <w:szCs w:val="20"/>
        </w:rPr>
        <w:t xml:space="preserve"> </w:t>
      </w:r>
      <w:r w:rsidRPr="000569DC">
        <w:rPr>
          <w:sz w:val="20"/>
          <w:szCs w:val="20"/>
        </w:rPr>
        <w:t>Civil.</w:t>
      </w:r>
      <w:r w:rsidR="0046283E" w:rsidRPr="000569DC">
        <w:rPr>
          <w:sz w:val="20"/>
          <w:szCs w:val="20"/>
        </w:rPr>
        <w:t xml:space="preserve"> </w:t>
      </w:r>
    </w:p>
    <w:p w14:paraId="7E0D1C2A" w14:textId="77777777" w:rsidR="000A115D" w:rsidRPr="000569DC" w:rsidRDefault="000A115D">
      <w:pPr>
        <w:pStyle w:val="Corpodetexto"/>
        <w:spacing w:line="276" w:lineRule="auto"/>
        <w:ind w:right="-66"/>
        <w:pPrChange w:id="790" w:author="Mariana Piovesan Ramos | Vieira Rezende" w:date="2021-11-19T20:13:00Z">
          <w:pPr>
            <w:pStyle w:val="Corpodetexto"/>
            <w:spacing w:line="317" w:lineRule="auto"/>
            <w:ind w:right="-66"/>
          </w:pPr>
        </w:pPrChange>
      </w:pPr>
    </w:p>
    <w:p w14:paraId="57FE7908" w14:textId="77777777" w:rsidR="000A115D" w:rsidRPr="000569DC" w:rsidRDefault="0040318D">
      <w:pPr>
        <w:pStyle w:val="PargrafodaLista"/>
        <w:numPr>
          <w:ilvl w:val="2"/>
          <w:numId w:val="18"/>
        </w:numPr>
        <w:tabs>
          <w:tab w:val="left" w:pos="1187"/>
        </w:tabs>
        <w:spacing w:line="276" w:lineRule="auto"/>
        <w:ind w:left="0" w:right="-66" w:firstLine="0"/>
        <w:rPr>
          <w:sz w:val="20"/>
          <w:szCs w:val="20"/>
        </w:rPr>
        <w:pPrChange w:id="791" w:author="Mariana Piovesan Ramos | Vieira Rezende" w:date="2021-11-19T20:13:00Z">
          <w:pPr>
            <w:pStyle w:val="PargrafodaLista"/>
            <w:numPr>
              <w:ilvl w:val="2"/>
              <w:numId w:val="18"/>
            </w:numPr>
            <w:tabs>
              <w:tab w:val="left" w:pos="1187"/>
            </w:tabs>
            <w:spacing w:line="317" w:lineRule="auto"/>
            <w:ind w:left="0" w:right="-66" w:hanging="708"/>
          </w:pPr>
        </w:pPrChange>
      </w:pPr>
      <w:r w:rsidRPr="000569DC">
        <w:rPr>
          <w:sz w:val="20"/>
          <w:szCs w:val="20"/>
        </w:rPr>
        <w:t>A</w:t>
      </w:r>
      <w:r w:rsidRPr="000569DC">
        <w:rPr>
          <w:spacing w:val="-10"/>
          <w:sz w:val="20"/>
          <w:szCs w:val="20"/>
        </w:rPr>
        <w:t xml:space="preserve"> </w:t>
      </w:r>
      <w:r w:rsidRPr="000569DC">
        <w:rPr>
          <w:sz w:val="20"/>
          <w:szCs w:val="20"/>
        </w:rPr>
        <w:t>Fiança</w:t>
      </w:r>
      <w:r w:rsidRPr="000569DC">
        <w:rPr>
          <w:spacing w:val="-10"/>
          <w:sz w:val="20"/>
          <w:szCs w:val="20"/>
        </w:rPr>
        <w:t xml:space="preserve"> </w:t>
      </w:r>
      <w:r w:rsidRPr="000569DC">
        <w:rPr>
          <w:sz w:val="20"/>
          <w:szCs w:val="20"/>
        </w:rPr>
        <w:t>Bancária</w:t>
      </w:r>
      <w:r w:rsidRPr="000569DC">
        <w:rPr>
          <w:spacing w:val="-9"/>
          <w:sz w:val="20"/>
          <w:szCs w:val="20"/>
        </w:rPr>
        <w:t xml:space="preserve"> </w:t>
      </w:r>
      <w:r w:rsidRPr="000569DC">
        <w:rPr>
          <w:sz w:val="20"/>
          <w:szCs w:val="20"/>
        </w:rPr>
        <w:t>ser</w:t>
      </w:r>
      <w:r w:rsidR="005D21D6" w:rsidRPr="000569DC">
        <w:rPr>
          <w:sz w:val="20"/>
          <w:szCs w:val="20"/>
        </w:rPr>
        <w:t>á</w:t>
      </w:r>
      <w:r w:rsidRPr="000569DC">
        <w:rPr>
          <w:spacing w:val="-10"/>
          <w:sz w:val="20"/>
          <w:szCs w:val="20"/>
        </w:rPr>
        <w:t xml:space="preserve"> </w:t>
      </w:r>
      <w:r w:rsidRPr="000569DC">
        <w:rPr>
          <w:sz w:val="20"/>
          <w:szCs w:val="20"/>
        </w:rPr>
        <w:t>firmada</w:t>
      </w:r>
      <w:r w:rsidRPr="000569DC">
        <w:rPr>
          <w:spacing w:val="-10"/>
          <w:sz w:val="20"/>
          <w:szCs w:val="20"/>
        </w:rPr>
        <w:t xml:space="preserve"> </w:t>
      </w:r>
      <w:r w:rsidRPr="000569DC">
        <w:rPr>
          <w:sz w:val="20"/>
          <w:szCs w:val="20"/>
        </w:rPr>
        <w:t>por</w:t>
      </w:r>
      <w:r w:rsidRPr="000569DC">
        <w:rPr>
          <w:spacing w:val="-10"/>
          <w:sz w:val="20"/>
          <w:szCs w:val="20"/>
        </w:rPr>
        <w:t xml:space="preserve"> </w:t>
      </w:r>
      <w:r w:rsidRPr="000569DC">
        <w:rPr>
          <w:sz w:val="20"/>
          <w:szCs w:val="20"/>
        </w:rPr>
        <w:t>meio</w:t>
      </w:r>
      <w:r w:rsidRPr="000569DC">
        <w:rPr>
          <w:spacing w:val="-10"/>
          <w:sz w:val="20"/>
          <w:szCs w:val="20"/>
        </w:rPr>
        <w:t xml:space="preserve"> </w:t>
      </w:r>
      <w:r w:rsidRPr="000569DC">
        <w:rPr>
          <w:sz w:val="20"/>
          <w:szCs w:val="20"/>
        </w:rPr>
        <w:t>de</w:t>
      </w:r>
      <w:r w:rsidRPr="000569DC">
        <w:rPr>
          <w:spacing w:val="-8"/>
          <w:sz w:val="20"/>
          <w:szCs w:val="20"/>
        </w:rPr>
        <w:t xml:space="preserve"> </w:t>
      </w:r>
      <w:r w:rsidRPr="000569DC">
        <w:rPr>
          <w:sz w:val="20"/>
          <w:szCs w:val="20"/>
        </w:rPr>
        <w:t>uma</w:t>
      </w:r>
      <w:r w:rsidRPr="000569DC">
        <w:rPr>
          <w:spacing w:val="-10"/>
          <w:sz w:val="20"/>
          <w:szCs w:val="20"/>
        </w:rPr>
        <w:t xml:space="preserve"> </w:t>
      </w:r>
      <w:r w:rsidRPr="000569DC">
        <w:rPr>
          <w:sz w:val="20"/>
          <w:szCs w:val="20"/>
        </w:rPr>
        <w:t>ou</w:t>
      </w:r>
      <w:r w:rsidRPr="000569DC">
        <w:rPr>
          <w:spacing w:val="-8"/>
          <w:sz w:val="20"/>
          <w:szCs w:val="20"/>
        </w:rPr>
        <w:t xml:space="preserve"> </w:t>
      </w:r>
      <w:r w:rsidRPr="000569DC">
        <w:rPr>
          <w:sz w:val="20"/>
          <w:szCs w:val="20"/>
        </w:rPr>
        <w:t>mais</w:t>
      </w:r>
      <w:r w:rsidRPr="000569DC">
        <w:rPr>
          <w:spacing w:val="-10"/>
          <w:sz w:val="20"/>
          <w:szCs w:val="20"/>
        </w:rPr>
        <w:t xml:space="preserve"> </w:t>
      </w:r>
      <w:r w:rsidRPr="000569DC">
        <w:rPr>
          <w:sz w:val="20"/>
          <w:szCs w:val="20"/>
        </w:rPr>
        <w:t>cartas</w:t>
      </w:r>
      <w:r w:rsidRPr="000569DC">
        <w:rPr>
          <w:spacing w:val="-9"/>
          <w:sz w:val="20"/>
          <w:szCs w:val="20"/>
        </w:rPr>
        <w:t xml:space="preserve"> </w:t>
      </w:r>
      <w:r w:rsidRPr="000569DC">
        <w:rPr>
          <w:sz w:val="20"/>
          <w:szCs w:val="20"/>
        </w:rPr>
        <w:t>de</w:t>
      </w:r>
      <w:r w:rsidRPr="000569DC">
        <w:rPr>
          <w:spacing w:val="-9"/>
          <w:sz w:val="20"/>
          <w:szCs w:val="20"/>
        </w:rPr>
        <w:t xml:space="preserve"> </w:t>
      </w:r>
      <w:r w:rsidRPr="000569DC">
        <w:rPr>
          <w:sz w:val="20"/>
          <w:szCs w:val="20"/>
        </w:rPr>
        <w:t>fiança,</w:t>
      </w:r>
      <w:r w:rsidRPr="000569DC">
        <w:rPr>
          <w:spacing w:val="-10"/>
          <w:sz w:val="20"/>
          <w:szCs w:val="20"/>
        </w:rPr>
        <w:t xml:space="preserve"> </w:t>
      </w:r>
      <w:r w:rsidRPr="000569DC">
        <w:rPr>
          <w:sz w:val="20"/>
          <w:szCs w:val="20"/>
        </w:rPr>
        <w:t>nos termos constantes do Anexo III a esta Escritura de Emissão, que deverão, somados os percentuais das Obrigações Afiançadas garantidas em cada carta de fiança, garantir o percentual de 100% (cem por cento) das Obrigações Afiançadas, devendo as instituições financeiras prestadoras da Fiança Bancária se responsabilizarem na qualidade de devedoras solidárias com a Emissora (e não entre si) e principais pagadoras, respeitados os limites indicados nas respectivas cartas de fiança, com renúncia aos benefícios dos artigos 366 e 827 do Código Civil, pelo fiel, exato e integral cumprimento das Obrigações Afiançadas.</w:t>
      </w:r>
    </w:p>
    <w:p w14:paraId="587618D2" w14:textId="77777777" w:rsidR="000A115D" w:rsidRPr="000569DC" w:rsidRDefault="000A115D">
      <w:pPr>
        <w:pStyle w:val="Corpodetexto"/>
        <w:spacing w:line="276" w:lineRule="auto"/>
        <w:ind w:right="-66"/>
        <w:pPrChange w:id="792" w:author="Mariana Piovesan Ramos | Vieira Rezende" w:date="2021-11-19T20:13:00Z">
          <w:pPr>
            <w:pStyle w:val="Corpodetexto"/>
            <w:spacing w:line="317" w:lineRule="auto"/>
            <w:ind w:right="-66"/>
          </w:pPr>
        </w:pPrChange>
      </w:pPr>
    </w:p>
    <w:p w14:paraId="45A3263A" w14:textId="3DF601FD" w:rsidR="000A115D" w:rsidRPr="000569DC" w:rsidRDefault="0040318D">
      <w:pPr>
        <w:pStyle w:val="PargrafodaLista"/>
        <w:numPr>
          <w:ilvl w:val="2"/>
          <w:numId w:val="18"/>
        </w:numPr>
        <w:tabs>
          <w:tab w:val="left" w:pos="1187"/>
        </w:tabs>
        <w:spacing w:line="276" w:lineRule="auto"/>
        <w:ind w:left="0" w:right="-66" w:firstLine="0"/>
        <w:rPr>
          <w:sz w:val="20"/>
          <w:szCs w:val="20"/>
        </w:rPr>
        <w:pPrChange w:id="793" w:author="Mariana Piovesan Ramos | Vieira Rezende" w:date="2021-11-19T20:13:00Z">
          <w:pPr>
            <w:pStyle w:val="PargrafodaLista"/>
            <w:numPr>
              <w:ilvl w:val="2"/>
              <w:numId w:val="18"/>
            </w:numPr>
            <w:tabs>
              <w:tab w:val="left" w:pos="1187"/>
            </w:tabs>
            <w:spacing w:line="317" w:lineRule="auto"/>
            <w:ind w:left="0" w:right="-66" w:hanging="708"/>
          </w:pPr>
        </w:pPrChange>
      </w:pPr>
      <w:r w:rsidRPr="000569DC">
        <w:rPr>
          <w:sz w:val="20"/>
          <w:szCs w:val="20"/>
        </w:rPr>
        <w:t>A Fiança Bancária ser</w:t>
      </w:r>
      <w:r w:rsidR="005D21D6" w:rsidRPr="000569DC">
        <w:rPr>
          <w:sz w:val="20"/>
          <w:szCs w:val="20"/>
        </w:rPr>
        <w:t>á</w:t>
      </w:r>
      <w:r w:rsidRPr="000569DC">
        <w:rPr>
          <w:sz w:val="20"/>
          <w:szCs w:val="20"/>
        </w:rPr>
        <w:t xml:space="preserve"> integralmente exonerada pelo Agente</w:t>
      </w:r>
      <w:r w:rsidR="007B5FE9" w:rsidRPr="000569DC">
        <w:rPr>
          <w:sz w:val="20"/>
          <w:szCs w:val="20"/>
        </w:rPr>
        <w:t xml:space="preserve"> </w:t>
      </w:r>
      <w:r w:rsidRPr="000569DC">
        <w:rPr>
          <w:sz w:val="20"/>
          <w:szCs w:val="20"/>
        </w:rPr>
        <w:t>Fiduciário</w:t>
      </w:r>
      <w:ins w:id="794" w:author="Nathalia Esteves" w:date="2021-11-19T18:35:00Z">
        <w:r w:rsidR="0016366B" w:rsidRPr="000569DC">
          <w:rPr>
            <w:sz w:val="20"/>
            <w:szCs w:val="20"/>
          </w:rPr>
          <w:t>, na forma do Anexo V,</w:t>
        </w:r>
      </w:ins>
      <w:r w:rsidRPr="000569DC">
        <w:rPr>
          <w:sz w:val="20"/>
          <w:szCs w:val="20"/>
        </w:rPr>
        <w:t xml:space="preserve"> caso</w:t>
      </w:r>
      <w:r w:rsidR="005D21D6" w:rsidRPr="000569DC">
        <w:rPr>
          <w:sz w:val="20"/>
          <w:szCs w:val="20"/>
        </w:rPr>
        <w:t xml:space="preserve"> </w:t>
      </w:r>
      <w:r w:rsidRPr="000569DC">
        <w:rPr>
          <w:sz w:val="20"/>
          <w:szCs w:val="20"/>
        </w:rPr>
        <w:t xml:space="preserve">(a) sejam verificadas, cumulativamente, todas as condições para </w:t>
      </w:r>
      <w:r w:rsidR="003878B0" w:rsidRPr="000569DC">
        <w:rPr>
          <w:sz w:val="20"/>
          <w:szCs w:val="20"/>
        </w:rPr>
        <w:t>Conclusão Física do Projeto</w:t>
      </w:r>
      <w:r w:rsidRPr="000569DC">
        <w:rPr>
          <w:sz w:val="20"/>
          <w:szCs w:val="20"/>
        </w:rPr>
        <w:t>,</w:t>
      </w:r>
      <w:r w:rsidRPr="000569DC">
        <w:rPr>
          <w:spacing w:val="-4"/>
          <w:sz w:val="20"/>
          <w:szCs w:val="20"/>
        </w:rPr>
        <w:t xml:space="preserve"> </w:t>
      </w:r>
      <w:r w:rsidRPr="000569DC">
        <w:rPr>
          <w:sz w:val="20"/>
          <w:szCs w:val="20"/>
        </w:rPr>
        <w:t>conforme</w:t>
      </w:r>
      <w:r w:rsidRPr="000569DC">
        <w:rPr>
          <w:spacing w:val="-4"/>
          <w:sz w:val="20"/>
          <w:szCs w:val="20"/>
        </w:rPr>
        <w:t xml:space="preserve"> </w:t>
      </w:r>
      <w:r w:rsidRPr="000569DC">
        <w:rPr>
          <w:sz w:val="20"/>
          <w:szCs w:val="20"/>
        </w:rPr>
        <w:t>dispostas</w:t>
      </w:r>
      <w:r w:rsidRPr="000569DC">
        <w:rPr>
          <w:spacing w:val="-3"/>
          <w:sz w:val="20"/>
          <w:szCs w:val="20"/>
        </w:rPr>
        <w:t xml:space="preserve"> </w:t>
      </w:r>
      <w:r w:rsidRPr="000569DC">
        <w:rPr>
          <w:sz w:val="20"/>
          <w:szCs w:val="20"/>
        </w:rPr>
        <w:t>na</w:t>
      </w:r>
      <w:r w:rsidRPr="000569DC">
        <w:rPr>
          <w:spacing w:val="-5"/>
          <w:sz w:val="20"/>
          <w:szCs w:val="20"/>
        </w:rPr>
        <w:t xml:space="preserve"> </w:t>
      </w:r>
      <w:r w:rsidRPr="000569DC">
        <w:rPr>
          <w:sz w:val="20"/>
          <w:szCs w:val="20"/>
        </w:rPr>
        <w:t>Cláusula</w:t>
      </w:r>
      <w:r w:rsidRPr="000569DC">
        <w:rPr>
          <w:spacing w:val="-5"/>
          <w:sz w:val="20"/>
          <w:szCs w:val="20"/>
        </w:rPr>
        <w:t xml:space="preserve"> </w:t>
      </w:r>
      <w:r w:rsidRPr="000569DC">
        <w:rPr>
          <w:sz w:val="20"/>
          <w:szCs w:val="20"/>
        </w:rPr>
        <w:t>4.</w:t>
      </w:r>
      <w:r w:rsidR="00CB41C5" w:rsidRPr="000569DC">
        <w:rPr>
          <w:sz w:val="20"/>
          <w:szCs w:val="20"/>
        </w:rPr>
        <w:t>18</w:t>
      </w:r>
      <w:r w:rsidRPr="000569DC">
        <w:rPr>
          <w:sz w:val="20"/>
          <w:szCs w:val="20"/>
        </w:rPr>
        <w:t>.1.;</w:t>
      </w:r>
      <w:r w:rsidRPr="000569DC">
        <w:rPr>
          <w:spacing w:val="-4"/>
          <w:sz w:val="20"/>
          <w:szCs w:val="20"/>
        </w:rPr>
        <w:t xml:space="preserve"> </w:t>
      </w:r>
      <w:r w:rsidRPr="000569DC">
        <w:rPr>
          <w:sz w:val="20"/>
          <w:szCs w:val="20"/>
        </w:rPr>
        <w:t>ou</w:t>
      </w:r>
      <w:r w:rsidRPr="000569DC">
        <w:rPr>
          <w:spacing w:val="-5"/>
          <w:sz w:val="20"/>
          <w:szCs w:val="20"/>
        </w:rPr>
        <w:t xml:space="preserve"> </w:t>
      </w:r>
      <w:r w:rsidRPr="000569DC">
        <w:rPr>
          <w:sz w:val="20"/>
          <w:szCs w:val="20"/>
        </w:rPr>
        <w:t>(b)</w:t>
      </w:r>
      <w:r w:rsidRPr="000569DC">
        <w:rPr>
          <w:spacing w:val="-3"/>
          <w:sz w:val="20"/>
          <w:szCs w:val="20"/>
        </w:rPr>
        <w:t xml:space="preserve"> </w:t>
      </w:r>
      <w:r w:rsidRPr="000569DC">
        <w:rPr>
          <w:sz w:val="20"/>
          <w:szCs w:val="20"/>
        </w:rPr>
        <w:t>tenha</w:t>
      </w:r>
      <w:r w:rsidRPr="000569DC">
        <w:rPr>
          <w:spacing w:val="-5"/>
          <w:sz w:val="20"/>
          <w:szCs w:val="20"/>
        </w:rPr>
        <w:t xml:space="preserve"> </w:t>
      </w:r>
      <w:r w:rsidRPr="000569DC">
        <w:rPr>
          <w:sz w:val="20"/>
          <w:szCs w:val="20"/>
        </w:rPr>
        <w:t>sido</w:t>
      </w:r>
      <w:r w:rsidRPr="000569DC">
        <w:rPr>
          <w:spacing w:val="-6"/>
          <w:sz w:val="20"/>
          <w:szCs w:val="20"/>
        </w:rPr>
        <w:t xml:space="preserve"> </w:t>
      </w:r>
      <w:r w:rsidRPr="000569DC">
        <w:rPr>
          <w:sz w:val="20"/>
          <w:szCs w:val="20"/>
        </w:rPr>
        <w:t>atestado o pagamento integral de todas Obrigações Garantidas; o que ocorrer</w:t>
      </w:r>
      <w:r w:rsidRPr="000569DC">
        <w:rPr>
          <w:spacing w:val="-7"/>
          <w:sz w:val="20"/>
          <w:szCs w:val="20"/>
        </w:rPr>
        <w:t xml:space="preserve"> </w:t>
      </w:r>
      <w:r w:rsidRPr="000569DC">
        <w:rPr>
          <w:sz w:val="20"/>
          <w:szCs w:val="20"/>
        </w:rPr>
        <w:t>primeiro.</w:t>
      </w:r>
    </w:p>
    <w:p w14:paraId="1EFE552A" w14:textId="77777777" w:rsidR="000A115D" w:rsidRPr="000569DC" w:rsidRDefault="000A115D">
      <w:pPr>
        <w:pStyle w:val="Corpodetexto"/>
        <w:spacing w:line="276" w:lineRule="auto"/>
        <w:ind w:right="-66"/>
        <w:pPrChange w:id="795" w:author="Mariana Piovesan Ramos | Vieira Rezende" w:date="2021-11-19T20:13:00Z">
          <w:pPr>
            <w:pStyle w:val="Corpodetexto"/>
            <w:spacing w:line="317" w:lineRule="auto"/>
            <w:ind w:right="-66"/>
          </w:pPr>
        </w:pPrChange>
      </w:pPr>
    </w:p>
    <w:p w14:paraId="1E15FAC9" w14:textId="77777777" w:rsidR="000A115D" w:rsidRPr="000569DC" w:rsidRDefault="0040318D">
      <w:pPr>
        <w:pStyle w:val="PargrafodaLista"/>
        <w:numPr>
          <w:ilvl w:val="2"/>
          <w:numId w:val="18"/>
        </w:numPr>
        <w:tabs>
          <w:tab w:val="left" w:pos="1187"/>
        </w:tabs>
        <w:spacing w:line="276" w:lineRule="auto"/>
        <w:ind w:left="0" w:right="-66" w:firstLine="0"/>
        <w:rPr>
          <w:sz w:val="20"/>
          <w:szCs w:val="20"/>
        </w:rPr>
        <w:pPrChange w:id="796" w:author="Mariana Piovesan Ramos | Vieira Rezende" w:date="2021-11-19T20:13:00Z">
          <w:pPr>
            <w:pStyle w:val="PargrafodaLista"/>
            <w:numPr>
              <w:ilvl w:val="2"/>
              <w:numId w:val="18"/>
            </w:numPr>
            <w:tabs>
              <w:tab w:val="left" w:pos="1187"/>
            </w:tabs>
            <w:spacing w:line="317" w:lineRule="auto"/>
            <w:ind w:left="0" w:right="-66" w:hanging="708"/>
          </w:pPr>
        </w:pPrChange>
      </w:pPr>
      <w:r w:rsidRPr="000569DC">
        <w:rPr>
          <w:sz w:val="20"/>
          <w:szCs w:val="20"/>
        </w:rPr>
        <w:t>Em qualquer circunstância, o Agente Fiduciário somente deverá proceder com a liberação da Fiança Bancária caso não esteja em curso um Evento de Vencimento Antecipado (conforme definido</w:t>
      </w:r>
      <w:r w:rsidRPr="000569DC">
        <w:rPr>
          <w:spacing w:val="-6"/>
          <w:sz w:val="20"/>
          <w:szCs w:val="20"/>
        </w:rPr>
        <w:t xml:space="preserve"> </w:t>
      </w:r>
      <w:r w:rsidRPr="000569DC">
        <w:rPr>
          <w:sz w:val="20"/>
          <w:szCs w:val="20"/>
        </w:rPr>
        <w:t>abaixo).</w:t>
      </w:r>
    </w:p>
    <w:p w14:paraId="4C42B248" w14:textId="77777777" w:rsidR="000A115D" w:rsidRPr="000569DC" w:rsidRDefault="000A115D">
      <w:pPr>
        <w:pStyle w:val="Corpodetexto"/>
        <w:spacing w:line="276" w:lineRule="auto"/>
        <w:ind w:right="-66"/>
        <w:pPrChange w:id="797" w:author="Mariana Piovesan Ramos | Vieira Rezende" w:date="2021-11-19T20:13:00Z">
          <w:pPr>
            <w:pStyle w:val="Corpodetexto"/>
            <w:spacing w:line="317" w:lineRule="auto"/>
            <w:ind w:right="-66"/>
          </w:pPr>
        </w:pPrChange>
      </w:pPr>
    </w:p>
    <w:p w14:paraId="35BE5603" w14:textId="77777777" w:rsidR="000A115D" w:rsidRPr="000569DC" w:rsidRDefault="0040318D">
      <w:pPr>
        <w:pStyle w:val="PargrafodaLista"/>
        <w:numPr>
          <w:ilvl w:val="2"/>
          <w:numId w:val="18"/>
        </w:numPr>
        <w:tabs>
          <w:tab w:val="left" w:pos="1187"/>
        </w:tabs>
        <w:spacing w:line="276" w:lineRule="auto"/>
        <w:ind w:left="0" w:right="-66" w:firstLine="0"/>
        <w:rPr>
          <w:sz w:val="20"/>
          <w:szCs w:val="20"/>
        </w:rPr>
        <w:pPrChange w:id="798" w:author="Mariana Piovesan Ramos | Vieira Rezende" w:date="2021-11-19T20:13:00Z">
          <w:pPr>
            <w:pStyle w:val="PargrafodaLista"/>
            <w:numPr>
              <w:ilvl w:val="2"/>
              <w:numId w:val="18"/>
            </w:numPr>
            <w:tabs>
              <w:tab w:val="left" w:pos="1187"/>
            </w:tabs>
            <w:spacing w:line="317" w:lineRule="auto"/>
            <w:ind w:left="0" w:right="-66" w:hanging="708"/>
          </w:pPr>
        </w:pPrChange>
      </w:pPr>
      <w:r w:rsidRPr="000569DC">
        <w:rPr>
          <w:sz w:val="20"/>
          <w:szCs w:val="20"/>
        </w:rPr>
        <w:t>A</w:t>
      </w:r>
      <w:r w:rsidRPr="000569DC">
        <w:rPr>
          <w:spacing w:val="-20"/>
          <w:sz w:val="20"/>
          <w:szCs w:val="20"/>
        </w:rPr>
        <w:t xml:space="preserve"> </w:t>
      </w:r>
      <w:r w:rsidRPr="000569DC">
        <w:rPr>
          <w:sz w:val="20"/>
          <w:szCs w:val="20"/>
        </w:rPr>
        <w:t>Fiança</w:t>
      </w:r>
      <w:r w:rsidRPr="000569DC">
        <w:rPr>
          <w:spacing w:val="-21"/>
          <w:sz w:val="20"/>
          <w:szCs w:val="20"/>
        </w:rPr>
        <w:t xml:space="preserve"> </w:t>
      </w:r>
      <w:r w:rsidRPr="000569DC">
        <w:rPr>
          <w:sz w:val="20"/>
          <w:szCs w:val="20"/>
        </w:rPr>
        <w:t>Bancári</w:t>
      </w:r>
      <w:r w:rsidR="005D21D6" w:rsidRPr="000569DC">
        <w:rPr>
          <w:sz w:val="20"/>
          <w:szCs w:val="20"/>
        </w:rPr>
        <w:t>a</w:t>
      </w:r>
      <w:r w:rsidRPr="000569DC">
        <w:rPr>
          <w:spacing w:val="-20"/>
          <w:sz w:val="20"/>
          <w:szCs w:val="20"/>
        </w:rPr>
        <w:t xml:space="preserve"> </w:t>
      </w:r>
      <w:r w:rsidRPr="000569DC">
        <w:rPr>
          <w:sz w:val="20"/>
          <w:szCs w:val="20"/>
        </w:rPr>
        <w:t>dever</w:t>
      </w:r>
      <w:r w:rsidR="005D21D6" w:rsidRPr="000569DC">
        <w:rPr>
          <w:sz w:val="20"/>
          <w:szCs w:val="20"/>
        </w:rPr>
        <w:t>á</w:t>
      </w:r>
      <w:r w:rsidRPr="000569DC">
        <w:rPr>
          <w:spacing w:val="-18"/>
          <w:sz w:val="20"/>
          <w:szCs w:val="20"/>
        </w:rPr>
        <w:t xml:space="preserve"> </w:t>
      </w:r>
      <w:r w:rsidRPr="000569DC">
        <w:rPr>
          <w:sz w:val="20"/>
          <w:szCs w:val="20"/>
        </w:rPr>
        <w:t>ser</w:t>
      </w:r>
      <w:r w:rsidRPr="000569DC">
        <w:rPr>
          <w:spacing w:val="-18"/>
          <w:sz w:val="20"/>
          <w:szCs w:val="20"/>
        </w:rPr>
        <w:t xml:space="preserve"> </w:t>
      </w:r>
      <w:r w:rsidRPr="000569DC">
        <w:rPr>
          <w:sz w:val="20"/>
          <w:szCs w:val="20"/>
        </w:rPr>
        <w:t>emitida</w:t>
      </w:r>
      <w:r w:rsidRPr="000569DC">
        <w:rPr>
          <w:spacing w:val="-20"/>
          <w:sz w:val="20"/>
          <w:szCs w:val="20"/>
        </w:rPr>
        <w:t xml:space="preserve"> </w:t>
      </w:r>
      <w:r w:rsidRPr="000569DC">
        <w:rPr>
          <w:sz w:val="20"/>
          <w:szCs w:val="20"/>
        </w:rPr>
        <w:t>com</w:t>
      </w:r>
      <w:r w:rsidRPr="000569DC">
        <w:rPr>
          <w:spacing w:val="-17"/>
          <w:sz w:val="20"/>
          <w:szCs w:val="20"/>
        </w:rPr>
        <w:t xml:space="preserve"> </w:t>
      </w:r>
      <w:r w:rsidRPr="000569DC">
        <w:rPr>
          <w:sz w:val="20"/>
          <w:szCs w:val="20"/>
        </w:rPr>
        <w:t>validade</w:t>
      </w:r>
      <w:r w:rsidRPr="000569DC">
        <w:rPr>
          <w:spacing w:val="-21"/>
          <w:sz w:val="20"/>
          <w:szCs w:val="20"/>
        </w:rPr>
        <w:t xml:space="preserve"> </w:t>
      </w:r>
      <w:r w:rsidRPr="000569DC">
        <w:rPr>
          <w:sz w:val="20"/>
          <w:szCs w:val="20"/>
        </w:rPr>
        <w:t>mínima</w:t>
      </w:r>
      <w:r w:rsidRPr="000569DC">
        <w:rPr>
          <w:spacing w:val="-19"/>
          <w:sz w:val="20"/>
          <w:szCs w:val="20"/>
        </w:rPr>
        <w:t xml:space="preserve"> </w:t>
      </w:r>
      <w:r w:rsidRPr="000569DC">
        <w:rPr>
          <w:sz w:val="20"/>
          <w:szCs w:val="20"/>
        </w:rPr>
        <w:t>de</w:t>
      </w:r>
      <w:r w:rsidRPr="000569DC">
        <w:rPr>
          <w:spacing w:val="-16"/>
          <w:sz w:val="20"/>
          <w:szCs w:val="20"/>
        </w:rPr>
        <w:t xml:space="preserve"> </w:t>
      </w:r>
      <w:r w:rsidR="00C94504" w:rsidRPr="000569DC">
        <w:rPr>
          <w:sz w:val="20"/>
          <w:szCs w:val="20"/>
        </w:rPr>
        <w:t>24</w:t>
      </w:r>
      <w:r w:rsidR="00C94504" w:rsidRPr="000569DC">
        <w:rPr>
          <w:spacing w:val="-19"/>
          <w:sz w:val="20"/>
          <w:szCs w:val="20"/>
        </w:rPr>
        <w:t xml:space="preserve"> </w:t>
      </w:r>
      <w:r w:rsidRPr="000569DC">
        <w:rPr>
          <w:sz w:val="20"/>
          <w:szCs w:val="20"/>
        </w:rPr>
        <w:t>(</w:t>
      </w:r>
      <w:r w:rsidR="00C94504" w:rsidRPr="000569DC">
        <w:rPr>
          <w:sz w:val="20"/>
          <w:szCs w:val="20"/>
        </w:rPr>
        <w:t>vinte e quatro</w:t>
      </w:r>
      <w:r w:rsidRPr="000569DC">
        <w:rPr>
          <w:sz w:val="20"/>
          <w:szCs w:val="20"/>
        </w:rPr>
        <w:t>)</w:t>
      </w:r>
      <w:r w:rsidRPr="000569DC">
        <w:rPr>
          <w:spacing w:val="-18"/>
          <w:sz w:val="20"/>
          <w:szCs w:val="20"/>
        </w:rPr>
        <w:t xml:space="preserve"> </w:t>
      </w:r>
      <w:r w:rsidRPr="000569DC">
        <w:rPr>
          <w:sz w:val="20"/>
          <w:szCs w:val="20"/>
        </w:rPr>
        <w:t xml:space="preserve">meses a contar da data de sua emissão, </w:t>
      </w:r>
      <w:r w:rsidR="005D21D6" w:rsidRPr="000569DC">
        <w:rPr>
          <w:sz w:val="20"/>
          <w:szCs w:val="20"/>
        </w:rPr>
        <w:t xml:space="preserve">e </w:t>
      </w:r>
      <w:r w:rsidRPr="000569DC">
        <w:rPr>
          <w:sz w:val="20"/>
          <w:szCs w:val="20"/>
        </w:rPr>
        <w:t>dever</w:t>
      </w:r>
      <w:r w:rsidR="005D21D6" w:rsidRPr="000569DC">
        <w:rPr>
          <w:sz w:val="20"/>
          <w:szCs w:val="20"/>
        </w:rPr>
        <w:t>á</w:t>
      </w:r>
      <w:r w:rsidRPr="000569DC">
        <w:rPr>
          <w:sz w:val="20"/>
          <w:szCs w:val="20"/>
        </w:rPr>
        <w:t xml:space="preserve"> ainda, ser continuamente renovada por iguais períodos,</w:t>
      </w:r>
      <w:r w:rsidRPr="000569DC">
        <w:rPr>
          <w:spacing w:val="-6"/>
          <w:sz w:val="20"/>
          <w:szCs w:val="20"/>
        </w:rPr>
        <w:t xml:space="preserve"> </w:t>
      </w:r>
      <w:r w:rsidRPr="000569DC">
        <w:rPr>
          <w:sz w:val="20"/>
          <w:szCs w:val="20"/>
        </w:rPr>
        <w:t>com</w:t>
      </w:r>
      <w:r w:rsidRPr="000569DC">
        <w:rPr>
          <w:spacing w:val="-7"/>
          <w:sz w:val="20"/>
          <w:szCs w:val="20"/>
        </w:rPr>
        <w:t xml:space="preserve"> </w:t>
      </w:r>
      <w:r w:rsidRPr="000569DC">
        <w:rPr>
          <w:sz w:val="20"/>
          <w:szCs w:val="20"/>
        </w:rPr>
        <w:t>antecedência</w:t>
      </w:r>
      <w:r w:rsidRPr="000569DC">
        <w:rPr>
          <w:spacing w:val="-7"/>
          <w:sz w:val="20"/>
          <w:szCs w:val="20"/>
        </w:rPr>
        <w:t xml:space="preserve"> </w:t>
      </w:r>
      <w:r w:rsidRPr="000569DC">
        <w:rPr>
          <w:sz w:val="20"/>
          <w:szCs w:val="20"/>
        </w:rPr>
        <w:t>mínima</w:t>
      </w:r>
      <w:r w:rsidRPr="000569DC">
        <w:rPr>
          <w:spacing w:val="-7"/>
          <w:sz w:val="20"/>
          <w:szCs w:val="20"/>
        </w:rPr>
        <w:t xml:space="preserve"> </w:t>
      </w:r>
      <w:r w:rsidRPr="000569DC">
        <w:rPr>
          <w:sz w:val="20"/>
          <w:szCs w:val="20"/>
        </w:rPr>
        <w:t>de</w:t>
      </w:r>
      <w:r w:rsidRPr="000569DC">
        <w:rPr>
          <w:spacing w:val="-9"/>
          <w:sz w:val="20"/>
          <w:szCs w:val="20"/>
        </w:rPr>
        <w:t xml:space="preserve"> </w:t>
      </w:r>
      <w:r w:rsidR="004538B9" w:rsidRPr="000569DC">
        <w:rPr>
          <w:sz w:val="20"/>
          <w:szCs w:val="20"/>
        </w:rPr>
        <w:t>3</w:t>
      </w:r>
      <w:r w:rsidRPr="000569DC">
        <w:rPr>
          <w:sz w:val="20"/>
          <w:szCs w:val="20"/>
        </w:rPr>
        <w:t>0</w:t>
      </w:r>
      <w:r w:rsidRPr="000569DC">
        <w:rPr>
          <w:spacing w:val="-7"/>
          <w:sz w:val="20"/>
          <w:szCs w:val="20"/>
        </w:rPr>
        <w:t xml:space="preserve"> </w:t>
      </w:r>
      <w:r w:rsidRPr="000569DC">
        <w:rPr>
          <w:sz w:val="20"/>
          <w:szCs w:val="20"/>
        </w:rPr>
        <w:t>(</w:t>
      </w:r>
      <w:r w:rsidR="004538B9" w:rsidRPr="000569DC">
        <w:rPr>
          <w:sz w:val="20"/>
          <w:szCs w:val="20"/>
        </w:rPr>
        <w:t>trinta</w:t>
      </w:r>
      <w:r w:rsidRPr="000569DC">
        <w:rPr>
          <w:sz w:val="20"/>
          <w:szCs w:val="20"/>
        </w:rPr>
        <w:t>)</w:t>
      </w:r>
      <w:r w:rsidRPr="000569DC">
        <w:rPr>
          <w:spacing w:val="-7"/>
          <w:sz w:val="20"/>
          <w:szCs w:val="20"/>
        </w:rPr>
        <w:t xml:space="preserve"> </w:t>
      </w:r>
      <w:r w:rsidRPr="000569DC">
        <w:rPr>
          <w:sz w:val="20"/>
          <w:szCs w:val="20"/>
        </w:rPr>
        <w:t>dias</w:t>
      </w:r>
      <w:r w:rsidRPr="000569DC">
        <w:rPr>
          <w:spacing w:val="-8"/>
          <w:sz w:val="20"/>
          <w:szCs w:val="20"/>
        </w:rPr>
        <w:t xml:space="preserve"> </w:t>
      </w:r>
      <w:r w:rsidRPr="000569DC">
        <w:rPr>
          <w:sz w:val="20"/>
          <w:szCs w:val="20"/>
        </w:rPr>
        <w:t>da</w:t>
      </w:r>
      <w:r w:rsidRPr="000569DC">
        <w:rPr>
          <w:spacing w:val="-7"/>
          <w:sz w:val="20"/>
          <w:szCs w:val="20"/>
        </w:rPr>
        <w:t xml:space="preserve"> </w:t>
      </w:r>
      <w:r w:rsidRPr="000569DC">
        <w:rPr>
          <w:sz w:val="20"/>
          <w:szCs w:val="20"/>
        </w:rPr>
        <w:t>data</w:t>
      </w:r>
      <w:r w:rsidRPr="000569DC">
        <w:rPr>
          <w:spacing w:val="-6"/>
          <w:sz w:val="20"/>
          <w:szCs w:val="20"/>
        </w:rPr>
        <w:t xml:space="preserve"> </w:t>
      </w:r>
      <w:r w:rsidRPr="000569DC">
        <w:rPr>
          <w:sz w:val="20"/>
          <w:szCs w:val="20"/>
        </w:rPr>
        <w:t>de</w:t>
      </w:r>
      <w:r w:rsidRPr="000569DC">
        <w:rPr>
          <w:spacing w:val="-9"/>
          <w:sz w:val="20"/>
          <w:szCs w:val="20"/>
        </w:rPr>
        <w:t xml:space="preserve"> </w:t>
      </w:r>
      <w:r w:rsidRPr="000569DC">
        <w:rPr>
          <w:sz w:val="20"/>
          <w:szCs w:val="20"/>
        </w:rPr>
        <w:t>vencimento</w:t>
      </w:r>
      <w:r w:rsidRPr="000569DC">
        <w:rPr>
          <w:spacing w:val="-9"/>
          <w:sz w:val="20"/>
          <w:szCs w:val="20"/>
        </w:rPr>
        <w:t xml:space="preserve"> </w:t>
      </w:r>
      <w:r w:rsidRPr="000569DC">
        <w:rPr>
          <w:sz w:val="20"/>
          <w:szCs w:val="20"/>
        </w:rPr>
        <w:t>da</w:t>
      </w:r>
      <w:r w:rsidRPr="000569DC">
        <w:rPr>
          <w:spacing w:val="-7"/>
          <w:sz w:val="20"/>
          <w:szCs w:val="20"/>
        </w:rPr>
        <w:t xml:space="preserve"> </w:t>
      </w:r>
      <w:r w:rsidRPr="000569DC">
        <w:rPr>
          <w:sz w:val="20"/>
          <w:szCs w:val="20"/>
        </w:rPr>
        <w:t>carta</w:t>
      </w:r>
      <w:r w:rsidR="004F21A8" w:rsidRPr="000569DC">
        <w:rPr>
          <w:sz w:val="20"/>
          <w:szCs w:val="20"/>
        </w:rPr>
        <w:t xml:space="preserve"> </w:t>
      </w:r>
      <w:r w:rsidRPr="000569DC">
        <w:rPr>
          <w:sz w:val="20"/>
          <w:szCs w:val="20"/>
        </w:rPr>
        <w:t>de</w:t>
      </w:r>
      <w:r w:rsidRPr="000569DC">
        <w:rPr>
          <w:spacing w:val="-6"/>
          <w:sz w:val="20"/>
          <w:szCs w:val="20"/>
        </w:rPr>
        <w:t xml:space="preserve"> </w:t>
      </w:r>
      <w:r w:rsidRPr="000569DC">
        <w:rPr>
          <w:sz w:val="20"/>
          <w:szCs w:val="20"/>
        </w:rPr>
        <w:t>fiança</w:t>
      </w:r>
      <w:r w:rsidRPr="000569DC">
        <w:rPr>
          <w:spacing w:val="-5"/>
          <w:sz w:val="20"/>
          <w:szCs w:val="20"/>
        </w:rPr>
        <w:t xml:space="preserve"> </w:t>
      </w:r>
      <w:r w:rsidRPr="000569DC">
        <w:rPr>
          <w:sz w:val="20"/>
          <w:szCs w:val="20"/>
        </w:rPr>
        <w:t>vigente,</w:t>
      </w:r>
      <w:r w:rsidRPr="000569DC">
        <w:rPr>
          <w:spacing w:val="-5"/>
          <w:sz w:val="20"/>
          <w:szCs w:val="20"/>
        </w:rPr>
        <w:t xml:space="preserve"> </w:t>
      </w:r>
      <w:r w:rsidRPr="000569DC">
        <w:rPr>
          <w:sz w:val="20"/>
          <w:szCs w:val="20"/>
        </w:rPr>
        <w:t>caso</w:t>
      </w:r>
      <w:r w:rsidRPr="000569DC">
        <w:rPr>
          <w:spacing w:val="-2"/>
          <w:sz w:val="20"/>
          <w:szCs w:val="20"/>
        </w:rPr>
        <w:t xml:space="preserve"> </w:t>
      </w:r>
      <w:r w:rsidRPr="000569DC">
        <w:rPr>
          <w:sz w:val="20"/>
          <w:szCs w:val="20"/>
        </w:rPr>
        <w:t>a</w:t>
      </w:r>
      <w:r w:rsidRPr="000569DC">
        <w:rPr>
          <w:spacing w:val="-4"/>
          <w:sz w:val="20"/>
          <w:szCs w:val="20"/>
        </w:rPr>
        <w:t xml:space="preserve"> </w:t>
      </w:r>
      <w:r w:rsidR="003878B0" w:rsidRPr="000569DC">
        <w:rPr>
          <w:sz w:val="20"/>
          <w:szCs w:val="20"/>
        </w:rPr>
        <w:t>Conclusão Física do Projeto</w:t>
      </w:r>
      <w:r w:rsidRPr="000569DC">
        <w:rPr>
          <w:spacing w:val="-4"/>
          <w:sz w:val="20"/>
          <w:szCs w:val="20"/>
        </w:rPr>
        <w:t xml:space="preserve"> </w:t>
      </w:r>
      <w:r w:rsidRPr="000569DC">
        <w:rPr>
          <w:sz w:val="20"/>
          <w:szCs w:val="20"/>
        </w:rPr>
        <w:t>não</w:t>
      </w:r>
      <w:r w:rsidRPr="000569DC">
        <w:rPr>
          <w:spacing w:val="-6"/>
          <w:sz w:val="20"/>
          <w:szCs w:val="20"/>
        </w:rPr>
        <w:t xml:space="preserve"> </w:t>
      </w:r>
      <w:r w:rsidRPr="000569DC">
        <w:rPr>
          <w:sz w:val="20"/>
          <w:szCs w:val="20"/>
        </w:rPr>
        <w:t>tenha</w:t>
      </w:r>
      <w:r w:rsidRPr="000569DC">
        <w:rPr>
          <w:spacing w:val="-4"/>
          <w:sz w:val="20"/>
          <w:szCs w:val="20"/>
        </w:rPr>
        <w:t xml:space="preserve"> </w:t>
      </w:r>
      <w:r w:rsidRPr="000569DC">
        <w:rPr>
          <w:sz w:val="20"/>
          <w:szCs w:val="20"/>
        </w:rPr>
        <w:t>sido</w:t>
      </w:r>
      <w:r w:rsidRPr="000569DC">
        <w:rPr>
          <w:spacing w:val="-6"/>
          <w:sz w:val="20"/>
          <w:szCs w:val="20"/>
        </w:rPr>
        <w:t xml:space="preserve"> </w:t>
      </w:r>
      <w:r w:rsidRPr="000569DC">
        <w:rPr>
          <w:sz w:val="20"/>
          <w:szCs w:val="20"/>
        </w:rPr>
        <w:t>atingida, observado os termos a serem definidos no Instrumento Particular de Prestação de Fiança e Outras</w:t>
      </w:r>
      <w:r w:rsidRPr="000569DC">
        <w:rPr>
          <w:spacing w:val="-2"/>
          <w:sz w:val="20"/>
          <w:szCs w:val="20"/>
        </w:rPr>
        <w:t xml:space="preserve"> </w:t>
      </w:r>
      <w:r w:rsidRPr="000569DC">
        <w:rPr>
          <w:sz w:val="20"/>
          <w:szCs w:val="20"/>
        </w:rPr>
        <w:t>Avenças.</w:t>
      </w:r>
    </w:p>
    <w:p w14:paraId="61F69378" w14:textId="77777777" w:rsidR="000A115D" w:rsidRPr="000569DC" w:rsidRDefault="000A115D">
      <w:pPr>
        <w:pStyle w:val="Corpodetexto"/>
        <w:spacing w:line="276" w:lineRule="auto"/>
        <w:ind w:right="-66"/>
        <w:pPrChange w:id="799" w:author="Mariana Piovesan Ramos | Vieira Rezende" w:date="2021-11-19T20:13:00Z">
          <w:pPr>
            <w:pStyle w:val="Corpodetexto"/>
            <w:spacing w:line="317" w:lineRule="auto"/>
            <w:ind w:right="-66"/>
          </w:pPr>
        </w:pPrChange>
      </w:pPr>
    </w:p>
    <w:p w14:paraId="3A3ED4FE" w14:textId="3216185D" w:rsidR="004F4F34" w:rsidRPr="000569DC" w:rsidRDefault="004F4F34">
      <w:pPr>
        <w:pStyle w:val="PargrafodaLista"/>
        <w:numPr>
          <w:ilvl w:val="2"/>
          <w:numId w:val="18"/>
        </w:numPr>
        <w:tabs>
          <w:tab w:val="left" w:pos="1187"/>
        </w:tabs>
        <w:spacing w:line="276" w:lineRule="auto"/>
        <w:ind w:left="0" w:right="-66" w:firstLine="0"/>
        <w:rPr>
          <w:sz w:val="20"/>
          <w:szCs w:val="20"/>
        </w:rPr>
        <w:pPrChange w:id="800" w:author="Mariana Piovesan Ramos | Vieira Rezende" w:date="2021-11-19T20:13:00Z">
          <w:pPr>
            <w:pStyle w:val="PargrafodaLista"/>
            <w:numPr>
              <w:ilvl w:val="2"/>
              <w:numId w:val="18"/>
            </w:numPr>
            <w:tabs>
              <w:tab w:val="left" w:pos="1187"/>
            </w:tabs>
            <w:spacing w:line="317" w:lineRule="auto"/>
            <w:ind w:left="0" w:right="-66" w:hanging="708"/>
          </w:pPr>
        </w:pPrChange>
      </w:pPr>
      <w:r w:rsidRPr="000569DC">
        <w:rPr>
          <w:sz w:val="20"/>
          <w:szCs w:val="20"/>
        </w:rPr>
        <w:t>Para fins de esclarecimento, fica consigado que atingida a Conclusão Física do Projeto e não estando em curso um Evento de Vencimento Antecipado, a exoneração da Fiança Bancária operar-se-á independentemente de qualquer notificação, ou interpelação e a Emissora estará dispensada da obrigação de renovação da Fiança Bancária, ainda que o pagamento integral de todas as Obrigações Garantidas não tenha ocorrido.</w:t>
      </w:r>
    </w:p>
    <w:p w14:paraId="177DD8C3" w14:textId="77777777" w:rsidR="004F4F34" w:rsidRPr="000569DC" w:rsidRDefault="004F4F34">
      <w:pPr>
        <w:pStyle w:val="PargrafodaLista"/>
        <w:spacing w:line="276" w:lineRule="auto"/>
        <w:rPr>
          <w:sz w:val="20"/>
          <w:szCs w:val="20"/>
        </w:rPr>
        <w:pPrChange w:id="801" w:author="Mariana Piovesan Ramos | Vieira Rezende" w:date="2021-11-19T20:13:00Z">
          <w:pPr>
            <w:pStyle w:val="PargrafodaLista"/>
          </w:pPr>
        </w:pPrChange>
      </w:pPr>
    </w:p>
    <w:p w14:paraId="4B844F64" w14:textId="0FA8EE19" w:rsidR="000A115D" w:rsidRPr="000569DC" w:rsidRDefault="0040318D">
      <w:pPr>
        <w:pStyle w:val="PargrafodaLista"/>
        <w:numPr>
          <w:ilvl w:val="2"/>
          <w:numId w:val="18"/>
        </w:numPr>
        <w:tabs>
          <w:tab w:val="left" w:pos="1187"/>
        </w:tabs>
        <w:spacing w:line="276" w:lineRule="auto"/>
        <w:ind w:left="0" w:right="-66" w:firstLine="0"/>
        <w:rPr>
          <w:sz w:val="20"/>
          <w:szCs w:val="20"/>
        </w:rPr>
        <w:pPrChange w:id="802" w:author="Mariana Piovesan Ramos | Vieira Rezende" w:date="2021-11-19T20:13:00Z">
          <w:pPr>
            <w:pStyle w:val="PargrafodaLista"/>
            <w:numPr>
              <w:ilvl w:val="2"/>
              <w:numId w:val="18"/>
            </w:numPr>
            <w:tabs>
              <w:tab w:val="left" w:pos="1187"/>
            </w:tabs>
            <w:spacing w:line="317" w:lineRule="auto"/>
            <w:ind w:left="0" w:right="-66" w:hanging="708"/>
          </w:pPr>
        </w:pPrChange>
      </w:pPr>
      <w:r w:rsidRPr="000569DC">
        <w:rPr>
          <w:sz w:val="20"/>
          <w:szCs w:val="20"/>
        </w:rPr>
        <w:t>Na hipótese de as condições para exoneração da Fiança Bancária, descritas na Cláusula 4.</w:t>
      </w:r>
      <w:del w:id="803" w:author="Sylvia Renault Vaz" w:date="2021-11-21T21:19:00Z">
        <w:r w:rsidR="00017419" w:rsidRPr="000569DC" w:rsidDel="00FA6DD5">
          <w:rPr>
            <w:sz w:val="20"/>
            <w:szCs w:val="20"/>
          </w:rPr>
          <w:delText>7</w:delText>
        </w:r>
        <w:r w:rsidR="00634BB0" w:rsidRPr="000569DC" w:rsidDel="00FA6DD5">
          <w:rPr>
            <w:sz w:val="20"/>
            <w:szCs w:val="20"/>
          </w:rPr>
          <w:delText>6</w:delText>
        </w:r>
      </w:del>
      <w:ins w:id="804" w:author="Sylvia Renault Vaz" w:date="2021-11-21T21:19:00Z">
        <w:r w:rsidR="00FA6DD5">
          <w:rPr>
            <w:sz w:val="20"/>
            <w:szCs w:val="20"/>
          </w:rPr>
          <w:t>17</w:t>
        </w:r>
      </w:ins>
      <w:r w:rsidRPr="000569DC">
        <w:rPr>
          <w:sz w:val="20"/>
          <w:szCs w:val="20"/>
        </w:rPr>
        <w:t>.3 acima, ou a quitação integral das Debêntures</w:t>
      </w:r>
      <w:r w:rsidR="005D21D6" w:rsidRPr="000569DC">
        <w:rPr>
          <w:sz w:val="20"/>
          <w:szCs w:val="20"/>
        </w:rPr>
        <w:t>,</w:t>
      </w:r>
      <w:r w:rsidRPr="000569DC">
        <w:rPr>
          <w:sz w:val="20"/>
          <w:szCs w:val="20"/>
        </w:rPr>
        <w:t xml:space="preserve"> não ocorrer</w:t>
      </w:r>
      <w:r w:rsidR="00634BB0" w:rsidRPr="000569DC">
        <w:rPr>
          <w:sz w:val="20"/>
          <w:szCs w:val="20"/>
        </w:rPr>
        <w:t>e</w:t>
      </w:r>
      <w:r w:rsidRPr="000569DC">
        <w:rPr>
          <w:sz w:val="20"/>
          <w:szCs w:val="20"/>
        </w:rPr>
        <w:t xml:space="preserve">m em até 90 (noventa) dias antes da data de vencimento da Fiança Bancária vigente, a Emissora deverá apresentar, renovar ou substituir a Fiança Bancária, em até </w:t>
      </w:r>
      <w:r w:rsidR="004538B9" w:rsidRPr="000569DC">
        <w:rPr>
          <w:sz w:val="20"/>
          <w:szCs w:val="20"/>
        </w:rPr>
        <w:t>3</w:t>
      </w:r>
      <w:r w:rsidRPr="000569DC">
        <w:rPr>
          <w:sz w:val="20"/>
          <w:szCs w:val="20"/>
        </w:rPr>
        <w:t>0 (</w:t>
      </w:r>
      <w:r w:rsidR="004538B9" w:rsidRPr="000569DC">
        <w:rPr>
          <w:sz w:val="20"/>
          <w:szCs w:val="20"/>
        </w:rPr>
        <w:t>trinta</w:t>
      </w:r>
      <w:r w:rsidRPr="000569DC">
        <w:rPr>
          <w:sz w:val="20"/>
          <w:szCs w:val="20"/>
        </w:rPr>
        <w:t xml:space="preserve">) dias antes de sua data de vencimento, nos mesmos termos e condições previstos nesta Escritura de Emissão, por um prazo mínimo de validade de pelo menos 12 (doze) meses, </w:t>
      </w:r>
      <w:r w:rsidR="00274048" w:rsidRPr="000569DC">
        <w:rPr>
          <w:sz w:val="20"/>
          <w:szCs w:val="20"/>
        </w:rPr>
        <w:t>junto a Instituições Financeiras Autorizadas</w:t>
      </w:r>
      <w:r w:rsidRPr="000569DC">
        <w:rPr>
          <w:sz w:val="20"/>
          <w:szCs w:val="20"/>
        </w:rPr>
        <w:t xml:space="preserve">, na data da emissão da carta de fiança. Referida renovação ou substituição deverá ser feita quantas vezes necessário e sempre em até </w:t>
      </w:r>
      <w:r w:rsidR="004538B9" w:rsidRPr="000569DC">
        <w:rPr>
          <w:sz w:val="20"/>
          <w:szCs w:val="20"/>
        </w:rPr>
        <w:t>3</w:t>
      </w:r>
      <w:r w:rsidRPr="000569DC">
        <w:rPr>
          <w:sz w:val="20"/>
          <w:szCs w:val="20"/>
        </w:rPr>
        <w:t>0 (</w:t>
      </w:r>
      <w:r w:rsidR="004538B9" w:rsidRPr="000569DC">
        <w:rPr>
          <w:sz w:val="20"/>
          <w:szCs w:val="20"/>
        </w:rPr>
        <w:t>trinta</w:t>
      </w:r>
      <w:r w:rsidRPr="000569DC">
        <w:rPr>
          <w:sz w:val="20"/>
          <w:szCs w:val="20"/>
        </w:rPr>
        <w:t>) dias antes da data de vencimento da Fiança Bancária,</w:t>
      </w:r>
      <w:r w:rsidRPr="000569DC">
        <w:rPr>
          <w:spacing w:val="-10"/>
          <w:sz w:val="20"/>
          <w:szCs w:val="20"/>
        </w:rPr>
        <w:t xml:space="preserve"> </w:t>
      </w:r>
      <w:r w:rsidRPr="000569DC">
        <w:rPr>
          <w:sz w:val="20"/>
          <w:szCs w:val="20"/>
        </w:rPr>
        <w:t>para</w:t>
      </w:r>
      <w:r w:rsidRPr="000569DC">
        <w:rPr>
          <w:spacing w:val="-7"/>
          <w:sz w:val="20"/>
          <w:szCs w:val="20"/>
        </w:rPr>
        <w:t xml:space="preserve"> </w:t>
      </w:r>
      <w:r w:rsidRPr="000569DC">
        <w:rPr>
          <w:sz w:val="20"/>
          <w:szCs w:val="20"/>
        </w:rPr>
        <w:t>que</w:t>
      </w:r>
      <w:r w:rsidRPr="000569DC">
        <w:rPr>
          <w:spacing w:val="-7"/>
          <w:sz w:val="20"/>
          <w:szCs w:val="20"/>
        </w:rPr>
        <w:t xml:space="preserve"> </w:t>
      </w:r>
      <w:r w:rsidRPr="000569DC">
        <w:rPr>
          <w:sz w:val="20"/>
          <w:szCs w:val="20"/>
        </w:rPr>
        <w:t>as</w:t>
      </w:r>
      <w:r w:rsidRPr="000569DC">
        <w:rPr>
          <w:spacing w:val="-5"/>
          <w:sz w:val="20"/>
          <w:szCs w:val="20"/>
        </w:rPr>
        <w:t xml:space="preserve"> </w:t>
      </w:r>
      <w:r w:rsidRPr="000569DC">
        <w:rPr>
          <w:sz w:val="20"/>
          <w:szCs w:val="20"/>
        </w:rPr>
        <w:t>Debêntures</w:t>
      </w:r>
      <w:r w:rsidRPr="000569DC">
        <w:rPr>
          <w:spacing w:val="-7"/>
          <w:sz w:val="20"/>
          <w:szCs w:val="20"/>
        </w:rPr>
        <w:t xml:space="preserve"> </w:t>
      </w:r>
      <w:r w:rsidRPr="000569DC">
        <w:rPr>
          <w:sz w:val="20"/>
          <w:szCs w:val="20"/>
        </w:rPr>
        <w:t>permaneçam</w:t>
      </w:r>
      <w:r w:rsidRPr="000569DC">
        <w:rPr>
          <w:spacing w:val="-7"/>
          <w:sz w:val="20"/>
          <w:szCs w:val="20"/>
        </w:rPr>
        <w:t xml:space="preserve"> </w:t>
      </w:r>
      <w:r w:rsidRPr="000569DC">
        <w:rPr>
          <w:sz w:val="20"/>
          <w:szCs w:val="20"/>
        </w:rPr>
        <w:t>garantidas</w:t>
      </w:r>
      <w:r w:rsidRPr="000569DC">
        <w:rPr>
          <w:spacing w:val="-9"/>
          <w:sz w:val="20"/>
          <w:szCs w:val="20"/>
        </w:rPr>
        <w:t xml:space="preserve"> </w:t>
      </w:r>
      <w:r w:rsidRPr="000569DC">
        <w:rPr>
          <w:sz w:val="20"/>
          <w:szCs w:val="20"/>
        </w:rPr>
        <w:t>até</w:t>
      </w:r>
      <w:r w:rsidRPr="000569DC">
        <w:rPr>
          <w:spacing w:val="-7"/>
          <w:sz w:val="20"/>
          <w:szCs w:val="20"/>
        </w:rPr>
        <w:t xml:space="preserve"> </w:t>
      </w:r>
      <w:r w:rsidRPr="000569DC">
        <w:rPr>
          <w:spacing w:val="2"/>
          <w:sz w:val="20"/>
          <w:szCs w:val="20"/>
        </w:rPr>
        <w:t>que</w:t>
      </w:r>
      <w:r w:rsidRPr="000569DC">
        <w:rPr>
          <w:spacing w:val="-6"/>
          <w:sz w:val="20"/>
          <w:szCs w:val="20"/>
        </w:rPr>
        <w:t xml:space="preserve"> </w:t>
      </w:r>
      <w:r w:rsidRPr="000569DC">
        <w:rPr>
          <w:sz w:val="20"/>
          <w:szCs w:val="20"/>
        </w:rPr>
        <w:t>ocorram</w:t>
      </w:r>
      <w:r w:rsidRPr="000569DC">
        <w:rPr>
          <w:spacing w:val="-6"/>
          <w:sz w:val="20"/>
          <w:szCs w:val="20"/>
        </w:rPr>
        <w:t xml:space="preserve"> </w:t>
      </w:r>
      <w:r w:rsidRPr="000569DC">
        <w:rPr>
          <w:sz w:val="20"/>
          <w:szCs w:val="20"/>
        </w:rPr>
        <w:t>as</w:t>
      </w:r>
      <w:r w:rsidRPr="000569DC">
        <w:rPr>
          <w:spacing w:val="-6"/>
          <w:sz w:val="20"/>
          <w:szCs w:val="20"/>
        </w:rPr>
        <w:t xml:space="preserve"> </w:t>
      </w:r>
      <w:r w:rsidRPr="000569DC">
        <w:rPr>
          <w:sz w:val="20"/>
          <w:szCs w:val="20"/>
        </w:rPr>
        <w:t>condições para exoneração da Fiança Bancária, descritas na Cláusula 4.1</w:t>
      </w:r>
      <w:r w:rsidR="00017419" w:rsidRPr="000569DC">
        <w:rPr>
          <w:sz w:val="20"/>
          <w:szCs w:val="20"/>
        </w:rPr>
        <w:t>7</w:t>
      </w:r>
      <w:r w:rsidRPr="000569DC">
        <w:rPr>
          <w:sz w:val="20"/>
          <w:szCs w:val="20"/>
        </w:rPr>
        <w:t>.3 acima, ou até a quitação integral das Debêntures, o que ocorrer primeiro e conforme</w:t>
      </w:r>
      <w:r w:rsidRPr="000569DC">
        <w:rPr>
          <w:spacing w:val="-14"/>
          <w:sz w:val="20"/>
          <w:szCs w:val="20"/>
        </w:rPr>
        <w:t xml:space="preserve"> </w:t>
      </w:r>
      <w:r w:rsidRPr="000569DC">
        <w:rPr>
          <w:sz w:val="20"/>
          <w:szCs w:val="20"/>
        </w:rPr>
        <w:t>aplicável.</w:t>
      </w:r>
    </w:p>
    <w:p w14:paraId="2DE67F47" w14:textId="77777777" w:rsidR="000A115D" w:rsidRPr="000569DC" w:rsidRDefault="000A115D">
      <w:pPr>
        <w:pStyle w:val="Corpodetexto"/>
        <w:spacing w:line="276" w:lineRule="auto"/>
        <w:ind w:right="-66"/>
        <w:pPrChange w:id="805" w:author="Mariana Piovesan Ramos | Vieira Rezende" w:date="2021-11-19T20:13:00Z">
          <w:pPr>
            <w:pStyle w:val="Corpodetexto"/>
            <w:spacing w:line="317" w:lineRule="auto"/>
            <w:ind w:right="-66"/>
          </w:pPr>
        </w:pPrChange>
      </w:pPr>
    </w:p>
    <w:p w14:paraId="7EAD995C" w14:textId="77777777" w:rsidR="000A115D" w:rsidRPr="000569DC" w:rsidRDefault="0040318D">
      <w:pPr>
        <w:pStyle w:val="PargrafodaLista"/>
        <w:numPr>
          <w:ilvl w:val="2"/>
          <w:numId w:val="18"/>
        </w:numPr>
        <w:tabs>
          <w:tab w:val="left" w:pos="1187"/>
        </w:tabs>
        <w:spacing w:line="276" w:lineRule="auto"/>
        <w:ind w:left="0" w:right="-66" w:firstLine="0"/>
        <w:rPr>
          <w:sz w:val="20"/>
          <w:szCs w:val="20"/>
        </w:rPr>
        <w:pPrChange w:id="806" w:author="Mariana Piovesan Ramos | Vieira Rezende" w:date="2021-11-19T20:13:00Z">
          <w:pPr>
            <w:pStyle w:val="PargrafodaLista"/>
            <w:numPr>
              <w:ilvl w:val="2"/>
              <w:numId w:val="18"/>
            </w:numPr>
            <w:tabs>
              <w:tab w:val="left" w:pos="1187"/>
            </w:tabs>
            <w:spacing w:line="317" w:lineRule="auto"/>
            <w:ind w:left="0" w:right="-66" w:hanging="708"/>
          </w:pPr>
        </w:pPrChange>
      </w:pPr>
      <w:r w:rsidRPr="000569DC">
        <w:rPr>
          <w:sz w:val="20"/>
          <w:szCs w:val="20"/>
        </w:rPr>
        <w:t>Caberá ao Agente Fiduciário requerer a execução, judicial ou extrajudicial, da Fiança Bancária, quantas vezes forem necessárias até a integral e efetiva liquidação do saldo devedor do Valor Garantido, em caso de inadimplemento de obrigações pecuniárias, vencimento antecipado das Debêntures, ou ainda, em caso de não pagamento das Debêntures na Data de Vencimento, nos termos desta Escritura de Emissão.</w:t>
      </w:r>
    </w:p>
    <w:p w14:paraId="64E16511" w14:textId="77777777" w:rsidR="000A115D" w:rsidRPr="000569DC" w:rsidRDefault="000A115D">
      <w:pPr>
        <w:pStyle w:val="PargrafodaLista"/>
        <w:tabs>
          <w:tab w:val="left" w:pos="1187"/>
        </w:tabs>
        <w:spacing w:line="276" w:lineRule="auto"/>
        <w:ind w:left="0" w:right="-66"/>
        <w:rPr>
          <w:sz w:val="20"/>
          <w:szCs w:val="20"/>
        </w:rPr>
        <w:pPrChange w:id="807" w:author="Mariana Piovesan Ramos | Vieira Rezende" w:date="2021-11-19T20:13:00Z">
          <w:pPr>
            <w:pStyle w:val="PargrafodaLista"/>
            <w:tabs>
              <w:tab w:val="left" w:pos="1187"/>
            </w:tabs>
            <w:spacing w:line="317" w:lineRule="auto"/>
            <w:ind w:left="0" w:right="-66"/>
          </w:pPr>
        </w:pPrChange>
      </w:pPr>
    </w:p>
    <w:p w14:paraId="35EF26C0" w14:textId="77777777" w:rsidR="000A115D" w:rsidRPr="000569DC" w:rsidRDefault="0040318D">
      <w:pPr>
        <w:pStyle w:val="PargrafodaLista"/>
        <w:numPr>
          <w:ilvl w:val="2"/>
          <w:numId w:val="18"/>
        </w:numPr>
        <w:tabs>
          <w:tab w:val="left" w:pos="1187"/>
        </w:tabs>
        <w:spacing w:line="276" w:lineRule="auto"/>
        <w:ind w:left="0" w:right="-66" w:firstLine="0"/>
        <w:rPr>
          <w:sz w:val="20"/>
          <w:szCs w:val="20"/>
        </w:rPr>
        <w:pPrChange w:id="808" w:author="Mariana Piovesan Ramos | Vieira Rezende" w:date="2021-11-19T20:13:00Z">
          <w:pPr>
            <w:pStyle w:val="PargrafodaLista"/>
            <w:numPr>
              <w:ilvl w:val="2"/>
              <w:numId w:val="18"/>
            </w:numPr>
            <w:tabs>
              <w:tab w:val="left" w:pos="1187"/>
            </w:tabs>
            <w:spacing w:line="317" w:lineRule="auto"/>
            <w:ind w:left="0" w:right="-66" w:hanging="708"/>
          </w:pPr>
        </w:pPrChange>
      </w:pPr>
      <w:r w:rsidRPr="000569DC">
        <w:rPr>
          <w:sz w:val="20"/>
          <w:szCs w:val="20"/>
        </w:rPr>
        <w:t>As Partes concordam, desde já, que todos e quaisquer custos incorridos na prestação da Fiança Bancária em favor dos Debenturistas deverão ser arcados pela Emissora.</w:t>
      </w:r>
    </w:p>
    <w:p w14:paraId="32AE6AF8" w14:textId="77777777" w:rsidR="000A115D" w:rsidRPr="000569DC" w:rsidRDefault="000A115D">
      <w:pPr>
        <w:pStyle w:val="PargrafodaLista"/>
        <w:tabs>
          <w:tab w:val="left" w:pos="1187"/>
        </w:tabs>
        <w:spacing w:line="276" w:lineRule="auto"/>
        <w:ind w:left="0" w:right="-66"/>
        <w:rPr>
          <w:sz w:val="20"/>
          <w:szCs w:val="20"/>
        </w:rPr>
        <w:pPrChange w:id="809" w:author="Mariana Piovesan Ramos | Vieira Rezende" w:date="2021-11-19T20:13:00Z">
          <w:pPr>
            <w:pStyle w:val="PargrafodaLista"/>
            <w:tabs>
              <w:tab w:val="left" w:pos="1187"/>
            </w:tabs>
            <w:spacing w:line="317" w:lineRule="auto"/>
            <w:ind w:left="0" w:right="-66"/>
          </w:pPr>
        </w:pPrChange>
      </w:pPr>
    </w:p>
    <w:p w14:paraId="684A700D" w14:textId="77777777" w:rsidR="000A115D" w:rsidRPr="000569DC" w:rsidRDefault="0040318D">
      <w:pPr>
        <w:pStyle w:val="PargrafodaLista"/>
        <w:numPr>
          <w:ilvl w:val="2"/>
          <w:numId w:val="18"/>
        </w:numPr>
        <w:tabs>
          <w:tab w:val="left" w:pos="1187"/>
        </w:tabs>
        <w:spacing w:line="276" w:lineRule="auto"/>
        <w:ind w:left="0" w:right="-66" w:firstLine="0"/>
        <w:rPr>
          <w:sz w:val="20"/>
          <w:szCs w:val="20"/>
        </w:rPr>
        <w:pPrChange w:id="810" w:author="Mariana Piovesan Ramos | Vieira Rezende" w:date="2021-11-19T20:13:00Z">
          <w:pPr>
            <w:pStyle w:val="PargrafodaLista"/>
            <w:numPr>
              <w:ilvl w:val="2"/>
              <w:numId w:val="18"/>
            </w:numPr>
            <w:tabs>
              <w:tab w:val="left" w:pos="1187"/>
            </w:tabs>
            <w:spacing w:line="317" w:lineRule="auto"/>
            <w:ind w:left="0" w:right="-66" w:hanging="708"/>
          </w:pPr>
        </w:pPrChange>
      </w:pPr>
      <w:r w:rsidRPr="000569DC">
        <w:rPr>
          <w:sz w:val="20"/>
          <w:szCs w:val="20"/>
        </w:rPr>
        <w:t>Não há preferência quanto à execução da Fiança Bancária ou das Garantias Reais. A Fiança Bancária e qualquer das Garantias Reais são garantias diversas e autônomas e respondem individualmente pelo Valor Garantido, conforme aplicável, nos termos desta Escritura de Emissão, da Fiança Bancária e dos Contratos de Garantia, e poderão ser excutidas isolada ou conjuntamente, na ordem ou preferência em que os Debenturistas e o Agente Fiduciário acharem mais apropriada.</w:t>
      </w:r>
    </w:p>
    <w:p w14:paraId="0AB99943" w14:textId="77777777" w:rsidR="000A115D" w:rsidRPr="000569DC" w:rsidRDefault="000A115D">
      <w:pPr>
        <w:pStyle w:val="PargrafodaLista"/>
        <w:tabs>
          <w:tab w:val="left" w:pos="1187"/>
        </w:tabs>
        <w:spacing w:line="276" w:lineRule="auto"/>
        <w:ind w:left="0" w:right="-66"/>
        <w:rPr>
          <w:sz w:val="20"/>
          <w:szCs w:val="20"/>
        </w:rPr>
        <w:pPrChange w:id="811" w:author="Mariana Piovesan Ramos | Vieira Rezende" w:date="2021-11-19T20:13:00Z">
          <w:pPr>
            <w:pStyle w:val="PargrafodaLista"/>
            <w:tabs>
              <w:tab w:val="left" w:pos="1187"/>
            </w:tabs>
            <w:spacing w:line="317" w:lineRule="auto"/>
            <w:ind w:left="0" w:right="-66"/>
          </w:pPr>
        </w:pPrChange>
      </w:pPr>
    </w:p>
    <w:p w14:paraId="0D396075" w14:textId="77777777" w:rsidR="000A115D" w:rsidRPr="000569DC" w:rsidRDefault="00274048">
      <w:pPr>
        <w:pStyle w:val="PargrafodaLista"/>
        <w:numPr>
          <w:ilvl w:val="2"/>
          <w:numId w:val="18"/>
        </w:numPr>
        <w:tabs>
          <w:tab w:val="left" w:pos="1187"/>
        </w:tabs>
        <w:spacing w:line="276" w:lineRule="auto"/>
        <w:ind w:left="0" w:right="-66" w:firstLine="0"/>
        <w:rPr>
          <w:sz w:val="20"/>
          <w:szCs w:val="20"/>
        </w:rPr>
        <w:pPrChange w:id="812" w:author="Mariana Piovesan Ramos | Vieira Rezende" w:date="2021-11-19T20:13:00Z">
          <w:pPr>
            <w:pStyle w:val="PargrafodaLista"/>
            <w:numPr>
              <w:ilvl w:val="2"/>
              <w:numId w:val="18"/>
            </w:numPr>
            <w:tabs>
              <w:tab w:val="left" w:pos="1187"/>
            </w:tabs>
            <w:spacing w:line="317" w:lineRule="auto"/>
            <w:ind w:left="0" w:right="-66" w:hanging="708"/>
          </w:pPr>
        </w:pPrChange>
      </w:pPr>
      <w:r w:rsidRPr="000569DC">
        <w:rPr>
          <w:sz w:val="20"/>
          <w:szCs w:val="20"/>
        </w:rPr>
        <w:t>D</w:t>
      </w:r>
      <w:r w:rsidR="0040318D" w:rsidRPr="000569DC">
        <w:rPr>
          <w:sz w:val="20"/>
          <w:szCs w:val="20"/>
        </w:rPr>
        <w:t>ependerá de anuência prévia</w:t>
      </w:r>
      <w:r w:rsidRPr="000569DC">
        <w:rPr>
          <w:sz w:val="20"/>
          <w:szCs w:val="20"/>
        </w:rPr>
        <w:t>,</w:t>
      </w:r>
      <w:r w:rsidR="0040318D" w:rsidRPr="000569DC">
        <w:rPr>
          <w:sz w:val="20"/>
          <w:szCs w:val="20"/>
        </w:rPr>
        <w:t xml:space="preserve"> por escrito</w:t>
      </w:r>
      <w:r w:rsidRPr="000569DC">
        <w:rPr>
          <w:sz w:val="20"/>
          <w:szCs w:val="20"/>
        </w:rPr>
        <w:t>,</w:t>
      </w:r>
      <w:r w:rsidR="0040318D" w:rsidRPr="000569DC">
        <w:rPr>
          <w:sz w:val="20"/>
          <w:szCs w:val="20"/>
        </w:rPr>
        <w:t xml:space="preserve"> das Instituições Financeiras Autorizadas prestadoras da Fiança Bancária, qualquer modificação </w:t>
      </w:r>
      <w:r w:rsidRPr="000569DC">
        <w:rPr>
          <w:sz w:val="20"/>
          <w:szCs w:val="20"/>
        </w:rPr>
        <w:t>das</w:t>
      </w:r>
      <w:r w:rsidR="0040318D" w:rsidRPr="000569DC">
        <w:rPr>
          <w:sz w:val="20"/>
          <w:szCs w:val="20"/>
        </w:rPr>
        <w:t xml:space="preserve"> características das Debêntures que implique alteração:</w:t>
      </w:r>
      <w:r w:rsidR="0043415D" w:rsidRPr="000569DC">
        <w:rPr>
          <w:sz w:val="20"/>
          <w:szCs w:val="20"/>
        </w:rPr>
        <w:t xml:space="preserve"> </w:t>
      </w:r>
      <w:r w:rsidR="0040318D" w:rsidRPr="000569DC">
        <w:rPr>
          <w:sz w:val="20"/>
          <w:szCs w:val="20"/>
        </w:rPr>
        <w:t>(i) da Atualização Monetária ou dos Juros Remuneratórios; ou (ii) da Data de Vencimento e</w:t>
      </w:r>
      <w:r w:rsidR="0040318D" w:rsidRPr="000569DC">
        <w:rPr>
          <w:spacing w:val="11"/>
          <w:sz w:val="20"/>
          <w:szCs w:val="20"/>
        </w:rPr>
        <w:t xml:space="preserve"> </w:t>
      </w:r>
      <w:r w:rsidR="0040318D" w:rsidRPr="000569DC">
        <w:rPr>
          <w:sz w:val="20"/>
          <w:szCs w:val="20"/>
        </w:rPr>
        <w:t>da</w:t>
      </w:r>
      <w:r w:rsidR="0040318D" w:rsidRPr="000569DC">
        <w:rPr>
          <w:spacing w:val="14"/>
          <w:sz w:val="20"/>
          <w:szCs w:val="20"/>
        </w:rPr>
        <w:t xml:space="preserve"> </w:t>
      </w:r>
      <w:r w:rsidR="0040318D" w:rsidRPr="000569DC">
        <w:rPr>
          <w:sz w:val="20"/>
          <w:szCs w:val="20"/>
        </w:rPr>
        <w:t>vigência</w:t>
      </w:r>
      <w:r w:rsidR="0040318D" w:rsidRPr="000569DC">
        <w:rPr>
          <w:spacing w:val="12"/>
          <w:sz w:val="20"/>
          <w:szCs w:val="20"/>
        </w:rPr>
        <w:t xml:space="preserve"> </w:t>
      </w:r>
      <w:r w:rsidR="0040318D" w:rsidRPr="000569DC">
        <w:rPr>
          <w:sz w:val="20"/>
          <w:szCs w:val="20"/>
        </w:rPr>
        <w:t>das</w:t>
      </w:r>
      <w:r w:rsidR="0040318D" w:rsidRPr="000569DC">
        <w:rPr>
          <w:spacing w:val="14"/>
          <w:sz w:val="20"/>
          <w:szCs w:val="20"/>
        </w:rPr>
        <w:t xml:space="preserve"> </w:t>
      </w:r>
      <w:r w:rsidR="0040318D" w:rsidRPr="000569DC">
        <w:rPr>
          <w:sz w:val="20"/>
          <w:szCs w:val="20"/>
        </w:rPr>
        <w:t>Debêntures;</w:t>
      </w:r>
      <w:r w:rsidR="0040318D" w:rsidRPr="000569DC">
        <w:rPr>
          <w:spacing w:val="15"/>
          <w:sz w:val="20"/>
          <w:szCs w:val="20"/>
        </w:rPr>
        <w:t xml:space="preserve"> </w:t>
      </w:r>
      <w:r w:rsidR="0040318D" w:rsidRPr="000569DC">
        <w:rPr>
          <w:sz w:val="20"/>
          <w:szCs w:val="20"/>
        </w:rPr>
        <w:t>ou</w:t>
      </w:r>
      <w:r w:rsidR="0040318D" w:rsidRPr="000569DC">
        <w:rPr>
          <w:spacing w:val="15"/>
          <w:sz w:val="20"/>
          <w:szCs w:val="20"/>
        </w:rPr>
        <w:t xml:space="preserve"> </w:t>
      </w:r>
      <w:r w:rsidR="0040318D" w:rsidRPr="000569DC">
        <w:rPr>
          <w:sz w:val="20"/>
          <w:szCs w:val="20"/>
        </w:rPr>
        <w:t>(iii)</w:t>
      </w:r>
      <w:r w:rsidR="0040318D" w:rsidRPr="000569DC">
        <w:rPr>
          <w:spacing w:val="13"/>
          <w:sz w:val="20"/>
          <w:szCs w:val="20"/>
        </w:rPr>
        <w:t xml:space="preserve"> </w:t>
      </w:r>
      <w:r w:rsidR="0040318D" w:rsidRPr="000569DC">
        <w:rPr>
          <w:sz w:val="20"/>
          <w:szCs w:val="20"/>
        </w:rPr>
        <w:t>das</w:t>
      </w:r>
      <w:r w:rsidR="0040318D" w:rsidRPr="000569DC">
        <w:rPr>
          <w:spacing w:val="12"/>
          <w:sz w:val="20"/>
          <w:szCs w:val="20"/>
        </w:rPr>
        <w:t xml:space="preserve"> </w:t>
      </w:r>
      <w:r w:rsidR="0040318D" w:rsidRPr="000569DC">
        <w:rPr>
          <w:sz w:val="20"/>
          <w:szCs w:val="20"/>
        </w:rPr>
        <w:t>Garantias</w:t>
      </w:r>
      <w:r w:rsidR="0040318D" w:rsidRPr="000569DC">
        <w:rPr>
          <w:spacing w:val="12"/>
          <w:sz w:val="20"/>
          <w:szCs w:val="20"/>
        </w:rPr>
        <w:t xml:space="preserve"> </w:t>
      </w:r>
      <w:r w:rsidR="0040318D" w:rsidRPr="000569DC">
        <w:rPr>
          <w:sz w:val="20"/>
          <w:szCs w:val="20"/>
        </w:rPr>
        <w:t>Reais</w:t>
      </w:r>
      <w:r w:rsidR="0040318D" w:rsidRPr="000569DC">
        <w:rPr>
          <w:spacing w:val="11"/>
          <w:sz w:val="20"/>
          <w:szCs w:val="20"/>
        </w:rPr>
        <w:t xml:space="preserve"> </w:t>
      </w:r>
      <w:r w:rsidR="0040318D" w:rsidRPr="000569DC">
        <w:rPr>
          <w:sz w:val="20"/>
          <w:szCs w:val="20"/>
        </w:rPr>
        <w:t>e</w:t>
      </w:r>
      <w:r w:rsidR="0040318D" w:rsidRPr="000569DC">
        <w:rPr>
          <w:spacing w:val="13"/>
          <w:sz w:val="20"/>
          <w:szCs w:val="20"/>
        </w:rPr>
        <w:t xml:space="preserve"> </w:t>
      </w:r>
      <w:r w:rsidR="0040318D" w:rsidRPr="000569DC">
        <w:rPr>
          <w:sz w:val="20"/>
          <w:szCs w:val="20"/>
        </w:rPr>
        <w:t>dos</w:t>
      </w:r>
      <w:r w:rsidR="0040318D" w:rsidRPr="000569DC">
        <w:rPr>
          <w:spacing w:val="14"/>
          <w:sz w:val="20"/>
          <w:szCs w:val="20"/>
        </w:rPr>
        <w:t xml:space="preserve"> </w:t>
      </w:r>
      <w:r w:rsidR="0040318D" w:rsidRPr="000569DC">
        <w:rPr>
          <w:sz w:val="20"/>
          <w:szCs w:val="20"/>
        </w:rPr>
        <w:t>Contratos</w:t>
      </w:r>
      <w:r w:rsidR="0040318D" w:rsidRPr="000569DC">
        <w:rPr>
          <w:spacing w:val="14"/>
          <w:sz w:val="20"/>
          <w:szCs w:val="20"/>
        </w:rPr>
        <w:t xml:space="preserve"> </w:t>
      </w:r>
      <w:r w:rsidR="0040318D" w:rsidRPr="000569DC">
        <w:rPr>
          <w:sz w:val="20"/>
          <w:szCs w:val="20"/>
        </w:rPr>
        <w:t>de</w:t>
      </w:r>
      <w:r w:rsidR="0040318D" w:rsidRPr="000569DC">
        <w:rPr>
          <w:spacing w:val="13"/>
          <w:sz w:val="20"/>
          <w:szCs w:val="20"/>
        </w:rPr>
        <w:t xml:space="preserve"> </w:t>
      </w:r>
      <w:r w:rsidR="0040318D" w:rsidRPr="000569DC">
        <w:rPr>
          <w:sz w:val="20"/>
          <w:szCs w:val="20"/>
        </w:rPr>
        <w:t>Garantia;</w:t>
      </w:r>
      <w:r w:rsidR="0043415D" w:rsidRPr="000569DC">
        <w:rPr>
          <w:sz w:val="20"/>
          <w:szCs w:val="20"/>
        </w:rPr>
        <w:t xml:space="preserve"> </w:t>
      </w:r>
      <w:r w:rsidR="0040318D" w:rsidRPr="000569DC">
        <w:rPr>
          <w:sz w:val="20"/>
          <w:szCs w:val="20"/>
        </w:rPr>
        <w:t xml:space="preserve">(iv) dos Eventos de Vencimento Antecipado; ou (v) das condições para a </w:t>
      </w:r>
      <w:r w:rsidR="003878B0" w:rsidRPr="000569DC">
        <w:rPr>
          <w:sz w:val="20"/>
          <w:szCs w:val="20"/>
        </w:rPr>
        <w:t>Conclusão Física do Projeto</w:t>
      </w:r>
      <w:r w:rsidR="0040318D" w:rsidRPr="000569DC">
        <w:rPr>
          <w:sz w:val="20"/>
          <w:szCs w:val="20"/>
        </w:rPr>
        <w:t>; ou (vi) fluxo de Amortização do Valor Nominal Unitário das Debêntures; ou</w:t>
      </w:r>
      <w:r w:rsidR="0043415D" w:rsidRPr="000569DC">
        <w:rPr>
          <w:sz w:val="20"/>
          <w:szCs w:val="20"/>
        </w:rPr>
        <w:t xml:space="preserve"> </w:t>
      </w:r>
      <w:r w:rsidR="0040318D" w:rsidRPr="000569DC">
        <w:rPr>
          <w:sz w:val="20"/>
          <w:szCs w:val="20"/>
        </w:rPr>
        <w:t>(viii) do rol de obrigações da Emissora.</w:t>
      </w:r>
    </w:p>
    <w:p w14:paraId="6D36160F" w14:textId="77777777" w:rsidR="000A115D" w:rsidRPr="000569DC" w:rsidRDefault="000A115D">
      <w:pPr>
        <w:pStyle w:val="Corpodetexto"/>
        <w:spacing w:line="276" w:lineRule="auto"/>
        <w:ind w:right="-66"/>
        <w:pPrChange w:id="813" w:author="Mariana Piovesan Ramos | Vieira Rezende" w:date="2021-11-19T20:13:00Z">
          <w:pPr>
            <w:pStyle w:val="Corpodetexto"/>
            <w:spacing w:line="317" w:lineRule="auto"/>
            <w:ind w:right="-66"/>
          </w:pPr>
        </w:pPrChange>
      </w:pPr>
    </w:p>
    <w:p w14:paraId="4EF92812" w14:textId="77777777" w:rsidR="000A115D" w:rsidRPr="000569DC" w:rsidRDefault="0040318D">
      <w:pPr>
        <w:pStyle w:val="PargrafodaLista"/>
        <w:numPr>
          <w:ilvl w:val="1"/>
          <w:numId w:val="18"/>
        </w:numPr>
        <w:tabs>
          <w:tab w:val="left" w:pos="1198"/>
          <w:tab w:val="left" w:pos="1199"/>
        </w:tabs>
        <w:spacing w:line="276" w:lineRule="auto"/>
        <w:ind w:left="0" w:right="-66" w:firstLine="0"/>
        <w:rPr>
          <w:b/>
          <w:sz w:val="20"/>
          <w:szCs w:val="20"/>
        </w:rPr>
        <w:pPrChange w:id="814" w:author="Mariana Piovesan Ramos | Vieira Rezende" w:date="2021-11-19T20:13:00Z">
          <w:pPr>
            <w:pStyle w:val="PargrafodaLista"/>
            <w:numPr>
              <w:ilvl w:val="1"/>
              <w:numId w:val="18"/>
            </w:numPr>
            <w:tabs>
              <w:tab w:val="left" w:pos="1198"/>
              <w:tab w:val="left" w:pos="1199"/>
            </w:tabs>
            <w:spacing w:line="317" w:lineRule="auto"/>
            <w:ind w:left="0" w:right="-66" w:hanging="720"/>
          </w:pPr>
        </w:pPrChange>
      </w:pPr>
      <w:r w:rsidRPr="00FA6DD5">
        <w:rPr>
          <w:b/>
          <w:sz w:val="20"/>
          <w:szCs w:val="20"/>
        </w:rPr>
        <w:t>FASES DO</w:t>
      </w:r>
      <w:r w:rsidRPr="00FA6DD5">
        <w:rPr>
          <w:b/>
          <w:spacing w:val="-2"/>
          <w:sz w:val="20"/>
          <w:szCs w:val="20"/>
        </w:rPr>
        <w:t xml:space="preserve"> </w:t>
      </w:r>
      <w:r w:rsidRPr="00FA6DD5">
        <w:rPr>
          <w:b/>
          <w:sz w:val="20"/>
          <w:szCs w:val="20"/>
        </w:rPr>
        <w:t>PROJETO</w:t>
      </w:r>
    </w:p>
    <w:p w14:paraId="478326A9" w14:textId="77777777" w:rsidR="000A115D" w:rsidRPr="000569DC" w:rsidRDefault="000A115D">
      <w:pPr>
        <w:pStyle w:val="Corpodetexto"/>
        <w:spacing w:line="276" w:lineRule="auto"/>
        <w:ind w:right="-66"/>
        <w:rPr>
          <w:b/>
        </w:rPr>
        <w:pPrChange w:id="815" w:author="Mariana Piovesan Ramos | Vieira Rezende" w:date="2021-11-19T20:13:00Z">
          <w:pPr>
            <w:pStyle w:val="Corpodetexto"/>
            <w:spacing w:line="317" w:lineRule="auto"/>
            <w:ind w:right="-66"/>
          </w:pPr>
        </w:pPrChange>
      </w:pPr>
    </w:p>
    <w:p w14:paraId="0D6EFF5C" w14:textId="74710C45" w:rsidR="00133904" w:rsidRPr="000569DC" w:rsidRDefault="0040318D">
      <w:pPr>
        <w:pStyle w:val="PargrafodaLista"/>
        <w:numPr>
          <w:ilvl w:val="2"/>
          <w:numId w:val="18"/>
        </w:numPr>
        <w:tabs>
          <w:tab w:val="left" w:pos="1187"/>
        </w:tabs>
        <w:spacing w:line="276" w:lineRule="auto"/>
        <w:ind w:left="0" w:right="-66" w:firstLine="0"/>
        <w:rPr>
          <w:sz w:val="20"/>
          <w:szCs w:val="20"/>
        </w:rPr>
        <w:pPrChange w:id="816" w:author="Mariana Piovesan Ramos | Vieira Rezende" w:date="2021-11-19T20:13:00Z">
          <w:pPr>
            <w:pStyle w:val="PargrafodaLista"/>
            <w:numPr>
              <w:ilvl w:val="2"/>
              <w:numId w:val="18"/>
            </w:numPr>
            <w:tabs>
              <w:tab w:val="left" w:pos="1187"/>
            </w:tabs>
            <w:spacing w:line="317" w:lineRule="auto"/>
            <w:ind w:left="0" w:right="-66" w:hanging="708"/>
          </w:pPr>
        </w:pPrChange>
      </w:pPr>
      <w:bookmarkStart w:id="817" w:name="_Hlk87971910"/>
      <w:r w:rsidRPr="000569DC">
        <w:rPr>
          <w:sz w:val="20"/>
          <w:szCs w:val="20"/>
        </w:rPr>
        <w:t xml:space="preserve">Para fins e efeitos da presente Escritura de Emissão, a conclusão física do </w:t>
      </w:r>
      <w:r w:rsidR="0093401E" w:rsidRPr="000569DC">
        <w:rPr>
          <w:sz w:val="20"/>
          <w:szCs w:val="20"/>
        </w:rPr>
        <w:t>P</w:t>
      </w:r>
      <w:r w:rsidRPr="000569DC">
        <w:rPr>
          <w:sz w:val="20"/>
          <w:szCs w:val="20"/>
        </w:rPr>
        <w:t>rojeto (“</w:t>
      </w:r>
      <w:r w:rsidRPr="000569DC">
        <w:rPr>
          <w:sz w:val="20"/>
          <w:szCs w:val="20"/>
          <w:u w:val="single"/>
        </w:rPr>
        <w:t>Conclusão Física do Projeto</w:t>
      </w:r>
      <w:r w:rsidRPr="000569DC">
        <w:rPr>
          <w:sz w:val="20"/>
          <w:szCs w:val="20"/>
        </w:rPr>
        <w:t>”) ocorrerá por meio da verificação cumulativa das seguintes condições com relação à</w:t>
      </w:r>
      <w:r w:rsidRPr="000569DC">
        <w:rPr>
          <w:spacing w:val="-1"/>
          <w:sz w:val="20"/>
          <w:szCs w:val="20"/>
        </w:rPr>
        <w:t xml:space="preserve"> </w:t>
      </w:r>
      <w:r w:rsidRPr="000569DC">
        <w:rPr>
          <w:sz w:val="20"/>
          <w:szCs w:val="20"/>
        </w:rPr>
        <w:t>Emissora:</w:t>
      </w:r>
    </w:p>
    <w:p w14:paraId="7647175A" w14:textId="77777777" w:rsidR="000A115D" w:rsidRPr="000569DC" w:rsidRDefault="000A115D">
      <w:pPr>
        <w:pStyle w:val="PargrafodaLista"/>
        <w:tabs>
          <w:tab w:val="left" w:pos="1187"/>
        </w:tabs>
        <w:spacing w:line="276" w:lineRule="auto"/>
        <w:ind w:left="0" w:right="-66"/>
        <w:rPr>
          <w:sz w:val="20"/>
          <w:szCs w:val="20"/>
        </w:rPr>
        <w:pPrChange w:id="818" w:author="Mariana Piovesan Ramos | Vieira Rezende" w:date="2021-11-19T20:13:00Z">
          <w:pPr>
            <w:pStyle w:val="PargrafodaLista"/>
            <w:tabs>
              <w:tab w:val="left" w:pos="1187"/>
            </w:tabs>
            <w:spacing w:line="317" w:lineRule="auto"/>
            <w:ind w:left="0" w:right="-66"/>
          </w:pPr>
        </w:pPrChange>
      </w:pPr>
    </w:p>
    <w:p w14:paraId="2057DAF9" w14:textId="77777777" w:rsidR="000A115D" w:rsidRPr="000569DC" w:rsidRDefault="004538B9">
      <w:pPr>
        <w:pStyle w:val="PargrafodaLista"/>
        <w:numPr>
          <w:ilvl w:val="3"/>
          <w:numId w:val="14"/>
        </w:numPr>
        <w:tabs>
          <w:tab w:val="left" w:pos="1134"/>
        </w:tabs>
        <w:spacing w:line="276" w:lineRule="auto"/>
        <w:ind w:left="1134" w:right="-66"/>
        <w:rPr>
          <w:sz w:val="20"/>
          <w:szCs w:val="20"/>
        </w:rPr>
        <w:pPrChange w:id="819" w:author="Mariana Piovesan Ramos | Vieira Rezende" w:date="2021-11-19T20:13:00Z">
          <w:pPr>
            <w:pStyle w:val="PargrafodaLista"/>
            <w:numPr>
              <w:ilvl w:val="3"/>
              <w:numId w:val="14"/>
            </w:numPr>
            <w:tabs>
              <w:tab w:val="left" w:pos="1134"/>
            </w:tabs>
            <w:spacing w:line="317" w:lineRule="auto"/>
            <w:ind w:left="1134" w:right="-66" w:hanging="567"/>
          </w:pPr>
        </w:pPrChange>
      </w:pPr>
      <w:r w:rsidRPr="000569DC">
        <w:rPr>
          <w:sz w:val="20"/>
          <w:szCs w:val="20"/>
        </w:rPr>
        <w:t>entrada efeitiva em operação comercial e operação regular por, pelo menos, 3 (três) meses</w:t>
      </w:r>
      <w:r w:rsidR="004A5CB5" w:rsidRPr="000569DC">
        <w:rPr>
          <w:sz w:val="20"/>
          <w:szCs w:val="20"/>
        </w:rPr>
        <w:t>, conforme comprovado por meio de despacho para entrada em operação comercial emitido pelas autoridades competentes</w:t>
      </w:r>
      <w:r w:rsidR="0040318D" w:rsidRPr="000569DC">
        <w:rPr>
          <w:sz w:val="20"/>
          <w:szCs w:val="20"/>
        </w:rPr>
        <w:t>;</w:t>
      </w:r>
    </w:p>
    <w:p w14:paraId="65783EEC" w14:textId="77777777" w:rsidR="004F7F19" w:rsidRPr="000569DC" w:rsidRDefault="004F7F19">
      <w:pPr>
        <w:pStyle w:val="PargrafodaLista"/>
        <w:tabs>
          <w:tab w:val="left" w:pos="1134"/>
        </w:tabs>
        <w:spacing w:line="276" w:lineRule="auto"/>
        <w:ind w:left="1134" w:right="-66" w:hanging="567"/>
        <w:rPr>
          <w:sz w:val="20"/>
          <w:szCs w:val="20"/>
        </w:rPr>
        <w:pPrChange w:id="820" w:author="Mariana Piovesan Ramos | Vieira Rezende" w:date="2021-11-19T20:13:00Z">
          <w:pPr>
            <w:pStyle w:val="PargrafodaLista"/>
            <w:tabs>
              <w:tab w:val="left" w:pos="1134"/>
            </w:tabs>
            <w:spacing w:line="317" w:lineRule="auto"/>
            <w:ind w:left="1134" w:right="-66" w:hanging="567"/>
          </w:pPr>
        </w:pPrChange>
      </w:pPr>
    </w:p>
    <w:p w14:paraId="5112D3FA" w14:textId="77777777" w:rsidR="006C1DFB" w:rsidRPr="000569DC" w:rsidRDefault="004538B9">
      <w:pPr>
        <w:pStyle w:val="PargrafodaLista"/>
        <w:numPr>
          <w:ilvl w:val="3"/>
          <w:numId w:val="14"/>
        </w:numPr>
        <w:tabs>
          <w:tab w:val="left" w:pos="1134"/>
        </w:tabs>
        <w:spacing w:line="276" w:lineRule="auto"/>
        <w:ind w:left="1134" w:right="-66"/>
        <w:rPr>
          <w:sz w:val="20"/>
          <w:szCs w:val="20"/>
        </w:rPr>
        <w:pPrChange w:id="821" w:author="Mariana Piovesan Ramos | Vieira Rezende" w:date="2021-11-19T20:13:00Z">
          <w:pPr>
            <w:pStyle w:val="PargrafodaLista"/>
            <w:numPr>
              <w:ilvl w:val="3"/>
              <w:numId w:val="14"/>
            </w:numPr>
            <w:tabs>
              <w:tab w:val="left" w:pos="1134"/>
            </w:tabs>
            <w:spacing w:line="317" w:lineRule="auto"/>
            <w:ind w:left="1134" w:right="-66" w:hanging="567"/>
          </w:pPr>
        </w:pPrChange>
      </w:pPr>
      <w:r w:rsidRPr="000569DC">
        <w:rPr>
          <w:sz w:val="20"/>
          <w:szCs w:val="20"/>
        </w:rPr>
        <w:t>inexistência de contas a pagar referente aos investimentos</w:t>
      </w:r>
      <w:r w:rsidR="006C1DFB" w:rsidRPr="000569DC">
        <w:rPr>
          <w:sz w:val="20"/>
          <w:szCs w:val="20"/>
        </w:rPr>
        <w:t xml:space="preserve"> do </w:t>
      </w:r>
      <w:r w:rsidR="004F7F19" w:rsidRPr="000569DC">
        <w:rPr>
          <w:sz w:val="20"/>
          <w:szCs w:val="20"/>
        </w:rPr>
        <w:t>P</w:t>
      </w:r>
      <w:r w:rsidR="006C1DFB" w:rsidRPr="000569DC">
        <w:rPr>
          <w:sz w:val="20"/>
          <w:szCs w:val="20"/>
        </w:rPr>
        <w:t>rojeto;</w:t>
      </w:r>
    </w:p>
    <w:p w14:paraId="5A5AFB68" w14:textId="77777777" w:rsidR="004F7F19" w:rsidRPr="000569DC" w:rsidRDefault="004F7F19">
      <w:pPr>
        <w:pStyle w:val="PargrafodaLista"/>
        <w:tabs>
          <w:tab w:val="left" w:pos="1134"/>
        </w:tabs>
        <w:spacing w:line="276" w:lineRule="auto"/>
        <w:ind w:left="1134" w:right="-66" w:hanging="567"/>
        <w:rPr>
          <w:sz w:val="20"/>
          <w:szCs w:val="20"/>
        </w:rPr>
        <w:pPrChange w:id="822" w:author="Mariana Piovesan Ramos | Vieira Rezende" w:date="2021-11-19T20:13:00Z">
          <w:pPr>
            <w:pStyle w:val="PargrafodaLista"/>
            <w:tabs>
              <w:tab w:val="left" w:pos="1134"/>
            </w:tabs>
            <w:spacing w:line="317" w:lineRule="auto"/>
            <w:ind w:left="1134" w:right="-66" w:hanging="567"/>
          </w:pPr>
        </w:pPrChange>
      </w:pPr>
    </w:p>
    <w:p w14:paraId="6F6B9999" w14:textId="77777777" w:rsidR="006C1DFB" w:rsidRPr="000569DC" w:rsidRDefault="004538B9">
      <w:pPr>
        <w:pStyle w:val="PargrafodaLista"/>
        <w:numPr>
          <w:ilvl w:val="3"/>
          <w:numId w:val="14"/>
        </w:numPr>
        <w:tabs>
          <w:tab w:val="left" w:pos="1134"/>
        </w:tabs>
        <w:spacing w:line="276" w:lineRule="auto"/>
        <w:ind w:left="1134" w:right="-66"/>
        <w:rPr>
          <w:sz w:val="20"/>
          <w:szCs w:val="20"/>
        </w:rPr>
        <w:pPrChange w:id="823" w:author="Mariana Piovesan Ramos | Vieira Rezende" w:date="2021-11-19T20:13:00Z">
          <w:pPr>
            <w:pStyle w:val="PargrafodaLista"/>
            <w:numPr>
              <w:ilvl w:val="3"/>
              <w:numId w:val="14"/>
            </w:numPr>
            <w:tabs>
              <w:tab w:val="left" w:pos="1134"/>
            </w:tabs>
            <w:spacing w:line="317" w:lineRule="auto"/>
            <w:ind w:left="1134" w:right="-66" w:hanging="567"/>
          </w:pPr>
        </w:pPrChange>
      </w:pPr>
      <w:r w:rsidRPr="000569DC">
        <w:rPr>
          <w:sz w:val="20"/>
          <w:szCs w:val="20"/>
        </w:rPr>
        <w:t>inexistência de contas a pagar referen</w:t>
      </w:r>
      <w:r w:rsidR="004A5CB5" w:rsidRPr="000569DC">
        <w:rPr>
          <w:sz w:val="20"/>
          <w:szCs w:val="20"/>
        </w:rPr>
        <w:t>t</w:t>
      </w:r>
      <w:r w:rsidRPr="000569DC">
        <w:rPr>
          <w:sz w:val="20"/>
          <w:szCs w:val="20"/>
        </w:rPr>
        <w:t>e a eventuais compensações de energia devida pelo atraso em entrada de operação comercial, caso aplicável;</w:t>
      </w:r>
    </w:p>
    <w:p w14:paraId="0DF0741A" w14:textId="77777777" w:rsidR="00022667" w:rsidRPr="000569DC" w:rsidRDefault="00022667">
      <w:pPr>
        <w:pStyle w:val="PargrafodaLista"/>
        <w:tabs>
          <w:tab w:val="left" w:pos="1134"/>
        </w:tabs>
        <w:spacing w:line="276" w:lineRule="auto"/>
        <w:ind w:left="1134" w:right="-66" w:hanging="567"/>
        <w:rPr>
          <w:sz w:val="20"/>
          <w:szCs w:val="20"/>
        </w:rPr>
        <w:pPrChange w:id="824" w:author="Mariana Piovesan Ramos | Vieira Rezende" w:date="2021-11-19T20:13:00Z">
          <w:pPr>
            <w:pStyle w:val="PargrafodaLista"/>
            <w:tabs>
              <w:tab w:val="left" w:pos="1134"/>
            </w:tabs>
            <w:spacing w:line="317" w:lineRule="auto"/>
            <w:ind w:left="1134" w:right="-66" w:hanging="567"/>
          </w:pPr>
        </w:pPrChange>
      </w:pPr>
    </w:p>
    <w:p w14:paraId="5CA2C41D" w14:textId="77777777" w:rsidR="00022667" w:rsidRPr="000569DC" w:rsidRDefault="00022667">
      <w:pPr>
        <w:pStyle w:val="PargrafodaLista"/>
        <w:numPr>
          <w:ilvl w:val="3"/>
          <w:numId w:val="14"/>
        </w:numPr>
        <w:tabs>
          <w:tab w:val="left" w:pos="1134"/>
        </w:tabs>
        <w:spacing w:line="276" w:lineRule="auto"/>
        <w:ind w:left="1134" w:right="-66"/>
        <w:rPr>
          <w:sz w:val="20"/>
          <w:szCs w:val="20"/>
        </w:rPr>
        <w:pPrChange w:id="825" w:author="Mariana Piovesan Ramos | Vieira Rezende" w:date="2021-11-19T20:13:00Z">
          <w:pPr>
            <w:pStyle w:val="PargrafodaLista"/>
            <w:numPr>
              <w:ilvl w:val="3"/>
              <w:numId w:val="14"/>
            </w:numPr>
            <w:tabs>
              <w:tab w:val="left" w:pos="1134"/>
            </w:tabs>
            <w:spacing w:line="317" w:lineRule="auto"/>
            <w:ind w:left="1134" w:right="-66" w:hanging="567"/>
          </w:pPr>
        </w:pPrChange>
      </w:pPr>
      <w:r w:rsidRPr="000569DC">
        <w:rPr>
          <w:sz w:val="20"/>
          <w:szCs w:val="20"/>
        </w:rPr>
        <w:t>Obtenção e manutenção de todas a licenças necessárias para a correta operação; e</w:t>
      </w:r>
    </w:p>
    <w:p w14:paraId="6B4A6EFD" w14:textId="77777777" w:rsidR="00022667" w:rsidRPr="000569DC" w:rsidRDefault="00022667">
      <w:pPr>
        <w:pStyle w:val="PargrafodaLista"/>
        <w:tabs>
          <w:tab w:val="left" w:pos="1134"/>
        </w:tabs>
        <w:spacing w:line="276" w:lineRule="auto"/>
        <w:ind w:left="1134" w:right="-66" w:hanging="567"/>
        <w:rPr>
          <w:sz w:val="20"/>
          <w:szCs w:val="20"/>
        </w:rPr>
        <w:pPrChange w:id="826" w:author="Mariana Piovesan Ramos | Vieira Rezende" w:date="2021-11-19T20:13:00Z">
          <w:pPr>
            <w:pStyle w:val="PargrafodaLista"/>
            <w:tabs>
              <w:tab w:val="left" w:pos="1134"/>
            </w:tabs>
            <w:spacing w:line="317" w:lineRule="auto"/>
            <w:ind w:left="1134" w:right="-66" w:hanging="567"/>
          </w:pPr>
        </w:pPrChange>
      </w:pPr>
    </w:p>
    <w:p w14:paraId="2190D3AD" w14:textId="31B4A41F" w:rsidR="00022667" w:rsidRPr="000569DC" w:rsidRDefault="00022667">
      <w:pPr>
        <w:pStyle w:val="PargrafodaLista"/>
        <w:numPr>
          <w:ilvl w:val="3"/>
          <w:numId w:val="14"/>
        </w:numPr>
        <w:tabs>
          <w:tab w:val="left" w:pos="1134"/>
        </w:tabs>
        <w:spacing w:line="276" w:lineRule="auto"/>
        <w:ind w:left="1134" w:right="-66"/>
        <w:rPr>
          <w:sz w:val="20"/>
          <w:szCs w:val="20"/>
        </w:rPr>
        <w:pPrChange w:id="827" w:author="Mariana Piovesan Ramos | Vieira Rezende" w:date="2021-11-19T20:13:00Z">
          <w:pPr>
            <w:pStyle w:val="PargrafodaLista"/>
            <w:numPr>
              <w:ilvl w:val="3"/>
              <w:numId w:val="14"/>
            </w:numPr>
            <w:tabs>
              <w:tab w:val="left" w:pos="1134"/>
            </w:tabs>
            <w:spacing w:line="317" w:lineRule="auto"/>
            <w:ind w:left="1134" w:right="-66" w:hanging="567"/>
          </w:pPr>
        </w:pPrChange>
      </w:pPr>
      <w:r w:rsidRPr="000569DC">
        <w:rPr>
          <w:sz w:val="20"/>
          <w:szCs w:val="20"/>
        </w:rPr>
        <w:t>inexist</w:t>
      </w:r>
      <w:ins w:id="828" w:author="Nathalia Esteves" w:date="2021-11-19T18:59:00Z">
        <w:r w:rsidR="00445838" w:rsidRPr="000569DC">
          <w:rPr>
            <w:sz w:val="20"/>
            <w:szCs w:val="20"/>
          </w:rPr>
          <w:t>ê</w:t>
        </w:r>
      </w:ins>
      <w:del w:id="829" w:author="Nathalia Esteves" w:date="2021-11-19T18:59:00Z">
        <w:r w:rsidRPr="000569DC" w:rsidDel="00445838">
          <w:rPr>
            <w:sz w:val="20"/>
            <w:szCs w:val="20"/>
          </w:rPr>
          <w:delText>e</w:delText>
        </w:r>
      </w:del>
      <w:r w:rsidRPr="000569DC">
        <w:rPr>
          <w:sz w:val="20"/>
          <w:szCs w:val="20"/>
        </w:rPr>
        <w:t>ncia de descumprimento das obrigações assumidas na Escritura de Emissão e nos Contratos de Garantia</w:t>
      </w:r>
      <w:r w:rsidR="00CE0C3C" w:rsidRPr="000569DC">
        <w:rPr>
          <w:sz w:val="20"/>
          <w:szCs w:val="20"/>
        </w:rPr>
        <w:t>, observados os prazos de cura previstos n</w:t>
      </w:r>
      <w:r w:rsidR="00E56FD1" w:rsidRPr="000569DC">
        <w:rPr>
          <w:sz w:val="20"/>
          <w:szCs w:val="20"/>
        </w:rPr>
        <w:t>esta</w:t>
      </w:r>
      <w:r w:rsidR="00CE0C3C" w:rsidRPr="000569DC">
        <w:rPr>
          <w:sz w:val="20"/>
          <w:szCs w:val="20"/>
        </w:rPr>
        <w:t xml:space="preserve"> Escritura de Emissão e nos Contratos de Garantia</w:t>
      </w:r>
      <w:r w:rsidRPr="000569DC">
        <w:rPr>
          <w:sz w:val="20"/>
          <w:szCs w:val="20"/>
        </w:rPr>
        <w:t>.</w:t>
      </w:r>
    </w:p>
    <w:bookmarkEnd w:id="817"/>
    <w:p w14:paraId="4C155FC0" w14:textId="71411EBE" w:rsidR="000A115D" w:rsidRPr="000569DC" w:rsidRDefault="000A115D">
      <w:pPr>
        <w:pStyle w:val="Corpodetexto"/>
        <w:spacing w:line="276" w:lineRule="auto"/>
        <w:ind w:right="-66"/>
        <w:rPr>
          <w:ins w:id="830" w:author="Mariana Piovesan Ramos | Vieira Rezende" w:date="2021-11-19T19:21:00Z"/>
        </w:rPr>
        <w:pPrChange w:id="831" w:author="Mariana Piovesan Ramos | Vieira Rezende" w:date="2021-11-19T20:13:00Z">
          <w:pPr>
            <w:pStyle w:val="Corpodetexto"/>
            <w:spacing w:line="317" w:lineRule="auto"/>
            <w:ind w:right="-66"/>
          </w:pPr>
        </w:pPrChange>
      </w:pPr>
    </w:p>
    <w:p w14:paraId="6A4550FD" w14:textId="7A657289" w:rsidR="008813CB" w:rsidRPr="000569DC" w:rsidRDefault="008813CB">
      <w:pPr>
        <w:pStyle w:val="PargrafodaLista"/>
        <w:numPr>
          <w:ilvl w:val="2"/>
          <w:numId w:val="18"/>
        </w:numPr>
        <w:tabs>
          <w:tab w:val="left" w:pos="1187"/>
        </w:tabs>
        <w:spacing w:line="276" w:lineRule="auto"/>
        <w:ind w:left="0" w:right="-66" w:firstLine="0"/>
        <w:rPr>
          <w:ins w:id="832" w:author="Mariana Piovesan Ramos | Vieira Rezende" w:date="2021-11-19T19:36:00Z"/>
          <w:sz w:val="20"/>
          <w:szCs w:val="20"/>
        </w:rPr>
        <w:pPrChange w:id="833" w:author="Mariana Piovesan Ramos | Vieira Rezende" w:date="2021-11-19T20:13:00Z">
          <w:pPr>
            <w:pStyle w:val="PargrafodaLista"/>
            <w:numPr>
              <w:ilvl w:val="2"/>
              <w:numId w:val="18"/>
            </w:numPr>
            <w:tabs>
              <w:tab w:val="left" w:pos="1187"/>
            </w:tabs>
            <w:spacing w:line="317" w:lineRule="auto"/>
            <w:ind w:left="0" w:right="-66" w:hanging="708"/>
          </w:pPr>
        </w:pPrChange>
      </w:pPr>
      <w:ins w:id="834" w:author="Mariana Piovesan Ramos | Vieira Rezende" w:date="2021-11-19T19:21:00Z">
        <w:r w:rsidRPr="000569DC">
          <w:rPr>
            <w:sz w:val="20"/>
            <w:szCs w:val="20"/>
            <w:rPrChange w:id="835" w:author="Mariana Piovesan Ramos | Vieira Rezende" w:date="2021-11-19T20:12:00Z">
              <w:rPr/>
            </w:rPrChange>
          </w:rPr>
          <w:t xml:space="preserve">Os </w:t>
        </w:r>
        <w:r w:rsidRPr="000569DC">
          <w:rPr>
            <w:sz w:val="20"/>
            <w:szCs w:val="20"/>
          </w:rPr>
          <w:t xml:space="preserve">itens </w:t>
        </w:r>
      </w:ins>
      <w:ins w:id="836" w:author="Mariana Piovesan Ramos | Vieira Rezende" w:date="2021-11-19T19:22:00Z">
        <w:r w:rsidRPr="000569DC">
          <w:rPr>
            <w:sz w:val="20"/>
            <w:szCs w:val="20"/>
          </w:rPr>
          <w:t xml:space="preserve">(a) a (d) descritos na Cláusula 4.18.1 acima serão </w:t>
        </w:r>
      </w:ins>
      <w:ins w:id="837" w:author="Mariana Piovesan Ramos | Vieira Rezende" w:date="2021-11-19T19:34:00Z">
        <w:r w:rsidR="008768E1" w:rsidRPr="000569DC">
          <w:rPr>
            <w:sz w:val="20"/>
            <w:szCs w:val="20"/>
          </w:rPr>
          <w:t>verificados pelo Agente F</w:t>
        </w:r>
      </w:ins>
      <w:ins w:id="838" w:author="Mariana Piovesan Ramos | Vieira Rezende" w:date="2021-11-19T19:35:00Z">
        <w:r w:rsidR="008768E1" w:rsidRPr="000569DC">
          <w:rPr>
            <w:sz w:val="20"/>
            <w:szCs w:val="20"/>
          </w:rPr>
          <w:t xml:space="preserve">iduciário </w:t>
        </w:r>
      </w:ins>
      <w:ins w:id="839" w:author="Mariana Piovesan Ramos | Vieira Rezende" w:date="2021-11-19T19:34:00Z">
        <w:r w:rsidR="008768E1" w:rsidRPr="000569DC">
          <w:rPr>
            <w:sz w:val="20"/>
            <w:szCs w:val="20"/>
          </w:rPr>
          <w:t xml:space="preserve">com base no relatório emitido </w:t>
        </w:r>
      </w:ins>
      <w:ins w:id="840" w:author="Mariana Piovesan Ramos | Vieira Rezende" w:date="2021-11-19T19:22:00Z">
        <w:r w:rsidRPr="000569DC">
          <w:rPr>
            <w:sz w:val="20"/>
            <w:szCs w:val="20"/>
          </w:rPr>
          <w:t xml:space="preserve">pelo </w:t>
        </w:r>
        <w:r w:rsidR="008768E1" w:rsidRPr="000569DC">
          <w:rPr>
            <w:sz w:val="20"/>
            <w:szCs w:val="20"/>
          </w:rPr>
          <w:t>Engenheiro Independe</w:t>
        </w:r>
      </w:ins>
      <w:ins w:id="841" w:author="Mariana Piovesan Ramos | Vieira Rezende" w:date="2021-11-19T19:24:00Z">
        <w:r w:rsidR="008768E1" w:rsidRPr="000569DC">
          <w:rPr>
            <w:sz w:val="20"/>
            <w:szCs w:val="20"/>
          </w:rPr>
          <w:t>n</w:t>
        </w:r>
      </w:ins>
      <w:ins w:id="842" w:author="Mariana Piovesan Ramos | Vieira Rezende" w:date="2021-11-19T19:22:00Z">
        <w:r w:rsidR="008768E1" w:rsidRPr="000569DC">
          <w:rPr>
            <w:sz w:val="20"/>
            <w:szCs w:val="20"/>
          </w:rPr>
          <w:t>te</w:t>
        </w:r>
      </w:ins>
      <w:ins w:id="843" w:author="Mariana Piovesan Ramos | Vieira Rezende" w:date="2021-11-19T19:34:00Z">
        <w:r w:rsidR="008768E1" w:rsidRPr="000569DC">
          <w:rPr>
            <w:sz w:val="20"/>
            <w:szCs w:val="20"/>
          </w:rPr>
          <w:t xml:space="preserve"> </w:t>
        </w:r>
      </w:ins>
      <w:ins w:id="844" w:author="Mariana Piovesan Ramos | Vieira Rezende" w:date="2021-11-19T19:36:00Z">
        <w:r w:rsidR="008768E1" w:rsidRPr="000569DC">
          <w:rPr>
            <w:sz w:val="20"/>
            <w:szCs w:val="20"/>
          </w:rPr>
          <w:t xml:space="preserve">(conforme definido abaixo) </w:t>
        </w:r>
      </w:ins>
      <w:ins w:id="845" w:author="Mariana Piovesan Ramos | Vieira Rezende" w:date="2021-11-19T19:34:00Z">
        <w:r w:rsidR="008768E1" w:rsidRPr="000569DC">
          <w:rPr>
            <w:sz w:val="20"/>
            <w:szCs w:val="20"/>
          </w:rPr>
          <w:t>atestando o cumprimento de tais itens</w:t>
        </w:r>
      </w:ins>
      <w:ins w:id="846" w:author="Mariana Piovesan Ramos | Vieira Rezende" w:date="2021-11-19T19:35:00Z">
        <w:r w:rsidR="008768E1" w:rsidRPr="000569DC">
          <w:rPr>
            <w:sz w:val="20"/>
            <w:szCs w:val="20"/>
          </w:rPr>
          <w:t>, sendo certo que o item (e) descrito na Cláusula 4.18.1 acima será</w:t>
        </w:r>
      </w:ins>
      <w:ins w:id="847" w:author="Mariana Piovesan Ramos | Vieira Rezende" w:date="2021-11-19T19:36:00Z">
        <w:r w:rsidR="008768E1" w:rsidRPr="000569DC">
          <w:rPr>
            <w:sz w:val="20"/>
            <w:szCs w:val="20"/>
          </w:rPr>
          <w:t xml:space="preserve"> verificado pelo Agente Fiduciário.</w:t>
        </w:r>
      </w:ins>
    </w:p>
    <w:p w14:paraId="20E7FAE4" w14:textId="77777777" w:rsidR="008768E1" w:rsidRPr="000569DC" w:rsidRDefault="008768E1">
      <w:pPr>
        <w:pStyle w:val="PargrafodaLista"/>
        <w:tabs>
          <w:tab w:val="left" w:pos="1187"/>
        </w:tabs>
        <w:spacing w:line="276" w:lineRule="auto"/>
        <w:ind w:left="0" w:right="-66"/>
        <w:pPrChange w:id="848" w:author="Mariana Piovesan Ramos | Vieira Rezende" w:date="2021-11-19T20:13:00Z">
          <w:pPr>
            <w:pStyle w:val="Corpodetexto"/>
            <w:spacing w:line="317" w:lineRule="auto"/>
            <w:ind w:right="-66"/>
          </w:pPr>
        </w:pPrChange>
      </w:pPr>
    </w:p>
    <w:p w14:paraId="6B0722A9" w14:textId="77777777" w:rsidR="004F21A8" w:rsidRPr="000569DC" w:rsidRDefault="0040318D">
      <w:pPr>
        <w:pStyle w:val="Ttulo1"/>
        <w:keepNext/>
        <w:widowControl/>
        <w:spacing w:line="276" w:lineRule="auto"/>
        <w:ind w:left="0" w:right="-68"/>
        <w:pPrChange w:id="849" w:author="Mariana Piovesan Ramos | Vieira Rezende" w:date="2021-11-19T20:13:00Z">
          <w:pPr>
            <w:pStyle w:val="Ttulo1"/>
            <w:keepNext/>
            <w:widowControl/>
            <w:spacing w:line="317" w:lineRule="auto"/>
            <w:ind w:left="0" w:right="-68"/>
          </w:pPr>
        </w:pPrChange>
      </w:pPr>
      <w:bookmarkStart w:id="850" w:name="CLÁUSULA_V_VENCIMENTO_ANTECIPADO"/>
      <w:bookmarkEnd w:id="850"/>
      <w:r w:rsidRPr="000569DC">
        <w:t>CLÁUSULA V</w:t>
      </w:r>
    </w:p>
    <w:p w14:paraId="0BC9AC67" w14:textId="77777777" w:rsidR="000A115D" w:rsidRPr="000569DC" w:rsidRDefault="0040318D">
      <w:pPr>
        <w:pStyle w:val="Ttulo1"/>
        <w:keepNext/>
        <w:widowControl/>
        <w:spacing w:line="276" w:lineRule="auto"/>
        <w:ind w:left="0" w:right="-68"/>
        <w:pPrChange w:id="851" w:author="Mariana Piovesan Ramos | Vieira Rezende" w:date="2021-11-19T20:13:00Z">
          <w:pPr>
            <w:pStyle w:val="Ttulo1"/>
            <w:keepNext/>
            <w:widowControl/>
            <w:spacing w:line="317" w:lineRule="auto"/>
            <w:ind w:left="0" w:right="-68"/>
          </w:pPr>
        </w:pPrChange>
      </w:pPr>
      <w:r w:rsidRPr="000569DC">
        <w:t>VENCIMENTO ANTECIPADO</w:t>
      </w:r>
    </w:p>
    <w:p w14:paraId="52E79A66" w14:textId="77777777" w:rsidR="00AD0BDB" w:rsidRPr="000569DC" w:rsidRDefault="00AD0BDB">
      <w:pPr>
        <w:pStyle w:val="Ttulo1"/>
        <w:keepNext/>
        <w:widowControl/>
        <w:spacing w:line="276" w:lineRule="auto"/>
        <w:ind w:left="0" w:right="-68"/>
        <w:rPr>
          <w:b w:val="0"/>
        </w:rPr>
        <w:pPrChange w:id="852" w:author="Mariana Piovesan Ramos | Vieira Rezende" w:date="2021-11-19T20:13:00Z">
          <w:pPr>
            <w:pStyle w:val="Ttulo1"/>
            <w:keepNext/>
            <w:widowControl/>
            <w:spacing w:line="317" w:lineRule="auto"/>
            <w:ind w:left="0" w:right="-68"/>
          </w:pPr>
        </w:pPrChange>
      </w:pPr>
    </w:p>
    <w:p w14:paraId="1A1B10A0" w14:textId="77777777" w:rsidR="000A115D" w:rsidRPr="000569DC" w:rsidRDefault="0040318D">
      <w:pPr>
        <w:pStyle w:val="PargrafodaLista"/>
        <w:keepNext/>
        <w:widowControl/>
        <w:numPr>
          <w:ilvl w:val="1"/>
          <w:numId w:val="13"/>
        </w:numPr>
        <w:tabs>
          <w:tab w:val="left" w:pos="1199"/>
        </w:tabs>
        <w:spacing w:line="276" w:lineRule="auto"/>
        <w:ind w:left="0" w:right="-68" w:firstLine="0"/>
        <w:rPr>
          <w:sz w:val="20"/>
          <w:szCs w:val="20"/>
        </w:rPr>
        <w:pPrChange w:id="853" w:author="Mariana Piovesan Ramos | Vieira Rezende" w:date="2021-11-19T20:13:00Z">
          <w:pPr>
            <w:pStyle w:val="PargrafodaLista"/>
            <w:keepNext/>
            <w:widowControl/>
            <w:numPr>
              <w:ilvl w:val="1"/>
              <w:numId w:val="13"/>
            </w:numPr>
            <w:tabs>
              <w:tab w:val="left" w:pos="1199"/>
            </w:tabs>
            <w:spacing w:line="317" w:lineRule="auto"/>
            <w:ind w:left="0" w:right="-68" w:hanging="720"/>
          </w:pPr>
        </w:pPrChange>
      </w:pPr>
      <w:r w:rsidRPr="000569DC">
        <w:rPr>
          <w:sz w:val="20"/>
          <w:szCs w:val="20"/>
        </w:rPr>
        <w:t>Observado o disposto nas Cláusulas 5.2 a 5.7 abaixo, o Agente Fiduciário poderá declarar antecipadamente vencidas todas as obrigações decorrentes das Debêntures e exigir</w:t>
      </w:r>
      <w:r w:rsidRPr="000569DC">
        <w:rPr>
          <w:spacing w:val="-10"/>
          <w:sz w:val="20"/>
          <w:szCs w:val="20"/>
        </w:rPr>
        <w:t xml:space="preserve"> </w:t>
      </w:r>
      <w:r w:rsidRPr="000569DC">
        <w:rPr>
          <w:sz w:val="20"/>
          <w:szCs w:val="20"/>
        </w:rPr>
        <w:t>o</w:t>
      </w:r>
      <w:r w:rsidRPr="000569DC">
        <w:rPr>
          <w:spacing w:val="-10"/>
          <w:sz w:val="20"/>
          <w:szCs w:val="20"/>
        </w:rPr>
        <w:t xml:space="preserve"> </w:t>
      </w:r>
      <w:r w:rsidRPr="000569DC">
        <w:rPr>
          <w:sz w:val="20"/>
          <w:szCs w:val="20"/>
        </w:rPr>
        <w:t>imediato</w:t>
      </w:r>
      <w:r w:rsidRPr="000569DC">
        <w:rPr>
          <w:spacing w:val="-10"/>
          <w:sz w:val="20"/>
          <w:szCs w:val="20"/>
        </w:rPr>
        <w:t xml:space="preserve"> </w:t>
      </w:r>
      <w:r w:rsidRPr="000569DC">
        <w:rPr>
          <w:sz w:val="20"/>
          <w:szCs w:val="20"/>
        </w:rPr>
        <w:t>pagamento</w:t>
      </w:r>
      <w:r w:rsidRPr="000569DC">
        <w:rPr>
          <w:spacing w:val="-10"/>
          <w:sz w:val="20"/>
          <w:szCs w:val="20"/>
        </w:rPr>
        <w:t xml:space="preserve"> </w:t>
      </w:r>
      <w:r w:rsidRPr="000569DC">
        <w:rPr>
          <w:sz w:val="20"/>
          <w:szCs w:val="20"/>
        </w:rPr>
        <w:t>pela</w:t>
      </w:r>
      <w:r w:rsidRPr="000569DC">
        <w:rPr>
          <w:spacing w:val="-9"/>
          <w:sz w:val="20"/>
          <w:szCs w:val="20"/>
        </w:rPr>
        <w:t xml:space="preserve"> </w:t>
      </w:r>
      <w:r w:rsidRPr="000569DC">
        <w:rPr>
          <w:sz w:val="20"/>
          <w:szCs w:val="20"/>
        </w:rPr>
        <w:t>Emissora</w:t>
      </w:r>
      <w:r w:rsidRPr="000569DC">
        <w:rPr>
          <w:spacing w:val="-9"/>
          <w:sz w:val="20"/>
          <w:szCs w:val="20"/>
        </w:rPr>
        <w:t xml:space="preserve"> </w:t>
      </w:r>
      <w:r w:rsidRPr="000569DC">
        <w:rPr>
          <w:sz w:val="20"/>
          <w:szCs w:val="20"/>
        </w:rPr>
        <w:t>do</w:t>
      </w:r>
      <w:r w:rsidRPr="000569DC">
        <w:rPr>
          <w:spacing w:val="-6"/>
          <w:sz w:val="20"/>
          <w:szCs w:val="20"/>
        </w:rPr>
        <w:t xml:space="preserve"> </w:t>
      </w:r>
      <w:r w:rsidRPr="000569DC">
        <w:rPr>
          <w:sz w:val="20"/>
          <w:szCs w:val="20"/>
        </w:rPr>
        <w:t>valor</w:t>
      </w:r>
      <w:r w:rsidRPr="000569DC">
        <w:rPr>
          <w:spacing w:val="-10"/>
          <w:sz w:val="20"/>
          <w:szCs w:val="20"/>
        </w:rPr>
        <w:t xml:space="preserve"> </w:t>
      </w:r>
      <w:r w:rsidRPr="000569DC">
        <w:rPr>
          <w:sz w:val="20"/>
          <w:szCs w:val="20"/>
        </w:rPr>
        <w:t>previsto</w:t>
      </w:r>
      <w:r w:rsidRPr="000569DC">
        <w:rPr>
          <w:spacing w:val="-10"/>
          <w:sz w:val="20"/>
          <w:szCs w:val="20"/>
        </w:rPr>
        <w:t xml:space="preserve"> </w:t>
      </w:r>
      <w:r w:rsidRPr="000569DC">
        <w:rPr>
          <w:sz w:val="20"/>
          <w:szCs w:val="20"/>
        </w:rPr>
        <w:t>na</w:t>
      </w:r>
      <w:r w:rsidRPr="000569DC">
        <w:rPr>
          <w:spacing w:val="-6"/>
          <w:sz w:val="20"/>
          <w:szCs w:val="20"/>
        </w:rPr>
        <w:t xml:space="preserve"> </w:t>
      </w:r>
      <w:r w:rsidRPr="000569DC">
        <w:rPr>
          <w:sz w:val="20"/>
          <w:szCs w:val="20"/>
        </w:rPr>
        <w:t>Cláusula</w:t>
      </w:r>
      <w:r w:rsidRPr="000569DC">
        <w:rPr>
          <w:spacing w:val="-9"/>
          <w:sz w:val="20"/>
          <w:szCs w:val="20"/>
        </w:rPr>
        <w:t xml:space="preserve"> </w:t>
      </w:r>
      <w:r w:rsidRPr="000569DC">
        <w:rPr>
          <w:sz w:val="20"/>
          <w:szCs w:val="20"/>
        </w:rPr>
        <w:t>5.7</w:t>
      </w:r>
      <w:r w:rsidRPr="000569DC">
        <w:rPr>
          <w:spacing w:val="-9"/>
          <w:sz w:val="20"/>
          <w:szCs w:val="20"/>
        </w:rPr>
        <w:t xml:space="preserve"> </w:t>
      </w:r>
      <w:r w:rsidRPr="000569DC">
        <w:rPr>
          <w:sz w:val="20"/>
          <w:szCs w:val="20"/>
        </w:rPr>
        <w:t>abaixo,</w:t>
      </w:r>
      <w:r w:rsidRPr="000569DC">
        <w:rPr>
          <w:spacing w:val="-8"/>
          <w:sz w:val="20"/>
          <w:szCs w:val="20"/>
        </w:rPr>
        <w:t xml:space="preserve"> </w:t>
      </w:r>
      <w:r w:rsidRPr="000569DC">
        <w:rPr>
          <w:sz w:val="20"/>
          <w:szCs w:val="20"/>
        </w:rPr>
        <w:t>e</w:t>
      </w:r>
      <w:r w:rsidRPr="000569DC">
        <w:rPr>
          <w:spacing w:val="-8"/>
          <w:sz w:val="20"/>
          <w:szCs w:val="20"/>
        </w:rPr>
        <w:t xml:space="preserve"> </w:t>
      </w:r>
      <w:r w:rsidRPr="000569DC">
        <w:rPr>
          <w:sz w:val="20"/>
          <w:szCs w:val="20"/>
        </w:rPr>
        <w:t>dos Encargos</w:t>
      </w:r>
      <w:r w:rsidRPr="000569DC">
        <w:rPr>
          <w:spacing w:val="-6"/>
          <w:sz w:val="20"/>
          <w:szCs w:val="20"/>
        </w:rPr>
        <w:t xml:space="preserve"> </w:t>
      </w:r>
      <w:r w:rsidRPr="000569DC">
        <w:rPr>
          <w:sz w:val="20"/>
          <w:szCs w:val="20"/>
        </w:rPr>
        <w:t>Moratórios</w:t>
      </w:r>
      <w:r w:rsidRPr="000569DC">
        <w:rPr>
          <w:spacing w:val="-6"/>
          <w:sz w:val="20"/>
          <w:szCs w:val="20"/>
        </w:rPr>
        <w:t xml:space="preserve"> </w:t>
      </w:r>
      <w:r w:rsidRPr="000569DC">
        <w:rPr>
          <w:sz w:val="20"/>
          <w:szCs w:val="20"/>
        </w:rPr>
        <w:t>e</w:t>
      </w:r>
      <w:r w:rsidRPr="000569DC">
        <w:rPr>
          <w:spacing w:val="-6"/>
          <w:sz w:val="20"/>
          <w:szCs w:val="20"/>
        </w:rPr>
        <w:t xml:space="preserve"> </w:t>
      </w:r>
      <w:r w:rsidRPr="000569DC">
        <w:rPr>
          <w:sz w:val="20"/>
          <w:szCs w:val="20"/>
        </w:rPr>
        <w:t>multas,</w:t>
      </w:r>
      <w:r w:rsidRPr="000569DC">
        <w:rPr>
          <w:spacing w:val="-8"/>
          <w:sz w:val="20"/>
          <w:szCs w:val="20"/>
        </w:rPr>
        <w:t xml:space="preserve"> </w:t>
      </w:r>
      <w:r w:rsidRPr="000569DC">
        <w:rPr>
          <w:sz w:val="20"/>
          <w:szCs w:val="20"/>
        </w:rPr>
        <w:t>se</w:t>
      </w:r>
      <w:r w:rsidRPr="000569DC">
        <w:rPr>
          <w:spacing w:val="-10"/>
          <w:sz w:val="20"/>
          <w:szCs w:val="20"/>
        </w:rPr>
        <w:t xml:space="preserve"> </w:t>
      </w:r>
      <w:r w:rsidRPr="000569DC">
        <w:rPr>
          <w:sz w:val="20"/>
          <w:szCs w:val="20"/>
        </w:rPr>
        <w:t>houver,</w:t>
      </w:r>
      <w:r w:rsidRPr="000569DC">
        <w:rPr>
          <w:spacing w:val="-6"/>
          <w:sz w:val="20"/>
          <w:szCs w:val="20"/>
        </w:rPr>
        <w:t xml:space="preserve"> </w:t>
      </w:r>
      <w:r w:rsidRPr="000569DC">
        <w:rPr>
          <w:sz w:val="20"/>
          <w:szCs w:val="20"/>
        </w:rPr>
        <w:t>incidentes</w:t>
      </w:r>
      <w:r w:rsidRPr="000569DC">
        <w:rPr>
          <w:spacing w:val="-6"/>
          <w:sz w:val="20"/>
          <w:szCs w:val="20"/>
        </w:rPr>
        <w:t xml:space="preserve"> </w:t>
      </w:r>
      <w:r w:rsidRPr="000569DC">
        <w:rPr>
          <w:sz w:val="20"/>
          <w:szCs w:val="20"/>
        </w:rPr>
        <w:t>até</w:t>
      </w:r>
      <w:r w:rsidRPr="000569DC">
        <w:rPr>
          <w:spacing w:val="-7"/>
          <w:sz w:val="20"/>
          <w:szCs w:val="20"/>
        </w:rPr>
        <w:t xml:space="preserve"> </w:t>
      </w:r>
      <w:r w:rsidRPr="000569DC">
        <w:rPr>
          <w:sz w:val="20"/>
          <w:szCs w:val="20"/>
        </w:rPr>
        <w:t>a</w:t>
      </w:r>
      <w:r w:rsidRPr="000569DC">
        <w:rPr>
          <w:spacing w:val="-7"/>
          <w:sz w:val="20"/>
          <w:szCs w:val="20"/>
        </w:rPr>
        <w:t xml:space="preserve"> </w:t>
      </w:r>
      <w:r w:rsidRPr="000569DC">
        <w:rPr>
          <w:sz w:val="20"/>
          <w:szCs w:val="20"/>
        </w:rPr>
        <w:t>data</w:t>
      </w:r>
      <w:r w:rsidRPr="000569DC">
        <w:rPr>
          <w:spacing w:val="-6"/>
          <w:sz w:val="20"/>
          <w:szCs w:val="20"/>
        </w:rPr>
        <w:t xml:space="preserve"> </w:t>
      </w:r>
      <w:r w:rsidRPr="000569DC">
        <w:rPr>
          <w:sz w:val="20"/>
          <w:szCs w:val="20"/>
        </w:rPr>
        <w:t>do</w:t>
      </w:r>
      <w:r w:rsidRPr="000569DC">
        <w:rPr>
          <w:spacing w:val="-7"/>
          <w:sz w:val="20"/>
          <w:szCs w:val="20"/>
        </w:rPr>
        <w:t xml:space="preserve"> </w:t>
      </w:r>
      <w:r w:rsidRPr="000569DC">
        <w:rPr>
          <w:sz w:val="20"/>
          <w:szCs w:val="20"/>
        </w:rPr>
        <w:t>seu</w:t>
      </w:r>
      <w:r w:rsidRPr="000569DC">
        <w:rPr>
          <w:spacing w:val="-5"/>
          <w:sz w:val="20"/>
          <w:szCs w:val="20"/>
        </w:rPr>
        <w:t xml:space="preserve"> </w:t>
      </w:r>
      <w:r w:rsidRPr="000569DC">
        <w:rPr>
          <w:sz w:val="20"/>
          <w:szCs w:val="20"/>
        </w:rPr>
        <w:t>efetivo</w:t>
      </w:r>
      <w:r w:rsidRPr="000569DC">
        <w:rPr>
          <w:spacing w:val="-9"/>
          <w:sz w:val="20"/>
          <w:szCs w:val="20"/>
        </w:rPr>
        <w:t xml:space="preserve"> </w:t>
      </w:r>
      <w:r w:rsidRPr="000569DC">
        <w:rPr>
          <w:sz w:val="20"/>
          <w:szCs w:val="20"/>
        </w:rPr>
        <w:t>pagamento, sem prejuízo ainda da busca de indenização por perdas e danos que compense integralmente o eventual dano causado pelo inadimplemento da Emissora, na ocorrência de quaisquer das situações previstas nesta Cláusula, respeitados os respectivos prazos</w:t>
      </w:r>
      <w:r w:rsidRPr="000569DC">
        <w:rPr>
          <w:spacing w:val="-44"/>
          <w:sz w:val="20"/>
          <w:szCs w:val="20"/>
        </w:rPr>
        <w:t xml:space="preserve"> </w:t>
      </w:r>
      <w:r w:rsidRPr="000569DC">
        <w:rPr>
          <w:sz w:val="20"/>
          <w:szCs w:val="20"/>
        </w:rPr>
        <w:t>de cura (cada um desses eventos, um “</w:t>
      </w:r>
      <w:r w:rsidRPr="000569DC">
        <w:rPr>
          <w:sz w:val="20"/>
          <w:szCs w:val="20"/>
          <w:u w:val="single"/>
        </w:rPr>
        <w:t>Evento de Vencimento Antecipado</w:t>
      </w:r>
      <w:r w:rsidRPr="000569DC">
        <w:rPr>
          <w:sz w:val="20"/>
          <w:szCs w:val="20"/>
        </w:rPr>
        <w:t>”).</w:t>
      </w:r>
    </w:p>
    <w:p w14:paraId="1B598E3D" w14:textId="77777777" w:rsidR="000A115D" w:rsidRPr="000569DC" w:rsidRDefault="000A115D">
      <w:pPr>
        <w:pStyle w:val="Corpodetexto"/>
        <w:spacing w:line="276" w:lineRule="auto"/>
        <w:ind w:right="-66"/>
        <w:pPrChange w:id="854" w:author="Mariana Piovesan Ramos | Vieira Rezende" w:date="2021-11-19T20:13:00Z">
          <w:pPr>
            <w:pStyle w:val="Corpodetexto"/>
            <w:spacing w:line="317" w:lineRule="auto"/>
            <w:ind w:right="-66"/>
          </w:pPr>
        </w:pPrChange>
      </w:pPr>
    </w:p>
    <w:p w14:paraId="55B271E8" w14:textId="77777777" w:rsidR="000A115D" w:rsidRPr="000569DC" w:rsidRDefault="0040318D">
      <w:pPr>
        <w:pStyle w:val="PargrafodaLista"/>
        <w:numPr>
          <w:ilvl w:val="2"/>
          <w:numId w:val="13"/>
        </w:numPr>
        <w:tabs>
          <w:tab w:val="left" w:pos="1199"/>
        </w:tabs>
        <w:spacing w:line="276" w:lineRule="auto"/>
        <w:ind w:left="0" w:right="-66" w:firstLine="0"/>
        <w:rPr>
          <w:sz w:val="20"/>
          <w:szCs w:val="20"/>
        </w:rPr>
        <w:pPrChange w:id="855" w:author="Mariana Piovesan Ramos | Vieira Rezende" w:date="2021-11-19T20:13:00Z">
          <w:pPr>
            <w:pStyle w:val="PargrafodaLista"/>
            <w:numPr>
              <w:ilvl w:val="2"/>
              <w:numId w:val="13"/>
            </w:numPr>
            <w:tabs>
              <w:tab w:val="left" w:pos="1199"/>
            </w:tabs>
            <w:spacing w:line="317" w:lineRule="auto"/>
            <w:ind w:left="0" w:right="-66" w:hanging="720"/>
          </w:pPr>
        </w:pPrChange>
      </w:pPr>
      <w:r w:rsidRPr="000569DC">
        <w:rPr>
          <w:sz w:val="20"/>
          <w:szCs w:val="20"/>
        </w:rPr>
        <w:t>Observados os eventuais prazos de cura aplicáveis, a ocorrência de quaisquer dos eventos indicados neste item 5.1.1 acarretará o vencimento antecipado automático das Debêntures, independentemente de qualquer aviso extrajudicial, interpelação judicial, notificação prévia à Emissora (cada um, um “</w:t>
      </w:r>
      <w:r w:rsidRPr="000569DC">
        <w:rPr>
          <w:sz w:val="20"/>
          <w:szCs w:val="20"/>
          <w:u w:val="single"/>
        </w:rPr>
        <w:t>Evento de Vencimento Antecipado Automático</w:t>
      </w:r>
      <w:r w:rsidRPr="000569DC">
        <w:rPr>
          <w:sz w:val="20"/>
          <w:szCs w:val="20"/>
        </w:rPr>
        <w:t>”):</w:t>
      </w:r>
    </w:p>
    <w:p w14:paraId="39C8B084" w14:textId="77777777" w:rsidR="000A115D" w:rsidRPr="000569DC" w:rsidRDefault="000A115D">
      <w:pPr>
        <w:pStyle w:val="Corpodetexto"/>
        <w:spacing w:line="276" w:lineRule="auto"/>
        <w:ind w:right="-66"/>
        <w:pPrChange w:id="856" w:author="Mariana Piovesan Ramos | Vieira Rezende" w:date="2021-11-19T20:13:00Z">
          <w:pPr>
            <w:pStyle w:val="Corpodetexto"/>
            <w:spacing w:line="317" w:lineRule="auto"/>
            <w:ind w:right="-66"/>
          </w:pPr>
        </w:pPrChange>
      </w:pPr>
    </w:p>
    <w:p w14:paraId="63288C9F" w14:textId="652D4C76" w:rsidR="000A115D" w:rsidRPr="000569DC" w:rsidRDefault="0040318D">
      <w:pPr>
        <w:pStyle w:val="PargrafodaLista"/>
        <w:numPr>
          <w:ilvl w:val="0"/>
          <w:numId w:val="12"/>
        </w:numPr>
        <w:tabs>
          <w:tab w:val="left" w:pos="1122"/>
        </w:tabs>
        <w:spacing w:line="276" w:lineRule="auto"/>
        <w:ind w:left="0" w:right="-66" w:firstLine="0"/>
        <w:rPr>
          <w:sz w:val="20"/>
          <w:szCs w:val="20"/>
        </w:rPr>
        <w:pPrChange w:id="857" w:author="Mariana Piovesan Ramos | Vieira Rezende" w:date="2021-11-19T20:13:00Z">
          <w:pPr>
            <w:pStyle w:val="PargrafodaLista"/>
            <w:numPr>
              <w:numId w:val="12"/>
            </w:numPr>
            <w:tabs>
              <w:tab w:val="left" w:pos="1122"/>
            </w:tabs>
            <w:spacing w:line="317" w:lineRule="auto"/>
            <w:ind w:left="0" w:right="-66" w:hanging="644"/>
          </w:pPr>
        </w:pPrChange>
      </w:pPr>
      <w:r w:rsidRPr="000569DC">
        <w:rPr>
          <w:sz w:val="20"/>
          <w:szCs w:val="20"/>
        </w:rPr>
        <w:t>não pagamento, pela Emissora, nas datas de vencimento previstas nesta Escritura de Emissão</w:t>
      </w:r>
      <w:r w:rsidR="00FC2358" w:rsidRPr="000569DC">
        <w:rPr>
          <w:sz w:val="20"/>
          <w:szCs w:val="20"/>
        </w:rPr>
        <w:t xml:space="preserve"> ou em qualquer um dos Contratos de Garantia</w:t>
      </w:r>
      <w:r w:rsidRPr="000569DC">
        <w:rPr>
          <w:sz w:val="20"/>
          <w:szCs w:val="20"/>
        </w:rPr>
        <w:t xml:space="preserve">, do Valor Nominal Unitário Atualizado, dos Juros Remuneratórios ou de quaisquer outras obrigações pecuniárias devidas aos Debenturistas, sem que tal descumprimento seja sanado pela Emissora no prazo de até </w:t>
      </w:r>
      <w:r w:rsidR="00D47D92" w:rsidRPr="000569DC">
        <w:rPr>
          <w:sz w:val="20"/>
          <w:szCs w:val="20"/>
        </w:rPr>
        <w:t>2</w:t>
      </w:r>
      <w:r w:rsidR="006C1DFB" w:rsidRPr="000569DC">
        <w:rPr>
          <w:sz w:val="20"/>
          <w:szCs w:val="20"/>
        </w:rPr>
        <w:t xml:space="preserve"> </w:t>
      </w:r>
      <w:r w:rsidRPr="000569DC">
        <w:rPr>
          <w:sz w:val="20"/>
          <w:szCs w:val="20"/>
        </w:rPr>
        <w:t>(</w:t>
      </w:r>
      <w:r w:rsidR="00D47D92" w:rsidRPr="000569DC">
        <w:rPr>
          <w:sz w:val="20"/>
          <w:szCs w:val="20"/>
        </w:rPr>
        <w:t>dois</w:t>
      </w:r>
      <w:r w:rsidRPr="000569DC">
        <w:rPr>
          <w:sz w:val="20"/>
          <w:szCs w:val="20"/>
        </w:rPr>
        <w:t>) Dia</w:t>
      </w:r>
      <w:r w:rsidR="00430609" w:rsidRPr="000569DC">
        <w:rPr>
          <w:sz w:val="20"/>
          <w:szCs w:val="20"/>
        </w:rPr>
        <w:t>s</w:t>
      </w:r>
      <w:r w:rsidRPr="000569DC">
        <w:rPr>
          <w:sz w:val="20"/>
          <w:szCs w:val="20"/>
        </w:rPr>
        <w:t xml:space="preserve"> </w:t>
      </w:r>
      <w:r w:rsidR="006C1DFB" w:rsidRPr="000569DC">
        <w:rPr>
          <w:sz w:val="20"/>
          <w:szCs w:val="20"/>
        </w:rPr>
        <w:t>Út</w:t>
      </w:r>
      <w:r w:rsidR="00430609" w:rsidRPr="000569DC">
        <w:rPr>
          <w:sz w:val="20"/>
          <w:szCs w:val="20"/>
        </w:rPr>
        <w:t>eis</w:t>
      </w:r>
      <w:r w:rsidR="006C1DFB" w:rsidRPr="000569DC">
        <w:rPr>
          <w:sz w:val="20"/>
          <w:szCs w:val="20"/>
        </w:rPr>
        <w:t xml:space="preserve"> </w:t>
      </w:r>
      <w:r w:rsidRPr="000569DC">
        <w:rPr>
          <w:sz w:val="20"/>
          <w:szCs w:val="20"/>
        </w:rPr>
        <w:t>contados do respectivo</w:t>
      </w:r>
      <w:r w:rsidRPr="000569DC">
        <w:rPr>
          <w:spacing w:val="-3"/>
          <w:sz w:val="20"/>
          <w:szCs w:val="20"/>
        </w:rPr>
        <w:t xml:space="preserve"> </w:t>
      </w:r>
      <w:r w:rsidRPr="000569DC">
        <w:rPr>
          <w:sz w:val="20"/>
          <w:szCs w:val="20"/>
        </w:rPr>
        <w:t>vencimento;</w:t>
      </w:r>
      <w:r w:rsidR="00D47D92" w:rsidRPr="000569DC">
        <w:rPr>
          <w:sz w:val="20"/>
          <w:szCs w:val="20"/>
        </w:rPr>
        <w:t xml:space="preserve"> </w:t>
      </w:r>
    </w:p>
    <w:p w14:paraId="25A79358" w14:textId="77777777" w:rsidR="000A115D" w:rsidRPr="000569DC" w:rsidRDefault="000A115D">
      <w:pPr>
        <w:pStyle w:val="Corpodetexto"/>
        <w:spacing w:line="276" w:lineRule="auto"/>
        <w:ind w:right="-66"/>
        <w:pPrChange w:id="858" w:author="Mariana Piovesan Ramos | Vieira Rezende" w:date="2021-11-19T20:13:00Z">
          <w:pPr>
            <w:pStyle w:val="Corpodetexto"/>
            <w:spacing w:line="317" w:lineRule="auto"/>
            <w:ind w:right="-66"/>
          </w:pPr>
        </w:pPrChange>
      </w:pPr>
    </w:p>
    <w:p w14:paraId="28CC59CE" w14:textId="77777777" w:rsidR="000A115D" w:rsidRPr="000569DC" w:rsidRDefault="0040318D">
      <w:pPr>
        <w:pStyle w:val="PargrafodaLista"/>
        <w:numPr>
          <w:ilvl w:val="0"/>
          <w:numId w:val="12"/>
        </w:numPr>
        <w:tabs>
          <w:tab w:val="left" w:pos="1122"/>
        </w:tabs>
        <w:spacing w:line="276" w:lineRule="auto"/>
        <w:ind w:left="0" w:right="-66" w:firstLine="0"/>
        <w:rPr>
          <w:sz w:val="20"/>
          <w:szCs w:val="20"/>
        </w:rPr>
        <w:pPrChange w:id="859" w:author="Mariana Piovesan Ramos | Vieira Rezende" w:date="2021-11-19T20:13:00Z">
          <w:pPr>
            <w:pStyle w:val="PargrafodaLista"/>
            <w:numPr>
              <w:numId w:val="12"/>
            </w:numPr>
            <w:tabs>
              <w:tab w:val="left" w:pos="1122"/>
            </w:tabs>
            <w:spacing w:line="317" w:lineRule="auto"/>
            <w:ind w:left="0" w:right="-66" w:hanging="644"/>
          </w:pPr>
        </w:pPrChange>
      </w:pPr>
      <w:r w:rsidRPr="000569DC">
        <w:rPr>
          <w:sz w:val="20"/>
          <w:szCs w:val="20"/>
        </w:rPr>
        <w:t>extinção, encerramento das atividades, intervenção, liquidação, dissolução, ou a decretação de falência da Emissora, bem como o requerimento de autofalência formulado pela Emissora, ou pedido de falência relativo à Emissora formulado por terceiros que não tenha sido elidido no prazo legal ou não contestado de boa-fé no prazo</w:t>
      </w:r>
      <w:r w:rsidRPr="000569DC">
        <w:rPr>
          <w:spacing w:val="-16"/>
          <w:sz w:val="20"/>
          <w:szCs w:val="20"/>
        </w:rPr>
        <w:t xml:space="preserve"> </w:t>
      </w:r>
      <w:r w:rsidRPr="000569DC">
        <w:rPr>
          <w:sz w:val="20"/>
          <w:szCs w:val="20"/>
        </w:rPr>
        <w:t>legal;</w:t>
      </w:r>
    </w:p>
    <w:p w14:paraId="429E0E93" w14:textId="77777777" w:rsidR="000A115D" w:rsidRPr="000569DC" w:rsidRDefault="000A115D">
      <w:pPr>
        <w:pStyle w:val="Corpodetexto"/>
        <w:spacing w:line="276" w:lineRule="auto"/>
        <w:ind w:right="-66"/>
        <w:pPrChange w:id="860" w:author="Mariana Piovesan Ramos | Vieira Rezende" w:date="2021-11-19T20:13:00Z">
          <w:pPr>
            <w:pStyle w:val="Corpodetexto"/>
            <w:spacing w:line="317" w:lineRule="auto"/>
            <w:ind w:right="-66"/>
          </w:pPr>
        </w:pPrChange>
      </w:pPr>
    </w:p>
    <w:p w14:paraId="44A1F5F8" w14:textId="77777777" w:rsidR="000A115D" w:rsidRPr="000569DC" w:rsidRDefault="0040318D">
      <w:pPr>
        <w:pStyle w:val="PargrafodaLista"/>
        <w:numPr>
          <w:ilvl w:val="0"/>
          <w:numId w:val="12"/>
        </w:numPr>
        <w:tabs>
          <w:tab w:val="left" w:pos="1122"/>
        </w:tabs>
        <w:spacing w:line="276" w:lineRule="auto"/>
        <w:ind w:left="0" w:right="-66" w:firstLine="0"/>
        <w:rPr>
          <w:sz w:val="20"/>
          <w:szCs w:val="20"/>
        </w:rPr>
        <w:pPrChange w:id="861" w:author="Mariana Piovesan Ramos | Vieira Rezende" w:date="2021-11-19T20:13:00Z">
          <w:pPr>
            <w:pStyle w:val="PargrafodaLista"/>
            <w:numPr>
              <w:numId w:val="12"/>
            </w:numPr>
            <w:tabs>
              <w:tab w:val="left" w:pos="1122"/>
            </w:tabs>
            <w:spacing w:line="317" w:lineRule="auto"/>
            <w:ind w:left="0" w:right="-66" w:hanging="644"/>
          </w:pPr>
        </w:pPrChange>
      </w:pPr>
      <w:r w:rsidRPr="000569DC">
        <w:rPr>
          <w:sz w:val="20"/>
          <w:szCs w:val="20"/>
        </w:rPr>
        <w:t>nulidade,</w:t>
      </w:r>
      <w:r w:rsidRPr="000569DC">
        <w:rPr>
          <w:spacing w:val="-16"/>
          <w:sz w:val="20"/>
          <w:szCs w:val="20"/>
        </w:rPr>
        <w:t xml:space="preserve"> </w:t>
      </w:r>
      <w:r w:rsidRPr="000569DC">
        <w:rPr>
          <w:sz w:val="20"/>
          <w:szCs w:val="20"/>
        </w:rPr>
        <w:t>cancelamento,</w:t>
      </w:r>
      <w:r w:rsidRPr="000569DC">
        <w:rPr>
          <w:spacing w:val="-14"/>
          <w:sz w:val="20"/>
          <w:szCs w:val="20"/>
        </w:rPr>
        <w:t xml:space="preserve"> </w:t>
      </w:r>
      <w:r w:rsidRPr="000569DC">
        <w:rPr>
          <w:sz w:val="20"/>
          <w:szCs w:val="20"/>
        </w:rPr>
        <w:t>revogação</w:t>
      </w:r>
      <w:r w:rsidRPr="000569DC">
        <w:rPr>
          <w:spacing w:val="-13"/>
          <w:sz w:val="20"/>
          <w:szCs w:val="20"/>
        </w:rPr>
        <w:t xml:space="preserve"> </w:t>
      </w:r>
      <w:r w:rsidRPr="000569DC">
        <w:rPr>
          <w:sz w:val="20"/>
          <w:szCs w:val="20"/>
        </w:rPr>
        <w:t>ou</w:t>
      </w:r>
      <w:r w:rsidRPr="000569DC">
        <w:rPr>
          <w:spacing w:val="-12"/>
          <w:sz w:val="20"/>
          <w:szCs w:val="20"/>
        </w:rPr>
        <w:t xml:space="preserve"> </w:t>
      </w:r>
      <w:r w:rsidRPr="000569DC">
        <w:rPr>
          <w:sz w:val="20"/>
          <w:szCs w:val="20"/>
        </w:rPr>
        <w:t>declaração</w:t>
      </w:r>
      <w:r w:rsidRPr="000569DC">
        <w:rPr>
          <w:spacing w:val="-16"/>
          <w:sz w:val="20"/>
          <w:szCs w:val="20"/>
        </w:rPr>
        <w:t xml:space="preserve"> </w:t>
      </w:r>
      <w:r w:rsidRPr="000569DC">
        <w:rPr>
          <w:sz w:val="20"/>
          <w:szCs w:val="20"/>
        </w:rPr>
        <w:t>judicial</w:t>
      </w:r>
      <w:r w:rsidRPr="000569DC">
        <w:rPr>
          <w:spacing w:val="-12"/>
          <w:sz w:val="20"/>
          <w:szCs w:val="20"/>
        </w:rPr>
        <w:t xml:space="preserve"> </w:t>
      </w:r>
      <w:r w:rsidRPr="000569DC">
        <w:rPr>
          <w:sz w:val="20"/>
          <w:szCs w:val="20"/>
        </w:rPr>
        <w:t>de</w:t>
      </w:r>
      <w:r w:rsidRPr="000569DC">
        <w:rPr>
          <w:spacing w:val="-16"/>
          <w:sz w:val="20"/>
          <w:szCs w:val="20"/>
        </w:rPr>
        <w:t xml:space="preserve"> </w:t>
      </w:r>
      <w:r w:rsidRPr="000569DC">
        <w:rPr>
          <w:sz w:val="20"/>
          <w:szCs w:val="20"/>
        </w:rPr>
        <w:t>invalidade</w:t>
      </w:r>
      <w:r w:rsidRPr="000569DC">
        <w:rPr>
          <w:spacing w:val="-15"/>
          <w:sz w:val="20"/>
          <w:szCs w:val="20"/>
        </w:rPr>
        <w:t xml:space="preserve"> </w:t>
      </w:r>
      <w:r w:rsidRPr="000569DC">
        <w:rPr>
          <w:sz w:val="20"/>
          <w:szCs w:val="20"/>
        </w:rPr>
        <w:t>ou</w:t>
      </w:r>
      <w:r w:rsidRPr="000569DC">
        <w:rPr>
          <w:spacing w:val="-14"/>
          <w:sz w:val="20"/>
          <w:szCs w:val="20"/>
        </w:rPr>
        <w:t xml:space="preserve"> </w:t>
      </w:r>
      <w:r w:rsidRPr="000569DC">
        <w:rPr>
          <w:sz w:val="20"/>
          <w:szCs w:val="20"/>
        </w:rPr>
        <w:t>ineficácia total ou parcial desta Escritura de Emissão;</w:t>
      </w:r>
      <w:r w:rsidRPr="000569DC">
        <w:rPr>
          <w:spacing w:val="5"/>
          <w:sz w:val="20"/>
          <w:szCs w:val="20"/>
        </w:rPr>
        <w:t xml:space="preserve"> </w:t>
      </w:r>
      <w:r w:rsidRPr="000569DC">
        <w:rPr>
          <w:sz w:val="20"/>
          <w:szCs w:val="20"/>
        </w:rPr>
        <w:t>e</w:t>
      </w:r>
    </w:p>
    <w:p w14:paraId="1465F966" w14:textId="77777777" w:rsidR="000A115D" w:rsidRPr="000569DC" w:rsidRDefault="000A115D">
      <w:pPr>
        <w:pStyle w:val="Corpodetexto"/>
        <w:spacing w:line="276" w:lineRule="auto"/>
        <w:ind w:right="-66"/>
        <w:pPrChange w:id="862" w:author="Mariana Piovesan Ramos | Vieira Rezende" w:date="2021-11-19T20:13:00Z">
          <w:pPr>
            <w:pStyle w:val="Corpodetexto"/>
            <w:spacing w:line="317" w:lineRule="auto"/>
            <w:ind w:right="-66"/>
          </w:pPr>
        </w:pPrChange>
      </w:pPr>
    </w:p>
    <w:p w14:paraId="271D6A6A" w14:textId="77777777" w:rsidR="000A115D" w:rsidRPr="000569DC" w:rsidRDefault="0040318D">
      <w:pPr>
        <w:pStyle w:val="PargrafodaLista"/>
        <w:numPr>
          <w:ilvl w:val="0"/>
          <w:numId w:val="12"/>
        </w:numPr>
        <w:tabs>
          <w:tab w:val="left" w:pos="1122"/>
        </w:tabs>
        <w:spacing w:line="276" w:lineRule="auto"/>
        <w:ind w:left="0" w:right="-66" w:firstLine="0"/>
        <w:rPr>
          <w:sz w:val="20"/>
          <w:szCs w:val="20"/>
        </w:rPr>
        <w:pPrChange w:id="863" w:author="Mariana Piovesan Ramos | Vieira Rezende" w:date="2021-11-19T20:13:00Z">
          <w:pPr>
            <w:pStyle w:val="PargrafodaLista"/>
            <w:numPr>
              <w:numId w:val="12"/>
            </w:numPr>
            <w:tabs>
              <w:tab w:val="left" w:pos="1122"/>
            </w:tabs>
            <w:spacing w:line="317" w:lineRule="auto"/>
            <w:ind w:left="0" w:right="-66" w:hanging="644"/>
          </w:pPr>
        </w:pPrChange>
      </w:pPr>
      <w:r w:rsidRPr="000569DC">
        <w:rPr>
          <w:sz w:val="20"/>
          <w:szCs w:val="20"/>
        </w:rPr>
        <w:t>aplicação dos recursos oriundos da Emissão, pela Emissora, em destinação diversa da descrita na Cláusula 3.</w:t>
      </w:r>
      <w:r w:rsidR="00C911FE" w:rsidRPr="000569DC">
        <w:rPr>
          <w:sz w:val="20"/>
          <w:szCs w:val="20"/>
        </w:rPr>
        <w:t>8</w:t>
      </w:r>
      <w:r w:rsidRPr="000569DC">
        <w:rPr>
          <w:sz w:val="20"/>
          <w:szCs w:val="20"/>
        </w:rPr>
        <w:t xml:space="preserve"> desta Escritura de Emissão ou em atividades relativas ao Projeto para as quais não possua a licença ambiental, válida e vigente, exigida pela Legislação Socioambiental (conforme definido</w:t>
      </w:r>
      <w:r w:rsidRPr="000569DC">
        <w:rPr>
          <w:spacing w:val="-4"/>
          <w:sz w:val="20"/>
          <w:szCs w:val="20"/>
        </w:rPr>
        <w:t xml:space="preserve"> </w:t>
      </w:r>
      <w:r w:rsidRPr="000569DC">
        <w:rPr>
          <w:sz w:val="20"/>
          <w:szCs w:val="20"/>
        </w:rPr>
        <w:t>abaixo)</w:t>
      </w:r>
      <w:r w:rsidR="004251D0" w:rsidRPr="000569DC">
        <w:rPr>
          <w:sz w:val="20"/>
          <w:szCs w:val="20"/>
        </w:rPr>
        <w:t>;</w:t>
      </w:r>
    </w:p>
    <w:p w14:paraId="2E882C5E" w14:textId="77777777" w:rsidR="00FC2358" w:rsidRPr="000569DC" w:rsidRDefault="00FC2358">
      <w:pPr>
        <w:pStyle w:val="PargrafodaLista"/>
        <w:spacing w:line="276" w:lineRule="auto"/>
        <w:rPr>
          <w:sz w:val="20"/>
          <w:szCs w:val="20"/>
        </w:rPr>
        <w:pPrChange w:id="864" w:author="Mariana Piovesan Ramos | Vieira Rezende" w:date="2021-11-19T20:13:00Z">
          <w:pPr>
            <w:pStyle w:val="PargrafodaLista"/>
            <w:spacing w:line="317" w:lineRule="auto"/>
          </w:pPr>
        </w:pPrChange>
      </w:pPr>
    </w:p>
    <w:p w14:paraId="391ACD0B" w14:textId="77777777" w:rsidR="00BE476F" w:rsidRPr="000569DC" w:rsidRDefault="004251D0">
      <w:pPr>
        <w:pStyle w:val="PargrafodaLista"/>
        <w:numPr>
          <w:ilvl w:val="0"/>
          <w:numId w:val="12"/>
        </w:numPr>
        <w:tabs>
          <w:tab w:val="left" w:pos="1122"/>
        </w:tabs>
        <w:spacing w:line="276" w:lineRule="auto"/>
        <w:ind w:left="0" w:right="-66" w:firstLine="0"/>
        <w:rPr>
          <w:sz w:val="20"/>
          <w:szCs w:val="20"/>
        </w:rPr>
        <w:pPrChange w:id="865" w:author="Mariana Piovesan Ramos | Vieira Rezende" w:date="2021-11-19T20:13:00Z">
          <w:pPr>
            <w:pStyle w:val="PargrafodaLista"/>
            <w:numPr>
              <w:numId w:val="12"/>
            </w:numPr>
            <w:tabs>
              <w:tab w:val="left" w:pos="1122"/>
            </w:tabs>
            <w:spacing w:line="317" w:lineRule="auto"/>
            <w:ind w:left="0" w:right="-66" w:hanging="644"/>
          </w:pPr>
        </w:pPrChange>
      </w:pPr>
      <w:r w:rsidRPr="000569DC">
        <w:rPr>
          <w:sz w:val="20"/>
          <w:szCs w:val="20"/>
        </w:rPr>
        <w:t>declaração de vencimento antecipado de qualquer obrigação financeira assumida pela Emissora junto aos Debenturistas ou quaisquer instituições financeiras</w:t>
      </w:r>
      <w:r w:rsidR="00BE476F" w:rsidRPr="000569DC">
        <w:rPr>
          <w:sz w:val="20"/>
          <w:szCs w:val="20"/>
        </w:rPr>
        <w:t>;</w:t>
      </w:r>
    </w:p>
    <w:p w14:paraId="5438EFFE" w14:textId="77777777" w:rsidR="00BE476F" w:rsidRPr="000569DC" w:rsidRDefault="00BE476F">
      <w:pPr>
        <w:pStyle w:val="PargrafodaLista"/>
        <w:spacing w:line="276" w:lineRule="auto"/>
        <w:rPr>
          <w:sz w:val="20"/>
          <w:szCs w:val="20"/>
        </w:rPr>
        <w:pPrChange w:id="866" w:author="Mariana Piovesan Ramos | Vieira Rezende" w:date="2021-11-19T20:13:00Z">
          <w:pPr>
            <w:pStyle w:val="PargrafodaLista"/>
            <w:spacing w:line="317" w:lineRule="auto"/>
          </w:pPr>
        </w:pPrChange>
      </w:pPr>
    </w:p>
    <w:p w14:paraId="275BCAAD" w14:textId="77777777" w:rsidR="00FC2358" w:rsidRPr="000569DC" w:rsidRDefault="00FC2358">
      <w:pPr>
        <w:pStyle w:val="PargrafodaLista"/>
        <w:numPr>
          <w:ilvl w:val="0"/>
          <w:numId w:val="12"/>
        </w:numPr>
        <w:tabs>
          <w:tab w:val="left" w:pos="1122"/>
        </w:tabs>
        <w:spacing w:line="276" w:lineRule="auto"/>
        <w:ind w:left="0" w:right="-66" w:firstLine="0"/>
        <w:rPr>
          <w:sz w:val="20"/>
          <w:szCs w:val="20"/>
        </w:rPr>
        <w:pPrChange w:id="867" w:author="Mariana Piovesan Ramos | Vieira Rezende" w:date="2021-11-19T20:13:00Z">
          <w:pPr>
            <w:pStyle w:val="PargrafodaLista"/>
            <w:numPr>
              <w:numId w:val="12"/>
            </w:numPr>
            <w:tabs>
              <w:tab w:val="left" w:pos="1122"/>
            </w:tabs>
            <w:spacing w:line="317" w:lineRule="auto"/>
            <w:ind w:left="0" w:right="-66" w:hanging="644"/>
          </w:pPr>
        </w:pPrChange>
      </w:pPr>
      <w:r w:rsidRPr="000569DC">
        <w:rPr>
          <w:sz w:val="20"/>
          <w:szCs w:val="20"/>
        </w:rPr>
        <w:t xml:space="preserve">questionamento judicial pela </w:t>
      </w:r>
      <w:r w:rsidR="004251D0" w:rsidRPr="000569DC">
        <w:rPr>
          <w:sz w:val="20"/>
          <w:szCs w:val="20"/>
        </w:rPr>
        <w:t>E</w:t>
      </w:r>
      <w:r w:rsidRPr="000569DC">
        <w:rPr>
          <w:sz w:val="20"/>
          <w:szCs w:val="20"/>
        </w:rPr>
        <w:t xml:space="preserve">missora </w:t>
      </w:r>
      <w:r w:rsidR="00E17913" w:rsidRPr="000569DC">
        <w:rPr>
          <w:sz w:val="20"/>
          <w:szCs w:val="20"/>
        </w:rPr>
        <w:t>da validade</w:t>
      </w:r>
      <w:r w:rsidR="00E00AA5" w:rsidRPr="000569DC">
        <w:rPr>
          <w:sz w:val="20"/>
          <w:szCs w:val="20"/>
        </w:rPr>
        <w:t>, eficácia</w:t>
      </w:r>
      <w:r w:rsidR="00E17913" w:rsidRPr="000569DC">
        <w:rPr>
          <w:sz w:val="20"/>
          <w:szCs w:val="20"/>
        </w:rPr>
        <w:t xml:space="preserve"> ou exequibilidade </w:t>
      </w:r>
      <w:r w:rsidRPr="000569DC">
        <w:rPr>
          <w:sz w:val="20"/>
          <w:szCs w:val="20"/>
        </w:rPr>
        <w:t>d</w:t>
      </w:r>
      <w:r w:rsidR="004251D0" w:rsidRPr="000569DC">
        <w:rPr>
          <w:sz w:val="20"/>
          <w:szCs w:val="20"/>
        </w:rPr>
        <w:t>esta</w:t>
      </w:r>
      <w:r w:rsidRPr="000569DC">
        <w:rPr>
          <w:sz w:val="20"/>
          <w:szCs w:val="20"/>
        </w:rPr>
        <w:t xml:space="preserve"> </w:t>
      </w:r>
      <w:r w:rsidR="004251D0" w:rsidRPr="000569DC">
        <w:rPr>
          <w:sz w:val="20"/>
          <w:szCs w:val="20"/>
        </w:rPr>
        <w:t>E</w:t>
      </w:r>
      <w:r w:rsidRPr="000569DC">
        <w:rPr>
          <w:sz w:val="20"/>
          <w:szCs w:val="20"/>
        </w:rPr>
        <w:t xml:space="preserve">scritura de </w:t>
      </w:r>
      <w:r w:rsidR="004251D0" w:rsidRPr="000569DC">
        <w:rPr>
          <w:sz w:val="20"/>
          <w:szCs w:val="20"/>
        </w:rPr>
        <w:t>E</w:t>
      </w:r>
      <w:r w:rsidRPr="000569DC">
        <w:rPr>
          <w:sz w:val="20"/>
          <w:szCs w:val="20"/>
        </w:rPr>
        <w:t xml:space="preserve">missão ou qualquer </w:t>
      </w:r>
      <w:r w:rsidR="004251D0" w:rsidRPr="000569DC">
        <w:rPr>
          <w:sz w:val="20"/>
          <w:szCs w:val="20"/>
        </w:rPr>
        <w:t>dos Contratos de Garantia; e</w:t>
      </w:r>
    </w:p>
    <w:p w14:paraId="077B1BCE" w14:textId="77777777" w:rsidR="004251D0" w:rsidRPr="000569DC" w:rsidRDefault="004251D0">
      <w:pPr>
        <w:pStyle w:val="PargrafodaLista"/>
        <w:tabs>
          <w:tab w:val="left" w:pos="1122"/>
        </w:tabs>
        <w:spacing w:line="276" w:lineRule="auto"/>
        <w:ind w:left="0" w:right="-66"/>
        <w:rPr>
          <w:sz w:val="20"/>
          <w:szCs w:val="20"/>
        </w:rPr>
        <w:pPrChange w:id="868" w:author="Mariana Piovesan Ramos | Vieira Rezende" w:date="2021-11-19T20:13:00Z">
          <w:pPr>
            <w:pStyle w:val="PargrafodaLista"/>
            <w:tabs>
              <w:tab w:val="left" w:pos="1122"/>
            </w:tabs>
            <w:spacing w:line="317" w:lineRule="auto"/>
            <w:ind w:left="0" w:right="-66"/>
          </w:pPr>
        </w:pPrChange>
      </w:pPr>
    </w:p>
    <w:p w14:paraId="18E64FDB" w14:textId="77777777" w:rsidR="004251D0" w:rsidRPr="000569DC" w:rsidRDefault="004251D0">
      <w:pPr>
        <w:pStyle w:val="PargrafodaLista"/>
        <w:numPr>
          <w:ilvl w:val="0"/>
          <w:numId w:val="12"/>
        </w:numPr>
        <w:tabs>
          <w:tab w:val="left" w:pos="1122"/>
        </w:tabs>
        <w:spacing w:line="276" w:lineRule="auto"/>
        <w:ind w:left="0" w:right="-66" w:firstLine="0"/>
        <w:rPr>
          <w:sz w:val="20"/>
          <w:szCs w:val="20"/>
        </w:rPr>
        <w:pPrChange w:id="869" w:author="Mariana Piovesan Ramos | Vieira Rezende" w:date="2021-11-19T20:13:00Z">
          <w:pPr>
            <w:pStyle w:val="PargrafodaLista"/>
            <w:numPr>
              <w:numId w:val="12"/>
            </w:numPr>
            <w:tabs>
              <w:tab w:val="left" w:pos="1122"/>
            </w:tabs>
            <w:spacing w:line="317" w:lineRule="auto"/>
            <w:ind w:left="0" w:right="-66" w:hanging="644"/>
          </w:pPr>
        </w:pPrChange>
      </w:pPr>
      <w:r w:rsidRPr="000569DC">
        <w:rPr>
          <w:sz w:val="20"/>
          <w:szCs w:val="20"/>
        </w:rPr>
        <w:t>transferência ou qualquer forma de cessão ou promessa de cessão a terceiros, pela Emissora das obrigações assumidas nesta Escritura de Emissão e/ou nos Contratos de Garantia, conforme aplicável, sem prévia autorização dos Debenturistas reunidos em Assembleia Geral de Debenturistas, conforme previsto na Cláusula 8.1 e seguintes desta Escritura de</w:t>
      </w:r>
      <w:r w:rsidRPr="000569DC">
        <w:rPr>
          <w:spacing w:val="-2"/>
          <w:sz w:val="20"/>
          <w:szCs w:val="20"/>
        </w:rPr>
        <w:t xml:space="preserve"> </w:t>
      </w:r>
      <w:r w:rsidRPr="000569DC">
        <w:rPr>
          <w:sz w:val="20"/>
          <w:szCs w:val="20"/>
        </w:rPr>
        <w:t>Emissão.</w:t>
      </w:r>
    </w:p>
    <w:p w14:paraId="569249DE" w14:textId="77777777" w:rsidR="000A115D" w:rsidRPr="000569DC" w:rsidRDefault="000A115D">
      <w:pPr>
        <w:pStyle w:val="Corpodetexto"/>
        <w:spacing w:line="276" w:lineRule="auto"/>
        <w:ind w:right="-66"/>
        <w:pPrChange w:id="870" w:author="Mariana Piovesan Ramos | Vieira Rezende" w:date="2021-11-19T20:13:00Z">
          <w:pPr>
            <w:pStyle w:val="Corpodetexto"/>
            <w:spacing w:line="317" w:lineRule="auto"/>
            <w:ind w:right="-66"/>
          </w:pPr>
        </w:pPrChange>
      </w:pPr>
    </w:p>
    <w:p w14:paraId="4528A429" w14:textId="77777777" w:rsidR="000A115D" w:rsidRPr="000569DC" w:rsidRDefault="0040318D">
      <w:pPr>
        <w:pStyle w:val="PargrafodaLista"/>
        <w:numPr>
          <w:ilvl w:val="2"/>
          <w:numId w:val="13"/>
        </w:numPr>
        <w:tabs>
          <w:tab w:val="left" w:pos="1199"/>
        </w:tabs>
        <w:spacing w:line="276" w:lineRule="auto"/>
        <w:ind w:left="0" w:right="-66" w:firstLine="0"/>
        <w:rPr>
          <w:sz w:val="20"/>
          <w:szCs w:val="20"/>
        </w:rPr>
        <w:pPrChange w:id="871" w:author="Mariana Piovesan Ramos | Vieira Rezende" w:date="2021-11-19T20:13:00Z">
          <w:pPr>
            <w:pStyle w:val="PargrafodaLista"/>
            <w:numPr>
              <w:ilvl w:val="2"/>
              <w:numId w:val="13"/>
            </w:numPr>
            <w:tabs>
              <w:tab w:val="left" w:pos="1199"/>
            </w:tabs>
            <w:spacing w:line="317" w:lineRule="auto"/>
            <w:ind w:left="0" w:right="-66" w:hanging="720"/>
          </w:pPr>
        </w:pPrChange>
      </w:pPr>
      <w:r w:rsidRPr="000569DC">
        <w:rPr>
          <w:sz w:val="20"/>
          <w:szCs w:val="20"/>
        </w:rPr>
        <w:t>Na</w:t>
      </w:r>
      <w:r w:rsidRPr="000569DC">
        <w:rPr>
          <w:spacing w:val="-8"/>
          <w:sz w:val="20"/>
          <w:szCs w:val="20"/>
        </w:rPr>
        <w:t xml:space="preserve"> </w:t>
      </w:r>
      <w:r w:rsidRPr="000569DC">
        <w:rPr>
          <w:sz w:val="20"/>
          <w:szCs w:val="20"/>
        </w:rPr>
        <w:t>ocorrência</w:t>
      </w:r>
      <w:r w:rsidRPr="000569DC">
        <w:rPr>
          <w:spacing w:val="-7"/>
          <w:sz w:val="20"/>
          <w:szCs w:val="20"/>
        </w:rPr>
        <w:t xml:space="preserve"> </w:t>
      </w:r>
      <w:r w:rsidRPr="000569DC">
        <w:rPr>
          <w:sz w:val="20"/>
          <w:szCs w:val="20"/>
        </w:rPr>
        <w:t>de</w:t>
      </w:r>
      <w:r w:rsidRPr="000569DC">
        <w:rPr>
          <w:spacing w:val="-9"/>
          <w:sz w:val="20"/>
          <w:szCs w:val="20"/>
        </w:rPr>
        <w:t xml:space="preserve"> </w:t>
      </w:r>
      <w:r w:rsidRPr="000569DC">
        <w:rPr>
          <w:sz w:val="20"/>
          <w:szCs w:val="20"/>
        </w:rPr>
        <w:t>quaisquer</w:t>
      </w:r>
      <w:r w:rsidRPr="000569DC">
        <w:rPr>
          <w:spacing w:val="-8"/>
          <w:sz w:val="20"/>
          <w:szCs w:val="20"/>
        </w:rPr>
        <w:t xml:space="preserve"> </w:t>
      </w:r>
      <w:r w:rsidRPr="000569DC">
        <w:rPr>
          <w:sz w:val="20"/>
          <w:szCs w:val="20"/>
        </w:rPr>
        <w:t>dos</w:t>
      </w:r>
      <w:r w:rsidRPr="000569DC">
        <w:rPr>
          <w:spacing w:val="-9"/>
          <w:sz w:val="20"/>
          <w:szCs w:val="20"/>
        </w:rPr>
        <w:t xml:space="preserve"> </w:t>
      </w:r>
      <w:r w:rsidRPr="000569DC">
        <w:rPr>
          <w:sz w:val="20"/>
          <w:szCs w:val="20"/>
        </w:rPr>
        <w:t>eventos</w:t>
      </w:r>
      <w:r w:rsidRPr="000569DC">
        <w:rPr>
          <w:spacing w:val="-9"/>
          <w:sz w:val="20"/>
          <w:szCs w:val="20"/>
        </w:rPr>
        <w:t xml:space="preserve"> </w:t>
      </w:r>
      <w:r w:rsidRPr="000569DC">
        <w:rPr>
          <w:sz w:val="20"/>
          <w:szCs w:val="20"/>
        </w:rPr>
        <w:t>indicados</w:t>
      </w:r>
      <w:r w:rsidRPr="000569DC">
        <w:rPr>
          <w:spacing w:val="-8"/>
          <w:sz w:val="20"/>
          <w:szCs w:val="20"/>
        </w:rPr>
        <w:t xml:space="preserve"> </w:t>
      </w:r>
      <w:r w:rsidRPr="000569DC">
        <w:rPr>
          <w:sz w:val="20"/>
          <w:szCs w:val="20"/>
        </w:rPr>
        <w:t>neste</w:t>
      </w:r>
      <w:r w:rsidRPr="000569DC">
        <w:rPr>
          <w:spacing w:val="-9"/>
          <w:sz w:val="20"/>
          <w:szCs w:val="20"/>
        </w:rPr>
        <w:t xml:space="preserve"> </w:t>
      </w:r>
      <w:r w:rsidRPr="000569DC">
        <w:rPr>
          <w:sz w:val="20"/>
          <w:szCs w:val="20"/>
        </w:rPr>
        <w:t>item</w:t>
      </w:r>
      <w:r w:rsidRPr="000569DC">
        <w:rPr>
          <w:spacing w:val="-7"/>
          <w:sz w:val="20"/>
          <w:szCs w:val="20"/>
        </w:rPr>
        <w:t xml:space="preserve"> </w:t>
      </w:r>
      <w:r w:rsidRPr="000569DC">
        <w:rPr>
          <w:sz w:val="20"/>
          <w:szCs w:val="20"/>
        </w:rPr>
        <w:t>5.1.2</w:t>
      </w:r>
      <w:r w:rsidRPr="000569DC">
        <w:rPr>
          <w:spacing w:val="-6"/>
          <w:sz w:val="20"/>
          <w:szCs w:val="20"/>
        </w:rPr>
        <w:t xml:space="preserve"> </w:t>
      </w:r>
      <w:r w:rsidRPr="000569DC">
        <w:rPr>
          <w:sz w:val="20"/>
          <w:szCs w:val="20"/>
        </w:rPr>
        <w:t>não</w:t>
      </w:r>
      <w:r w:rsidRPr="000569DC">
        <w:rPr>
          <w:spacing w:val="-6"/>
          <w:sz w:val="20"/>
          <w:szCs w:val="20"/>
        </w:rPr>
        <w:t xml:space="preserve"> </w:t>
      </w:r>
      <w:r w:rsidRPr="000569DC">
        <w:rPr>
          <w:sz w:val="20"/>
          <w:szCs w:val="20"/>
        </w:rPr>
        <w:t>sanados</w:t>
      </w:r>
      <w:r w:rsidRPr="000569DC">
        <w:rPr>
          <w:spacing w:val="-9"/>
          <w:sz w:val="20"/>
          <w:szCs w:val="20"/>
        </w:rPr>
        <w:t xml:space="preserve"> </w:t>
      </w:r>
      <w:r w:rsidRPr="000569DC">
        <w:rPr>
          <w:sz w:val="20"/>
          <w:szCs w:val="20"/>
        </w:rPr>
        <w:t>no prazo de cura eventualmente aplicável, o Agente Fiduciário deverá tomar as providências previstas nos itens 5.2 e seguintes abaixo (cada um, um “</w:t>
      </w:r>
      <w:r w:rsidRPr="000569DC">
        <w:rPr>
          <w:sz w:val="20"/>
          <w:szCs w:val="20"/>
          <w:u w:val="single"/>
        </w:rPr>
        <w:t>Evento de Vencimento Antecipado Não-Automático</w:t>
      </w:r>
      <w:r w:rsidRPr="000569DC">
        <w:rPr>
          <w:sz w:val="20"/>
          <w:szCs w:val="20"/>
        </w:rPr>
        <w:t>”,</w:t>
      </w:r>
      <w:r w:rsidRPr="000569DC">
        <w:rPr>
          <w:spacing w:val="-4"/>
          <w:sz w:val="20"/>
          <w:szCs w:val="20"/>
        </w:rPr>
        <w:t xml:space="preserve"> </w:t>
      </w:r>
      <w:r w:rsidRPr="000569DC">
        <w:rPr>
          <w:sz w:val="20"/>
          <w:szCs w:val="20"/>
        </w:rPr>
        <w:t>respectivamente):</w:t>
      </w:r>
    </w:p>
    <w:p w14:paraId="432EA2EB" w14:textId="77777777" w:rsidR="000A115D" w:rsidRPr="000569DC" w:rsidRDefault="000A115D">
      <w:pPr>
        <w:pStyle w:val="Corpodetexto"/>
        <w:spacing w:line="276" w:lineRule="auto"/>
        <w:ind w:right="-66"/>
        <w:pPrChange w:id="872" w:author="Mariana Piovesan Ramos | Vieira Rezende" w:date="2021-11-19T20:13:00Z">
          <w:pPr>
            <w:pStyle w:val="Corpodetexto"/>
            <w:spacing w:line="317" w:lineRule="auto"/>
            <w:ind w:right="-66"/>
          </w:pPr>
        </w:pPrChange>
      </w:pPr>
    </w:p>
    <w:p w14:paraId="6F2CEC08" w14:textId="77777777" w:rsidR="000A115D" w:rsidRPr="000569DC" w:rsidRDefault="0040318D">
      <w:pPr>
        <w:pStyle w:val="PargrafodaLista"/>
        <w:numPr>
          <w:ilvl w:val="0"/>
          <w:numId w:val="11"/>
        </w:numPr>
        <w:tabs>
          <w:tab w:val="left" w:pos="1121"/>
          <w:tab w:val="left" w:pos="1122"/>
        </w:tabs>
        <w:spacing w:line="276" w:lineRule="auto"/>
        <w:ind w:left="0" w:right="-66" w:firstLine="0"/>
        <w:rPr>
          <w:sz w:val="20"/>
          <w:szCs w:val="20"/>
        </w:rPr>
        <w:pPrChange w:id="873" w:author="Mariana Piovesan Ramos | Vieira Rezende" w:date="2021-11-19T20:13:00Z">
          <w:pPr>
            <w:pStyle w:val="PargrafodaLista"/>
            <w:numPr>
              <w:numId w:val="11"/>
            </w:numPr>
            <w:tabs>
              <w:tab w:val="left" w:pos="1121"/>
              <w:tab w:val="left" w:pos="1122"/>
            </w:tabs>
            <w:spacing w:line="317" w:lineRule="auto"/>
            <w:ind w:left="0" w:right="-66" w:hanging="644"/>
          </w:pPr>
        </w:pPrChange>
      </w:pPr>
      <w:r w:rsidRPr="000569DC">
        <w:rPr>
          <w:sz w:val="20"/>
          <w:szCs w:val="20"/>
        </w:rPr>
        <w:t>não</w:t>
      </w:r>
      <w:r w:rsidRPr="000569DC">
        <w:rPr>
          <w:spacing w:val="-14"/>
          <w:sz w:val="20"/>
          <w:szCs w:val="20"/>
        </w:rPr>
        <w:t xml:space="preserve"> </w:t>
      </w:r>
      <w:r w:rsidRPr="000569DC">
        <w:rPr>
          <w:sz w:val="20"/>
          <w:szCs w:val="20"/>
        </w:rPr>
        <w:t>renovação,</w:t>
      </w:r>
      <w:r w:rsidRPr="000569DC">
        <w:rPr>
          <w:spacing w:val="-14"/>
          <w:sz w:val="20"/>
          <w:szCs w:val="20"/>
        </w:rPr>
        <w:t xml:space="preserve"> </w:t>
      </w:r>
      <w:r w:rsidRPr="000569DC">
        <w:rPr>
          <w:sz w:val="20"/>
          <w:szCs w:val="20"/>
        </w:rPr>
        <w:t>não</w:t>
      </w:r>
      <w:r w:rsidRPr="000569DC">
        <w:rPr>
          <w:spacing w:val="-15"/>
          <w:sz w:val="20"/>
          <w:szCs w:val="20"/>
        </w:rPr>
        <w:t xml:space="preserve"> </w:t>
      </w:r>
      <w:r w:rsidRPr="000569DC">
        <w:rPr>
          <w:sz w:val="20"/>
          <w:szCs w:val="20"/>
        </w:rPr>
        <w:t>obtenção,</w:t>
      </w:r>
      <w:r w:rsidRPr="000569DC">
        <w:rPr>
          <w:spacing w:val="-14"/>
          <w:sz w:val="20"/>
          <w:szCs w:val="20"/>
        </w:rPr>
        <w:t xml:space="preserve"> </w:t>
      </w:r>
      <w:r w:rsidRPr="000569DC">
        <w:rPr>
          <w:sz w:val="20"/>
          <w:szCs w:val="20"/>
        </w:rPr>
        <w:t>cancelamento,</w:t>
      </w:r>
      <w:r w:rsidRPr="000569DC">
        <w:rPr>
          <w:spacing w:val="-13"/>
          <w:sz w:val="20"/>
          <w:szCs w:val="20"/>
        </w:rPr>
        <w:t xml:space="preserve"> </w:t>
      </w:r>
      <w:r w:rsidRPr="000569DC">
        <w:rPr>
          <w:sz w:val="20"/>
          <w:szCs w:val="20"/>
        </w:rPr>
        <w:t>revogação,</w:t>
      </w:r>
      <w:r w:rsidRPr="000569DC">
        <w:rPr>
          <w:spacing w:val="-14"/>
          <w:sz w:val="20"/>
          <w:szCs w:val="20"/>
        </w:rPr>
        <w:t xml:space="preserve"> </w:t>
      </w:r>
      <w:r w:rsidRPr="000569DC">
        <w:rPr>
          <w:sz w:val="20"/>
          <w:szCs w:val="20"/>
        </w:rPr>
        <w:t>intervenção,</w:t>
      </w:r>
      <w:r w:rsidRPr="000569DC">
        <w:rPr>
          <w:spacing w:val="-14"/>
          <w:sz w:val="20"/>
          <w:szCs w:val="20"/>
        </w:rPr>
        <w:t xml:space="preserve"> </w:t>
      </w:r>
      <w:r w:rsidRPr="000569DC">
        <w:rPr>
          <w:sz w:val="20"/>
          <w:szCs w:val="20"/>
        </w:rPr>
        <w:t>suspensão</w:t>
      </w:r>
      <w:r w:rsidRPr="000569DC">
        <w:rPr>
          <w:spacing w:val="-15"/>
          <w:sz w:val="20"/>
          <w:szCs w:val="20"/>
        </w:rPr>
        <w:t xml:space="preserve"> </w:t>
      </w:r>
      <w:r w:rsidRPr="000569DC">
        <w:rPr>
          <w:sz w:val="20"/>
          <w:szCs w:val="20"/>
        </w:rPr>
        <w:t>ou extinção,</w:t>
      </w:r>
      <w:r w:rsidRPr="000569DC">
        <w:rPr>
          <w:spacing w:val="11"/>
          <w:sz w:val="20"/>
          <w:szCs w:val="20"/>
        </w:rPr>
        <w:t xml:space="preserve"> </w:t>
      </w:r>
      <w:r w:rsidRPr="000569DC">
        <w:rPr>
          <w:sz w:val="20"/>
          <w:szCs w:val="20"/>
        </w:rPr>
        <w:t>por</w:t>
      </w:r>
      <w:r w:rsidRPr="000569DC">
        <w:rPr>
          <w:spacing w:val="10"/>
          <w:sz w:val="20"/>
          <w:szCs w:val="20"/>
        </w:rPr>
        <w:t xml:space="preserve"> </w:t>
      </w:r>
      <w:r w:rsidRPr="000569DC">
        <w:rPr>
          <w:sz w:val="20"/>
          <w:szCs w:val="20"/>
        </w:rPr>
        <w:t>prazo</w:t>
      </w:r>
      <w:r w:rsidRPr="000569DC">
        <w:rPr>
          <w:spacing w:val="10"/>
          <w:sz w:val="20"/>
          <w:szCs w:val="20"/>
        </w:rPr>
        <w:t xml:space="preserve"> </w:t>
      </w:r>
      <w:r w:rsidRPr="000569DC">
        <w:rPr>
          <w:sz w:val="20"/>
          <w:szCs w:val="20"/>
        </w:rPr>
        <w:t>superior</w:t>
      </w:r>
      <w:r w:rsidRPr="000569DC">
        <w:rPr>
          <w:spacing w:val="10"/>
          <w:sz w:val="20"/>
          <w:szCs w:val="20"/>
        </w:rPr>
        <w:t xml:space="preserve"> </w:t>
      </w:r>
      <w:r w:rsidRPr="000569DC">
        <w:rPr>
          <w:sz w:val="20"/>
          <w:szCs w:val="20"/>
        </w:rPr>
        <w:t>a</w:t>
      </w:r>
      <w:r w:rsidRPr="000569DC">
        <w:rPr>
          <w:spacing w:val="11"/>
          <w:sz w:val="20"/>
          <w:szCs w:val="20"/>
        </w:rPr>
        <w:t xml:space="preserve"> </w:t>
      </w:r>
      <w:r w:rsidR="00FC2358" w:rsidRPr="000569DC">
        <w:rPr>
          <w:sz w:val="20"/>
          <w:szCs w:val="20"/>
        </w:rPr>
        <w:t>20</w:t>
      </w:r>
      <w:r w:rsidR="00FC2358" w:rsidRPr="000569DC">
        <w:rPr>
          <w:spacing w:val="12"/>
          <w:sz w:val="20"/>
          <w:szCs w:val="20"/>
        </w:rPr>
        <w:t xml:space="preserve"> </w:t>
      </w:r>
      <w:r w:rsidRPr="000569DC">
        <w:rPr>
          <w:sz w:val="20"/>
          <w:szCs w:val="20"/>
        </w:rPr>
        <w:t>(</w:t>
      </w:r>
      <w:r w:rsidR="00FC2358" w:rsidRPr="000569DC">
        <w:rPr>
          <w:sz w:val="20"/>
          <w:szCs w:val="20"/>
        </w:rPr>
        <w:t>vinte</w:t>
      </w:r>
      <w:r w:rsidRPr="000569DC">
        <w:rPr>
          <w:sz w:val="20"/>
          <w:szCs w:val="20"/>
        </w:rPr>
        <w:t>)</w:t>
      </w:r>
      <w:r w:rsidRPr="000569DC">
        <w:rPr>
          <w:spacing w:val="12"/>
          <w:sz w:val="20"/>
          <w:szCs w:val="20"/>
        </w:rPr>
        <w:t xml:space="preserve"> </w:t>
      </w:r>
      <w:r w:rsidRPr="000569DC">
        <w:rPr>
          <w:sz w:val="20"/>
          <w:szCs w:val="20"/>
        </w:rPr>
        <w:t>dias</w:t>
      </w:r>
      <w:r w:rsidRPr="000569DC">
        <w:rPr>
          <w:spacing w:val="11"/>
          <w:sz w:val="20"/>
          <w:szCs w:val="20"/>
        </w:rPr>
        <w:t xml:space="preserve"> </w:t>
      </w:r>
      <w:r w:rsidRPr="000569DC">
        <w:rPr>
          <w:sz w:val="20"/>
          <w:szCs w:val="20"/>
        </w:rPr>
        <w:t>de</w:t>
      </w:r>
      <w:r w:rsidRPr="000569DC">
        <w:rPr>
          <w:spacing w:val="10"/>
          <w:sz w:val="20"/>
          <w:szCs w:val="20"/>
        </w:rPr>
        <w:t xml:space="preserve"> </w:t>
      </w:r>
      <w:r w:rsidRPr="000569DC">
        <w:rPr>
          <w:sz w:val="20"/>
          <w:szCs w:val="20"/>
        </w:rPr>
        <w:t>autorizações,</w:t>
      </w:r>
      <w:r w:rsidRPr="000569DC">
        <w:rPr>
          <w:spacing w:val="12"/>
          <w:sz w:val="20"/>
          <w:szCs w:val="20"/>
        </w:rPr>
        <w:t xml:space="preserve"> </w:t>
      </w:r>
      <w:r w:rsidRPr="000569DC">
        <w:rPr>
          <w:sz w:val="20"/>
          <w:szCs w:val="20"/>
        </w:rPr>
        <w:t>concessões,</w:t>
      </w:r>
      <w:r w:rsidRPr="000569DC">
        <w:rPr>
          <w:spacing w:val="12"/>
          <w:sz w:val="20"/>
          <w:szCs w:val="20"/>
        </w:rPr>
        <w:t xml:space="preserve"> </w:t>
      </w:r>
      <w:r w:rsidRPr="000569DC">
        <w:rPr>
          <w:sz w:val="20"/>
          <w:szCs w:val="20"/>
        </w:rPr>
        <w:t>subvenções,</w:t>
      </w:r>
      <w:r w:rsidR="00AF5A52" w:rsidRPr="000569DC">
        <w:rPr>
          <w:sz w:val="20"/>
          <w:szCs w:val="20"/>
        </w:rPr>
        <w:t xml:space="preserve"> </w:t>
      </w:r>
      <w:r w:rsidRPr="000569DC">
        <w:rPr>
          <w:sz w:val="20"/>
          <w:szCs w:val="20"/>
        </w:rPr>
        <w:t>alvarás ou licenças, inclusive as concedidas pelo MME e pela ANEEL, conforme aplicável, necessárias</w:t>
      </w:r>
      <w:r w:rsidRPr="000569DC">
        <w:rPr>
          <w:spacing w:val="-14"/>
          <w:sz w:val="20"/>
          <w:szCs w:val="20"/>
        </w:rPr>
        <w:t xml:space="preserve"> </w:t>
      </w:r>
      <w:r w:rsidRPr="000569DC">
        <w:rPr>
          <w:sz w:val="20"/>
          <w:szCs w:val="20"/>
        </w:rPr>
        <w:t>para</w:t>
      </w:r>
      <w:r w:rsidRPr="000569DC">
        <w:rPr>
          <w:spacing w:val="-12"/>
          <w:sz w:val="20"/>
          <w:szCs w:val="20"/>
        </w:rPr>
        <w:t xml:space="preserve"> </w:t>
      </w:r>
      <w:r w:rsidRPr="000569DC">
        <w:rPr>
          <w:sz w:val="20"/>
          <w:szCs w:val="20"/>
        </w:rPr>
        <w:t>a</w:t>
      </w:r>
      <w:r w:rsidRPr="000569DC">
        <w:rPr>
          <w:spacing w:val="-12"/>
          <w:sz w:val="20"/>
          <w:szCs w:val="20"/>
        </w:rPr>
        <w:t xml:space="preserve"> </w:t>
      </w:r>
      <w:r w:rsidRPr="000569DC">
        <w:rPr>
          <w:sz w:val="20"/>
          <w:szCs w:val="20"/>
        </w:rPr>
        <w:t>construção,</w:t>
      </w:r>
      <w:r w:rsidRPr="000569DC">
        <w:rPr>
          <w:spacing w:val="-14"/>
          <w:sz w:val="20"/>
          <w:szCs w:val="20"/>
        </w:rPr>
        <w:t xml:space="preserve"> </w:t>
      </w:r>
      <w:r w:rsidRPr="000569DC">
        <w:rPr>
          <w:sz w:val="20"/>
          <w:szCs w:val="20"/>
        </w:rPr>
        <w:t>operação</w:t>
      </w:r>
      <w:r w:rsidRPr="000569DC">
        <w:rPr>
          <w:spacing w:val="-12"/>
          <w:sz w:val="20"/>
          <w:szCs w:val="20"/>
        </w:rPr>
        <w:t xml:space="preserve"> </w:t>
      </w:r>
      <w:r w:rsidRPr="000569DC">
        <w:rPr>
          <w:sz w:val="20"/>
          <w:szCs w:val="20"/>
        </w:rPr>
        <w:t>e</w:t>
      </w:r>
      <w:r w:rsidRPr="000569DC">
        <w:rPr>
          <w:spacing w:val="-14"/>
          <w:sz w:val="20"/>
          <w:szCs w:val="20"/>
        </w:rPr>
        <w:t xml:space="preserve"> </w:t>
      </w:r>
      <w:r w:rsidRPr="000569DC">
        <w:rPr>
          <w:sz w:val="20"/>
          <w:szCs w:val="20"/>
        </w:rPr>
        <w:t>manutenção</w:t>
      </w:r>
      <w:r w:rsidRPr="000569DC">
        <w:rPr>
          <w:spacing w:val="-15"/>
          <w:sz w:val="20"/>
          <w:szCs w:val="20"/>
        </w:rPr>
        <w:t xml:space="preserve"> </w:t>
      </w:r>
      <w:r w:rsidRPr="000569DC">
        <w:rPr>
          <w:sz w:val="20"/>
          <w:szCs w:val="20"/>
        </w:rPr>
        <w:t>do</w:t>
      </w:r>
      <w:r w:rsidRPr="000569DC">
        <w:rPr>
          <w:spacing w:val="-14"/>
          <w:sz w:val="20"/>
          <w:szCs w:val="20"/>
        </w:rPr>
        <w:t xml:space="preserve"> </w:t>
      </w:r>
      <w:r w:rsidRPr="000569DC">
        <w:rPr>
          <w:sz w:val="20"/>
          <w:szCs w:val="20"/>
        </w:rPr>
        <w:t>Projeto</w:t>
      </w:r>
      <w:r w:rsidRPr="000569DC">
        <w:rPr>
          <w:spacing w:val="-14"/>
          <w:sz w:val="20"/>
          <w:szCs w:val="20"/>
        </w:rPr>
        <w:t xml:space="preserve"> </w:t>
      </w:r>
      <w:r w:rsidRPr="000569DC">
        <w:rPr>
          <w:sz w:val="20"/>
          <w:szCs w:val="20"/>
        </w:rPr>
        <w:t>(observado</w:t>
      </w:r>
      <w:r w:rsidRPr="000569DC">
        <w:rPr>
          <w:spacing w:val="-11"/>
          <w:sz w:val="20"/>
          <w:szCs w:val="20"/>
        </w:rPr>
        <w:t xml:space="preserve"> </w:t>
      </w:r>
      <w:r w:rsidRPr="000569DC">
        <w:rPr>
          <w:sz w:val="20"/>
          <w:szCs w:val="20"/>
        </w:rPr>
        <w:t>o</w:t>
      </w:r>
      <w:r w:rsidRPr="000569DC">
        <w:rPr>
          <w:spacing w:val="-15"/>
          <w:sz w:val="20"/>
          <w:szCs w:val="20"/>
        </w:rPr>
        <w:t xml:space="preserve"> </w:t>
      </w:r>
      <w:r w:rsidRPr="000569DC">
        <w:rPr>
          <w:sz w:val="20"/>
          <w:szCs w:val="20"/>
        </w:rPr>
        <w:t>respectivo estágio</w:t>
      </w:r>
      <w:r w:rsidRPr="000569DC">
        <w:rPr>
          <w:spacing w:val="-7"/>
          <w:sz w:val="20"/>
          <w:szCs w:val="20"/>
        </w:rPr>
        <w:t xml:space="preserve"> </w:t>
      </w:r>
      <w:r w:rsidRPr="000569DC">
        <w:rPr>
          <w:sz w:val="20"/>
          <w:szCs w:val="20"/>
        </w:rPr>
        <w:t>do</w:t>
      </w:r>
      <w:r w:rsidRPr="000569DC">
        <w:rPr>
          <w:spacing w:val="-4"/>
          <w:sz w:val="20"/>
          <w:szCs w:val="20"/>
        </w:rPr>
        <w:t xml:space="preserve"> </w:t>
      </w:r>
      <w:r w:rsidRPr="000569DC">
        <w:rPr>
          <w:sz w:val="20"/>
          <w:szCs w:val="20"/>
        </w:rPr>
        <w:t>Projeto),</w:t>
      </w:r>
      <w:r w:rsidRPr="000569DC">
        <w:rPr>
          <w:spacing w:val="-1"/>
          <w:sz w:val="20"/>
          <w:szCs w:val="20"/>
        </w:rPr>
        <w:t xml:space="preserve"> </w:t>
      </w:r>
      <w:r w:rsidRPr="000569DC">
        <w:rPr>
          <w:sz w:val="20"/>
          <w:szCs w:val="20"/>
        </w:rPr>
        <w:t>exceto</w:t>
      </w:r>
      <w:r w:rsidRPr="000569DC">
        <w:rPr>
          <w:spacing w:val="-3"/>
          <w:sz w:val="20"/>
          <w:szCs w:val="20"/>
        </w:rPr>
        <w:t xml:space="preserve"> </w:t>
      </w:r>
      <w:r w:rsidRPr="000569DC">
        <w:rPr>
          <w:sz w:val="20"/>
          <w:szCs w:val="20"/>
        </w:rPr>
        <w:t>se</w:t>
      </w:r>
      <w:r w:rsidRPr="000569DC">
        <w:rPr>
          <w:spacing w:val="-4"/>
          <w:sz w:val="20"/>
          <w:szCs w:val="20"/>
        </w:rPr>
        <w:t xml:space="preserve"> </w:t>
      </w:r>
      <w:r w:rsidRPr="000569DC">
        <w:rPr>
          <w:sz w:val="20"/>
          <w:szCs w:val="20"/>
        </w:rPr>
        <w:t>estiver</w:t>
      </w:r>
      <w:r w:rsidRPr="000569DC">
        <w:rPr>
          <w:spacing w:val="-4"/>
          <w:sz w:val="20"/>
          <w:szCs w:val="20"/>
        </w:rPr>
        <w:t xml:space="preserve"> </w:t>
      </w:r>
      <w:r w:rsidRPr="000569DC">
        <w:rPr>
          <w:sz w:val="20"/>
          <w:szCs w:val="20"/>
        </w:rPr>
        <w:t>em</w:t>
      </w:r>
      <w:r w:rsidRPr="000569DC">
        <w:rPr>
          <w:spacing w:val="-5"/>
          <w:sz w:val="20"/>
          <w:szCs w:val="20"/>
        </w:rPr>
        <w:t xml:space="preserve"> </w:t>
      </w:r>
      <w:r w:rsidRPr="000569DC">
        <w:rPr>
          <w:sz w:val="20"/>
          <w:szCs w:val="20"/>
        </w:rPr>
        <w:t>processo</w:t>
      </w:r>
      <w:r w:rsidRPr="000569DC">
        <w:rPr>
          <w:spacing w:val="1"/>
          <w:sz w:val="20"/>
          <w:szCs w:val="20"/>
        </w:rPr>
        <w:t xml:space="preserve"> </w:t>
      </w:r>
      <w:r w:rsidRPr="000569DC">
        <w:rPr>
          <w:sz w:val="20"/>
          <w:szCs w:val="20"/>
        </w:rPr>
        <w:t>de</w:t>
      </w:r>
      <w:r w:rsidRPr="000569DC">
        <w:rPr>
          <w:spacing w:val="-3"/>
          <w:sz w:val="20"/>
          <w:szCs w:val="20"/>
        </w:rPr>
        <w:t xml:space="preserve"> </w:t>
      </w:r>
      <w:r w:rsidRPr="000569DC">
        <w:rPr>
          <w:sz w:val="20"/>
          <w:szCs w:val="20"/>
        </w:rPr>
        <w:t>obtenção</w:t>
      </w:r>
      <w:r w:rsidRPr="000569DC">
        <w:rPr>
          <w:spacing w:val="-4"/>
          <w:sz w:val="20"/>
          <w:szCs w:val="20"/>
        </w:rPr>
        <w:t xml:space="preserve"> </w:t>
      </w:r>
      <w:r w:rsidRPr="000569DC">
        <w:rPr>
          <w:sz w:val="20"/>
          <w:szCs w:val="20"/>
        </w:rPr>
        <w:t>e/ou</w:t>
      </w:r>
      <w:r w:rsidRPr="000569DC">
        <w:rPr>
          <w:spacing w:val="-5"/>
          <w:sz w:val="20"/>
          <w:szCs w:val="20"/>
        </w:rPr>
        <w:t xml:space="preserve"> </w:t>
      </w:r>
      <w:r w:rsidRPr="000569DC">
        <w:rPr>
          <w:sz w:val="20"/>
          <w:szCs w:val="20"/>
        </w:rPr>
        <w:t>de</w:t>
      </w:r>
      <w:r w:rsidRPr="000569DC">
        <w:rPr>
          <w:spacing w:val="-4"/>
          <w:sz w:val="20"/>
          <w:szCs w:val="20"/>
        </w:rPr>
        <w:t xml:space="preserve"> </w:t>
      </w:r>
      <w:r w:rsidRPr="000569DC">
        <w:rPr>
          <w:sz w:val="20"/>
          <w:szCs w:val="20"/>
        </w:rPr>
        <w:t>renovação</w:t>
      </w:r>
      <w:r w:rsidRPr="000569DC">
        <w:rPr>
          <w:spacing w:val="-4"/>
          <w:sz w:val="20"/>
          <w:szCs w:val="20"/>
        </w:rPr>
        <w:t xml:space="preserve"> </w:t>
      </w:r>
      <w:r w:rsidRPr="000569DC">
        <w:rPr>
          <w:sz w:val="20"/>
          <w:szCs w:val="20"/>
        </w:rPr>
        <w:t>de</w:t>
      </w:r>
      <w:r w:rsidRPr="000569DC">
        <w:rPr>
          <w:spacing w:val="-5"/>
          <w:sz w:val="20"/>
          <w:szCs w:val="20"/>
        </w:rPr>
        <w:t xml:space="preserve"> </w:t>
      </w:r>
      <w:r w:rsidRPr="000569DC">
        <w:rPr>
          <w:sz w:val="20"/>
          <w:szCs w:val="20"/>
        </w:rPr>
        <w:t>tais documentos nos prazos</w:t>
      </w:r>
      <w:r w:rsidRPr="000569DC">
        <w:rPr>
          <w:spacing w:val="-4"/>
          <w:sz w:val="20"/>
          <w:szCs w:val="20"/>
        </w:rPr>
        <w:t xml:space="preserve"> </w:t>
      </w:r>
      <w:r w:rsidRPr="000569DC">
        <w:rPr>
          <w:sz w:val="20"/>
          <w:szCs w:val="20"/>
        </w:rPr>
        <w:t>aplicáveis;</w:t>
      </w:r>
    </w:p>
    <w:p w14:paraId="2967E6DE" w14:textId="77777777" w:rsidR="000A115D" w:rsidRPr="000569DC" w:rsidRDefault="000A115D">
      <w:pPr>
        <w:pStyle w:val="Corpodetexto"/>
        <w:spacing w:line="276" w:lineRule="auto"/>
        <w:ind w:right="-66"/>
        <w:pPrChange w:id="874" w:author="Mariana Piovesan Ramos | Vieira Rezende" w:date="2021-11-19T20:13:00Z">
          <w:pPr>
            <w:pStyle w:val="Corpodetexto"/>
            <w:spacing w:line="317" w:lineRule="auto"/>
            <w:ind w:right="-66"/>
          </w:pPr>
        </w:pPrChange>
      </w:pPr>
    </w:p>
    <w:p w14:paraId="1210A526" w14:textId="77777777" w:rsidR="000A115D" w:rsidRPr="000569DC" w:rsidRDefault="0040318D">
      <w:pPr>
        <w:pStyle w:val="PargrafodaLista"/>
        <w:numPr>
          <w:ilvl w:val="0"/>
          <w:numId w:val="11"/>
        </w:numPr>
        <w:tabs>
          <w:tab w:val="left" w:pos="1122"/>
        </w:tabs>
        <w:spacing w:line="276" w:lineRule="auto"/>
        <w:ind w:left="0" w:right="-66" w:firstLine="0"/>
        <w:rPr>
          <w:sz w:val="20"/>
          <w:szCs w:val="20"/>
        </w:rPr>
        <w:pPrChange w:id="875"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 xml:space="preserve">inscrição da Emissora no cadastro de empregadores que tenham mantido trabalhadores em condições análogas à de escravo, pela Portaria Interministerial n.º 4, de 11 de maio de 2016 (ou outra que a substitua), do Ministério do Trabalho e Previdência Social e do Ministério das Mulheres, da Igualdade Racial, da Juventude e dos Direitos Humanos, ou outro cadastro oficial que </w:t>
      </w:r>
      <w:r w:rsidRPr="000569DC">
        <w:rPr>
          <w:spacing w:val="2"/>
          <w:sz w:val="20"/>
          <w:szCs w:val="20"/>
        </w:rPr>
        <w:t xml:space="preserve">venha </w:t>
      </w:r>
      <w:r w:rsidRPr="000569DC">
        <w:rPr>
          <w:sz w:val="20"/>
          <w:szCs w:val="20"/>
        </w:rPr>
        <w:t>a substituí-lo</w:t>
      </w:r>
    </w:p>
    <w:p w14:paraId="239C55C2" w14:textId="77777777" w:rsidR="000A115D" w:rsidRPr="000569DC" w:rsidRDefault="000A115D">
      <w:pPr>
        <w:pStyle w:val="Corpodetexto"/>
        <w:spacing w:line="276" w:lineRule="auto"/>
        <w:ind w:right="-66"/>
        <w:pPrChange w:id="876" w:author="Mariana Piovesan Ramos | Vieira Rezende" w:date="2021-11-19T20:13:00Z">
          <w:pPr>
            <w:pStyle w:val="Corpodetexto"/>
            <w:spacing w:line="317" w:lineRule="auto"/>
            <w:ind w:right="-66"/>
          </w:pPr>
        </w:pPrChange>
      </w:pPr>
    </w:p>
    <w:p w14:paraId="3F92BABC" w14:textId="0F91F7D0" w:rsidR="000A115D" w:rsidRPr="000569DC" w:rsidRDefault="0040318D">
      <w:pPr>
        <w:pStyle w:val="PargrafodaLista"/>
        <w:numPr>
          <w:ilvl w:val="0"/>
          <w:numId w:val="11"/>
        </w:numPr>
        <w:tabs>
          <w:tab w:val="left" w:pos="1187"/>
        </w:tabs>
        <w:spacing w:line="276" w:lineRule="auto"/>
        <w:ind w:left="0" w:right="-66" w:firstLine="0"/>
        <w:rPr>
          <w:sz w:val="20"/>
          <w:szCs w:val="20"/>
        </w:rPr>
        <w:pPrChange w:id="877" w:author="Mariana Piovesan Ramos | Vieira Rezende" w:date="2021-11-19T20:13:00Z">
          <w:pPr>
            <w:pStyle w:val="PargrafodaLista"/>
            <w:numPr>
              <w:numId w:val="11"/>
            </w:numPr>
            <w:tabs>
              <w:tab w:val="left" w:pos="1187"/>
            </w:tabs>
            <w:spacing w:line="317" w:lineRule="auto"/>
            <w:ind w:left="0" w:right="-66" w:hanging="644"/>
          </w:pPr>
        </w:pPrChange>
      </w:pPr>
      <w:r w:rsidRPr="000569DC">
        <w:rPr>
          <w:sz w:val="20"/>
          <w:szCs w:val="20"/>
        </w:rPr>
        <w:t>alteração, não renovação ou rescisão de qualquer um dos seguintes</w:t>
      </w:r>
      <w:r w:rsidRPr="000569DC">
        <w:rPr>
          <w:spacing w:val="28"/>
          <w:sz w:val="20"/>
          <w:szCs w:val="20"/>
        </w:rPr>
        <w:t xml:space="preserve"> </w:t>
      </w:r>
      <w:r w:rsidRPr="000569DC">
        <w:rPr>
          <w:sz w:val="20"/>
          <w:szCs w:val="20"/>
        </w:rPr>
        <w:t>contratos:</w:t>
      </w:r>
      <w:r w:rsidR="00DD5C9E" w:rsidRPr="000569DC">
        <w:rPr>
          <w:sz w:val="20"/>
          <w:szCs w:val="20"/>
        </w:rPr>
        <w:t xml:space="preserve"> </w:t>
      </w:r>
      <w:r w:rsidR="00DD5C9E" w:rsidRPr="000569DC">
        <w:rPr>
          <w:i/>
          <w:iCs/>
          <w:sz w:val="20"/>
          <w:szCs w:val="20"/>
        </w:rPr>
        <w:t xml:space="preserve">(x) </w:t>
      </w:r>
      <w:r w:rsidRPr="000569DC">
        <w:rPr>
          <w:sz w:val="20"/>
          <w:szCs w:val="20"/>
        </w:rPr>
        <w:t>Contratos do Projeto</w:t>
      </w:r>
      <w:ins w:id="878" w:author="SYLVIA RENAULT VAZ" w:date="2021-11-19T15:16:00Z">
        <w:r w:rsidR="00AA086F" w:rsidRPr="000569DC">
          <w:rPr>
            <w:sz w:val="20"/>
            <w:szCs w:val="20"/>
          </w:rPr>
          <w:t xml:space="preserve"> (</w:t>
        </w:r>
      </w:ins>
      <w:ins w:id="879" w:author="SYLVIA RENAULT VAZ" w:date="2021-11-19T15:22:00Z">
        <w:r w:rsidR="00AA086F" w:rsidRPr="000569DC">
          <w:rPr>
            <w:sz w:val="20"/>
            <w:szCs w:val="20"/>
          </w:rPr>
          <w:t xml:space="preserve">com exceção de aditamentos no </w:t>
        </w:r>
      </w:ins>
      <w:ins w:id="880" w:author="SYLVIA RENAULT VAZ" w:date="2021-11-19T15:25:00Z">
        <w:r w:rsidR="00AA086F" w:rsidRPr="000569DC">
          <w:rPr>
            <w:sz w:val="20"/>
            <w:szCs w:val="20"/>
            <w:rPrChange w:id="881" w:author="Mariana Piovesan Ramos | Vieira Rezende" w:date="2021-11-19T20:12:00Z">
              <w:rPr/>
            </w:rPrChange>
          </w:rPr>
          <w:t>Acordo de Investimento e Outras Avenças</w:t>
        </w:r>
      </w:ins>
      <w:ins w:id="882" w:author="SYLVIA RENAULT VAZ" w:date="2021-11-19T15:17:00Z">
        <w:r w:rsidR="00AA086F" w:rsidRPr="000569DC">
          <w:rPr>
            <w:sz w:val="20"/>
            <w:szCs w:val="20"/>
          </w:rPr>
          <w:t xml:space="preserve"> </w:t>
        </w:r>
      </w:ins>
      <w:ins w:id="883" w:author="SYLVIA RENAULT VAZ" w:date="2021-11-19T15:22:00Z">
        <w:r w:rsidR="00AA086F" w:rsidRPr="000569DC">
          <w:rPr>
            <w:sz w:val="20"/>
            <w:szCs w:val="20"/>
          </w:rPr>
          <w:t xml:space="preserve">de maneira </w:t>
        </w:r>
      </w:ins>
      <w:ins w:id="884" w:author="SYLVIA RENAULT VAZ" w:date="2021-11-19T15:23:00Z">
        <w:r w:rsidR="00AA086F" w:rsidRPr="000569DC">
          <w:rPr>
            <w:sz w:val="20"/>
            <w:szCs w:val="20"/>
          </w:rPr>
          <w:t>a refletir a</w:t>
        </w:r>
      </w:ins>
      <w:ins w:id="885" w:author="SYLVIA RENAULT VAZ" w:date="2021-11-19T15:17:00Z">
        <w:r w:rsidR="00AA086F" w:rsidRPr="000569DC">
          <w:rPr>
            <w:sz w:val="20"/>
            <w:szCs w:val="20"/>
          </w:rPr>
          <w:t xml:space="preserve">s </w:t>
        </w:r>
        <w:del w:id="886" w:author="Larissa C. Soliman Corrêa" w:date="2021-11-19T15:31:00Z">
          <w:r w:rsidR="00AA086F" w:rsidRPr="000569DC" w:rsidDel="0042733E">
            <w:rPr>
              <w:sz w:val="20"/>
              <w:szCs w:val="20"/>
            </w:rPr>
            <w:delText>transfer</w:delText>
          </w:r>
        </w:del>
      </w:ins>
      <w:ins w:id="887" w:author="SYLVIA RENAULT VAZ" w:date="2021-11-19T15:23:00Z">
        <w:del w:id="888" w:author="Larissa C. Soliman Corrêa" w:date="2021-11-19T15:31:00Z">
          <w:r w:rsidR="00AA086F" w:rsidRPr="000569DC" w:rsidDel="0042733E">
            <w:rPr>
              <w:sz w:val="20"/>
              <w:szCs w:val="20"/>
            </w:rPr>
            <w:delText>ê</w:delText>
          </w:r>
        </w:del>
      </w:ins>
      <w:ins w:id="889" w:author="SYLVIA RENAULT VAZ" w:date="2021-11-19T15:17:00Z">
        <w:del w:id="890" w:author="Larissa C. Soliman Corrêa" w:date="2021-11-19T15:31:00Z">
          <w:r w:rsidR="00AA086F" w:rsidRPr="000569DC" w:rsidDel="0042733E">
            <w:rPr>
              <w:sz w:val="20"/>
              <w:szCs w:val="20"/>
            </w:rPr>
            <w:delText>ncias</w:delText>
          </w:r>
        </w:del>
      </w:ins>
      <w:ins w:id="891" w:author="SYLVIA RENAULT VAZ" w:date="2021-11-19T15:23:00Z">
        <w:del w:id="892" w:author="Larissa C. Soliman Corrêa" w:date="2021-11-19T15:31:00Z">
          <w:r w:rsidR="00AA086F" w:rsidRPr="000569DC" w:rsidDel="0042733E">
            <w:rPr>
              <w:sz w:val="20"/>
              <w:szCs w:val="20"/>
            </w:rPr>
            <w:delText>, vendas, alienações</w:delText>
          </w:r>
        </w:del>
      </w:ins>
      <w:ins w:id="893" w:author="SYLVIA RENAULT VAZ" w:date="2021-11-19T15:26:00Z">
        <w:del w:id="894" w:author="Larissa C. Soliman Corrêa" w:date="2021-11-19T15:31:00Z">
          <w:r w:rsidR="00AA086F" w:rsidRPr="000569DC" w:rsidDel="0042733E">
            <w:rPr>
              <w:sz w:val="20"/>
              <w:szCs w:val="20"/>
            </w:rPr>
            <w:delText>, cessão</w:delText>
          </w:r>
        </w:del>
      </w:ins>
      <w:ins w:id="895" w:author="SYLVIA RENAULT VAZ" w:date="2021-11-19T15:23:00Z">
        <w:del w:id="896" w:author="Larissa C. Soliman Corrêa" w:date="2021-11-19T15:31:00Z">
          <w:r w:rsidR="00AA086F" w:rsidRPr="000569DC" w:rsidDel="0042733E">
            <w:rPr>
              <w:sz w:val="20"/>
              <w:szCs w:val="20"/>
            </w:rPr>
            <w:delText xml:space="preserve"> [</w:delText>
          </w:r>
        </w:del>
      </w:ins>
      <w:ins w:id="897" w:author="SYLVIA RENAULT VAZ" w:date="2021-11-19T15:26:00Z">
        <w:del w:id="898" w:author="Larissa C. Soliman Corrêa" w:date="2021-11-19T15:31:00Z">
          <w:r w:rsidR="00AA086F" w:rsidRPr="000569DC" w:rsidDel="0042733E">
            <w:rPr>
              <w:sz w:val="20"/>
              <w:szCs w:val="20"/>
              <w:highlight w:val="yellow"/>
              <w:rPrChange w:id="899" w:author="Mariana Piovesan Ramos | Vieira Rezende" w:date="2021-11-19T20:12:00Z">
                <w:rPr>
                  <w:sz w:val="20"/>
                  <w:szCs w:val="20"/>
                </w:rPr>
              </w:rPrChange>
            </w:rPr>
            <w:delText>Checar se necessário incluir outra forma de transferencia na redação</w:delText>
          </w:r>
        </w:del>
      </w:ins>
      <w:ins w:id="900" w:author="SYLVIA RENAULT VAZ" w:date="2021-11-19T15:23:00Z">
        <w:del w:id="901" w:author="Larissa C. Soliman Corrêa" w:date="2021-11-19T15:31:00Z">
          <w:r w:rsidR="00AA086F" w:rsidRPr="000569DC" w:rsidDel="0042733E">
            <w:rPr>
              <w:sz w:val="20"/>
              <w:szCs w:val="20"/>
            </w:rPr>
            <w:delText>]</w:delText>
          </w:r>
        </w:del>
      </w:ins>
      <w:ins w:id="902" w:author="Larissa C. Soliman Corrêa" w:date="2021-11-19T15:31:00Z">
        <w:r w:rsidR="0042733E" w:rsidRPr="000569DC">
          <w:rPr>
            <w:sz w:val="20"/>
            <w:szCs w:val="20"/>
          </w:rPr>
          <w:t xml:space="preserve"> alterações societárias</w:t>
        </w:r>
      </w:ins>
      <w:ins w:id="903" w:author="SYLVIA RENAULT VAZ" w:date="2021-11-19T15:23:00Z">
        <w:r w:rsidR="00AA086F" w:rsidRPr="000569DC">
          <w:rPr>
            <w:sz w:val="20"/>
            <w:szCs w:val="20"/>
          </w:rPr>
          <w:t xml:space="preserve"> autorizadas na presente Escritura de Emissão</w:t>
        </w:r>
      </w:ins>
      <w:ins w:id="904" w:author="SYLVIA RENAULT VAZ" w:date="2021-11-19T15:17:00Z">
        <w:r w:rsidR="00AA086F" w:rsidRPr="000569DC">
          <w:rPr>
            <w:sz w:val="20"/>
            <w:szCs w:val="20"/>
          </w:rPr>
          <w:t>)</w:t>
        </w:r>
      </w:ins>
      <w:del w:id="905" w:author="Lara Sparapani de Magalhães" w:date="2021-11-19T09:56:00Z">
        <w:r w:rsidR="00D86888" w:rsidRPr="000569DC" w:rsidDel="00580C87">
          <w:rPr>
            <w:sz w:val="20"/>
            <w:szCs w:val="20"/>
          </w:rPr>
          <w:delText>, incluindo o Instrumento Particular D</w:delText>
        </w:r>
      </w:del>
      <w:ins w:id="906" w:author="André Ramos Bedim" w:date="2021-11-18T23:15:00Z">
        <w:del w:id="907" w:author="Lara Sparapani de Magalhães" w:date="2021-11-19T09:56:00Z">
          <w:r w:rsidR="0024066B" w:rsidRPr="000569DC" w:rsidDel="00580C87">
            <w:rPr>
              <w:sz w:val="20"/>
              <w:szCs w:val="20"/>
            </w:rPr>
            <w:delText>d</w:delText>
          </w:r>
        </w:del>
      </w:ins>
      <w:del w:id="908" w:author="Lara Sparapani de Magalhães" w:date="2021-11-19T09:56:00Z">
        <w:r w:rsidR="00D86888" w:rsidRPr="000569DC" w:rsidDel="00580C87">
          <w:rPr>
            <w:sz w:val="20"/>
            <w:szCs w:val="20"/>
          </w:rPr>
          <w:delText>e Arrendamento D</w:delText>
        </w:r>
      </w:del>
      <w:ins w:id="909" w:author="André Ramos Bedim" w:date="2021-11-18T23:15:00Z">
        <w:del w:id="910" w:author="Lara Sparapani de Magalhães" w:date="2021-11-19T09:56:00Z">
          <w:r w:rsidR="0024066B" w:rsidRPr="000569DC" w:rsidDel="00580C87">
            <w:rPr>
              <w:sz w:val="20"/>
              <w:szCs w:val="20"/>
            </w:rPr>
            <w:delText>d</w:delText>
          </w:r>
        </w:del>
      </w:ins>
      <w:del w:id="911" w:author="Lara Sparapani de Magalhães" w:date="2021-11-19T09:56:00Z">
        <w:r w:rsidR="00D86888" w:rsidRPr="000569DC" w:rsidDel="00580C87">
          <w:rPr>
            <w:sz w:val="20"/>
            <w:szCs w:val="20"/>
          </w:rPr>
          <w:delText>e Imóvel Rural, Exploração D</w:delText>
        </w:r>
      </w:del>
      <w:ins w:id="912" w:author="André Ramos Bedim" w:date="2021-11-18T23:15:00Z">
        <w:del w:id="913" w:author="Lara Sparapani de Magalhães" w:date="2021-11-19T09:56:00Z">
          <w:r w:rsidR="0024066B" w:rsidRPr="000569DC" w:rsidDel="00580C87">
            <w:rPr>
              <w:sz w:val="20"/>
              <w:szCs w:val="20"/>
            </w:rPr>
            <w:delText>d</w:delText>
          </w:r>
        </w:del>
      </w:ins>
      <w:del w:id="914" w:author="Lara Sparapani de Magalhães" w:date="2021-11-19T09:56:00Z">
        <w:r w:rsidR="00D86888" w:rsidRPr="000569DC" w:rsidDel="00580C87">
          <w:rPr>
            <w:sz w:val="20"/>
            <w:szCs w:val="20"/>
          </w:rPr>
          <w:delText>e Jazidas E</w:delText>
        </w:r>
      </w:del>
      <w:ins w:id="915" w:author="André Ramos Bedim" w:date="2021-11-18T23:15:00Z">
        <w:del w:id="916" w:author="Lara Sparapani de Magalhães" w:date="2021-11-19T09:56:00Z">
          <w:r w:rsidR="0024066B" w:rsidRPr="000569DC" w:rsidDel="00580C87">
            <w:rPr>
              <w:sz w:val="20"/>
              <w:szCs w:val="20"/>
            </w:rPr>
            <w:delText>e</w:delText>
          </w:r>
        </w:del>
      </w:ins>
      <w:del w:id="917" w:author="Lara Sparapani de Magalhães" w:date="2021-11-19T09:56:00Z">
        <w:r w:rsidR="00D86888" w:rsidRPr="000569DC" w:rsidDel="00580C87">
          <w:rPr>
            <w:sz w:val="20"/>
            <w:szCs w:val="20"/>
          </w:rPr>
          <w:delText xml:space="preserve"> Outras Avenças, e posteriores aditamentos, ce</w:delText>
        </w:r>
      </w:del>
      <w:del w:id="918" w:author="Lara Sparapani de Magalhães" w:date="2021-11-18T22:01:00Z">
        <w:r w:rsidR="00D86888" w:rsidRPr="000569DC" w:rsidDel="002B119B">
          <w:rPr>
            <w:sz w:val="20"/>
            <w:szCs w:val="20"/>
          </w:rPr>
          <w:delText>bel</w:delText>
        </w:r>
      </w:del>
      <w:del w:id="919" w:author="Lara Sparapani de Magalhães" w:date="2021-11-19T09:56:00Z">
        <w:r w:rsidR="00D86888" w:rsidRPr="000569DC" w:rsidDel="00580C87">
          <w:rPr>
            <w:sz w:val="20"/>
            <w:szCs w:val="20"/>
          </w:rPr>
          <w:delText>brado entre a Emissora e João Maria Rocha E</w:delText>
        </w:r>
      </w:del>
      <w:ins w:id="920" w:author="André Ramos Bedim" w:date="2021-11-18T23:15:00Z">
        <w:del w:id="921" w:author="Lara Sparapani de Magalhães" w:date="2021-11-19T09:56:00Z">
          <w:r w:rsidR="0024066B" w:rsidRPr="000569DC" w:rsidDel="00580C87">
            <w:rPr>
              <w:sz w:val="20"/>
              <w:szCs w:val="20"/>
            </w:rPr>
            <w:delText>e</w:delText>
          </w:r>
        </w:del>
      </w:ins>
      <w:del w:id="922" w:author="Lara Sparapani de Magalhães" w:date="2021-11-19T09:56:00Z">
        <w:r w:rsidR="00D86888" w:rsidRPr="000569DC" w:rsidDel="00580C87">
          <w:rPr>
            <w:sz w:val="20"/>
            <w:szCs w:val="20"/>
          </w:rPr>
          <w:delText xml:space="preserve"> Maria Zeli Rocha (“</w:delText>
        </w:r>
        <w:r w:rsidR="00D86888" w:rsidRPr="000569DC" w:rsidDel="00580C87">
          <w:rPr>
            <w:sz w:val="20"/>
            <w:szCs w:val="20"/>
            <w:u w:val="single"/>
          </w:rPr>
          <w:delText>Contrato de Arrendamento</w:delText>
        </w:r>
        <w:r w:rsidR="00D86888" w:rsidRPr="000569DC" w:rsidDel="00580C87">
          <w:rPr>
            <w:sz w:val="20"/>
            <w:szCs w:val="20"/>
          </w:rPr>
          <w:delText>”)</w:delText>
        </w:r>
      </w:del>
      <w:r w:rsidRPr="000569DC">
        <w:rPr>
          <w:sz w:val="20"/>
          <w:szCs w:val="20"/>
        </w:rPr>
        <w:t xml:space="preserve">; ou </w:t>
      </w:r>
      <w:r w:rsidR="00DD5C9E" w:rsidRPr="000569DC">
        <w:rPr>
          <w:i/>
          <w:iCs/>
          <w:sz w:val="20"/>
          <w:szCs w:val="20"/>
        </w:rPr>
        <w:t>(y)</w:t>
      </w:r>
      <w:r w:rsidRPr="000569DC">
        <w:rPr>
          <w:sz w:val="20"/>
          <w:szCs w:val="20"/>
        </w:rPr>
        <w:t xml:space="preserve"> apólices de seguro</w:t>
      </w:r>
      <w:r w:rsidR="006C1DFB" w:rsidRPr="000569DC">
        <w:rPr>
          <w:sz w:val="20"/>
          <w:szCs w:val="20"/>
        </w:rPr>
        <w:t>, conforme aplicável para cada etapa do Projeto</w:t>
      </w:r>
      <w:r w:rsidRPr="000569DC">
        <w:rPr>
          <w:sz w:val="20"/>
          <w:szCs w:val="20"/>
        </w:rPr>
        <w:t>, bem como dos seguros-garantia, já emitidos e eventuais aditamentos, endossos, atualizações e novas apólices de seguro que venham a ser contratadas pela Emissora no âmbito do Projeto, inclusive dos seguros-garantia (“</w:t>
      </w:r>
      <w:r w:rsidRPr="000569DC">
        <w:rPr>
          <w:sz w:val="20"/>
          <w:szCs w:val="20"/>
          <w:u w:val="single"/>
        </w:rPr>
        <w:t>Apólices de Seguro</w:t>
      </w:r>
      <w:r w:rsidRPr="000569DC">
        <w:rPr>
          <w:sz w:val="20"/>
          <w:szCs w:val="20"/>
        </w:rPr>
        <w:t>”), desde que tal alteração, não renovação,</w:t>
      </w:r>
      <w:r w:rsidRPr="000569DC">
        <w:rPr>
          <w:spacing w:val="-12"/>
          <w:sz w:val="20"/>
          <w:szCs w:val="20"/>
        </w:rPr>
        <w:t xml:space="preserve"> </w:t>
      </w:r>
      <w:r w:rsidRPr="000569DC">
        <w:rPr>
          <w:sz w:val="20"/>
          <w:szCs w:val="20"/>
        </w:rPr>
        <w:t>vencimento</w:t>
      </w:r>
      <w:r w:rsidRPr="000569DC">
        <w:rPr>
          <w:spacing w:val="-11"/>
          <w:sz w:val="20"/>
          <w:szCs w:val="20"/>
        </w:rPr>
        <w:t xml:space="preserve"> </w:t>
      </w:r>
      <w:r w:rsidRPr="000569DC">
        <w:rPr>
          <w:sz w:val="20"/>
          <w:szCs w:val="20"/>
        </w:rPr>
        <w:t>antecipado</w:t>
      </w:r>
      <w:r w:rsidRPr="000569DC">
        <w:rPr>
          <w:spacing w:val="-13"/>
          <w:sz w:val="20"/>
          <w:szCs w:val="20"/>
        </w:rPr>
        <w:t xml:space="preserve"> </w:t>
      </w:r>
      <w:r w:rsidRPr="000569DC">
        <w:rPr>
          <w:sz w:val="20"/>
          <w:szCs w:val="20"/>
        </w:rPr>
        <w:t>ou</w:t>
      </w:r>
      <w:r w:rsidRPr="000569DC">
        <w:rPr>
          <w:spacing w:val="-10"/>
          <w:sz w:val="20"/>
          <w:szCs w:val="20"/>
        </w:rPr>
        <w:t xml:space="preserve"> </w:t>
      </w:r>
      <w:r w:rsidRPr="000569DC">
        <w:rPr>
          <w:sz w:val="20"/>
          <w:szCs w:val="20"/>
        </w:rPr>
        <w:t>rescisão</w:t>
      </w:r>
      <w:r w:rsidR="00F93690" w:rsidRPr="000569DC">
        <w:rPr>
          <w:sz w:val="20"/>
          <w:szCs w:val="20"/>
        </w:rPr>
        <w:t xml:space="preserve"> não seja objeto de novo contrato de escopo e condições substancialmente iguais no prazo de até 30 (trinta)</w:t>
      </w:r>
      <w:r w:rsidR="004F7F19" w:rsidRPr="000569DC">
        <w:rPr>
          <w:spacing w:val="65"/>
          <w:sz w:val="20"/>
          <w:szCs w:val="20"/>
        </w:rPr>
        <w:t xml:space="preserve"> </w:t>
      </w:r>
      <w:r w:rsidR="00F93690" w:rsidRPr="000569DC">
        <w:rPr>
          <w:sz w:val="20"/>
          <w:szCs w:val="20"/>
        </w:rPr>
        <w:t>dias e</w:t>
      </w:r>
      <w:r w:rsidRPr="000569DC">
        <w:rPr>
          <w:spacing w:val="-10"/>
          <w:sz w:val="20"/>
          <w:szCs w:val="20"/>
        </w:rPr>
        <w:t xml:space="preserve"> </w:t>
      </w:r>
      <w:r w:rsidR="00F93690" w:rsidRPr="000569DC">
        <w:rPr>
          <w:spacing w:val="-10"/>
          <w:sz w:val="20"/>
          <w:szCs w:val="20"/>
        </w:rPr>
        <w:t xml:space="preserve">não </w:t>
      </w:r>
      <w:r w:rsidR="007A5141" w:rsidRPr="000569DC">
        <w:rPr>
          <w:spacing w:val="-10"/>
          <w:sz w:val="20"/>
          <w:szCs w:val="20"/>
        </w:rPr>
        <w:t xml:space="preserve">gere um Efeito Advserso Relevante </w:t>
      </w:r>
      <w:r w:rsidR="00925304" w:rsidRPr="000569DC">
        <w:rPr>
          <w:sz w:val="20"/>
          <w:szCs w:val="20"/>
        </w:rPr>
        <w:t>conforme definido na Cláusula 5.13 abaixo</w:t>
      </w:r>
      <w:r w:rsidRPr="000569DC">
        <w:rPr>
          <w:sz w:val="20"/>
          <w:szCs w:val="20"/>
        </w:rPr>
        <w:t xml:space="preserve">; </w:t>
      </w:r>
    </w:p>
    <w:p w14:paraId="7B128E2B" w14:textId="77777777" w:rsidR="000A115D" w:rsidRPr="000569DC" w:rsidRDefault="000A115D">
      <w:pPr>
        <w:pStyle w:val="Corpodetexto"/>
        <w:spacing w:line="276" w:lineRule="auto"/>
        <w:ind w:right="-66"/>
        <w:pPrChange w:id="923" w:author="Mariana Piovesan Ramos | Vieira Rezende" w:date="2021-11-19T20:13:00Z">
          <w:pPr>
            <w:pStyle w:val="Corpodetexto"/>
            <w:spacing w:line="317" w:lineRule="auto"/>
            <w:ind w:right="-66"/>
          </w:pPr>
        </w:pPrChange>
      </w:pPr>
    </w:p>
    <w:p w14:paraId="11E4F997" w14:textId="77777777" w:rsidR="00F11E49" w:rsidRPr="000569DC" w:rsidRDefault="0040318D">
      <w:pPr>
        <w:pStyle w:val="PargrafodaLista"/>
        <w:numPr>
          <w:ilvl w:val="0"/>
          <w:numId w:val="11"/>
        </w:numPr>
        <w:tabs>
          <w:tab w:val="left" w:pos="1122"/>
        </w:tabs>
        <w:spacing w:line="276" w:lineRule="auto"/>
        <w:ind w:left="0" w:right="-66" w:firstLine="0"/>
        <w:rPr>
          <w:sz w:val="20"/>
          <w:szCs w:val="20"/>
        </w:rPr>
        <w:pPrChange w:id="924"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constituição pela Emissora, sem a prévia aprovação</w:t>
      </w:r>
      <w:r w:rsidRPr="000569DC">
        <w:rPr>
          <w:spacing w:val="-9"/>
          <w:sz w:val="20"/>
          <w:szCs w:val="20"/>
        </w:rPr>
        <w:t xml:space="preserve"> </w:t>
      </w:r>
      <w:r w:rsidRPr="000569DC">
        <w:rPr>
          <w:sz w:val="20"/>
          <w:szCs w:val="20"/>
        </w:rPr>
        <w:t>de</w:t>
      </w:r>
      <w:r w:rsidRPr="000569DC">
        <w:rPr>
          <w:spacing w:val="-6"/>
          <w:sz w:val="20"/>
          <w:szCs w:val="20"/>
        </w:rPr>
        <w:t xml:space="preserve"> </w:t>
      </w:r>
      <w:r w:rsidRPr="000569DC">
        <w:rPr>
          <w:sz w:val="20"/>
          <w:szCs w:val="20"/>
        </w:rPr>
        <w:t>Debenturistas</w:t>
      </w:r>
      <w:r w:rsidRPr="000569DC">
        <w:rPr>
          <w:spacing w:val="-4"/>
          <w:sz w:val="20"/>
          <w:szCs w:val="20"/>
        </w:rPr>
        <w:t xml:space="preserve"> </w:t>
      </w:r>
      <w:r w:rsidRPr="000569DC">
        <w:rPr>
          <w:sz w:val="20"/>
          <w:szCs w:val="20"/>
        </w:rPr>
        <w:t>reunidos</w:t>
      </w:r>
      <w:r w:rsidRPr="000569DC">
        <w:rPr>
          <w:spacing w:val="-7"/>
          <w:sz w:val="20"/>
          <w:szCs w:val="20"/>
        </w:rPr>
        <w:t xml:space="preserve"> </w:t>
      </w:r>
      <w:r w:rsidRPr="000569DC">
        <w:rPr>
          <w:sz w:val="20"/>
          <w:szCs w:val="20"/>
        </w:rPr>
        <w:t>em</w:t>
      </w:r>
      <w:r w:rsidRPr="000569DC">
        <w:rPr>
          <w:spacing w:val="-4"/>
          <w:sz w:val="20"/>
          <w:szCs w:val="20"/>
        </w:rPr>
        <w:t xml:space="preserve"> </w:t>
      </w:r>
      <w:r w:rsidRPr="000569DC">
        <w:rPr>
          <w:sz w:val="20"/>
          <w:szCs w:val="20"/>
        </w:rPr>
        <w:t>Assembleia</w:t>
      </w:r>
      <w:r w:rsidRPr="000569DC">
        <w:rPr>
          <w:spacing w:val="-6"/>
          <w:sz w:val="20"/>
          <w:szCs w:val="20"/>
        </w:rPr>
        <w:t xml:space="preserve"> </w:t>
      </w:r>
      <w:r w:rsidRPr="000569DC">
        <w:rPr>
          <w:sz w:val="20"/>
          <w:szCs w:val="20"/>
        </w:rPr>
        <w:t>Geral</w:t>
      </w:r>
      <w:r w:rsidRPr="000569DC">
        <w:rPr>
          <w:spacing w:val="-4"/>
          <w:sz w:val="20"/>
          <w:szCs w:val="20"/>
        </w:rPr>
        <w:t xml:space="preserve"> </w:t>
      </w:r>
      <w:r w:rsidRPr="000569DC">
        <w:rPr>
          <w:sz w:val="20"/>
          <w:szCs w:val="20"/>
        </w:rPr>
        <w:t>de</w:t>
      </w:r>
      <w:r w:rsidRPr="000569DC">
        <w:rPr>
          <w:spacing w:val="-8"/>
          <w:sz w:val="20"/>
          <w:szCs w:val="20"/>
        </w:rPr>
        <w:t xml:space="preserve"> </w:t>
      </w:r>
      <w:r w:rsidRPr="000569DC">
        <w:rPr>
          <w:sz w:val="20"/>
          <w:szCs w:val="20"/>
        </w:rPr>
        <w:t>Debenturistas,</w:t>
      </w:r>
      <w:r w:rsidRPr="000569DC">
        <w:rPr>
          <w:spacing w:val="-4"/>
          <w:sz w:val="20"/>
          <w:szCs w:val="20"/>
        </w:rPr>
        <w:t xml:space="preserve"> </w:t>
      </w:r>
      <w:r w:rsidRPr="000569DC">
        <w:rPr>
          <w:sz w:val="20"/>
          <w:szCs w:val="20"/>
        </w:rPr>
        <w:t>observado</w:t>
      </w:r>
      <w:r w:rsidRPr="000569DC">
        <w:rPr>
          <w:spacing w:val="-5"/>
          <w:sz w:val="20"/>
          <w:szCs w:val="20"/>
        </w:rPr>
        <w:t xml:space="preserve"> </w:t>
      </w:r>
      <w:r w:rsidRPr="000569DC">
        <w:rPr>
          <w:sz w:val="20"/>
          <w:szCs w:val="20"/>
        </w:rPr>
        <w:t>o disposto na Cláusula 8.1 e seguintes desta Escritura de Emissão, de gravame</w:t>
      </w:r>
      <w:r w:rsidR="00120C62" w:rsidRPr="000569DC">
        <w:rPr>
          <w:sz w:val="20"/>
          <w:szCs w:val="20"/>
        </w:rPr>
        <w:t xml:space="preserve">, </w:t>
      </w:r>
      <w:r w:rsidRPr="000569DC">
        <w:rPr>
          <w:sz w:val="20"/>
          <w:szCs w:val="20"/>
        </w:rPr>
        <w:t xml:space="preserve">ônus ou outorga de </w:t>
      </w:r>
      <w:r w:rsidR="00120C62" w:rsidRPr="000569DC">
        <w:rPr>
          <w:sz w:val="20"/>
          <w:szCs w:val="20"/>
        </w:rPr>
        <w:t xml:space="preserve">qualquer outro tipo de </w:t>
      </w:r>
      <w:r w:rsidRPr="000569DC">
        <w:rPr>
          <w:sz w:val="20"/>
          <w:szCs w:val="20"/>
        </w:rPr>
        <w:t xml:space="preserve">garantia sobre os </w:t>
      </w:r>
      <w:r w:rsidR="00EF27FA" w:rsidRPr="000569DC">
        <w:rPr>
          <w:sz w:val="20"/>
          <w:szCs w:val="20"/>
        </w:rPr>
        <w:t xml:space="preserve">bens e </w:t>
      </w:r>
      <w:r w:rsidRPr="000569DC">
        <w:rPr>
          <w:sz w:val="20"/>
          <w:szCs w:val="20"/>
        </w:rPr>
        <w:t>direitos dados em garantia às obrigações oriundas das Debêntures, ou qualquer outra espécie de cessão ou vinculação sobre os mesmos</w:t>
      </w:r>
      <w:r w:rsidR="00EF27FA" w:rsidRPr="000569DC">
        <w:rPr>
          <w:sz w:val="20"/>
          <w:szCs w:val="20"/>
        </w:rPr>
        <w:t xml:space="preserve"> bens e</w:t>
      </w:r>
      <w:r w:rsidRPr="000569DC">
        <w:rPr>
          <w:sz w:val="20"/>
          <w:szCs w:val="20"/>
        </w:rPr>
        <w:t xml:space="preserve"> direitos a terceiros que não os</w:t>
      </w:r>
      <w:r w:rsidRPr="000569DC">
        <w:rPr>
          <w:spacing w:val="-8"/>
          <w:sz w:val="20"/>
          <w:szCs w:val="20"/>
        </w:rPr>
        <w:t xml:space="preserve"> </w:t>
      </w:r>
      <w:r w:rsidRPr="000569DC">
        <w:rPr>
          <w:sz w:val="20"/>
          <w:szCs w:val="20"/>
        </w:rPr>
        <w:t>Debenturistas</w:t>
      </w:r>
      <w:r w:rsidR="00A705B1" w:rsidRPr="000569DC">
        <w:rPr>
          <w:sz w:val="20"/>
          <w:szCs w:val="20"/>
        </w:rPr>
        <w:t xml:space="preserve">, </w:t>
      </w:r>
      <w:r w:rsidR="00022667" w:rsidRPr="000569DC">
        <w:rPr>
          <w:sz w:val="20"/>
          <w:szCs w:val="20"/>
        </w:rPr>
        <w:t>ou, ainda sobre quaisquer ativos do Projeto</w:t>
      </w:r>
      <w:r w:rsidR="003D0A1E" w:rsidRPr="000569DC">
        <w:rPr>
          <w:sz w:val="20"/>
          <w:szCs w:val="20"/>
        </w:rPr>
        <w:t xml:space="preserve">, </w:t>
      </w:r>
      <w:r w:rsidR="00A705B1" w:rsidRPr="000569DC">
        <w:rPr>
          <w:sz w:val="20"/>
          <w:szCs w:val="20"/>
        </w:rPr>
        <w:t xml:space="preserve">exceto conforme previsto no </w:t>
      </w:r>
      <w:r w:rsidR="00D1754F" w:rsidRPr="000569DC">
        <w:rPr>
          <w:sz w:val="20"/>
          <w:szCs w:val="20"/>
        </w:rPr>
        <w:t>Contrato de Alienação Fiduciária de Máquinas e Equipamentos</w:t>
      </w:r>
      <w:r w:rsidRPr="000569DC">
        <w:rPr>
          <w:sz w:val="20"/>
          <w:szCs w:val="20"/>
        </w:rPr>
        <w:t>;</w:t>
      </w:r>
    </w:p>
    <w:p w14:paraId="1847D3F9" w14:textId="77777777" w:rsidR="00F11E49" w:rsidRPr="000569DC" w:rsidRDefault="00F11E49">
      <w:pPr>
        <w:pStyle w:val="PargrafodaLista"/>
        <w:tabs>
          <w:tab w:val="left" w:pos="1122"/>
        </w:tabs>
        <w:spacing w:line="276" w:lineRule="auto"/>
        <w:ind w:right="-66"/>
        <w:rPr>
          <w:sz w:val="20"/>
          <w:szCs w:val="20"/>
        </w:rPr>
        <w:pPrChange w:id="925" w:author="Mariana Piovesan Ramos | Vieira Rezende" w:date="2021-11-19T20:13:00Z">
          <w:pPr>
            <w:pStyle w:val="PargrafodaLista"/>
            <w:tabs>
              <w:tab w:val="left" w:pos="1122"/>
            </w:tabs>
            <w:spacing w:line="317" w:lineRule="auto"/>
            <w:ind w:right="-66"/>
          </w:pPr>
        </w:pPrChange>
      </w:pPr>
    </w:p>
    <w:p w14:paraId="169BC130" w14:textId="0C4F62D1" w:rsidR="000A115D" w:rsidRPr="000569DC" w:rsidRDefault="00F953D8">
      <w:pPr>
        <w:pStyle w:val="PargrafodaLista"/>
        <w:numPr>
          <w:ilvl w:val="0"/>
          <w:numId w:val="11"/>
        </w:numPr>
        <w:tabs>
          <w:tab w:val="left" w:pos="1122"/>
        </w:tabs>
        <w:spacing w:line="276" w:lineRule="auto"/>
        <w:ind w:left="0" w:right="-66" w:firstLine="0"/>
        <w:rPr>
          <w:sz w:val="20"/>
          <w:szCs w:val="20"/>
        </w:rPr>
        <w:pPrChange w:id="926"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celebra</w:t>
      </w:r>
      <w:r w:rsidR="006910ED" w:rsidRPr="000569DC">
        <w:rPr>
          <w:sz w:val="20"/>
          <w:szCs w:val="20"/>
        </w:rPr>
        <w:t>ção de</w:t>
      </w:r>
      <w:r w:rsidRPr="000569DC">
        <w:rPr>
          <w:sz w:val="20"/>
          <w:szCs w:val="20"/>
        </w:rPr>
        <w:t xml:space="preserve"> qualquer tipo de contrato de venda de energia, com exceção dos CCEARs existentes, exceto </w:t>
      </w:r>
      <w:r w:rsidR="001D3823" w:rsidRPr="000569DC">
        <w:rPr>
          <w:sz w:val="20"/>
          <w:szCs w:val="20"/>
        </w:rPr>
        <w:t>se, cumulativamente,</w:t>
      </w:r>
      <w:r w:rsidRPr="000569DC">
        <w:rPr>
          <w:sz w:val="20"/>
          <w:szCs w:val="20"/>
        </w:rPr>
        <w:t xml:space="preserve"> (i) </w:t>
      </w:r>
      <w:r w:rsidR="001D3823" w:rsidRPr="000569DC">
        <w:rPr>
          <w:sz w:val="20"/>
          <w:szCs w:val="20"/>
        </w:rPr>
        <w:t xml:space="preserve">o </w:t>
      </w:r>
      <w:r w:rsidRPr="000569DC">
        <w:rPr>
          <w:sz w:val="20"/>
          <w:szCs w:val="20"/>
        </w:rPr>
        <w:t>prazo da contrato for igual ou inferior a 3 meses contados a partir do mês da negociação, no âmbito do mercado livre ou regulado e (ii) o volume total de energia vendida no Projeto não superar o volume de 90% da Garantia Física sazonalizada</w:t>
      </w:r>
      <w:r w:rsidR="00022667" w:rsidRPr="000569DC">
        <w:rPr>
          <w:sz w:val="20"/>
          <w:szCs w:val="20"/>
        </w:rPr>
        <w:t>;</w:t>
      </w:r>
    </w:p>
    <w:p w14:paraId="704F1E15" w14:textId="77777777" w:rsidR="000A115D" w:rsidRPr="000569DC" w:rsidRDefault="000A115D">
      <w:pPr>
        <w:pStyle w:val="Corpodetexto"/>
        <w:spacing w:line="276" w:lineRule="auto"/>
        <w:ind w:right="-66"/>
        <w:pPrChange w:id="927" w:author="Mariana Piovesan Ramos | Vieira Rezende" w:date="2021-11-19T20:13:00Z">
          <w:pPr>
            <w:pStyle w:val="Corpodetexto"/>
            <w:spacing w:line="317" w:lineRule="auto"/>
            <w:ind w:right="-66"/>
          </w:pPr>
        </w:pPrChange>
      </w:pPr>
    </w:p>
    <w:p w14:paraId="26420F0E" w14:textId="77777777" w:rsidR="000A115D" w:rsidRPr="000569DC" w:rsidRDefault="0040318D">
      <w:pPr>
        <w:pStyle w:val="PargrafodaLista"/>
        <w:numPr>
          <w:ilvl w:val="0"/>
          <w:numId w:val="11"/>
        </w:numPr>
        <w:tabs>
          <w:tab w:val="left" w:pos="1122"/>
        </w:tabs>
        <w:spacing w:line="276" w:lineRule="auto"/>
        <w:ind w:left="0" w:right="-66" w:firstLine="0"/>
        <w:rPr>
          <w:sz w:val="20"/>
          <w:szCs w:val="20"/>
        </w:rPr>
        <w:pPrChange w:id="928"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descumprimento</w:t>
      </w:r>
      <w:r w:rsidR="00690B5D" w:rsidRPr="000569DC">
        <w:rPr>
          <w:sz w:val="20"/>
          <w:szCs w:val="20"/>
        </w:rPr>
        <w:t xml:space="preserve"> </w:t>
      </w:r>
      <w:r w:rsidRPr="000569DC">
        <w:rPr>
          <w:sz w:val="20"/>
          <w:szCs w:val="20"/>
        </w:rPr>
        <w:t>pela Emissora de qualquer obrigação não pecuniária prevista nesta Escritura de Emissão</w:t>
      </w:r>
      <w:r w:rsidR="000E7E1B" w:rsidRPr="000569DC">
        <w:rPr>
          <w:sz w:val="20"/>
          <w:szCs w:val="20"/>
        </w:rPr>
        <w:t xml:space="preserve">, nos Contratos de Garantia e demais documentos da Emissão dos quais </w:t>
      </w:r>
      <w:r w:rsidR="006910ED" w:rsidRPr="000569DC">
        <w:rPr>
          <w:sz w:val="20"/>
          <w:szCs w:val="20"/>
        </w:rPr>
        <w:t xml:space="preserve">faça </w:t>
      </w:r>
      <w:r w:rsidR="000E7E1B" w:rsidRPr="000569DC">
        <w:rPr>
          <w:sz w:val="20"/>
          <w:szCs w:val="20"/>
        </w:rPr>
        <w:t>parte</w:t>
      </w:r>
      <w:r w:rsidRPr="000569DC">
        <w:rPr>
          <w:sz w:val="20"/>
          <w:szCs w:val="20"/>
        </w:rPr>
        <w:t xml:space="preserve">, não sanada em até </w:t>
      </w:r>
      <w:r w:rsidR="003D0A1E" w:rsidRPr="000569DC">
        <w:rPr>
          <w:sz w:val="20"/>
          <w:szCs w:val="20"/>
        </w:rPr>
        <w:t>2</w:t>
      </w:r>
      <w:r w:rsidR="00FC2358" w:rsidRPr="000569DC">
        <w:rPr>
          <w:sz w:val="20"/>
          <w:szCs w:val="20"/>
        </w:rPr>
        <w:t xml:space="preserve">0 </w:t>
      </w:r>
      <w:r w:rsidRPr="000569DC">
        <w:rPr>
          <w:sz w:val="20"/>
          <w:szCs w:val="20"/>
        </w:rPr>
        <w:t>(</w:t>
      </w:r>
      <w:r w:rsidR="003D0A1E" w:rsidRPr="000569DC">
        <w:rPr>
          <w:sz w:val="20"/>
          <w:szCs w:val="20"/>
        </w:rPr>
        <w:t>vinte</w:t>
      </w:r>
      <w:r w:rsidRPr="000569DC">
        <w:rPr>
          <w:sz w:val="20"/>
          <w:szCs w:val="20"/>
        </w:rPr>
        <w:t xml:space="preserve">) dias contados </w:t>
      </w:r>
      <w:r w:rsidR="000E7E1B" w:rsidRPr="000569DC">
        <w:rPr>
          <w:sz w:val="20"/>
          <w:szCs w:val="20"/>
        </w:rPr>
        <w:t xml:space="preserve">do descumprimento </w:t>
      </w:r>
      <w:r w:rsidR="00490164" w:rsidRPr="000569DC">
        <w:rPr>
          <w:sz w:val="20"/>
          <w:szCs w:val="20"/>
        </w:rPr>
        <w:t>neste sentido</w:t>
      </w:r>
      <w:r w:rsidRPr="000569DC">
        <w:rPr>
          <w:sz w:val="20"/>
          <w:szCs w:val="20"/>
        </w:rPr>
        <w:t>, ou em prazo de cura específico previsto nesta Escritura de Emissão;</w:t>
      </w:r>
      <w:r w:rsidRPr="000569DC">
        <w:rPr>
          <w:spacing w:val="23"/>
          <w:sz w:val="20"/>
          <w:szCs w:val="20"/>
        </w:rPr>
        <w:t xml:space="preserve"> </w:t>
      </w:r>
    </w:p>
    <w:p w14:paraId="4F4856A4" w14:textId="77777777" w:rsidR="000A115D" w:rsidRPr="000569DC" w:rsidRDefault="000A115D">
      <w:pPr>
        <w:pStyle w:val="Corpodetexto"/>
        <w:spacing w:line="276" w:lineRule="auto"/>
        <w:ind w:right="-66"/>
        <w:pPrChange w:id="929" w:author="Mariana Piovesan Ramos | Vieira Rezende" w:date="2021-11-19T20:13:00Z">
          <w:pPr>
            <w:pStyle w:val="Corpodetexto"/>
            <w:spacing w:line="317" w:lineRule="auto"/>
            <w:ind w:right="-66"/>
          </w:pPr>
        </w:pPrChange>
      </w:pPr>
    </w:p>
    <w:p w14:paraId="2530A127" w14:textId="77777777" w:rsidR="000A115D" w:rsidRPr="000569DC" w:rsidRDefault="0040318D">
      <w:pPr>
        <w:pStyle w:val="PargrafodaLista"/>
        <w:numPr>
          <w:ilvl w:val="0"/>
          <w:numId w:val="11"/>
        </w:numPr>
        <w:tabs>
          <w:tab w:val="left" w:pos="1122"/>
        </w:tabs>
        <w:spacing w:line="276" w:lineRule="auto"/>
        <w:ind w:left="0" w:right="-66" w:firstLine="0"/>
        <w:rPr>
          <w:sz w:val="20"/>
          <w:szCs w:val="20"/>
        </w:rPr>
        <w:pPrChange w:id="930"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concessão, pela Emissora, de preferência a outros créditos ou assunção de novas dívidas</w:t>
      </w:r>
      <w:r w:rsidR="004F7F19" w:rsidRPr="000569DC">
        <w:rPr>
          <w:sz w:val="20"/>
          <w:szCs w:val="20"/>
        </w:rPr>
        <w:t xml:space="preserve">, incluindo a emissão de debêntures, partes beneficiárias ou qualquer outro valor mobiliário pela Emissora e, ainda, </w:t>
      </w:r>
      <w:r w:rsidR="00595665" w:rsidRPr="000569DC">
        <w:rPr>
          <w:sz w:val="20"/>
          <w:szCs w:val="20"/>
        </w:rPr>
        <w:t xml:space="preserve">prestação de garantia fidejussória, </w:t>
      </w:r>
      <w:r w:rsidR="004F7F19" w:rsidRPr="000569DC">
        <w:rPr>
          <w:sz w:val="20"/>
          <w:szCs w:val="20"/>
        </w:rPr>
        <w:t>contratação de qualquer dívida, empréstimo ou endividamento adicional à</w:t>
      </w:r>
      <w:r w:rsidR="004F7F19" w:rsidRPr="000569DC">
        <w:rPr>
          <w:spacing w:val="-42"/>
          <w:sz w:val="20"/>
          <w:szCs w:val="20"/>
        </w:rPr>
        <w:t xml:space="preserve"> </w:t>
      </w:r>
      <w:r w:rsidR="004F7F19" w:rsidRPr="000569DC">
        <w:rPr>
          <w:sz w:val="20"/>
          <w:szCs w:val="20"/>
        </w:rPr>
        <w:t>Emissão, sem a prévia aprovação de Debenturistas reunidos em Assembleia Geral de Debenturistas, observado o disposto na Cláusula 8.1 e seguintes desta Escritura de Emissão;</w:t>
      </w:r>
    </w:p>
    <w:p w14:paraId="55A32B42" w14:textId="77777777" w:rsidR="000A115D" w:rsidRPr="000569DC" w:rsidRDefault="000A115D">
      <w:pPr>
        <w:pStyle w:val="PargrafodaLista"/>
        <w:tabs>
          <w:tab w:val="left" w:pos="1122"/>
        </w:tabs>
        <w:spacing w:line="276" w:lineRule="auto"/>
        <w:ind w:left="0" w:right="-66"/>
        <w:rPr>
          <w:sz w:val="20"/>
          <w:szCs w:val="20"/>
        </w:rPr>
        <w:pPrChange w:id="931" w:author="Mariana Piovesan Ramos | Vieira Rezende" w:date="2021-11-19T20:13:00Z">
          <w:pPr>
            <w:pStyle w:val="PargrafodaLista"/>
            <w:tabs>
              <w:tab w:val="left" w:pos="1122"/>
            </w:tabs>
            <w:spacing w:line="317" w:lineRule="auto"/>
            <w:ind w:left="0" w:right="-66"/>
          </w:pPr>
        </w:pPrChange>
      </w:pPr>
    </w:p>
    <w:p w14:paraId="6FBF77DD" w14:textId="77777777" w:rsidR="001D5A15" w:rsidRPr="000569DC" w:rsidRDefault="0040318D">
      <w:pPr>
        <w:pStyle w:val="PargrafodaLista"/>
        <w:numPr>
          <w:ilvl w:val="0"/>
          <w:numId w:val="11"/>
        </w:numPr>
        <w:tabs>
          <w:tab w:val="left" w:pos="1122"/>
        </w:tabs>
        <w:spacing w:line="276" w:lineRule="auto"/>
        <w:ind w:left="0" w:right="-66" w:firstLine="0"/>
        <w:rPr>
          <w:sz w:val="20"/>
          <w:szCs w:val="20"/>
        </w:rPr>
        <w:pPrChange w:id="932"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celebração de empréstimo</w:t>
      </w:r>
      <w:r w:rsidR="00490164" w:rsidRPr="000569DC">
        <w:rPr>
          <w:sz w:val="20"/>
          <w:szCs w:val="20"/>
        </w:rPr>
        <w:t xml:space="preserve"> ou</w:t>
      </w:r>
      <w:r w:rsidR="00F93690" w:rsidRPr="000569DC">
        <w:rPr>
          <w:sz w:val="20"/>
          <w:szCs w:val="20"/>
        </w:rPr>
        <w:t xml:space="preserve"> mútuo</w:t>
      </w:r>
      <w:r w:rsidRPr="000569DC">
        <w:rPr>
          <w:sz w:val="20"/>
          <w:szCs w:val="20"/>
        </w:rPr>
        <w:t>, pela Emissora, na qualidade de credora ou devedora, com seus acionistas, diretos ou indiretos, e/ou com pessoas físicas ou jurídicas componentes do grupo econômico</w:t>
      </w:r>
      <w:r w:rsidRPr="000569DC">
        <w:rPr>
          <w:spacing w:val="-16"/>
          <w:sz w:val="20"/>
          <w:szCs w:val="20"/>
        </w:rPr>
        <w:t xml:space="preserve"> </w:t>
      </w:r>
      <w:r w:rsidRPr="000569DC">
        <w:rPr>
          <w:sz w:val="20"/>
          <w:szCs w:val="20"/>
        </w:rPr>
        <w:t>a</w:t>
      </w:r>
      <w:r w:rsidRPr="000569DC">
        <w:rPr>
          <w:spacing w:val="-13"/>
          <w:sz w:val="20"/>
          <w:szCs w:val="20"/>
        </w:rPr>
        <w:t xml:space="preserve"> </w:t>
      </w:r>
      <w:r w:rsidRPr="000569DC">
        <w:rPr>
          <w:sz w:val="20"/>
          <w:szCs w:val="20"/>
        </w:rPr>
        <w:t>que</w:t>
      </w:r>
      <w:r w:rsidRPr="000569DC">
        <w:rPr>
          <w:spacing w:val="-15"/>
          <w:sz w:val="20"/>
          <w:szCs w:val="20"/>
        </w:rPr>
        <w:t xml:space="preserve"> </w:t>
      </w:r>
      <w:r w:rsidRPr="000569DC">
        <w:rPr>
          <w:sz w:val="20"/>
          <w:szCs w:val="20"/>
        </w:rPr>
        <w:t>pertença</w:t>
      </w:r>
      <w:r w:rsidRPr="000569DC">
        <w:rPr>
          <w:spacing w:val="-14"/>
          <w:sz w:val="20"/>
          <w:szCs w:val="20"/>
        </w:rPr>
        <w:t xml:space="preserve"> </w:t>
      </w:r>
      <w:r w:rsidRPr="000569DC">
        <w:rPr>
          <w:sz w:val="20"/>
          <w:szCs w:val="20"/>
        </w:rPr>
        <w:t>a</w:t>
      </w:r>
      <w:r w:rsidRPr="000569DC">
        <w:rPr>
          <w:spacing w:val="-13"/>
          <w:sz w:val="20"/>
          <w:szCs w:val="20"/>
        </w:rPr>
        <w:t xml:space="preserve"> </w:t>
      </w:r>
      <w:r w:rsidRPr="000569DC">
        <w:rPr>
          <w:sz w:val="20"/>
          <w:szCs w:val="20"/>
        </w:rPr>
        <w:t>Emissora,</w:t>
      </w:r>
      <w:r w:rsidRPr="000569DC">
        <w:rPr>
          <w:spacing w:val="-9"/>
          <w:sz w:val="20"/>
          <w:szCs w:val="20"/>
        </w:rPr>
        <w:t xml:space="preserve"> </w:t>
      </w:r>
      <w:r w:rsidRPr="000569DC">
        <w:rPr>
          <w:sz w:val="20"/>
          <w:szCs w:val="20"/>
        </w:rPr>
        <w:t>e/ou</w:t>
      </w:r>
      <w:r w:rsidRPr="000569DC">
        <w:rPr>
          <w:spacing w:val="-13"/>
          <w:sz w:val="20"/>
          <w:szCs w:val="20"/>
        </w:rPr>
        <w:t xml:space="preserve"> </w:t>
      </w:r>
      <w:r w:rsidRPr="000569DC">
        <w:rPr>
          <w:sz w:val="20"/>
          <w:szCs w:val="20"/>
        </w:rPr>
        <w:t>sociedades</w:t>
      </w:r>
      <w:r w:rsidRPr="000569DC">
        <w:rPr>
          <w:spacing w:val="-14"/>
          <w:sz w:val="20"/>
          <w:szCs w:val="20"/>
        </w:rPr>
        <w:t xml:space="preserve"> </w:t>
      </w:r>
      <w:r w:rsidRPr="000569DC">
        <w:rPr>
          <w:sz w:val="20"/>
          <w:szCs w:val="20"/>
        </w:rPr>
        <w:t>controladoras,</w:t>
      </w:r>
      <w:r w:rsidRPr="000569DC">
        <w:rPr>
          <w:spacing w:val="-15"/>
          <w:sz w:val="20"/>
          <w:szCs w:val="20"/>
        </w:rPr>
        <w:t xml:space="preserve"> </w:t>
      </w:r>
      <w:r w:rsidRPr="000569DC">
        <w:rPr>
          <w:sz w:val="20"/>
          <w:szCs w:val="20"/>
        </w:rPr>
        <w:t>controladas</w:t>
      </w:r>
      <w:r w:rsidRPr="000569DC">
        <w:rPr>
          <w:spacing w:val="-14"/>
          <w:sz w:val="20"/>
          <w:szCs w:val="20"/>
        </w:rPr>
        <w:t xml:space="preserve"> </w:t>
      </w:r>
      <w:r w:rsidRPr="000569DC">
        <w:rPr>
          <w:sz w:val="20"/>
          <w:szCs w:val="20"/>
        </w:rPr>
        <w:t>(diretas ou indiretas) sob controle comum da Emissora (“</w:t>
      </w:r>
      <w:r w:rsidRPr="000569DC">
        <w:rPr>
          <w:sz w:val="20"/>
          <w:szCs w:val="20"/>
          <w:u w:val="single"/>
        </w:rPr>
        <w:t>Partes Relacionadas</w:t>
      </w:r>
      <w:r w:rsidRPr="000569DC">
        <w:rPr>
          <w:sz w:val="20"/>
          <w:szCs w:val="20"/>
        </w:rPr>
        <w:t>”)</w:t>
      </w:r>
      <w:r w:rsidR="00AC0C47" w:rsidRPr="000569DC">
        <w:rPr>
          <w:sz w:val="20"/>
          <w:szCs w:val="20"/>
        </w:rPr>
        <w:t xml:space="preserve">, </w:t>
      </w:r>
      <w:r w:rsidRPr="000569DC">
        <w:rPr>
          <w:sz w:val="20"/>
          <w:szCs w:val="20"/>
        </w:rPr>
        <w:t>sem a prévia aprovação de Debenturistas reunidos em Assembleia Geral de Debenturistas,</w:t>
      </w:r>
      <w:r w:rsidRPr="000569DC">
        <w:rPr>
          <w:spacing w:val="-49"/>
          <w:sz w:val="20"/>
          <w:szCs w:val="20"/>
        </w:rPr>
        <w:t xml:space="preserve"> </w:t>
      </w:r>
      <w:r w:rsidRPr="000569DC">
        <w:rPr>
          <w:sz w:val="20"/>
          <w:szCs w:val="20"/>
        </w:rPr>
        <w:t>observado o disposto na Cláusula 8.1 e seguintes desta Escritura de</w:t>
      </w:r>
      <w:r w:rsidRPr="000569DC">
        <w:rPr>
          <w:spacing w:val="-8"/>
          <w:sz w:val="20"/>
          <w:szCs w:val="20"/>
        </w:rPr>
        <w:t xml:space="preserve"> </w:t>
      </w:r>
      <w:r w:rsidRPr="000569DC">
        <w:rPr>
          <w:sz w:val="20"/>
          <w:szCs w:val="20"/>
        </w:rPr>
        <w:t>Emissão;</w:t>
      </w:r>
    </w:p>
    <w:p w14:paraId="1F6640EA" w14:textId="77777777" w:rsidR="001D5A15" w:rsidRPr="000569DC" w:rsidRDefault="001D5A15">
      <w:pPr>
        <w:pStyle w:val="PargrafodaLista"/>
        <w:tabs>
          <w:tab w:val="left" w:pos="1122"/>
        </w:tabs>
        <w:spacing w:line="276" w:lineRule="auto"/>
        <w:ind w:left="0" w:right="-66"/>
        <w:rPr>
          <w:sz w:val="20"/>
          <w:szCs w:val="20"/>
        </w:rPr>
        <w:pPrChange w:id="933" w:author="Mariana Piovesan Ramos | Vieira Rezende" w:date="2021-11-19T20:13:00Z">
          <w:pPr>
            <w:pStyle w:val="PargrafodaLista"/>
            <w:tabs>
              <w:tab w:val="left" w:pos="1122"/>
            </w:tabs>
            <w:spacing w:line="317" w:lineRule="auto"/>
            <w:ind w:left="0" w:right="-66"/>
          </w:pPr>
        </w:pPrChange>
      </w:pPr>
    </w:p>
    <w:p w14:paraId="30D50C94" w14:textId="77777777" w:rsidR="000A115D" w:rsidRPr="000569DC" w:rsidRDefault="0040318D">
      <w:pPr>
        <w:pStyle w:val="PargrafodaLista"/>
        <w:numPr>
          <w:ilvl w:val="0"/>
          <w:numId w:val="11"/>
        </w:numPr>
        <w:tabs>
          <w:tab w:val="left" w:pos="1122"/>
        </w:tabs>
        <w:spacing w:line="276" w:lineRule="auto"/>
        <w:ind w:left="0" w:right="-66" w:firstLine="0"/>
        <w:rPr>
          <w:sz w:val="20"/>
          <w:szCs w:val="20"/>
        </w:rPr>
        <w:pPrChange w:id="934"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celebração de contratos de mútuo</w:t>
      </w:r>
      <w:r w:rsidR="00F93690" w:rsidRPr="000569DC">
        <w:rPr>
          <w:sz w:val="20"/>
          <w:szCs w:val="20"/>
        </w:rPr>
        <w:t xml:space="preserve"> (ativo ou passivo)</w:t>
      </w:r>
      <w:r w:rsidRPr="000569DC">
        <w:rPr>
          <w:sz w:val="20"/>
          <w:szCs w:val="20"/>
        </w:rPr>
        <w:t xml:space="preserve"> perante quaisquer terceiros ou Partes Relacionadas,</w:t>
      </w:r>
      <w:r w:rsidRPr="000569DC">
        <w:rPr>
          <w:spacing w:val="-18"/>
          <w:sz w:val="20"/>
          <w:szCs w:val="20"/>
        </w:rPr>
        <w:t xml:space="preserve"> </w:t>
      </w:r>
      <w:r w:rsidRPr="000569DC">
        <w:rPr>
          <w:sz w:val="20"/>
          <w:szCs w:val="20"/>
        </w:rPr>
        <w:t>sem</w:t>
      </w:r>
      <w:r w:rsidRPr="000569DC">
        <w:rPr>
          <w:spacing w:val="-16"/>
          <w:sz w:val="20"/>
          <w:szCs w:val="20"/>
        </w:rPr>
        <w:t xml:space="preserve"> </w:t>
      </w:r>
      <w:r w:rsidRPr="000569DC">
        <w:rPr>
          <w:sz w:val="20"/>
          <w:szCs w:val="20"/>
        </w:rPr>
        <w:t>a</w:t>
      </w:r>
      <w:r w:rsidRPr="000569DC">
        <w:rPr>
          <w:spacing w:val="-15"/>
          <w:sz w:val="20"/>
          <w:szCs w:val="20"/>
        </w:rPr>
        <w:t xml:space="preserve"> </w:t>
      </w:r>
      <w:r w:rsidRPr="000569DC">
        <w:rPr>
          <w:sz w:val="20"/>
          <w:szCs w:val="20"/>
        </w:rPr>
        <w:t>prévia aprovação</w:t>
      </w:r>
      <w:r w:rsidRPr="000569DC">
        <w:rPr>
          <w:spacing w:val="-9"/>
          <w:sz w:val="20"/>
          <w:szCs w:val="20"/>
        </w:rPr>
        <w:t xml:space="preserve"> </w:t>
      </w:r>
      <w:r w:rsidRPr="000569DC">
        <w:rPr>
          <w:sz w:val="20"/>
          <w:szCs w:val="20"/>
        </w:rPr>
        <w:t>de</w:t>
      </w:r>
      <w:r w:rsidRPr="000569DC">
        <w:rPr>
          <w:spacing w:val="-6"/>
          <w:sz w:val="20"/>
          <w:szCs w:val="20"/>
        </w:rPr>
        <w:t xml:space="preserve"> </w:t>
      </w:r>
      <w:r w:rsidRPr="000569DC">
        <w:rPr>
          <w:sz w:val="20"/>
          <w:szCs w:val="20"/>
        </w:rPr>
        <w:t>Debenturistas</w:t>
      </w:r>
      <w:r w:rsidRPr="000569DC">
        <w:rPr>
          <w:spacing w:val="-4"/>
          <w:sz w:val="20"/>
          <w:szCs w:val="20"/>
        </w:rPr>
        <w:t xml:space="preserve"> </w:t>
      </w:r>
      <w:r w:rsidRPr="000569DC">
        <w:rPr>
          <w:sz w:val="20"/>
          <w:szCs w:val="20"/>
        </w:rPr>
        <w:t>reunidos</w:t>
      </w:r>
      <w:r w:rsidRPr="000569DC">
        <w:rPr>
          <w:spacing w:val="-7"/>
          <w:sz w:val="20"/>
          <w:szCs w:val="20"/>
        </w:rPr>
        <w:t xml:space="preserve"> </w:t>
      </w:r>
      <w:r w:rsidRPr="000569DC">
        <w:rPr>
          <w:sz w:val="20"/>
          <w:szCs w:val="20"/>
        </w:rPr>
        <w:t>em</w:t>
      </w:r>
      <w:r w:rsidRPr="000569DC">
        <w:rPr>
          <w:spacing w:val="-4"/>
          <w:sz w:val="20"/>
          <w:szCs w:val="20"/>
        </w:rPr>
        <w:t xml:space="preserve"> </w:t>
      </w:r>
      <w:r w:rsidRPr="000569DC">
        <w:rPr>
          <w:sz w:val="20"/>
          <w:szCs w:val="20"/>
        </w:rPr>
        <w:t>Assembleia</w:t>
      </w:r>
      <w:r w:rsidRPr="000569DC">
        <w:rPr>
          <w:spacing w:val="-6"/>
          <w:sz w:val="20"/>
          <w:szCs w:val="20"/>
        </w:rPr>
        <w:t xml:space="preserve"> </w:t>
      </w:r>
      <w:r w:rsidRPr="000569DC">
        <w:rPr>
          <w:sz w:val="20"/>
          <w:szCs w:val="20"/>
        </w:rPr>
        <w:t>Geral</w:t>
      </w:r>
      <w:r w:rsidRPr="000569DC">
        <w:rPr>
          <w:spacing w:val="-4"/>
          <w:sz w:val="20"/>
          <w:szCs w:val="20"/>
        </w:rPr>
        <w:t xml:space="preserve"> </w:t>
      </w:r>
      <w:r w:rsidRPr="000569DC">
        <w:rPr>
          <w:sz w:val="20"/>
          <w:szCs w:val="20"/>
        </w:rPr>
        <w:t>de</w:t>
      </w:r>
      <w:r w:rsidRPr="000569DC">
        <w:rPr>
          <w:spacing w:val="-8"/>
          <w:sz w:val="20"/>
          <w:szCs w:val="20"/>
        </w:rPr>
        <w:t xml:space="preserve"> </w:t>
      </w:r>
      <w:r w:rsidRPr="000569DC">
        <w:rPr>
          <w:sz w:val="20"/>
          <w:szCs w:val="20"/>
        </w:rPr>
        <w:t>Debenturistas,</w:t>
      </w:r>
      <w:r w:rsidRPr="000569DC">
        <w:rPr>
          <w:spacing w:val="-4"/>
          <w:sz w:val="20"/>
          <w:szCs w:val="20"/>
        </w:rPr>
        <w:t xml:space="preserve"> </w:t>
      </w:r>
      <w:r w:rsidRPr="000569DC">
        <w:rPr>
          <w:sz w:val="20"/>
          <w:szCs w:val="20"/>
        </w:rPr>
        <w:t>observado</w:t>
      </w:r>
      <w:r w:rsidRPr="000569DC">
        <w:rPr>
          <w:spacing w:val="-5"/>
          <w:sz w:val="20"/>
          <w:szCs w:val="20"/>
        </w:rPr>
        <w:t xml:space="preserve"> </w:t>
      </w:r>
      <w:r w:rsidRPr="000569DC">
        <w:rPr>
          <w:sz w:val="20"/>
          <w:szCs w:val="20"/>
        </w:rPr>
        <w:t>o disposto na Cláusula 8.1 e seguintes desta Escritura de Emissão;</w:t>
      </w:r>
    </w:p>
    <w:p w14:paraId="78504CC0" w14:textId="77777777" w:rsidR="000A115D" w:rsidRPr="000569DC" w:rsidRDefault="000A115D">
      <w:pPr>
        <w:pStyle w:val="PargrafodaLista"/>
        <w:tabs>
          <w:tab w:val="left" w:pos="1122"/>
        </w:tabs>
        <w:spacing w:line="276" w:lineRule="auto"/>
        <w:ind w:left="0" w:right="-66"/>
        <w:rPr>
          <w:sz w:val="20"/>
          <w:szCs w:val="20"/>
        </w:rPr>
        <w:pPrChange w:id="935" w:author="Mariana Piovesan Ramos | Vieira Rezende" w:date="2021-11-19T20:13:00Z">
          <w:pPr>
            <w:pStyle w:val="PargrafodaLista"/>
            <w:tabs>
              <w:tab w:val="left" w:pos="1122"/>
            </w:tabs>
            <w:spacing w:line="317" w:lineRule="auto"/>
            <w:ind w:left="0" w:right="-66"/>
          </w:pPr>
        </w:pPrChange>
      </w:pPr>
    </w:p>
    <w:p w14:paraId="3B9D4A6D" w14:textId="4DE690E6" w:rsidR="000A115D" w:rsidRPr="000569DC" w:rsidRDefault="006B58B5">
      <w:pPr>
        <w:pStyle w:val="PargrafodaLista"/>
        <w:numPr>
          <w:ilvl w:val="0"/>
          <w:numId w:val="11"/>
        </w:numPr>
        <w:tabs>
          <w:tab w:val="left" w:pos="1122"/>
        </w:tabs>
        <w:spacing w:line="276" w:lineRule="auto"/>
        <w:ind w:left="0" w:right="-66" w:firstLine="0"/>
        <w:rPr>
          <w:sz w:val="20"/>
          <w:szCs w:val="20"/>
        </w:rPr>
        <w:pPrChange w:id="936"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 xml:space="preserve">com exceção das Integralizações Permitidas (conforme definido abaixo), </w:t>
      </w:r>
      <w:r w:rsidR="0040318D" w:rsidRPr="000569DC">
        <w:rPr>
          <w:sz w:val="20"/>
          <w:szCs w:val="20"/>
        </w:rPr>
        <w:t>realização</w:t>
      </w:r>
      <w:r w:rsidR="0040318D" w:rsidRPr="000569DC">
        <w:rPr>
          <w:spacing w:val="-9"/>
          <w:sz w:val="20"/>
          <w:szCs w:val="20"/>
        </w:rPr>
        <w:t xml:space="preserve"> </w:t>
      </w:r>
      <w:r w:rsidR="0040318D" w:rsidRPr="000569DC">
        <w:rPr>
          <w:sz w:val="20"/>
          <w:szCs w:val="20"/>
        </w:rPr>
        <w:t>de</w:t>
      </w:r>
      <w:r w:rsidR="0040318D" w:rsidRPr="000569DC">
        <w:rPr>
          <w:spacing w:val="-8"/>
          <w:sz w:val="20"/>
          <w:szCs w:val="20"/>
        </w:rPr>
        <w:t xml:space="preserve"> </w:t>
      </w:r>
      <w:r w:rsidR="0040318D" w:rsidRPr="000569DC">
        <w:rPr>
          <w:sz w:val="20"/>
          <w:szCs w:val="20"/>
        </w:rPr>
        <w:t>resgate,</w:t>
      </w:r>
      <w:r w:rsidR="0040318D" w:rsidRPr="000569DC">
        <w:rPr>
          <w:spacing w:val="-6"/>
          <w:sz w:val="20"/>
          <w:szCs w:val="20"/>
        </w:rPr>
        <w:t xml:space="preserve"> </w:t>
      </w:r>
      <w:r w:rsidR="0040318D" w:rsidRPr="000569DC">
        <w:rPr>
          <w:sz w:val="20"/>
          <w:szCs w:val="20"/>
        </w:rPr>
        <w:t>recompra,</w:t>
      </w:r>
      <w:r w:rsidR="0040318D" w:rsidRPr="000569DC">
        <w:rPr>
          <w:spacing w:val="-8"/>
          <w:sz w:val="20"/>
          <w:szCs w:val="20"/>
        </w:rPr>
        <w:t xml:space="preserve"> </w:t>
      </w:r>
      <w:r w:rsidR="0040318D" w:rsidRPr="000569DC">
        <w:rPr>
          <w:sz w:val="20"/>
          <w:szCs w:val="20"/>
        </w:rPr>
        <w:t>amortização,</w:t>
      </w:r>
      <w:r w:rsidR="0040318D" w:rsidRPr="000569DC">
        <w:rPr>
          <w:spacing w:val="-6"/>
          <w:sz w:val="20"/>
          <w:szCs w:val="20"/>
        </w:rPr>
        <w:t xml:space="preserve"> </w:t>
      </w:r>
      <w:r w:rsidR="0040318D" w:rsidRPr="000569DC">
        <w:rPr>
          <w:sz w:val="20"/>
          <w:szCs w:val="20"/>
        </w:rPr>
        <w:t>conversão</w:t>
      </w:r>
      <w:r w:rsidR="0040318D" w:rsidRPr="000569DC">
        <w:rPr>
          <w:spacing w:val="-8"/>
          <w:sz w:val="20"/>
          <w:szCs w:val="20"/>
        </w:rPr>
        <w:t xml:space="preserve"> </w:t>
      </w:r>
      <w:r w:rsidR="0040318D" w:rsidRPr="000569DC">
        <w:rPr>
          <w:sz w:val="20"/>
          <w:szCs w:val="20"/>
        </w:rPr>
        <w:t>de</w:t>
      </w:r>
      <w:r w:rsidR="0040318D" w:rsidRPr="000569DC">
        <w:rPr>
          <w:spacing w:val="-9"/>
          <w:sz w:val="20"/>
          <w:szCs w:val="20"/>
        </w:rPr>
        <w:t xml:space="preserve"> </w:t>
      </w:r>
      <w:r w:rsidR="0040318D" w:rsidRPr="000569DC">
        <w:rPr>
          <w:sz w:val="20"/>
          <w:szCs w:val="20"/>
        </w:rPr>
        <w:t>ações</w:t>
      </w:r>
      <w:r w:rsidRPr="000569DC">
        <w:rPr>
          <w:sz w:val="20"/>
          <w:szCs w:val="20"/>
        </w:rPr>
        <w:t xml:space="preserve"> </w:t>
      </w:r>
      <w:r w:rsidR="0040318D" w:rsidRPr="000569DC">
        <w:rPr>
          <w:sz w:val="20"/>
          <w:szCs w:val="20"/>
        </w:rPr>
        <w:t>ou bonificação de ações de emissão da Emissora;</w:t>
      </w:r>
      <w:r w:rsidR="007D17FA" w:rsidRPr="000569DC">
        <w:rPr>
          <w:sz w:val="20"/>
          <w:szCs w:val="20"/>
        </w:rPr>
        <w:t xml:space="preserve"> </w:t>
      </w:r>
    </w:p>
    <w:p w14:paraId="1C3D0800" w14:textId="77777777" w:rsidR="000A115D" w:rsidRPr="000569DC" w:rsidRDefault="000A115D">
      <w:pPr>
        <w:pStyle w:val="Corpodetexto"/>
        <w:spacing w:line="276" w:lineRule="auto"/>
        <w:ind w:right="-66"/>
        <w:pPrChange w:id="937" w:author="Mariana Piovesan Ramos | Vieira Rezende" w:date="2021-11-19T20:13:00Z">
          <w:pPr>
            <w:pStyle w:val="Corpodetexto"/>
            <w:spacing w:line="317" w:lineRule="auto"/>
            <w:ind w:right="-66"/>
          </w:pPr>
        </w:pPrChange>
      </w:pPr>
    </w:p>
    <w:p w14:paraId="6C6897A7" w14:textId="3BC46234" w:rsidR="000A115D" w:rsidRPr="000569DC" w:rsidRDefault="004251D0">
      <w:pPr>
        <w:pStyle w:val="PargrafodaLista"/>
        <w:numPr>
          <w:ilvl w:val="0"/>
          <w:numId w:val="11"/>
        </w:numPr>
        <w:tabs>
          <w:tab w:val="left" w:pos="1122"/>
        </w:tabs>
        <w:spacing w:line="276" w:lineRule="auto"/>
        <w:ind w:left="0" w:right="-66" w:firstLine="0"/>
        <w:rPr>
          <w:sz w:val="20"/>
          <w:szCs w:val="20"/>
        </w:rPr>
        <w:pPrChange w:id="938"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a distribuição de</w:t>
      </w:r>
      <w:r w:rsidR="001A0BFE" w:rsidRPr="000569DC">
        <w:rPr>
          <w:sz w:val="20"/>
          <w:szCs w:val="20"/>
        </w:rPr>
        <w:t xml:space="preserve"> dividendos cujo valor, isoladamente ou em conjunto</w:t>
      </w:r>
      <w:r w:rsidR="001B6220" w:rsidRPr="000569DC">
        <w:rPr>
          <w:sz w:val="20"/>
          <w:szCs w:val="20"/>
        </w:rPr>
        <w:t xml:space="preserve">, dentro </w:t>
      </w:r>
      <w:r w:rsidR="00BA5D88" w:rsidRPr="000569DC">
        <w:rPr>
          <w:sz w:val="20"/>
          <w:szCs w:val="20"/>
        </w:rPr>
        <w:t>do mesmo exercício social</w:t>
      </w:r>
      <w:r w:rsidR="001A0BFE" w:rsidRPr="000569DC">
        <w:rPr>
          <w:sz w:val="20"/>
          <w:szCs w:val="20"/>
        </w:rPr>
        <w:t>, supere o mínimo obrigatório previsto no artigo 202 da Lei das Sociedades por Ações, exceto se for previamente comprovado ao Agente Fiduciário o integral cumprimento dos seguintes requisitos: (i) verificação da Conclusão Físic</w:t>
      </w:r>
      <w:r w:rsidR="008D6DD9" w:rsidRPr="000569DC">
        <w:rPr>
          <w:sz w:val="20"/>
          <w:szCs w:val="20"/>
        </w:rPr>
        <w:t>a</w:t>
      </w:r>
      <w:r w:rsidR="001A0BFE" w:rsidRPr="000569DC">
        <w:rPr>
          <w:sz w:val="20"/>
          <w:szCs w:val="20"/>
        </w:rPr>
        <w:t xml:space="preserve"> do Projeto; (ii) atendimento do ICSD Consolidado mínimo de 1,20 (um inteiro e vinte centésimos) (inclusive) e (iii) adimplência com as obrigações assumidas nesta Escritura e nos Contratos de Garantia</w:t>
      </w:r>
      <w:r w:rsidR="0040318D" w:rsidRPr="000569DC">
        <w:rPr>
          <w:sz w:val="20"/>
          <w:szCs w:val="20"/>
        </w:rPr>
        <w:t>;</w:t>
      </w:r>
    </w:p>
    <w:p w14:paraId="038ECF97" w14:textId="77777777" w:rsidR="000A115D" w:rsidRPr="000569DC" w:rsidRDefault="000A115D">
      <w:pPr>
        <w:pStyle w:val="Corpodetexto"/>
        <w:spacing w:line="276" w:lineRule="auto"/>
        <w:ind w:right="-66"/>
        <w:pPrChange w:id="939" w:author="Mariana Piovesan Ramos | Vieira Rezende" w:date="2021-11-19T20:13:00Z">
          <w:pPr>
            <w:pStyle w:val="Corpodetexto"/>
            <w:spacing w:line="317" w:lineRule="auto"/>
            <w:ind w:right="-66"/>
          </w:pPr>
        </w:pPrChange>
      </w:pPr>
    </w:p>
    <w:p w14:paraId="31645B41" w14:textId="43D28448" w:rsidR="00CB41C5" w:rsidRPr="000569DC" w:rsidRDefault="0040318D">
      <w:pPr>
        <w:pStyle w:val="PargrafodaLista"/>
        <w:numPr>
          <w:ilvl w:val="0"/>
          <w:numId w:val="11"/>
        </w:numPr>
        <w:tabs>
          <w:tab w:val="left" w:pos="1122"/>
        </w:tabs>
        <w:spacing w:line="276" w:lineRule="auto"/>
        <w:ind w:left="0" w:right="-66" w:firstLine="0"/>
        <w:rPr>
          <w:sz w:val="20"/>
          <w:szCs w:val="20"/>
        </w:rPr>
        <w:pPrChange w:id="940"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redução</w:t>
      </w:r>
      <w:r w:rsidRPr="000569DC">
        <w:rPr>
          <w:spacing w:val="-10"/>
          <w:sz w:val="20"/>
          <w:szCs w:val="20"/>
        </w:rPr>
        <w:t xml:space="preserve"> </w:t>
      </w:r>
      <w:r w:rsidRPr="000569DC">
        <w:rPr>
          <w:sz w:val="20"/>
          <w:szCs w:val="20"/>
        </w:rPr>
        <w:t>de</w:t>
      </w:r>
      <w:r w:rsidRPr="000569DC">
        <w:rPr>
          <w:spacing w:val="-9"/>
          <w:sz w:val="20"/>
          <w:szCs w:val="20"/>
        </w:rPr>
        <w:t xml:space="preserve"> </w:t>
      </w:r>
      <w:r w:rsidRPr="000569DC">
        <w:rPr>
          <w:sz w:val="20"/>
          <w:szCs w:val="20"/>
        </w:rPr>
        <w:t>capital</w:t>
      </w:r>
      <w:r w:rsidRPr="000569DC">
        <w:rPr>
          <w:spacing w:val="-3"/>
          <w:sz w:val="20"/>
          <w:szCs w:val="20"/>
        </w:rPr>
        <w:t xml:space="preserve"> </w:t>
      </w:r>
      <w:r w:rsidRPr="000569DC">
        <w:rPr>
          <w:sz w:val="20"/>
          <w:szCs w:val="20"/>
        </w:rPr>
        <w:t>da</w:t>
      </w:r>
      <w:r w:rsidRPr="000569DC">
        <w:rPr>
          <w:spacing w:val="-7"/>
          <w:sz w:val="20"/>
          <w:szCs w:val="20"/>
        </w:rPr>
        <w:t xml:space="preserve"> </w:t>
      </w:r>
      <w:r w:rsidRPr="000569DC">
        <w:rPr>
          <w:sz w:val="20"/>
          <w:szCs w:val="20"/>
        </w:rPr>
        <w:t>Emissora</w:t>
      </w:r>
      <w:r w:rsidR="005B7699" w:rsidRPr="000569DC">
        <w:rPr>
          <w:sz w:val="20"/>
          <w:szCs w:val="20"/>
        </w:rPr>
        <w:t xml:space="preserve"> </w:t>
      </w:r>
      <w:r w:rsidR="008A7403" w:rsidRPr="000569DC">
        <w:rPr>
          <w:sz w:val="20"/>
          <w:szCs w:val="20"/>
        </w:rPr>
        <w:t>e/</w:t>
      </w:r>
      <w:r w:rsidR="005B7699" w:rsidRPr="000569DC">
        <w:rPr>
          <w:sz w:val="20"/>
          <w:szCs w:val="20"/>
        </w:rPr>
        <w:t>ou cancelamento de AFAC</w:t>
      </w:r>
      <w:r w:rsidRPr="000569DC">
        <w:rPr>
          <w:sz w:val="20"/>
          <w:szCs w:val="20"/>
        </w:rPr>
        <w:t>,</w:t>
      </w:r>
      <w:r w:rsidRPr="000569DC">
        <w:rPr>
          <w:spacing w:val="-7"/>
          <w:sz w:val="20"/>
          <w:szCs w:val="20"/>
        </w:rPr>
        <w:t xml:space="preserve"> </w:t>
      </w:r>
      <w:r w:rsidR="00E32C08" w:rsidRPr="000569DC">
        <w:rPr>
          <w:sz w:val="20"/>
          <w:szCs w:val="20"/>
        </w:rPr>
        <w:t>exceto uma única vez</w:t>
      </w:r>
      <w:r w:rsidR="00640B4A" w:rsidRPr="000569DC">
        <w:rPr>
          <w:sz w:val="20"/>
          <w:szCs w:val="20"/>
        </w:rPr>
        <w:t xml:space="preserve"> no ano fiscal de 2023 e conforme apurado no balancete de 31 de maio de 2023</w:t>
      </w:r>
      <w:r w:rsidR="00E32C08" w:rsidRPr="000569DC">
        <w:rPr>
          <w:sz w:val="20"/>
          <w:szCs w:val="20"/>
        </w:rPr>
        <w:t>,</w:t>
      </w:r>
      <w:r w:rsidR="00640B4A" w:rsidRPr="000569DC">
        <w:rPr>
          <w:sz w:val="20"/>
          <w:szCs w:val="20"/>
        </w:rPr>
        <w:t xml:space="preserve"> </w:t>
      </w:r>
      <w:r w:rsidR="008A7403" w:rsidRPr="000569DC">
        <w:rPr>
          <w:sz w:val="20"/>
          <w:szCs w:val="20"/>
        </w:rPr>
        <w:t>se forem atingidas as seguintes condições cumulativamente: (i)</w:t>
      </w:r>
      <w:r w:rsidR="00E32C08" w:rsidRPr="000569DC">
        <w:rPr>
          <w:sz w:val="20"/>
          <w:szCs w:val="20"/>
        </w:rPr>
        <w:t xml:space="preserve"> </w:t>
      </w:r>
      <w:r w:rsidR="00537070" w:rsidRPr="000569DC">
        <w:rPr>
          <w:sz w:val="20"/>
          <w:szCs w:val="20"/>
        </w:rPr>
        <w:t>após o atingimento d</w:t>
      </w:r>
      <w:r w:rsidR="00E32C08" w:rsidRPr="000569DC">
        <w:rPr>
          <w:sz w:val="20"/>
          <w:szCs w:val="20"/>
        </w:rPr>
        <w:t xml:space="preserve">o </w:t>
      </w:r>
      <w:r w:rsidR="008C26D1" w:rsidRPr="000569DC">
        <w:rPr>
          <w:sz w:val="20"/>
          <w:szCs w:val="20"/>
        </w:rPr>
        <w:t>Conclusão Física do Projeto</w:t>
      </w:r>
      <w:r w:rsidR="001E0864" w:rsidRPr="000569DC">
        <w:rPr>
          <w:sz w:val="20"/>
          <w:szCs w:val="20"/>
        </w:rPr>
        <w:t xml:space="preserve">, </w:t>
      </w:r>
      <w:r w:rsidR="008A7403" w:rsidRPr="000569DC">
        <w:rPr>
          <w:sz w:val="20"/>
          <w:szCs w:val="20"/>
        </w:rPr>
        <w:t xml:space="preserve">(ii) </w:t>
      </w:r>
      <w:r w:rsidR="00640B4A" w:rsidRPr="000569DC">
        <w:rPr>
          <w:sz w:val="20"/>
          <w:szCs w:val="20"/>
        </w:rPr>
        <w:t xml:space="preserve">após o preenchimento integral da Conta Reserva, conforme previsto no Contrato de Cessão Fiduciária; (iii) após o pagamento </w:t>
      </w:r>
      <w:r w:rsidR="005F4C1B" w:rsidRPr="000569DC">
        <w:rPr>
          <w:sz w:val="20"/>
          <w:szCs w:val="20"/>
        </w:rPr>
        <w:t>dos</w:t>
      </w:r>
      <w:r w:rsidR="00640B4A" w:rsidRPr="000569DC">
        <w:rPr>
          <w:sz w:val="20"/>
          <w:szCs w:val="20"/>
        </w:rPr>
        <w:t xml:space="preserve"> Juros Remuneratórios devidos em 15 de maio de 2023</w:t>
      </w:r>
      <w:r w:rsidR="00E03EE2" w:rsidRPr="000569DC">
        <w:rPr>
          <w:sz w:val="20"/>
          <w:szCs w:val="20"/>
        </w:rPr>
        <w:t xml:space="preserve">; (iv) </w:t>
      </w:r>
      <w:r w:rsidR="001E0864" w:rsidRPr="000569DC">
        <w:rPr>
          <w:sz w:val="20"/>
          <w:szCs w:val="20"/>
        </w:rPr>
        <w:t xml:space="preserve">respeitando o valor de </w:t>
      </w:r>
      <w:r w:rsidR="001F6CF7" w:rsidRPr="000569DC">
        <w:rPr>
          <w:sz w:val="20"/>
          <w:szCs w:val="20"/>
        </w:rPr>
        <w:t xml:space="preserve">capital social </w:t>
      </w:r>
      <w:r w:rsidR="001E0864" w:rsidRPr="000569DC">
        <w:rPr>
          <w:sz w:val="20"/>
          <w:szCs w:val="20"/>
        </w:rPr>
        <w:t xml:space="preserve">mínimo de R$ </w:t>
      </w:r>
      <w:r w:rsidR="00DB5744" w:rsidRPr="000569DC">
        <w:rPr>
          <w:sz w:val="20"/>
          <w:szCs w:val="20"/>
        </w:rPr>
        <w:t>60.823.421,00</w:t>
      </w:r>
      <w:r w:rsidR="006C1B9B" w:rsidRPr="000569DC">
        <w:rPr>
          <w:sz w:val="20"/>
          <w:szCs w:val="20"/>
        </w:rPr>
        <w:t xml:space="preserve"> (</w:t>
      </w:r>
      <w:r w:rsidR="00DB5744" w:rsidRPr="000569DC">
        <w:rPr>
          <w:sz w:val="20"/>
          <w:szCs w:val="20"/>
        </w:rPr>
        <w:t>sessenta</w:t>
      </w:r>
      <w:r w:rsidR="00017419" w:rsidRPr="000569DC">
        <w:rPr>
          <w:sz w:val="20"/>
          <w:szCs w:val="20"/>
        </w:rPr>
        <w:t xml:space="preserve"> milhões, </w:t>
      </w:r>
      <w:r w:rsidR="00DB5744" w:rsidRPr="000569DC">
        <w:rPr>
          <w:sz w:val="20"/>
          <w:szCs w:val="20"/>
        </w:rPr>
        <w:t>oitocentos e vinte e três</w:t>
      </w:r>
      <w:r w:rsidR="00017419" w:rsidRPr="000569DC">
        <w:rPr>
          <w:sz w:val="20"/>
          <w:szCs w:val="20"/>
        </w:rPr>
        <w:t xml:space="preserve"> mil, </w:t>
      </w:r>
      <w:r w:rsidR="00DB5744" w:rsidRPr="000569DC">
        <w:rPr>
          <w:sz w:val="20"/>
          <w:szCs w:val="20"/>
        </w:rPr>
        <w:t>quatrocentos e vinte e um</w:t>
      </w:r>
      <w:r w:rsidR="00017419" w:rsidRPr="000569DC">
        <w:rPr>
          <w:sz w:val="20"/>
          <w:szCs w:val="20"/>
        </w:rPr>
        <w:t xml:space="preserve"> </w:t>
      </w:r>
      <w:r w:rsidR="00907BB0" w:rsidRPr="000569DC">
        <w:rPr>
          <w:sz w:val="20"/>
          <w:szCs w:val="20"/>
        </w:rPr>
        <w:t>Reais</w:t>
      </w:r>
      <w:r w:rsidR="006C1B9B" w:rsidRPr="000569DC">
        <w:rPr>
          <w:sz w:val="20"/>
          <w:szCs w:val="20"/>
        </w:rPr>
        <w:t>)</w:t>
      </w:r>
      <w:r w:rsidR="00F038B9" w:rsidRPr="000569DC">
        <w:rPr>
          <w:sz w:val="20"/>
          <w:szCs w:val="20"/>
        </w:rPr>
        <w:t xml:space="preserve"> </w:t>
      </w:r>
      <w:r w:rsidR="001F6CF7" w:rsidRPr="000569DC">
        <w:rPr>
          <w:sz w:val="20"/>
          <w:szCs w:val="20"/>
        </w:rPr>
        <w:t>(“</w:t>
      </w:r>
      <w:r w:rsidR="001F6CF7" w:rsidRPr="000569DC">
        <w:rPr>
          <w:b/>
          <w:bCs/>
          <w:sz w:val="20"/>
          <w:szCs w:val="20"/>
        </w:rPr>
        <w:t>Equity Mínimo</w:t>
      </w:r>
      <w:r w:rsidR="001F6CF7" w:rsidRPr="000569DC">
        <w:rPr>
          <w:sz w:val="20"/>
          <w:szCs w:val="20"/>
        </w:rPr>
        <w:t>”)</w:t>
      </w:r>
      <w:r w:rsidR="008A7403" w:rsidRPr="000569DC">
        <w:rPr>
          <w:sz w:val="20"/>
          <w:szCs w:val="20"/>
        </w:rPr>
        <w:t>;</w:t>
      </w:r>
      <w:r w:rsidR="00640B4A" w:rsidRPr="000569DC">
        <w:rPr>
          <w:sz w:val="20"/>
          <w:szCs w:val="20"/>
        </w:rPr>
        <w:t xml:space="preserve"> e</w:t>
      </w:r>
      <w:r w:rsidR="008A7403" w:rsidRPr="000569DC">
        <w:rPr>
          <w:sz w:val="20"/>
          <w:szCs w:val="20"/>
        </w:rPr>
        <w:t xml:space="preserve"> (i</w:t>
      </w:r>
      <w:r w:rsidR="00640B4A" w:rsidRPr="000569DC">
        <w:rPr>
          <w:sz w:val="20"/>
          <w:szCs w:val="20"/>
        </w:rPr>
        <w:t>v</w:t>
      </w:r>
      <w:r w:rsidR="008A7403" w:rsidRPr="000569DC">
        <w:rPr>
          <w:sz w:val="20"/>
          <w:szCs w:val="20"/>
        </w:rPr>
        <w:t>)</w:t>
      </w:r>
      <w:r w:rsidR="00F038B9" w:rsidRPr="000569DC">
        <w:rPr>
          <w:sz w:val="20"/>
          <w:szCs w:val="20"/>
        </w:rPr>
        <w:t xml:space="preserve"> desde que seja mantido um caixa mínimo de R$ 2.000.000,00 (dois milhões de reais)</w:t>
      </w:r>
      <w:r w:rsidRPr="000569DC">
        <w:rPr>
          <w:sz w:val="20"/>
          <w:szCs w:val="20"/>
        </w:rPr>
        <w:t>;</w:t>
      </w:r>
    </w:p>
    <w:p w14:paraId="630C7A83" w14:textId="77777777" w:rsidR="00120C62" w:rsidRPr="000569DC" w:rsidRDefault="00120C62">
      <w:pPr>
        <w:pStyle w:val="PargrafodaLista"/>
        <w:tabs>
          <w:tab w:val="left" w:pos="1122"/>
        </w:tabs>
        <w:spacing w:line="276" w:lineRule="auto"/>
        <w:ind w:left="0" w:right="-66"/>
        <w:rPr>
          <w:sz w:val="20"/>
          <w:szCs w:val="20"/>
        </w:rPr>
        <w:pPrChange w:id="941" w:author="Mariana Piovesan Ramos | Vieira Rezende" w:date="2021-11-19T20:13:00Z">
          <w:pPr>
            <w:pStyle w:val="PargrafodaLista"/>
            <w:tabs>
              <w:tab w:val="left" w:pos="1122"/>
            </w:tabs>
            <w:spacing w:line="317" w:lineRule="auto"/>
            <w:ind w:left="0" w:right="-66"/>
          </w:pPr>
        </w:pPrChange>
      </w:pPr>
    </w:p>
    <w:p w14:paraId="70C4D55E" w14:textId="2B728E60" w:rsidR="000A115D" w:rsidRPr="000569DC" w:rsidRDefault="0040318D">
      <w:pPr>
        <w:pStyle w:val="PargrafodaLista"/>
        <w:numPr>
          <w:ilvl w:val="0"/>
          <w:numId w:val="11"/>
        </w:numPr>
        <w:tabs>
          <w:tab w:val="left" w:pos="1122"/>
        </w:tabs>
        <w:spacing w:line="276" w:lineRule="auto"/>
        <w:ind w:left="0" w:right="-66" w:firstLine="0"/>
        <w:rPr>
          <w:sz w:val="20"/>
          <w:szCs w:val="20"/>
        </w:rPr>
        <w:pPrChange w:id="942"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 xml:space="preserve">inadimplemento de qualquer obrigação financeira assumida pela Emissora junto </w:t>
      </w:r>
      <w:r w:rsidR="00E2639D" w:rsidRPr="000569DC">
        <w:rPr>
          <w:sz w:val="20"/>
          <w:szCs w:val="20"/>
        </w:rPr>
        <w:t>a</w:t>
      </w:r>
      <w:r w:rsidR="00F16236" w:rsidRPr="000569DC">
        <w:rPr>
          <w:sz w:val="20"/>
          <w:szCs w:val="20"/>
        </w:rPr>
        <w:t xml:space="preserve"> </w:t>
      </w:r>
      <w:r w:rsidRPr="000569DC">
        <w:rPr>
          <w:sz w:val="20"/>
          <w:szCs w:val="20"/>
        </w:rPr>
        <w:t>quaisquer instituições financeiras</w:t>
      </w:r>
      <w:r w:rsidR="00F16236" w:rsidRPr="000569DC">
        <w:rPr>
          <w:sz w:val="20"/>
          <w:szCs w:val="20"/>
        </w:rPr>
        <w:t>, no valor individual superior a R$</w:t>
      </w:r>
      <w:r w:rsidR="000964A1" w:rsidRPr="000569DC">
        <w:rPr>
          <w:sz w:val="20"/>
          <w:szCs w:val="20"/>
        </w:rPr>
        <w:t> </w:t>
      </w:r>
      <w:r w:rsidR="00F16236" w:rsidRPr="000569DC">
        <w:rPr>
          <w:sz w:val="20"/>
          <w:szCs w:val="20"/>
        </w:rPr>
        <w:t xml:space="preserve">4.000.000,00 (quatro milhões de reais), valores estes a serem devidamente corrigidos anualmente pelo IPCA desde a data de Integralização até o respectivo vencimento antecipado, respeitando os respectivos prazos de cura previstos em tais documentos; </w:t>
      </w:r>
    </w:p>
    <w:p w14:paraId="4A3A78ED" w14:textId="77777777" w:rsidR="000A115D" w:rsidRPr="000569DC" w:rsidRDefault="000A115D">
      <w:pPr>
        <w:pStyle w:val="Corpodetexto"/>
        <w:spacing w:line="276" w:lineRule="auto"/>
        <w:ind w:right="-66"/>
        <w:pPrChange w:id="943" w:author="Mariana Piovesan Ramos | Vieira Rezende" w:date="2021-11-19T20:13:00Z">
          <w:pPr>
            <w:pStyle w:val="Corpodetexto"/>
            <w:spacing w:line="317" w:lineRule="auto"/>
            <w:ind w:right="-66"/>
          </w:pPr>
        </w:pPrChange>
      </w:pPr>
    </w:p>
    <w:p w14:paraId="403DE6A7" w14:textId="77777777" w:rsidR="000A115D" w:rsidRPr="000569DC" w:rsidRDefault="0040318D">
      <w:pPr>
        <w:pStyle w:val="PargrafodaLista"/>
        <w:numPr>
          <w:ilvl w:val="0"/>
          <w:numId w:val="11"/>
        </w:numPr>
        <w:tabs>
          <w:tab w:val="left" w:pos="1122"/>
        </w:tabs>
        <w:spacing w:line="276" w:lineRule="auto"/>
        <w:ind w:left="0" w:right="-66" w:firstLine="0"/>
        <w:rPr>
          <w:sz w:val="20"/>
          <w:szCs w:val="20"/>
        </w:rPr>
        <w:pPrChange w:id="944"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protesto de títulos contra a Emissora no valor individual</w:t>
      </w:r>
      <w:r w:rsidRPr="000569DC">
        <w:rPr>
          <w:spacing w:val="-18"/>
          <w:sz w:val="20"/>
          <w:szCs w:val="20"/>
        </w:rPr>
        <w:t xml:space="preserve"> </w:t>
      </w:r>
      <w:r w:rsidRPr="000569DC">
        <w:rPr>
          <w:sz w:val="20"/>
          <w:szCs w:val="20"/>
        </w:rPr>
        <w:t>ou</w:t>
      </w:r>
      <w:r w:rsidRPr="000569DC">
        <w:rPr>
          <w:spacing w:val="-19"/>
          <w:sz w:val="20"/>
          <w:szCs w:val="20"/>
        </w:rPr>
        <w:t xml:space="preserve"> </w:t>
      </w:r>
      <w:r w:rsidRPr="000569DC">
        <w:rPr>
          <w:sz w:val="20"/>
          <w:szCs w:val="20"/>
        </w:rPr>
        <w:t>agregado</w:t>
      </w:r>
      <w:r w:rsidR="00455F10" w:rsidRPr="000569DC">
        <w:rPr>
          <w:sz w:val="20"/>
          <w:szCs w:val="20"/>
        </w:rPr>
        <w:t>, para este último dentro do mesmo exercício social,</w:t>
      </w:r>
      <w:r w:rsidRPr="000569DC">
        <w:rPr>
          <w:spacing w:val="-19"/>
          <w:sz w:val="20"/>
          <w:szCs w:val="20"/>
        </w:rPr>
        <w:t xml:space="preserve"> </w:t>
      </w:r>
      <w:r w:rsidRPr="000569DC">
        <w:rPr>
          <w:sz w:val="20"/>
          <w:szCs w:val="20"/>
        </w:rPr>
        <w:t>superior</w:t>
      </w:r>
      <w:r w:rsidRPr="000569DC">
        <w:rPr>
          <w:spacing w:val="-21"/>
          <w:sz w:val="20"/>
          <w:szCs w:val="20"/>
        </w:rPr>
        <w:t xml:space="preserve"> </w:t>
      </w:r>
      <w:r w:rsidRPr="000569DC">
        <w:rPr>
          <w:sz w:val="20"/>
          <w:szCs w:val="20"/>
        </w:rPr>
        <w:t>a</w:t>
      </w:r>
      <w:r w:rsidRPr="000569DC">
        <w:rPr>
          <w:spacing w:val="-17"/>
          <w:sz w:val="20"/>
          <w:szCs w:val="20"/>
        </w:rPr>
        <w:t xml:space="preserve"> </w:t>
      </w:r>
      <w:r w:rsidRPr="000569DC">
        <w:rPr>
          <w:sz w:val="20"/>
          <w:szCs w:val="20"/>
        </w:rPr>
        <w:t>R$</w:t>
      </w:r>
      <w:r w:rsidRPr="000569DC">
        <w:rPr>
          <w:spacing w:val="-19"/>
          <w:sz w:val="20"/>
          <w:szCs w:val="20"/>
        </w:rPr>
        <w:t xml:space="preserve"> </w:t>
      </w:r>
      <w:r w:rsidR="00490164" w:rsidRPr="000569DC">
        <w:rPr>
          <w:sz w:val="20"/>
          <w:szCs w:val="20"/>
        </w:rPr>
        <w:t>4</w:t>
      </w:r>
      <w:r w:rsidRPr="000569DC">
        <w:rPr>
          <w:sz w:val="20"/>
          <w:szCs w:val="20"/>
        </w:rPr>
        <w:t>.000.000,00</w:t>
      </w:r>
      <w:r w:rsidRPr="000569DC">
        <w:rPr>
          <w:spacing w:val="-19"/>
          <w:sz w:val="20"/>
          <w:szCs w:val="20"/>
        </w:rPr>
        <w:t xml:space="preserve"> </w:t>
      </w:r>
      <w:r w:rsidRPr="000569DC">
        <w:rPr>
          <w:sz w:val="20"/>
          <w:szCs w:val="20"/>
        </w:rPr>
        <w:t>(</w:t>
      </w:r>
      <w:r w:rsidR="00490164" w:rsidRPr="000569DC">
        <w:rPr>
          <w:sz w:val="20"/>
          <w:szCs w:val="20"/>
        </w:rPr>
        <w:t>quatro</w:t>
      </w:r>
      <w:r w:rsidRPr="000569DC">
        <w:rPr>
          <w:spacing w:val="-19"/>
          <w:sz w:val="20"/>
          <w:szCs w:val="20"/>
        </w:rPr>
        <w:t xml:space="preserve"> </w:t>
      </w:r>
      <w:r w:rsidRPr="000569DC">
        <w:rPr>
          <w:sz w:val="20"/>
          <w:szCs w:val="20"/>
        </w:rPr>
        <w:t>milhão</w:t>
      </w:r>
      <w:r w:rsidRPr="000569DC">
        <w:rPr>
          <w:spacing w:val="-22"/>
          <w:sz w:val="20"/>
          <w:szCs w:val="20"/>
        </w:rPr>
        <w:t xml:space="preserve"> </w:t>
      </w:r>
      <w:r w:rsidRPr="000569DC">
        <w:rPr>
          <w:sz w:val="20"/>
          <w:szCs w:val="20"/>
        </w:rPr>
        <w:t>de</w:t>
      </w:r>
      <w:r w:rsidRPr="000569DC">
        <w:rPr>
          <w:spacing w:val="-21"/>
          <w:sz w:val="20"/>
          <w:szCs w:val="20"/>
        </w:rPr>
        <w:t xml:space="preserve"> </w:t>
      </w:r>
      <w:r w:rsidRPr="000569DC">
        <w:rPr>
          <w:sz w:val="20"/>
          <w:szCs w:val="20"/>
        </w:rPr>
        <w:t>reais)</w:t>
      </w:r>
      <w:r w:rsidRPr="000569DC">
        <w:rPr>
          <w:spacing w:val="-19"/>
          <w:sz w:val="20"/>
          <w:szCs w:val="20"/>
        </w:rPr>
        <w:t xml:space="preserve"> </w:t>
      </w:r>
      <w:r w:rsidRPr="000569DC">
        <w:rPr>
          <w:sz w:val="20"/>
          <w:szCs w:val="20"/>
        </w:rPr>
        <w:t>ou</w:t>
      </w:r>
      <w:r w:rsidRPr="000569DC">
        <w:rPr>
          <w:spacing w:val="-19"/>
          <w:sz w:val="20"/>
          <w:szCs w:val="20"/>
        </w:rPr>
        <w:t xml:space="preserve"> </w:t>
      </w:r>
      <w:r w:rsidRPr="000569DC">
        <w:rPr>
          <w:sz w:val="20"/>
          <w:szCs w:val="20"/>
        </w:rPr>
        <w:t>seu</w:t>
      </w:r>
      <w:r w:rsidRPr="000569DC">
        <w:rPr>
          <w:spacing w:val="-18"/>
          <w:sz w:val="20"/>
          <w:szCs w:val="20"/>
        </w:rPr>
        <w:t xml:space="preserve"> </w:t>
      </w:r>
      <w:r w:rsidRPr="000569DC">
        <w:rPr>
          <w:sz w:val="20"/>
          <w:szCs w:val="20"/>
        </w:rPr>
        <w:t xml:space="preserve">equivalente em outras moedas, </w:t>
      </w:r>
      <w:r w:rsidR="00F16236" w:rsidRPr="000569DC">
        <w:rPr>
          <w:sz w:val="20"/>
          <w:szCs w:val="20"/>
        </w:rPr>
        <w:t xml:space="preserve">valores estes a serem devidamente corrigidos anualmente pelo IPCA desde a data de Integralização até o respectivo protesto, </w:t>
      </w:r>
      <w:r w:rsidRPr="000569DC">
        <w:rPr>
          <w:sz w:val="20"/>
          <w:szCs w:val="20"/>
        </w:rPr>
        <w:t>salvo se for validamente comprovado ao Agente Fiduciário pela Emissora, dentro do prazo legal, contados da data do efetivo protesto, que (a) foi obtida decisão judicial para a anulação ou sustação de seus efeitos; (b) o protesto foi</w:t>
      </w:r>
      <w:r w:rsidRPr="000569DC">
        <w:rPr>
          <w:spacing w:val="-43"/>
          <w:sz w:val="20"/>
          <w:szCs w:val="20"/>
        </w:rPr>
        <w:t xml:space="preserve"> </w:t>
      </w:r>
      <w:r w:rsidRPr="000569DC">
        <w:rPr>
          <w:sz w:val="20"/>
          <w:szCs w:val="20"/>
        </w:rPr>
        <w:t>cancelado;</w:t>
      </w:r>
      <w:r w:rsidR="00120C62" w:rsidRPr="000569DC">
        <w:rPr>
          <w:sz w:val="20"/>
          <w:szCs w:val="20"/>
        </w:rPr>
        <w:t xml:space="preserve"> </w:t>
      </w:r>
      <w:r w:rsidRPr="000569DC">
        <w:rPr>
          <w:sz w:val="20"/>
          <w:szCs w:val="20"/>
        </w:rPr>
        <w:t>(c)</w:t>
      </w:r>
      <w:r w:rsidRPr="000569DC">
        <w:rPr>
          <w:spacing w:val="-4"/>
          <w:sz w:val="20"/>
          <w:szCs w:val="20"/>
        </w:rPr>
        <w:t xml:space="preserve"> </w:t>
      </w:r>
      <w:r w:rsidRPr="000569DC">
        <w:rPr>
          <w:sz w:val="20"/>
          <w:szCs w:val="20"/>
        </w:rPr>
        <w:t>o</w:t>
      </w:r>
      <w:r w:rsidRPr="000569DC">
        <w:rPr>
          <w:spacing w:val="-7"/>
          <w:sz w:val="20"/>
          <w:szCs w:val="20"/>
        </w:rPr>
        <w:t xml:space="preserve"> </w:t>
      </w:r>
      <w:r w:rsidRPr="000569DC">
        <w:rPr>
          <w:sz w:val="20"/>
          <w:szCs w:val="20"/>
        </w:rPr>
        <w:t>valor</w:t>
      </w:r>
      <w:r w:rsidRPr="000569DC">
        <w:rPr>
          <w:spacing w:val="-7"/>
          <w:sz w:val="20"/>
          <w:szCs w:val="20"/>
        </w:rPr>
        <w:t xml:space="preserve"> </w:t>
      </w:r>
      <w:r w:rsidRPr="000569DC">
        <w:rPr>
          <w:sz w:val="20"/>
          <w:szCs w:val="20"/>
        </w:rPr>
        <w:t>do(s)</w:t>
      </w:r>
      <w:r w:rsidRPr="000569DC">
        <w:rPr>
          <w:spacing w:val="-5"/>
          <w:sz w:val="20"/>
          <w:szCs w:val="20"/>
        </w:rPr>
        <w:t xml:space="preserve"> </w:t>
      </w:r>
      <w:r w:rsidRPr="000569DC">
        <w:rPr>
          <w:sz w:val="20"/>
          <w:szCs w:val="20"/>
        </w:rPr>
        <w:t>título(s)</w:t>
      </w:r>
      <w:r w:rsidRPr="000569DC">
        <w:rPr>
          <w:spacing w:val="-5"/>
          <w:sz w:val="20"/>
          <w:szCs w:val="20"/>
        </w:rPr>
        <w:t xml:space="preserve"> </w:t>
      </w:r>
      <w:r w:rsidRPr="000569DC">
        <w:rPr>
          <w:sz w:val="20"/>
          <w:szCs w:val="20"/>
        </w:rPr>
        <w:t>protestado(s)</w:t>
      </w:r>
      <w:r w:rsidRPr="000569DC">
        <w:rPr>
          <w:spacing w:val="-5"/>
          <w:sz w:val="20"/>
          <w:szCs w:val="20"/>
        </w:rPr>
        <w:t xml:space="preserve"> </w:t>
      </w:r>
      <w:r w:rsidRPr="000569DC">
        <w:rPr>
          <w:sz w:val="20"/>
          <w:szCs w:val="20"/>
        </w:rPr>
        <w:t>foi</w:t>
      </w:r>
      <w:r w:rsidRPr="000569DC">
        <w:rPr>
          <w:spacing w:val="-4"/>
          <w:sz w:val="20"/>
          <w:szCs w:val="20"/>
        </w:rPr>
        <w:t xml:space="preserve"> </w:t>
      </w:r>
      <w:r w:rsidRPr="000569DC">
        <w:rPr>
          <w:sz w:val="20"/>
          <w:szCs w:val="20"/>
        </w:rPr>
        <w:t>depositado</w:t>
      </w:r>
      <w:r w:rsidRPr="000569DC">
        <w:rPr>
          <w:spacing w:val="-7"/>
          <w:sz w:val="20"/>
          <w:szCs w:val="20"/>
        </w:rPr>
        <w:t xml:space="preserve"> </w:t>
      </w:r>
      <w:r w:rsidRPr="000569DC">
        <w:rPr>
          <w:sz w:val="20"/>
          <w:szCs w:val="20"/>
        </w:rPr>
        <w:t>em</w:t>
      </w:r>
      <w:r w:rsidRPr="000569DC">
        <w:rPr>
          <w:spacing w:val="-5"/>
          <w:sz w:val="20"/>
          <w:szCs w:val="20"/>
        </w:rPr>
        <w:t xml:space="preserve"> </w:t>
      </w:r>
      <w:r w:rsidRPr="000569DC">
        <w:rPr>
          <w:sz w:val="20"/>
          <w:szCs w:val="20"/>
        </w:rPr>
        <w:t>juízo;</w:t>
      </w:r>
      <w:r w:rsidRPr="000569DC">
        <w:rPr>
          <w:spacing w:val="2"/>
          <w:sz w:val="20"/>
          <w:szCs w:val="20"/>
        </w:rPr>
        <w:t xml:space="preserve"> </w:t>
      </w:r>
      <w:r w:rsidRPr="000569DC">
        <w:rPr>
          <w:sz w:val="20"/>
          <w:szCs w:val="20"/>
        </w:rPr>
        <w:t>ou</w:t>
      </w:r>
      <w:r w:rsidRPr="000569DC">
        <w:rPr>
          <w:spacing w:val="-4"/>
          <w:sz w:val="20"/>
          <w:szCs w:val="20"/>
        </w:rPr>
        <w:t xml:space="preserve"> </w:t>
      </w:r>
      <w:r w:rsidRPr="000569DC">
        <w:rPr>
          <w:sz w:val="20"/>
          <w:szCs w:val="20"/>
        </w:rPr>
        <w:t>(d)</w:t>
      </w:r>
      <w:r w:rsidRPr="000569DC">
        <w:rPr>
          <w:spacing w:val="-4"/>
          <w:sz w:val="20"/>
          <w:szCs w:val="20"/>
        </w:rPr>
        <w:t xml:space="preserve"> </w:t>
      </w:r>
      <w:r w:rsidRPr="000569DC">
        <w:rPr>
          <w:sz w:val="20"/>
          <w:szCs w:val="20"/>
        </w:rPr>
        <w:t>a</w:t>
      </w:r>
      <w:r w:rsidRPr="000569DC">
        <w:rPr>
          <w:spacing w:val="-5"/>
          <w:sz w:val="20"/>
          <w:szCs w:val="20"/>
        </w:rPr>
        <w:t xml:space="preserve"> </w:t>
      </w:r>
      <w:r w:rsidRPr="000569DC">
        <w:rPr>
          <w:sz w:val="20"/>
          <w:szCs w:val="20"/>
        </w:rPr>
        <w:t>exclusivo</w:t>
      </w:r>
      <w:r w:rsidRPr="000569DC">
        <w:rPr>
          <w:spacing w:val="-7"/>
          <w:sz w:val="20"/>
          <w:szCs w:val="20"/>
        </w:rPr>
        <w:t xml:space="preserve"> </w:t>
      </w:r>
      <w:r w:rsidRPr="000569DC">
        <w:rPr>
          <w:sz w:val="20"/>
          <w:szCs w:val="20"/>
        </w:rPr>
        <w:t>critério dos Debenturistas reunidos em Assembleia Geral de Debenturistas, conforme previsto na Cláusula 8.1 e seguintes desta Escritura de Emissão, foi comprovado satisfatoriamente a estes que o referido protesto foi indevidamente efetuado nos termos da legislação aplicável;</w:t>
      </w:r>
    </w:p>
    <w:p w14:paraId="21C6643E" w14:textId="77777777" w:rsidR="000A115D" w:rsidRPr="000569DC" w:rsidRDefault="000A115D">
      <w:pPr>
        <w:pStyle w:val="Corpodetexto"/>
        <w:spacing w:line="276" w:lineRule="auto"/>
        <w:ind w:right="-66"/>
        <w:pPrChange w:id="945" w:author="Mariana Piovesan Ramos | Vieira Rezende" w:date="2021-11-19T20:13:00Z">
          <w:pPr>
            <w:pStyle w:val="Corpodetexto"/>
            <w:spacing w:line="317" w:lineRule="auto"/>
            <w:ind w:right="-66"/>
          </w:pPr>
        </w:pPrChange>
      </w:pPr>
    </w:p>
    <w:p w14:paraId="5300749D" w14:textId="77777777" w:rsidR="000A115D" w:rsidRPr="000569DC" w:rsidRDefault="0040318D">
      <w:pPr>
        <w:pStyle w:val="PargrafodaLista"/>
        <w:numPr>
          <w:ilvl w:val="0"/>
          <w:numId w:val="11"/>
        </w:numPr>
        <w:tabs>
          <w:tab w:val="left" w:pos="1122"/>
        </w:tabs>
        <w:spacing w:line="276" w:lineRule="auto"/>
        <w:ind w:left="0" w:right="-66" w:firstLine="0"/>
        <w:rPr>
          <w:sz w:val="20"/>
          <w:szCs w:val="20"/>
        </w:rPr>
        <w:pPrChange w:id="946"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realização de outros investimentos pela Emissora, conforme o caso, que não os relacionados ao Projeto, incluindo, mas não se limitando, investimentos em outras sociedades;</w:t>
      </w:r>
    </w:p>
    <w:p w14:paraId="53869FEC" w14:textId="77777777" w:rsidR="000A115D" w:rsidRPr="000569DC" w:rsidRDefault="000A115D">
      <w:pPr>
        <w:pStyle w:val="Corpodetexto"/>
        <w:spacing w:line="276" w:lineRule="auto"/>
        <w:ind w:right="-66"/>
        <w:pPrChange w:id="947" w:author="Mariana Piovesan Ramos | Vieira Rezende" w:date="2021-11-19T20:13:00Z">
          <w:pPr>
            <w:pStyle w:val="Corpodetexto"/>
            <w:spacing w:line="317" w:lineRule="auto"/>
            <w:ind w:right="-66"/>
          </w:pPr>
        </w:pPrChange>
      </w:pPr>
    </w:p>
    <w:p w14:paraId="6EB2085C" w14:textId="38AD369C" w:rsidR="000A115D" w:rsidRPr="000569DC" w:rsidRDefault="0040318D">
      <w:pPr>
        <w:pStyle w:val="PargrafodaLista"/>
        <w:numPr>
          <w:ilvl w:val="0"/>
          <w:numId w:val="11"/>
        </w:numPr>
        <w:tabs>
          <w:tab w:val="left" w:pos="1122"/>
        </w:tabs>
        <w:spacing w:line="276" w:lineRule="auto"/>
        <w:ind w:left="0" w:right="-66" w:firstLine="0"/>
        <w:rPr>
          <w:sz w:val="20"/>
          <w:szCs w:val="20"/>
        </w:rPr>
        <w:pPrChange w:id="948"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constituição, pela Emissora, de quaisquer</w:t>
      </w:r>
      <w:r w:rsidRPr="000569DC">
        <w:rPr>
          <w:spacing w:val="-9"/>
          <w:sz w:val="20"/>
          <w:szCs w:val="20"/>
        </w:rPr>
        <w:t xml:space="preserve"> </w:t>
      </w:r>
      <w:r w:rsidRPr="000569DC">
        <w:rPr>
          <w:sz w:val="20"/>
          <w:szCs w:val="20"/>
        </w:rPr>
        <w:t>subsidiárias</w:t>
      </w:r>
      <w:r w:rsidR="000C36D7" w:rsidRPr="000569DC">
        <w:rPr>
          <w:sz w:val="20"/>
          <w:szCs w:val="20"/>
        </w:rPr>
        <w:t>;</w:t>
      </w:r>
    </w:p>
    <w:p w14:paraId="3EF79347" w14:textId="77777777" w:rsidR="000A115D" w:rsidRPr="000569DC" w:rsidRDefault="000A115D">
      <w:pPr>
        <w:pStyle w:val="Corpodetexto"/>
        <w:spacing w:line="276" w:lineRule="auto"/>
        <w:ind w:right="-66"/>
        <w:pPrChange w:id="949" w:author="Mariana Piovesan Ramos | Vieira Rezende" w:date="2021-11-19T20:13:00Z">
          <w:pPr>
            <w:pStyle w:val="Corpodetexto"/>
            <w:spacing w:line="317" w:lineRule="auto"/>
            <w:ind w:right="-66"/>
          </w:pPr>
        </w:pPrChange>
      </w:pPr>
    </w:p>
    <w:p w14:paraId="3AD9ED53" w14:textId="34C3BBA7" w:rsidR="00FD07F1" w:rsidRPr="000569DC" w:rsidRDefault="003C3ED6">
      <w:pPr>
        <w:pStyle w:val="PargrafodaLista"/>
        <w:numPr>
          <w:ilvl w:val="0"/>
          <w:numId w:val="11"/>
        </w:numPr>
        <w:tabs>
          <w:tab w:val="left" w:pos="1122"/>
        </w:tabs>
        <w:spacing w:line="276" w:lineRule="auto"/>
        <w:ind w:left="0" w:right="-66" w:firstLine="0"/>
        <w:rPr>
          <w:sz w:val="20"/>
          <w:szCs w:val="20"/>
        </w:rPr>
        <w:pPrChange w:id="950" w:author="Mariana Piovesan Ramos | Vieira Rezende" w:date="2021-11-19T20:13:00Z">
          <w:pPr>
            <w:pStyle w:val="PargrafodaLista"/>
            <w:numPr>
              <w:numId w:val="11"/>
            </w:numPr>
            <w:tabs>
              <w:tab w:val="left" w:pos="1122"/>
            </w:tabs>
            <w:spacing w:line="317" w:lineRule="auto"/>
            <w:ind w:left="0" w:right="-66" w:hanging="644"/>
          </w:pPr>
        </w:pPrChange>
      </w:pPr>
      <w:bookmarkStart w:id="951" w:name="_Hlk84429990"/>
      <w:bookmarkStart w:id="952" w:name="_Hlk84244200"/>
      <w:r w:rsidRPr="000569DC">
        <w:rPr>
          <w:sz w:val="20"/>
          <w:szCs w:val="20"/>
        </w:rPr>
        <w:t xml:space="preserve">caso a </w:t>
      </w:r>
      <w:r w:rsidR="002276B1" w:rsidRPr="000569DC">
        <w:rPr>
          <w:sz w:val="20"/>
          <w:szCs w:val="20"/>
        </w:rPr>
        <w:t xml:space="preserve">Ana Carolina Ferraz de Campos Bolduan, a Ana Paula de Macedo Ferraz de Campos e o João Elísio Ferraz de Campos, </w:t>
      </w:r>
      <w:r w:rsidRPr="000569DC">
        <w:rPr>
          <w:sz w:val="20"/>
          <w:szCs w:val="20"/>
        </w:rPr>
        <w:t>ou os</w:t>
      </w:r>
      <w:r w:rsidR="002276B1" w:rsidRPr="000569DC">
        <w:rPr>
          <w:sz w:val="20"/>
          <w:szCs w:val="20"/>
        </w:rPr>
        <w:t xml:space="preserve"> seus</w:t>
      </w:r>
      <w:r w:rsidRPr="000569DC">
        <w:rPr>
          <w:sz w:val="20"/>
          <w:szCs w:val="20"/>
        </w:rPr>
        <w:t xml:space="preserve"> sucessores</w:t>
      </w:r>
      <w:r w:rsidR="006D0E8B" w:rsidRPr="000569DC">
        <w:rPr>
          <w:sz w:val="20"/>
          <w:szCs w:val="20"/>
        </w:rPr>
        <w:t xml:space="preserve"> (“</w:t>
      </w:r>
      <w:r w:rsidR="006D0E8B" w:rsidRPr="000569DC">
        <w:rPr>
          <w:sz w:val="20"/>
          <w:szCs w:val="20"/>
          <w:u w:val="single"/>
        </w:rPr>
        <w:t>Família Ferraz</w:t>
      </w:r>
      <w:r w:rsidR="006D0E8B" w:rsidRPr="000569DC">
        <w:rPr>
          <w:sz w:val="20"/>
          <w:szCs w:val="20"/>
        </w:rPr>
        <w:t>”)</w:t>
      </w:r>
      <w:r w:rsidR="002276B1" w:rsidRPr="000569DC">
        <w:rPr>
          <w:sz w:val="20"/>
          <w:szCs w:val="20"/>
        </w:rPr>
        <w:t>,</w:t>
      </w:r>
      <w:r w:rsidRPr="000569DC">
        <w:rPr>
          <w:sz w:val="20"/>
          <w:szCs w:val="20"/>
        </w:rPr>
        <w:t xml:space="preserve"> deixem </w:t>
      </w:r>
      <w:r w:rsidR="000C36D7" w:rsidRPr="000569DC">
        <w:rPr>
          <w:sz w:val="20"/>
          <w:szCs w:val="20"/>
        </w:rPr>
        <w:t xml:space="preserve">de deter, em conjunto, 40% (quarenta por cento) de participação no capital social da Emissora </w:t>
      </w:r>
      <w:r w:rsidR="003E232E" w:rsidRPr="000569DC">
        <w:rPr>
          <w:sz w:val="20"/>
          <w:szCs w:val="20"/>
        </w:rPr>
        <w:t>(“</w:t>
      </w:r>
      <w:r w:rsidR="003E232E" w:rsidRPr="000569DC">
        <w:rPr>
          <w:sz w:val="20"/>
          <w:szCs w:val="20"/>
          <w:u w:val="single"/>
        </w:rPr>
        <w:t>Bloco de Controle</w:t>
      </w:r>
      <w:r w:rsidR="003E232E" w:rsidRPr="000569DC">
        <w:rPr>
          <w:sz w:val="20"/>
          <w:szCs w:val="20"/>
        </w:rPr>
        <w:t>”)</w:t>
      </w:r>
      <w:r w:rsidRPr="000569DC">
        <w:rPr>
          <w:sz w:val="20"/>
          <w:szCs w:val="20"/>
        </w:rPr>
        <w:t xml:space="preserve">, de acordo com o Acordo de Acionistas da Emissora, celebrado em </w:t>
      </w:r>
      <w:r w:rsidR="00907BB0" w:rsidRPr="000569DC">
        <w:rPr>
          <w:sz w:val="20"/>
          <w:szCs w:val="20"/>
        </w:rPr>
        <w:t>03</w:t>
      </w:r>
      <w:r w:rsidRPr="000569DC">
        <w:rPr>
          <w:sz w:val="20"/>
          <w:szCs w:val="20"/>
        </w:rPr>
        <w:t xml:space="preserve"> </w:t>
      </w:r>
      <w:r w:rsidR="007F1A9D" w:rsidRPr="000569DC">
        <w:rPr>
          <w:sz w:val="20"/>
          <w:szCs w:val="20"/>
        </w:rPr>
        <w:t xml:space="preserve">de </w:t>
      </w:r>
      <w:r w:rsidR="00907BB0" w:rsidRPr="000569DC">
        <w:rPr>
          <w:sz w:val="20"/>
          <w:szCs w:val="20"/>
        </w:rPr>
        <w:t>Setembro</w:t>
      </w:r>
      <w:r w:rsidRPr="000569DC">
        <w:rPr>
          <w:sz w:val="20"/>
          <w:szCs w:val="20"/>
        </w:rPr>
        <w:t xml:space="preserve"> de 2021</w:t>
      </w:r>
      <w:r w:rsidR="004C5BD7" w:rsidRPr="000569DC">
        <w:rPr>
          <w:sz w:val="20"/>
          <w:szCs w:val="20"/>
        </w:rPr>
        <w:t xml:space="preserve">, salvo pela transferência de ações para </w:t>
      </w:r>
      <w:r w:rsidR="0001103F" w:rsidRPr="000569DC">
        <w:rPr>
          <w:sz w:val="20"/>
          <w:szCs w:val="20"/>
        </w:rPr>
        <w:t xml:space="preserve">herdeiros e/ou </w:t>
      </w:r>
      <w:r w:rsidR="004C5BD7" w:rsidRPr="000569DC">
        <w:rPr>
          <w:sz w:val="20"/>
          <w:szCs w:val="20"/>
        </w:rPr>
        <w:t xml:space="preserve">sucessores ou em decorrência de planejamento sucessório </w:t>
      </w:r>
      <w:r w:rsidR="00375DD7" w:rsidRPr="000569DC">
        <w:rPr>
          <w:sz w:val="20"/>
          <w:szCs w:val="20"/>
        </w:rPr>
        <w:t>e/</w:t>
      </w:r>
      <w:r w:rsidR="004C5BD7" w:rsidRPr="000569DC">
        <w:rPr>
          <w:sz w:val="20"/>
          <w:szCs w:val="20"/>
        </w:rPr>
        <w:t>ou patrimonial</w:t>
      </w:r>
      <w:r w:rsidR="003E232E" w:rsidRPr="000569DC">
        <w:rPr>
          <w:sz w:val="20"/>
          <w:szCs w:val="20"/>
        </w:rPr>
        <w:t xml:space="preserve">, </w:t>
      </w:r>
      <w:r w:rsidR="00E30058" w:rsidRPr="000569DC">
        <w:rPr>
          <w:sz w:val="20"/>
          <w:szCs w:val="20"/>
        </w:rPr>
        <w:t>mas desde que tais herdeiro</w:t>
      </w:r>
      <w:r w:rsidR="00076EDE" w:rsidRPr="000569DC">
        <w:rPr>
          <w:sz w:val="20"/>
          <w:szCs w:val="20"/>
        </w:rPr>
        <w:t>s</w:t>
      </w:r>
      <w:r w:rsidR="00E30058" w:rsidRPr="000569DC">
        <w:rPr>
          <w:sz w:val="20"/>
          <w:szCs w:val="20"/>
        </w:rPr>
        <w:t xml:space="preserve"> e</w:t>
      </w:r>
      <w:r w:rsidR="0001103F" w:rsidRPr="000569DC">
        <w:rPr>
          <w:sz w:val="20"/>
          <w:szCs w:val="20"/>
        </w:rPr>
        <w:t>/ou</w:t>
      </w:r>
      <w:r w:rsidR="00E30058" w:rsidRPr="000569DC">
        <w:rPr>
          <w:sz w:val="20"/>
          <w:szCs w:val="20"/>
        </w:rPr>
        <w:t xml:space="preserve"> sucessores passem a integrar, para todos os fins de direito do Acordo de Acionistas, o Bloco de Controle</w:t>
      </w:r>
      <w:r w:rsidRPr="000569DC">
        <w:rPr>
          <w:sz w:val="20"/>
          <w:szCs w:val="20"/>
        </w:rPr>
        <w:t>;</w:t>
      </w:r>
    </w:p>
    <w:bookmarkEnd w:id="951"/>
    <w:bookmarkEnd w:id="952"/>
    <w:p w14:paraId="3F279A49" w14:textId="77777777" w:rsidR="000A115D" w:rsidRPr="000569DC" w:rsidRDefault="000A115D">
      <w:pPr>
        <w:pStyle w:val="PargrafodaLista"/>
        <w:tabs>
          <w:tab w:val="left" w:pos="1122"/>
        </w:tabs>
        <w:spacing w:line="276" w:lineRule="auto"/>
        <w:ind w:left="0" w:right="-66"/>
        <w:rPr>
          <w:sz w:val="20"/>
          <w:szCs w:val="20"/>
        </w:rPr>
        <w:pPrChange w:id="953" w:author="Mariana Piovesan Ramos | Vieira Rezende" w:date="2021-11-19T20:13:00Z">
          <w:pPr>
            <w:pStyle w:val="PargrafodaLista"/>
            <w:tabs>
              <w:tab w:val="left" w:pos="1122"/>
            </w:tabs>
            <w:spacing w:line="317" w:lineRule="auto"/>
            <w:ind w:left="0" w:right="-66"/>
          </w:pPr>
        </w:pPrChange>
      </w:pPr>
    </w:p>
    <w:p w14:paraId="6D56BBC2" w14:textId="77777777" w:rsidR="000A115D" w:rsidRPr="000569DC" w:rsidRDefault="0040318D">
      <w:pPr>
        <w:pStyle w:val="PargrafodaLista"/>
        <w:numPr>
          <w:ilvl w:val="0"/>
          <w:numId w:val="11"/>
        </w:numPr>
        <w:tabs>
          <w:tab w:val="left" w:pos="1122"/>
        </w:tabs>
        <w:spacing w:line="276" w:lineRule="auto"/>
        <w:ind w:left="0" w:right="-66" w:firstLine="0"/>
        <w:rPr>
          <w:sz w:val="20"/>
          <w:szCs w:val="20"/>
        </w:rPr>
        <w:pPrChange w:id="954"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provarem-se falsas ou revelarem-se enganosas ou materialmente incorretas quaisquer das declarações ou garantias prestadas pela Emissora nesta Escritura de Emissão, nos Contratos de Garantia e nos demais documentos da Oferta Restrita, conforme aplicável;</w:t>
      </w:r>
    </w:p>
    <w:p w14:paraId="336DE821" w14:textId="77777777" w:rsidR="000A115D" w:rsidRPr="000569DC" w:rsidRDefault="000A115D">
      <w:pPr>
        <w:pStyle w:val="PargrafodaLista"/>
        <w:tabs>
          <w:tab w:val="left" w:pos="1122"/>
        </w:tabs>
        <w:spacing w:line="276" w:lineRule="auto"/>
        <w:ind w:left="0" w:right="-66"/>
        <w:rPr>
          <w:sz w:val="20"/>
          <w:szCs w:val="20"/>
        </w:rPr>
        <w:pPrChange w:id="955" w:author="Mariana Piovesan Ramos | Vieira Rezende" w:date="2021-11-19T20:13:00Z">
          <w:pPr>
            <w:pStyle w:val="PargrafodaLista"/>
            <w:tabs>
              <w:tab w:val="left" w:pos="1122"/>
            </w:tabs>
            <w:spacing w:line="317" w:lineRule="auto"/>
            <w:ind w:left="0" w:right="-66"/>
          </w:pPr>
        </w:pPrChange>
      </w:pPr>
    </w:p>
    <w:p w14:paraId="1A6F0E23" w14:textId="77777777" w:rsidR="000A115D" w:rsidRPr="000569DC" w:rsidRDefault="0040318D">
      <w:pPr>
        <w:pStyle w:val="PargrafodaLista"/>
        <w:numPr>
          <w:ilvl w:val="0"/>
          <w:numId w:val="11"/>
        </w:numPr>
        <w:tabs>
          <w:tab w:val="left" w:pos="1122"/>
        </w:tabs>
        <w:spacing w:line="276" w:lineRule="auto"/>
        <w:ind w:left="0" w:right="-66" w:firstLine="0"/>
        <w:rPr>
          <w:sz w:val="20"/>
          <w:szCs w:val="20"/>
        </w:rPr>
        <w:pPrChange w:id="956"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abandono total</w:t>
      </w:r>
      <w:r w:rsidR="009E51A0" w:rsidRPr="000569DC">
        <w:rPr>
          <w:sz w:val="20"/>
          <w:szCs w:val="20"/>
        </w:rPr>
        <w:t xml:space="preserve"> ou parcial</w:t>
      </w:r>
      <w:r w:rsidRPr="000569DC">
        <w:rPr>
          <w:sz w:val="20"/>
          <w:szCs w:val="20"/>
        </w:rPr>
        <w:t xml:space="preserve"> na execução do Projeto;</w:t>
      </w:r>
      <w:r w:rsidR="008F425F" w:rsidRPr="000569DC">
        <w:rPr>
          <w:sz w:val="20"/>
          <w:szCs w:val="20"/>
        </w:rPr>
        <w:t xml:space="preserve"> </w:t>
      </w:r>
    </w:p>
    <w:p w14:paraId="317E0784" w14:textId="77777777" w:rsidR="009E51A0" w:rsidRPr="000569DC" w:rsidRDefault="009E51A0">
      <w:pPr>
        <w:pStyle w:val="PargrafodaLista"/>
        <w:tabs>
          <w:tab w:val="left" w:pos="1122"/>
        </w:tabs>
        <w:spacing w:line="276" w:lineRule="auto"/>
        <w:ind w:left="0" w:right="-66"/>
        <w:rPr>
          <w:sz w:val="20"/>
          <w:szCs w:val="20"/>
        </w:rPr>
        <w:pPrChange w:id="957" w:author="Mariana Piovesan Ramos | Vieira Rezende" w:date="2021-11-19T20:13:00Z">
          <w:pPr>
            <w:pStyle w:val="PargrafodaLista"/>
            <w:tabs>
              <w:tab w:val="left" w:pos="1122"/>
            </w:tabs>
            <w:spacing w:line="317" w:lineRule="auto"/>
            <w:ind w:left="0" w:right="-66"/>
          </w:pPr>
        </w:pPrChange>
      </w:pPr>
    </w:p>
    <w:p w14:paraId="4AF332A3" w14:textId="6B4B3D7D" w:rsidR="009E51A0" w:rsidRPr="000569DC" w:rsidRDefault="009E51A0">
      <w:pPr>
        <w:pStyle w:val="PargrafodaLista"/>
        <w:numPr>
          <w:ilvl w:val="0"/>
          <w:numId w:val="11"/>
        </w:numPr>
        <w:tabs>
          <w:tab w:val="left" w:pos="1122"/>
        </w:tabs>
        <w:spacing w:line="276" w:lineRule="auto"/>
        <w:ind w:left="0" w:right="-66" w:firstLine="0"/>
        <w:rPr>
          <w:sz w:val="20"/>
          <w:szCs w:val="20"/>
        </w:rPr>
        <w:pPrChange w:id="958"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 xml:space="preserve">paralisação </w:t>
      </w:r>
      <w:r w:rsidR="00430609" w:rsidRPr="000569DC">
        <w:rPr>
          <w:sz w:val="20"/>
          <w:szCs w:val="20"/>
        </w:rPr>
        <w:t xml:space="preserve">total ou parcial </w:t>
      </w:r>
      <w:r w:rsidRPr="000569DC">
        <w:rPr>
          <w:sz w:val="20"/>
          <w:szCs w:val="20"/>
        </w:rPr>
        <w:t xml:space="preserve">na execução do Projeto por prazo superior a </w:t>
      </w:r>
      <w:r w:rsidR="005E32FB" w:rsidRPr="000569DC">
        <w:rPr>
          <w:sz w:val="20"/>
          <w:szCs w:val="20"/>
        </w:rPr>
        <w:t xml:space="preserve">45 (quarenta e cinco) dias corridos ou </w:t>
      </w:r>
      <w:r w:rsidRPr="000569DC">
        <w:rPr>
          <w:sz w:val="20"/>
          <w:szCs w:val="20"/>
        </w:rPr>
        <w:t>60 (sessenta) dias alternados</w:t>
      </w:r>
      <w:r w:rsidR="005E32FB" w:rsidRPr="000569DC">
        <w:rPr>
          <w:sz w:val="20"/>
          <w:szCs w:val="20"/>
        </w:rPr>
        <w:t xml:space="preserve"> dentro do período de 12 (doze) meses</w:t>
      </w:r>
      <w:r w:rsidR="00B43A46" w:rsidRPr="000569DC">
        <w:rPr>
          <w:sz w:val="20"/>
          <w:szCs w:val="20"/>
        </w:rPr>
        <w:t xml:space="preserve">, exceto se comprovadamente por culpa de terceiros, desde que a Emissora tenha tomado todas as medidas necessárias </w:t>
      </w:r>
      <w:r w:rsidR="002276B1" w:rsidRPr="000569DC">
        <w:rPr>
          <w:sz w:val="20"/>
          <w:szCs w:val="20"/>
        </w:rPr>
        <w:t>para retomada do Projeto</w:t>
      </w:r>
      <w:r w:rsidR="00B43A46" w:rsidRPr="000569DC">
        <w:rPr>
          <w:sz w:val="20"/>
          <w:szCs w:val="20"/>
        </w:rPr>
        <w:t xml:space="preserve"> e desde que </w:t>
      </w:r>
      <w:r w:rsidR="00375DD7" w:rsidRPr="000569DC">
        <w:rPr>
          <w:sz w:val="20"/>
          <w:szCs w:val="20"/>
        </w:rPr>
        <w:t xml:space="preserve">a paralisação </w:t>
      </w:r>
      <w:r w:rsidR="00B43A46" w:rsidRPr="000569DC">
        <w:rPr>
          <w:sz w:val="20"/>
          <w:szCs w:val="20"/>
        </w:rPr>
        <w:t>tenha causado um Efeito Adverso Relevante</w:t>
      </w:r>
      <w:r w:rsidR="00DF2303" w:rsidRPr="000569DC">
        <w:rPr>
          <w:sz w:val="20"/>
          <w:szCs w:val="20"/>
        </w:rPr>
        <w:t>;</w:t>
      </w:r>
    </w:p>
    <w:p w14:paraId="6EEA6F54" w14:textId="77777777" w:rsidR="000A115D" w:rsidRPr="000569DC" w:rsidRDefault="000A115D">
      <w:pPr>
        <w:pStyle w:val="PargrafodaLista"/>
        <w:tabs>
          <w:tab w:val="left" w:pos="1122"/>
        </w:tabs>
        <w:spacing w:line="276" w:lineRule="auto"/>
        <w:ind w:left="0" w:right="-66"/>
        <w:rPr>
          <w:sz w:val="20"/>
          <w:szCs w:val="20"/>
        </w:rPr>
        <w:pPrChange w:id="959" w:author="Mariana Piovesan Ramos | Vieira Rezende" w:date="2021-11-19T20:13:00Z">
          <w:pPr>
            <w:pStyle w:val="PargrafodaLista"/>
            <w:tabs>
              <w:tab w:val="left" w:pos="1122"/>
            </w:tabs>
            <w:spacing w:line="317" w:lineRule="auto"/>
            <w:ind w:left="0" w:right="-66"/>
          </w:pPr>
        </w:pPrChange>
      </w:pPr>
    </w:p>
    <w:p w14:paraId="32BDDABC" w14:textId="77777777" w:rsidR="000A115D" w:rsidRPr="000569DC" w:rsidRDefault="0040318D">
      <w:pPr>
        <w:pStyle w:val="PargrafodaLista"/>
        <w:numPr>
          <w:ilvl w:val="0"/>
          <w:numId w:val="11"/>
        </w:numPr>
        <w:tabs>
          <w:tab w:val="left" w:pos="1122"/>
        </w:tabs>
        <w:spacing w:line="276" w:lineRule="auto"/>
        <w:ind w:left="0" w:right="-66" w:firstLine="0"/>
        <w:rPr>
          <w:sz w:val="20"/>
          <w:szCs w:val="20"/>
        </w:rPr>
        <w:pPrChange w:id="960"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medida de autoridade governamental com o objetivo de sequestrar, expropriar, nacionalizar, desapropriar ou de qualquer modo adquirir, compulsoriamente, a totalidade ou parte substancial dos ativos da Emissora;</w:t>
      </w:r>
    </w:p>
    <w:p w14:paraId="387D2375" w14:textId="77777777" w:rsidR="000A115D" w:rsidRPr="000569DC" w:rsidRDefault="000A115D">
      <w:pPr>
        <w:pStyle w:val="PargrafodaLista"/>
        <w:tabs>
          <w:tab w:val="left" w:pos="1122"/>
        </w:tabs>
        <w:spacing w:line="276" w:lineRule="auto"/>
        <w:ind w:left="0" w:right="-66"/>
        <w:rPr>
          <w:sz w:val="20"/>
          <w:szCs w:val="20"/>
        </w:rPr>
        <w:pPrChange w:id="961" w:author="Mariana Piovesan Ramos | Vieira Rezende" w:date="2021-11-19T20:13:00Z">
          <w:pPr>
            <w:pStyle w:val="PargrafodaLista"/>
            <w:tabs>
              <w:tab w:val="left" w:pos="1122"/>
            </w:tabs>
            <w:spacing w:line="317" w:lineRule="auto"/>
            <w:ind w:left="0" w:right="-66"/>
          </w:pPr>
        </w:pPrChange>
      </w:pPr>
    </w:p>
    <w:p w14:paraId="33C60C15" w14:textId="77777777" w:rsidR="000A115D" w:rsidRPr="000569DC" w:rsidRDefault="0040318D">
      <w:pPr>
        <w:pStyle w:val="PargrafodaLista"/>
        <w:numPr>
          <w:ilvl w:val="0"/>
          <w:numId w:val="11"/>
        </w:numPr>
        <w:tabs>
          <w:tab w:val="left" w:pos="1122"/>
        </w:tabs>
        <w:spacing w:line="276" w:lineRule="auto"/>
        <w:ind w:left="0" w:right="-66" w:firstLine="0"/>
        <w:rPr>
          <w:sz w:val="20"/>
          <w:szCs w:val="20"/>
        </w:rPr>
        <w:pPrChange w:id="962"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se a Emissora alienar, direta ou indiretamente, total ou parcialmente, quaisquer bens de seu ativo</w:t>
      </w:r>
      <w:r w:rsidR="00545737" w:rsidRPr="000569DC">
        <w:rPr>
          <w:sz w:val="20"/>
          <w:szCs w:val="20"/>
        </w:rPr>
        <w:t xml:space="preserve"> </w:t>
      </w:r>
      <w:r w:rsidR="00D1754F" w:rsidRPr="000569DC">
        <w:rPr>
          <w:sz w:val="20"/>
          <w:szCs w:val="20"/>
        </w:rPr>
        <w:t>essenciais para a execução do Projeto</w:t>
      </w:r>
      <w:r w:rsidR="00E00AA5" w:rsidRPr="000569DC">
        <w:rPr>
          <w:sz w:val="20"/>
          <w:szCs w:val="20"/>
        </w:rPr>
        <w:t xml:space="preserve">, </w:t>
      </w:r>
      <w:r w:rsidR="00D1754F" w:rsidRPr="000569DC">
        <w:rPr>
          <w:sz w:val="20"/>
          <w:szCs w:val="20"/>
        </w:rPr>
        <w:t>exceto conforme previsto no Contrato de Alienação Fiduciária de Máquinas e Equipamentos;</w:t>
      </w:r>
    </w:p>
    <w:p w14:paraId="4FCA4D88" w14:textId="77777777" w:rsidR="000A115D" w:rsidRPr="000569DC" w:rsidRDefault="000A115D">
      <w:pPr>
        <w:pStyle w:val="Corpodetexto"/>
        <w:spacing w:line="276" w:lineRule="auto"/>
        <w:ind w:right="-66"/>
        <w:pPrChange w:id="963" w:author="Mariana Piovesan Ramos | Vieira Rezende" w:date="2021-11-19T20:13:00Z">
          <w:pPr>
            <w:pStyle w:val="Corpodetexto"/>
            <w:spacing w:line="317" w:lineRule="auto"/>
            <w:ind w:right="-66"/>
          </w:pPr>
        </w:pPrChange>
      </w:pPr>
    </w:p>
    <w:p w14:paraId="1F0D3453" w14:textId="77777777" w:rsidR="000A115D" w:rsidRPr="000569DC" w:rsidRDefault="0040318D">
      <w:pPr>
        <w:pStyle w:val="PargrafodaLista"/>
        <w:numPr>
          <w:ilvl w:val="0"/>
          <w:numId w:val="11"/>
        </w:numPr>
        <w:tabs>
          <w:tab w:val="left" w:pos="1122"/>
        </w:tabs>
        <w:spacing w:line="276" w:lineRule="auto"/>
        <w:ind w:left="0" w:right="-66" w:firstLine="0"/>
        <w:rPr>
          <w:sz w:val="20"/>
          <w:szCs w:val="20"/>
        </w:rPr>
        <w:pPrChange w:id="964"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transformação da Emissora de sociedade por ações para qualquer outro tipo societário, nos termos dos artigos 220 a 222 da Lei das Sociedades por Ações;</w:t>
      </w:r>
    </w:p>
    <w:p w14:paraId="589D066E" w14:textId="77777777" w:rsidR="000A115D" w:rsidRPr="000569DC" w:rsidRDefault="000A115D">
      <w:pPr>
        <w:pStyle w:val="PargrafodaLista"/>
        <w:tabs>
          <w:tab w:val="left" w:pos="1122"/>
        </w:tabs>
        <w:spacing w:line="276" w:lineRule="auto"/>
        <w:ind w:left="0" w:right="-66"/>
        <w:rPr>
          <w:sz w:val="20"/>
          <w:szCs w:val="20"/>
        </w:rPr>
        <w:pPrChange w:id="965" w:author="Mariana Piovesan Ramos | Vieira Rezende" w:date="2021-11-19T20:13:00Z">
          <w:pPr>
            <w:pStyle w:val="PargrafodaLista"/>
            <w:tabs>
              <w:tab w:val="left" w:pos="1122"/>
            </w:tabs>
            <w:spacing w:line="317" w:lineRule="auto"/>
            <w:ind w:left="0" w:right="-66"/>
          </w:pPr>
        </w:pPrChange>
      </w:pPr>
    </w:p>
    <w:p w14:paraId="1B0C7F3B" w14:textId="77777777" w:rsidR="000A115D" w:rsidRPr="000569DC" w:rsidRDefault="0040318D">
      <w:pPr>
        <w:pStyle w:val="PargrafodaLista"/>
        <w:numPr>
          <w:ilvl w:val="0"/>
          <w:numId w:val="11"/>
        </w:numPr>
        <w:tabs>
          <w:tab w:val="left" w:pos="1122"/>
        </w:tabs>
        <w:spacing w:line="276" w:lineRule="auto"/>
        <w:ind w:left="0" w:right="-66" w:firstLine="0"/>
        <w:rPr>
          <w:sz w:val="20"/>
          <w:szCs w:val="20"/>
        </w:rPr>
        <w:pPrChange w:id="966"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 xml:space="preserve">se, após a respectiva formalização nos termos previstos nesta Escritura de Emissão, quaisquer das Garantias tornarem-se ineficazes, inexequíveis, inválidas, nulas ou insuficientes, desde que não sejam substituídas, observados os termos </w:t>
      </w:r>
      <w:r w:rsidR="00931272" w:rsidRPr="000569DC">
        <w:rPr>
          <w:sz w:val="20"/>
          <w:szCs w:val="20"/>
        </w:rPr>
        <w:t xml:space="preserve">previstos nesta Escritura de Emissão relativos à Fiança Bancária e o quanto </w:t>
      </w:r>
      <w:r w:rsidRPr="000569DC">
        <w:rPr>
          <w:sz w:val="20"/>
          <w:szCs w:val="20"/>
        </w:rPr>
        <w:t>disposto nos Contratos de Garantia;</w:t>
      </w:r>
    </w:p>
    <w:p w14:paraId="4979C908" w14:textId="77777777" w:rsidR="000A115D" w:rsidRPr="000569DC" w:rsidRDefault="000A115D">
      <w:pPr>
        <w:pStyle w:val="PargrafodaLista"/>
        <w:tabs>
          <w:tab w:val="left" w:pos="1122"/>
        </w:tabs>
        <w:spacing w:line="276" w:lineRule="auto"/>
        <w:ind w:left="0" w:right="-66"/>
        <w:rPr>
          <w:sz w:val="20"/>
          <w:szCs w:val="20"/>
        </w:rPr>
        <w:pPrChange w:id="967" w:author="Mariana Piovesan Ramos | Vieira Rezende" w:date="2021-11-19T20:13:00Z">
          <w:pPr>
            <w:pStyle w:val="PargrafodaLista"/>
            <w:tabs>
              <w:tab w:val="left" w:pos="1122"/>
            </w:tabs>
            <w:spacing w:line="317" w:lineRule="auto"/>
            <w:ind w:left="0" w:right="-66"/>
          </w:pPr>
        </w:pPrChange>
      </w:pPr>
    </w:p>
    <w:p w14:paraId="60222680" w14:textId="77777777" w:rsidR="000A115D" w:rsidRPr="000569DC" w:rsidRDefault="0040318D">
      <w:pPr>
        <w:pStyle w:val="PargrafodaLista"/>
        <w:numPr>
          <w:ilvl w:val="0"/>
          <w:numId w:val="11"/>
        </w:numPr>
        <w:tabs>
          <w:tab w:val="left" w:pos="1122"/>
        </w:tabs>
        <w:spacing w:line="276" w:lineRule="auto"/>
        <w:ind w:left="0" w:right="-66" w:firstLine="0"/>
        <w:rPr>
          <w:sz w:val="20"/>
          <w:szCs w:val="20"/>
        </w:rPr>
        <w:pPrChange w:id="968"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não cumprimento pela Emissora de sentença ou decisão judicial de natureza condenatória e/ou proferidas no âmbito de processos</w:t>
      </w:r>
      <w:r w:rsidR="00DE4308" w:rsidRPr="000569DC">
        <w:rPr>
          <w:sz w:val="20"/>
          <w:szCs w:val="20"/>
        </w:rPr>
        <w:t xml:space="preserve"> em </w:t>
      </w:r>
      <w:r w:rsidRPr="000569DC">
        <w:rPr>
          <w:sz w:val="20"/>
          <w:szCs w:val="20"/>
        </w:rPr>
        <w:t>curso de qualquer natureza, no valor individual superior a R$</w:t>
      </w:r>
      <w:r w:rsidR="006446F4" w:rsidRPr="000569DC">
        <w:rPr>
          <w:sz w:val="20"/>
          <w:szCs w:val="20"/>
        </w:rPr>
        <w:t> </w:t>
      </w:r>
      <w:r w:rsidR="00545737" w:rsidRPr="000569DC">
        <w:rPr>
          <w:sz w:val="20"/>
          <w:szCs w:val="20"/>
        </w:rPr>
        <w:t>2.000</w:t>
      </w:r>
      <w:r w:rsidRPr="000569DC">
        <w:rPr>
          <w:sz w:val="20"/>
          <w:szCs w:val="20"/>
        </w:rPr>
        <w:t>.000,00 (</w:t>
      </w:r>
      <w:r w:rsidR="00545737" w:rsidRPr="000569DC">
        <w:rPr>
          <w:sz w:val="20"/>
          <w:szCs w:val="20"/>
        </w:rPr>
        <w:t>dois milhões de</w:t>
      </w:r>
      <w:r w:rsidRPr="000569DC">
        <w:rPr>
          <w:sz w:val="20"/>
          <w:szCs w:val="20"/>
        </w:rPr>
        <w:t xml:space="preserve"> reais), </w:t>
      </w:r>
      <w:r w:rsidR="00545737" w:rsidRPr="000569DC">
        <w:rPr>
          <w:sz w:val="20"/>
          <w:szCs w:val="20"/>
        </w:rPr>
        <w:t xml:space="preserve">ou seu equivalente em outras moedas, </w:t>
      </w:r>
      <w:r w:rsidRPr="000569DC">
        <w:rPr>
          <w:sz w:val="20"/>
          <w:szCs w:val="20"/>
        </w:rPr>
        <w:t>pela</w:t>
      </w:r>
      <w:r w:rsidR="007B5FE9" w:rsidRPr="000569DC">
        <w:rPr>
          <w:sz w:val="20"/>
          <w:szCs w:val="20"/>
        </w:rPr>
        <w:t xml:space="preserve"> </w:t>
      </w:r>
      <w:r w:rsidRPr="000569DC">
        <w:rPr>
          <w:sz w:val="20"/>
          <w:szCs w:val="20"/>
        </w:rPr>
        <w:t>Emissora,</w:t>
      </w:r>
      <w:r w:rsidR="00545737" w:rsidRPr="000569DC">
        <w:rPr>
          <w:sz w:val="20"/>
          <w:szCs w:val="20"/>
        </w:rPr>
        <w:t xml:space="preserve"> ou no valor agregado, para este último dentro do mesmo exercício social,</w:t>
      </w:r>
      <w:r w:rsidR="00545737" w:rsidRPr="000569DC">
        <w:rPr>
          <w:spacing w:val="-19"/>
          <w:sz w:val="20"/>
          <w:szCs w:val="20"/>
        </w:rPr>
        <w:t xml:space="preserve"> </w:t>
      </w:r>
      <w:r w:rsidR="00545737" w:rsidRPr="000569DC">
        <w:rPr>
          <w:sz w:val="20"/>
          <w:szCs w:val="20"/>
        </w:rPr>
        <w:t>superior</w:t>
      </w:r>
      <w:r w:rsidR="00545737" w:rsidRPr="000569DC">
        <w:rPr>
          <w:spacing w:val="-21"/>
          <w:sz w:val="20"/>
          <w:szCs w:val="20"/>
        </w:rPr>
        <w:t xml:space="preserve"> </w:t>
      </w:r>
      <w:r w:rsidR="00545737" w:rsidRPr="000569DC">
        <w:rPr>
          <w:sz w:val="20"/>
          <w:szCs w:val="20"/>
        </w:rPr>
        <w:t>a</w:t>
      </w:r>
      <w:r w:rsidR="00545737" w:rsidRPr="000569DC">
        <w:rPr>
          <w:spacing w:val="-17"/>
          <w:sz w:val="20"/>
          <w:szCs w:val="20"/>
        </w:rPr>
        <w:t xml:space="preserve"> </w:t>
      </w:r>
      <w:r w:rsidR="00545737" w:rsidRPr="000569DC">
        <w:rPr>
          <w:sz w:val="20"/>
          <w:szCs w:val="20"/>
        </w:rPr>
        <w:t>R$</w:t>
      </w:r>
      <w:r w:rsidR="00545737" w:rsidRPr="000569DC">
        <w:rPr>
          <w:spacing w:val="-19"/>
          <w:sz w:val="20"/>
          <w:szCs w:val="20"/>
        </w:rPr>
        <w:t xml:space="preserve"> </w:t>
      </w:r>
      <w:r w:rsidR="00545737" w:rsidRPr="000569DC">
        <w:rPr>
          <w:sz w:val="20"/>
          <w:szCs w:val="20"/>
        </w:rPr>
        <w:t>4.000.000,00</w:t>
      </w:r>
      <w:r w:rsidR="00545737" w:rsidRPr="000569DC">
        <w:rPr>
          <w:spacing w:val="-19"/>
          <w:sz w:val="20"/>
          <w:szCs w:val="20"/>
        </w:rPr>
        <w:t xml:space="preserve"> </w:t>
      </w:r>
      <w:r w:rsidR="00545737" w:rsidRPr="000569DC">
        <w:rPr>
          <w:sz w:val="20"/>
          <w:szCs w:val="20"/>
        </w:rPr>
        <w:t>(quatro</w:t>
      </w:r>
      <w:r w:rsidR="00545737" w:rsidRPr="000569DC">
        <w:rPr>
          <w:spacing w:val="-19"/>
          <w:sz w:val="20"/>
          <w:szCs w:val="20"/>
        </w:rPr>
        <w:t xml:space="preserve"> </w:t>
      </w:r>
      <w:r w:rsidR="00545737" w:rsidRPr="000569DC">
        <w:rPr>
          <w:sz w:val="20"/>
          <w:szCs w:val="20"/>
        </w:rPr>
        <w:t>milhão</w:t>
      </w:r>
      <w:r w:rsidR="00545737" w:rsidRPr="000569DC">
        <w:rPr>
          <w:spacing w:val="-22"/>
          <w:sz w:val="20"/>
          <w:szCs w:val="20"/>
        </w:rPr>
        <w:t xml:space="preserve"> </w:t>
      </w:r>
      <w:r w:rsidR="00545737" w:rsidRPr="000569DC">
        <w:rPr>
          <w:sz w:val="20"/>
          <w:szCs w:val="20"/>
        </w:rPr>
        <w:t>de</w:t>
      </w:r>
      <w:r w:rsidR="00545737" w:rsidRPr="000569DC">
        <w:rPr>
          <w:spacing w:val="-21"/>
          <w:sz w:val="20"/>
          <w:szCs w:val="20"/>
        </w:rPr>
        <w:t xml:space="preserve"> </w:t>
      </w:r>
      <w:r w:rsidR="00545737" w:rsidRPr="000569DC">
        <w:rPr>
          <w:sz w:val="20"/>
          <w:szCs w:val="20"/>
        </w:rPr>
        <w:t>reais)</w:t>
      </w:r>
      <w:r w:rsidR="00545737" w:rsidRPr="000569DC">
        <w:rPr>
          <w:spacing w:val="-19"/>
          <w:sz w:val="20"/>
          <w:szCs w:val="20"/>
        </w:rPr>
        <w:t xml:space="preserve"> </w:t>
      </w:r>
      <w:r w:rsidR="00545737" w:rsidRPr="000569DC">
        <w:rPr>
          <w:sz w:val="20"/>
          <w:szCs w:val="20"/>
        </w:rPr>
        <w:t>ou</w:t>
      </w:r>
      <w:r w:rsidR="00545737" w:rsidRPr="000569DC">
        <w:rPr>
          <w:spacing w:val="-19"/>
          <w:sz w:val="20"/>
          <w:szCs w:val="20"/>
        </w:rPr>
        <w:t xml:space="preserve"> </w:t>
      </w:r>
      <w:r w:rsidR="00545737" w:rsidRPr="000569DC">
        <w:rPr>
          <w:sz w:val="20"/>
          <w:szCs w:val="20"/>
        </w:rPr>
        <w:t>seu</w:t>
      </w:r>
      <w:r w:rsidR="00545737" w:rsidRPr="000569DC">
        <w:rPr>
          <w:spacing w:val="-18"/>
          <w:sz w:val="20"/>
          <w:szCs w:val="20"/>
        </w:rPr>
        <w:t xml:space="preserve"> </w:t>
      </w:r>
      <w:r w:rsidR="00545737" w:rsidRPr="000569DC">
        <w:rPr>
          <w:sz w:val="20"/>
          <w:szCs w:val="20"/>
        </w:rPr>
        <w:t>equivalente em outras moedas,</w:t>
      </w:r>
      <w:r w:rsidR="007B5FE9" w:rsidRPr="000569DC">
        <w:rPr>
          <w:sz w:val="20"/>
          <w:szCs w:val="20"/>
        </w:rPr>
        <w:t xml:space="preserve"> </w:t>
      </w:r>
      <w:r w:rsidRPr="000569DC">
        <w:rPr>
          <w:sz w:val="20"/>
          <w:szCs w:val="20"/>
        </w:rPr>
        <w:t>valor</w:t>
      </w:r>
      <w:r w:rsidR="00545737" w:rsidRPr="000569DC">
        <w:rPr>
          <w:sz w:val="20"/>
          <w:szCs w:val="20"/>
        </w:rPr>
        <w:t>es</w:t>
      </w:r>
      <w:r w:rsidRPr="000569DC">
        <w:rPr>
          <w:sz w:val="20"/>
          <w:szCs w:val="20"/>
        </w:rPr>
        <w:t xml:space="preserve"> este</w:t>
      </w:r>
      <w:r w:rsidR="00545737" w:rsidRPr="000569DC">
        <w:rPr>
          <w:sz w:val="20"/>
          <w:szCs w:val="20"/>
        </w:rPr>
        <w:t>s</w:t>
      </w:r>
      <w:r w:rsidRPr="000569DC">
        <w:rPr>
          <w:sz w:val="20"/>
          <w:szCs w:val="20"/>
        </w:rPr>
        <w:t xml:space="preserve"> a ser</w:t>
      </w:r>
      <w:r w:rsidR="00545737" w:rsidRPr="000569DC">
        <w:rPr>
          <w:sz w:val="20"/>
          <w:szCs w:val="20"/>
        </w:rPr>
        <w:t>em</w:t>
      </w:r>
      <w:r w:rsidRPr="000569DC">
        <w:rPr>
          <w:sz w:val="20"/>
          <w:szCs w:val="20"/>
        </w:rPr>
        <w:t xml:space="preserve"> anualmente corrigido</w:t>
      </w:r>
      <w:r w:rsidR="00545737" w:rsidRPr="000569DC">
        <w:rPr>
          <w:sz w:val="20"/>
          <w:szCs w:val="20"/>
        </w:rPr>
        <w:t>s</w:t>
      </w:r>
      <w:r w:rsidRPr="000569DC">
        <w:rPr>
          <w:sz w:val="20"/>
          <w:szCs w:val="20"/>
        </w:rPr>
        <w:t xml:space="preserve"> pelo IPCA a partir da Data de Emissão, observado</w:t>
      </w:r>
      <w:r w:rsidR="006454DE" w:rsidRPr="000569DC">
        <w:rPr>
          <w:sz w:val="20"/>
          <w:szCs w:val="20"/>
        </w:rPr>
        <w:t xml:space="preserve"> </w:t>
      </w:r>
      <w:r w:rsidRPr="000569DC">
        <w:rPr>
          <w:sz w:val="20"/>
          <w:szCs w:val="20"/>
        </w:rPr>
        <w:t>que o inadimplemento aqui referido será caracterizado com o decurso do prazo fixado na decisão condenatória, sem o respectivo pagamento pela Emissora no prazo nela fixado, nem a interposição do respectivo recurso;</w:t>
      </w:r>
    </w:p>
    <w:p w14:paraId="192BDA3D" w14:textId="77777777" w:rsidR="000A115D" w:rsidRPr="000569DC" w:rsidRDefault="000A115D">
      <w:pPr>
        <w:pStyle w:val="PargrafodaLista"/>
        <w:tabs>
          <w:tab w:val="left" w:pos="1122"/>
        </w:tabs>
        <w:spacing w:line="276" w:lineRule="auto"/>
        <w:ind w:left="0" w:right="-66"/>
        <w:rPr>
          <w:sz w:val="20"/>
          <w:szCs w:val="20"/>
        </w:rPr>
        <w:pPrChange w:id="969" w:author="Mariana Piovesan Ramos | Vieira Rezende" w:date="2021-11-19T20:13:00Z">
          <w:pPr>
            <w:pStyle w:val="PargrafodaLista"/>
            <w:tabs>
              <w:tab w:val="left" w:pos="1122"/>
            </w:tabs>
            <w:spacing w:line="317" w:lineRule="auto"/>
            <w:ind w:left="0" w:right="-66"/>
          </w:pPr>
        </w:pPrChange>
      </w:pPr>
    </w:p>
    <w:p w14:paraId="4260128D" w14:textId="7BBDBA9E" w:rsidR="000A115D" w:rsidRPr="000569DC" w:rsidRDefault="0040318D">
      <w:pPr>
        <w:pStyle w:val="PargrafodaLista"/>
        <w:numPr>
          <w:ilvl w:val="0"/>
          <w:numId w:val="11"/>
        </w:numPr>
        <w:tabs>
          <w:tab w:val="left" w:pos="1122"/>
        </w:tabs>
        <w:spacing w:line="276" w:lineRule="auto"/>
        <w:ind w:left="0" w:right="-66" w:firstLine="0"/>
        <w:rPr>
          <w:sz w:val="20"/>
          <w:szCs w:val="20"/>
        </w:rPr>
        <w:pPrChange w:id="970"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caso a Emissora não apresente ICSD em conformidade com o disposto na Cláusula 6.1, alínea (</w:t>
      </w:r>
      <w:r w:rsidR="000C36D7" w:rsidRPr="000569DC">
        <w:rPr>
          <w:sz w:val="20"/>
          <w:szCs w:val="20"/>
        </w:rPr>
        <w:t>xx</w:t>
      </w:r>
      <w:r w:rsidRPr="000569DC">
        <w:rPr>
          <w:sz w:val="20"/>
          <w:szCs w:val="20"/>
        </w:rPr>
        <w:t>) abaixo;</w:t>
      </w:r>
    </w:p>
    <w:p w14:paraId="7AB4947E" w14:textId="77777777" w:rsidR="000A115D" w:rsidRPr="000569DC" w:rsidRDefault="000A115D">
      <w:pPr>
        <w:pStyle w:val="PargrafodaLista"/>
        <w:tabs>
          <w:tab w:val="left" w:pos="1122"/>
        </w:tabs>
        <w:spacing w:line="276" w:lineRule="auto"/>
        <w:ind w:left="0" w:right="-66"/>
        <w:rPr>
          <w:sz w:val="20"/>
          <w:szCs w:val="20"/>
        </w:rPr>
        <w:pPrChange w:id="971" w:author="Mariana Piovesan Ramos | Vieira Rezende" w:date="2021-11-19T20:13:00Z">
          <w:pPr>
            <w:pStyle w:val="PargrafodaLista"/>
            <w:tabs>
              <w:tab w:val="left" w:pos="1122"/>
            </w:tabs>
            <w:spacing w:line="317" w:lineRule="auto"/>
            <w:ind w:left="0" w:right="-66"/>
          </w:pPr>
        </w:pPrChange>
      </w:pPr>
    </w:p>
    <w:p w14:paraId="7CB1ADD7" w14:textId="3F4EF3B5" w:rsidR="000A115D" w:rsidRPr="000569DC" w:rsidRDefault="0040318D">
      <w:pPr>
        <w:pStyle w:val="PargrafodaLista"/>
        <w:numPr>
          <w:ilvl w:val="0"/>
          <w:numId w:val="11"/>
        </w:numPr>
        <w:tabs>
          <w:tab w:val="left" w:pos="1122"/>
        </w:tabs>
        <w:spacing w:line="276" w:lineRule="auto"/>
        <w:ind w:left="0" w:right="-66" w:firstLine="0"/>
        <w:rPr>
          <w:sz w:val="20"/>
          <w:szCs w:val="20"/>
        </w:rPr>
        <w:pPrChange w:id="972"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celebração ou renovação de qualquer contrato de qualquer natureza entre</w:t>
      </w:r>
      <w:r w:rsidR="007B5FE9" w:rsidRPr="000569DC">
        <w:rPr>
          <w:sz w:val="20"/>
          <w:szCs w:val="20"/>
        </w:rPr>
        <w:t xml:space="preserve"> </w:t>
      </w:r>
      <w:r w:rsidRPr="000569DC">
        <w:rPr>
          <w:sz w:val="20"/>
          <w:szCs w:val="20"/>
        </w:rPr>
        <w:t>a Emissora e Partes Relacionadas</w:t>
      </w:r>
      <w:r w:rsidR="00925304" w:rsidRPr="000569DC">
        <w:rPr>
          <w:sz w:val="20"/>
          <w:szCs w:val="20"/>
        </w:rPr>
        <w:t xml:space="preserve">, exceto pelos contratos existentes </w:t>
      </w:r>
      <w:r w:rsidR="00233F17" w:rsidRPr="000569DC">
        <w:rPr>
          <w:sz w:val="20"/>
          <w:szCs w:val="20"/>
        </w:rPr>
        <w:t>na presente data</w:t>
      </w:r>
      <w:r w:rsidR="005F69BC" w:rsidRPr="000569DC">
        <w:rPr>
          <w:sz w:val="20"/>
          <w:szCs w:val="20"/>
        </w:rPr>
        <w:t>,</w:t>
      </w:r>
      <w:r w:rsidR="00233F17" w:rsidRPr="000569DC">
        <w:rPr>
          <w:sz w:val="20"/>
          <w:szCs w:val="20"/>
        </w:rPr>
        <w:t xml:space="preserve"> conforme listados no Anexo VII deste instrumento</w:t>
      </w:r>
      <w:ins w:id="973" w:author="Lara Sparapani de Magalhães" w:date="2021-11-19T10:18:00Z">
        <w:del w:id="974" w:author="Mariana Piovesan Ramos | Vieira Rezende" w:date="2021-11-19T14:37:00Z">
          <w:r w:rsidR="00426DF3" w:rsidRPr="000569DC" w:rsidDel="00255351">
            <w:rPr>
              <w:sz w:val="20"/>
              <w:szCs w:val="20"/>
            </w:rPr>
            <w:delText xml:space="preserve"> e o “Instrumento Particular de Rateio de Gastos </w:delText>
          </w:r>
        </w:del>
      </w:ins>
      <w:ins w:id="975" w:author="Lara Sparapani de Magalhães" w:date="2021-11-19T10:19:00Z">
        <w:del w:id="976" w:author="Mariana Piovesan Ramos | Vieira Rezende" w:date="2021-11-19T14:37:00Z">
          <w:r w:rsidR="00426DF3" w:rsidRPr="000569DC" w:rsidDel="00255351">
            <w:rPr>
              <w:sz w:val="20"/>
              <w:szCs w:val="20"/>
            </w:rPr>
            <w:delText xml:space="preserve">Corporativos” a ser </w:delText>
          </w:r>
        </w:del>
      </w:ins>
      <w:ins w:id="977" w:author="Lara Sparapani de Magalhães" w:date="2021-11-19T10:20:00Z">
        <w:del w:id="978" w:author="Mariana Piovesan Ramos | Vieira Rezende" w:date="2021-11-19T14:37:00Z">
          <w:r w:rsidR="00426DF3" w:rsidRPr="000569DC" w:rsidDel="00255351">
            <w:rPr>
              <w:sz w:val="20"/>
              <w:szCs w:val="20"/>
            </w:rPr>
            <w:delText>celebrado</w:delText>
          </w:r>
        </w:del>
      </w:ins>
      <w:ins w:id="979" w:author="Lara Sparapani de Magalhães" w:date="2021-11-19T10:19:00Z">
        <w:del w:id="980" w:author="Mariana Piovesan Ramos | Vieira Rezende" w:date="2021-11-19T14:37:00Z">
          <w:r w:rsidR="00426DF3" w:rsidRPr="000569DC" w:rsidDel="00255351">
            <w:rPr>
              <w:sz w:val="20"/>
              <w:szCs w:val="20"/>
            </w:rPr>
            <w:delText xml:space="preserve"> entre a Emissora e a CER</w:delText>
          </w:r>
        </w:del>
      </w:ins>
      <w:ins w:id="981" w:author="Lara Sparapani de Magalhães" w:date="2021-11-19T10:20:00Z">
        <w:del w:id="982" w:author="Mariana Piovesan Ramos | Vieira Rezende" w:date="2021-11-19T14:37:00Z">
          <w:r w:rsidR="00426DF3" w:rsidRPr="000569DC" w:rsidDel="00255351">
            <w:rPr>
              <w:sz w:val="20"/>
              <w:szCs w:val="20"/>
            </w:rPr>
            <w:delText xml:space="preserve"> – Companhia de Energias Renováveis</w:delText>
          </w:r>
        </w:del>
      </w:ins>
      <w:r w:rsidR="005F69BC" w:rsidRPr="000569DC">
        <w:rPr>
          <w:sz w:val="20"/>
          <w:szCs w:val="20"/>
        </w:rPr>
        <w:t>,</w:t>
      </w:r>
      <w:r w:rsidR="00233F17" w:rsidRPr="000569DC">
        <w:rPr>
          <w:sz w:val="20"/>
          <w:szCs w:val="20"/>
        </w:rPr>
        <w:t xml:space="preserve"> </w:t>
      </w:r>
      <w:r w:rsidR="00925304" w:rsidRPr="000569DC">
        <w:rPr>
          <w:sz w:val="20"/>
          <w:szCs w:val="20"/>
        </w:rPr>
        <w:t>e futuros</w:t>
      </w:r>
      <w:r w:rsidR="00D71997" w:rsidRPr="000569DC">
        <w:rPr>
          <w:sz w:val="20"/>
          <w:szCs w:val="20"/>
        </w:rPr>
        <w:t xml:space="preserve"> que atendam cumulativamente os seguintes critérios </w:t>
      </w:r>
      <w:r w:rsidR="00D71997" w:rsidRPr="000569DC">
        <w:rPr>
          <w:i/>
          <w:iCs/>
          <w:sz w:val="20"/>
          <w:szCs w:val="20"/>
        </w:rPr>
        <w:t>(</w:t>
      </w:r>
      <w:r w:rsidR="00AB39FC" w:rsidRPr="000569DC">
        <w:rPr>
          <w:i/>
          <w:iCs/>
          <w:sz w:val="20"/>
          <w:szCs w:val="20"/>
        </w:rPr>
        <w:t>a</w:t>
      </w:r>
      <w:r w:rsidR="00D71997" w:rsidRPr="000569DC">
        <w:rPr>
          <w:i/>
          <w:iCs/>
          <w:sz w:val="20"/>
          <w:szCs w:val="20"/>
        </w:rPr>
        <w:t>)</w:t>
      </w:r>
      <w:r w:rsidR="00D71997" w:rsidRPr="000569DC">
        <w:rPr>
          <w:sz w:val="20"/>
          <w:szCs w:val="20"/>
        </w:rPr>
        <w:t xml:space="preserve"> os termos e condições do respectivo contrato estão alinhados com e refletem incondicionalmente as práticas e condições adotadas pelo mercado para o tipo de serviço a que se refere, especialmente com relação aos valores envolvidos e forma de pagamento, e </w:t>
      </w:r>
      <w:r w:rsidR="00D71997" w:rsidRPr="000569DC">
        <w:rPr>
          <w:i/>
          <w:iCs/>
          <w:sz w:val="20"/>
          <w:szCs w:val="20"/>
        </w:rPr>
        <w:t>(</w:t>
      </w:r>
      <w:r w:rsidR="00AB39FC" w:rsidRPr="000569DC">
        <w:rPr>
          <w:i/>
          <w:iCs/>
          <w:sz w:val="20"/>
          <w:szCs w:val="20"/>
        </w:rPr>
        <w:t>b</w:t>
      </w:r>
      <w:r w:rsidR="00D71997" w:rsidRPr="000569DC">
        <w:rPr>
          <w:i/>
          <w:iCs/>
          <w:sz w:val="20"/>
          <w:szCs w:val="20"/>
        </w:rPr>
        <w:t>)</w:t>
      </w:r>
      <w:r w:rsidR="00D71997" w:rsidRPr="000569DC">
        <w:rPr>
          <w:sz w:val="20"/>
          <w:szCs w:val="20"/>
        </w:rPr>
        <w:t xml:space="preserve"> o valor total </w:t>
      </w:r>
      <w:r w:rsidR="000E766E" w:rsidRPr="000569DC">
        <w:rPr>
          <w:sz w:val="20"/>
          <w:szCs w:val="20"/>
        </w:rPr>
        <w:t xml:space="preserve">a ser pago nos termos dos contratos futuros não supere o montante </w:t>
      </w:r>
      <w:r w:rsidR="00D71997" w:rsidRPr="000569DC">
        <w:rPr>
          <w:sz w:val="20"/>
          <w:szCs w:val="20"/>
        </w:rPr>
        <w:t xml:space="preserve">individual ou agregado </w:t>
      </w:r>
      <w:r w:rsidR="000E766E" w:rsidRPr="000569DC">
        <w:rPr>
          <w:sz w:val="20"/>
          <w:szCs w:val="20"/>
        </w:rPr>
        <w:t xml:space="preserve">de </w:t>
      </w:r>
      <w:r w:rsidR="00D71997" w:rsidRPr="000569DC">
        <w:rPr>
          <w:sz w:val="20"/>
          <w:szCs w:val="20"/>
        </w:rPr>
        <w:t>R$</w:t>
      </w:r>
      <w:r w:rsidR="00D71997" w:rsidRPr="000569DC">
        <w:rPr>
          <w:spacing w:val="-19"/>
          <w:sz w:val="20"/>
          <w:szCs w:val="20"/>
        </w:rPr>
        <w:t xml:space="preserve"> </w:t>
      </w:r>
      <w:r w:rsidR="00D71997" w:rsidRPr="000569DC">
        <w:rPr>
          <w:sz w:val="20"/>
          <w:szCs w:val="20"/>
        </w:rPr>
        <w:t>4.000.000,00</w:t>
      </w:r>
      <w:r w:rsidR="00D71997" w:rsidRPr="000569DC">
        <w:rPr>
          <w:spacing w:val="-19"/>
          <w:sz w:val="20"/>
          <w:szCs w:val="20"/>
        </w:rPr>
        <w:t xml:space="preserve"> </w:t>
      </w:r>
      <w:r w:rsidR="00D71997" w:rsidRPr="000569DC">
        <w:rPr>
          <w:sz w:val="20"/>
          <w:szCs w:val="20"/>
        </w:rPr>
        <w:t>(quatro</w:t>
      </w:r>
      <w:r w:rsidR="00D71997" w:rsidRPr="000569DC">
        <w:rPr>
          <w:spacing w:val="-19"/>
          <w:sz w:val="20"/>
          <w:szCs w:val="20"/>
        </w:rPr>
        <w:t xml:space="preserve"> </w:t>
      </w:r>
      <w:r w:rsidR="00D71997" w:rsidRPr="000569DC">
        <w:rPr>
          <w:sz w:val="20"/>
          <w:szCs w:val="20"/>
        </w:rPr>
        <w:t>milhão</w:t>
      </w:r>
      <w:r w:rsidR="00D71997" w:rsidRPr="000569DC">
        <w:rPr>
          <w:spacing w:val="-22"/>
          <w:sz w:val="20"/>
          <w:szCs w:val="20"/>
        </w:rPr>
        <w:t xml:space="preserve"> </w:t>
      </w:r>
      <w:r w:rsidR="00D71997" w:rsidRPr="000569DC">
        <w:rPr>
          <w:sz w:val="20"/>
          <w:szCs w:val="20"/>
        </w:rPr>
        <w:t>de</w:t>
      </w:r>
      <w:r w:rsidR="00D71997" w:rsidRPr="000569DC">
        <w:rPr>
          <w:spacing w:val="-21"/>
          <w:sz w:val="20"/>
          <w:szCs w:val="20"/>
        </w:rPr>
        <w:t xml:space="preserve"> </w:t>
      </w:r>
      <w:r w:rsidR="00D71997" w:rsidRPr="000569DC">
        <w:rPr>
          <w:sz w:val="20"/>
          <w:szCs w:val="20"/>
        </w:rPr>
        <w:t>reais)</w:t>
      </w:r>
      <w:r w:rsidR="00D71997" w:rsidRPr="000569DC">
        <w:rPr>
          <w:spacing w:val="-19"/>
          <w:sz w:val="20"/>
          <w:szCs w:val="20"/>
        </w:rPr>
        <w:t xml:space="preserve"> </w:t>
      </w:r>
      <w:r w:rsidR="00D71997" w:rsidRPr="000569DC">
        <w:rPr>
          <w:sz w:val="20"/>
          <w:szCs w:val="20"/>
        </w:rPr>
        <w:t>ou</w:t>
      </w:r>
      <w:r w:rsidR="00D71997" w:rsidRPr="000569DC">
        <w:rPr>
          <w:spacing w:val="-19"/>
          <w:sz w:val="20"/>
          <w:szCs w:val="20"/>
        </w:rPr>
        <w:t xml:space="preserve"> </w:t>
      </w:r>
      <w:r w:rsidR="00D71997" w:rsidRPr="000569DC">
        <w:rPr>
          <w:sz w:val="20"/>
          <w:szCs w:val="20"/>
        </w:rPr>
        <w:t>seu</w:t>
      </w:r>
      <w:r w:rsidR="00D71997" w:rsidRPr="000569DC">
        <w:rPr>
          <w:spacing w:val="-18"/>
          <w:sz w:val="20"/>
          <w:szCs w:val="20"/>
        </w:rPr>
        <w:t xml:space="preserve"> </w:t>
      </w:r>
      <w:r w:rsidR="00D71997" w:rsidRPr="000569DC">
        <w:rPr>
          <w:sz w:val="20"/>
          <w:szCs w:val="20"/>
        </w:rPr>
        <w:t>equivalente em outras moedas, valor este a ser anualmente corrigido pelo IPCA a partir da Data de Emissão</w:t>
      </w:r>
      <w:r w:rsidRPr="000569DC">
        <w:rPr>
          <w:sz w:val="20"/>
          <w:szCs w:val="20"/>
        </w:rPr>
        <w:t>;</w:t>
      </w:r>
      <w:r w:rsidR="00E741C2" w:rsidRPr="000569DC">
        <w:rPr>
          <w:sz w:val="20"/>
          <w:szCs w:val="20"/>
        </w:rPr>
        <w:t xml:space="preserve"> e/ou</w:t>
      </w:r>
      <w:r w:rsidR="00AB39FC" w:rsidRPr="000569DC">
        <w:rPr>
          <w:sz w:val="20"/>
          <w:szCs w:val="20"/>
        </w:rPr>
        <w:t xml:space="preserve"> </w:t>
      </w:r>
    </w:p>
    <w:p w14:paraId="47670BEA" w14:textId="77777777" w:rsidR="000A115D" w:rsidRPr="000569DC" w:rsidRDefault="000A115D">
      <w:pPr>
        <w:pStyle w:val="PargrafodaLista"/>
        <w:spacing w:line="276" w:lineRule="auto"/>
        <w:rPr>
          <w:sz w:val="20"/>
          <w:szCs w:val="20"/>
        </w:rPr>
        <w:pPrChange w:id="983" w:author="Mariana Piovesan Ramos | Vieira Rezende" w:date="2021-11-19T20:13:00Z">
          <w:pPr>
            <w:pStyle w:val="PargrafodaLista"/>
            <w:spacing w:line="317" w:lineRule="auto"/>
          </w:pPr>
        </w:pPrChange>
      </w:pPr>
    </w:p>
    <w:p w14:paraId="5740DEC2" w14:textId="77777777" w:rsidR="000A115D" w:rsidRPr="000569DC" w:rsidRDefault="0040318D">
      <w:pPr>
        <w:pStyle w:val="PargrafodaLista"/>
        <w:numPr>
          <w:ilvl w:val="0"/>
          <w:numId w:val="11"/>
        </w:numPr>
        <w:tabs>
          <w:tab w:val="left" w:pos="1122"/>
        </w:tabs>
        <w:spacing w:line="276" w:lineRule="auto"/>
        <w:ind w:left="0" w:right="-66" w:firstLine="0"/>
        <w:rPr>
          <w:sz w:val="20"/>
          <w:szCs w:val="20"/>
        </w:rPr>
        <w:pPrChange w:id="984" w:author="Mariana Piovesan Ramos | Vieira Rezende" w:date="2021-11-19T20:13:00Z">
          <w:pPr>
            <w:pStyle w:val="PargrafodaLista"/>
            <w:numPr>
              <w:numId w:val="11"/>
            </w:numPr>
            <w:tabs>
              <w:tab w:val="left" w:pos="1122"/>
            </w:tabs>
            <w:spacing w:line="317" w:lineRule="auto"/>
            <w:ind w:left="0" w:right="-66" w:hanging="644"/>
          </w:pPr>
        </w:pPrChange>
      </w:pPr>
      <w:r w:rsidRPr="000569DC">
        <w:rPr>
          <w:sz w:val="20"/>
          <w:szCs w:val="20"/>
        </w:rPr>
        <w:t xml:space="preserve">não renovação da Fiança Bancária com </w:t>
      </w:r>
      <w:r w:rsidR="00490164" w:rsidRPr="000569DC">
        <w:rPr>
          <w:sz w:val="20"/>
          <w:szCs w:val="20"/>
        </w:rPr>
        <w:t>3</w:t>
      </w:r>
      <w:r w:rsidRPr="000569DC">
        <w:rPr>
          <w:sz w:val="20"/>
          <w:szCs w:val="20"/>
        </w:rPr>
        <w:t>0 (</w:t>
      </w:r>
      <w:r w:rsidR="00490164" w:rsidRPr="000569DC">
        <w:rPr>
          <w:sz w:val="20"/>
          <w:szCs w:val="20"/>
        </w:rPr>
        <w:t>trinta</w:t>
      </w:r>
      <w:r w:rsidRPr="000569DC">
        <w:rPr>
          <w:sz w:val="20"/>
          <w:szCs w:val="20"/>
        </w:rPr>
        <w:t>) dias de antecedência ao término do seu prazo de vigência</w:t>
      </w:r>
      <w:r w:rsidR="008002CB" w:rsidRPr="000569DC">
        <w:rPr>
          <w:sz w:val="20"/>
          <w:szCs w:val="20"/>
        </w:rPr>
        <w:t>.</w:t>
      </w:r>
    </w:p>
    <w:p w14:paraId="6EAE8EA4" w14:textId="77777777" w:rsidR="00237E9B" w:rsidRPr="000569DC" w:rsidRDefault="00237E9B">
      <w:pPr>
        <w:pStyle w:val="PargrafodaLista"/>
        <w:tabs>
          <w:tab w:val="left" w:pos="1122"/>
        </w:tabs>
        <w:spacing w:line="276" w:lineRule="auto"/>
        <w:ind w:left="0" w:right="-66"/>
        <w:rPr>
          <w:sz w:val="20"/>
          <w:szCs w:val="20"/>
        </w:rPr>
        <w:pPrChange w:id="985" w:author="Mariana Piovesan Ramos | Vieira Rezende" w:date="2021-11-19T20:13:00Z">
          <w:pPr>
            <w:pStyle w:val="PargrafodaLista"/>
            <w:tabs>
              <w:tab w:val="left" w:pos="1122"/>
            </w:tabs>
            <w:spacing w:line="317" w:lineRule="auto"/>
            <w:ind w:left="0" w:right="-66"/>
          </w:pPr>
        </w:pPrChange>
      </w:pPr>
    </w:p>
    <w:p w14:paraId="39A3256F" w14:textId="748FF59C" w:rsidR="000A115D" w:rsidRPr="000569DC" w:rsidRDefault="00237E9B">
      <w:pPr>
        <w:pStyle w:val="PargrafodaLista"/>
        <w:numPr>
          <w:ilvl w:val="2"/>
          <w:numId w:val="13"/>
        </w:numPr>
        <w:tabs>
          <w:tab w:val="left" w:pos="1199"/>
        </w:tabs>
        <w:spacing w:line="276" w:lineRule="auto"/>
        <w:ind w:left="0" w:right="-66" w:firstLine="0"/>
        <w:rPr>
          <w:sz w:val="20"/>
          <w:szCs w:val="20"/>
        </w:rPr>
        <w:pPrChange w:id="986" w:author="Mariana Piovesan Ramos | Vieira Rezende" w:date="2021-11-19T20:13:00Z">
          <w:pPr>
            <w:pStyle w:val="PargrafodaLista"/>
            <w:numPr>
              <w:ilvl w:val="2"/>
              <w:numId w:val="13"/>
            </w:numPr>
            <w:tabs>
              <w:tab w:val="left" w:pos="1199"/>
            </w:tabs>
            <w:spacing w:line="317" w:lineRule="auto"/>
            <w:ind w:left="0" w:right="-66" w:hanging="720"/>
          </w:pPr>
        </w:pPrChange>
      </w:pPr>
      <w:r w:rsidRPr="000569DC">
        <w:rPr>
          <w:sz w:val="20"/>
          <w:szCs w:val="20"/>
        </w:rPr>
        <w:t>Para fins desta Escritura de Emissão “</w:t>
      </w:r>
      <w:r w:rsidRPr="000569DC">
        <w:rPr>
          <w:sz w:val="20"/>
          <w:szCs w:val="20"/>
          <w:u w:val="single"/>
        </w:rPr>
        <w:t>Efeito Adverso Relevante</w:t>
      </w:r>
      <w:r w:rsidRPr="000569DC">
        <w:rPr>
          <w:sz w:val="20"/>
          <w:szCs w:val="20"/>
        </w:rPr>
        <w:t xml:space="preserve">” significa qualquer </w:t>
      </w:r>
      <w:r w:rsidR="00925304" w:rsidRPr="000569DC">
        <w:rPr>
          <w:sz w:val="20"/>
          <w:szCs w:val="20"/>
        </w:rPr>
        <w:t xml:space="preserve">evento, </w:t>
      </w:r>
      <w:r w:rsidRPr="000569DC">
        <w:rPr>
          <w:sz w:val="20"/>
          <w:szCs w:val="20"/>
        </w:rPr>
        <w:t>ato, fato ou acontecimento que (a)</w:t>
      </w:r>
      <w:r w:rsidRPr="000569DC">
        <w:rPr>
          <w:spacing w:val="1"/>
          <w:sz w:val="20"/>
          <w:szCs w:val="20"/>
        </w:rPr>
        <w:t xml:space="preserve"> </w:t>
      </w:r>
      <w:r w:rsidRPr="000569DC">
        <w:rPr>
          <w:sz w:val="20"/>
          <w:szCs w:val="20"/>
        </w:rPr>
        <w:t>implique</w:t>
      </w:r>
      <w:r w:rsidRPr="000569DC">
        <w:rPr>
          <w:spacing w:val="-14"/>
          <w:sz w:val="20"/>
          <w:szCs w:val="20"/>
        </w:rPr>
        <w:t xml:space="preserve"> </w:t>
      </w:r>
      <w:r w:rsidRPr="000569DC">
        <w:rPr>
          <w:sz w:val="20"/>
          <w:szCs w:val="20"/>
        </w:rPr>
        <w:t>renúncia</w:t>
      </w:r>
      <w:r w:rsidRPr="000569DC">
        <w:rPr>
          <w:spacing w:val="-12"/>
          <w:sz w:val="20"/>
          <w:szCs w:val="20"/>
        </w:rPr>
        <w:t xml:space="preserve"> </w:t>
      </w:r>
      <w:r w:rsidRPr="000569DC">
        <w:rPr>
          <w:sz w:val="20"/>
          <w:szCs w:val="20"/>
        </w:rPr>
        <w:t>de</w:t>
      </w:r>
      <w:r w:rsidRPr="000569DC">
        <w:rPr>
          <w:spacing w:val="-14"/>
          <w:sz w:val="20"/>
          <w:szCs w:val="20"/>
        </w:rPr>
        <w:t xml:space="preserve"> </w:t>
      </w:r>
      <w:r w:rsidRPr="000569DC">
        <w:rPr>
          <w:sz w:val="20"/>
          <w:szCs w:val="20"/>
        </w:rPr>
        <w:t>direitos</w:t>
      </w:r>
      <w:r w:rsidRPr="000569DC">
        <w:rPr>
          <w:spacing w:val="-11"/>
          <w:sz w:val="20"/>
          <w:szCs w:val="20"/>
        </w:rPr>
        <w:t xml:space="preserve"> </w:t>
      </w:r>
      <w:r w:rsidRPr="000569DC">
        <w:rPr>
          <w:sz w:val="20"/>
          <w:szCs w:val="20"/>
        </w:rPr>
        <w:t>por</w:t>
      </w:r>
      <w:r w:rsidRPr="000569DC">
        <w:rPr>
          <w:spacing w:val="-14"/>
          <w:sz w:val="20"/>
          <w:szCs w:val="20"/>
        </w:rPr>
        <w:t xml:space="preserve"> </w:t>
      </w:r>
      <w:r w:rsidRPr="000569DC">
        <w:rPr>
          <w:sz w:val="20"/>
          <w:szCs w:val="20"/>
        </w:rPr>
        <w:t>parte da</w:t>
      </w:r>
      <w:r w:rsidRPr="000569DC">
        <w:rPr>
          <w:spacing w:val="-17"/>
          <w:sz w:val="20"/>
          <w:szCs w:val="20"/>
        </w:rPr>
        <w:t xml:space="preserve"> </w:t>
      </w:r>
      <w:r w:rsidRPr="000569DC">
        <w:rPr>
          <w:sz w:val="20"/>
          <w:szCs w:val="20"/>
        </w:rPr>
        <w:t>Emissora</w:t>
      </w:r>
      <w:r w:rsidRPr="000569DC">
        <w:rPr>
          <w:spacing w:val="-15"/>
          <w:sz w:val="20"/>
          <w:szCs w:val="20"/>
        </w:rPr>
        <w:t xml:space="preserve"> </w:t>
      </w:r>
      <w:r w:rsidRPr="000569DC">
        <w:rPr>
          <w:sz w:val="20"/>
          <w:szCs w:val="20"/>
        </w:rPr>
        <w:t>que</w:t>
      </w:r>
      <w:r w:rsidRPr="000569DC">
        <w:rPr>
          <w:spacing w:val="-17"/>
          <w:sz w:val="20"/>
          <w:szCs w:val="20"/>
        </w:rPr>
        <w:t xml:space="preserve"> </w:t>
      </w:r>
      <w:r w:rsidRPr="000569DC">
        <w:rPr>
          <w:sz w:val="20"/>
          <w:szCs w:val="20"/>
        </w:rPr>
        <w:t>afete</w:t>
      </w:r>
      <w:r w:rsidRPr="000569DC">
        <w:rPr>
          <w:spacing w:val="-17"/>
          <w:sz w:val="20"/>
          <w:szCs w:val="20"/>
        </w:rPr>
        <w:t xml:space="preserve"> </w:t>
      </w:r>
      <w:r w:rsidRPr="000569DC">
        <w:rPr>
          <w:sz w:val="20"/>
          <w:szCs w:val="20"/>
        </w:rPr>
        <w:t>a</w:t>
      </w:r>
      <w:r w:rsidRPr="000569DC">
        <w:rPr>
          <w:spacing w:val="-13"/>
          <w:sz w:val="20"/>
          <w:szCs w:val="20"/>
        </w:rPr>
        <w:t xml:space="preserve"> </w:t>
      </w:r>
      <w:r w:rsidRPr="000569DC">
        <w:rPr>
          <w:sz w:val="20"/>
          <w:szCs w:val="20"/>
        </w:rPr>
        <w:t>capacidade</w:t>
      </w:r>
      <w:r w:rsidRPr="000569DC">
        <w:rPr>
          <w:spacing w:val="-18"/>
          <w:sz w:val="20"/>
          <w:szCs w:val="20"/>
        </w:rPr>
        <w:t xml:space="preserve"> </w:t>
      </w:r>
      <w:r w:rsidRPr="000569DC">
        <w:rPr>
          <w:sz w:val="20"/>
          <w:szCs w:val="20"/>
        </w:rPr>
        <w:t>de</w:t>
      </w:r>
      <w:r w:rsidRPr="000569DC">
        <w:rPr>
          <w:spacing w:val="-17"/>
          <w:sz w:val="20"/>
          <w:szCs w:val="20"/>
        </w:rPr>
        <w:t xml:space="preserve"> </w:t>
      </w:r>
      <w:r w:rsidRPr="000569DC">
        <w:rPr>
          <w:sz w:val="20"/>
          <w:szCs w:val="20"/>
        </w:rPr>
        <w:t>pagamento</w:t>
      </w:r>
      <w:r w:rsidRPr="000569DC">
        <w:rPr>
          <w:spacing w:val="-19"/>
          <w:sz w:val="20"/>
          <w:szCs w:val="20"/>
        </w:rPr>
        <w:t xml:space="preserve"> </w:t>
      </w:r>
      <w:r w:rsidRPr="000569DC">
        <w:rPr>
          <w:sz w:val="20"/>
          <w:szCs w:val="20"/>
        </w:rPr>
        <w:t>do</w:t>
      </w:r>
      <w:r w:rsidRPr="000569DC">
        <w:rPr>
          <w:spacing w:val="-19"/>
          <w:sz w:val="20"/>
          <w:szCs w:val="20"/>
        </w:rPr>
        <w:t xml:space="preserve"> </w:t>
      </w:r>
      <w:r w:rsidRPr="000569DC">
        <w:rPr>
          <w:sz w:val="20"/>
          <w:szCs w:val="20"/>
        </w:rPr>
        <w:t>Projeto;</w:t>
      </w:r>
      <w:r w:rsidRPr="000569DC">
        <w:rPr>
          <w:spacing w:val="-14"/>
          <w:sz w:val="20"/>
          <w:szCs w:val="20"/>
        </w:rPr>
        <w:t xml:space="preserve"> </w:t>
      </w:r>
      <w:r w:rsidRPr="000569DC">
        <w:rPr>
          <w:sz w:val="20"/>
          <w:szCs w:val="20"/>
        </w:rPr>
        <w:t>(b)</w:t>
      </w:r>
      <w:r w:rsidRPr="000569DC">
        <w:rPr>
          <w:spacing w:val="4"/>
          <w:sz w:val="20"/>
          <w:szCs w:val="20"/>
        </w:rPr>
        <w:t xml:space="preserve"> </w:t>
      </w:r>
      <w:r w:rsidRPr="000569DC">
        <w:rPr>
          <w:sz w:val="20"/>
          <w:szCs w:val="20"/>
        </w:rPr>
        <w:t>individualmente ou em conjunto com outros, afetem de modo adverso</w:t>
      </w:r>
      <w:r w:rsidRPr="000569DC">
        <w:rPr>
          <w:spacing w:val="-15"/>
          <w:sz w:val="20"/>
          <w:szCs w:val="20"/>
        </w:rPr>
        <w:t xml:space="preserve"> </w:t>
      </w:r>
      <w:r w:rsidRPr="000569DC">
        <w:rPr>
          <w:sz w:val="20"/>
          <w:szCs w:val="20"/>
        </w:rPr>
        <w:t>e</w:t>
      </w:r>
      <w:r w:rsidRPr="000569DC">
        <w:rPr>
          <w:spacing w:val="-14"/>
          <w:sz w:val="20"/>
          <w:szCs w:val="20"/>
        </w:rPr>
        <w:t xml:space="preserve"> </w:t>
      </w:r>
      <w:r w:rsidRPr="000569DC">
        <w:rPr>
          <w:sz w:val="20"/>
          <w:szCs w:val="20"/>
        </w:rPr>
        <w:t>relevante</w:t>
      </w:r>
      <w:r w:rsidRPr="000569DC">
        <w:rPr>
          <w:spacing w:val="-16"/>
          <w:sz w:val="20"/>
          <w:szCs w:val="20"/>
        </w:rPr>
        <w:t xml:space="preserve"> </w:t>
      </w:r>
      <w:r w:rsidRPr="000569DC">
        <w:rPr>
          <w:sz w:val="20"/>
          <w:szCs w:val="20"/>
        </w:rPr>
        <w:t>(1)</w:t>
      </w:r>
      <w:r w:rsidRPr="000569DC">
        <w:rPr>
          <w:spacing w:val="2"/>
          <w:sz w:val="20"/>
          <w:szCs w:val="20"/>
        </w:rPr>
        <w:t xml:space="preserve"> </w:t>
      </w:r>
      <w:r w:rsidRPr="000569DC">
        <w:rPr>
          <w:sz w:val="20"/>
          <w:szCs w:val="20"/>
        </w:rPr>
        <w:t>o</w:t>
      </w:r>
      <w:r w:rsidRPr="000569DC">
        <w:rPr>
          <w:spacing w:val="-16"/>
          <w:sz w:val="20"/>
          <w:szCs w:val="20"/>
        </w:rPr>
        <w:t xml:space="preserve"> </w:t>
      </w:r>
      <w:r w:rsidRPr="000569DC">
        <w:rPr>
          <w:sz w:val="20"/>
          <w:szCs w:val="20"/>
        </w:rPr>
        <w:t>Projeto,</w:t>
      </w:r>
      <w:r w:rsidRPr="000569DC">
        <w:rPr>
          <w:spacing w:val="-14"/>
          <w:sz w:val="20"/>
          <w:szCs w:val="20"/>
        </w:rPr>
        <w:t xml:space="preserve"> </w:t>
      </w:r>
      <w:r w:rsidRPr="000569DC">
        <w:rPr>
          <w:sz w:val="20"/>
          <w:szCs w:val="20"/>
        </w:rPr>
        <w:t>os</w:t>
      </w:r>
      <w:r w:rsidRPr="000569DC">
        <w:rPr>
          <w:spacing w:val="-14"/>
          <w:sz w:val="20"/>
          <w:szCs w:val="20"/>
        </w:rPr>
        <w:t xml:space="preserve"> </w:t>
      </w:r>
      <w:r w:rsidRPr="000569DC">
        <w:rPr>
          <w:sz w:val="20"/>
          <w:szCs w:val="20"/>
        </w:rPr>
        <w:t>negócios,</w:t>
      </w:r>
      <w:r w:rsidRPr="000569DC">
        <w:rPr>
          <w:spacing w:val="-14"/>
          <w:sz w:val="20"/>
          <w:szCs w:val="20"/>
        </w:rPr>
        <w:t xml:space="preserve"> </w:t>
      </w:r>
      <w:r w:rsidRPr="000569DC">
        <w:rPr>
          <w:sz w:val="20"/>
          <w:szCs w:val="20"/>
        </w:rPr>
        <w:t>as</w:t>
      </w:r>
      <w:r w:rsidRPr="000569DC">
        <w:rPr>
          <w:spacing w:val="-13"/>
          <w:sz w:val="20"/>
          <w:szCs w:val="20"/>
        </w:rPr>
        <w:t xml:space="preserve"> </w:t>
      </w:r>
      <w:r w:rsidRPr="000569DC">
        <w:rPr>
          <w:sz w:val="20"/>
          <w:szCs w:val="20"/>
        </w:rPr>
        <w:t>operações, a situação econômico-financeira, a reputação</w:t>
      </w:r>
      <w:r w:rsidRPr="000569DC">
        <w:rPr>
          <w:spacing w:val="-15"/>
          <w:sz w:val="20"/>
          <w:szCs w:val="20"/>
        </w:rPr>
        <w:t xml:space="preserve"> </w:t>
      </w:r>
      <w:r w:rsidRPr="000569DC">
        <w:rPr>
          <w:sz w:val="20"/>
          <w:szCs w:val="20"/>
        </w:rPr>
        <w:t>ou</w:t>
      </w:r>
      <w:r w:rsidRPr="000569DC">
        <w:rPr>
          <w:spacing w:val="-12"/>
          <w:sz w:val="20"/>
          <w:szCs w:val="20"/>
        </w:rPr>
        <w:t xml:space="preserve"> </w:t>
      </w:r>
      <w:r w:rsidRPr="000569DC">
        <w:rPr>
          <w:sz w:val="20"/>
          <w:szCs w:val="20"/>
        </w:rPr>
        <w:t>os</w:t>
      </w:r>
      <w:r w:rsidRPr="000569DC">
        <w:rPr>
          <w:spacing w:val="-11"/>
          <w:sz w:val="20"/>
          <w:szCs w:val="20"/>
        </w:rPr>
        <w:t xml:space="preserve"> </w:t>
      </w:r>
      <w:r w:rsidRPr="000569DC">
        <w:rPr>
          <w:sz w:val="20"/>
          <w:szCs w:val="20"/>
        </w:rPr>
        <w:t>resultados</w:t>
      </w:r>
      <w:r w:rsidRPr="000569DC">
        <w:rPr>
          <w:spacing w:val="-14"/>
          <w:sz w:val="20"/>
          <w:szCs w:val="20"/>
        </w:rPr>
        <w:t xml:space="preserve"> </w:t>
      </w:r>
      <w:r w:rsidRPr="000569DC">
        <w:rPr>
          <w:sz w:val="20"/>
          <w:szCs w:val="20"/>
        </w:rPr>
        <w:t>da</w:t>
      </w:r>
      <w:r w:rsidRPr="000569DC">
        <w:rPr>
          <w:spacing w:val="-13"/>
          <w:sz w:val="20"/>
          <w:szCs w:val="20"/>
        </w:rPr>
        <w:t xml:space="preserve"> </w:t>
      </w:r>
      <w:r w:rsidRPr="000569DC">
        <w:rPr>
          <w:sz w:val="20"/>
          <w:szCs w:val="20"/>
        </w:rPr>
        <w:t>Emissora, (2)</w:t>
      </w:r>
      <w:r w:rsidRPr="000569DC">
        <w:rPr>
          <w:spacing w:val="-3"/>
          <w:sz w:val="20"/>
          <w:szCs w:val="20"/>
        </w:rPr>
        <w:t xml:space="preserve"> </w:t>
      </w:r>
      <w:r w:rsidRPr="000569DC">
        <w:rPr>
          <w:sz w:val="20"/>
          <w:szCs w:val="20"/>
        </w:rPr>
        <w:t>a</w:t>
      </w:r>
      <w:r w:rsidRPr="000569DC">
        <w:rPr>
          <w:spacing w:val="-5"/>
          <w:sz w:val="20"/>
          <w:szCs w:val="20"/>
        </w:rPr>
        <w:t xml:space="preserve"> </w:t>
      </w:r>
      <w:r w:rsidRPr="000569DC">
        <w:rPr>
          <w:sz w:val="20"/>
          <w:szCs w:val="20"/>
        </w:rPr>
        <w:t>validade</w:t>
      </w:r>
      <w:r w:rsidRPr="000569DC">
        <w:rPr>
          <w:spacing w:val="-7"/>
          <w:sz w:val="20"/>
          <w:szCs w:val="20"/>
        </w:rPr>
        <w:t xml:space="preserve"> </w:t>
      </w:r>
      <w:r w:rsidRPr="000569DC">
        <w:rPr>
          <w:sz w:val="20"/>
          <w:szCs w:val="20"/>
        </w:rPr>
        <w:t>ou</w:t>
      </w:r>
      <w:r w:rsidRPr="000569DC">
        <w:rPr>
          <w:spacing w:val="-5"/>
          <w:sz w:val="20"/>
          <w:szCs w:val="20"/>
        </w:rPr>
        <w:t xml:space="preserve"> </w:t>
      </w:r>
      <w:r w:rsidRPr="000569DC">
        <w:rPr>
          <w:sz w:val="20"/>
          <w:szCs w:val="20"/>
        </w:rPr>
        <w:t>exequibilidade</w:t>
      </w:r>
      <w:r w:rsidRPr="000569DC">
        <w:rPr>
          <w:spacing w:val="-7"/>
          <w:sz w:val="20"/>
          <w:szCs w:val="20"/>
        </w:rPr>
        <w:t xml:space="preserve"> </w:t>
      </w:r>
      <w:r w:rsidRPr="000569DC">
        <w:rPr>
          <w:sz w:val="20"/>
          <w:szCs w:val="20"/>
        </w:rPr>
        <w:t>dos</w:t>
      </w:r>
      <w:r w:rsidRPr="000569DC">
        <w:rPr>
          <w:spacing w:val="-6"/>
          <w:sz w:val="20"/>
          <w:szCs w:val="20"/>
        </w:rPr>
        <w:t xml:space="preserve"> </w:t>
      </w:r>
      <w:r w:rsidRPr="000569DC">
        <w:rPr>
          <w:sz w:val="20"/>
          <w:szCs w:val="20"/>
        </w:rPr>
        <w:t>documentos</w:t>
      </w:r>
      <w:r w:rsidRPr="000569DC">
        <w:rPr>
          <w:spacing w:val="-6"/>
          <w:sz w:val="20"/>
          <w:szCs w:val="20"/>
        </w:rPr>
        <w:t xml:space="preserve"> </w:t>
      </w:r>
      <w:r w:rsidRPr="000569DC">
        <w:rPr>
          <w:sz w:val="20"/>
          <w:szCs w:val="20"/>
        </w:rPr>
        <w:t>relacionados</w:t>
      </w:r>
      <w:r w:rsidRPr="000569DC">
        <w:rPr>
          <w:spacing w:val="-6"/>
          <w:sz w:val="20"/>
          <w:szCs w:val="20"/>
        </w:rPr>
        <w:t xml:space="preserve"> </w:t>
      </w:r>
      <w:r w:rsidRPr="000569DC">
        <w:rPr>
          <w:sz w:val="20"/>
          <w:szCs w:val="20"/>
        </w:rPr>
        <w:t>às</w:t>
      </w:r>
      <w:r w:rsidRPr="000569DC">
        <w:rPr>
          <w:spacing w:val="-6"/>
          <w:sz w:val="20"/>
          <w:szCs w:val="20"/>
        </w:rPr>
        <w:t xml:space="preserve"> </w:t>
      </w:r>
      <w:r w:rsidRPr="000569DC">
        <w:rPr>
          <w:sz w:val="20"/>
          <w:szCs w:val="20"/>
        </w:rPr>
        <w:t>Debêntures,</w:t>
      </w:r>
      <w:r w:rsidRPr="000569DC">
        <w:rPr>
          <w:spacing w:val="-6"/>
          <w:sz w:val="20"/>
          <w:szCs w:val="20"/>
        </w:rPr>
        <w:t xml:space="preserve"> </w:t>
      </w:r>
      <w:r w:rsidRPr="000569DC">
        <w:rPr>
          <w:sz w:val="20"/>
          <w:szCs w:val="20"/>
        </w:rPr>
        <w:t>inclusive</w:t>
      </w:r>
      <w:r w:rsidRPr="000569DC">
        <w:rPr>
          <w:spacing w:val="-7"/>
          <w:sz w:val="20"/>
          <w:szCs w:val="20"/>
        </w:rPr>
        <w:t xml:space="preserve"> </w:t>
      </w:r>
      <w:r w:rsidRPr="000569DC">
        <w:rPr>
          <w:sz w:val="20"/>
          <w:szCs w:val="20"/>
        </w:rPr>
        <w:t>os Contratos de Garantia; ou (3) a capacidade da Emissora, em cumprir pontualmente suas obrigações ou de implantação do Projeto aqui previstas</w:t>
      </w:r>
      <w:r w:rsidR="00925304" w:rsidRPr="000569DC">
        <w:rPr>
          <w:sz w:val="20"/>
          <w:szCs w:val="20"/>
        </w:rPr>
        <w:t>.</w:t>
      </w:r>
    </w:p>
    <w:p w14:paraId="42DFF6E7" w14:textId="77777777" w:rsidR="00925304" w:rsidRPr="000569DC" w:rsidRDefault="00925304">
      <w:pPr>
        <w:pStyle w:val="PargrafodaLista"/>
        <w:tabs>
          <w:tab w:val="left" w:pos="1199"/>
        </w:tabs>
        <w:spacing w:line="276" w:lineRule="auto"/>
        <w:ind w:left="0" w:right="-66"/>
        <w:rPr>
          <w:sz w:val="20"/>
          <w:szCs w:val="20"/>
        </w:rPr>
        <w:pPrChange w:id="987" w:author="Mariana Piovesan Ramos | Vieira Rezende" w:date="2021-11-19T20:13:00Z">
          <w:pPr>
            <w:pStyle w:val="PargrafodaLista"/>
            <w:tabs>
              <w:tab w:val="left" w:pos="1199"/>
            </w:tabs>
            <w:spacing w:line="317" w:lineRule="auto"/>
            <w:ind w:left="0" w:right="-66"/>
          </w:pPr>
        </w:pPrChange>
      </w:pPr>
    </w:p>
    <w:p w14:paraId="250FE51F" w14:textId="77777777" w:rsidR="000A115D" w:rsidRPr="000569DC" w:rsidRDefault="0040318D">
      <w:pPr>
        <w:pStyle w:val="PargrafodaLista"/>
        <w:numPr>
          <w:ilvl w:val="1"/>
          <w:numId w:val="13"/>
        </w:numPr>
        <w:tabs>
          <w:tab w:val="left" w:pos="1199"/>
        </w:tabs>
        <w:spacing w:line="276" w:lineRule="auto"/>
        <w:ind w:left="0" w:right="-66" w:firstLine="0"/>
        <w:rPr>
          <w:sz w:val="20"/>
          <w:szCs w:val="20"/>
        </w:rPr>
        <w:pPrChange w:id="988" w:author="Mariana Piovesan Ramos | Vieira Rezende" w:date="2021-11-19T20:13:00Z">
          <w:pPr>
            <w:pStyle w:val="PargrafodaLista"/>
            <w:numPr>
              <w:ilvl w:val="1"/>
              <w:numId w:val="13"/>
            </w:numPr>
            <w:tabs>
              <w:tab w:val="left" w:pos="1199"/>
            </w:tabs>
            <w:spacing w:line="317" w:lineRule="auto"/>
            <w:ind w:left="0" w:right="-66" w:hanging="720"/>
          </w:pPr>
        </w:pPrChange>
      </w:pPr>
      <w:r w:rsidRPr="000569DC">
        <w:rPr>
          <w:sz w:val="20"/>
          <w:szCs w:val="20"/>
        </w:rPr>
        <w:t>A ocorrência de qualquer dos eventos acima descritos deverá ser prontamente comunicada ao Agente Fiduciário, pela Emissora nos termos desta Escritura de Emissão e/ou dos respectivos Contratos de Garantia, em até 2 (dois) Dias Úteis da verificação de sua ocorrência. O descumprimento deste dever pela Emissora não impedirá o Agente Fiduciário e/ou os Debenturistas de, a seu critério, exercer seus poderes, faculdades e pretensões previstos nesta Escritura de Emissão e nos demais documentos da Emissão, inclusive o de declarar o vencimento antecipado das</w:t>
      </w:r>
      <w:r w:rsidRPr="000569DC">
        <w:rPr>
          <w:spacing w:val="-9"/>
          <w:sz w:val="20"/>
          <w:szCs w:val="20"/>
        </w:rPr>
        <w:t xml:space="preserve"> </w:t>
      </w:r>
      <w:r w:rsidRPr="000569DC">
        <w:rPr>
          <w:sz w:val="20"/>
          <w:szCs w:val="20"/>
        </w:rPr>
        <w:t>Debêntures.</w:t>
      </w:r>
    </w:p>
    <w:p w14:paraId="6DD58AA2" w14:textId="77777777" w:rsidR="000A115D" w:rsidRPr="000569DC" w:rsidRDefault="000A115D">
      <w:pPr>
        <w:pStyle w:val="Corpodetexto"/>
        <w:spacing w:line="276" w:lineRule="auto"/>
        <w:ind w:right="-66"/>
        <w:pPrChange w:id="989" w:author="Mariana Piovesan Ramos | Vieira Rezende" w:date="2021-11-19T20:13:00Z">
          <w:pPr>
            <w:pStyle w:val="Corpodetexto"/>
            <w:spacing w:line="317" w:lineRule="auto"/>
            <w:ind w:right="-66"/>
          </w:pPr>
        </w:pPrChange>
      </w:pPr>
    </w:p>
    <w:p w14:paraId="343467C8" w14:textId="77777777" w:rsidR="000A115D" w:rsidRPr="000569DC" w:rsidRDefault="0040318D">
      <w:pPr>
        <w:pStyle w:val="PargrafodaLista"/>
        <w:numPr>
          <w:ilvl w:val="1"/>
          <w:numId w:val="13"/>
        </w:numPr>
        <w:tabs>
          <w:tab w:val="left" w:pos="1199"/>
        </w:tabs>
        <w:spacing w:line="276" w:lineRule="auto"/>
        <w:ind w:left="0" w:right="-66" w:firstLine="0"/>
        <w:rPr>
          <w:sz w:val="20"/>
          <w:szCs w:val="20"/>
        </w:rPr>
        <w:pPrChange w:id="990" w:author="Mariana Piovesan Ramos | Vieira Rezende" w:date="2021-11-19T20:13:00Z">
          <w:pPr>
            <w:pStyle w:val="PargrafodaLista"/>
            <w:numPr>
              <w:ilvl w:val="1"/>
              <w:numId w:val="13"/>
            </w:numPr>
            <w:tabs>
              <w:tab w:val="left" w:pos="1199"/>
            </w:tabs>
            <w:spacing w:line="317" w:lineRule="auto"/>
            <w:ind w:left="0" w:right="-66" w:hanging="720"/>
          </w:pPr>
        </w:pPrChange>
      </w:pPr>
      <w:r w:rsidRPr="000569DC">
        <w:rPr>
          <w:sz w:val="20"/>
          <w:szCs w:val="20"/>
        </w:rPr>
        <w:t>A ocorrência de quaisquer dos Evento de Vencimento Antecipado Automático indicados na Cláusula 5.1.1 acima acarretará o vencimento antecipado automático das obrigações decorrentes das Debêntures, com a consequente declaração, pelo Agente Fiduciário, assim que ciente da ocorrência dos eventos indicados acima, do vencimento antecipado</w:t>
      </w:r>
      <w:r w:rsidRPr="000569DC">
        <w:rPr>
          <w:spacing w:val="-8"/>
          <w:sz w:val="20"/>
          <w:szCs w:val="20"/>
        </w:rPr>
        <w:t xml:space="preserve"> </w:t>
      </w:r>
      <w:r w:rsidRPr="000569DC">
        <w:rPr>
          <w:sz w:val="20"/>
          <w:szCs w:val="20"/>
        </w:rPr>
        <w:t>de</w:t>
      </w:r>
      <w:r w:rsidRPr="000569DC">
        <w:rPr>
          <w:spacing w:val="-8"/>
          <w:sz w:val="20"/>
          <w:szCs w:val="20"/>
        </w:rPr>
        <w:t xml:space="preserve"> </w:t>
      </w:r>
      <w:r w:rsidRPr="000569DC">
        <w:rPr>
          <w:sz w:val="20"/>
          <w:szCs w:val="20"/>
        </w:rPr>
        <w:t>todas</w:t>
      </w:r>
      <w:r w:rsidRPr="000569DC">
        <w:rPr>
          <w:spacing w:val="-4"/>
          <w:sz w:val="20"/>
          <w:szCs w:val="20"/>
        </w:rPr>
        <w:t xml:space="preserve"> </w:t>
      </w:r>
      <w:r w:rsidRPr="000569DC">
        <w:rPr>
          <w:sz w:val="20"/>
          <w:szCs w:val="20"/>
        </w:rPr>
        <w:t>as</w:t>
      </w:r>
      <w:r w:rsidRPr="000569DC">
        <w:rPr>
          <w:spacing w:val="-4"/>
          <w:sz w:val="20"/>
          <w:szCs w:val="20"/>
        </w:rPr>
        <w:t xml:space="preserve"> </w:t>
      </w:r>
      <w:r w:rsidRPr="000569DC">
        <w:rPr>
          <w:sz w:val="20"/>
          <w:szCs w:val="20"/>
        </w:rPr>
        <w:t>obrigações</w:t>
      </w:r>
      <w:r w:rsidRPr="000569DC">
        <w:rPr>
          <w:spacing w:val="-7"/>
          <w:sz w:val="20"/>
          <w:szCs w:val="20"/>
        </w:rPr>
        <w:t xml:space="preserve"> </w:t>
      </w:r>
      <w:r w:rsidRPr="000569DC">
        <w:rPr>
          <w:sz w:val="20"/>
          <w:szCs w:val="20"/>
        </w:rPr>
        <w:t>decorrentes</w:t>
      </w:r>
      <w:r w:rsidRPr="000569DC">
        <w:rPr>
          <w:spacing w:val="-2"/>
          <w:sz w:val="20"/>
          <w:szCs w:val="20"/>
        </w:rPr>
        <w:t xml:space="preserve"> </w:t>
      </w:r>
      <w:r w:rsidRPr="000569DC">
        <w:rPr>
          <w:sz w:val="20"/>
          <w:szCs w:val="20"/>
        </w:rPr>
        <w:t>das</w:t>
      </w:r>
      <w:r w:rsidRPr="000569DC">
        <w:rPr>
          <w:spacing w:val="-6"/>
          <w:sz w:val="20"/>
          <w:szCs w:val="20"/>
        </w:rPr>
        <w:t xml:space="preserve"> </w:t>
      </w:r>
      <w:r w:rsidRPr="000569DC">
        <w:rPr>
          <w:sz w:val="20"/>
          <w:szCs w:val="20"/>
        </w:rPr>
        <w:t>Debêntures</w:t>
      </w:r>
      <w:r w:rsidRPr="000569DC">
        <w:rPr>
          <w:spacing w:val="-5"/>
          <w:sz w:val="20"/>
          <w:szCs w:val="20"/>
        </w:rPr>
        <w:t xml:space="preserve"> </w:t>
      </w:r>
      <w:r w:rsidRPr="000569DC">
        <w:rPr>
          <w:sz w:val="20"/>
          <w:szCs w:val="20"/>
        </w:rPr>
        <w:t>e</w:t>
      </w:r>
      <w:r w:rsidRPr="000569DC">
        <w:rPr>
          <w:spacing w:val="-5"/>
          <w:sz w:val="20"/>
          <w:szCs w:val="20"/>
        </w:rPr>
        <w:t xml:space="preserve"> </w:t>
      </w:r>
      <w:r w:rsidRPr="000569DC">
        <w:rPr>
          <w:sz w:val="20"/>
          <w:szCs w:val="20"/>
        </w:rPr>
        <w:t>exigência</w:t>
      </w:r>
      <w:r w:rsidRPr="000569DC">
        <w:rPr>
          <w:spacing w:val="-6"/>
          <w:sz w:val="20"/>
          <w:szCs w:val="20"/>
        </w:rPr>
        <w:t xml:space="preserve"> </w:t>
      </w:r>
      <w:r w:rsidRPr="000569DC">
        <w:rPr>
          <w:sz w:val="20"/>
          <w:szCs w:val="20"/>
        </w:rPr>
        <w:t>do</w:t>
      </w:r>
      <w:r w:rsidRPr="000569DC">
        <w:rPr>
          <w:spacing w:val="-8"/>
          <w:sz w:val="20"/>
          <w:szCs w:val="20"/>
        </w:rPr>
        <w:t xml:space="preserve"> </w:t>
      </w:r>
      <w:r w:rsidRPr="000569DC">
        <w:rPr>
          <w:sz w:val="20"/>
          <w:szCs w:val="20"/>
        </w:rPr>
        <w:t>pagamento do que for devido, independentemente de convocação de Assembleia Geral de Debenturistas ou da necessidade de envio de qualquer forma de comunicação ou notificação à</w:t>
      </w:r>
      <w:r w:rsidRPr="000569DC">
        <w:rPr>
          <w:spacing w:val="-1"/>
          <w:sz w:val="20"/>
          <w:szCs w:val="20"/>
        </w:rPr>
        <w:t xml:space="preserve"> </w:t>
      </w:r>
      <w:r w:rsidRPr="000569DC">
        <w:rPr>
          <w:sz w:val="20"/>
          <w:szCs w:val="20"/>
        </w:rPr>
        <w:t>Emissora.</w:t>
      </w:r>
    </w:p>
    <w:p w14:paraId="597E321B" w14:textId="77777777" w:rsidR="000A115D" w:rsidRPr="000569DC" w:rsidRDefault="000A115D">
      <w:pPr>
        <w:pStyle w:val="Corpodetexto"/>
        <w:spacing w:line="276" w:lineRule="auto"/>
        <w:ind w:right="-66"/>
        <w:pPrChange w:id="991" w:author="Mariana Piovesan Ramos | Vieira Rezende" w:date="2021-11-19T20:13:00Z">
          <w:pPr>
            <w:pStyle w:val="Corpodetexto"/>
            <w:spacing w:line="317" w:lineRule="auto"/>
            <w:ind w:right="-66"/>
          </w:pPr>
        </w:pPrChange>
      </w:pPr>
    </w:p>
    <w:p w14:paraId="59551677" w14:textId="77777777" w:rsidR="000A115D" w:rsidRPr="000569DC" w:rsidRDefault="0040318D">
      <w:pPr>
        <w:pStyle w:val="PargrafodaLista"/>
        <w:numPr>
          <w:ilvl w:val="1"/>
          <w:numId w:val="13"/>
        </w:numPr>
        <w:tabs>
          <w:tab w:val="left" w:pos="1199"/>
        </w:tabs>
        <w:spacing w:line="276" w:lineRule="auto"/>
        <w:ind w:left="0" w:right="-66" w:firstLine="0"/>
        <w:rPr>
          <w:sz w:val="20"/>
          <w:szCs w:val="20"/>
        </w:rPr>
        <w:pPrChange w:id="992" w:author="Mariana Piovesan Ramos | Vieira Rezende" w:date="2021-11-19T20:13:00Z">
          <w:pPr>
            <w:pStyle w:val="PargrafodaLista"/>
            <w:numPr>
              <w:ilvl w:val="1"/>
              <w:numId w:val="13"/>
            </w:numPr>
            <w:tabs>
              <w:tab w:val="left" w:pos="1199"/>
            </w:tabs>
            <w:spacing w:line="317" w:lineRule="auto"/>
            <w:ind w:left="0" w:right="-66" w:hanging="720"/>
          </w:pPr>
        </w:pPrChange>
      </w:pPr>
      <w:r w:rsidRPr="000569DC">
        <w:rPr>
          <w:sz w:val="20"/>
          <w:szCs w:val="20"/>
        </w:rPr>
        <w:t>Na ocorrência de quaisquer dos demais Evento de Vencimento Antecipado Não- Automático indicados na Cláusula 5.1.2 acima, o Agente Fiduciário deverá convocar, em até</w:t>
      </w:r>
      <w:r w:rsidRPr="000569DC">
        <w:rPr>
          <w:spacing w:val="-16"/>
          <w:sz w:val="20"/>
          <w:szCs w:val="20"/>
        </w:rPr>
        <w:t xml:space="preserve"> </w:t>
      </w:r>
      <w:r w:rsidRPr="000569DC">
        <w:rPr>
          <w:sz w:val="20"/>
          <w:szCs w:val="20"/>
        </w:rPr>
        <w:t>2</w:t>
      </w:r>
      <w:r w:rsidRPr="000569DC">
        <w:rPr>
          <w:spacing w:val="-15"/>
          <w:sz w:val="20"/>
          <w:szCs w:val="20"/>
        </w:rPr>
        <w:t xml:space="preserve"> </w:t>
      </w:r>
      <w:r w:rsidRPr="000569DC">
        <w:rPr>
          <w:sz w:val="20"/>
          <w:szCs w:val="20"/>
        </w:rPr>
        <w:t>(dois)</w:t>
      </w:r>
      <w:r w:rsidRPr="000569DC">
        <w:rPr>
          <w:spacing w:val="-16"/>
          <w:sz w:val="20"/>
          <w:szCs w:val="20"/>
        </w:rPr>
        <w:t xml:space="preserve"> </w:t>
      </w:r>
      <w:r w:rsidRPr="000569DC">
        <w:rPr>
          <w:sz w:val="20"/>
          <w:szCs w:val="20"/>
        </w:rPr>
        <w:t>Dias</w:t>
      </w:r>
      <w:r w:rsidRPr="000569DC">
        <w:rPr>
          <w:spacing w:val="-15"/>
          <w:sz w:val="20"/>
          <w:szCs w:val="20"/>
        </w:rPr>
        <w:t xml:space="preserve"> </w:t>
      </w:r>
      <w:r w:rsidRPr="000569DC">
        <w:rPr>
          <w:sz w:val="20"/>
          <w:szCs w:val="20"/>
        </w:rPr>
        <w:t>Úteis</w:t>
      </w:r>
      <w:r w:rsidRPr="000569DC">
        <w:rPr>
          <w:spacing w:val="-16"/>
          <w:sz w:val="20"/>
          <w:szCs w:val="20"/>
        </w:rPr>
        <w:t xml:space="preserve"> </w:t>
      </w:r>
      <w:r w:rsidRPr="000569DC">
        <w:rPr>
          <w:sz w:val="20"/>
          <w:szCs w:val="20"/>
        </w:rPr>
        <w:t>contados</w:t>
      </w:r>
      <w:r w:rsidRPr="000569DC">
        <w:rPr>
          <w:spacing w:val="-13"/>
          <w:sz w:val="20"/>
          <w:szCs w:val="20"/>
        </w:rPr>
        <w:t xml:space="preserve"> </w:t>
      </w:r>
      <w:r w:rsidRPr="000569DC">
        <w:rPr>
          <w:sz w:val="20"/>
          <w:szCs w:val="20"/>
        </w:rPr>
        <w:t>da</w:t>
      </w:r>
      <w:r w:rsidRPr="000569DC">
        <w:rPr>
          <w:spacing w:val="-15"/>
          <w:sz w:val="20"/>
          <w:szCs w:val="20"/>
        </w:rPr>
        <w:t xml:space="preserve"> </w:t>
      </w:r>
      <w:r w:rsidRPr="000569DC">
        <w:rPr>
          <w:sz w:val="20"/>
          <w:szCs w:val="20"/>
        </w:rPr>
        <w:t>data</w:t>
      </w:r>
      <w:r w:rsidRPr="000569DC">
        <w:rPr>
          <w:spacing w:val="-12"/>
          <w:sz w:val="20"/>
          <w:szCs w:val="20"/>
        </w:rPr>
        <w:t xml:space="preserve"> </w:t>
      </w:r>
      <w:r w:rsidRPr="000569DC">
        <w:rPr>
          <w:sz w:val="20"/>
          <w:szCs w:val="20"/>
        </w:rPr>
        <w:t>em</w:t>
      </w:r>
      <w:r w:rsidRPr="000569DC">
        <w:rPr>
          <w:spacing w:val="-13"/>
          <w:sz w:val="20"/>
          <w:szCs w:val="20"/>
        </w:rPr>
        <w:t xml:space="preserve"> </w:t>
      </w:r>
      <w:r w:rsidRPr="000569DC">
        <w:rPr>
          <w:sz w:val="20"/>
          <w:szCs w:val="20"/>
        </w:rPr>
        <w:t>que</w:t>
      </w:r>
      <w:r w:rsidRPr="000569DC">
        <w:rPr>
          <w:spacing w:val="-14"/>
          <w:sz w:val="20"/>
          <w:szCs w:val="20"/>
        </w:rPr>
        <w:t xml:space="preserve"> </w:t>
      </w:r>
      <w:r w:rsidRPr="000569DC">
        <w:rPr>
          <w:sz w:val="20"/>
          <w:szCs w:val="20"/>
        </w:rPr>
        <w:t>tomar</w:t>
      </w:r>
      <w:r w:rsidRPr="000569DC">
        <w:rPr>
          <w:spacing w:val="-13"/>
          <w:sz w:val="20"/>
          <w:szCs w:val="20"/>
        </w:rPr>
        <w:t xml:space="preserve"> </w:t>
      </w:r>
      <w:r w:rsidRPr="000569DC">
        <w:rPr>
          <w:sz w:val="20"/>
          <w:szCs w:val="20"/>
        </w:rPr>
        <w:t>ciência</w:t>
      </w:r>
      <w:r w:rsidRPr="000569DC">
        <w:rPr>
          <w:spacing w:val="-15"/>
          <w:sz w:val="20"/>
          <w:szCs w:val="20"/>
        </w:rPr>
        <w:t xml:space="preserve"> </w:t>
      </w:r>
      <w:r w:rsidRPr="000569DC">
        <w:rPr>
          <w:sz w:val="20"/>
          <w:szCs w:val="20"/>
        </w:rPr>
        <w:t>do</w:t>
      </w:r>
      <w:r w:rsidRPr="000569DC">
        <w:rPr>
          <w:spacing w:val="-14"/>
          <w:sz w:val="20"/>
          <w:szCs w:val="20"/>
        </w:rPr>
        <w:t xml:space="preserve"> </w:t>
      </w:r>
      <w:r w:rsidRPr="000569DC">
        <w:rPr>
          <w:sz w:val="20"/>
          <w:szCs w:val="20"/>
        </w:rPr>
        <w:t>evento,</w:t>
      </w:r>
      <w:r w:rsidRPr="000569DC">
        <w:rPr>
          <w:spacing w:val="-10"/>
          <w:sz w:val="20"/>
          <w:szCs w:val="20"/>
        </w:rPr>
        <w:t xml:space="preserve"> </w:t>
      </w:r>
      <w:r w:rsidRPr="000569DC">
        <w:rPr>
          <w:sz w:val="20"/>
          <w:szCs w:val="20"/>
        </w:rPr>
        <w:t>Assembleia</w:t>
      </w:r>
      <w:r w:rsidRPr="000569DC">
        <w:rPr>
          <w:spacing w:val="-14"/>
          <w:sz w:val="20"/>
          <w:szCs w:val="20"/>
        </w:rPr>
        <w:t xml:space="preserve"> </w:t>
      </w:r>
      <w:r w:rsidRPr="000569DC">
        <w:rPr>
          <w:sz w:val="20"/>
          <w:szCs w:val="20"/>
        </w:rPr>
        <w:t>Geral</w:t>
      </w:r>
      <w:r w:rsidR="00120C62" w:rsidRPr="000569DC">
        <w:rPr>
          <w:sz w:val="20"/>
          <w:szCs w:val="20"/>
        </w:rPr>
        <w:t xml:space="preserve"> </w:t>
      </w:r>
      <w:r w:rsidRPr="000569DC">
        <w:rPr>
          <w:sz w:val="20"/>
          <w:szCs w:val="20"/>
        </w:rPr>
        <w:t>de</w:t>
      </w:r>
      <w:r w:rsidRPr="000569DC">
        <w:rPr>
          <w:spacing w:val="-16"/>
          <w:sz w:val="20"/>
          <w:szCs w:val="20"/>
        </w:rPr>
        <w:t xml:space="preserve"> </w:t>
      </w:r>
      <w:r w:rsidRPr="000569DC">
        <w:rPr>
          <w:sz w:val="20"/>
          <w:szCs w:val="20"/>
        </w:rPr>
        <w:t>Debenturistas</w:t>
      </w:r>
      <w:r w:rsidRPr="000569DC">
        <w:rPr>
          <w:spacing w:val="-18"/>
          <w:sz w:val="20"/>
          <w:szCs w:val="20"/>
        </w:rPr>
        <w:t xml:space="preserve"> </w:t>
      </w:r>
      <w:r w:rsidRPr="000569DC">
        <w:rPr>
          <w:sz w:val="20"/>
          <w:szCs w:val="20"/>
        </w:rPr>
        <w:t>para</w:t>
      </w:r>
      <w:r w:rsidRPr="000569DC">
        <w:rPr>
          <w:spacing w:val="-17"/>
          <w:sz w:val="20"/>
          <w:szCs w:val="20"/>
        </w:rPr>
        <w:t xml:space="preserve"> </w:t>
      </w:r>
      <w:r w:rsidRPr="000569DC">
        <w:rPr>
          <w:sz w:val="20"/>
          <w:szCs w:val="20"/>
        </w:rPr>
        <w:t>deliberar</w:t>
      </w:r>
      <w:r w:rsidRPr="000569DC">
        <w:rPr>
          <w:spacing w:val="-16"/>
          <w:sz w:val="20"/>
          <w:szCs w:val="20"/>
        </w:rPr>
        <w:t xml:space="preserve"> </w:t>
      </w:r>
      <w:r w:rsidRPr="000569DC">
        <w:rPr>
          <w:sz w:val="20"/>
          <w:szCs w:val="20"/>
        </w:rPr>
        <w:t>sobre</w:t>
      </w:r>
      <w:r w:rsidRPr="000569DC">
        <w:rPr>
          <w:spacing w:val="-17"/>
          <w:sz w:val="20"/>
          <w:szCs w:val="20"/>
        </w:rPr>
        <w:t xml:space="preserve"> </w:t>
      </w:r>
      <w:r w:rsidRPr="000569DC">
        <w:rPr>
          <w:sz w:val="20"/>
          <w:szCs w:val="20"/>
        </w:rPr>
        <w:t>a</w:t>
      </w:r>
      <w:r w:rsidRPr="000569DC">
        <w:rPr>
          <w:spacing w:val="-15"/>
          <w:sz w:val="20"/>
          <w:szCs w:val="20"/>
        </w:rPr>
        <w:t xml:space="preserve"> </w:t>
      </w:r>
      <w:r w:rsidRPr="000569DC">
        <w:rPr>
          <w:sz w:val="20"/>
          <w:szCs w:val="20"/>
        </w:rPr>
        <w:t>eventual</w:t>
      </w:r>
      <w:r w:rsidRPr="000569DC">
        <w:rPr>
          <w:spacing w:val="-15"/>
          <w:sz w:val="20"/>
          <w:szCs w:val="20"/>
        </w:rPr>
        <w:t xml:space="preserve"> </w:t>
      </w:r>
      <w:r w:rsidRPr="000569DC">
        <w:rPr>
          <w:sz w:val="20"/>
          <w:szCs w:val="20"/>
        </w:rPr>
        <w:t>declaração</w:t>
      </w:r>
      <w:r w:rsidRPr="000569DC">
        <w:rPr>
          <w:spacing w:val="-16"/>
          <w:sz w:val="20"/>
          <w:szCs w:val="20"/>
        </w:rPr>
        <w:t xml:space="preserve"> </w:t>
      </w:r>
      <w:r w:rsidRPr="000569DC">
        <w:rPr>
          <w:sz w:val="20"/>
          <w:szCs w:val="20"/>
        </w:rPr>
        <w:t>do</w:t>
      </w:r>
      <w:r w:rsidRPr="000569DC">
        <w:rPr>
          <w:spacing w:val="-14"/>
          <w:sz w:val="20"/>
          <w:szCs w:val="20"/>
        </w:rPr>
        <w:t xml:space="preserve"> </w:t>
      </w:r>
      <w:r w:rsidRPr="000569DC">
        <w:rPr>
          <w:sz w:val="20"/>
          <w:szCs w:val="20"/>
        </w:rPr>
        <w:t>vencimento</w:t>
      </w:r>
      <w:r w:rsidRPr="000569DC">
        <w:rPr>
          <w:spacing w:val="-19"/>
          <w:sz w:val="20"/>
          <w:szCs w:val="20"/>
        </w:rPr>
        <w:t xml:space="preserve"> </w:t>
      </w:r>
      <w:r w:rsidRPr="000569DC">
        <w:rPr>
          <w:sz w:val="20"/>
          <w:szCs w:val="20"/>
        </w:rPr>
        <w:t>antecipado</w:t>
      </w:r>
      <w:r w:rsidRPr="000569DC">
        <w:rPr>
          <w:spacing w:val="-19"/>
          <w:sz w:val="20"/>
          <w:szCs w:val="20"/>
        </w:rPr>
        <w:t xml:space="preserve"> </w:t>
      </w:r>
      <w:r w:rsidRPr="000569DC">
        <w:rPr>
          <w:sz w:val="20"/>
          <w:szCs w:val="20"/>
        </w:rPr>
        <w:t>das obrigações decorrentes das</w:t>
      </w:r>
      <w:r w:rsidRPr="000569DC">
        <w:rPr>
          <w:spacing w:val="-1"/>
          <w:sz w:val="20"/>
          <w:szCs w:val="20"/>
        </w:rPr>
        <w:t xml:space="preserve"> </w:t>
      </w:r>
      <w:r w:rsidRPr="000569DC">
        <w:rPr>
          <w:sz w:val="20"/>
          <w:szCs w:val="20"/>
        </w:rPr>
        <w:t>Debêntures.</w:t>
      </w:r>
    </w:p>
    <w:p w14:paraId="304BB936" w14:textId="77777777" w:rsidR="000A115D" w:rsidRPr="000569DC" w:rsidRDefault="000A115D">
      <w:pPr>
        <w:pStyle w:val="Corpodetexto"/>
        <w:spacing w:line="276" w:lineRule="auto"/>
        <w:ind w:right="-66"/>
        <w:pPrChange w:id="993" w:author="Mariana Piovesan Ramos | Vieira Rezende" w:date="2021-11-19T20:13:00Z">
          <w:pPr>
            <w:pStyle w:val="Corpodetexto"/>
            <w:spacing w:line="317" w:lineRule="auto"/>
            <w:ind w:right="-66"/>
          </w:pPr>
        </w:pPrChange>
      </w:pPr>
    </w:p>
    <w:p w14:paraId="640D0842" w14:textId="77777777" w:rsidR="000A115D" w:rsidRPr="000569DC" w:rsidRDefault="0040318D">
      <w:pPr>
        <w:pStyle w:val="PargrafodaLista"/>
        <w:numPr>
          <w:ilvl w:val="1"/>
          <w:numId w:val="13"/>
        </w:numPr>
        <w:tabs>
          <w:tab w:val="left" w:pos="1199"/>
        </w:tabs>
        <w:spacing w:line="276" w:lineRule="auto"/>
        <w:ind w:left="0" w:right="-66" w:firstLine="0"/>
        <w:rPr>
          <w:sz w:val="20"/>
          <w:szCs w:val="20"/>
        </w:rPr>
        <w:pPrChange w:id="994" w:author="Mariana Piovesan Ramos | Vieira Rezende" w:date="2021-11-19T20:13:00Z">
          <w:pPr>
            <w:pStyle w:val="PargrafodaLista"/>
            <w:numPr>
              <w:ilvl w:val="1"/>
              <w:numId w:val="13"/>
            </w:numPr>
            <w:tabs>
              <w:tab w:val="left" w:pos="1199"/>
            </w:tabs>
            <w:spacing w:line="317" w:lineRule="auto"/>
            <w:ind w:left="0" w:right="-66" w:hanging="720"/>
          </w:pPr>
        </w:pPrChange>
      </w:pPr>
      <w:r w:rsidRPr="000569DC">
        <w:rPr>
          <w:sz w:val="20"/>
          <w:szCs w:val="20"/>
        </w:rPr>
        <w:t>Na</w:t>
      </w:r>
      <w:r w:rsidRPr="000569DC">
        <w:rPr>
          <w:spacing w:val="-13"/>
          <w:sz w:val="20"/>
          <w:szCs w:val="20"/>
        </w:rPr>
        <w:t xml:space="preserve"> </w:t>
      </w:r>
      <w:r w:rsidRPr="000569DC">
        <w:rPr>
          <w:sz w:val="20"/>
          <w:szCs w:val="20"/>
        </w:rPr>
        <w:t>Assembleia</w:t>
      </w:r>
      <w:r w:rsidRPr="000569DC">
        <w:rPr>
          <w:spacing w:val="-12"/>
          <w:sz w:val="20"/>
          <w:szCs w:val="20"/>
        </w:rPr>
        <w:t xml:space="preserve"> </w:t>
      </w:r>
      <w:r w:rsidRPr="000569DC">
        <w:rPr>
          <w:sz w:val="20"/>
          <w:szCs w:val="20"/>
        </w:rPr>
        <w:t>Geral</w:t>
      </w:r>
      <w:r w:rsidRPr="000569DC">
        <w:rPr>
          <w:spacing w:val="-9"/>
          <w:sz w:val="20"/>
          <w:szCs w:val="20"/>
        </w:rPr>
        <w:t xml:space="preserve"> </w:t>
      </w:r>
      <w:r w:rsidRPr="000569DC">
        <w:rPr>
          <w:sz w:val="20"/>
          <w:szCs w:val="20"/>
        </w:rPr>
        <w:t>de</w:t>
      </w:r>
      <w:r w:rsidRPr="000569DC">
        <w:rPr>
          <w:spacing w:val="-9"/>
          <w:sz w:val="20"/>
          <w:szCs w:val="20"/>
        </w:rPr>
        <w:t xml:space="preserve"> </w:t>
      </w:r>
      <w:r w:rsidRPr="000569DC">
        <w:rPr>
          <w:sz w:val="20"/>
          <w:szCs w:val="20"/>
        </w:rPr>
        <w:t>Debenturistas</w:t>
      </w:r>
      <w:r w:rsidRPr="000569DC">
        <w:rPr>
          <w:spacing w:val="-11"/>
          <w:sz w:val="20"/>
          <w:szCs w:val="20"/>
        </w:rPr>
        <w:t xml:space="preserve"> </w:t>
      </w:r>
      <w:r w:rsidRPr="000569DC">
        <w:rPr>
          <w:sz w:val="20"/>
          <w:szCs w:val="20"/>
        </w:rPr>
        <w:t>mencionada</w:t>
      </w:r>
      <w:r w:rsidRPr="000569DC">
        <w:rPr>
          <w:spacing w:val="-11"/>
          <w:sz w:val="20"/>
          <w:szCs w:val="20"/>
        </w:rPr>
        <w:t xml:space="preserve"> </w:t>
      </w:r>
      <w:r w:rsidRPr="000569DC">
        <w:rPr>
          <w:sz w:val="20"/>
          <w:szCs w:val="20"/>
        </w:rPr>
        <w:t>na</w:t>
      </w:r>
      <w:r w:rsidRPr="000569DC">
        <w:rPr>
          <w:spacing w:val="-12"/>
          <w:sz w:val="20"/>
          <w:szCs w:val="20"/>
        </w:rPr>
        <w:t xml:space="preserve"> </w:t>
      </w:r>
      <w:r w:rsidRPr="000569DC">
        <w:rPr>
          <w:sz w:val="20"/>
          <w:szCs w:val="20"/>
        </w:rPr>
        <w:t>Cláusula</w:t>
      </w:r>
      <w:r w:rsidRPr="000569DC">
        <w:rPr>
          <w:spacing w:val="-11"/>
          <w:sz w:val="20"/>
          <w:szCs w:val="20"/>
        </w:rPr>
        <w:t xml:space="preserve"> </w:t>
      </w:r>
      <w:r w:rsidRPr="000569DC">
        <w:rPr>
          <w:sz w:val="20"/>
          <w:szCs w:val="20"/>
        </w:rPr>
        <w:t>5.4</w:t>
      </w:r>
      <w:r w:rsidRPr="000569DC">
        <w:rPr>
          <w:spacing w:val="-12"/>
          <w:sz w:val="20"/>
          <w:szCs w:val="20"/>
        </w:rPr>
        <w:t xml:space="preserve"> </w:t>
      </w:r>
      <w:r w:rsidRPr="000569DC">
        <w:rPr>
          <w:sz w:val="20"/>
          <w:szCs w:val="20"/>
        </w:rPr>
        <w:t>acima,</w:t>
      </w:r>
      <w:r w:rsidRPr="000569DC">
        <w:rPr>
          <w:spacing w:val="-13"/>
          <w:sz w:val="20"/>
          <w:szCs w:val="20"/>
        </w:rPr>
        <w:t xml:space="preserve"> </w:t>
      </w:r>
      <w:r w:rsidRPr="000569DC">
        <w:rPr>
          <w:sz w:val="20"/>
          <w:szCs w:val="20"/>
        </w:rPr>
        <w:t>que</w:t>
      </w:r>
      <w:r w:rsidRPr="000569DC">
        <w:rPr>
          <w:spacing w:val="-11"/>
          <w:sz w:val="20"/>
          <w:szCs w:val="20"/>
        </w:rPr>
        <w:t xml:space="preserve"> </w:t>
      </w:r>
      <w:r w:rsidRPr="000569DC">
        <w:rPr>
          <w:sz w:val="20"/>
          <w:szCs w:val="20"/>
        </w:rPr>
        <w:t>será instalada</w:t>
      </w:r>
      <w:r w:rsidRPr="000569DC">
        <w:rPr>
          <w:spacing w:val="-12"/>
          <w:sz w:val="20"/>
          <w:szCs w:val="20"/>
        </w:rPr>
        <w:t xml:space="preserve"> </w:t>
      </w:r>
      <w:r w:rsidRPr="000569DC">
        <w:rPr>
          <w:sz w:val="20"/>
          <w:szCs w:val="20"/>
        </w:rPr>
        <w:t>de</w:t>
      </w:r>
      <w:r w:rsidRPr="000569DC">
        <w:rPr>
          <w:spacing w:val="-14"/>
          <w:sz w:val="20"/>
          <w:szCs w:val="20"/>
        </w:rPr>
        <w:t xml:space="preserve"> </w:t>
      </w:r>
      <w:r w:rsidRPr="000569DC">
        <w:rPr>
          <w:sz w:val="20"/>
          <w:szCs w:val="20"/>
        </w:rPr>
        <w:t>acordo</w:t>
      </w:r>
      <w:r w:rsidRPr="000569DC">
        <w:rPr>
          <w:spacing w:val="-10"/>
          <w:sz w:val="20"/>
          <w:szCs w:val="20"/>
        </w:rPr>
        <w:t xml:space="preserve"> </w:t>
      </w:r>
      <w:r w:rsidRPr="000569DC">
        <w:rPr>
          <w:sz w:val="20"/>
          <w:szCs w:val="20"/>
        </w:rPr>
        <w:t>com</w:t>
      </w:r>
      <w:r w:rsidRPr="000569DC">
        <w:rPr>
          <w:spacing w:val="-10"/>
          <w:sz w:val="20"/>
          <w:szCs w:val="20"/>
        </w:rPr>
        <w:t xml:space="preserve"> </w:t>
      </w:r>
      <w:r w:rsidRPr="000569DC">
        <w:rPr>
          <w:sz w:val="20"/>
          <w:szCs w:val="20"/>
        </w:rPr>
        <w:t>os</w:t>
      </w:r>
      <w:r w:rsidRPr="000569DC">
        <w:rPr>
          <w:spacing w:val="-12"/>
          <w:sz w:val="20"/>
          <w:szCs w:val="20"/>
        </w:rPr>
        <w:t xml:space="preserve"> </w:t>
      </w:r>
      <w:r w:rsidRPr="000569DC">
        <w:rPr>
          <w:sz w:val="20"/>
          <w:szCs w:val="20"/>
        </w:rPr>
        <w:t>procedimentos</w:t>
      </w:r>
      <w:r w:rsidRPr="000569DC">
        <w:rPr>
          <w:spacing w:val="-11"/>
          <w:sz w:val="20"/>
          <w:szCs w:val="20"/>
        </w:rPr>
        <w:t xml:space="preserve"> </w:t>
      </w:r>
      <w:r w:rsidRPr="000569DC">
        <w:rPr>
          <w:sz w:val="20"/>
          <w:szCs w:val="20"/>
        </w:rPr>
        <w:t>e</w:t>
      </w:r>
      <w:r w:rsidRPr="000569DC">
        <w:rPr>
          <w:spacing w:val="-14"/>
          <w:sz w:val="20"/>
          <w:szCs w:val="20"/>
        </w:rPr>
        <w:t xml:space="preserve"> </w:t>
      </w:r>
      <w:r w:rsidRPr="000569DC">
        <w:rPr>
          <w:sz w:val="20"/>
          <w:szCs w:val="20"/>
        </w:rPr>
        <w:t>quóruns</w:t>
      </w:r>
      <w:r w:rsidRPr="000569DC">
        <w:rPr>
          <w:spacing w:val="-12"/>
          <w:sz w:val="20"/>
          <w:szCs w:val="20"/>
        </w:rPr>
        <w:t xml:space="preserve"> </w:t>
      </w:r>
      <w:r w:rsidRPr="000569DC">
        <w:rPr>
          <w:sz w:val="20"/>
          <w:szCs w:val="20"/>
        </w:rPr>
        <w:t>previstos</w:t>
      </w:r>
      <w:r w:rsidRPr="000569DC">
        <w:rPr>
          <w:spacing w:val="-13"/>
          <w:sz w:val="20"/>
          <w:szCs w:val="20"/>
        </w:rPr>
        <w:t xml:space="preserve"> </w:t>
      </w:r>
      <w:r w:rsidRPr="000569DC">
        <w:rPr>
          <w:sz w:val="20"/>
          <w:szCs w:val="20"/>
        </w:rPr>
        <w:t>na</w:t>
      </w:r>
      <w:r w:rsidRPr="000569DC">
        <w:rPr>
          <w:spacing w:val="-11"/>
          <w:sz w:val="20"/>
          <w:szCs w:val="20"/>
        </w:rPr>
        <w:t xml:space="preserve"> </w:t>
      </w:r>
      <w:r w:rsidRPr="000569DC">
        <w:rPr>
          <w:sz w:val="20"/>
          <w:szCs w:val="20"/>
        </w:rPr>
        <w:t>Cláusula</w:t>
      </w:r>
      <w:r w:rsidRPr="000569DC">
        <w:rPr>
          <w:spacing w:val="-12"/>
          <w:sz w:val="20"/>
          <w:szCs w:val="20"/>
        </w:rPr>
        <w:t xml:space="preserve"> </w:t>
      </w:r>
      <w:r w:rsidRPr="000569DC">
        <w:rPr>
          <w:sz w:val="20"/>
          <w:szCs w:val="20"/>
        </w:rPr>
        <w:t>8.4</w:t>
      </w:r>
      <w:r w:rsidRPr="000569DC">
        <w:rPr>
          <w:spacing w:val="-11"/>
          <w:sz w:val="20"/>
          <w:szCs w:val="20"/>
        </w:rPr>
        <w:t xml:space="preserve"> </w:t>
      </w:r>
      <w:r w:rsidRPr="000569DC">
        <w:rPr>
          <w:sz w:val="20"/>
          <w:szCs w:val="20"/>
        </w:rPr>
        <w:t>e</w:t>
      </w:r>
      <w:r w:rsidRPr="000569DC">
        <w:rPr>
          <w:spacing w:val="-14"/>
          <w:sz w:val="20"/>
          <w:szCs w:val="20"/>
        </w:rPr>
        <w:t xml:space="preserve"> </w:t>
      </w:r>
      <w:r w:rsidRPr="000569DC">
        <w:rPr>
          <w:sz w:val="20"/>
          <w:szCs w:val="20"/>
        </w:rPr>
        <w:t>seguintes desta</w:t>
      </w:r>
      <w:r w:rsidRPr="000569DC">
        <w:rPr>
          <w:spacing w:val="-7"/>
          <w:sz w:val="20"/>
          <w:szCs w:val="20"/>
        </w:rPr>
        <w:t xml:space="preserve"> </w:t>
      </w:r>
      <w:r w:rsidRPr="000569DC">
        <w:rPr>
          <w:sz w:val="20"/>
          <w:szCs w:val="20"/>
        </w:rPr>
        <w:t>Escritura</w:t>
      </w:r>
      <w:r w:rsidRPr="000569DC">
        <w:rPr>
          <w:spacing w:val="-8"/>
          <w:sz w:val="20"/>
          <w:szCs w:val="20"/>
        </w:rPr>
        <w:t xml:space="preserve"> </w:t>
      </w:r>
      <w:r w:rsidRPr="000569DC">
        <w:rPr>
          <w:sz w:val="20"/>
          <w:szCs w:val="20"/>
        </w:rPr>
        <w:t>de</w:t>
      </w:r>
      <w:r w:rsidRPr="000569DC">
        <w:rPr>
          <w:spacing w:val="-8"/>
          <w:sz w:val="20"/>
          <w:szCs w:val="20"/>
        </w:rPr>
        <w:t xml:space="preserve"> </w:t>
      </w:r>
      <w:r w:rsidRPr="000569DC">
        <w:rPr>
          <w:sz w:val="20"/>
          <w:szCs w:val="20"/>
        </w:rPr>
        <w:t>Emissão,</w:t>
      </w:r>
      <w:r w:rsidRPr="000569DC">
        <w:rPr>
          <w:spacing w:val="-7"/>
          <w:sz w:val="20"/>
          <w:szCs w:val="20"/>
        </w:rPr>
        <w:t xml:space="preserve"> </w:t>
      </w:r>
      <w:r w:rsidRPr="000569DC">
        <w:rPr>
          <w:sz w:val="20"/>
          <w:szCs w:val="20"/>
        </w:rPr>
        <w:t>os</w:t>
      </w:r>
      <w:r w:rsidRPr="000569DC">
        <w:rPr>
          <w:spacing w:val="-10"/>
          <w:sz w:val="20"/>
          <w:szCs w:val="20"/>
        </w:rPr>
        <w:t xml:space="preserve"> </w:t>
      </w:r>
      <w:r w:rsidRPr="000569DC">
        <w:rPr>
          <w:sz w:val="20"/>
          <w:szCs w:val="20"/>
        </w:rPr>
        <w:t>Debenturistas</w:t>
      </w:r>
      <w:r w:rsidRPr="000569DC">
        <w:rPr>
          <w:spacing w:val="-10"/>
          <w:sz w:val="20"/>
          <w:szCs w:val="20"/>
        </w:rPr>
        <w:t xml:space="preserve"> </w:t>
      </w:r>
      <w:r w:rsidRPr="000569DC">
        <w:rPr>
          <w:sz w:val="20"/>
          <w:szCs w:val="20"/>
        </w:rPr>
        <w:t>poderão</w:t>
      </w:r>
      <w:r w:rsidRPr="000569DC">
        <w:rPr>
          <w:spacing w:val="-10"/>
          <w:sz w:val="20"/>
          <w:szCs w:val="20"/>
        </w:rPr>
        <w:t xml:space="preserve"> </w:t>
      </w:r>
      <w:r w:rsidRPr="000569DC">
        <w:rPr>
          <w:sz w:val="20"/>
          <w:szCs w:val="20"/>
        </w:rPr>
        <w:t>optar</w:t>
      </w:r>
      <w:r w:rsidRPr="000569DC">
        <w:rPr>
          <w:spacing w:val="-10"/>
          <w:sz w:val="20"/>
          <w:szCs w:val="20"/>
        </w:rPr>
        <w:t xml:space="preserve"> </w:t>
      </w:r>
      <w:r w:rsidRPr="000569DC">
        <w:rPr>
          <w:sz w:val="20"/>
          <w:szCs w:val="20"/>
        </w:rPr>
        <w:t>por</w:t>
      </w:r>
      <w:r w:rsidRPr="000569DC">
        <w:rPr>
          <w:spacing w:val="-10"/>
          <w:sz w:val="20"/>
          <w:szCs w:val="20"/>
        </w:rPr>
        <w:t xml:space="preserve"> </w:t>
      </w:r>
      <w:r w:rsidRPr="000569DC">
        <w:rPr>
          <w:sz w:val="20"/>
          <w:szCs w:val="20"/>
        </w:rPr>
        <w:t>declarar</w:t>
      </w:r>
      <w:r w:rsidRPr="000569DC">
        <w:rPr>
          <w:spacing w:val="-8"/>
          <w:sz w:val="20"/>
          <w:szCs w:val="20"/>
        </w:rPr>
        <w:t xml:space="preserve"> </w:t>
      </w:r>
      <w:r w:rsidRPr="000569DC">
        <w:rPr>
          <w:sz w:val="20"/>
          <w:szCs w:val="20"/>
        </w:rPr>
        <w:t>antecipadamente vencidas as obrigações decorrentes das Debêntures, caso aprovado por deliberação de Debenturistas que representem, no mínimo, 2/3 (dois terços) das Debêntures em Circulação</w:t>
      </w:r>
      <w:r w:rsidRPr="000569DC">
        <w:rPr>
          <w:spacing w:val="-21"/>
          <w:sz w:val="20"/>
          <w:szCs w:val="20"/>
        </w:rPr>
        <w:t xml:space="preserve"> </w:t>
      </w:r>
      <w:r w:rsidRPr="000569DC">
        <w:rPr>
          <w:sz w:val="20"/>
          <w:szCs w:val="20"/>
        </w:rPr>
        <w:t>em</w:t>
      </w:r>
      <w:r w:rsidRPr="000569DC">
        <w:rPr>
          <w:spacing w:val="-19"/>
          <w:sz w:val="20"/>
          <w:szCs w:val="20"/>
        </w:rPr>
        <w:t xml:space="preserve"> </w:t>
      </w:r>
      <w:r w:rsidRPr="000569DC">
        <w:rPr>
          <w:sz w:val="20"/>
          <w:szCs w:val="20"/>
        </w:rPr>
        <w:t>primeira</w:t>
      </w:r>
      <w:r w:rsidRPr="000569DC">
        <w:rPr>
          <w:spacing w:val="-20"/>
          <w:sz w:val="20"/>
          <w:szCs w:val="20"/>
        </w:rPr>
        <w:t xml:space="preserve"> </w:t>
      </w:r>
      <w:r w:rsidR="00062973" w:rsidRPr="000569DC">
        <w:rPr>
          <w:sz w:val="20"/>
          <w:szCs w:val="20"/>
        </w:rPr>
        <w:t xml:space="preserve">convocação ou 50% (cinquenta por cento) mais 1 (uma) das Debêntures em Circulação em </w:t>
      </w:r>
      <w:r w:rsidRPr="000569DC">
        <w:rPr>
          <w:sz w:val="20"/>
          <w:szCs w:val="20"/>
        </w:rPr>
        <w:t>segunda</w:t>
      </w:r>
      <w:r w:rsidRPr="000569DC">
        <w:rPr>
          <w:spacing w:val="-19"/>
          <w:sz w:val="20"/>
          <w:szCs w:val="20"/>
        </w:rPr>
        <w:t xml:space="preserve"> </w:t>
      </w:r>
      <w:r w:rsidRPr="000569DC">
        <w:rPr>
          <w:sz w:val="20"/>
          <w:szCs w:val="20"/>
        </w:rPr>
        <w:t>convocação,</w:t>
      </w:r>
      <w:r w:rsidRPr="000569DC">
        <w:rPr>
          <w:spacing w:val="-18"/>
          <w:sz w:val="20"/>
          <w:szCs w:val="20"/>
        </w:rPr>
        <w:t xml:space="preserve"> </w:t>
      </w:r>
      <w:r w:rsidRPr="000569DC">
        <w:rPr>
          <w:sz w:val="20"/>
          <w:szCs w:val="20"/>
        </w:rPr>
        <w:t>sendo</w:t>
      </w:r>
      <w:r w:rsidRPr="000569DC">
        <w:rPr>
          <w:spacing w:val="-21"/>
          <w:sz w:val="20"/>
          <w:szCs w:val="20"/>
        </w:rPr>
        <w:t xml:space="preserve"> </w:t>
      </w:r>
      <w:r w:rsidRPr="000569DC">
        <w:rPr>
          <w:sz w:val="20"/>
          <w:szCs w:val="20"/>
        </w:rPr>
        <w:t>que,</w:t>
      </w:r>
      <w:r w:rsidRPr="000569DC">
        <w:rPr>
          <w:spacing w:val="-20"/>
          <w:sz w:val="20"/>
          <w:szCs w:val="20"/>
        </w:rPr>
        <w:t xml:space="preserve"> </w:t>
      </w:r>
      <w:r w:rsidRPr="000569DC">
        <w:rPr>
          <w:sz w:val="20"/>
          <w:szCs w:val="20"/>
        </w:rPr>
        <w:t>nesse</w:t>
      </w:r>
      <w:r w:rsidRPr="000569DC">
        <w:rPr>
          <w:spacing w:val="-19"/>
          <w:sz w:val="20"/>
          <w:szCs w:val="20"/>
        </w:rPr>
        <w:t xml:space="preserve"> </w:t>
      </w:r>
      <w:r w:rsidRPr="000569DC">
        <w:rPr>
          <w:sz w:val="20"/>
          <w:szCs w:val="20"/>
        </w:rPr>
        <w:t>caso,</w:t>
      </w:r>
      <w:r w:rsidRPr="000569DC">
        <w:rPr>
          <w:spacing w:val="-17"/>
          <w:sz w:val="20"/>
          <w:szCs w:val="20"/>
        </w:rPr>
        <w:t xml:space="preserve"> </w:t>
      </w:r>
      <w:r w:rsidRPr="000569DC">
        <w:rPr>
          <w:sz w:val="20"/>
          <w:szCs w:val="20"/>
        </w:rPr>
        <w:t>o</w:t>
      </w:r>
      <w:r w:rsidRPr="000569DC">
        <w:rPr>
          <w:spacing w:val="-21"/>
          <w:sz w:val="20"/>
          <w:szCs w:val="20"/>
        </w:rPr>
        <w:t xml:space="preserve"> </w:t>
      </w:r>
      <w:r w:rsidRPr="000569DC">
        <w:rPr>
          <w:sz w:val="20"/>
          <w:szCs w:val="20"/>
        </w:rPr>
        <w:t>Agente</w:t>
      </w:r>
      <w:r w:rsidRPr="000569DC">
        <w:rPr>
          <w:spacing w:val="-21"/>
          <w:sz w:val="20"/>
          <w:szCs w:val="20"/>
        </w:rPr>
        <w:t xml:space="preserve"> </w:t>
      </w:r>
      <w:r w:rsidRPr="000569DC">
        <w:rPr>
          <w:sz w:val="20"/>
          <w:szCs w:val="20"/>
        </w:rPr>
        <w:t>Fiduciário deverá declarar o vencimento antecipado de todas as obrigações decorrentes das Debêntures.</w:t>
      </w:r>
    </w:p>
    <w:p w14:paraId="6302BC4B" w14:textId="77777777" w:rsidR="000A115D" w:rsidRPr="000569DC" w:rsidRDefault="000A115D">
      <w:pPr>
        <w:pStyle w:val="Corpodetexto"/>
        <w:spacing w:line="276" w:lineRule="auto"/>
        <w:ind w:right="-66"/>
        <w:pPrChange w:id="995" w:author="Mariana Piovesan Ramos | Vieira Rezende" w:date="2021-11-19T20:13:00Z">
          <w:pPr>
            <w:pStyle w:val="Corpodetexto"/>
            <w:spacing w:line="317" w:lineRule="auto"/>
            <w:ind w:right="-66"/>
          </w:pPr>
        </w:pPrChange>
      </w:pPr>
    </w:p>
    <w:p w14:paraId="7AFE6DCC" w14:textId="77777777" w:rsidR="000A115D" w:rsidRPr="000569DC" w:rsidRDefault="0040318D">
      <w:pPr>
        <w:pStyle w:val="PargrafodaLista"/>
        <w:numPr>
          <w:ilvl w:val="1"/>
          <w:numId w:val="13"/>
        </w:numPr>
        <w:tabs>
          <w:tab w:val="left" w:pos="1199"/>
        </w:tabs>
        <w:spacing w:line="276" w:lineRule="auto"/>
        <w:ind w:left="0" w:right="-66" w:firstLine="0"/>
        <w:rPr>
          <w:sz w:val="20"/>
          <w:szCs w:val="20"/>
        </w:rPr>
        <w:pPrChange w:id="996" w:author="Mariana Piovesan Ramos | Vieira Rezende" w:date="2021-11-19T20:13:00Z">
          <w:pPr>
            <w:pStyle w:val="PargrafodaLista"/>
            <w:numPr>
              <w:ilvl w:val="1"/>
              <w:numId w:val="13"/>
            </w:numPr>
            <w:tabs>
              <w:tab w:val="left" w:pos="1199"/>
            </w:tabs>
            <w:spacing w:line="317" w:lineRule="auto"/>
            <w:ind w:left="0" w:right="-66" w:hanging="720"/>
          </w:pPr>
        </w:pPrChange>
      </w:pPr>
      <w:r w:rsidRPr="000569DC">
        <w:rPr>
          <w:sz w:val="20"/>
          <w:szCs w:val="20"/>
        </w:rPr>
        <w:t>Observado</w:t>
      </w:r>
      <w:r w:rsidRPr="000569DC">
        <w:rPr>
          <w:spacing w:val="-12"/>
          <w:sz w:val="20"/>
          <w:szCs w:val="20"/>
        </w:rPr>
        <w:t xml:space="preserve"> </w:t>
      </w:r>
      <w:r w:rsidRPr="000569DC">
        <w:rPr>
          <w:sz w:val="20"/>
          <w:szCs w:val="20"/>
        </w:rPr>
        <w:t>o</w:t>
      </w:r>
      <w:r w:rsidRPr="000569DC">
        <w:rPr>
          <w:spacing w:val="-11"/>
          <w:sz w:val="20"/>
          <w:szCs w:val="20"/>
        </w:rPr>
        <w:t xml:space="preserve"> </w:t>
      </w:r>
      <w:r w:rsidRPr="000569DC">
        <w:rPr>
          <w:sz w:val="20"/>
          <w:szCs w:val="20"/>
        </w:rPr>
        <w:t>disposto</w:t>
      </w:r>
      <w:r w:rsidRPr="000569DC">
        <w:rPr>
          <w:spacing w:val="-11"/>
          <w:sz w:val="20"/>
          <w:szCs w:val="20"/>
        </w:rPr>
        <w:t xml:space="preserve"> </w:t>
      </w:r>
      <w:r w:rsidRPr="000569DC">
        <w:rPr>
          <w:sz w:val="20"/>
          <w:szCs w:val="20"/>
        </w:rPr>
        <w:t>na</w:t>
      </w:r>
      <w:r w:rsidRPr="000569DC">
        <w:rPr>
          <w:spacing w:val="-10"/>
          <w:sz w:val="20"/>
          <w:szCs w:val="20"/>
        </w:rPr>
        <w:t xml:space="preserve"> </w:t>
      </w:r>
      <w:r w:rsidRPr="000569DC">
        <w:rPr>
          <w:sz w:val="20"/>
          <w:szCs w:val="20"/>
        </w:rPr>
        <w:t>Cláusula</w:t>
      </w:r>
      <w:r w:rsidRPr="000569DC">
        <w:rPr>
          <w:spacing w:val="-10"/>
          <w:sz w:val="20"/>
          <w:szCs w:val="20"/>
        </w:rPr>
        <w:t xml:space="preserve"> </w:t>
      </w:r>
      <w:r w:rsidRPr="000569DC">
        <w:rPr>
          <w:sz w:val="20"/>
          <w:szCs w:val="20"/>
        </w:rPr>
        <w:t>8.3</w:t>
      </w:r>
      <w:r w:rsidRPr="000569DC">
        <w:rPr>
          <w:spacing w:val="-11"/>
          <w:sz w:val="20"/>
          <w:szCs w:val="20"/>
        </w:rPr>
        <w:t xml:space="preserve"> </w:t>
      </w:r>
      <w:r w:rsidRPr="000569DC">
        <w:rPr>
          <w:sz w:val="20"/>
          <w:szCs w:val="20"/>
        </w:rPr>
        <w:t>abaixo,</w:t>
      </w:r>
      <w:r w:rsidRPr="000569DC">
        <w:rPr>
          <w:spacing w:val="-11"/>
          <w:sz w:val="20"/>
          <w:szCs w:val="20"/>
        </w:rPr>
        <w:t xml:space="preserve"> </w:t>
      </w:r>
      <w:r w:rsidRPr="000569DC">
        <w:rPr>
          <w:sz w:val="20"/>
          <w:szCs w:val="20"/>
        </w:rPr>
        <w:t>na</w:t>
      </w:r>
      <w:r w:rsidRPr="000569DC">
        <w:rPr>
          <w:spacing w:val="-10"/>
          <w:sz w:val="20"/>
          <w:szCs w:val="20"/>
        </w:rPr>
        <w:t xml:space="preserve"> </w:t>
      </w:r>
      <w:r w:rsidRPr="000569DC">
        <w:rPr>
          <w:sz w:val="20"/>
          <w:szCs w:val="20"/>
        </w:rPr>
        <w:t>hipótese:</w:t>
      </w:r>
      <w:r w:rsidRPr="000569DC">
        <w:rPr>
          <w:spacing w:val="-10"/>
          <w:sz w:val="20"/>
          <w:szCs w:val="20"/>
        </w:rPr>
        <w:t xml:space="preserve"> </w:t>
      </w:r>
      <w:r w:rsidRPr="000569DC">
        <w:rPr>
          <w:sz w:val="20"/>
          <w:szCs w:val="20"/>
        </w:rPr>
        <w:t>(i)</w:t>
      </w:r>
      <w:r w:rsidRPr="000569DC">
        <w:rPr>
          <w:spacing w:val="1"/>
          <w:sz w:val="20"/>
          <w:szCs w:val="20"/>
        </w:rPr>
        <w:t xml:space="preserve"> </w:t>
      </w:r>
      <w:r w:rsidRPr="000569DC">
        <w:rPr>
          <w:sz w:val="20"/>
          <w:szCs w:val="20"/>
        </w:rPr>
        <w:t>de</w:t>
      </w:r>
      <w:r w:rsidRPr="000569DC">
        <w:rPr>
          <w:spacing w:val="-12"/>
          <w:sz w:val="20"/>
          <w:szCs w:val="20"/>
        </w:rPr>
        <w:t xml:space="preserve"> </w:t>
      </w:r>
      <w:r w:rsidRPr="000569DC">
        <w:rPr>
          <w:sz w:val="20"/>
          <w:szCs w:val="20"/>
        </w:rPr>
        <w:t>não</w:t>
      </w:r>
      <w:r w:rsidRPr="000569DC">
        <w:rPr>
          <w:spacing w:val="-11"/>
          <w:sz w:val="20"/>
          <w:szCs w:val="20"/>
        </w:rPr>
        <w:t xml:space="preserve"> </w:t>
      </w:r>
      <w:r w:rsidRPr="000569DC">
        <w:rPr>
          <w:sz w:val="20"/>
          <w:szCs w:val="20"/>
        </w:rPr>
        <w:t>instalação</w:t>
      </w:r>
      <w:r w:rsidRPr="000569DC">
        <w:rPr>
          <w:spacing w:val="-11"/>
          <w:sz w:val="20"/>
          <w:szCs w:val="20"/>
        </w:rPr>
        <w:t xml:space="preserve"> </w:t>
      </w:r>
      <w:r w:rsidRPr="000569DC">
        <w:rPr>
          <w:sz w:val="20"/>
          <w:szCs w:val="20"/>
        </w:rPr>
        <w:t>em segunda convocação da Assembleia Geral de Debenturistas mencionada na Cláusula 5.3 acima por falta de quórum; ou (ii) de não ser aprovado o exercício da faculdade prevista na</w:t>
      </w:r>
      <w:r w:rsidRPr="000569DC">
        <w:rPr>
          <w:spacing w:val="-5"/>
          <w:sz w:val="20"/>
          <w:szCs w:val="20"/>
        </w:rPr>
        <w:t xml:space="preserve"> </w:t>
      </w:r>
      <w:r w:rsidRPr="000569DC">
        <w:rPr>
          <w:sz w:val="20"/>
          <w:szCs w:val="20"/>
        </w:rPr>
        <w:t>Cláusula</w:t>
      </w:r>
      <w:r w:rsidRPr="000569DC">
        <w:rPr>
          <w:spacing w:val="-4"/>
          <w:sz w:val="20"/>
          <w:szCs w:val="20"/>
        </w:rPr>
        <w:t xml:space="preserve"> </w:t>
      </w:r>
      <w:r w:rsidRPr="000569DC">
        <w:rPr>
          <w:sz w:val="20"/>
          <w:szCs w:val="20"/>
        </w:rPr>
        <w:t>5.4</w:t>
      </w:r>
      <w:r w:rsidRPr="000569DC">
        <w:rPr>
          <w:spacing w:val="-5"/>
          <w:sz w:val="20"/>
          <w:szCs w:val="20"/>
        </w:rPr>
        <w:t xml:space="preserve"> </w:t>
      </w:r>
      <w:r w:rsidRPr="000569DC">
        <w:rPr>
          <w:sz w:val="20"/>
          <w:szCs w:val="20"/>
        </w:rPr>
        <w:t>acima</w:t>
      </w:r>
      <w:r w:rsidRPr="000569DC">
        <w:rPr>
          <w:spacing w:val="-4"/>
          <w:sz w:val="20"/>
          <w:szCs w:val="20"/>
        </w:rPr>
        <w:t xml:space="preserve"> </w:t>
      </w:r>
      <w:r w:rsidRPr="000569DC">
        <w:rPr>
          <w:sz w:val="20"/>
          <w:szCs w:val="20"/>
        </w:rPr>
        <w:t>por</w:t>
      </w:r>
      <w:r w:rsidRPr="000569DC">
        <w:rPr>
          <w:spacing w:val="-6"/>
          <w:sz w:val="20"/>
          <w:szCs w:val="20"/>
        </w:rPr>
        <w:t xml:space="preserve"> </w:t>
      </w:r>
      <w:r w:rsidRPr="000569DC">
        <w:rPr>
          <w:sz w:val="20"/>
          <w:szCs w:val="20"/>
        </w:rPr>
        <w:t>deliberação</w:t>
      </w:r>
      <w:r w:rsidRPr="000569DC">
        <w:rPr>
          <w:spacing w:val="-7"/>
          <w:sz w:val="20"/>
          <w:szCs w:val="20"/>
        </w:rPr>
        <w:t xml:space="preserve"> </w:t>
      </w:r>
      <w:r w:rsidRPr="000569DC">
        <w:rPr>
          <w:sz w:val="20"/>
          <w:szCs w:val="20"/>
        </w:rPr>
        <w:t>de</w:t>
      </w:r>
      <w:r w:rsidRPr="000569DC">
        <w:rPr>
          <w:spacing w:val="-6"/>
          <w:sz w:val="20"/>
          <w:szCs w:val="20"/>
        </w:rPr>
        <w:t xml:space="preserve"> </w:t>
      </w:r>
      <w:r w:rsidRPr="000569DC">
        <w:rPr>
          <w:sz w:val="20"/>
          <w:szCs w:val="20"/>
        </w:rPr>
        <w:t>Debenturistas</w:t>
      </w:r>
      <w:r w:rsidRPr="000569DC">
        <w:rPr>
          <w:spacing w:val="-5"/>
          <w:sz w:val="20"/>
          <w:szCs w:val="20"/>
        </w:rPr>
        <w:t xml:space="preserve"> </w:t>
      </w:r>
      <w:r w:rsidRPr="000569DC">
        <w:rPr>
          <w:sz w:val="20"/>
          <w:szCs w:val="20"/>
        </w:rPr>
        <w:t>que</w:t>
      </w:r>
      <w:r w:rsidRPr="000569DC">
        <w:rPr>
          <w:spacing w:val="-7"/>
          <w:sz w:val="20"/>
          <w:szCs w:val="20"/>
        </w:rPr>
        <w:t xml:space="preserve"> </w:t>
      </w:r>
      <w:r w:rsidRPr="000569DC">
        <w:rPr>
          <w:sz w:val="20"/>
          <w:szCs w:val="20"/>
        </w:rPr>
        <w:t>representem,</w:t>
      </w:r>
      <w:r w:rsidRPr="000569DC">
        <w:rPr>
          <w:spacing w:val="-4"/>
          <w:sz w:val="20"/>
          <w:szCs w:val="20"/>
        </w:rPr>
        <w:t xml:space="preserve"> </w:t>
      </w:r>
      <w:r w:rsidRPr="000569DC">
        <w:rPr>
          <w:sz w:val="20"/>
          <w:szCs w:val="20"/>
        </w:rPr>
        <w:t>no</w:t>
      </w:r>
      <w:r w:rsidRPr="000569DC">
        <w:rPr>
          <w:spacing w:val="-6"/>
          <w:sz w:val="20"/>
          <w:szCs w:val="20"/>
        </w:rPr>
        <w:t xml:space="preserve"> </w:t>
      </w:r>
      <w:r w:rsidRPr="000569DC">
        <w:rPr>
          <w:sz w:val="20"/>
          <w:szCs w:val="20"/>
        </w:rPr>
        <w:t>mínimo,</w:t>
      </w:r>
      <w:r w:rsidRPr="000569DC">
        <w:rPr>
          <w:spacing w:val="-6"/>
          <w:sz w:val="20"/>
          <w:szCs w:val="20"/>
        </w:rPr>
        <w:t xml:space="preserve"> </w:t>
      </w:r>
      <w:r w:rsidRPr="000569DC">
        <w:rPr>
          <w:sz w:val="20"/>
          <w:szCs w:val="20"/>
        </w:rPr>
        <w:t>2/3 (dois terços) das Debêntures em Circulação</w:t>
      </w:r>
      <w:r w:rsidR="00F5291D" w:rsidRPr="000569DC">
        <w:rPr>
          <w:sz w:val="20"/>
          <w:szCs w:val="20"/>
        </w:rPr>
        <w:t xml:space="preserve"> em primeira </w:t>
      </w:r>
      <w:r w:rsidR="00DA3B8C" w:rsidRPr="000569DC">
        <w:rPr>
          <w:sz w:val="20"/>
          <w:szCs w:val="20"/>
        </w:rPr>
        <w:t>convocação ou 50% (cinquenta por cento) mais 1 (uma) das Debêntures em Circulação em segunda convocação</w:t>
      </w:r>
      <w:r w:rsidR="00875726" w:rsidRPr="000569DC">
        <w:rPr>
          <w:sz w:val="20"/>
          <w:szCs w:val="20"/>
        </w:rPr>
        <w:t>; ou</w:t>
      </w:r>
      <w:r w:rsidR="00CE5DF2" w:rsidRPr="000569DC">
        <w:rPr>
          <w:sz w:val="20"/>
          <w:szCs w:val="20"/>
        </w:rPr>
        <w:t>, ainda,</w:t>
      </w:r>
      <w:r w:rsidR="00875726" w:rsidRPr="000569DC">
        <w:rPr>
          <w:sz w:val="20"/>
          <w:szCs w:val="20"/>
        </w:rPr>
        <w:t xml:space="preserve"> (iii) de suspensão dos trabalhos para deliberação em data porterior</w:t>
      </w:r>
      <w:r w:rsidRPr="000569DC">
        <w:rPr>
          <w:sz w:val="20"/>
          <w:szCs w:val="20"/>
        </w:rPr>
        <w:t xml:space="preserve">, o Agente Fiduciário </w:t>
      </w:r>
      <w:r w:rsidR="00875726" w:rsidRPr="000569DC">
        <w:rPr>
          <w:sz w:val="20"/>
          <w:szCs w:val="20"/>
        </w:rPr>
        <w:t xml:space="preserve">não </w:t>
      </w:r>
      <w:r w:rsidRPr="000569DC">
        <w:rPr>
          <w:sz w:val="20"/>
          <w:szCs w:val="20"/>
        </w:rPr>
        <w:t>deverá declarar o vencimento antecipado das obrigações decorrentes das Debêntures.</w:t>
      </w:r>
    </w:p>
    <w:p w14:paraId="0DC7222C" w14:textId="77777777" w:rsidR="004D424D" w:rsidRPr="000569DC" w:rsidRDefault="004D424D">
      <w:pPr>
        <w:pStyle w:val="PargrafodaLista"/>
        <w:spacing w:line="276" w:lineRule="auto"/>
        <w:rPr>
          <w:sz w:val="20"/>
          <w:szCs w:val="20"/>
        </w:rPr>
        <w:pPrChange w:id="997" w:author="Mariana Piovesan Ramos | Vieira Rezende" w:date="2021-11-19T20:13:00Z">
          <w:pPr>
            <w:pStyle w:val="PargrafodaLista"/>
            <w:spacing w:line="317" w:lineRule="auto"/>
          </w:pPr>
        </w:pPrChange>
      </w:pPr>
    </w:p>
    <w:p w14:paraId="2B76BD97" w14:textId="5A60F44A" w:rsidR="004D424D" w:rsidRPr="000569DC" w:rsidRDefault="004D424D">
      <w:pPr>
        <w:pStyle w:val="PargrafodaLista"/>
        <w:numPr>
          <w:ilvl w:val="1"/>
          <w:numId w:val="13"/>
        </w:numPr>
        <w:tabs>
          <w:tab w:val="left" w:pos="1199"/>
        </w:tabs>
        <w:spacing w:line="276" w:lineRule="auto"/>
        <w:ind w:left="0" w:right="-66" w:firstLine="0"/>
        <w:rPr>
          <w:sz w:val="20"/>
          <w:szCs w:val="20"/>
        </w:rPr>
        <w:pPrChange w:id="998" w:author="Mariana Piovesan Ramos | Vieira Rezende" w:date="2021-11-19T20:13:00Z">
          <w:pPr>
            <w:pStyle w:val="PargrafodaLista"/>
            <w:numPr>
              <w:ilvl w:val="1"/>
              <w:numId w:val="13"/>
            </w:numPr>
            <w:tabs>
              <w:tab w:val="left" w:pos="1199"/>
            </w:tabs>
            <w:spacing w:line="317" w:lineRule="auto"/>
            <w:ind w:left="0" w:right="-66" w:hanging="720"/>
          </w:pPr>
        </w:pPrChange>
      </w:pPr>
      <w:r w:rsidRPr="000569DC">
        <w:rPr>
          <w:sz w:val="20"/>
          <w:szCs w:val="20"/>
        </w:rPr>
        <w:t>Uma vez vencidas antecipadamente as Debêntures, nos termos desta Cláusula V, o Agente Fiduciário deverá comunicar imediatamente também a B3, informado o vencimento antecipado.</w:t>
      </w:r>
      <w:r w:rsidR="00E30058" w:rsidRPr="000569DC">
        <w:rPr>
          <w:sz w:val="20"/>
          <w:szCs w:val="20"/>
        </w:rPr>
        <w:t xml:space="preserve"> </w:t>
      </w:r>
    </w:p>
    <w:p w14:paraId="055407E6" w14:textId="77777777" w:rsidR="00120C62" w:rsidRPr="000569DC" w:rsidRDefault="00120C62">
      <w:pPr>
        <w:pStyle w:val="PargrafodaLista"/>
        <w:tabs>
          <w:tab w:val="left" w:pos="720"/>
        </w:tabs>
        <w:spacing w:line="276" w:lineRule="auto"/>
        <w:ind w:left="0"/>
        <w:rPr>
          <w:rFonts w:eastAsia="Arial Unicode MS" w:cs="Arial"/>
          <w:sz w:val="20"/>
          <w:szCs w:val="20"/>
        </w:rPr>
        <w:pPrChange w:id="999" w:author="Mariana Piovesan Ramos | Vieira Rezende" w:date="2021-11-19T20:13:00Z">
          <w:pPr>
            <w:pStyle w:val="PargrafodaLista"/>
            <w:tabs>
              <w:tab w:val="left" w:pos="720"/>
            </w:tabs>
            <w:spacing w:line="317" w:lineRule="auto"/>
            <w:ind w:left="0"/>
          </w:pPr>
        </w:pPrChange>
      </w:pPr>
    </w:p>
    <w:p w14:paraId="03BFC552" w14:textId="77777777" w:rsidR="000A115D" w:rsidRPr="000569DC" w:rsidRDefault="00120C62">
      <w:pPr>
        <w:pStyle w:val="PargrafodaLista"/>
        <w:numPr>
          <w:ilvl w:val="1"/>
          <w:numId w:val="13"/>
        </w:numPr>
        <w:tabs>
          <w:tab w:val="left" w:pos="1199"/>
        </w:tabs>
        <w:spacing w:line="276" w:lineRule="auto"/>
        <w:ind w:left="0" w:right="-66" w:firstLine="0"/>
        <w:rPr>
          <w:sz w:val="20"/>
          <w:szCs w:val="20"/>
        </w:rPr>
        <w:pPrChange w:id="1000" w:author="Mariana Piovesan Ramos | Vieira Rezende" w:date="2021-11-19T20:13:00Z">
          <w:pPr>
            <w:pStyle w:val="PargrafodaLista"/>
            <w:numPr>
              <w:ilvl w:val="1"/>
              <w:numId w:val="13"/>
            </w:numPr>
            <w:tabs>
              <w:tab w:val="left" w:pos="1199"/>
            </w:tabs>
            <w:spacing w:line="317" w:lineRule="auto"/>
            <w:ind w:left="0" w:right="-66" w:hanging="720"/>
          </w:pPr>
        </w:pPrChange>
      </w:pPr>
      <w:r w:rsidRPr="000569DC">
        <w:rPr>
          <w:rFonts w:eastAsia="Arial Unicode MS" w:cs="Arial"/>
          <w:sz w:val="20"/>
          <w:szCs w:val="20"/>
        </w:rPr>
        <w:t>Caso o pagamento da totalidade das Debêntures previsto na Cláusula 5.7. acima seja realizado por meio da B3, a Emissora deverá comunicar a B3, por meio de correspondência em conjunto com o Agente Fiduciário, sobre o tal pagamento, com, no mínimo, 3 (três) Dias Úteis de antecedência da data estipulada para a sua realização.</w:t>
      </w:r>
    </w:p>
    <w:p w14:paraId="6F018831" w14:textId="77777777" w:rsidR="000A115D" w:rsidRPr="000569DC" w:rsidRDefault="000A115D">
      <w:pPr>
        <w:pStyle w:val="Corpodetexto"/>
        <w:spacing w:line="276" w:lineRule="auto"/>
        <w:ind w:right="-66"/>
        <w:pPrChange w:id="1001" w:author="Mariana Piovesan Ramos | Vieira Rezende" w:date="2021-11-19T20:13:00Z">
          <w:pPr>
            <w:pStyle w:val="Corpodetexto"/>
            <w:spacing w:line="317" w:lineRule="auto"/>
            <w:ind w:right="-66"/>
          </w:pPr>
        </w:pPrChange>
      </w:pPr>
    </w:p>
    <w:p w14:paraId="28D2C2DA" w14:textId="77777777" w:rsidR="005B4932" w:rsidRPr="000569DC" w:rsidRDefault="005B4932">
      <w:pPr>
        <w:pStyle w:val="Ttulo1"/>
        <w:keepNext/>
        <w:widowControl/>
        <w:spacing w:line="276" w:lineRule="auto"/>
        <w:ind w:left="0" w:right="0"/>
        <w:pPrChange w:id="1002" w:author="Mariana Piovesan Ramos | Vieira Rezende" w:date="2021-11-19T20:13:00Z">
          <w:pPr>
            <w:pStyle w:val="Ttulo1"/>
            <w:keepNext/>
            <w:widowControl/>
            <w:spacing w:line="317" w:lineRule="auto"/>
            <w:ind w:left="0" w:right="0"/>
          </w:pPr>
        </w:pPrChange>
      </w:pPr>
      <w:bookmarkStart w:id="1003" w:name="CLÁUSULA_VI_OBRIGAÇÕES_ADICIONAIS_DA_EMI"/>
      <w:bookmarkStart w:id="1004" w:name="_Toc499990368"/>
      <w:bookmarkStart w:id="1005" w:name="_Toc280370541"/>
      <w:bookmarkStart w:id="1006" w:name="_Toc349040597"/>
      <w:bookmarkStart w:id="1007" w:name="_Toc355626571"/>
      <w:bookmarkStart w:id="1008" w:name="_Toc351469182"/>
      <w:bookmarkStart w:id="1009" w:name="_Toc352767484"/>
      <w:bookmarkEnd w:id="1003"/>
      <w:r w:rsidRPr="000569DC">
        <w:t>CLÁUSULA VI</w:t>
      </w:r>
      <w:r w:rsidRPr="000569DC">
        <w:br/>
        <w:t>OBRIGAÇÕES ADICIONAIS DA EMISSORA</w:t>
      </w:r>
      <w:bookmarkStart w:id="1010" w:name="_DV_M398"/>
      <w:bookmarkEnd w:id="1004"/>
      <w:bookmarkEnd w:id="1005"/>
      <w:bookmarkEnd w:id="1006"/>
      <w:bookmarkEnd w:id="1007"/>
      <w:bookmarkEnd w:id="1008"/>
      <w:bookmarkEnd w:id="1009"/>
      <w:bookmarkEnd w:id="1010"/>
    </w:p>
    <w:p w14:paraId="3889F332" w14:textId="77777777" w:rsidR="005B4932" w:rsidRPr="000569DC" w:rsidRDefault="005B4932">
      <w:pPr>
        <w:pStyle w:val="PargrafodaLista"/>
        <w:keepNext/>
        <w:keepLines/>
        <w:widowControl/>
        <w:tabs>
          <w:tab w:val="left" w:pos="720"/>
        </w:tabs>
        <w:spacing w:line="276" w:lineRule="auto"/>
        <w:ind w:left="0"/>
        <w:rPr>
          <w:rFonts w:eastAsia="Arial Unicode MS" w:cs="Arial"/>
          <w:sz w:val="20"/>
          <w:szCs w:val="20"/>
        </w:rPr>
        <w:pPrChange w:id="1011" w:author="Mariana Piovesan Ramos | Vieira Rezende" w:date="2021-11-19T20:13:00Z">
          <w:pPr>
            <w:pStyle w:val="PargrafodaLista"/>
            <w:keepNext/>
            <w:keepLines/>
            <w:widowControl/>
            <w:tabs>
              <w:tab w:val="left" w:pos="720"/>
            </w:tabs>
            <w:spacing w:line="317" w:lineRule="auto"/>
            <w:ind w:left="0"/>
          </w:pPr>
        </w:pPrChange>
      </w:pPr>
    </w:p>
    <w:p w14:paraId="1F43A261" w14:textId="77777777" w:rsidR="005B4932" w:rsidRPr="000569DC" w:rsidRDefault="005B4932">
      <w:pPr>
        <w:pStyle w:val="PargrafodaLista"/>
        <w:keepNext/>
        <w:keepLines/>
        <w:widowControl/>
        <w:numPr>
          <w:ilvl w:val="1"/>
          <w:numId w:val="42"/>
        </w:numPr>
        <w:tabs>
          <w:tab w:val="left" w:pos="720"/>
        </w:tabs>
        <w:adjustRightInd w:val="0"/>
        <w:spacing w:line="276" w:lineRule="auto"/>
        <w:ind w:left="709"/>
        <w:rPr>
          <w:rFonts w:cs="Arial"/>
          <w:b/>
          <w:smallCaps/>
          <w:sz w:val="20"/>
          <w:szCs w:val="20"/>
        </w:rPr>
        <w:pPrChange w:id="1012" w:author="Mariana Piovesan Ramos | Vieira Rezende" w:date="2021-11-19T20:13:00Z">
          <w:pPr>
            <w:pStyle w:val="PargrafodaLista"/>
            <w:keepNext/>
            <w:keepLines/>
            <w:widowControl/>
            <w:numPr>
              <w:ilvl w:val="1"/>
              <w:numId w:val="42"/>
            </w:numPr>
            <w:tabs>
              <w:tab w:val="left" w:pos="720"/>
            </w:tabs>
            <w:adjustRightInd w:val="0"/>
            <w:spacing w:line="317" w:lineRule="auto"/>
            <w:ind w:left="709" w:hanging="720"/>
          </w:pPr>
        </w:pPrChange>
      </w:pPr>
      <w:bookmarkStart w:id="1013" w:name="_DV_M399"/>
      <w:bookmarkEnd w:id="1013"/>
      <w:r w:rsidRPr="000569DC">
        <w:rPr>
          <w:rFonts w:cs="Arial"/>
          <w:b/>
          <w:smallCaps/>
          <w:sz w:val="20"/>
          <w:szCs w:val="20"/>
        </w:rPr>
        <w:t>Obrigações da Emissora</w:t>
      </w:r>
    </w:p>
    <w:p w14:paraId="00B91538" w14:textId="77777777" w:rsidR="005B4932" w:rsidRPr="000569DC" w:rsidRDefault="005B4932">
      <w:pPr>
        <w:pStyle w:val="PargrafodaLista"/>
        <w:keepNext/>
        <w:keepLines/>
        <w:widowControl/>
        <w:tabs>
          <w:tab w:val="left" w:pos="720"/>
        </w:tabs>
        <w:spacing w:line="276" w:lineRule="auto"/>
        <w:ind w:left="0"/>
        <w:rPr>
          <w:rFonts w:eastAsia="Arial Unicode MS" w:cs="Arial"/>
          <w:sz w:val="20"/>
          <w:szCs w:val="20"/>
        </w:rPr>
        <w:pPrChange w:id="1014" w:author="Mariana Piovesan Ramos | Vieira Rezende" w:date="2021-11-19T20:13:00Z">
          <w:pPr>
            <w:pStyle w:val="PargrafodaLista"/>
            <w:keepNext/>
            <w:keepLines/>
            <w:widowControl/>
            <w:tabs>
              <w:tab w:val="left" w:pos="720"/>
            </w:tabs>
            <w:spacing w:line="317" w:lineRule="auto"/>
            <w:ind w:left="0"/>
          </w:pPr>
        </w:pPrChange>
      </w:pPr>
    </w:p>
    <w:p w14:paraId="576FBEBD" w14:textId="77777777" w:rsidR="005B4932" w:rsidRPr="000569DC" w:rsidRDefault="005B4932">
      <w:pPr>
        <w:pStyle w:val="PargrafodaLista"/>
        <w:keepNext/>
        <w:widowControl/>
        <w:numPr>
          <w:ilvl w:val="1"/>
          <w:numId w:val="43"/>
        </w:numPr>
        <w:tabs>
          <w:tab w:val="left" w:pos="720"/>
        </w:tabs>
        <w:adjustRightInd w:val="0"/>
        <w:spacing w:line="276" w:lineRule="auto"/>
        <w:ind w:left="0" w:firstLine="0"/>
        <w:rPr>
          <w:rFonts w:eastAsia="Arial Unicode MS" w:cs="Arial"/>
          <w:sz w:val="20"/>
          <w:szCs w:val="20"/>
        </w:rPr>
        <w:pPrChange w:id="1015" w:author="Mariana Piovesan Ramos | Vieira Rezende" w:date="2021-11-19T20:13:00Z">
          <w:pPr>
            <w:pStyle w:val="PargrafodaLista"/>
            <w:keepNext/>
            <w:widowControl/>
            <w:numPr>
              <w:ilvl w:val="1"/>
              <w:numId w:val="43"/>
            </w:numPr>
            <w:tabs>
              <w:tab w:val="left" w:pos="720"/>
            </w:tabs>
            <w:adjustRightInd w:val="0"/>
            <w:spacing w:line="317" w:lineRule="auto"/>
            <w:ind w:left="0" w:hanging="720"/>
          </w:pPr>
        </w:pPrChange>
      </w:pPr>
      <w:r w:rsidRPr="000569DC">
        <w:rPr>
          <w:rFonts w:eastAsia="Arial Unicode MS" w:cs="Arial"/>
          <w:sz w:val="20"/>
          <w:szCs w:val="20"/>
        </w:rPr>
        <w:t xml:space="preserve">Observadas as demais obrigações previstas nesta Escritura de Emissão, </w:t>
      </w:r>
      <w:r w:rsidRPr="000569DC">
        <w:rPr>
          <w:rStyle w:val="DeltaViewInsertion"/>
          <w:rFonts w:eastAsia="Arial Unicode MS" w:cs="Arial"/>
          <w:color w:val="auto"/>
          <w:sz w:val="20"/>
          <w:szCs w:val="20"/>
          <w:u w:val="none"/>
        </w:rPr>
        <w:t xml:space="preserve">enquanto o saldo devedor das Debêntures não for integralmente pago, </w:t>
      </w:r>
      <w:r w:rsidRPr="000569DC">
        <w:rPr>
          <w:rFonts w:eastAsia="Arial Unicode MS" w:cs="Arial"/>
          <w:sz w:val="20"/>
          <w:szCs w:val="20"/>
        </w:rPr>
        <w:t xml:space="preserve">a Emissora obriga-se, ainda, a: </w:t>
      </w:r>
    </w:p>
    <w:p w14:paraId="74F537BE" w14:textId="77777777" w:rsidR="005B4932" w:rsidRPr="000569DC" w:rsidRDefault="005B4932">
      <w:pPr>
        <w:spacing w:line="276" w:lineRule="auto"/>
        <w:jc w:val="both"/>
        <w:rPr>
          <w:rFonts w:eastAsia="Arial Unicode MS" w:cs="Arial"/>
          <w:sz w:val="20"/>
          <w:szCs w:val="20"/>
        </w:rPr>
        <w:pPrChange w:id="1016" w:author="Mariana Piovesan Ramos | Vieira Rezende" w:date="2021-11-19T20:13:00Z">
          <w:pPr>
            <w:spacing w:line="317" w:lineRule="auto"/>
            <w:jc w:val="both"/>
          </w:pPr>
        </w:pPrChange>
      </w:pPr>
    </w:p>
    <w:p w14:paraId="7E686C94" w14:textId="77777777" w:rsidR="005B4932" w:rsidRPr="000569DC" w:rsidRDefault="005B4932">
      <w:pPr>
        <w:pStyle w:val="STDTextoDois-Quatro"/>
        <w:widowControl w:val="0"/>
        <w:numPr>
          <w:ilvl w:val="0"/>
          <w:numId w:val="35"/>
        </w:numPr>
        <w:tabs>
          <w:tab w:val="clear" w:pos="360"/>
          <w:tab w:val="num" w:pos="709"/>
        </w:tabs>
        <w:spacing w:before="0" w:line="276" w:lineRule="auto"/>
        <w:ind w:left="0" w:firstLine="0"/>
        <w:rPr>
          <w:rFonts w:ascii="Verdana" w:eastAsia="Arial Unicode MS" w:hAnsi="Verdana" w:cs="Arial"/>
          <w:szCs w:val="20"/>
        </w:rPr>
        <w:pPrChange w:id="1017" w:author="Mariana Piovesan Ramos | Vieira Rezende" w:date="2021-11-19T20:13:00Z">
          <w:pPr>
            <w:pStyle w:val="STDTextoDois-Quatro"/>
            <w:widowControl w:val="0"/>
            <w:numPr>
              <w:numId w:val="35"/>
            </w:numPr>
            <w:tabs>
              <w:tab w:val="num" w:pos="360"/>
              <w:tab w:val="num" w:pos="709"/>
            </w:tabs>
            <w:spacing w:before="0" w:line="317" w:lineRule="auto"/>
            <w:ind w:left="0" w:hanging="360"/>
          </w:pPr>
        </w:pPrChange>
      </w:pPr>
      <w:bookmarkStart w:id="1018" w:name="_DV_M400"/>
      <w:bookmarkEnd w:id="1018"/>
      <w:r w:rsidRPr="000569DC">
        <w:rPr>
          <w:rFonts w:ascii="Verdana" w:eastAsia="Arial Unicode MS" w:hAnsi="Verdana" w:cs="Arial"/>
          <w:szCs w:val="20"/>
        </w:rPr>
        <w:t>fornecer ao Agente Fiduciário:</w:t>
      </w:r>
    </w:p>
    <w:p w14:paraId="071A7403" w14:textId="77777777" w:rsidR="005B4932" w:rsidRPr="000569DC" w:rsidRDefault="005B4932">
      <w:pPr>
        <w:spacing w:line="276" w:lineRule="auto"/>
        <w:jc w:val="both"/>
        <w:rPr>
          <w:rFonts w:eastAsia="Arial Unicode MS" w:cs="Arial"/>
          <w:sz w:val="20"/>
          <w:szCs w:val="20"/>
        </w:rPr>
        <w:pPrChange w:id="1019" w:author="Mariana Piovesan Ramos | Vieira Rezende" w:date="2021-11-19T20:13:00Z">
          <w:pPr>
            <w:spacing w:line="317" w:lineRule="auto"/>
            <w:jc w:val="both"/>
          </w:pPr>
        </w:pPrChange>
      </w:pPr>
    </w:p>
    <w:p w14:paraId="1CE14F83" w14:textId="77777777" w:rsidR="005B4932" w:rsidRPr="000569DC" w:rsidRDefault="005B4932">
      <w:pPr>
        <w:numPr>
          <w:ilvl w:val="0"/>
          <w:numId w:val="39"/>
        </w:numPr>
        <w:adjustRightInd w:val="0"/>
        <w:spacing w:line="276" w:lineRule="auto"/>
        <w:ind w:left="709" w:firstLine="0"/>
        <w:jc w:val="both"/>
        <w:rPr>
          <w:rFonts w:eastAsia="Arial Unicode MS" w:cs="Arial"/>
          <w:sz w:val="20"/>
          <w:szCs w:val="20"/>
        </w:rPr>
        <w:pPrChange w:id="1020" w:author="Mariana Piovesan Ramos | Vieira Rezende" w:date="2021-11-19T20:13:00Z">
          <w:pPr>
            <w:numPr>
              <w:numId w:val="39"/>
            </w:numPr>
            <w:adjustRightInd w:val="0"/>
            <w:spacing w:line="317" w:lineRule="auto"/>
            <w:ind w:left="709" w:hanging="360"/>
            <w:jc w:val="both"/>
          </w:pPr>
        </w:pPrChange>
      </w:pPr>
      <w:bookmarkStart w:id="1021" w:name="_DV_M404"/>
      <w:bookmarkEnd w:id="1021"/>
      <w:r w:rsidRPr="000569DC">
        <w:rPr>
          <w:rFonts w:eastAsia="Arial Unicode MS" w:cs="Arial"/>
          <w:sz w:val="20"/>
          <w:szCs w:val="20"/>
        </w:rPr>
        <w:t>dentro de, no máximo, 90 (noventa) dias após o término de cada exercício social, ou 5 (cinco) Dias Úteis após a data de sua divulgação, o que ocorrer primeiro, (a) cópia das demonstrações financeiras completas e auditadas da Emissora relativas ao respectivo exercício social, preparadas de acordo com os princípios contábeis geralmente aceitos no Brasil, acompanhadas do relatório da administração e do parecer de um Auditor Autorizado com registro válido na CVM; (b) relatório específico e conclusivo elaborado pelos auditores independentes contratados pela Emissora (b.1) de apuração do ICSD consolidado, acompanhado da memória de cálculo compreendendo todas as rubricas necessárias para a obtenção do ICSD, devidamente apurado pelos auditores independentes contratados pela Emissora, sob pena de impossibilidade de acompanhamento pelo Agente Fiduciário, podendo este solicitar à Emissora ou aos seus auditores independentes todos os eventuais esclarecimentos adicionais que se façam necessários; e (b.2) de verificação de operações e/ou contratos de compartilhamento de custos celebrados com Partes Relacionadas; e (c) declaração, assinada pelo(s) diretor(es) da Emissora, na forma do seu estatuto social, atestando: (c.1) não ocorrência de qualquer Evento de Vencimento Antecipado e inexistência de descumprimento de obrigações perante os Debenturistas; (c.2) que os bens e ativos da Emissora foram mantidos devidamente assegurados</w:t>
      </w:r>
      <w:r w:rsidR="00105A0B" w:rsidRPr="000569DC">
        <w:rPr>
          <w:rFonts w:eastAsia="Arial Unicode MS" w:cs="Arial"/>
          <w:sz w:val="20"/>
          <w:szCs w:val="20"/>
        </w:rPr>
        <w:t xml:space="preserve">; </w:t>
      </w:r>
      <w:r w:rsidRPr="000569DC">
        <w:rPr>
          <w:rFonts w:eastAsia="Arial Unicode MS" w:cs="Arial"/>
          <w:sz w:val="20"/>
          <w:szCs w:val="20"/>
        </w:rPr>
        <w:t xml:space="preserve">(c.3) que todos CCEARs permanecem vigentes; e (c.4) que não foram praticados atos em desacordo com o estatuto social da Emissora; </w:t>
      </w:r>
    </w:p>
    <w:p w14:paraId="0AB425D1" w14:textId="77777777" w:rsidR="005B4932" w:rsidRPr="000569DC" w:rsidRDefault="005B4932">
      <w:pPr>
        <w:spacing w:line="276" w:lineRule="auto"/>
        <w:ind w:left="709"/>
        <w:jc w:val="both"/>
        <w:rPr>
          <w:rFonts w:eastAsia="Arial Unicode MS" w:cs="Arial"/>
          <w:sz w:val="20"/>
          <w:szCs w:val="20"/>
        </w:rPr>
        <w:pPrChange w:id="1022" w:author="Mariana Piovesan Ramos | Vieira Rezende" w:date="2021-11-19T20:13:00Z">
          <w:pPr>
            <w:spacing w:line="317" w:lineRule="auto"/>
            <w:ind w:left="709"/>
            <w:jc w:val="both"/>
          </w:pPr>
        </w:pPrChange>
      </w:pPr>
    </w:p>
    <w:p w14:paraId="3C1B7281" w14:textId="77777777" w:rsidR="005B4932" w:rsidRPr="000569DC" w:rsidRDefault="005B4932">
      <w:pPr>
        <w:widowControl/>
        <w:numPr>
          <w:ilvl w:val="0"/>
          <w:numId w:val="39"/>
        </w:numPr>
        <w:adjustRightInd w:val="0"/>
        <w:spacing w:line="276" w:lineRule="auto"/>
        <w:ind w:left="709" w:firstLine="0"/>
        <w:jc w:val="both"/>
        <w:rPr>
          <w:rFonts w:eastAsia="Arial Unicode MS" w:cs="Arial"/>
          <w:sz w:val="20"/>
          <w:szCs w:val="20"/>
        </w:rPr>
        <w:pPrChange w:id="1023" w:author="Mariana Piovesan Ramos | Vieira Rezende" w:date="2021-11-19T20:13:00Z">
          <w:pPr>
            <w:widowControl/>
            <w:numPr>
              <w:numId w:val="39"/>
            </w:numPr>
            <w:adjustRightInd w:val="0"/>
            <w:spacing w:line="317" w:lineRule="auto"/>
            <w:ind w:left="709" w:hanging="360"/>
            <w:jc w:val="both"/>
          </w:pPr>
        </w:pPrChange>
      </w:pPr>
      <w:r w:rsidRPr="000569DC">
        <w:rPr>
          <w:rFonts w:eastAsia="Arial Unicode MS" w:cs="Arial"/>
          <w:sz w:val="20"/>
          <w:szCs w:val="20"/>
        </w:rPr>
        <w:t>em até 45 (quarenta e cinco) dias corridos do fechamento de cada trimestre do ano fiscal, seus balancetes trimestrais não auditados;</w:t>
      </w:r>
      <w:r w:rsidR="0044254B" w:rsidRPr="000569DC">
        <w:rPr>
          <w:rFonts w:eastAsia="Arial Unicode MS" w:cs="Arial"/>
          <w:sz w:val="20"/>
          <w:szCs w:val="20"/>
        </w:rPr>
        <w:t xml:space="preserve"> e</w:t>
      </w:r>
    </w:p>
    <w:p w14:paraId="0404A5D2" w14:textId="77777777" w:rsidR="005B4932" w:rsidRPr="000569DC" w:rsidRDefault="005B4932">
      <w:pPr>
        <w:spacing w:line="276" w:lineRule="auto"/>
        <w:jc w:val="both"/>
        <w:rPr>
          <w:rFonts w:eastAsia="Arial Unicode MS" w:cs="Arial"/>
          <w:sz w:val="20"/>
          <w:szCs w:val="20"/>
        </w:rPr>
        <w:pPrChange w:id="1024" w:author="Mariana Piovesan Ramos | Vieira Rezende" w:date="2021-11-19T20:13:00Z">
          <w:pPr>
            <w:spacing w:line="317" w:lineRule="auto"/>
            <w:jc w:val="both"/>
          </w:pPr>
        </w:pPrChange>
      </w:pPr>
    </w:p>
    <w:p w14:paraId="415A0C6E" w14:textId="77777777" w:rsidR="005B4932" w:rsidRPr="000569DC" w:rsidRDefault="005B4932">
      <w:pPr>
        <w:widowControl/>
        <w:numPr>
          <w:ilvl w:val="0"/>
          <w:numId w:val="39"/>
        </w:numPr>
        <w:adjustRightInd w:val="0"/>
        <w:spacing w:line="276" w:lineRule="auto"/>
        <w:ind w:left="709" w:firstLine="0"/>
        <w:jc w:val="both"/>
        <w:rPr>
          <w:rFonts w:eastAsia="Arial Unicode MS" w:cs="Arial"/>
          <w:sz w:val="20"/>
          <w:szCs w:val="20"/>
        </w:rPr>
        <w:pPrChange w:id="1025" w:author="Mariana Piovesan Ramos | Vieira Rezende" w:date="2021-11-19T20:13:00Z">
          <w:pPr>
            <w:widowControl/>
            <w:numPr>
              <w:numId w:val="39"/>
            </w:numPr>
            <w:adjustRightInd w:val="0"/>
            <w:spacing w:line="317" w:lineRule="auto"/>
            <w:ind w:left="709" w:hanging="360"/>
            <w:jc w:val="both"/>
          </w:pPr>
        </w:pPrChange>
      </w:pPr>
      <w:bookmarkStart w:id="1026" w:name="_DV_M405"/>
      <w:bookmarkStart w:id="1027" w:name="_DV_M407"/>
      <w:bookmarkStart w:id="1028" w:name="_DV_M408"/>
      <w:bookmarkEnd w:id="1026"/>
      <w:bookmarkEnd w:id="1027"/>
      <w:bookmarkEnd w:id="1028"/>
      <w:r w:rsidRPr="000569DC">
        <w:rPr>
          <w:rFonts w:eastAsia="Arial Unicode MS" w:cs="Arial"/>
          <w:sz w:val="20"/>
          <w:szCs w:val="20"/>
        </w:rPr>
        <w:t xml:space="preserve">em até 7 (sete) Dias Úteis contados do recebimento da solicitação, ou prazo superior acordado entre as </w:t>
      </w:r>
      <w:r w:rsidR="00AB2E70" w:rsidRPr="000569DC">
        <w:rPr>
          <w:rFonts w:eastAsia="Arial Unicode MS" w:cs="Arial"/>
          <w:sz w:val="20"/>
          <w:szCs w:val="20"/>
        </w:rPr>
        <w:t>P</w:t>
      </w:r>
      <w:r w:rsidRPr="000569DC">
        <w:rPr>
          <w:rFonts w:eastAsia="Arial Unicode MS" w:cs="Arial"/>
          <w:sz w:val="20"/>
          <w:szCs w:val="20"/>
        </w:rPr>
        <w:t>artes, qualquer informação que venha a ser solicitada pelo Agente Fiduciário, a fim de que este possa cumprir as suas obrigações nos termos desta Escritura de Emissão, da Resolução CVM nº 17, de 09 de fevereiro de 2021 (“</w:t>
      </w:r>
      <w:r w:rsidRPr="000569DC">
        <w:rPr>
          <w:rFonts w:eastAsia="Arial Unicode MS" w:cs="Arial"/>
          <w:sz w:val="20"/>
          <w:szCs w:val="20"/>
          <w:u w:val="single"/>
        </w:rPr>
        <w:t>Resolução CVM 17</w:t>
      </w:r>
      <w:r w:rsidRPr="000569DC">
        <w:rPr>
          <w:rFonts w:eastAsia="Arial Unicode MS" w:cs="Arial"/>
          <w:sz w:val="20"/>
          <w:szCs w:val="20"/>
        </w:rPr>
        <w:t>”) e demais legislações aplicáveis, exceto se previsto especificamente outro prazo nesta Escritura</w:t>
      </w:r>
      <w:r w:rsidR="0044254B" w:rsidRPr="000569DC">
        <w:rPr>
          <w:rFonts w:eastAsia="Arial Unicode MS" w:cs="Arial"/>
          <w:sz w:val="20"/>
          <w:szCs w:val="20"/>
        </w:rPr>
        <w:t>.</w:t>
      </w:r>
    </w:p>
    <w:p w14:paraId="369BB912" w14:textId="77777777" w:rsidR="00CE5DF2" w:rsidRPr="000569DC" w:rsidRDefault="00CE5DF2">
      <w:pPr>
        <w:widowControl/>
        <w:adjustRightInd w:val="0"/>
        <w:spacing w:line="276" w:lineRule="auto"/>
        <w:ind w:left="709"/>
        <w:jc w:val="both"/>
        <w:rPr>
          <w:rFonts w:eastAsia="Arial Unicode MS" w:cs="Arial"/>
          <w:sz w:val="20"/>
          <w:szCs w:val="20"/>
        </w:rPr>
        <w:pPrChange w:id="1029" w:author="Mariana Piovesan Ramos | Vieira Rezende" w:date="2021-11-19T20:13:00Z">
          <w:pPr>
            <w:widowControl/>
            <w:adjustRightInd w:val="0"/>
            <w:spacing w:line="317" w:lineRule="auto"/>
            <w:ind w:left="709"/>
            <w:jc w:val="both"/>
          </w:pPr>
        </w:pPrChange>
      </w:pPr>
    </w:p>
    <w:p w14:paraId="0F17AA9A" w14:textId="77777777" w:rsidR="005B4932" w:rsidRPr="000569DC" w:rsidRDefault="005B4932">
      <w:pPr>
        <w:pStyle w:val="STDTextoDois-Quatro"/>
        <w:numPr>
          <w:ilvl w:val="0"/>
          <w:numId w:val="35"/>
        </w:numPr>
        <w:tabs>
          <w:tab w:val="clear" w:pos="360"/>
          <w:tab w:val="num" w:pos="709"/>
        </w:tabs>
        <w:spacing w:before="0" w:line="276" w:lineRule="auto"/>
        <w:ind w:left="0" w:firstLine="0"/>
        <w:rPr>
          <w:rFonts w:ascii="Verdana" w:eastAsia="Arial Unicode MS" w:hAnsi="Verdana" w:cs="Arial"/>
          <w:szCs w:val="20"/>
        </w:rPr>
        <w:pPrChange w:id="1030" w:author="Mariana Piovesan Ramos | Vieira Rezende" w:date="2021-11-19T20:13:00Z">
          <w:pPr>
            <w:pStyle w:val="STDTextoDois-Quatro"/>
            <w:numPr>
              <w:numId w:val="35"/>
            </w:numPr>
            <w:tabs>
              <w:tab w:val="num" w:pos="360"/>
              <w:tab w:val="num" w:pos="709"/>
            </w:tabs>
            <w:spacing w:before="0" w:line="317" w:lineRule="auto"/>
            <w:ind w:left="0" w:hanging="360"/>
          </w:pPr>
        </w:pPrChange>
      </w:pPr>
      <w:r w:rsidRPr="000569DC">
        <w:rPr>
          <w:rFonts w:ascii="Verdana" w:eastAsia="Arial Unicode MS" w:hAnsi="Verdana" w:cs="Arial"/>
          <w:szCs w:val="20"/>
        </w:rPr>
        <w:t xml:space="preserve">informar ao Agente Fiduciário, em até 5 (cinco) Dias Úteis contados da data de sua </w:t>
      </w:r>
      <w:r w:rsidR="009E5CE0" w:rsidRPr="000569DC">
        <w:rPr>
          <w:rFonts w:ascii="Verdana" w:eastAsia="Arial Unicode MS" w:hAnsi="Verdana" w:cs="Arial"/>
          <w:szCs w:val="20"/>
        </w:rPr>
        <w:t>ciência</w:t>
      </w:r>
      <w:r w:rsidRPr="000569DC">
        <w:rPr>
          <w:rFonts w:ascii="Verdana" w:eastAsia="Arial Unicode MS" w:hAnsi="Verdana" w:cs="Arial"/>
          <w:szCs w:val="20"/>
        </w:rPr>
        <w:t xml:space="preserve">, sobre qualquer alteração relevante nas condições financeiras, econômicas, comerciais, operacionais, regulatórias ou societárias ou nos negócios da Emissora, bem como quaisquer eventos ou situações, inclusive ações judiciais ou procedimentos administrativos que: (i) possam afetar negativamente, impossibilitar ou dificultar de forma justificada o cumprimento, pela Emissora, de suas obrigações decorrentes desta Escritura de Emissão e das Debêntures; (ii) possam vir a comprometer o Projeto; ou (iii) faça com que as demonstrações financeiras ou informações financeiras trimestrais da Emissora não mais reflitam a real condição financeira da Emissora; </w:t>
      </w:r>
    </w:p>
    <w:p w14:paraId="19F89F3A" w14:textId="77777777" w:rsidR="005B4932" w:rsidRPr="000569DC" w:rsidRDefault="005B4932">
      <w:pPr>
        <w:pStyle w:val="STDTextoDois-Quatro"/>
        <w:spacing w:before="0" w:line="276" w:lineRule="auto"/>
        <w:ind w:left="0"/>
        <w:rPr>
          <w:rFonts w:ascii="Verdana" w:eastAsia="Arial Unicode MS" w:hAnsi="Verdana" w:cs="Arial"/>
          <w:szCs w:val="20"/>
        </w:rPr>
        <w:pPrChange w:id="1031" w:author="Mariana Piovesan Ramos | Vieira Rezende" w:date="2021-11-19T20:13:00Z">
          <w:pPr>
            <w:pStyle w:val="STDTextoDois-Quatro"/>
            <w:spacing w:before="0" w:line="317" w:lineRule="auto"/>
            <w:ind w:left="0"/>
          </w:pPr>
        </w:pPrChange>
      </w:pPr>
    </w:p>
    <w:p w14:paraId="72014045" w14:textId="77777777" w:rsidR="005B4932" w:rsidRPr="000569DC" w:rsidRDefault="005B4932">
      <w:pPr>
        <w:pStyle w:val="STDTextoDois-Quatro"/>
        <w:numPr>
          <w:ilvl w:val="0"/>
          <w:numId w:val="35"/>
        </w:numPr>
        <w:tabs>
          <w:tab w:val="clear" w:pos="360"/>
          <w:tab w:val="num" w:pos="709"/>
        </w:tabs>
        <w:spacing w:before="0" w:line="276" w:lineRule="auto"/>
        <w:ind w:left="0" w:firstLine="0"/>
        <w:rPr>
          <w:rFonts w:ascii="Verdana" w:eastAsia="Arial Unicode MS" w:hAnsi="Verdana" w:cs="Arial"/>
          <w:szCs w:val="20"/>
        </w:rPr>
        <w:pPrChange w:id="1032" w:author="Mariana Piovesan Ramos | Vieira Rezende" w:date="2021-11-19T20:13:00Z">
          <w:pPr>
            <w:pStyle w:val="STDTextoDois-Quatro"/>
            <w:numPr>
              <w:numId w:val="35"/>
            </w:numPr>
            <w:tabs>
              <w:tab w:val="num" w:pos="360"/>
              <w:tab w:val="num" w:pos="709"/>
            </w:tabs>
            <w:spacing w:before="0" w:line="317" w:lineRule="auto"/>
            <w:ind w:left="0" w:hanging="360"/>
          </w:pPr>
        </w:pPrChange>
      </w:pPr>
      <w:r w:rsidRPr="000569DC">
        <w:rPr>
          <w:rFonts w:ascii="Verdana" w:eastAsia="Arial Unicode MS" w:hAnsi="Verdana" w:cs="Arial"/>
          <w:szCs w:val="20"/>
        </w:rPr>
        <w:t xml:space="preserve">informar ao Agente Fiduciário, em até 5 (cinco) Dias Úteis contados do respectivo recebimento, sobre quaisquer notificações ou autuações pelos órgãos de caráter fiscal, ambiental, trabalhista relativa à saúde e segurança ocupacional, regulatório, ou de defesa da concorrência, entre outros, em relação à Emissora, impondo sanções ou penalidades; </w:t>
      </w:r>
    </w:p>
    <w:p w14:paraId="350B8CDB" w14:textId="77777777" w:rsidR="005B4932" w:rsidRPr="000569DC" w:rsidRDefault="005B4932">
      <w:pPr>
        <w:pStyle w:val="PargrafodaLista"/>
        <w:spacing w:line="276" w:lineRule="auto"/>
        <w:ind w:left="0"/>
        <w:rPr>
          <w:rFonts w:eastAsia="Arial Unicode MS" w:cs="Arial"/>
          <w:sz w:val="20"/>
          <w:szCs w:val="20"/>
        </w:rPr>
        <w:pPrChange w:id="1033" w:author="Mariana Piovesan Ramos | Vieira Rezende" w:date="2021-11-19T20:13:00Z">
          <w:pPr>
            <w:pStyle w:val="PargrafodaLista"/>
            <w:spacing w:line="317" w:lineRule="auto"/>
            <w:ind w:left="0"/>
          </w:pPr>
        </w:pPrChange>
      </w:pPr>
    </w:p>
    <w:p w14:paraId="172775B8" w14:textId="77777777" w:rsidR="005B4932" w:rsidRPr="000569DC" w:rsidRDefault="005B4932">
      <w:pPr>
        <w:pStyle w:val="STDTextoDois-Quatro"/>
        <w:numPr>
          <w:ilvl w:val="0"/>
          <w:numId w:val="35"/>
        </w:numPr>
        <w:tabs>
          <w:tab w:val="clear" w:pos="360"/>
          <w:tab w:val="num" w:pos="709"/>
        </w:tabs>
        <w:spacing w:before="0" w:line="276" w:lineRule="auto"/>
        <w:ind w:left="0" w:firstLine="0"/>
        <w:rPr>
          <w:rFonts w:ascii="Verdana" w:eastAsia="Arial Unicode MS" w:hAnsi="Verdana" w:cs="Arial"/>
          <w:szCs w:val="20"/>
        </w:rPr>
        <w:pPrChange w:id="1034" w:author="Mariana Piovesan Ramos | Vieira Rezende" w:date="2021-11-19T20:13:00Z">
          <w:pPr>
            <w:pStyle w:val="STDTextoDois-Quatro"/>
            <w:numPr>
              <w:numId w:val="35"/>
            </w:numPr>
            <w:tabs>
              <w:tab w:val="num" w:pos="360"/>
              <w:tab w:val="num" w:pos="709"/>
            </w:tabs>
            <w:spacing w:before="0" w:line="317" w:lineRule="auto"/>
            <w:ind w:left="0" w:hanging="360"/>
          </w:pPr>
        </w:pPrChange>
      </w:pPr>
      <w:r w:rsidRPr="000569DC">
        <w:rPr>
          <w:rFonts w:ascii="Verdana" w:eastAsia="Arial Unicode MS" w:hAnsi="Verdana" w:cs="Arial"/>
          <w:szCs w:val="20"/>
        </w:rPr>
        <w:t xml:space="preserve">informar ao Agente Fiduciário, em até 5 (cinco) Dias Úteis contados da ciência, sobre, no âmbito do Projeto: (i) </w:t>
      </w:r>
      <w:r w:rsidRPr="000569DC">
        <w:rPr>
          <w:rFonts w:ascii="Verdana" w:eastAsia="Arial Unicode MS" w:hAnsi="Verdana" w:cs="Tahoma"/>
          <w:szCs w:val="20"/>
        </w:rPr>
        <w:t xml:space="preserve">descumprimento da Legislação Socioambiental; (ii) </w:t>
      </w:r>
      <w:r w:rsidRPr="000569DC">
        <w:rPr>
          <w:rFonts w:ascii="Verdana" w:eastAsia="Arial Unicode MS" w:hAnsi="Verdana" w:cs="Arial"/>
          <w:szCs w:val="20"/>
        </w:rPr>
        <w:t>a ocorrência de dano ambiental; (iii) a instauração e/ou existência e/ou decisão proferida em processo administrativo ou judicial de natureza socioambiental, e (iv) a ocorrência que importe em modificação do Projeto, indicando as providências que julgue devam ser adotadas;</w:t>
      </w:r>
    </w:p>
    <w:p w14:paraId="5FDBC43F" w14:textId="77777777" w:rsidR="005B4932" w:rsidRPr="000569DC" w:rsidRDefault="005B4932">
      <w:pPr>
        <w:pStyle w:val="PargrafodaLista"/>
        <w:spacing w:line="276" w:lineRule="auto"/>
        <w:ind w:left="0"/>
        <w:rPr>
          <w:rFonts w:eastAsia="Arial Unicode MS" w:cs="Arial"/>
          <w:sz w:val="20"/>
          <w:szCs w:val="20"/>
        </w:rPr>
        <w:pPrChange w:id="1035" w:author="Mariana Piovesan Ramos | Vieira Rezende" w:date="2021-11-19T20:13:00Z">
          <w:pPr>
            <w:pStyle w:val="PargrafodaLista"/>
            <w:spacing w:line="317" w:lineRule="auto"/>
            <w:ind w:left="0"/>
          </w:pPr>
        </w:pPrChange>
      </w:pPr>
    </w:p>
    <w:p w14:paraId="0D048BC4" w14:textId="099E5C9A" w:rsidR="00DF6B0A" w:rsidRPr="000569DC" w:rsidRDefault="001D3823">
      <w:pPr>
        <w:pStyle w:val="STDTextoDois-Quatro"/>
        <w:numPr>
          <w:ilvl w:val="0"/>
          <w:numId w:val="35"/>
        </w:numPr>
        <w:tabs>
          <w:tab w:val="clear" w:pos="360"/>
          <w:tab w:val="num" w:pos="709"/>
        </w:tabs>
        <w:spacing w:before="0" w:line="276" w:lineRule="auto"/>
        <w:ind w:left="0" w:firstLine="0"/>
        <w:rPr>
          <w:rFonts w:ascii="Verdana" w:eastAsia="Arial Unicode MS" w:hAnsi="Verdana"/>
          <w:szCs w:val="20"/>
          <w:lang w:val="pt-PT"/>
        </w:rPr>
        <w:pPrChange w:id="1036" w:author="Mariana Piovesan Ramos | Vieira Rezende" w:date="2021-11-19T20:13:00Z">
          <w:pPr>
            <w:pStyle w:val="STDTextoDois-Quatro"/>
            <w:numPr>
              <w:numId w:val="35"/>
            </w:numPr>
            <w:tabs>
              <w:tab w:val="num" w:pos="360"/>
              <w:tab w:val="num" w:pos="709"/>
            </w:tabs>
            <w:spacing w:before="0" w:line="317" w:lineRule="auto"/>
            <w:ind w:left="0" w:hanging="360"/>
          </w:pPr>
        </w:pPrChange>
      </w:pPr>
      <w:r w:rsidRPr="000569DC">
        <w:rPr>
          <w:rFonts w:ascii="Verdana" w:eastAsia="Arial Unicode MS" w:hAnsi="Verdana"/>
          <w:szCs w:val="20"/>
          <w:lang w:val="pt-PT"/>
        </w:rPr>
        <w:t>manter na Conta Pagamento e na Conta Reserva o saldo mínimo previsto delas nos termos do Contrato de Cessão Fiduciária de Direitos, aportando, se necessário, eventuais recursos adicionais que estejam disponíveis da Emissora para o completo atingimento de tais saldos</w:t>
      </w:r>
      <w:r w:rsidR="00DF6B0A" w:rsidRPr="000569DC">
        <w:rPr>
          <w:rFonts w:ascii="Verdana" w:eastAsia="Arial Unicode MS" w:hAnsi="Verdana"/>
          <w:szCs w:val="20"/>
          <w:lang w:val="pt-PT"/>
        </w:rPr>
        <w:t>;</w:t>
      </w:r>
    </w:p>
    <w:p w14:paraId="0272A0BE" w14:textId="77777777" w:rsidR="00DF6B0A" w:rsidRPr="000569DC" w:rsidRDefault="00DF6B0A">
      <w:pPr>
        <w:pStyle w:val="STDTextoDois-Quatro"/>
        <w:spacing w:before="0" w:line="276" w:lineRule="auto"/>
        <w:ind w:left="0"/>
        <w:rPr>
          <w:rFonts w:ascii="Verdana" w:eastAsia="Arial Unicode MS" w:hAnsi="Verdana"/>
          <w:szCs w:val="20"/>
        </w:rPr>
        <w:pPrChange w:id="1037" w:author="Mariana Piovesan Ramos | Vieira Rezende" w:date="2021-11-19T20:13:00Z">
          <w:pPr>
            <w:pStyle w:val="STDTextoDois-Quatro"/>
            <w:spacing w:before="0" w:line="317" w:lineRule="auto"/>
            <w:ind w:left="0"/>
          </w:pPr>
        </w:pPrChange>
      </w:pPr>
    </w:p>
    <w:p w14:paraId="028D57E4" w14:textId="77777777" w:rsidR="00677E0D" w:rsidRPr="000569DC" w:rsidRDefault="00677E0D">
      <w:pPr>
        <w:pStyle w:val="STDTextoDois-Quatro"/>
        <w:numPr>
          <w:ilvl w:val="0"/>
          <w:numId w:val="35"/>
        </w:numPr>
        <w:tabs>
          <w:tab w:val="clear" w:pos="360"/>
          <w:tab w:val="num" w:pos="709"/>
        </w:tabs>
        <w:spacing w:before="0" w:line="276" w:lineRule="auto"/>
        <w:ind w:left="0" w:firstLine="0"/>
        <w:rPr>
          <w:rFonts w:ascii="Verdana" w:eastAsia="Arial Unicode MS" w:hAnsi="Verdana"/>
          <w:szCs w:val="20"/>
        </w:rPr>
        <w:pPrChange w:id="1038" w:author="Mariana Piovesan Ramos | Vieira Rezende" w:date="2021-11-19T20:13:00Z">
          <w:pPr>
            <w:pStyle w:val="STDTextoDois-Quatro"/>
            <w:numPr>
              <w:numId w:val="35"/>
            </w:numPr>
            <w:tabs>
              <w:tab w:val="num" w:pos="360"/>
              <w:tab w:val="num" w:pos="709"/>
            </w:tabs>
            <w:spacing w:before="0" w:line="317" w:lineRule="auto"/>
            <w:ind w:left="0" w:hanging="360"/>
          </w:pPr>
        </w:pPrChange>
      </w:pPr>
      <w:r w:rsidRPr="000569DC">
        <w:rPr>
          <w:rFonts w:ascii="Verdana" w:eastAsia="Arial Unicode MS" w:hAnsi="Verdana"/>
          <w:szCs w:val="20"/>
        </w:rPr>
        <w:t>contratar o</w:t>
      </w:r>
      <w:r w:rsidRPr="000569DC">
        <w:rPr>
          <w:rFonts w:ascii="Verdana" w:eastAsia="Arial Unicode MS" w:hAnsi="Verdana"/>
          <w:szCs w:val="20"/>
          <w:lang w:val="pt-PT"/>
        </w:rPr>
        <w:t xml:space="preserve"> Engenheiro Independente para elaboração de relatório inicial, contendo avaliação e parecer do Projeto sobre (i) cronograma de implementação, (i) avaliação dos custos para implementação e operação Projeto, (iii) revisão dos principais contratos do Projeto, (iv) avaliação de eventuais sobrecustos e atrasos (v) apontamento dos principais riscos do Projeto;</w:t>
      </w:r>
    </w:p>
    <w:p w14:paraId="03718885" w14:textId="77777777" w:rsidR="00677E0D" w:rsidRPr="000569DC" w:rsidRDefault="00677E0D">
      <w:pPr>
        <w:pStyle w:val="STDTextoDois-Quatro"/>
        <w:spacing w:before="0" w:line="276" w:lineRule="auto"/>
        <w:ind w:left="0"/>
        <w:rPr>
          <w:rFonts w:ascii="Verdana" w:eastAsia="Arial Unicode MS" w:hAnsi="Verdana"/>
          <w:szCs w:val="20"/>
        </w:rPr>
        <w:pPrChange w:id="1039" w:author="Mariana Piovesan Ramos | Vieira Rezende" w:date="2021-11-19T20:13:00Z">
          <w:pPr>
            <w:pStyle w:val="STDTextoDois-Quatro"/>
            <w:spacing w:before="0" w:line="317" w:lineRule="auto"/>
            <w:ind w:left="0"/>
          </w:pPr>
        </w:pPrChange>
      </w:pPr>
    </w:p>
    <w:p w14:paraId="358F13C1" w14:textId="77777777" w:rsidR="005B4932" w:rsidRPr="000569DC" w:rsidRDefault="005B4932">
      <w:pPr>
        <w:pStyle w:val="STDTextoDois-Quatro"/>
        <w:numPr>
          <w:ilvl w:val="0"/>
          <w:numId w:val="35"/>
        </w:numPr>
        <w:tabs>
          <w:tab w:val="clear" w:pos="360"/>
          <w:tab w:val="num" w:pos="709"/>
        </w:tabs>
        <w:spacing w:before="0" w:line="276" w:lineRule="auto"/>
        <w:ind w:left="0" w:firstLine="0"/>
        <w:rPr>
          <w:rFonts w:ascii="Verdana" w:eastAsia="Arial Unicode MS" w:hAnsi="Verdana"/>
          <w:szCs w:val="20"/>
        </w:rPr>
        <w:pPrChange w:id="1040" w:author="Mariana Piovesan Ramos | Vieira Rezende" w:date="2021-11-19T20:13:00Z">
          <w:pPr>
            <w:pStyle w:val="STDTextoDois-Quatro"/>
            <w:numPr>
              <w:numId w:val="35"/>
            </w:numPr>
            <w:tabs>
              <w:tab w:val="num" w:pos="360"/>
              <w:tab w:val="num" w:pos="709"/>
            </w:tabs>
            <w:spacing w:before="0" w:line="317" w:lineRule="auto"/>
            <w:ind w:left="0" w:hanging="360"/>
          </w:pPr>
        </w:pPrChange>
      </w:pPr>
      <w:r w:rsidRPr="000569DC">
        <w:rPr>
          <w:rFonts w:ascii="Verdana" w:eastAsia="Arial Unicode MS" w:hAnsi="Verdana" w:cs="Arial"/>
          <w:szCs w:val="20"/>
        </w:rPr>
        <w:t xml:space="preserve">em até: (i) 20 (vinte) Dias Úteis contados da respectiva solicitação, informar ao Agente Fiduciário sobre impactos socioambientais do Projeto e às formas de prevenção e contenção desses impactos; e (ii) 30 (trinta) Dias Úteis contados da respectiva solicitação, disponibilizar ao Agente Fiduciário cópia de estudos, laudos, relatórios, autorizações, licenças, alvarás, outorgas e suas renovações, suspensões, cancelamentos ou revogações relacionadas ao Projeto; </w:t>
      </w:r>
    </w:p>
    <w:p w14:paraId="4CF5A33A" w14:textId="77777777" w:rsidR="005B4932" w:rsidRPr="000569DC" w:rsidRDefault="005B4932">
      <w:pPr>
        <w:pStyle w:val="PargrafodaLista"/>
        <w:spacing w:line="276" w:lineRule="auto"/>
        <w:ind w:left="0"/>
        <w:rPr>
          <w:rFonts w:eastAsia="Arial Unicode MS" w:cs="Arial"/>
          <w:sz w:val="20"/>
          <w:szCs w:val="20"/>
        </w:rPr>
        <w:pPrChange w:id="1041" w:author="Mariana Piovesan Ramos | Vieira Rezende" w:date="2021-11-19T20:13:00Z">
          <w:pPr>
            <w:pStyle w:val="PargrafodaLista"/>
            <w:spacing w:line="317" w:lineRule="auto"/>
            <w:ind w:left="0"/>
          </w:pPr>
        </w:pPrChange>
      </w:pPr>
    </w:p>
    <w:p w14:paraId="0683B912" w14:textId="77777777" w:rsidR="005B4932" w:rsidRPr="000569DC" w:rsidRDefault="005B4932">
      <w:pPr>
        <w:pStyle w:val="STDTextoDois-Quatro"/>
        <w:numPr>
          <w:ilvl w:val="0"/>
          <w:numId w:val="35"/>
        </w:numPr>
        <w:tabs>
          <w:tab w:val="clear" w:pos="360"/>
          <w:tab w:val="num" w:pos="709"/>
        </w:tabs>
        <w:spacing w:before="0" w:line="276" w:lineRule="auto"/>
        <w:ind w:left="0" w:firstLine="0"/>
        <w:rPr>
          <w:rFonts w:ascii="Verdana" w:eastAsia="Arial Unicode MS" w:hAnsi="Verdana" w:cs="Arial"/>
          <w:szCs w:val="20"/>
        </w:rPr>
        <w:pPrChange w:id="1042" w:author="Mariana Piovesan Ramos | Vieira Rezende" w:date="2021-11-19T20:13:00Z">
          <w:pPr>
            <w:pStyle w:val="STDTextoDois-Quatro"/>
            <w:numPr>
              <w:numId w:val="35"/>
            </w:numPr>
            <w:tabs>
              <w:tab w:val="num" w:pos="360"/>
              <w:tab w:val="num" w:pos="709"/>
            </w:tabs>
            <w:spacing w:before="0" w:line="317" w:lineRule="auto"/>
            <w:ind w:left="0" w:hanging="360"/>
          </w:pPr>
        </w:pPrChange>
      </w:pPr>
      <w:bookmarkStart w:id="1043" w:name="_DV_M402"/>
      <w:bookmarkStart w:id="1044" w:name="_DV_M403"/>
      <w:bookmarkStart w:id="1045" w:name="_DV_M409"/>
      <w:bookmarkStart w:id="1046" w:name="_DV_M410"/>
      <w:bookmarkStart w:id="1047" w:name="_DV_M411"/>
      <w:bookmarkStart w:id="1048" w:name="_DV_M413"/>
      <w:bookmarkStart w:id="1049" w:name="_DV_M414"/>
      <w:bookmarkStart w:id="1050" w:name="_DV_M418"/>
      <w:bookmarkStart w:id="1051" w:name="_DV_M419"/>
      <w:bookmarkStart w:id="1052" w:name="_DV_M420"/>
      <w:bookmarkStart w:id="1053" w:name="_Ref367288459"/>
      <w:bookmarkEnd w:id="1043"/>
      <w:bookmarkEnd w:id="1044"/>
      <w:bookmarkEnd w:id="1045"/>
      <w:bookmarkEnd w:id="1046"/>
      <w:bookmarkEnd w:id="1047"/>
      <w:bookmarkEnd w:id="1048"/>
      <w:bookmarkEnd w:id="1049"/>
      <w:bookmarkEnd w:id="1050"/>
      <w:bookmarkEnd w:id="1051"/>
      <w:bookmarkEnd w:id="1052"/>
      <w:r w:rsidRPr="000569DC">
        <w:rPr>
          <w:rFonts w:ascii="Verdana" w:eastAsia="Arial Unicode MS" w:hAnsi="Verdana" w:cs="Arial"/>
          <w:szCs w:val="20"/>
        </w:rPr>
        <w:t xml:space="preserve">manter, sob a sua guarda, por 5 (cinco) anos, ou por prazo maior se solicitado pela CVM, todos os documentos e informações relacionados à Oferta Restrita, </w:t>
      </w:r>
    </w:p>
    <w:p w14:paraId="065FA895" w14:textId="77777777" w:rsidR="005B4932" w:rsidRPr="000569DC" w:rsidRDefault="005B4932">
      <w:pPr>
        <w:pStyle w:val="PargrafodaLista"/>
        <w:spacing w:line="276" w:lineRule="auto"/>
        <w:ind w:left="0"/>
        <w:rPr>
          <w:rFonts w:eastAsia="Arial Unicode MS" w:cs="Arial"/>
          <w:sz w:val="20"/>
          <w:szCs w:val="20"/>
        </w:rPr>
        <w:pPrChange w:id="1054" w:author="Mariana Piovesan Ramos | Vieira Rezende" w:date="2021-11-19T20:13:00Z">
          <w:pPr>
            <w:pStyle w:val="PargrafodaLista"/>
            <w:spacing w:line="317" w:lineRule="auto"/>
            <w:ind w:left="0"/>
          </w:pPr>
        </w:pPrChange>
      </w:pPr>
    </w:p>
    <w:p w14:paraId="1ED302B8" w14:textId="77777777" w:rsidR="005B4932" w:rsidRPr="000569DC" w:rsidRDefault="005B4932">
      <w:pPr>
        <w:pStyle w:val="STDTextoDois-Quatro"/>
        <w:numPr>
          <w:ilvl w:val="0"/>
          <w:numId w:val="35"/>
        </w:numPr>
        <w:tabs>
          <w:tab w:val="clear" w:pos="360"/>
          <w:tab w:val="num" w:pos="709"/>
        </w:tabs>
        <w:spacing w:before="0" w:line="276" w:lineRule="auto"/>
        <w:ind w:left="0" w:firstLine="0"/>
        <w:rPr>
          <w:rFonts w:ascii="Verdana" w:eastAsia="Arial Unicode MS" w:hAnsi="Verdana" w:cs="Arial"/>
          <w:szCs w:val="20"/>
        </w:rPr>
        <w:pPrChange w:id="1055" w:author="Mariana Piovesan Ramos | Vieira Rezende" w:date="2021-11-19T20:13:00Z">
          <w:pPr>
            <w:pStyle w:val="STDTextoDois-Quatro"/>
            <w:numPr>
              <w:numId w:val="35"/>
            </w:numPr>
            <w:tabs>
              <w:tab w:val="num" w:pos="360"/>
              <w:tab w:val="num" w:pos="709"/>
            </w:tabs>
            <w:spacing w:before="0" w:line="317" w:lineRule="auto"/>
            <w:ind w:left="0" w:hanging="360"/>
          </w:pPr>
        </w:pPrChange>
      </w:pPr>
      <w:r w:rsidRPr="000569DC">
        <w:rPr>
          <w:rFonts w:ascii="Verdana" w:eastAsia="Arial Unicode MS" w:hAnsi="Verdana" w:cs="Arial"/>
          <w:szCs w:val="20"/>
        </w:rPr>
        <w:t xml:space="preserve">atender integralmente as obrigações previstas no artigo 17 da Instrução CVM 476, quais sejam: (i) preparar demonstrações financeiras de encerramento de exercício e, se for o caso, demonstrações consolidadas, em conformidade com a Lei das Sociedades por Ações e com a regulamentação da CVM; (ii) submeter suas demonstrações financeiras a auditoria, por um Auditor Autorizado registrado na CVM; (iii) divulgar suas demonstrações financeiras, acompanhadas de notas explicativas e parecer dos auditores independentes, em sua página na rede mundial de computadores, dentro de 3 (três) meses contados do encerramento do exercício social; (iv) manter os documentos mencionados no item (iii) acima em sua página na rede mundial de computadores, por um prazo de 3 (três) anos; </w:t>
      </w:r>
    </w:p>
    <w:p w14:paraId="201C153A" w14:textId="77777777" w:rsidR="005B4932" w:rsidRPr="000569DC" w:rsidRDefault="005B4932">
      <w:pPr>
        <w:pStyle w:val="PargrafodaLista"/>
        <w:spacing w:line="276" w:lineRule="auto"/>
        <w:rPr>
          <w:rFonts w:eastAsia="Arial Unicode MS" w:cs="Arial"/>
          <w:sz w:val="20"/>
          <w:szCs w:val="20"/>
        </w:rPr>
        <w:pPrChange w:id="1056" w:author="Mariana Piovesan Ramos | Vieira Rezende" w:date="2021-11-19T20:13:00Z">
          <w:pPr>
            <w:pStyle w:val="PargrafodaLista"/>
            <w:spacing w:line="317" w:lineRule="auto"/>
          </w:pPr>
        </w:pPrChange>
      </w:pPr>
    </w:p>
    <w:p w14:paraId="70671760" w14:textId="77777777" w:rsidR="005B4932" w:rsidRPr="000569DC" w:rsidRDefault="005B4932">
      <w:pPr>
        <w:pStyle w:val="STDTextoDois-Quatro"/>
        <w:numPr>
          <w:ilvl w:val="0"/>
          <w:numId w:val="35"/>
        </w:numPr>
        <w:tabs>
          <w:tab w:val="clear" w:pos="360"/>
          <w:tab w:val="num" w:pos="709"/>
        </w:tabs>
        <w:spacing w:before="0" w:line="276" w:lineRule="auto"/>
        <w:ind w:left="0" w:firstLine="0"/>
        <w:rPr>
          <w:rFonts w:ascii="Verdana" w:eastAsia="Arial Unicode MS" w:hAnsi="Verdana" w:cs="Arial"/>
          <w:szCs w:val="20"/>
        </w:rPr>
        <w:pPrChange w:id="1057" w:author="Mariana Piovesan Ramos | Vieira Rezende" w:date="2021-11-19T20:13:00Z">
          <w:pPr>
            <w:pStyle w:val="STDTextoDois-Quatro"/>
            <w:numPr>
              <w:numId w:val="35"/>
            </w:numPr>
            <w:tabs>
              <w:tab w:val="num" w:pos="360"/>
              <w:tab w:val="num" w:pos="709"/>
            </w:tabs>
            <w:spacing w:before="0" w:line="317" w:lineRule="auto"/>
            <w:ind w:left="0" w:hanging="360"/>
          </w:pPr>
        </w:pPrChange>
      </w:pPr>
      <w:r w:rsidRPr="000569DC">
        <w:rPr>
          <w:rFonts w:ascii="Verdana" w:eastAsia="Arial Unicode MS" w:hAnsi="Verdana" w:cs="Arial"/>
          <w:szCs w:val="20"/>
        </w:rPr>
        <w:t>(i) observar as disposições da Instrução da CVM nº 358, de 03 de janeiro de 2002, conforme alterada (“</w:t>
      </w:r>
      <w:r w:rsidRPr="000569DC">
        <w:rPr>
          <w:rFonts w:ascii="Verdana" w:eastAsia="Arial Unicode MS" w:hAnsi="Verdana" w:cs="Arial"/>
          <w:szCs w:val="20"/>
          <w:u w:val="single"/>
        </w:rPr>
        <w:t>Instrução CVM 358</w:t>
      </w:r>
      <w:r w:rsidRPr="000569DC">
        <w:rPr>
          <w:rFonts w:ascii="Verdana" w:eastAsia="Arial Unicode MS" w:hAnsi="Verdana" w:cs="Arial"/>
          <w:szCs w:val="20"/>
        </w:rPr>
        <w:t>”), no tocante ao dever de sigilo e vedações à negociação; (ii) divulgar em sua página na rede mundial de computadores a ocorrência de fato relevante, conforme definido pelo artigo 2º da Instrução CVM 358, comunicando em até 1 (um) Dia Útil ao Agente Fiduciário; e (iii) fornecer as informações solicitadas pela CVM;</w:t>
      </w:r>
      <w:bookmarkEnd w:id="1053"/>
      <w:r w:rsidRPr="000569DC">
        <w:rPr>
          <w:rFonts w:ascii="Verdana" w:eastAsia="Arial Unicode MS" w:hAnsi="Verdana" w:cs="Arial"/>
          <w:szCs w:val="20"/>
        </w:rPr>
        <w:t xml:space="preserve"> </w:t>
      </w:r>
    </w:p>
    <w:p w14:paraId="3DF8BEC1" w14:textId="77777777" w:rsidR="005B4932" w:rsidRPr="000569DC" w:rsidRDefault="005B4932">
      <w:pPr>
        <w:spacing w:line="276" w:lineRule="auto"/>
        <w:jc w:val="both"/>
        <w:rPr>
          <w:rFonts w:eastAsia="Arial Unicode MS" w:cs="Arial"/>
          <w:sz w:val="20"/>
          <w:szCs w:val="20"/>
        </w:rPr>
        <w:pPrChange w:id="1058" w:author="Mariana Piovesan Ramos | Vieira Rezende" w:date="2021-11-19T20:13:00Z">
          <w:pPr>
            <w:spacing w:line="317" w:lineRule="auto"/>
            <w:jc w:val="both"/>
          </w:pPr>
        </w:pPrChange>
      </w:pPr>
      <w:bookmarkStart w:id="1059" w:name="_DV_M421"/>
      <w:bookmarkStart w:id="1060" w:name="_DV_M423"/>
      <w:bookmarkStart w:id="1061" w:name="_DV_M424"/>
      <w:bookmarkStart w:id="1062" w:name="_DV_M425"/>
      <w:bookmarkEnd w:id="1059"/>
      <w:bookmarkEnd w:id="1060"/>
      <w:bookmarkEnd w:id="1061"/>
      <w:bookmarkEnd w:id="1062"/>
    </w:p>
    <w:p w14:paraId="0ABAB5C7" w14:textId="77777777" w:rsidR="005B4932" w:rsidRPr="000569DC" w:rsidRDefault="005B4932">
      <w:pPr>
        <w:pStyle w:val="STDTextoDois-Quatro"/>
        <w:numPr>
          <w:ilvl w:val="0"/>
          <w:numId w:val="35"/>
        </w:numPr>
        <w:tabs>
          <w:tab w:val="clear" w:pos="360"/>
          <w:tab w:val="num" w:pos="709"/>
        </w:tabs>
        <w:spacing w:before="0" w:line="276" w:lineRule="auto"/>
        <w:ind w:left="0" w:firstLine="0"/>
        <w:rPr>
          <w:rFonts w:ascii="Verdana" w:eastAsia="Arial Unicode MS" w:hAnsi="Verdana" w:cs="Arial"/>
          <w:szCs w:val="20"/>
        </w:rPr>
        <w:pPrChange w:id="1063" w:author="Mariana Piovesan Ramos | Vieira Rezende" w:date="2021-11-19T20:13:00Z">
          <w:pPr>
            <w:pStyle w:val="STDTextoDois-Quatro"/>
            <w:numPr>
              <w:numId w:val="35"/>
            </w:numPr>
            <w:tabs>
              <w:tab w:val="num" w:pos="360"/>
              <w:tab w:val="num" w:pos="709"/>
            </w:tabs>
            <w:spacing w:before="0" w:line="317" w:lineRule="auto"/>
            <w:ind w:left="0" w:hanging="360"/>
          </w:pPr>
        </w:pPrChange>
      </w:pPr>
      <w:r w:rsidRPr="000569DC">
        <w:rPr>
          <w:rFonts w:ascii="Verdana" w:eastAsia="Arial Unicode MS" w:hAnsi="Verdana" w:cs="Arial"/>
          <w:szCs w:val="20"/>
        </w:rPr>
        <w:t xml:space="preserve">efetuar pontualmente o pagamento dos serviços relacionados ao depósito das Debêntures para negociação e custódia eletrônica na </w:t>
      </w:r>
      <w:r w:rsidRPr="000569DC">
        <w:rPr>
          <w:rFonts w:ascii="Verdana" w:hAnsi="Verdana" w:cs="Arial"/>
          <w:szCs w:val="20"/>
        </w:rPr>
        <w:t>B3</w:t>
      </w:r>
      <w:r w:rsidRPr="000569DC">
        <w:rPr>
          <w:rFonts w:ascii="Verdana" w:eastAsia="Arial Unicode MS" w:hAnsi="Verdana" w:cs="Arial"/>
          <w:szCs w:val="20"/>
        </w:rPr>
        <w:t>;</w:t>
      </w:r>
    </w:p>
    <w:p w14:paraId="37DC4798" w14:textId="77777777" w:rsidR="005B4932" w:rsidRPr="000569DC" w:rsidRDefault="005B4932">
      <w:pPr>
        <w:spacing w:line="276" w:lineRule="auto"/>
        <w:jc w:val="both"/>
        <w:rPr>
          <w:rFonts w:eastAsia="Arial Unicode MS" w:cs="Arial"/>
          <w:sz w:val="20"/>
          <w:szCs w:val="20"/>
        </w:rPr>
        <w:pPrChange w:id="1064" w:author="Mariana Piovesan Ramos | Vieira Rezende" w:date="2021-11-19T20:13:00Z">
          <w:pPr>
            <w:spacing w:line="317" w:lineRule="auto"/>
            <w:jc w:val="both"/>
          </w:pPr>
        </w:pPrChange>
      </w:pPr>
    </w:p>
    <w:p w14:paraId="18B363D2" w14:textId="069B6A48" w:rsidR="005B4932" w:rsidRPr="000569DC" w:rsidRDefault="005B4932">
      <w:pPr>
        <w:pStyle w:val="STDTextoDois-Quatro"/>
        <w:numPr>
          <w:ilvl w:val="0"/>
          <w:numId w:val="35"/>
        </w:numPr>
        <w:tabs>
          <w:tab w:val="clear" w:pos="360"/>
          <w:tab w:val="num" w:pos="709"/>
        </w:tabs>
        <w:spacing w:before="0" w:line="276" w:lineRule="auto"/>
        <w:ind w:left="0" w:firstLine="0"/>
        <w:rPr>
          <w:rFonts w:ascii="Verdana" w:eastAsia="Arial Unicode MS" w:hAnsi="Verdana" w:cs="Arial"/>
          <w:szCs w:val="20"/>
        </w:rPr>
        <w:pPrChange w:id="1065" w:author="Mariana Piovesan Ramos | Vieira Rezende" w:date="2021-11-19T20:13:00Z">
          <w:pPr>
            <w:pStyle w:val="STDTextoDois-Quatro"/>
            <w:numPr>
              <w:numId w:val="35"/>
            </w:numPr>
            <w:tabs>
              <w:tab w:val="num" w:pos="360"/>
              <w:tab w:val="num" w:pos="709"/>
            </w:tabs>
            <w:spacing w:before="0" w:line="317" w:lineRule="auto"/>
            <w:ind w:left="0" w:hanging="360"/>
          </w:pPr>
        </w:pPrChange>
      </w:pPr>
      <w:bookmarkStart w:id="1066" w:name="_DV_M426"/>
      <w:bookmarkEnd w:id="1066"/>
      <w:r w:rsidRPr="000569DC">
        <w:rPr>
          <w:rFonts w:ascii="Verdana" w:eastAsia="Arial Unicode MS" w:hAnsi="Verdana" w:cs="Arial"/>
          <w:szCs w:val="20"/>
        </w:rPr>
        <w:t>contratar e manter contratados, às suas expensas, durante todo o prazo de vigência das Debêntures, os prestadores de serviços inerentes às obrigações previstas nesta Escritura de Emissão, incluindo: (i) Agente Liquidante e Escriturador; (ii) Agente Fiduciário; (iii) o ambiente de negociação das Debêntures no mercado secundário CETIP21;</w:t>
      </w:r>
    </w:p>
    <w:p w14:paraId="18AFB8B6" w14:textId="77777777" w:rsidR="008B40F4" w:rsidRPr="000569DC" w:rsidRDefault="008B40F4">
      <w:pPr>
        <w:pStyle w:val="PargrafodaLista"/>
        <w:spacing w:line="276" w:lineRule="auto"/>
        <w:rPr>
          <w:rFonts w:eastAsia="Arial Unicode MS" w:cs="Arial"/>
          <w:sz w:val="20"/>
          <w:szCs w:val="20"/>
        </w:rPr>
        <w:pPrChange w:id="1067" w:author="Mariana Piovesan Ramos | Vieira Rezende" w:date="2021-11-19T20:13:00Z">
          <w:pPr>
            <w:pStyle w:val="PargrafodaLista"/>
            <w:spacing w:line="317" w:lineRule="auto"/>
          </w:pPr>
        </w:pPrChange>
      </w:pPr>
    </w:p>
    <w:p w14:paraId="26D01B30" w14:textId="667AE705" w:rsidR="008B40F4" w:rsidRPr="000569DC" w:rsidRDefault="008B40F4">
      <w:pPr>
        <w:pStyle w:val="PargrafodaLista"/>
        <w:numPr>
          <w:ilvl w:val="0"/>
          <w:numId w:val="35"/>
        </w:numPr>
        <w:tabs>
          <w:tab w:val="clear" w:pos="360"/>
          <w:tab w:val="num" w:pos="0"/>
        </w:tabs>
        <w:spacing w:line="276" w:lineRule="auto"/>
        <w:ind w:left="0" w:firstLine="0"/>
        <w:rPr>
          <w:rFonts w:eastAsia="Arial Unicode MS" w:cs="Arial"/>
          <w:sz w:val="20"/>
          <w:szCs w:val="20"/>
          <w:lang w:val="pt-BR" w:eastAsia="pt-BR"/>
        </w:rPr>
        <w:pPrChange w:id="1068" w:author="Mariana Piovesan Ramos | Vieira Rezende" w:date="2021-11-19T20:13:00Z">
          <w:pPr>
            <w:pStyle w:val="PargrafodaLista"/>
            <w:numPr>
              <w:numId w:val="35"/>
            </w:numPr>
            <w:tabs>
              <w:tab w:val="num" w:pos="0"/>
              <w:tab w:val="num" w:pos="360"/>
            </w:tabs>
            <w:spacing w:line="317" w:lineRule="auto"/>
            <w:ind w:left="0" w:hanging="360"/>
          </w:pPr>
        </w:pPrChange>
      </w:pPr>
      <w:r w:rsidRPr="000569DC">
        <w:rPr>
          <w:rFonts w:eastAsia="Arial Unicode MS" w:cs="Arial"/>
          <w:sz w:val="20"/>
          <w:szCs w:val="20"/>
          <w:lang w:val="pt-BR" w:eastAsia="pt-BR"/>
        </w:rPr>
        <w:t>contratar e manter contratada, às suas expensas, durante o prazo de vigência das Debêntures, a Agência de Classificação de Risco para realizar a classificação de risco (</w:t>
      </w:r>
      <w:r w:rsidRPr="000569DC">
        <w:rPr>
          <w:rFonts w:eastAsia="Arial Unicode MS" w:cs="Arial"/>
          <w:i/>
          <w:iCs/>
          <w:sz w:val="20"/>
          <w:szCs w:val="20"/>
          <w:lang w:val="pt-BR" w:eastAsia="pt-BR"/>
        </w:rPr>
        <w:t>rating</w:t>
      </w:r>
      <w:r w:rsidRPr="000569DC">
        <w:rPr>
          <w:rFonts w:eastAsia="Arial Unicode MS" w:cs="Arial"/>
          <w:sz w:val="20"/>
          <w:szCs w:val="20"/>
          <w:lang w:val="pt-BR" w:eastAsia="pt-BR"/>
        </w:rPr>
        <w:t xml:space="preserve">) da Emissão, devendo, ainda </w:t>
      </w:r>
      <w:r w:rsidRPr="000569DC">
        <w:rPr>
          <w:rFonts w:eastAsia="Arial Unicode MS" w:cs="Arial"/>
          <w:i/>
          <w:iCs/>
          <w:sz w:val="20"/>
          <w:szCs w:val="20"/>
          <w:lang w:val="pt-BR" w:eastAsia="pt-BR"/>
        </w:rPr>
        <w:t>(a)</w:t>
      </w:r>
      <w:r w:rsidRPr="000569DC">
        <w:rPr>
          <w:rFonts w:eastAsia="Arial Unicode MS" w:cs="Arial"/>
          <w:sz w:val="20"/>
          <w:szCs w:val="20"/>
          <w:lang w:val="pt-BR" w:eastAsia="pt-BR"/>
        </w:rPr>
        <w:t xml:space="preserve"> atualizar tal classificação de risco anualmente, contado da data do primeiro relatório, até a integral quitação das Debêntures; </w:t>
      </w:r>
      <w:r w:rsidRPr="000569DC">
        <w:rPr>
          <w:rFonts w:eastAsia="Arial Unicode MS" w:cs="Arial"/>
          <w:i/>
          <w:iCs/>
          <w:sz w:val="20"/>
          <w:szCs w:val="20"/>
          <w:lang w:val="pt-BR" w:eastAsia="pt-BR"/>
        </w:rPr>
        <w:t>(b)</w:t>
      </w:r>
      <w:r w:rsidRPr="000569DC">
        <w:rPr>
          <w:rFonts w:eastAsia="Arial Unicode MS" w:cs="Arial"/>
          <w:sz w:val="20"/>
          <w:szCs w:val="20"/>
          <w:lang w:val="pt-BR" w:eastAsia="pt-BR"/>
        </w:rPr>
        <w:t xml:space="preserve"> divulgar e permitir que a Agência de Classificação de Risco divulgue amplamente ao mercado em geral os relatórios de tal classificação de risco; </w:t>
      </w:r>
      <w:r w:rsidRPr="000569DC">
        <w:rPr>
          <w:rFonts w:eastAsia="Arial Unicode MS" w:cs="Arial"/>
          <w:i/>
          <w:iCs/>
          <w:sz w:val="20"/>
          <w:szCs w:val="20"/>
          <w:lang w:val="pt-BR" w:eastAsia="pt-BR"/>
        </w:rPr>
        <w:t>(c)</w:t>
      </w:r>
      <w:r w:rsidRPr="000569DC">
        <w:rPr>
          <w:rFonts w:eastAsia="Arial Unicode MS" w:cs="Arial"/>
          <w:sz w:val="20"/>
          <w:szCs w:val="20"/>
          <w:lang w:val="pt-BR" w:eastAsia="pt-BR"/>
        </w:rPr>
        <w:t xml:space="preserve"> entregar ao Agente Fiduciário cópia eletrônica (formato </w:t>
      </w:r>
      <w:r w:rsidR="000C36D7" w:rsidRPr="000569DC">
        <w:rPr>
          <w:rFonts w:eastAsia="Arial Unicode MS" w:cs="Arial"/>
          <w:i/>
          <w:iCs/>
          <w:sz w:val="20"/>
          <w:szCs w:val="20"/>
          <w:lang w:val="pt-BR" w:eastAsia="pt-BR"/>
        </w:rPr>
        <w:t>pdf.</w:t>
      </w:r>
      <w:r w:rsidRPr="000569DC">
        <w:rPr>
          <w:rFonts w:eastAsia="Arial Unicode MS" w:cs="Arial"/>
          <w:sz w:val="20"/>
          <w:szCs w:val="20"/>
          <w:lang w:val="pt-BR" w:eastAsia="pt-BR"/>
        </w:rPr>
        <w:t xml:space="preserve">) dos relatórios de tal classificação de risco no prazo de até 5 (cinco) dias contados da data de sua veiculação; e </w:t>
      </w:r>
      <w:r w:rsidRPr="000569DC">
        <w:rPr>
          <w:rFonts w:eastAsia="Arial Unicode MS" w:cs="Arial"/>
          <w:i/>
          <w:iCs/>
          <w:sz w:val="20"/>
          <w:szCs w:val="20"/>
          <w:lang w:val="pt-BR" w:eastAsia="pt-BR"/>
        </w:rPr>
        <w:t>(d)</w:t>
      </w:r>
      <w:r w:rsidRPr="000569DC">
        <w:rPr>
          <w:rFonts w:eastAsia="Arial Unicode MS" w:cs="Arial"/>
          <w:sz w:val="20"/>
          <w:szCs w:val="20"/>
          <w:lang w:val="pt-BR" w:eastAsia="pt-BR"/>
        </w:rPr>
        <w:t xml:space="preserve"> comunicar, na mesma data, ao Agente Fiduciário qualquer alteração de tal classificação de risco; observado que, caso a Agência de Classificação de Risco contratada cesse suas atividades no Brasil, tenha seu registro ou reconhecimento, perante a CVM, para atuação como Agência de Classificação de Risco, cancelado, ou, por qualquer motivo, esteja ou seja impedida de emitir tal classificação de risco, a Companhia deverá (i) contratar outra Agência de Classificação de Risco sem necessidade de aprovação dos Debenturistas, bastando notificar o Agente Fiduciário, desde que tal Agência de Classificação de Risco seja Standard &amp; Poor's</w:t>
      </w:r>
      <w:r w:rsidR="000C36D7" w:rsidRPr="000569DC">
        <w:rPr>
          <w:rFonts w:eastAsia="Arial Unicode MS" w:cs="Arial"/>
          <w:sz w:val="20"/>
          <w:szCs w:val="20"/>
          <w:lang w:val="pt-BR" w:eastAsia="pt-BR"/>
        </w:rPr>
        <w:t xml:space="preserve"> </w:t>
      </w:r>
      <w:r w:rsidRPr="000569DC">
        <w:rPr>
          <w:rFonts w:eastAsia="Arial Unicode MS" w:cs="Arial"/>
          <w:sz w:val="20"/>
          <w:szCs w:val="20"/>
          <w:lang w:val="pt-BR" w:eastAsia="pt-BR"/>
        </w:rPr>
        <w:t>ou Moody's; ou (ii) caso a Agência de Classificação de Risco não esteja entre as indicadas no item (i) acima, no prazo de até 5 (cinco) Dias Úteis contados da data em que tomar conhecimento do evento, notificar o Agente Fiduciário e convocar assembleia geral de Debenturistas para que estes definam a agência de classificação de risco substituta;</w:t>
      </w:r>
    </w:p>
    <w:p w14:paraId="35091B59" w14:textId="77777777" w:rsidR="005B4932" w:rsidRPr="000569DC" w:rsidRDefault="005B4932">
      <w:pPr>
        <w:pStyle w:val="STDTextoDois-Quatro"/>
        <w:spacing w:before="0" w:line="276" w:lineRule="auto"/>
        <w:ind w:left="0"/>
        <w:rPr>
          <w:rFonts w:ascii="Verdana" w:eastAsia="Arial Unicode MS" w:hAnsi="Verdana" w:cs="Arial"/>
          <w:szCs w:val="20"/>
        </w:rPr>
        <w:pPrChange w:id="1069" w:author="Mariana Piovesan Ramos | Vieira Rezende" w:date="2021-11-19T20:13:00Z">
          <w:pPr>
            <w:pStyle w:val="STDTextoDois-Quatro"/>
            <w:spacing w:before="0" w:line="317" w:lineRule="auto"/>
            <w:ind w:left="0"/>
          </w:pPr>
        </w:pPrChange>
      </w:pPr>
      <w:bookmarkStart w:id="1070" w:name="_DV_M427"/>
      <w:bookmarkStart w:id="1071" w:name="_DV_M428"/>
      <w:bookmarkStart w:id="1072" w:name="_DV_M429"/>
      <w:bookmarkEnd w:id="1070"/>
      <w:bookmarkEnd w:id="1071"/>
      <w:bookmarkEnd w:id="1072"/>
    </w:p>
    <w:p w14:paraId="396AF7AE" w14:textId="4478ADE1" w:rsidR="005B4932" w:rsidRPr="000569DC" w:rsidRDefault="000D4F83">
      <w:pPr>
        <w:pStyle w:val="STDTextoDois-Quatro"/>
        <w:numPr>
          <w:ilvl w:val="0"/>
          <w:numId w:val="35"/>
        </w:numPr>
        <w:tabs>
          <w:tab w:val="clear" w:pos="360"/>
          <w:tab w:val="num" w:pos="709"/>
        </w:tabs>
        <w:spacing w:before="0" w:line="276" w:lineRule="auto"/>
        <w:ind w:left="0" w:firstLine="0"/>
        <w:rPr>
          <w:rFonts w:ascii="Verdana" w:eastAsia="Arial Unicode MS" w:hAnsi="Verdana" w:cs="Arial"/>
          <w:szCs w:val="20"/>
        </w:rPr>
        <w:pPrChange w:id="1073" w:author="Mariana Piovesan Ramos | Vieira Rezende" w:date="2021-11-19T20:13:00Z">
          <w:pPr>
            <w:pStyle w:val="STDTextoDois-Quatro"/>
            <w:numPr>
              <w:numId w:val="35"/>
            </w:numPr>
            <w:tabs>
              <w:tab w:val="num" w:pos="360"/>
              <w:tab w:val="num" w:pos="709"/>
            </w:tabs>
            <w:spacing w:before="0" w:line="317" w:lineRule="auto"/>
            <w:ind w:left="0" w:hanging="360"/>
          </w:pPr>
        </w:pPrChange>
      </w:pPr>
      <w:bookmarkStart w:id="1074" w:name="_DV_M430"/>
      <w:bookmarkStart w:id="1075" w:name="_DV_M431"/>
      <w:bookmarkEnd w:id="1074"/>
      <w:bookmarkEnd w:id="1075"/>
      <w:r w:rsidRPr="000569DC">
        <w:rPr>
          <w:rFonts w:ascii="Verdana" w:eastAsia="Arial Unicode MS" w:hAnsi="Verdana" w:cs="Arial"/>
          <w:szCs w:val="20"/>
        </w:rPr>
        <w:t xml:space="preserve">tomar todas as medidas necessárias para </w:t>
      </w:r>
      <w:r w:rsidR="005B4932" w:rsidRPr="000569DC">
        <w:rPr>
          <w:rFonts w:ascii="Verdana" w:eastAsia="Arial Unicode MS" w:hAnsi="Verdana" w:cs="Arial"/>
          <w:szCs w:val="20"/>
        </w:rPr>
        <w:t>manter atualizados e em ordem seus livros e registros societários</w:t>
      </w:r>
      <w:r w:rsidR="00785E98" w:rsidRPr="000569DC">
        <w:rPr>
          <w:rFonts w:ascii="Verdana" w:eastAsia="Arial Unicode MS" w:hAnsi="Verdana" w:cs="Arial"/>
          <w:szCs w:val="20"/>
        </w:rPr>
        <w:t xml:space="preserve"> necessários para a criação e manutenção das Garantias Reais</w:t>
      </w:r>
      <w:r w:rsidR="005B4932" w:rsidRPr="000569DC">
        <w:rPr>
          <w:rFonts w:ascii="Verdana" w:eastAsia="Arial Unicode MS" w:hAnsi="Verdana" w:cs="Arial"/>
          <w:szCs w:val="20"/>
        </w:rPr>
        <w:t>;</w:t>
      </w:r>
    </w:p>
    <w:p w14:paraId="57AC9996" w14:textId="77777777" w:rsidR="005B4932" w:rsidRPr="000569DC" w:rsidRDefault="005B4932">
      <w:pPr>
        <w:pStyle w:val="STDTextoDois-Quatro"/>
        <w:spacing w:before="0" w:line="276" w:lineRule="auto"/>
        <w:ind w:left="0"/>
        <w:rPr>
          <w:rFonts w:ascii="Verdana" w:eastAsia="MS Mincho" w:hAnsi="Verdana" w:cs="Arial"/>
          <w:szCs w:val="20"/>
        </w:rPr>
        <w:pPrChange w:id="1076" w:author="Mariana Piovesan Ramos | Vieira Rezende" w:date="2021-11-19T20:13:00Z">
          <w:pPr>
            <w:pStyle w:val="STDTextoDois-Quatro"/>
            <w:spacing w:before="0" w:line="317" w:lineRule="auto"/>
            <w:ind w:left="0"/>
          </w:pPr>
        </w:pPrChange>
      </w:pPr>
      <w:bookmarkStart w:id="1077" w:name="_DV_M432"/>
      <w:bookmarkStart w:id="1078" w:name="_DV_M435"/>
      <w:bookmarkStart w:id="1079" w:name="_DV_M461"/>
      <w:bookmarkEnd w:id="1077"/>
      <w:bookmarkEnd w:id="1078"/>
      <w:bookmarkEnd w:id="1079"/>
    </w:p>
    <w:p w14:paraId="138D055C" w14:textId="77777777" w:rsidR="005B4932" w:rsidRPr="000569DC" w:rsidRDefault="005B4932">
      <w:pPr>
        <w:pStyle w:val="CTTCorpodeTexto"/>
        <w:numPr>
          <w:ilvl w:val="0"/>
          <w:numId w:val="35"/>
        </w:numPr>
        <w:tabs>
          <w:tab w:val="clear" w:pos="360"/>
        </w:tabs>
        <w:spacing w:before="0" w:after="0" w:line="276" w:lineRule="auto"/>
        <w:ind w:left="0" w:firstLine="0"/>
        <w:rPr>
          <w:rFonts w:ascii="Verdana" w:eastAsia="MS Mincho" w:hAnsi="Verdana" w:cs="Arial"/>
          <w:sz w:val="20"/>
          <w:szCs w:val="20"/>
          <w:lang w:eastAsia="pt-BR"/>
        </w:rPr>
        <w:pPrChange w:id="1080" w:author="Mariana Piovesan Ramos | Vieira Rezende" w:date="2021-11-19T20:13:00Z">
          <w:pPr>
            <w:pStyle w:val="CTTCorpodeTexto"/>
            <w:numPr>
              <w:numId w:val="35"/>
            </w:numPr>
            <w:tabs>
              <w:tab w:val="num" w:pos="360"/>
            </w:tabs>
            <w:spacing w:before="0" w:after="0" w:line="317" w:lineRule="auto"/>
            <w:ind w:left="360" w:hanging="360"/>
          </w:pPr>
        </w:pPrChange>
      </w:pPr>
      <w:r w:rsidRPr="000569DC">
        <w:rPr>
          <w:rFonts w:ascii="Verdana" w:eastAsia="MS Mincho" w:hAnsi="Verdana" w:cs="Arial"/>
          <w:sz w:val="20"/>
          <w:szCs w:val="20"/>
          <w:lang w:eastAsia="pt-BR"/>
        </w:rPr>
        <w:t xml:space="preserve">permitir a inspeção integral dos Projetos e dos bens dados em garantia a terceiros contratados pelo Agente Fiduciário especificamente para este fim, mediante aprovação prévia dos Debenturistas e às expensas da Emissora, </w:t>
      </w:r>
      <w:r w:rsidR="005F4D7D" w:rsidRPr="000569DC">
        <w:rPr>
          <w:rFonts w:ascii="Verdana" w:eastAsia="MS Mincho" w:hAnsi="Verdana" w:cs="Arial"/>
          <w:sz w:val="20"/>
          <w:szCs w:val="20"/>
          <w:lang w:eastAsia="pt-BR"/>
        </w:rPr>
        <w:t xml:space="preserve">desde que </w:t>
      </w:r>
      <w:r w:rsidR="00696290" w:rsidRPr="000569DC">
        <w:rPr>
          <w:rFonts w:ascii="Verdana" w:eastAsia="MS Mincho" w:hAnsi="Verdana" w:cs="Arial"/>
          <w:sz w:val="20"/>
          <w:szCs w:val="20"/>
          <w:lang w:eastAsia="pt-BR"/>
        </w:rPr>
        <w:t xml:space="preserve">os custos sejam </w:t>
      </w:r>
      <w:r w:rsidR="005F4D7D" w:rsidRPr="000569DC">
        <w:rPr>
          <w:rFonts w:ascii="Verdana" w:eastAsia="MS Mincho" w:hAnsi="Verdana" w:cs="Arial"/>
          <w:sz w:val="20"/>
          <w:szCs w:val="20"/>
          <w:lang w:eastAsia="pt-BR"/>
        </w:rPr>
        <w:t>previamente acordado</w:t>
      </w:r>
      <w:r w:rsidR="00262E28" w:rsidRPr="000569DC">
        <w:rPr>
          <w:rFonts w:ascii="Verdana" w:eastAsia="MS Mincho" w:hAnsi="Verdana" w:cs="Arial"/>
          <w:sz w:val="20"/>
          <w:szCs w:val="20"/>
          <w:lang w:eastAsia="pt-BR"/>
        </w:rPr>
        <w:t>s</w:t>
      </w:r>
      <w:r w:rsidR="005F4D7D" w:rsidRPr="000569DC">
        <w:rPr>
          <w:rFonts w:ascii="Verdana" w:eastAsia="MS Mincho" w:hAnsi="Verdana" w:cs="Arial"/>
          <w:sz w:val="20"/>
          <w:szCs w:val="20"/>
          <w:lang w:eastAsia="pt-BR"/>
        </w:rPr>
        <w:t xml:space="preserve">, e </w:t>
      </w:r>
      <w:r w:rsidRPr="000569DC">
        <w:rPr>
          <w:rFonts w:ascii="Verdana" w:eastAsia="MS Mincho" w:hAnsi="Verdana" w:cs="Arial"/>
          <w:sz w:val="20"/>
          <w:szCs w:val="20"/>
          <w:lang w:eastAsia="pt-BR"/>
        </w:rPr>
        <w:t>mediante aviso à Emissora com, pelo menos, 5 (cinco) Dias Úteis de antecedência, observado que Emissora arcará com os custos da referida inspeção apenas nas seguintes hipóteses: (a) caso ela seja realizada apenas 1 (uma) vez dentro de cada período de 12 (doze) meses a contar da Data de Integralização; e/ou (b) se houver fundado receio, pelos Debenturistas e/ou pelo Agente Fiduciário, da existência de qualquer irregularidade nos Projetos e/ou nas garantias, desde que a Emissora não esclareça ao Agente Fiduciário a razão de tal irregularidade, bem como forneça ao Agente Fiduciário descrição de todas as medidas que estão sendo e serão tomadas para a correção de tal irregularidade, em ambos os casos em forma e teor satisfatórios aos Debenturistas. Para que não pairem dúvidas, a Emissora continuará responsável pelo pagamento dos respectivos custos ainda que haja mais de 1 (uma) inspeção dentro de cada período de 12 (meses), desde que observada a condição estabelecida no item “b” acima;</w:t>
      </w:r>
    </w:p>
    <w:p w14:paraId="2413432F" w14:textId="77777777" w:rsidR="005B4932" w:rsidRPr="000569DC" w:rsidRDefault="005B4932">
      <w:pPr>
        <w:pStyle w:val="CTTCorpodeTexto"/>
        <w:spacing w:before="0" w:after="0" w:line="276" w:lineRule="auto"/>
        <w:rPr>
          <w:rFonts w:ascii="Verdana" w:eastAsia="MS Mincho" w:hAnsi="Verdana" w:cs="Arial"/>
          <w:sz w:val="20"/>
          <w:szCs w:val="20"/>
          <w:lang w:eastAsia="pt-BR"/>
        </w:rPr>
        <w:pPrChange w:id="1081" w:author="Mariana Piovesan Ramos | Vieira Rezende" w:date="2021-11-19T20:13:00Z">
          <w:pPr>
            <w:pStyle w:val="CTTCorpodeTexto"/>
            <w:spacing w:before="0" w:after="0" w:line="317" w:lineRule="auto"/>
          </w:pPr>
        </w:pPrChange>
      </w:pPr>
    </w:p>
    <w:p w14:paraId="120534B9" w14:textId="77777777" w:rsidR="005B4932" w:rsidRPr="000569DC" w:rsidRDefault="005B4932">
      <w:pPr>
        <w:pStyle w:val="CTTCorpodeTexto"/>
        <w:numPr>
          <w:ilvl w:val="0"/>
          <w:numId w:val="35"/>
        </w:numPr>
        <w:tabs>
          <w:tab w:val="clear" w:pos="360"/>
          <w:tab w:val="num" w:pos="709"/>
        </w:tabs>
        <w:spacing w:before="0" w:after="0" w:line="276" w:lineRule="auto"/>
        <w:ind w:left="0" w:firstLine="0"/>
        <w:rPr>
          <w:rFonts w:ascii="Verdana" w:eastAsia="MS Mincho" w:hAnsi="Verdana" w:cs="Arial"/>
          <w:sz w:val="20"/>
          <w:szCs w:val="20"/>
          <w:lang w:eastAsia="pt-BR"/>
        </w:rPr>
        <w:pPrChange w:id="1082" w:author="Mariana Piovesan Ramos | Vieira Rezende" w:date="2021-11-19T20:13:00Z">
          <w:pPr>
            <w:pStyle w:val="CTTCorpodeTexto"/>
            <w:numPr>
              <w:numId w:val="35"/>
            </w:numPr>
            <w:tabs>
              <w:tab w:val="num" w:pos="360"/>
              <w:tab w:val="num" w:pos="709"/>
            </w:tabs>
            <w:spacing w:before="0" w:after="0" w:line="317" w:lineRule="auto"/>
            <w:ind w:left="360" w:hanging="360"/>
          </w:pPr>
        </w:pPrChange>
      </w:pPr>
      <w:r w:rsidRPr="000569DC">
        <w:rPr>
          <w:rFonts w:ascii="Verdana" w:eastAsia="MS Mincho" w:hAnsi="Verdana" w:cs="Arial"/>
          <w:sz w:val="20"/>
          <w:szCs w:val="20"/>
          <w:lang w:eastAsia="pt-BR"/>
        </w:rPr>
        <w:t xml:space="preserve">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 </w:t>
      </w:r>
    </w:p>
    <w:p w14:paraId="6CC45E18" w14:textId="77777777" w:rsidR="005B4932" w:rsidRPr="000569DC" w:rsidRDefault="005B4932">
      <w:pPr>
        <w:pStyle w:val="CTTCorpodeTexto"/>
        <w:spacing w:before="0" w:after="0" w:line="276" w:lineRule="auto"/>
        <w:rPr>
          <w:rFonts w:ascii="Verdana" w:eastAsia="MS Mincho" w:hAnsi="Verdana" w:cs="Arial"/>
          <w:sz w:val="20"/>
          <w:szCs w:val="20"/>
          <w:lang w:eastAsia="pt-BR"/>
        </w:rPr>
        <w:pPrChange w:id="1083" w:author="Mariana Piovesan Ramos | Vieira Rezende" w:date="2021-11-19T20:13:00Z">
          <w:pPr>
            <w:pStyle w:val="CTTCorpodeTexto"/>
            <w:spacing w:before="0" w:after="0" w:line="317" w:lineRule="auto"/>
          </w:pPr>
        </w:pPrChange>
      </w:pPr>
    </w:p>
    <w:p w14:paraId="445AA419" w14:textId="77777777" w:rsidR="005B4932" w:rsidRPr="000569DC" w:rsidRDefault="005B4932">
      <w:pPr>
        <w:pStyle w:val="CTTCorpodeTexto"/>
        <w:numPr>
          <w:ilvl w:val="0"/>
          <w:numId w:val="35"/>
        </w:numPr>
        <w:tabs>
          <w:tab w:val="clear" w:pos="360"/>
          <w:tab w:val="num" w:pos="709"/>
        </w:tabs>
        <w:spacing w:before="0" w:after="0" w:line="276" w:lineRule="auto"/>
        <w:ind w:left="0" w:firstLine="0"/>
        <w:rPr>
          <w:rFonts w:ascii="Verdana" w:eastAsia="MS Mincho" w:hAnsi="Verdana" w:cs="Arial"/>
          <w:sz w:val="20"/>
          <w:szCs w:val="20"/>
          <w:lang w:eastAsia="pt-BR"/>
        </w:rPr>
        <w:pPrChange w:id="1084" w:author="Mariana Piovesan Ramos | Vieira Rezende" w:date="2021-11-19T20:13:00Z">
          <w:pPr>
            <w:pStyle w:val="CTTCorpodeTexto"/>
            <w:numPr>
              <w:numId w:val="35"/>
            </w:numPr>
            <w:tabs>
              <w:tab w:val="num" w:pos="360"/>
              <w:tab w:val="num" w:pos="709"/>
            </w:tabs>
            <w:spacing w:before="0" w:after="0" w:line="317" w:lineRule="auto"/>
            <w:ind w:left="360" w:hanging="360"/>
          </w:pPr>
        </w:pPrChange>
      </w:pPr>
      <w:r w:rsidRPr="000569DC">
        <w:rPr>
          <w:rFonts w:ascii="Verdana" w:eastAsia="MS Mincho" w:hAnsi="Verdana" w:cs="Arial"/>
          <w:sz w:val="20"/>
          <w:szCs w:val="20"/>
          <w:lang w:eastAsia="pt-BR"/>
        </w:rPr>
        <w:t xml:space="preserve">cumprir todas as determinações da CVM e da </w:t>
      </w:r>
      <w:r w:rsidRPr="000569DC">
        <w:rPr>
          <w:rFonts w:ascii="Verdana" w:hAnsi="Verdana" w:cs="Arial"/>
          <w:sz w:val="20"/>
          <w:szCs w:val="20"/>
        </w:rPr>
        <w:t>B3</w:t>
      </w:r>
      <w:r w:rsidRPr="000569DC">
        <w:rPr>
          <w:rFonts w:ascii="Verdana" w:eastAsia="MS Mincho" w:hAnsi="Verdana" w:cs="Arial"/>
          <w:sz w:val="20"/>
          <w:szCs w:val="20"/>
          <w:lang w:eastAsia="pt-BR"/>
        </w:rPr>
        <w:t>, com o envio de documentos e, ainda, prestando as informações que lhe forem solicitadas;</w:t>
      </w:r>
    </w:p>
    <w:p w14:paraId="645623C7" w14:textId="77777777" w:rsidR="005B4932" w:rsidRPr="000569DC" w:rsidRDefault="005B4932">
      <w:pPr>
        <w:pStyle w:val="CTTCorpodeTexto"/>
        <w:spacing w:before="0" w:after="0" w:line="276" w:lineRule="auto"/>
        <w:rPr>
          <w:rFonts w:ascii="Verdana" w:eastAsia="MS Mincho" w:hAnsi="Verdana" w:cs="Arial"/>
          <w:sz w:val="20"/>
          <w:szCs w:val="20"/>
          <w:lang w:eastAsia="pt-BR"/>
        </w:rPr>
        <w:pPrChange w:id="1085" w:author="Mariana Piovesan Ramos | Vieira Rezende" w:date="2021-11-19T20:13:00Z">
          <w:pPr>
            <w:pStyle w:val="CTTCorpodeTexto"/>
            <w:spacing w:before="0" w:after="0" w:line="317" w:lineRule="auto"/>
          </w:pPr>
        </w:pPrChange>
      </w:pPr>
    </w:p>
    <w:p w14:paraId="57A77B2F" w14:textId="77777777" w:rsidR="005B4932" w:rsidRPr="000569DC" w:rsidRDefault="005B4932">
      <w:pPr>
        <w:pStyle w:val="CTTCorpodeTexto"/>
        <w:numPr>
          <w:ilvl w:val="0"/>
          <w:numId w:val="35"/>
        </w:numPr>
        <w:tabs>
          <w:tab w:val="clear" w:pos="360"/>
          <w:tab w:val="num" w:pos="709"/>
        </w:tabs>
        <w:spacing w:before="0" w:after="0" w:line="276" w:lineRule="auto"/>
        <w:ind w:left="0" w:firstLine="0"/>
        <w:rPr>
          <w:rFonts w:ascii="Verdana" w:eastAsia="MS Mincho" w:hAnsi="Verdana" w:cs="Arial"/>
          <w:sz w:val="20"/>
          <w:szCs w:val="20"/>
          <w:lang w:eastAsia="pt-BR"/>
        </w:rPr>
        <w:pPrChange w:id="1086" w:author="Mariana Piovesan Ramos | Vieira Rezende" w:date="2021-11-19T20:13:00Z">
          <w:pPr>
            <w:pStyle w:val="CTTCorpodeTexto"/>
            <w:numPr>
              <w:numId w:val="35"/>
            </w:numPr>
            <w:tabs>
              <w:tab w:val="num" w:pos="360"/>
              <w:tab w:val="num" w:pos="709"/>
            </w:tabs>
            <w:spacing w:before="0" w:after="0" w:line="317" w:lineRule="auto"/>
            <w:ind w:left="360" w:hanging="360"/>
          </w:pPr>
        </w:pPrChange>
      </w:pPr>
      <w:r w:rsidRPr="000569DC">
        <w:rPr>
          <w:rFonts w:ascii="Verdana" w:eastAsia="MS Mincho" w:hAnsi="Verdana" w:cs="Arial"/>
          <w:sz w:val="20"/>
          <w:szCs w:val="20"/>
          <w:lang w:eastAsia="pt-BR"/>
        </w:rPr>
        <w:t xml:space="preserve">arcar com todos os custos decorrentes (i) da distribuição das Debêntures, incluindo todos os custos relativos ao seu depósito na </w:t>
      </w:r>
      <w:r w:rsidRPr="000569DC">
        <w:rPr>
          <w:rFonts w:ascii="Verdana" w:hAnsi="Verdana" w:cs="Arial"/>
          <w:sz w:val="20"/>
          <w:szCs w:val="20"/>
        </w:rPr>
        <w:t>B3</w:t>
      </w:r>
      <w:r w:rsidRPr="000569DC">
        <w:rPr>
          <w:rFonts w:ascii="Verdana" w:eastAsia="MS Mincho" w:hAnsi="Verdana" w:cs="Arial"/>
          <w:sz w:val="20"/>
          <w:szCs w:val="20"/>
          <w:lang w:eastAsia="pt-BR"/>
        </w:rPr>
        <w:t xml:space="preserve">, (ii) de registro e de publicação dos atos necessários à Emissão, tais como esta Escritura de Emissão, seus eventuais aditamentos e dos Atos Societários da Emissão, (iii) de registro dos Contratos de Garantia, bem como de seus respectivos aditamentos, (iv) de contratação e registro da Fiança Bancária, bem como de seus aditamentos, e (v) das despesas e remuneração com a contratação de Agente Fiduciário, </w:t>
      </w:r>
      <w:r w:rsidR="00002AD0" w:rsidRPr="000569DC">
        <w:rPr>
          <w:rFonts w:ascii="Verdana" w:eastAsia="MS Mincho" w:hAnsi="Verdana" w:cs="Arial"/>
          <w:sz w:val="20"/>
          <w:szCs w:val="20"/>
          <w:lang w:eastAsia="pt-BR"/>
        </w:rPr>
        <w:t>Agente de Liquidação</w:t>
      </w:r>
      <w:r w:rsidRPr="000569DC">
        <w:rPr>
          <w:rFonts w:ascii="Verdana" w:eastAsia="MS Mincho" w:hAnsi="Verdana" w:cs="Arial"/>
          <w:sz w:val="20"/>
          <w:szCs w:val="20"/>
          <w:lang w:eastAsia="pt-BR"/>
        </w:rPr>
        <w:t>, Escriturador e Engenheiro Independente, conforme aplicável;</w:t>
      </w:r>
    </w:p>
    <w:p w14:paraId="4F2D9782" w14:textId="77777777" w:rsidR="005B4932" w:rsidRPr="000569DC" w:rsidRDefault="005B4932">
      <w:pPr>
        <w:pStyle w:val="CTTCorpodeTexto"/>
        <w:spacing w:before="0" w:after="0" w:line="276" w:lineRule="auto"/>
        <w:rPr>
          <w:rFonts w:ascii="Verdana" w:eastAsia="MS Mincho" w:hAnsi="Verdana" w:cs="Arial"/>
          <w:sz w:val="20"/>
          <w:szCs w:val="20"/>
          <w:lang w:eastAsia="pt-BR"/>
        </w:rPr>
        <w:pPrChange w:id="1087" w:author="Mariana Piovesan Ramos | Vieira Rezende" w:date="2021-11-19T20:13:00Z">
          <w:pPr>
            <w:pStyle w:val="CTTCorpodeTexto"/>
            <w:spacing w:before="0" w:after="0" w:line="317" w:lineRule="auto"/>
          </w:pPr>
        </w:pPrChange>
      </w:pPr>
    </w:p>
    <w:p w14:paraId="231A4379" w14:textId="77777777" w:rsidR="005B4932" w:rsidRPr="000569DC" w:rsidRDefault="005B4932">
      <w:pPr>
        <w:pStyle w:val="CTTCorpodeTexto"/>
        <w:numPr>
          <w:ilvl w:val="0"/>
          <w:numId w:val="35"/>
        </w:numPr>
        <w:tabs>
          <w:tab w:val="clear" w:pos="360"/>
          <w:tab w:val="num" w:pos="709"/>
        </w:tabs>
        <w:spacing w:before="0" w:after="0" w:line="276" w:lineRule="auto"/>
        <w:ind w:left="0" w:firstLine="0"/>
        <w:rPr>
          <w:rFonts w:ascii="Verdana" w:eastAsia="MS Mincho" w:hAnsi="Verdana" w:cs="Arial"/>
          <w:sz w:val="20"/>
          <w:szCs w:val="20"/>
          <w:lang w:eastAsia="pt-BR"/>
        </w:rPr>
        <w:pPrChange w:id="1088" w:author="Mariana Piovesan Ramos | Vieira Rezende" w:date="2021-11-19T20:13:00Z">
          <w:pPr>
            <w:pStyle w:val="CTTCorpodeTexto"/>
            <w:numPr>
              <w:numId w:val="35"/>
            </w:numPr>
            <w:tabs>
              <w:tab w:val="num" w:pos="360"/>
              <w:tab w:val="num" w:pos="709"/>
            </w:tabs>
            <w:spacing w:before="0" w:after="0" w:line="317" w:lineRule="auto"/>
            <w:ind w:left="360" w:hanging="360"/>
          </w:pPr>
        </w:pPrChange>
      </w:pPr>
      <w:r w:rsidRPr="000569DC">
        <w:rPr>
          <w:rFonts w:ascii="Verdana" w:eastAsia="MS Mincho" w:hAnsi="Verdana" w:cs="Arial"/>
          <w:sz w:val="20"/>
          <w:szCs w:val="20"/>
          <w:lang w:eastAsia="pt-BR"/>
        </w:rPr>
        <w:t>efetuar tempestivamente o recolhimento de quaisquer tributos ou contribuições que incidam ou venham a incidir sobre a Emissão e que sejam de responsabilidade da Emissora;</w:t>
      </w:r>
    </w:p>
    <w:p w14:paraId="419B4C5A" w14:textId="77777777" w:rsidR="005B4932" w:rsidRPr="000569DC" w:rsidRDefault="005B4932">
      <w:pPr>
        <w:pStyle w:val="CTTCorpodeTexto"/>
        <w:spacing w:before="0" w:after="0" w:line="276" w:lineRule="auto"/>
        <w:rPr>
          <w:rFonts w:ascii="Verdana" w:eastAsia="MS Mincho" w:hAnsi="Verdana" w:cs="Arial"/>
          <w:sz w:val="20"/>
          <w:szCs w:val="20"/>
          <w:lang w:eastAsia="pt-BR"/>
        </w:rPr>
        <w:pPrChange w:id="1089" w:author="Mariana Piovesan Ramos | Vieira Rezende" w:date="2021-11-19T20:13:00Z">
          <w:pPr>
            <w:pStyle w:val="CTTCorpodeTexto"/>
            <w:spacing w:before="0" w:after="0" w:line="317" w:lineRule="auto"/>
          </w:pPr>
        </w:pPrChange>
      </w:pPr>
    </w:p>
    <w:p w14:paraId="7DCCF8E6" w14:textId="77777777" w:rsidR="005B4932" w:rsidRPr="000569DC" w:rsidRDefault="005B4932">
      <w:pPr>
        <w:pStyle w:val="CTTCorpodeTexto"/>
        <w:numPr>
          <w:ilvl w:val="0"/>
          <w:numId w:val="35"/>
        </w:numPr>
        <w:tabs>
          <w:tab w:val="clear" w:pos="360"/>
          <w:tab w:val="num" w:pos="709"/>
        </w:tabs>
        <w:spacing w:before="0" w:after="0" w:line="276" w:lineRule="auto"/>
        <w:ind w:left="0" w:firstLine="0"/>
        <w:rPr>
          <w:rFonts w:ascii="Verdana" w:eastAsia="MS Mincho" w:hAnsi="Verdana" w:cs="Arial"/>
          <w:sz w:val="20"/>
          <w:szCs w:val="20"/>
          <w:lang w:eastAsia="pt-BR"/>
        </w:rPr>
        <w:pPrChange w:id="1090" w:author="Mariana Piovesan Ramos | Vieira Rezende" w:date="2021-11-19T20:13:00Z">
          <w:pPr>
            <w:pStyle w:val="CTTCorpodeTexto"/>
            <w:numPr>
              <w:numId w:val="35"/>
            </w:numPr>
            <w:tabs>
              <w:tab w:val="num" w:pos="360"/>
              <w:tab w:val="num" w:pos="709"/>
            </w:tabs>
            <w:spacing w:before="0" w:after="0" w:line="317" w:lineRule="auto"/>
            <w:ind w:left="360" w:hanging="360"/>
          </w:pPr>
        </w:pPrChange>
      </w:pPr>
      <w:r w:rsidRPr="000569DC">
        <w:rPr>
          <w:rFonts w:ascii="Verdana" w:eastAsia="Arial Unicode MS" w:hAnsi="Verdana" w:cs="Arial"/>
          <w:sz w:val="20"/>
          <w:szCs w:val="20"/>
        </w:rPr>
        <w:t xml:space="preserve">manter-se adimplente com relação a todos os tributos ou </w:t>
      </w:r>
      <w:r w:rsidR="00AB2E70" w:rsidRPr="000569DC">
        <w:rPr>
          <w:rFonts w:ascii="Verdana" w:eastAsia="Arial Unicode MS" w:hAnsi="Verdana" w:cs="Arial"/>
          <w:sz w:val="20"/>
          <w:szCs w:val="20"/>
        </w:rPr>
        <w:t>contribuições devidas</w:t>
      </w:r>
      <w:r w:rsidRPr="000569DC">
        <w:rPr>
          <w:rFonts w:ascii="Verdana" w:eastAsia="Arial Unicode MS" w:hAnsi="Verdana" w:cs="Arial"/>
          <w:sz w:val="20"/>
          <w:szCs w:val="20"/>
        </w:rPr>
        <w:t xml:space="preserve"> às Fazendas Federal, Estadual ou Municipal, bem como com relação às contribuições devidas ao Instituto Nacional do Seguro Social (INSS) e Fundo de Garantia do Tempo de Serviço (FGTS), exceto com relação àqueles tributos que estejam sendo contestados de boa-fé pela Emissora, nas esferas administrativa ou judicial; </w:t>
      </w:r>
    </w:p>
    <w:p w14:paraId="3B759873" w14:textId="77777777" w:rsidR="005B4932" w:rsidRPr="000569DC" w:rsidRDefault="005B4932">
      <w:pPr>
        <w:pStyle w:val="CTTCorpodeTexto"/>
        <w:spacing w:before="0" w:after="0" w:line="276" w:lineRule="auto"/>
        <w:rPr>
          <w:rFonts w:ascii="Verdana" w:eastAsia="MS Mincho" w:hAnsi="Verdana" w:cs="Arial"/>
          <w:sz w:val="20"/>
          <w:szCs w:val="20"/>
          <w:lang w:eastAsia="pt-BR"/>
        </w:rPr>
        <w:pPrChange w:id="1091" w:author="Mariana Piovesan Ramos | Vieira Rezende" w:date="2021-11-19T20:13:00Z">
          <w:pPr>
            <w:pStyle w:val="CTTCorpodeTexto"/>
            <w:spacing w:before="0" w:after="0" w:line="317" w:lineRule="auto"/>
          </w:pPr>
        </w:pPrChange>
      </w:pPr>
    </w:p>
    <w:p w14:paraId="29664839" w14:textId="77777777" w:rsidR="005B4932" w:rsidRPr="000569DC" w:rsidRDefault="005B4932">
      <w:pPr>
        <w:pStyle w:val="CTTCorpodeTexto"/>
        <w:numPr>
          <w:ilvl w:val="0"/>
          <w:numId w:val="35"/>
        </w:numPr>
        <w:tabs>
          <w:tab w:val="clear" w:pos="360"/>
          <w:tab w:val="num" w:pos="709"/>
        </w:tabs>
        <w:spacing w:before="0" w:after="0" w:line="276" w:lineRule="auto"/>
        <w:ind w:left="0" w:firstLine="0"/>
        <w:rPr>
          <w:rFonts w:ascii="Verdana" w:eastAsia="MS Mincho" w:hAnsi="Verdana" w:cs="Arial"/>
          <w:sz w:val="20"/>
          <w:szCs w:val="20"/>
          <w:lang w:eastAsia="pt-BR"/>
        </w:rPr>
        <w:pPrChange w:id="1092" w:author="Mariana Piovesan Ramos | Vieira Rezende" w:date="2021-11-19T20:13:00Z">
          <w:pPr>
            <w:pStyle w:val="CTTCorpodeTexto"/>
            <w:numPr>
              <w:numId w:val="35"/>
            </w:numPr>
            <w:tabs>
              <w:tab w:val="num" w:pos="360"/>
              <w:tab w:val="num" w:pos="709"/>
            </w:tabs>
            <w:spacing w:before="0" w:after="0" w:line="317" w:lineRule="auto"/>
            <w:ind w:left="360" w:hanging="360"/>
          </w:pPr>
        </w:pPrChange>
      </w:pPr>
      <w:r w:rsidRPr="000569DC">
        <w:rPr>
          <w:rFonts w:ascii="Verdana" w:eastAsia="MS Mincho" w:hAnsi="Verdana" w:cs="Arial"/>
          <w:sz w:val="20"/>
          <w:szCs w:val="20"/>
          <w:lang w:eastAsia="pt-BR"/>
        </w:rPr>
        <w:t xml:space="preserve">manter o Projeto enquadrado nos termos da Lei 12.431 durante a vigência das Debêntures e comunicar o Agente Fiduciário, em até 5 (cinco) Dias Úteis, sobre o recebimento de quaisquer comunicações por escrito, exigências ou intimações acerca da instauração de qualquer processo administrativo ou judicial que possa resultar no desenquadramento do Projeto como prioritário, nos termos da Lei 12.431, </w:t>
      </w:r>
      <w:r w:rsidRPr="000569DC">
        <w:rPr>
          <w:rFonts w:ascii="Verdana" w:hAnsi="Verdana"/>
          <w:sz w:val="20"/>
          <w:szCs w:val="20"/>
        </w:rPr>
        <w:t xml:space="preserve">bem como enviar ao Agente Fiduciário declaração firmada por representante legal da Emissora atestando a utilização dos recursos de acordo com os termos da Lei 12.431 ou qualquer outro documento que possa ser solicitado pelo Agente Fiduciário para fins de acompanhamento da utilização dos recursos no Projeto; </w:t>
      </w:r>
    </w:p>
    <w:p w14:paraId="53ED8161" w14:textId="77777777" w:rsidR="005B4932" w:rsidRPr="000569DC" w:rsidRDefault="005B4932">
      <w:pPr>
        <w:pStyle w:val="CTTCorpodeTexto"/>
        <w:spacing w:before="0" w:after="0" w:line="276" w:lineRule="auto"/>
        <w:rPr>
          <w:rFonts w:ascii="Verdana" w:eastAsia="MS Mincho" w:hAnsi="Verdana" w:cs="Arial"/>
          <w:sz w:val="20"/>
          <w:szCs w:val="20"/>
          <w:lang w:eastAsia="pt-BR"/>
        </w:rPr>
        <w:pPrChange w:id="1093" w:author="Mariana Piovesan Ramos | Vieira Rezende" w:date="2021-11-19T20:13:00Z">
          <w:pPr>
            <w:pStyle w:val="CTTCorpodeTexto"/>
            <w:spacing w:before="0" w:after="0" w:line="317" w:lineRule="auto"/>
          </w:pPr>
        </w:pPrChange>
      </w:pPr>
    </w:p>
    <w:p w14:paraId="59895BCD" w14:textId="77777777" w:rsidR="005B4932" w:rsidRPr="000569DC" w:rsidRDefault="005B4932">
      <w:pPr>
        <w:pStyle w:val="CTTCorpodeTexto"/>
        <w:numPr>
          <w:ilvl w:val="0"/>
          <w:numId w:val="35"/>
        </w:numPr>
        <w:tabs>
          <w:tab w:val="clear" w:pos="360"/>
          <w:tab w:val="num" w:pos="709"/>
        </w:tabs>
        <w:spacing w:before="0" w:after="0" w:line="276" w:lineRule="auto"/>
        <w:ind w:left="0" w:firstLine="0"/>
        <w:rPr>
          <w:rFonts w:ascii="Verdana" w:eastAsia="MS Mincho" w:hAnsi="Verdana" w:cs="Arial"/>
          <w:sz w:val="20"/>
          <w:szCs w:val="20"/>
          <w:lang w:eastAsia="pt-BR"/>
        </w:rPr>
        <w:pPrChange w:id="1094" w:author="Mariana Piovesan Ramos | Vieira Rezende" w:date="2021-11-19T20:13:00Z">
          <w:pPr>
            <w:pStyle w:val="CTTCorpodeTexto"/>
            <w:numPr>
              <w:numId w:val="35"/>
            </w:numPr>
            <w:tabs>
              <w:tab w:val="num" w:pos="360"/>
              <w:tab w:val="num" w:pos="709"/>
            </w:tabs>
            <w:spacing w:before="0" w:after="0" w:line="317" w:lineRule="auto"/>
            <w:ind w:left="360" w:hanging="360"/>
          </w:pPr>
        </w:pPrChange>
      </w:pPr>
      <w:r w:rsidRPr="000569DC">
        <w:rPr>
          <w:rFonts w:ascii="Verdana" w:eastAsia="Arial Unicode MS" w:hAnsi="Verdana" w:cs="Arial"/>
          <w:sz w:val="20"/>
          <w:szCs w:val="20"/>
        </w:rPr>
        <w:t>obter, manter e conservar em vigor (e, nos casos em que apropriado, renovar de modo tempestivo) todas as autorizações, aprovações, licenças, permissões, alvarás e suas renovações, necessárias à implantação, à operação e ao desenvolvimento do Projeto e ao desempenho das atividades da Emissora</w:t>
      </w:r>
      <w:r w:rsidRPr="000569DC">
        <w:rPr>
          <w:rFonts w:ascii="Verdana" w:eastAsia="MS Mincho" w:hAnsi="Verdana" w:cs="Arial"/>
          <w:sz w:val="20"/>
          <w:szCs w:val="20"/>
          <w:lang w:eastAsia="pt-BR"/>
        </w:rPr>
        <w:t xml:space="preserve">; </w:t>
      </w:r>
    </w:p>
    <w:p w14:paraId="0593A117" w14:textId="77777777" w:rsidR="009D63B9" w:rsidRPr="000569DC" w:rsidRDefault="009D63B9">
      <w:pPr>
        <w:pStyle w:val="STDTextoDois-Quatro"/>
        <w:spacing w:before="0" w:line="276" w:lineRule="auto"/>
        <w:ind w:left="0"/>
        <w:rPr>
          <w:rFonts w:ascii="Verdana" w:eastAsia="Arial Unicode MS" w:hAnsi="Verdana" w:cs="Arial"/>
          <w:szCs w:val="20"/>
        </w:rPr>
        <w:pPrChange w:id="1095" w:author="Mariana Piovesan Ramos | Vieira Rezende" w:date="2021-11-19T20:13:00Z">
          <w:pPr>
            <w:pStyle w:val="STDTextoDois-Quatro"/>
            <w:spacing w:before="0" w:line="317" w:lineRule="auto"/>
            <w:ind w:left="0"/>
          </w:pPr>
        </w:pPrChange>
      </w:pPr>
    </w:p>
    <w:p w14:paraId="0B97AC20" w14:textId="77777777" w:rsidR="005B4932" w:rsidRPr="000569DC" w:rsidRDefault="005B4932">
      <w:pPr>
        <w:pStyle w:val="STDTextoDois-Quatro"/>
        <w:numPr>
          <w:ilvl w:val="0"/>
          <w:numId w:val="35"/>
        </w:numPr>
        <w:tabs>
          <w:tab w:val="clear" w:pos="360"/>
          <w:tab w:val="num" w:pos="709"/>
        </w:tabs>
        <w:spacing w:before="0" w:line="276" w:lineRule="auto"/>
        <w:ind w:left="0" w:firstLine="0"/>
        <w:rPr>
          <w:rFonts w:ascii="Verdana" w:eastAsia="Arial Unicode MS" w:hAnsi="Verdana" w:cs="Arial"/>
          <w:szCs w:val="20"/>
        </w:rPr>
        <w:pPrChange w:id="1096" w:author="Mariana Piovesan Ramos | Vieira Rezende" w:date="2021-11-19T20:13:00Z">
          <w:pPr>
            <w:pStyle w:val="STDTextoDois-Quatro"/>
            <w:numPr>
              <w:numId w:val="35"/>
            </w:numPr>
            <w:tabs>
              <w:tab w:val="num" w:pos="360"/>
              <w:tab w:val="num" w:pos="709"/>
            </w:tabs>
            <w:spacing w:before="0" w:line="317" w:lineRule="auto"/>
            <w:ind w:left="0" w:hanging="360"/>
          </w:pPr>
        </w:pPrChange>
      </w:pPr>
      <w:r w:rsidRPr="000569DC">
        <w:rPr>
          <w:rFonts w:ascii="Verdana" w:eastAsia="Arial Unicode MS" w:hAnsi="Verdana" w:cs="Arial"/>
          <w:szCs w:val="20"/>
        </w:rPr>
        <w:t>praticar todos os demais atos, firmar todos os documentos e realizar todos os registros adicionais requeridos pelo Agente Fiduciário, na qualidade de representante dos Debenturistas, com o propósito de assegurar e manter a plena validade, eficácia e exequibilidade das Garantias previstas nesta Escritura de Emissão e das Debêntures;</w:t>
      </w:r>
    </w:p>
    <w:p w14:paraId="54B30703" w14:textId="77777777" w:rsidR="005B4932" w:rsidRPr="000569DC" w:rsidRDefault="005B4932">
      <w:pPr>
        <w:pStyle w:val="STDTextoDois-Quatro"/>
        <w:spacing w:before="0" w:line="276" w:lineRule="auto"/>
        <w:ind w:left="0"/>
        <w:rPr>
          <w:rFonts w:ascii="Verdana" w:eastAsia="Arial Unicode MS" w:hAnsi="Verdana" w:cs="Arial"/>
          <w:szCs w:val="20"/>
        </w:rPr>
        <w:pPrChange w:id="1097" w:author="Mariana Piovesan Ramos | Vieira Rezende" w:date="2021-11-19T20:13:00Z">
          <w:pPr>
            <w:pStyle w:val="STDTextoDois-Quatro"/>
            <w:spacing w:before="0" w:line="317" w:lineRule="auto"/>
            <w:ind w:left="0"/>
          </w:pPr>
        </w:pPrChange>
      </w:pPr>
    </w:p>
    <w:p w14:paraId="7320F18D"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098"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rPr>
        <w:t xml:space="preserve">convocar, nos termos da Cláusula 8.1 e seguintes desta Escritura de Emissão, Assembleia Geral de Debenturistas para deliberar sobre qualquer das matérias que se relacione com a presente Emissão caso o Agente Fiduciário deva fazer, nos termos da presente Escritura de Emissão, mas não o faça; </w:t>
      </w:r>
    </w:p>
    <w:p w14:paraId="51DFAAE7" w14:textId="77777777" w:rsidR="005B4932" w:rsidRPr="000569DC" w:rsidRDefault="005B4932">
      <w:pPr>
        <w:pStyle w:val="STDTextoDois-Quatro"/>
        <w:autoSpaceDE/>
        <w:autoSpaceDN/>
        <w:adjustRightInd/>
        <w:spacing w:before="0" w:line="276" w:lineRule="auto"/>
        <w:ind w:left="0"/>
        <w:rPr>
          <w:rFonts w:ascii="Verdana" w:eastAsia="Arial Unicode MS" w:hAnsi="Verdana" w:cs="Arial"/>
          <w:szCs w:val="20"/>
        </w:rPr>
        <w:pPrChange w:id="1099" w:author="Mariana Piovesan Ramos | Vieira Rezende" w:date="2021-11-19T20:13:00Z">
          <w:pPr>
            <w:pStyle w:val="STDTextoDois-Quatro"/>
            <w:autoSpaceDE/>
            <w:autoSpaceDN/>
            <w:adjustRightInd/>
            <w:spacing w:before="0" w:line="317" w:lineRule="auto"/>
            <w:ind w:left="0"/>
          </w:pPr>
        </w:pPrChange>
      </w:pPr>
    </w:p>
    <w:p w14:paraId="0CAC435A"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00"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szCs w:val="20"/>
        </w:rPr>
        <w:t>observar, durante o período de vigência desta Escritura de Emissão, o disposto na legislação aplicável às pessoas portadoras de deficiência</w:t>
      </w:r>
      <w:r w:rsidRPr="000569DC">
        <w:rPr>
          <w:rFonts w:ascii="Verdana" w:eastAsia="Arial Unicode MS" w:hAnsi="Verdana" w:cs="Arial"/>
          <w:szCs w:val="20"/>
        </w:rPr>
        <w:t>;</w:t>
      </w:r>
    </w:p>
    <w:p w14:paraId="47A08898" w14:textId="77777777" w:rsidR="005B4932" w:rsidRPr="000569DC" w:rsidRDefault="005B4932">
      <w:pPr>
        <w:pStyle w:val="STDTextoDois-Quatro"/>
        <w:autoSpaceDE/>
        <w:autoSpaceDN/>
        <w:adjustRightInd/>
        <w:spacing w:before="0" w:line="276" w:lineRule="auto"/>
        <w:ind w:left="0"/>
        <w:rPr>
          <w:rFonts w:ascii="Verdana" w:eastAsia="Arial Unicode MS" w:hAnsi="Verdana" w:cs="Arial"/>
          <w:szCs w:val="20"/>
        </w:rPr>
        <w:pPrChange w:id="1101" w:author="Mariana Piovesan Ramos | Vieira Rezende" w:date="2021-11-19T20:13:00Z">
          <w:pPr>
            <w:pStyle w:val="STDTextoDois-Quatro"/>
            <w:autoSpaceDE/>
            <w:autoSpaceDN/>
            <w:adjustRightInd/>
            <w:spacing w:before="0" w:line="317" w:lineRule="auto"/>
            <w:ind w:left="0"/>
          </w:pPr>
        </w:pPrChange>
      </w:pPr>
    </w:p>
    <w:p w14:paraId="74A51232"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02"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rPr>
        <w:t xml:space="preserve">na hipótese da legalidade ou exequibilidade de qualquer das disposições desta Escritura de Emissão, da Fiança Bancária, dos Contratos de Garantia e dos demais instrumentos relacionados no âmbito desta Emissão ser questionada judicialmente por qualquer pessoa, e tal questionamento judicial possa afetar a capacidade da Emissora em cumprir suas obrigações previstas nesta Escritura de Emissão e nos Contratos de Garantia, deverá informar tal acontecimento ao Agente Fiduciário em até 5 (cinco) Dias Úteis contados da sua ocorrência, sem prejuízo da ocorrência de um dos Eventos de Vencimento Antecipado; </w:t>
      </w:r>
    </w:p>
    <w:p w14:paraId="7BB80657" w14:textId="77777777" w:rsidR="005B4932" w:rsidRPr="000569DC" w:rsidRDefault="005B4932">
      <w:pPr>
        <w:pStyle w:val="STDTextoDois-Quatro"/>
        <w:autoSpaceDE/>
        <w:autoSpaceDN/>
        <w:adjustRightInd/>
        <w:spacing w:before="0" w:line="276" w:lineRule="auto"/>
        <w:ind w:left="0"/>
        <w:rPr>
          <w:rFonts w:ascii="Verdana" w:eastAsia="Arial Unicode MS" w:hAnsi="Verdana" w:cs="Arial"/>
          <w:szCs w:val="20"/>
        </w:rPr>
        <w:pPrChange w:id="1103" w:author="Mariana Piovesan Ramos | Vieira Rezende" w:date="2021-11-19T20:13:00Z">
          <w:pPr>
            <w:pStyle w:val="STDTextoDois-Quatro"/>
            <w:autoSpaceDE/>
            <w:autoSpaceDN/>
            <w:adjustRightInd/>
            <w:spacing w:before="0" w:line="317" w:lineRule="auto"/>
            <w:ind w:left="0"/>
          </w:pPr>
        </w:pPrChange>
      </w:pPr>
    </w:p>
    <w:p w14:paraId="5DD83350"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04"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rPr>
        <w:t xml:space="preserve">caso a Emissora seja citada no âmbito de uma ação que tenha como objetivo a declaração de invalidade ou ineficácia total ou parcial desta Escritura de Emissão, a Emissora obriga-se a tomar todas as medidas necessárias para contestar tal ação no prazo legal; </w:t>
      </w:r>
    </w:p>
    <w:p w14:paraId="4A3559B5" w14:textId="77777777" w:rsidR="005B4932" w:rsidRPr="000569DC" w:rsidRDefault="005B4932">
      <w:pPr>
        <w:pStyle w:val="STDTextoDois-Quatro"/>
        <w:autoSpaceDE/>
        <w:autoSpaceDN/>
        <w:adjustRightInd/>
        <w:spacing w:before="0" w:line="276" w:lineRule="auto"/>
        <w:ind w:left="0"/>
        <w:rPr>
          <w:rFonts w:ascii="Verdana" w:eastAsia="Arial Unicode MS" w:hAnsi="Verdana" w:cs="Arial"/>
          <w:szCs w:val="20"/>
        </w:rPr>
        <w:pPrChange w:id="1105" w:author="Mariana Piovesan Ramos | Vieira Rezende" w:date="2021-11-19T20:13:00Z">
          <w:pPr>
            <w:pStyle w:val="STDTextoDois-Quatro"/>
            <w:autoSpaceDE/>
            <w:autoSpaceDN/>
            <w:adjustRightInd/>
            <w:spacing w:before="0" w:line="317" w:lineRule="auto"/>
            <w:ind w:left="0"/>
          </w:pPr>
        </w:pPrChange>
      </w:pPr>
    </w:p>
    <w:p w14:paraId="7BBF3FD4"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06"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rPr>
        <w:t>manter vigentes, renovar ou contratar novas Apólices de Seguro mencionada na Cláusula 5.1.2.(</w:t>
      </w:r>
      <w:r w:rsidR="006454DE" w:rsidRPr="000569DC">
        <w:rPr>
          <w:rFonts w:ascii="Verdana" w:eastAsia="Arial Unicode MS" w:hAnsi="Verdana" w:cs="Arial"/>
          <w:szCs w:val="20"/>
        </w:rPr>
        <w:t>iii</w:t>
      </w:r>
      <w:r w:rsidRPr="000569DC">
        <w:rPr>
          <w:rFonts w:ascii="Verdana" w:eastAsia="Arial Unicode MS" w:hAnsi="Verdana" w:cs="Arial"/>
          <w:szCs w:val="20"/>
        </w:rPr>
        <w:t>) com seguradora de primeira linha com coberturas equivalentes, desde que disponíveis no mercado;</w:t>
      </w:r>
    </w:p>
    <w:p w14:paraId="7300A85D" w14:textId="77777777" w:rsidR="005B4932" w:rsidRPr="000569DC" w:rsidRDefault="005B4932">
      <w:pPr>
        <w:pStyle w:val="PargrafodaLista"/>
        <w:spacing w:line="276" w:lineRule="auto"/>
        <w:ind w:left="0"/>
        <w:rPr>
          <w:rFonts w:eastAsia="Arial Unicode MS" w:cs="Arial"/>
          <w:sz w:val="20"/>
          <w:szCs w:val="20"/>
        </w:rPr>
        <w:pPrChange w:id="1107" w:author="Mariana Piovesan Ramos | Vieira Rezende" w:date="2021-11-19T20:13:00Z">
          <w:pPr>
            <w:pStyle w:val="PargrafodaLista"/>
            <w:spacing w:line="317" w:lineRule="auto"/>
            <w:ind w:left="0"/>
          </w:pPr>
        </w:pPrChange>
      </w:pPr>
    </w:p>
    <w:p w14:paraId="7B47FDD4" w14:textId="77777777" w:rsidR="005B4932" w:rsidRPr="000569DC" w:rsidRDefault="005B4932">
      <w:pPr>
        <w:pStyle w:val="STDTextoDois-Quatro"/>
        <w:numPr>
          <w:ilvl w:val="0"/>
          <w:numId w:val="35"/>
        </w:numPr>
        <w:tabs>
          <w:tab w:val="clear" w:pos="360"/>
          <w:tab w:val="num" w:pos="709"/>
        </w:tabs>
        <w:spacing w:before="0" w:line="276" w:lineRule="auto"/>
        <w:ind w:left="0" w:firstLine="0"/>
        <w:rPr>
          <w:rFonts w:ascii="Verdana" w:eastAsia="Arial Unicode MS" w:hAnsi="Verdana" w:cs="Arial"/>
          <w:szCs w:val="20"/>
        </w:rPr>
        <w:pPrChange w:id="1108" w:author="Mariana Piovesan Ramos | Vieira Rezende" w:date="2021-11-19T20:13:00Z">
          <w:pPr>
            <w:pStyle w:val="STDTextoDois-Quatro"/>
            <w:numPr>
              <w:numId w:val="35"/>
            </w:numPr>
            <w:tabs>
              <w:tab w:val="num" w:pos="360"/>
              <w:tab w:val="num" w:pos="709"/>
            </w:tabs>
            <w:spacing w:before="0" w:line="317" w:lineRule="auto"/>
            <w:ind w:left="0" w:hanging="360"/>
          </w:pPr>
        </w:pPrChange>
      </w:pPr>
      <w:r w:rsidRPr="000569DC">
        <w:rPr>
          <w:rFonts w:ascii="Verdana" w:eastAsia="Arial Unicode MS" w:hAnsi="Verdana" w:cs="Arial"/>
          <w:szCs w:val="20"/>
        </w:rPr>
        <w:t>manter em adequado funcionamento órgão para atender, de forma eficiente, aos Debenturistas ou contratar instituições financeiras autorizadas para a prestação desse serviço;</w:t>
      </w:r>
    </w:p>
    <w:p w14:paraId="13E1AC93" w14:textId="77777777" w:rsidR="005B4932" w:rsidRPr="000569DC" w:rsidRDefault="005B4932">
      <w:pPr>
        <w:pStyle w:val="PargrafodaLista"/>
        <w:spacing w:line="276" w:lineRule="auto"/>
        <w:ind w:left="0"/>
        <w:rPr>
          <w:rFonts w:eastAsia="Arial Unicode MS" w:cs="Arial"/>
          <w:sz w:val="20"/>
          <w:szCs w:val="20"/>
        </w:rPr>
        <w:pPrChange w:id="1109" w:author="Mariana Piovesan Ramos | Vieira Rezende" w:date="2021-11-19T20:13:00Z">
          <w:pPr>
            <w:pStyle w:val="PargrafodaLista"/>
            <w:spacing w:line="317" w:lineRule="auto"/>
            <w:ind w:left="0"/>
          </w:pPr>
        </w:pPrChange>
      </w:pPr>
    </w:p>
    <w:p w14:paraId="53A62EEF"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10"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rPr>
        <w:t>não realizar operações fora de seu objeto social, conforme o disposto na Cláusula 3.1 acima, observadas as disposições legais e regulamentares em vigor;</w:t>
      </w:r>
    </w:p>
    <w:p w14:paraId="2963751F" w14:textId="77777777" w:rsidR="005B4932" w:rsidRPr="000569DC" w:rsidRDefault="005B4932">
      <w:pPr>
        <w:pStyle w:val="PargrafodaLista"/>
        <w:spacing w:line="276" w:lineRule="auto"/>
        <w:ind w:left="0"/>
        <w:rPr>
          <w:rFonts w:eastAsia="Arial Unicode MS" w:cs="Arial"/>
          <w:sz w:val="20"/>
          <w:szCs w:val="20"/>
        </w:rPr>
        <w:pPrChange w:id="1111" w:author="Mariana Piovesan Ramos | Vieira Rezende" w:date="2021-11-19T20:13:00Z">
          <w:pPr>
            <w:pStyle w:val="PargrafodaLista"/>
            <w:spacing w:line="317" w:lineRule="auto"/>
            <w:ind w:left="0"/>
          </w:pPr>
        </w:pPrChange>
      </w:pPr>
    </w:p>
    <w:p w14:paraId="6790E81F"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12"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rPr>
        <w:t xml:space="preserve">notificar o Agente Fiduciário em até 5 (cinco) Dias Úteis contados de sua </w:t>
      </w:r>
      <w:r w:rsidR="00EF280F" w:rsidRPr="000569DC">
        <w:rPr>
          <w:rFonts w:ascii="Verdana" w:eastAsia="Arial Unicode MS" w:hAnsi="Verdana" w:cs="Arial"/>
          <w:szCs w:val="20"/>
        </w:rPr>
        <w:t>ciência</w:t>
      </w:r>
      <w:r w:rsidRPr="000569DC">
        <w:rPr>
          <w:rFonts w:ascii="Verdana" w:eastAsia="Arial Unicode MS" w:hAnsi="Verdana" w:cs="Arial"/>
          <w:szCs w:val="20"/>
        </w:rPr>
        <w:t xml:space="preserve">, sobre qualquer ato ou fato que possa causar interrupção ou suspensão das atividades da Emissora; </w:t>
      </w:r>
    </w:p>
    <w:p w14:paraId="3D25E080" w14:textId="77777777" w:rsidR="005B4932" w:rsidRPr="000569DC" w:rsidRDefault="005B4932">
      <w:pPr>
        <w:spacing w:line="276" w:lineRule="auto"/>
        <w:rPr>
          <w:rFonts w:eastAsia="Arial Unicode MS"/>
          <w:sz w:val="20"/>
          <w:szCs w:val="20"/>
        </w:rPr>
        <w:pPrChange w:id="1113" w:author="Mariana Piovesan Ramos | Vieira Rezende" w:date="2021-11-19T20:13:00Z">
          <w:pPr>
            <w:spacing w:line="317" w:lineRule="auto"/>
          </w:pPr>
        </w:pPrChange>
      </w:pPr>
    </w:p>
    <w:p w14:paraId="71227646"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14"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rPr>
        <w:t>manter-se em situação regular com relação às suas obrigações junto aos órgãos do meio ambiente, à CCEE, à ANEEL, ao MME e ao ONS, ou quaisquer outros órgãos ou entidades integrantes da Administração Pública Direta ou Indireta que venham a substitui-los, durante a vigência desta Escritura de Emissão, salvo se eventuais irregularidades sejam tempestivamente questionadas de boa-fé;</w:t>
      </w:r>
    </w:p>
    <w:p w14:paraId="52204B39" w14:textId="77777777" w:rsidR="005B4932" w:rsidRPr="000569DC" w:rsidRDefault="005B4932">
      <w:pPr>
        <w:pStyle w:val="PargrafodaLista"/>
        <w:spacing w:line="276" w:lineRule="auto"/>
        <w:ind w:left="0"/>
        <w:rPr>
          <w:rFonts w:eastAsia="Arial Unicode MS" w:cs="Arial"/>
          <w:sz w:val="20"/>
          <w:szCs w:val="20"/>
        </w:rPr>
        <w:pPrChange w:id="1115" w:author="Mariana Piovesan Ramos | Vieira Rezende" w:date="2021-11-19T20:13:00Z">
          <w:pPr>
            <w:pStyle w:val="PargrafodaLista"/>
            <w:spacing w:line="317" w:lineRule="auto"/>
            <w:ind w:left="0"/>
          </w:pPr>
        </w:pPrChange>
      </w:pPr>
    </w:p>
    <w:p w14:paraId="3BF2A3D9"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16"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rPr>
        <w:t xml:space="preserve">manter em vigor a estrutura de contratos e demais acordos existentes necessários para viabilizar a operação e funcionamento de suas atividades ou que sejam relevantes de forma que sua invalidade possa afetar a implementação e desenvolvimento do Projeto; </w:t>
      </w:r>
    </w:p>
    <w:p w14:paraId="66848303" w14:textId="77777777" w:rsidR="005B4932" w:rsidRPr="000569DC" w:rsidRDefault="005B4932">
      <w:pPr>
        <w:pStyle w:val="PargrafodaLista"/>
        <w:spacing w:line="276" w:lineRule="auto"/>
        <w:ind w:left="0"/>
        <w:rPr>
          <w:rFonts w:eastAsia="Arial Unicode MS" w:cs="Arial"/>
          <w:sz w:val="20"/>
          <w:szCs w:val="20"/>
        </w:rPr>
        <w:pPrChange w:id="1117" w:author="Mariana Piovesan Ramos | Vieira Rezende" w:date="2021-11-19T20:13:00Z">
          <w:pPr>
            <w:pStyle w:val="PargrafodaLista"/>
            <w:spacing w:line="317" w:lineRule="auto"/>
            <w:ind w:left="0"/>
          </w:pPr>
        </w:pPrChange>
      </w:pPr>
    </w:p>
    <w:p w14:paraId="04A2F95D"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18"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rPr>
        <w:t xml:space="preserve">não oferecer, prometer, dar, autorizar, solicitar ou aceitar, direta ou indiretamente, qualquer vantagem indevida, pecuniária ou de qualquer natureza, </w:t>
      </w:r>
      <w:r w:rsidRPr="000569DC">
        <w:rPr>
          <w:rFonts w:ascii="Verdana" w:eastAsia="Arial Unicode MS" w:hAnsi="Verdana" w:cs="Tahoma"/>
          <w:szCs w:val="20"/>
        </w:rPr>
        <w:t>assim como não praticar atos lesivos, infrações ou crimes contra a ordem econômica ou tributária, o sistema financeiro,</w:t>
      </w:r>
      <w:r w:rsidRPr="000569DC">
        <w:rPr>
          <w:rFonts w:ascii="Verdana" w:eastAsia="Arial Unicode MS" w:hAnsi="Verdana" w:cs="Tahoma"/>
          <w:iCs/>
          <w:szCs w:val="20"/>
        </w:rPr>
        <w:t xml:space="preserve"> o mercado de capitais ou a administração pública, nacional ou estrangeira, de “lavagem” ou ocultação de bens, direitos e valores, terrorismo ou financiamento ao terrorismo, previstos na legislação nacional e/ou estrangeira aplicável,</w:t>
      </w:r>
      <w:r w:rsidRPr="000569DC">
        <w:rPr>
          <w:rFonts w:ascii="Verdana" w:eastAsia="Arial Unicode MS" w:hAnsi="Verdana" w:cs="Arial"/>
          <w:szCs w:val="20"/>
        </w:rPr>
        <w:t xml:space="preserve"> e tomar todas as medidas ao seu alcance para impedir administradores, empregados, </w:t>
      </w:r>
      <w:r w:rsidRPr="000569DC">
        <w:rPr>
          <w:rFonts w:ascii="Verdana" w:eastAsia="Arial Unicode MS" w:hAnsi="Verdana" w:cs="Tahoma"/>
          <w:iCs/>
          <w:szCs w:val="20"/>
        </w:rPr>
        <w:t>mandatários</w:t>
      </w:r>
      <w:r w:rsidRPr="000569DC">
        <w:rPr>
          <w:rFonts w:ascii="Verdana" w:eastAsia="Arial Unicode MS" w:hAnsi="Verdana" w:cs="Arial"/>
          <w:szCs w:val="20"/>
        </w:rPr>
        <w:t xml:space="preserve">, representantes, </w:t>
      </w:r>
      <w:r w:rsidRPr="000569DC">
        <w:rPr>
          <w:rFonts w:ascii="Verdana" w:eastAsia="Arial Unicode MS" w:hAnsi="Verdana" w:cs="Tahoma"/>
          <w:iCs/>
          <w:szCs w:val="20"/>
        </w:rPr>
        <w:t xml:space="preserve">seus ou de suas controladas, </w:t>
      </w:r>
      <w:r w:rsidRPr="000569DC">
        <w:rPr>
          <w:rFonts w:ascii="Verdana" w:eastAsia="Arial Unicode MS" w:hAnsi="Verdana" w:cs="Tahoma"/>
          <w:szCs w:val="20"/>
        </w:rPr>
        <w:t xml:space="preserve">bem como </w:t>
      </w:r>
      <w:r w:rsidRPr="000569DC">
        <w:rPr>
          <w:rFonts w:ascii="Verdana" w:eastAsia="Arial Unicode MS" w:hAnsi="Verdana" w:cs="Arial"/>
          <w:szCs w:val="20"/>
        </w:rPr>
        <w:t>fornecedores, contratados ou subcontratados de fazê-lo</w:t>
      </w:r>
      <w:r w:rsidRPr="000569DC">
        <w:rPr>
          <w:rFonts w:ascii="Verdana" w:eastAsia="Arial Unicode MS" w:hAnsi="Verdana" w:cs="Arial"/>
          <w:iCs/>
          <w:szCs w:val="20"/>
        </w:rPr>
        <w:t xml:space="preserve">; </w:t>
      </w:r>
    </w:p>
    <w:p w14:paraId="7B450E24" w14:textId="77777777" w:rsidR="005B4932" w:rsidRPr="000569DC" w:rsidRDefault="005B4932">
      <w:pPr>
        <w:pStyle w:val="PargrafodaLista"/>
        <w:spacing w:line="276" w:lineRule="auto"/>
        <w:ind w:left="0"/>
        <w:rPr>
          <w:rFonts w:eastAsia="Arial Unicode MS" w:cs="Arial"/>
          <w:sz w:val="20"/>
          <w:szCs w:val="20"/>
        </w:rPr>
        <w:pPrChange w:id="1119" w:author="Mariana Piovesan Ramos | Vieira Rezende" w:date="2021-11-19T20:13:00Z">
          <w:pPr>
            <w:pStyle w:val="PargrafodaLista"/>
            <w:spacing w:line="317" w:lineRule="auto"/>
            <w:ind w:left="0"/>
          </w:pPr>
        </w:pPrChange>
      </w:pPr>
    </w:p>
    <w:p w14:paraId="233C8579"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20"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hAnsi="Verdana" w:cs="Tahoma"/>
          <w:szCs w:val="20"/>
        </w:rPr>
        <w:t>não praticar atos que importem em discriminação de raça ou gênero, trabalho infantil, trabalho escravo, ou que caracterizem assédio moral ou sexual, ou que importem em crime contra o meio ambiente;</w:t>
      </w:r>
    </w:p>
    <w:p w14:paraId="63D93950" w14:textId="77777777" w:rsidR="005B4932" w:rsidRPr="000569DC" w:rsidRDefault="005B4932">
      <w:pPr>
        <w:pStyle w:val="STDTextoDois-Quatro"/>
        <w:autoSpaceDE/>
        <w:autoSpaceDN/>
        <w:adjustRightInd/>
        <w:spacing w:before="0" w:line="276" w:lineRule="auto"/>
        <w:ind w:left="0"/>
        <w:rPr>
          <w:rFonts w:ascii="Verdana" w:eastAsia="Arial Unicode MS" w:hAnsi="Verdana" w:cs="Arial"/>
          <w:szCs w:val="20"/>
        </w:rPr>
        <w:pPrChange w:id="1121" w:author="Mariana Piovesan Ramos | Vieira Rezende" w:date="2021-11-19T20:13:00Z">
          <w:pPr>
            <w:pStyle w:val="STDTextoDois-Quatro"/>
            <w:autoSpaceDE/>
            <w:autoSpaceDN/>
            <w:adjustRightInd/>
            <w:spacing w:before="0" w:line="317" w:lineRule="auto"/>
            <w:ind w:left="0"/>
          </w:pPr>
        </w:pPrChange>
      </w:pPr>
    </w:p>
    <w:p w14:paraId="1F78A169" w14:textId="13FDAB19"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22"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iCs/>
          <w:szCs w:val="20"/>
        </w:rPr>
        <w:t xml:space="preserve">cumprir e/ou fazer cumprir, por si, </w:t>
      </w:r>
      <w:r w:rsidR="009F2B08" w:rsidRPr="000569DC">
        <w:rPr>
          <w:rFonts w:ascii="Verdana" w:eastAsia="Arial Unicode MS" w:hAnsi="Verdana" w:cs="Arial"/>
          <w:iCs/>
          <w:szCs w:val="20"/>
        </w:rPr>
        <w:t>pelo Bloco de Controle</w:t>
      </w:r>
      <w:r w:rsidR="00447E0F" w:rsidRPr="000569DC">
        <w:rPr>
          <w:rFonts w:ascii="Verdana" w:eastAsia="Arial Unicode MS" w:hAnsi="Verdana" w:cs="Arial"/>
          <w:iCs/>
          <w:szCs w:val="20"/>
        </w:rPr>
        <w:t xml:space="preserve"> </w:t>
      </w:r>
      <w:r w:rsidRPr="000569DC">
        <w:rPr>
          <w:rFonts w:ascii="Verdana" w:eastAsia="Arial Unicode MS" w:hAnsi="Verdana" w:cs="Arial"/>
          <w:iCs/>
          <w:szCs w:val="20"/>
        </w:rPr>
        <w:t xml:space="preserve">e por seus </w:t>
      </w:r>
      <w:r w:rsidR="00447E0F" w:rsidRPr="000569DC">
        <w:rPr>
          <w:rFonts w:ascii="Verdana" w:eastAsia="Arial Unicode MS" w:hAnsi="Verdana" w:cs="Arial"/>
          <w:iCs/>
          <w:szCs w:val="20"/>
        </w:rPr>
        <w:t xml:space="preserve">respectivos </w:t>
      </w:r>
      <w:r w:rsidRPr="000569DC">
        <w:rPr>
          <w:rFonts w:ascii="Verdana" w:eastAsia="Arial Unicode MS" w:hAnsi="Verdana" w:cs="Arial"/>
          <w:iCs/>
          <w:szCs w:val="20"/>
        </w:rPr>
        <w:t xml:space="preserve">administradores, empregados, agentes e representantes, sempre que agindo em nome da Emissora,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 do Mercado de Valores Mobiliários e das Leis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 e do </w:t>
      </w:r>
      <w:r w:rsidRPr="000569DC">
        <w:rPr>
          <w:rFonts w:ascii="Verdana" w:eastAsia="Arial Unicode MS" w:hAnsi="Verdana" w:cs="Arial"/>
          <w:i/>
          <w:iCs/>
          <w:szCs w:val="20"/>
        </w:rPr>
        <w:t>U.S. Foreign Corrupt Practices Act of 1977</w:t>
      </w:r>
      <w:r w:rsidRPr="000569DC">
        <w:rPr>
          <w:rFonts w:ascii="Verdana" w:eastAsia="Arial Unicode MS" w:hAnsi="Verdana" w:cs="Arial"/>
          <w:iCs/>
          <w:szCs w:val="20"/>
        </w:rPr>
        <w:t>, conforme aplicáveis (“</w:t>
      </w:r>
      <w:r w:rsidRPr="000569DC">
        <w:rPr>
          <w:rFonts w:ascii="Verdana" w:eastAsia="Arial Unicode MS" w:hAnsi="Verdana" w:cs="Arial"/>
          <w:iCs/>
          <w:szCs w:val="20"/>
          <w:u w:val="single"/>
        </w:rPr>
        <w:t>Leis Anticorrupção</w:t>
      </w:r>
      <w:r w:rsidRPr="000569DC">
        <w:rPr>
          <w:rFonts w:ascii="Verdana" w:eastAsia="Arial Unicode MS" w:hAnsi="Verdana" w:cs="Arial"/>
          <w:iCs/>
          <w:szCs w:val="20"/>
        </w:rPr>
        <w:t xml:space="preserve">”), devendo </w:t>
      </w:r>
      <w:r w:rsidR="009F2B08" w:rsidRPr="000569DC">
        <w:rPr>
          <w:rFonts w:ascii="Verdana" w:eastAsia="Arial Unicode MS" w:hAnsi="Verdana" w:cs="Arial"/>
          <w:iCs/>
          <w:szCs w:val="20"/>
        </w:rPr>
        <w:t xml:space="preserve">a Emissora, suas coligadas e o Bloco de Controle, </w:t>
      </w:r>
      <w:r w:rsidR="00E2639D" w:rsidRPr="000569DC">
        <w:rPr>
          <w:rFonts w:ascii="Verdana" w:eastAsia="Arial Unicode MS" w:hAnsi="Verdana" w:cs="Arial"/>
          <w:iCs/>
          <w:szCs w:val="20"/>
        </w:rPr>
        <w:t xml:space="preserve">conforme aplicável e </w:t>
      </w:r>
      <w:r w:rsidR="009F2B08" w:rsidRPr="000569DC">
        <w:rPr>
          <w:rFonts w:ascii="Verdana" w:eastAsia="Arial Unicode MS" w:hAnsi="Verdana" w:cs="Arial"/>
          <w:iCs/>
          <w:szCs w:val="20"/>
        </w:rPr>
        <w:t>individualmente,</w:t>
      </w:r>
      <w:r w:rsidR="00433FD3" w:rsidRPr="000569DC">
        <w:rPr>
          <w:rFonts w:ascii="Verdana" w:eastAsia="Arial Unicode MS" w:hAnsi="Verdana" w:cs="Arial"/>
          <w:iCs/>
          <w:szCs w:val="20"/>
        </w:rPr>
        <w:t xml:space="preserve"> </w:t>
      </w:r>
      <w:r w:rsidRPr="000569DC">
        <w:rPr>
          <w:rFonts w:ascii="Verdana" w:eastAsia="Arial Unicode MS" w:hAnsi="Verdana" w:cs="Arial"/>
          <w:iCs/>
          <w:szCs w:val="20"/>
        </w:rPr>
        <w:t>(i) adotar políticas e procedimentos internos que assegurem integral cumprimento das leis acima, nos termos do Decreto nº 8.420, de 18 de março de 2015; (ii) dar conhecimento pleno e exigir o integral cumprimento de tais normas em relação a todos os seus profissionais e/ou os demais prestadores de serviços, inclusive, porém não somente, fornecedores, contratados e subcontratados; e (iii) abster-se de praticar atos de corrupção e de agir de forma lesiva à administração pública, nacional ou estrangeira, nos termos da Lei 12.486/13;</w:t>
      </w:r>
    </w:p>
    <w:p w14:paraId="71D4E978" w14:textId="77777777" w:rsidR="005B4932" w:rsidRPr="000569DC" w:rsidRDefault="005B4932">
      <w:pPr>
        <w:pStyle w:val="PargrafodaLista"/>
        <w:spacing w:line="276" w:lineRule="auto"/>
        <w:ind w:left="0"/>
        <w:rPr>
          <w:rFonts w:eastAsia="Arial Unicode MS" w:cs="Arial"/>
          <w:iCs/>
          <w:sz w:val="20"/>
          <w:szCs w:val="20"/>
        </w:rPr>
        <w:pPrChange w:id="1123" w:author="Mariana Piovesan Ramos | Vieira Rezende" w:date="2021-11-19T20:13:00Z">
          <w:pPr>
            <w:pStyle w:val="PargrafodaLista"/>
            <w:spacing w:line="317" w:lineRule="auto"/>
            <w:ind w:left="0"/>
          </w:pPr>
        </w:pPrChange>
      </w:pPr>
    </w:p>
    <w:p w14:paraId="100DA6DE"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24"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iCs/>
          <w:szCs w:val="20"/>
        </w:rPr>
        <w:t xml:space="preserve">notificar o Agente Fiduciário, em até </w:t>
      </w:r>
      <w:r w:rsidRPr="000569DC">
        <w:rPr>
          <w:rFonts w:ascii="Verdana" w:eastAsia="Arial Unicode MS" w:hAnsi="Verdana"/>
          <w:szCs w:val="20"/>
        </w:rPr>
        <w:t xml:space="preserve">5 (cinco) </w:t>
      </w:r>
      <w:r w:rsidRPr="000569DC">
        <w:rPr>
          <w:rFonts w:ascii="Verdana" w:eastAsia="Arial Unicode MS" w:hAnsi="Verdana" w:cs="Arial"/>
          <w:iCs/>
          <w:szCs w:val="20"/>
        </w:rPr>
        <w:t xml:space="preserve">Dias Úteis </w:t>
      </w:r>
      <w:r w:rsidRPr="000569DC">
        <w:rPr>
          <w:rFonts w:ascii="Verdana" w:eastAsia="Arial Unicode MS" w:hAnsi="Verdana" w:cs="Tahoma"/>
          <w:iCs/>
          <w:szCs w:val="20"/>
        </w:rPr>
        <w:t xml:space="preserve">corridos </w:t>
      </w:r>
      <w:r w:rsidRPr="000569DC">
        <w:rPr>
          <w:rFonts w:ascii="Verdana" w:eastAsia="Arial Unicode MS" w:hAnsi="Verdana" w:cs="Arial"/>
          <w:iCs/>
          <w:szCs w:val="20"/>
        </w:rPr>
        <w:t xml:space="preserve">da data em que tomar ciência, de que a Emissora ou ainda, qualquer dos respectivos administradores, empregados, </w:t>
      </w:r>
      <w:r w:rsidRPr="000569DC">
        <w:rPr>
          <w:rFonts w:ascii="Verdana" w:eastAsia="Arial Unicode MS" w:hAnsi="Verdana" w:cs="Tahoma"/>
          <w:iCs/>
          <w:szCs w:val="20"/>
        </w:rPr>
        <w:t>mandatários</w:t>
      </w:r>
      <w:r w:rsidRPr="000569DC">
        <w:rPr>
          <w:rFonts w:ascii="Verdana" w:eastAsia="Arial Unicode MS" w:hAnsi="Verdana" w:cs="Arial"/>
          <w:iCs/>
          <w:szCs w:val="20"/>
        </w:rPr>
        <w:t xml:space="preserve">, representantes, fornecedores, contratados ou subcontratados relacionados ao Projeto, encontram-se envolvidos em investigação, inquérito, ação, procedimento </w:t>
      </w:r>
      <w:r w:rsidRPr="000569DC">
        <w:rPr>
          <w:rFonts w:ascii="Verdana" w:eastAsia="Arial Unicode MS" w:hAnsi="Verdana" w:cs="Tahoma"/>
          <w:iCs/>
          <w:szCs w:val="20"/>
        </w:rPr>
        <w:t>e/ou processo</w:t>
      </w:r>
      <w:r w:rsidRPr="000569DC">
        <w:rPr>
          <w:rFonts w:ascii="Verdana" w:eastAsia="Arial Unicode MS" w:hAnsi="Verdana" w:cs="Arial"/>
          <w:iCs/>
          <w:szCs w:val="20"/>
        </w:rPr>
        <w:t xml:space="preserve"> judicial ou administrativo</w:t>
      </w:r>
      <w:r w:rsidRPr="000569DC">
        <w:rPr>
          <w:rFonts w:ascii="Verdana" w:eastAsia="Arial Unicode MS" w:hAnsi="Verdana" w:cs="Tahoma"/>
          <w:iCs/>
          <w:szCs w:val="20"/>
        </w:rPr>
        <w:t xml:space="preserve">, conduzidos por autoridade administrativa ou judicial nacional ou estrangeira, </w:t>
      </w:r>
      <w:r w:rsidRPr="000569DC">
        <w:rPr>
          <w:rFonts w:ascii="Verdana" w:eastAsia="Arial Unicode MS" w:hAnsi="Verdana" w:cs="Arial"/>
          <w:szCs w:val="20"/>
        </w:rPr>
        <w:t>relativos à prática de atos lesivos ou crimes contra a ordem econômica ou tributária, o sistema financeiro, o mercado de capitais ou a administração pública, nacional ou estrangeira, de “lavagem” ou ocultação de bens, direitos e valores, terrorismo ou financiamento ao terrorismo, previstos na legislação nacional e/ou estrangeira aplicável e/ou</w:t>
      </w:r>
      <w:r w:rsidRPr="000569DC">
        <w:rPr>
          <w:rFonts w:ascii="Verdana" w:eastAsia="Arial Unicode MS" w:hAnsi="Verdana" w:cs="Tahoma"/>
          <w:iCs/>
          <w:szCs w:val="20"/>
        </w:rPr>
        <w:t xml:space="preserve"> </w:t>
      </w:r>
      <w:r w:rsidRPr="000569DC">
        <w:rPr>
          <w:rFonts w:ascii="Verdana" w:eastAsia="Arial Unicode MS" w:hAnsi="Verdana" w:cs="Arial"/>
          <w:iCs/>
          <w:szCs w:val="20"/>
        </w:rPr>
        <w:t>relativos à prática de atos em descumprimento às Leis Anticorrupção</w:t>
      </w:r>
      <w:r w:rsidRPr="000569DC">
        <w:rPr>
          <w:rFonts w:ascii="Verdana" w:eastAsia="Arial Unicode MS" w:hAnsi="Verdana" w:cs="Tahoma"/>
          <w:iCs/>
          <w:szCs w:val="20"/>
        </w:rPr>
        <w:t xml:space="preserve">, desde </w:t>
      </w:r>
      <w:r w:rsidRPr="000569DC">
        <w:rPr>
          <w:rFonts w:ascii="Verdana" w:eastAsia="Arial Unicode MS" w:hAnsi="Verdana" w:cs="Arial"/>
          <w:iCs/>
          <w:szCs w:val="20"/>
        </w:rPr>
        <w:t xml:space="preserve">que </w:t>
      </w:r>
      <w:r w:rsidRPr="000569DC">
        <w:rPr>
          <w:rFonts w:ascii="Verdana" w:eastAsia="Arial Unicode MS" w:hAnsi="Verdana" w:cs="Tahoma"/>
          <w:iCs/>
          <w:szCs w:val="20"/>
        </w:rPr>
        <w:t>não estejam sob sigilo ou segredo</w:t>
      </w:r>
      <w:r w:rsidRPr="000569DC">
        <w:rPr>
          <w:rFonts w:ascii="Verdana" w:eastAsia="Arial Unicode MS" w:hAnsi="Verdana" w:cs="Arial"/>
          <w:iCs/>
          <w:szCs w:val="20"/>
        </w:rPr>
        <w:t xml:space="preserve"> de justiça devendo,</w:t>
      </w:r>
      <w:r w:rsidRPr="000569DC">
        <w:rPr>
          <w:rFonts w:ascii="Verdana" w:eastAsia="Arial Unicode MS" w:hAnsi="Verdana" w:cs="Tahoma"/>
          <w:iCs/>
          <w:szCs w:val="20"/>
        </w:rPr>
        <w:t xml:space="preserve"> quando solicitado pelo Agente Fiduciário e sempre que disponível,</w:t>
      </w:r>
      <w:r w:rsidRPr="000569DC">
        <w:rPr>
          <w:rFonts w:ascii="Verdana" w:eastAsia="Arial Unicode MS" w:hAnsi="Verdana" w:cs="Arial"/>
          <w:iCs/>
          <w:szCs w:val="20"/>
        </w:rPr>
        <w:t xml:space="preserve"> fornecer cópia de eventuais decisões proferidas </w:t>
      </w:r>
      <w:r w:rsidRPr="000569DC">
        <w:rPr>
          <w:rFonts w:ascii="Verdana" w:eastAsia="Arial Unicode MS" w:hAnsi="Verdana" w:cs="Tahoma"/>
          <w:iCs/>
          <w:szCs w:val="20"/>
        </w:rPr>
        <w:t xml:space="preserve">e de quaisquer acordos judiciais ou extrajudiciais firmado no âmbito dos </w:t>
      </w:r>
      <w:r w:rsidRPr="000569DC">
        <w:rPr>
          <w:rFonts w:ascii="Verdana" w:eastAsia="Arial Unicode MS" w:hAnsi="Verdana" w:cs="Arial"/>
          <w:iCs/>
          <w:szCs w:val="20"/>
        </w:rPr>
        <w:t xml:space="preserve">citados procedimentos, bem como informações detalhadas sobre as medidas adotadas em resposta a tais procedimentos, </w:t>
      </w:r>
      <w:r w:rsidRPr="000569DC">
        <w:rPr>
          <w:rFonts w:ascii="Verdana" w:eastAsia="Arial Unicode MS" w:hAnsi="Verdana" w:cs="Tahoma"/>
          <w:iCs/>
          <w:szCs w:val="20"/>
        </w:rPr>
        <w:t>sendo certo que, para os fins desta obrigação, considera-se ciência da Emissora (i) o recebimento de citação, intimação ou notificação judicial ou extrajudicial, efetuadas por autoridade judicial ou administrativa, nacional ou estrangeira, conforme aplicável (ii) a comunicação do fato pelo Emissora à autoridade competente e (iii) a adoção de medida judicial ou extrajudicial pela Emissora contra o infrator</w:t>
      </w:r>
      <w:r w:rsidRPr="000569DC">
        <w:rPr>
          <w:rFonts w:ascii="Verdana" w:eastAsia="Arial Unicode MS" w:hAnsi="Verdana" w:cs="Arial"/>
          <w:szCs w:val="20"/>
        </w:rPr>
        <w:t xml:space="preserve">; </w:t>
      </w:r>
    </w:p>
    <w:p w14:paraId="76C7594E" w14:textId="77777777" w:rsidR="005B4932" w:rsidRPr="000569DC" w:rsidRDefault="005B4932">
      <w:pPr>
        <w:pStyle w:val="PargrafodaLista"/>
        <w:spacing w:line="276" w:lineRule="auto"/>
        <w:ind w:left="0"/>
        <w:rPr>
          <w:rFonts w:eastAsia="Arial Unicode MS" w:cs="Arial"/>
          <w:sz w:val="20"/>
          <w:szCs w:val="20"/>
        </w:rPr>
        <w:pPrChange w:id="1125" w:author="Mariana Piovesan Ramos | Vieira Rezende" w:date="2021-11-19T20:13:00Z">
          <w:pPr>
            <w:pStyle w:val="PargrafodaLista"/>
            <w:spacing w:line="317" w:lineRule="auto"/>
            <w:ind w:left="0"/>
          </w:pPr>
        </w:pPrChange>
      </w:pPr>
    </w:p>
    <w:p w14:paraId="58B9EA30"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26"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rPr>
        <w:t>adotar, durante o período de vigência desta Escritura de Emissão, as medidas e ações necessárias destinadas a evitar ou corrigir danos ao meio ambiente, segurança e medicina do trabalho que possam vir a ser causados pela execução do Projeto;</w:t>
      </w:r>
    </w:p>
    <w:p w14:paraId="6F5A2028" w14:textId="77777777" w:rsidR="005B4932" w:rsidRPr="000569DC" w:rsidRDefault="005B4932">
      <w:pPr>
        <w:pStyle w:val="PargrafodaLista"/>
        <w:spacing w:line="276" w:lineRule="auto"/>
        <w:ind w:left="0"/>
        <w:rPr>
          <w:rFonts w:eastAsia="Arial Unicode MS" w:cs="Arial"/>
          <w:sz w:val="20"/>
          <w:szCs w:val="20"/>
        </w:rPr>
        <w:pPrChange w:id="1127" w:author="Mariana Piovesan Ramos | Vieira Rezende" w:date="2021-11-19T20:13:00Z">
          <w:pPr>
            <w:pStyle w:val="PargrafodaLista"/>
            <w:spacing w:line="317" w:lineRule="auto"/>
            <w:ind w:left="0"/>
          </w:pPr>
        </w:pPrChange>
      </w:pPr>
    </w:p>
    <w:p w14:paraId="6F908DDF" w14:textId="3C014820" w:rsidR="005B4932" w:rsidRPr="000569DC" w:rsidRDefault="009F2B08">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28"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lang w:val="pt-PT"/>
        </w:rPr>
        <w:t>cumprir, durante o período de vigência desta Escritura de Emissão, a legislação e regulamentação trabalhista e social, previdenciária e ambiental (“</w:t>
      </w:r>
      <w:r w:rsidRPr="000569DC">
        <w:rPr>
          <w:rFonts w:ascii="Verdana" w:eastAsia="Arial Unicode MS" w:hAnsi="Verdana" w:cs="Arial"/>
          <w:szCs w:val="20"/>
          <w:u w:val="single"/>
          <w:lang w:val="pt-PT"/>
        </w:rPr>
        <w:t>Legislação Socioambiental</w:t>
      </w:r>
      <w:r w:rsidRPr="000569DC">
        <w:rPr>
          <w:rFonts w:ascii="Verdana" w:eastAsia="Arial Unicode MS" w:hAnsi="Verdana" w:cs="Arial"/>
          <w:szCs w:val="20"/>
          <w:lang w:val="pt-PT"/>
        </w:rPr>
        <w:t>”), em especial com relação aos seus projetos e atividades de qualquer forma beneficiados pela Emissão, de forma a (i) não utilizar, direta ou indiretamente, trabalho em condições análogas às de escravo ou trabalho infantil; (ii) não praticar crime relacionado ao incentivo à prostituição ou à legislação aplicável à proteção do meio ambiente; (iii) empregar trabalhadores devidamente registrados nos termos da legislação em vigor; (iv) cumprir com as obrigações decorrentes dos respectivos contratos de trabalho e da legislação trabalhista e previdenciária em vigor; (v) cumprir com a legislação aplicável à proteção do meio ambiente, bem como à saúde e segurança do trabalho; (vi) deter todas as permissões, licenças, autorizações e aprovações necessárias para o regular exercício de suas atividades, em conformidade com a legislação ambiental aplicável; e (vii) possuir todos os registros necessários, em conformidade com a legislação civil e ambiental aplicável, exceto em relação àquelas matérias que estejam sendo, de boa-fé, discutidas judicial ou administrativamente pela Emissora,</w:t>
      </w:r>
      <w:r w:rsidR="007E2C98" w:rsidRPr="000569DC">
        <w:rPr>
          <w:rFonts w:ascii="Verdana" w:eastAsia="Arial Unicode MS" w:hAnsi="Verdana" w:cs="Arial"/>
          <w:szCs w:val="20"/>
          <w:lang w:val="pt-PT"/>
        </w:rPr>
        <w:t xml:space="preserve"> e</w:t>
      </w:r>
      <w:r w:rsidRPr="000569DC">
        <w:rPr>
          <w:rFonts w:ascii="Verdana" w:eastAsia="Arial Unicode MS" w:hAnsi="Verdana" w:cs="Arial"/>
          <w:szCs w:val="20"/>
          <w:lang w:val="pt-PT"/>
        </w:rPr>
        <w:t xml:space="preserve"> desde que tal discussão gere efeito suspensivo</w:t>
      </w:r>
      <w:r w:rsidR="0000651C" w:rsidRPr="000569DC">
        <w:rPr>
          <w:rFonts w:ascii="Verdana" w:eastAsia="Arial Unicode MS" w:hAnsi="Verdana" w:cs="Arial"/>
          <w:szCs w:val="20"/>
          <w:lang w:val="pt-PT"/>
        </w:rPr>
        <w:t>, sendo certo que tal exceção não se aplica aos itens (i) e (ii) acima</w:t>
      </w:r>
      <w:r w:rsidR="005B4932" w:rsidRPr="000569DC">
        <w:rPr>
          <w:rFonts w:ascii="Verdana" w:eastAsia="Arial Unicode MS" w:hAnsi="Verdana" w:cs="Arial"/>
          <w:szCs w:val="20"/>
        </w:rPr>
        <w:t>;</w:t>
      </w:r>
    </w:p>
    <w:p w14:paraId="179FA138" w14:textId="77777777" w:rsidR="00133904" w:rsidRPr="000569DC" w:rsidRDefault="00133904">
      <w:pPr>
        <w:pStyle w:val="STDTextoDois-Quatro"/>
        <w:autoSpaceDE/>
        <w:autoSpaceDN/>
        <w:adjustRightInd/>
        <w:spacing w:before="0" w:line="276" w:lineRule="auto"/>
        <w:ind w:left="0"/>
        <w:rPr>
          <w:rFonts w:ascii="Verdana" w:eastAsia="Arial Unicode MS" w:hAnsi="Verdana" w:cs="Arial"/>
          <w:szCs w:val="20"/>
        </w:rPr>
        <w:pPrChange w:id="1129" w:author="Mariana Piovesan Ramos | Vieira Rezende" w:date="2021-11-19T20:13:00Z">
          <w:pPr>
            <w:pStyle w:val="STDTextoDois-Quatro"/>
            <w:autoSpaceDE/>
            <w:autoSpaceDN/>
            <w:adjustRightInd/>
            <w:spacing w:before="0" w:line="317" w:lineRule="auto"/>
            <w:ind w:left="0"/>
          </w:pPr>
        </w:pPrChange>
      </w:pPr>
    </w:p>
    <w:p w14:paraId="61F8A8E6" w14:textId="77777777" w:rsidR="00133904" w:rsidRPr="000569DC" w:rsidRDefault="00133904">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30"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rPr>
        <w:t>cumprir, durante o período de vigência desta Escritura de Emissão, com</w:t>
      </w:r>
      <w:r w:rsidRPr="000569DC">
        <w:rPr>
          <w:rFonts w:ascii="Verdana" w:eastAsia="Arial Unicode MS" w:hAnsi="Verdana" w:cs="Arial"/>
          <w:szCs w:val="20"/>
          <w:lang w:val="pt-PT"/>
        </w:rPr>
        <w:t xml:space="preserve"> a legislação e regulamentação em vigor, que </w:t>
      </w:r>
      <w:r w:rsidR="006454DE" w:rsidRPr="000569DC">
        <w:rPr>
          <w:rFonts w:ascii="Verdana" w:eastAsia="Arial Unicode MS" w:hAnsi="Verdana" w:cs="Arial"/>
          <w:szCs w:val="20"/>
          <w:lang w:val="pt-PT"/>
        </w:rPr>
        <w:t>vede</w:t>
      </w:r>
      <w:r w:rsidRPr="000569DC">
        <w:rPr>
          <w:rFonts w:ascii="Verdana" w:eastAsia="Arial Unicode MS" w:hAnsi="Verdana" w:cs="Arial"/>
          <w:szCs w:val="20"/>
          <w:lang w:val="pt-PT"/>
        </w:rPr>
        <w:t xml:space="preserve"> a prostituição, em especial com relação aos seus projetos e atividades de qualquer forma beneficiados pela Emissão;</w:t>
      </w:r>
    </w:p>
    <w:p w14:paraId="1B746B4E" w14:textId="77777777" w:rsidR="005B4932" w:rsidRPr="000569DC" w:rsidRDefault="005B4932">
      <w:pPr>
        <w:pStyle w:val="STDTextoDois-Quatro"/>
        <w:autoSpaceDE/>
        <w:autoSpaceDN/>
        <w:adjustRightInd/>
        <w:spacing w:before="0" w:line="276" w:lineRule="auto"/>
        <w:ind w:left="0"/>
        <w:rPr>
          <w:rFonts w:ascii="Verdana" w:eastAsia="Arial Unicode MS" w:hAnsi="Verdana" w:cs="Arial"/>
          <w:szCs w:val="20"/>
        </w:rPr>
        <w:pPrChange w:id="1131" w:author="Mariana Piovesan Ramos | Vieira Rezende" w:date="2021-11-19T20:13:00Z">
          <w:pPr>
            <w:pStyle w:val="STDTextoDois-Quatro"/>
            <w:autoSpaceDE/>
            <w:autoSpaceDN/>
            <w:adjustRightInd/>
            <w:spacing w:before="0" w:line="317" w:lineRule="auto"/>
            <w:ind w:left="0"/>
          </w:pPr>
        </w:pPrChange>
      </w:pPr>
    </w:p>
    <w:p w14:paraId="5C454A74"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32"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rPr>
        <w:t>sem prejuízo do disposto n</w:t>
      </w:r>
      <w:r w:rsidR="00374461" w:rsidRPr="000569DC">
        <w:rPr>
          <w:rFonts w:ascii="Verdana" w:eastAsia="Arial Unicode MS" w:hAnsi="Verdana" w:cs="Arial"/>
          <w:szCs w:val="20"/>
        </w:rPr>
        <w:t>a</w:t>
      </w:r>
      <w:r w:rsidRPr="000569DC">
        <w:rPr>
          <w:rFonts w:ascii="Verdana" w:eastAsia="Arial Unicode MS" w:hAnsi="Verdana" w:cs="Arial"/>
          <w:szCs w:val="20"/>
        </w:rPr>
        <w:t xml:space="preserve"> alínea “(</w:t>
      </w:r>
      <w:r w:rsidR="008B13CE" w:rsidRPr="000569DC">
        <w:rPr>
          <w:rFonts w:ascii="Verdana" w:eastAsia="Arial Unicode MS" w:hAnsi="Verdana" w:cs="Arial"/>
          <w:szCs w:val="20"/>
        </w:rPr>
        <w:t>ll</w:t>
      </w:r>
      <w:r w:rsidRPr="000569DC">
        <w:rPr>
          <w:rFonts w:ascii="Verdana" w:eastAsia="Arial Unicode MS" w:hAnsi="Verdana" w:cs="Arial"/>
          <w:szCs w:val="20"/>
        </w:rPr>
        <w:t>)” acima, (i) comunicar ao Agente Fiduciário, no prazo de 5 (cinco) Dias Úteis, sobre eventual autuação pelos órgãos responsáveis pela fiscalização de normas ambientais e trabalhistas no que tange à saúde e segurança ocupacional, trabalho em condições análogas a escravo e trabalho infantil, bem como a revogação, cancelamento ou não obtenção de autorizações ou licenças necessárias para seu funcionamento; (ii) monitorar suas atividades de forma a identificar e mitigar os impactos ambientais não antevistos no momento da celebração desta Escritura de Emissão; e (iii) envidar os melhores esforços para que seus fornecedores diretos e relevantes adotem as melhores práticas de proteção ao meio ambiente, e relativos às legislações social e trabalhista, normas de saúde e segurança ocupacional, bem como de não utilização de trabalho análogo ao escravo ou infantil;</w:t>
      </w:r>
    </w:p>
    <w:p w14:paraId="69462A0A" w14:textId="77777777" w:rsidR="005B4932" w:rsidRPr="000569DC" w:rsidRDefault="005B4932">
      <w:pPr>
        <w:pStyle w:val="PargrafodaLista"/>
        <w:spacing w:line="276" w:lineRule="auto"/>
        <w:ind w:left="0"/>
        <w:rPr>
          <w:rFonts w:eastAsia="Arial Unicode MS" w:cs="Arial"/>
          <w:sz w:val="20"/>
          <w:szCs w:val="20"/>
        </w:rPr>
        <w:pPrChange w:id="1133" w:author="Mariana Piovesan Ramos | Vieira Rezende" w:date="2021-11-19T20:13:00Z">
          <w:pPr>
            <w:pStyle w:val="PargrafodaLista"/>
            <w:spacing w:line="317" w:lineRule="auto"/>
            <w:ind w:left="0"/>
          </w:pPr>
        </w:pPrChange>
      </w:pPr>
    </w:p>
    <w:p w14:paraId="43C7C309" w14:textId="37E5F075" w:rsidR="005B4932" w:rsidRPr="000569DC" w:rsidRDefault="000209D6">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34"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rPr>
        <w:t xml:space="preserve">em até </w:t>
      </w:r>
      <w:r w:rsidR="00907BB0" w:rsidRPr="00FA6DD5">
        <w:rPr>
          <w:rFonts w:ascii="Verdana" w:eastAsia="Arial Unicode MS" w:hAnsi="Verdana"/>
          <w:szCs w:val="20"/>
        </w:rPr>
        <w:t>40</w:t>
      </w:r>
      <w:r w:rsidR="000D30AA" w:rsidRPr="000569DC">
        <w:rPr>
          <w:rFonts w:ascii="Verdana" w:eastAsia="Arial Unicode MS" w:hAnsi="Verdana" w:cs="Arial"/>
          <w:szCs w:val="20"/>
        </w:rPr>
        <w:t xml:space="preserve"> (</w:t>
      </w:r>
      <w:r w:rsidR="007F1A9D" w:rsidRPr="00FA6DD5">
        <w:rPr>
          <w:rFonts w:ascii="Verdana" w:eastAsia="Arial Unicode MS" w:hAnsi="Verdana"/>
          <w:szCs w:val="20"/>
        </w:rPr>
        <w:t>quarenta</w:t>
      </w:r>
      <w:r w:rsidR="000D30AA" w:rsidRPr="000569DC">
        <w:rPr>
          <w:rFonts w:ascii="Verdana" w:eastAsia="Arial Unicode MS" w:hAnsi="Verdana" w:cs="Arial"/>
          <w:szCs w:val="20"/>
        </w:rPr>
        <w:t xml:space="preserve">) dias da data de assinatura desta Escritura de Emissão, </w:t>
      </w:r>
      <w:r w:rsidR="005B4932" w:rsidRPr="000569DC">
        <w:rPr>
          <w:rFonts w:ascii="Verdana" w:eastAsia="Arial Unicode MS" w:hAnsi="Verdana" w:cs="Arial"/>
          <w:szCs w:val="20"/>
        </w:rPr>
        <w:t xml:space="preserve">incluir o Agente Fiduciário, na qualidade de representante dos Debenturistas, como beneficiário na Apólice de Seguro, o qual deverá fazer jus às indenizações eventualmente devidas em decorrência das referidas apólices; </w:t>
      </w:r>
    </w:p>
    <w:p w14:paraId="6191FE58" w14:textId="77777777" w:rsidR="005B4932" w:rsidRPr="000569DC" w:rsidRDefault="005B4932">
      <w:pPr>
        <w:pStyle w:val="PargrafodaLista"/>
        <w:spacing w:line="276" w:lineRule="auto"/>
        <w:ind w:left="0"/>
        <w:rPr>
          <w:rFonts w:eastAsia="Arial Unicode MS" w:cs="Arial"/>
          <w:sz w:val="20"/>
          <w:szCs w:val="20"/>
        </w:rPr>
        <w:pPrChange w:id="1135" w:author="Mariana Piovesan Ramos | Vieira Rezende" w:date="2021-11-19T20:13:00Z">
          <w:pPr>
            <w:pStyle w:val="PargrafodaLista"/>
            <w:spacing w:line="317" w:lineRule="auto"/>
            <w:ind w:left="0"/>
          </w:pPr>
        </w:pPrChange>
      </w:pPr>
    </w:p>
    <w:p w14:paraId="38D75A26"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36"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rPr>
        <w:t xml:space="preserve">cuidar para que as operações que venha a praticar no ambiente de negociação operacionalizado pela B3 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não tenham sido gerados por atuação do Agente Fiduciário; </w:t>
      </w:r>
    </w:p>
    <w:p w14:paraId="38AA3806" w14:textId="77777777" w:rsidR="005B4932" w:rsidRPr="000569DC" w:rsidRDefault="005B4932">
      <w:pPr>
        <w:pStyle w:val="PargrafodaLista"/>
        <w:spacing w:line="276" w:lineRule="auto"/>
        <w:ind w:left="0"/>
        <w:rPr>
          <w:rFonts w:eastAsia="Arial Unicode MS" w:cs="Arial"/>
          <w:sz w:val="20"/>
          <w:szCs w:val="20"/>
        </w:rPr>
        <w:pPrChange w:id="1137" w:author="Mariana Piovesan Ramos | Vieira Rezende" w:date="2021-11-19T20:13:00Z">
          <w:pPr>
            <w:pStyle w:val="PargrafodaLista"/>
            <w:spacing w:line="317" w:lineRule="auto"/>
            <w:ind w:left="0"/>
          </w:pPr>
        </w:pPrChange>
      </w:pPr>
    </w:p>
    <w:p w14:paraId="75341E4F"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38"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rPr>
        <w:t xml:space="preserve">informar ao Agente Fiduciário, em até 5 (cinco) Dias Úteis contados da respectiva ocorrência, sobre quaisquer alterações nos requisitos para </w:t>
      </w:r>
      <w:r w:rsidR="003878B0" w:rsidRPr="000569DC">
        <w:rPr>
          <w:rFonts w:ascii="Verdana" w:eastAsia="Arial Unicode MS" w:hAnsi="Verdana" w:cs="Arial"/>
          <w:szCs w:val="20"/>
        </w:rPr>
        <w:t>Conclusão Física do Projeto</w:t>
      </w:r>
      <w:r w:rsidRPr="000569DC">
        <w:rPr>
          <w:rFonts w:ascii="Verdana" w:eastAsia="Arial Unicode MS" w:hAnsi="Verdana" w:cs="Arial"/>
          <w:szCs w:val="20"/>
        </w:rPr>
        <w:t xml:space="preserve">, sem prejuízo de eventual convocação de Assembleia Geral de Debenturistas pelo Agente Fiduciário; </w:t>
      </w:r>
    </w:p>
    <w:p w14:paraId="6B7BBE9F" w14:textId="77777777" w:rsidR="005B4932" w:rsidRPr="000569DC" w:rsidRDefault="005B4932">
      <w:pPr>
        <w:pStyle w:val="PargrafodaLista"/>
        <w:spacing w:line="276" w:lineRule="auto"/>
        <w:ind w:left="0"/>
        <w:rPr>
          <w:rFonts w:eastAsia="Arial Unicode MS" w:cs="Arial"/>
          <w:sz w:val="20"/>
          <w:szCs w:val="20"/>
        </w:rPr>
        <w:pPrChange w:id="1139" w:author="Mariana Piovesan Ramos | Vieira Rezende" w:date="2021-11-19T20:13:00Z">
          <w:pPr>
            <w:pStyle w:val="PargrafodaLista"/>
            <w:spacing w:line="317" w:lineRule="auto"/>
            <w:ind w:left="0"/>
          </w:pPr>
        </w:pPrChange>
      </w:pPr>
    </w:p>
    <w:p w14:paraId="054CD8C5"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40"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rPr>
        <w:t xml:space="preserve">constituir o Agente Fiduciário, em caráter irrevogável e irretratável, como seu bastante procurador, por meio de procurações outorgadas nos termos e prazos previstos nos Contratos de Garantia que permitam ao Agente Fiduciário constituir, aperfeiçoar e excutir as Garantias Reais, bem como praticar todos os atos necessários ao exercício dos direitos previstos nos referidos contratos, e, em especial, alienar os ativos empenhados e/ou cedidos fiduciariamente nos termos dos Contratos de Garantia, no todo ou em parte, podendo, para tanto, contratar empresa especializada, obedecida a legislação aplicável, e utilizar o produto da alienação no pagamento das obrigações, principais e acessórias, decorrentes das Debêntures e desta Escritura de Emissão, inclusive qualquer pagamento a título de amortização do respectivo valor nominal, Atualização Monetária, Juros Remuneratórios e Encargos Moratórios, conforme aplicável, bem como das demais obrigações pecuniárias previstas nesta Escritura de Emissão, inclusive honorários do Agente Fiduciário e despesas judiciais incorridas pelo Agente Fiduciário ou Debenturista na execução; </w:t>
      </w:r>
    </w:p>
    <w:p w14:paraId="7024AC8B" w14:textId="77777777" w:rsidR="005B4932" w:rsidRPr="000569DC" w:rsidRDefault="005B4932">
      <w:pPr>
        <w:pStyle w:val="PargrafodaLista"/>
        <w:spacing w:line="276" w:lineRule="auto"/>
        <w:ind w:left="0"/>
        <w:rPr>
          <w:rFonts w:eastAsia="Arial Unicode MS" w:cs="Arial"/>
          <w:sz w:val="20"/>
          <w:szCs w:val="20"/>
        </w:rPr>
        <w:pPrChange w:id="1141" w:author="Mariana Piovesan Ramos | Vieira Rezende" w:date="2021-11-19T20:13:00Z">
          <w:pPr>
            <w:pStyle w:val="PargrafodaLista"/>
            <w:spacing w:line="317" w:lineRule="auto"/>
            <w:ind w:left="0"/>
          </w:pPr>
        </w:pPrChange>
      </w:pPr>
    </w:p>
    <w:p w14:paraId="49FC4C6D" w14:textId="297DD8C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42"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rPr>
        <w:t>comparecer às Assembleias Gerais de Debenturistas sempre que solicitada</w:t>
      </w:r>
      <w:r w:rsidR="003B5ED3" w:rsidRPr="000569DC">
        <w:rPr>
          <w:rFonts w:ascii="Verdana" w:eastAsia="Arial Unicode MS" w:hAnsi="Verdana" w:cs="Arial"/>
          <w:szCs w:val="20"/>
        </w:rPr>
        <w:t>, desde que notificad</w:t>
      </w:r>
      <w:r w:rsidR="009D63B9" w:rsidRPr="000569DC">
        <w:rPr>
          <w:rFonts w:ascii="Verdana" w:eastAsia="Arial Unicode MS" w:hAnsi="Verdana" w:cs="Arial"/>
          <w:szCs w:val="20"/>
        </w:rPr>
        <w:t xml:space="preserve">a </w:t>
      </w:r>
      <w:r w:rsidR="008A1A39" w:rsidRPr="000569DC">
        <w:rPr>
          <w:rFonts w:ascii="Verdana" w:eastAsia="Arial Unicode MS" w:hAnsi="Verdana" w:cs="Arial"/>
          <w:szCs w:val="20"/>
        </w:rPr>
        <w:t xml:space="preserve">e informada sobre a ordem do dia </w:t>
      </w:r>
      <w:r w:rsidR="009D63B9" w:rsidRPr="000569DC">
        <w:rPr>
          <w:rFonts w:ascii="Verdana" w:eastAsia="Arial Unicode MS" w:hAnsi="Verdana" w:cs="Arial"/>
          <w:szCs w:val="20"/>
        </w:rPr>
        <w:t>no mesmo prazo para convocação da Assembleia Geral de Debenturistas, ou, caso não haja convocação, n</w:t>
      </w:r>
      <w:r w:rsidR="003B5ED3" w:rsidRPr="000569DC">
        <w:rPr>
          <w:rFonts w:ascii="Verdana" w:eastAsia="Arial Unicode MS" w:hAnsi="Verdana" w:cs="Arial"/>
          <w:szCs w:val="20"/>
        </w:rPr>
        <w:t>o</w:t>
      </w:r>
      <w:r w:rsidR="009D63B9" w:rsidRPr="000569DC">
        <w:rPr>
          <w:rFonts w:ascii="Verdana" w:eastAsia="Arial Unicode MS" w:hAnsi="Verdana" w:cs="Arial"/>
          <w:szCs w:val="20"/>
        </w:rPr>
        <w:t xml:space="preserve"> prazo</w:t>
      </w:r>
      <w:r w:rsidR="003B5ED3" w:rsidRPr="000569DC">
        <w:rPr>
          <w:rFonts w:ascii="Verdana" w:eastAsia="Arial Unicode MS" w:hAnsi="Verdana" w:cs="Arial"/>
          <w:szCs w:val="20"/>
        </w:rPr>
        <w:t xml:space="preserve"> mínimo </w:t>
      </w:r>
      <w:r w:rsidR="009D63B9" w:rsidRPr="000569DC">
        <w:rPr>
          <w:rFonts w:ascii="Verdana" w:eastAsia="Arial Unicode MS" w:hAnsi="Verdana" w:cs="Arial"/>
          <w:szCs w:val="20"/>
        </w:rPr>
        <w:t>de 1</w:t>
      </w:r>
      <w:r w:rsidR="00E55775" w:rsidRPr="000569DC">
        <w:rPr>
          <w:rFonts w:ascii="Verdana" w:eastAsia="Arial Unicode MS" w:hAnsi="Verdana" w:cs="Arial"/>
          <w:szCs w:val="20"/>
        </w:rPr>
        <w:t>5 (</w:t>
      </w:r>
      <w:r w:rsidR="009D63B9" w:rsidRPr="000569DC">
        <w:rPr>
          <w:rFonts w:ascii="Verdana" w:eastAsia="Arial Unicode MS" w:hAnsi="Verdana" w:cs="Arial"/>
          <w:szCs w:val="20"/>
        </w:rPr>
        <w:t>quinze</w:t>
      </w:r>
      <w:r w:rsidR="00E55775" w:rsidRPr="000569DC">
        <w:rPr>
          <w:rFonts w:ascii="Verdana" w:eastAsia="Arial Unicode MS" w:hAnsi="Verdana" w:cs="Arial"/>
          <w:szCs w:val="20"/>
        </w:rPr>
        <w:t>) Dias Úteis de antecedência</w:t>
      </w:r>
      <w:r w:rsidRPr="000569DC">
        <w:rPr>
          <w:rFonts w:ascii="Verdana" w:eastAsia="Arial Unicode MS" w:hAnsi="Verdana" w:cs="Arial"/>
          <w:szCs w:val="20"/>
        </w:rPr>
        <w:t xml:space="preserve">; </w:t>
      </w:r>
    </w:p>
    <w:p w14:paraId="6F0CDC38" w14:textId="77777777" w:rsidR="005B4932" w:rsidRPr="000569DC" w:rsidRDefault="005B4932">
      <w:pPr>
        <w:pStyle w:val="PargrafodaLista"/>
        <w:spacing w:line="276" w:lineRule="auto"/>
        <w:ind w:left="0"/>
        <w:rPr>
          <w:rFonts w:eastAsia="Arial Unicode MS" w:cs="Arial"/>
          <w:sz w:val="20"/>
          <w:szCs w:val="20"/>
        </w:rPr>
        <w:pPrChange w:id="1143" w:author="Mariana Piovesan Ramos | Vieira Rezende" w:date="2021-11-19T20:13:00Z">
          <w:pPr>
            <w:pStyle w:val="PargrafodaLista"/>
            <w:spacing w:line="317" w:lineRule="auto"/>
            <w:ind w:left="0"/>
          </w:pPr>
        </w:pPrChange>
      </w:pPr>
    </w:p>
    <w:p w14:paraId="5B693C64"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b/>
          <w:szCs w:val="20"/>
        </w:rPr>
        <w:pPrChange w:id="1144"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Tahoma"/>
          <w:szCs w:val="20"/>
        </w:rPr>
        <w:t xml:space="preserve">contratar e manter contratada, às suas expensas, durante todo o prazo de vigência das Debêntures, a (i) KPMG Auditores Independentes, ou (ii) </w:t>
      </w:r>
      <w:r w:rsidRPr="000569DC">
        <w:rPr>
          <w:rFonts w:ascii="Verdana" w:eastAsia="Arial Unicode MS" w:hAnsi="Verdana" w:cs="Tahoma"/>
          <w:i/>
          <w:iCs/>
          <w:szCs w:val="20"/>
        </w:rPr>
        <w:t>PricewaterhouseCoopers</w:t>
      </w:r>
      <w:r w:rsidRPr="000569DC">
        <w:rPr>
          <w:rFonts w:ascii="Verdana" w:eastAsia="Arial Unicode MS" w:hAnsi="Verdana" w:cs="Tahoma"/>
          <w:szCs w:val="20"/>
        </w:rPr>
        <w:t xml:space="preserve"> Auditores Independentes, ou (iii) Deloitte Touche Tohmatsu Auditores Independentes, ou (iv) Ernst &amp; Young Terco Auditores Independentes S/S para realizar a auditoria de suas demonstrações financeiras (“</w:t>
      </w:r>
      <w:r w:rsidRPr="000569DC">
        <w:rPr>
          <w:rFonts w:ascii="Verdana" w:eastAsia="Arial Unicode MS" w:hAnsi="Verdana" w:cs="Tahoma"/>
          <w:szCs w:val="20"/>
          <w:u w:val="single"/>
        </w:rPr>
        <w:t>Auditores Autorizados</w:t>
      </w:r>
      <w:r w:rsidRPr="000569DC">
        <w:rPr>
          <w:rFonts w:ascii="Verdana" w:eastAsia="Arial Unicode MS" w:hAnsi="Verdana" w:cs="Tahoma"/>
          <w:szCs w:val="20"/>
        </w:rPr>
        <w:t xml:space="preserve">”); </w:t>
      </w:r>
    </w:p>
    <w:p w14:paraId="6F3E9F78" w14:textId="77777777" w:rsidR="005B4932" w:rsidRPr="000569DC" w:rsidRDefault="005B4932">
      <w:pPr>
        <w:pStyle w:val="STDTextoDois-Quatro"/>
        <w:autoSpaceDE/>
        <w:autoSpaceDN/>
        <w:adjustRightInd/>
        <w:spacing w:before="0" w:line="276" w:lineRule="auto"/>
        <w:ind w:left="0"/>
        <w:rPr>
          <w:rFonts w:ascii="Verdana" w:eastAsia="Arial Unicode MS" w:hAnsi="Verdana" w:cs="Arial"/>
          <w:szCs w:val="20"/>
        </w:rPr>
        <w:pPrChange w:id="1145" w:author="Mariana Piovesan Ramos | Vieira Rezende" w:date="2021-11-19T20:13:00Z">
          <w:pPr>
            <w:pStyle w:val="STDTextoDois-Quatro"/>
            <w:autoSpaceDE/>
            <w:autoSpaceDN/>
            <w:adjustRightInd/>
            <w:spacing w:before="0" w:line="317" w:lineRule="auto"/>
            <w:ind w:left="0"/>
          </w:pPr>
        </w:pPrChange>
      </w:pPr>
    </w:p>
    <w:p w14:paraId="5078A1F3"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46"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rPr>
        <w:t>tratar qualquer eventual sucessor do Agente Fiduciário como se fosse signatário original desta Escritura de Emissão e dos Contratos de Garantia, garantindo-lhe o pleno e irrestrito exercício de todos os direito e prerrogativas atribuídos ao Agente Fiduciário nos termos desta Escritura de Emissão e dos Contratos de Garantia;</w:t>
      </w:r>
    </w:p>
    <w:p w14:paraId="3EE9BBB9" w14:textId="77777777" w:rsidR="005B4932" w:rsidRPr="000569DC" w:rsidRDefault="005B4932">
      <w:pPr>
        <w:pStyle w:val="STDTextoDois-Quatro"/>
        <w:autoSpaceDE/>
        <w:autoSpaceDN/>
        <w:adjustRightInd/>
        <w:spacing w:before="0" w:line="276" w:lineRule="auto"/>
        <w:ind w:left="0"/>
        <w:rPr>
          <w:rFonts w:ascii="Verdana" w:eastAsia="Arial Unicode MS" w:hAnsi="Verdana" w:cs="Arial"/>
          <w:szCs w:val="20"/>
        </w:rPr>
        <w:pPrChange w:id="1147" w:author="Mariana Piovesan Ramos | Vieira Rezende" w:date="2021-11-19T20:13:00Z">
          <w:pPr>
            <w:pStyle w:val="STDTextoDois-Quatro"/>
            <w:autoSpaceDE/>
            <w:autoSpaceDN/>
            <w:adjustRightInd/>
            <w:spacing w:before="0" w:line="317" w:lineRule="auto"/>
            <w:ind w:left="0"/>
          </w:pPr>
        </w:pPrChange>
      </w:pPr>
      <w:bookmarkStart w:id="1148" w:name="_Hlk54987665"/>
    </w:p>
    <w:p w14:paraId="27D376E2"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49"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iCs/>
          <w:szCs w:val="20"/>
        </w:rPr>
        <w:t>manter os CCEARs contratados vigentes</w:t>
      </w:r>
      <w:r w:rsidR="00F13E1E" w:rsidRPr="000569DC">
        <w:rPr>
          <w:rFonts w:ascii="Verdana" w:eastAsia="Arial Unicode MS" w:hAnsi="Verdana" w:cs="Arial"/>
          <w:iCs/>
          <w:szCs w:val="20"/>
        </w:rPr>
        <w:t>;</w:t>
      </w:r>
    </w:p>
    <w:p w14:paraId="76848B4C" w14:textId="77777777" w:rsidR="005B4932" w:rsidRPr="000569DC" w:rsidRDefault="005B4932">
      <w:pPr>
        <w:pStyle w:val="PargrafodaLista"/>
        <w:spacing w:line="276" w:lineRule="auto"/>
        <w:ind w:left="0"/>
        <w:rPr>
          <w:rFonts w:eastAsia="Arial Unicode MS" w:cs="Arial"/>
          <w:iCs/>
          <w:sz w:val="20"/>
          <w:szCs w:val="20"/>
        </w:rPr>
        <w:pPrChange w:id="1150" w:author="Mariana Piovesan Ramos | Vieira Rezende" w:date="2021-11-19T20:13:00Z">
          <w:pPr>
            <w:pStyle w:val="PargrafodaLista"/>
            <w:spacing w:line="317" w:lineRule="auto"/>
            <w:ind w:left="0"/>
          </w:pPr>
        </w:pPrChange>
      </w:pPr>
    </w:p>
    <w:p w14:paraId="55E0E296" w14:textId="77777777" w:rsidR="005B4932" w:rsidRPr="000569DC" w:rsidRDefault="005B4932">
      <w:pPr>
        <w:pStyle w:val="STDTextoDois-Quatro"/>
        <w:numPr>
          <w:ilvl w:val="0"/>
          <w:numId w:val="35"/>
        </w:numPr>
        <w:tabs>
          <w:tab w:val="clear" w:pos="360"/>
          <w:tab w:val="num" w:pos="709"/>
        </w:tabs>
        <w:autoSpaceDE/>
        <w:autoSpaceDN/>
        <w:adjustRightInd/>
        <w:spacing w:before="0" w:line="276" w:lineRule="auto"/>
        <w:ind w:left="0" w:firstLine="0"/>
        <w:rPr>
          <w:rFonts w:ascii="Verdana" w:eastAsia="Arial Unicode MS" w:hAnsi="Verdana" w:cs="Arial"/>
          <w:szCs w:val="20"/>
        </w:rPr>
        <w:pPrChange w:id="1151" w:author="Mariana Piovesan Ramos | Vieira Rezende" w:date="2021-11-19T20:13:00Z">
          <w:pPr>
            <w:pStyle w:val="STDTextoDois-Quatro"/>
            <w:numPr>
              <w:numId w:val="35"/>
            </w:numPr>
            <w:tabs>
              <w:tab w:val="num" w:pos="360"/>
              <w:tab w:val="num" w:pos="709"/>
            </w:tabs>
            <w:autoSpaceDE/>
            <w:autoSpaceDN/>
            <w:adjustRightInd/>
            <w:spacing w:before="0" w:line="317" w:lineRule="auto"/>
            <w:ind w:left="0" w:hanging="360"/>
          </w:pPr>
        </w:pPrChange>
      </w:pPr>
      <w:r w:rsidRPr="000569DC">
        <w:rPr>
          <w:rFonts w:ascii="Verdana" w:eastAsia="Arial Unicode MS" w:hAnsi="Verdana" w:cs="Arial"/>
          <w:szCs w:val="20"/>
        </w:rPr>
        <w:t>manter índice de cobertura do serviço da dívida (“</w:t>
      </w:r>
      <w:r w:rsidRPr="000569DC">
        <w:rPr>
          <w:rFonts w:ascii="Verdana" w:eastAsia="Arial Unicode MS" w:hAnsi="Verdana" w:cs="Arial"/>
          <w:szCs w:val="20"/>
          <w:u w:val="single"/>
        </w:rPr>
        <w:t>ICSD</w:t>
      </w:r>
      <w:r w:rsidRPr="000569DC">
        <w:rPr>
          <w:rFonts w:ascii="Verdana" w:eastAsia="Arial Unicode MS" w:hAnsi="Verdana" w:cs="Arial"/>
          <w:szCs w:val="20"/>
        </w:rPr>
        <w:t>”) de 1,</w:t>
      </w:r>
      <w:r w:rsidR="002E794E" w:rsidRPr="000569DC">
        <w:rPr>
          <w:rFonts w:ascii="Verdana" w:eastAsia="Arial Unicode MS" w:hAnsi="Verdana" w:cs="Arial"/>
          <w:szCs w:val="20"/>
        </w:rPr>
        <w:t>2</w:t>
      </w:r>
      <w:r w:rsidRPr="000569DC">
        <w:rPr>
          <w:rFonts w:ascii="Verdana" w:eastAsia="Arial Unicode MS" w:hAnsi="Verdana" w:cs="Arial"/>
          <w:szCs w:val="20"/>
        </w:rPr>
        <w:t xml:space="preserve">0 (um inteiro e </w:t>
      </w:r>
      <w:r w:rsidR="002E794E" w:rsidRPr="000569DC">
        <w:rPr>
          <w:rFonts w:ascii="Verdana" w:eastAsia="Arial Unicode MS" w:hAnsi="Verdana" w:cs="Arial"/>
          <w:szCs w:val="20"/>
        </w:rPr>
        <w:t xml:space="preserve">vinte </w:t>
      </w:r>
      <w:r w:rsidRPr="000569DC">
        <w:rPr>
          <w:rFonts w:ascii="Verdana" w:eastAsia="Arial Unicode MS" w:hAnsi="Verdana" w:cs="Arial"/>
          <w:szCs w:val="20"/>
        </w:rPr>
        <w:t>centésimos) ou superior, observado que:</w:t>
      </w:r>
    </w:p>
    <w:p w14:paraId="2F6177A0" w14:textId="77777777" w:rsidR="00AB2E70" w:rsidRPr="000569DC" w:rsidRDefault="00AB2E70">
      <w:pPr>
        <w:pStyle w:val="STDTextoDois-Quatro"/>
        <w:autoSpaceDE/>
        <w:autoSpaceDN/>
        <w:adjustRightInd/>
        <w:spacing w:before="0" w:line="276" w:lineRule="auto"/>
        <w:ind w:left="0"/>
        <w:rPr>
          <w:rFonts w:ascii="Verdana" w:eastAsia="Arial Unicode MS" w:hAnsi="Verdana" w:cs="Arial"/>
          <w:szCs w:val="20"/>
        </w:rPr>
        <w:pPrChange w:id="1152" w:author="Mariana Piovesan Ramos | Vieira Rezende" w:date="2021-11-19T20:13:00Z">
          <w:pPr>
            <w:pStyle w:val="STDTextoDois-Quatro"/>
            <w:autoSpaceDE/>
            <w:autoSpaceDN/>
            <w:adjustRightInd/>
            <w:spacing w:before="0" w:line="317" w:lineRule="auto"/>
            <w:ind w:left="0"/>
          </w:pPr>
        </w:pPrChange>
      </w:pPr>
    </w:p>
    <w:p w14:paraId="4936F484" w14:textId="16B83FFB" w:rsidR="005B4932" w:rsidRPr="000569DC" w:rsidRDefault="005B4932">
      <w:pPr>
        <w:pStyle w:val="STDTextoDois-Quatro"/>
        <w:autoSpaceDE/>
        <w:autoSpaceDN/>
        <w:adjustRightInd/>
        <w:spacing w:before="0" w:line="276" w:lineRule="auto"/>
        <w:ind w:left="360"/>
        <w:rPr>
          <w:rFonts w:ascii="Verdana" w:eastAsia="Arial Unicode MS" w:hAnsi="Verdana" w:cs="Arial"/>
          <w:szCs w:val="20"/>
        </w:rPr>
        <w:pPrChange w:id="1153" w:author="Mariana Piovesan Ramos | Vieira Rezende" w:date="2021-11-19T20:13:00Z">
          <w:pPr>
            <w:pStyle w:val="STDTextoDois-Quatro"/>
            <w:autoSpaceDE/>
            <w:autoSpaceDN/>
            <w:adjustRightInd/>
            <w:spacing w:before="0" w:line="317" w:lineRule="auto"/>
            <w:ind w:left="360"/>
          </w:pPr>
        </w:pPrChange>
      </w:pPr>
      <w:r w:rsidRPr="000569DC">
        <w:rPr>
          <w:rFonts w:ascii="Verdana" w:eastAsia="Arial Unicode MS" w:hAnsi="Verdana" w:cs="Arial"/>
          <w:szCs w:val="20"/>
        </w:rPr>
        <w:t>(i)</w:t>
      </w:r>
      <w:r w:rsidRPr="000569DC">
        <w:rPr>
          <w:rFonts w:ascii="Verdana" w:eastAsia="Arial Unicode MS" w:hAnsi="Verdana" w:cs="Arial"/>
          <w:szCs w:val="20"/>
        </w:rPr>
        <w:tab/>
        <w:t>para os fins desta alínea (</w:t>
      </w:r>
      <w:r w:rsidR="000C36D7" w:rsidRPr="000569DC">
        <w:rPr>
          <w:rFonts w:ascii="Verdana" w:eastAsia="Arial Unicode MS" w:hAnsi="Verdana" w:cs="Arial"/>
          <w:szCs w:val="20"/>
        </w:rPr>
        <w:t>xx</w:t>
      </w:r>
      <w:r w:rsidRPr="000569DC">
        <w:rPr>
          <w:rFonts w:ascii="Verdana" w:eastAsia="Arial Unicode MS" w:hAnsi="Verdana" w:cs="Arial"/>
          <w:szCs w:val="20"/>
        </w:rPr>
        <w:t>), o ICSD deverá ser anualmente apurado pelos auditores independentes, e fornecido pela Emissora ao Agente Fiduciário conforme metodologia de cálculo constante do Anexo IV à presente Escritura de Emissão;</w:t>
      </w:r>
    </w:p>
    <w:p w14:paraId="5C4F390E" w14:textId="77777777" w:rsidR="00AB2E70" w:rsidRPr="000569DC" w:rsidRDefault="00AB2E70">
      <w:pPr>
        <w:pStyle w:val="STDTextoDois-Quatro"/>
        <w:autoSpaceDE/>
        <w:autoSpaceDN/>
        <w:adjustRightInd/>
        <w:spacing w:before="0" w:line="276" w:lineRule="auto"/>
        <w:ind w:left="360"/>
        <w:rPr>
          <w:rFonts w:ascii="Verdana" w:eastAsia="Arial Unicode MS" w:hAnsi="Verdana" w:cs="Arial"/>
          <w:szCs w:val="20"/>
        </w:rPr>
        <w:pPrChange w:id="1154" w:author="Mariana Piovesan Ramos | Vieira Rezende" w:date="2021-11-19T20:13:00Z">
          <w:pPr>
            <w:pStyle w:val="STDTextoDois-Quatro"/>
            <w:autoSpaceDE/>
            <w:autoSpaceDN/>
            <w:adjustRightInd/>
            <w:spacing w:before="0" w:line="317" w:lineRule="auto"/>
            <w:ind w:left="360"/>
          </w:pPr>
        </w:pPrChange>
      </w:pPr>
    </w:p>
    <w:p w14:paraId="664CA467" w14:textId="77777777" w:rsidR="005B4932" w:rsidRPr="000569DC" w:rsidRDefault="005B4932">
      <w:pPr>
        <w:pStyle w:val="STDTextoDois-Quatro"/>
        <w:autoSpaceDE/>
        <w:autoSpaceDN/>
        <w:adjustRightInd/>
        <w:spacing w:before="0" w:line="276" w:lineRule="auto"/>
        <w:ind w:left="360"/>
        <w:rPr>
          <w:rFonts w:ascii="Verdana" w:eastAsia="Arial Unicode MS" w:hAnsi="Verdana" w:cs="Arial"/>
          <w:szCs w:val="20"/>
        </w:rPr>
        <w:pPrChange w:id="1155" w:author="Mariana Piovesan Ramos | Vieira Rezende" w:date="2021-11-19T20:13:00Z">
          <w:pPr>
            <w:pStyle w:val="STDTextoDois-Quatro"/>
            <w:autoSpaceDE/>
            <w:autoSpaceDN/>
            <w:adjustRightInd/>
            <w:spacing w:before="0" w:line="317" w:lineRule="auto"/>
            <w:ind w:left="360"/>
          </w:pPr>
        </w:pPrChange>
      </w:pPr>
      <w:r w:rsidRPr="000569DC">
        <w:rPr>
          <w:rFonts w:ascii="Verdana" w:eastAsia="Arial Unicode MS" w:hAnsi="Verdana" w:cs="Arial"/>
          <w:szCs w:val="20"/>
        </w:rPr>
        <w:t>(ii)</w:t>
      </w:r>
      <w:r w:rsidRPr="000569DC">
        <w:rPr>
          <w:rFonts w:ascii="Verdana" w:eastAsia="Arial Unicode MS" w:hAnsi="Verdana" w:cs="Arial"/>
          <w:szCs w:val="20"/>
        </w:rPr>
        <w:tab/>
        <w:t xml:space="preserve">a primeira apuração do ICSD deverá ser feita somente em </w:t>
      </w:r>
      <w:r w:rsidR="000E43A1" w:rsidRPr="000569DC">
        <w:rPr>
          <w:rFonts w:ascii="Verdana" w:eastAsia="Arial Unicode MS" w:hAnsi="Verdana" w:cs="Arial"/>
          <w:szCs w:val="20"/>
        </w:rPr>
        <w:t>2024</w:t>
      </w:r>
      <w:r w:rsidRPr="000569DC">
        <w:rPr>
          <w:rFonts w:ascii="Verdana" w:eastAsia="Arial Unicode MS" w:hAnsi="Verdana" w:cs="Arial"/>
          <w:szCs w:val="20"/>
        </w:rPr>
        <w:t xml:space="preserve">, com base em demonstrações financeiras completas e auditadas da Emissora, relativas ao exercício social encerrado em 31 de dezembro de </w:t>
      </w:r>
      <w:r w:rsidR="000E43A1" w:rsidRPr="000569DC">
        <w:rPr>
          <w:rFonts w:ascii="Verdana" w:eastAsia="Arial Unicode MS" w:hAnsi="Verdana" w:cs="Arial"/>
          <w:szCs w:val="20"/>
        </w:rPr>
        <w:t>2023</w:t>
      </w:r>
      <w:r w:rsidRPr="000569DC">
        <w:rPr>
          <w:rFonts w:ascii="Verdana" w:eastAsia="Arial Unicode MS" w:hAnsi="Verdana" w:cs="Arial"/>
          <w:szCs w:val="20"/>
        </w:rPr>
        <w:t>;</w:t>
      </w:r>
    </w:p>
    <w:p w14:paraId="254BE6DA" w14:textId="77777777" w:rsidR="005B4932" w:rsidRPr="000569DC" w:rsidRDefault="005B4932">
      <w:pPr>
        <w:pStyle w:val="STDTextoDois-Quatro"/>
        <w:autoSpaceDE/>
        <w:autoSpaceDN/>
        <w:adjustRightInd/>
        <w:spacing w:before="0" w:line="276" w:lineRule="auto"/>
        <w:ind w:left="0"/>
        <w:rPr>
          <w:rFonts w:ascii="Verdana" w:eastAsia="Arial Unicode MS" w:hAnsi="Verdana" w:cs="Arial"/>
          <w:szCs w:val="20"/>
        </w:rPr>
        <w:pPrChange w:id="1156" w:author="Mariana Piovesan Ramos | Vieira Rezende" w:date="2021-11-19T20:13:00Z">
          <w:pPr>
            <w:pStyle w:val="STDTextoDois-Quatro"/>
            <w:autoSpaceDE/>
            <w:autoSpaceDN/>
            <w:adjustRightInd/>
            <w:spacing w:before="0" w:line="317" w:lineRule="auto"/>
            <w:ind w:left="0"/>
          </w:pPr>
        </w:pPrChange>
      </w:pPr>
    </w:p>
    <w:p w14:paraId="6BE3EE18" w14:textId="77777777" w:rsidR="005B4932" w:rsidRPr="000569DC" w:rsidRDefault="005B4932">
      <w:pPr>
        <w:pStyle w:val="STDTextoDois-Quatro"/>
        <w:numPr>
          <w:ilvl w:val="0"/>
          <w:numId w:val="35"/>
        </w:numPr>
        <w:tabs>
          <w:tab w:val="clear" w:pos="360"/>
        </w:tabs>
        <w:autoSpaceDE/>
        <w:autoSpaceDN/>
        <w:adjustRightInd/>
        <w:spacing w:before="0" w:line="276" w:lineRule="auto"/>
        <w:ind w:left="0" w:firstLine="0"/>
        <w:rPr>
          <w:rFonts w:ascii="Verdana" w:eastAsia="Arial Unicode MS" w:hAnsi="Verdana" w:cs="Arial"/>
          <w:szCs w:val="20"/>
        </w:rPr>
        <w:pPrChange w:id="1157" w:author="Mariana Piovesan Ramos | Vieira Rezende" w:date="2021-11-19T20:13:00Z">
          <w:pPr>
            <w:pStyle w:val="STDTextoDois-Quatro"/>
            <w:numPr>
              <w:numId w:val="35"/>
            </w:numPr>
            <w:tabs>
              <w:tab w:val="num" w:pos="360"/>
            </w:tabs>
            <w:autoSpaceDE/>
            <w:autoSpaceDN/>
            <w:adjustRightInd/>
            <w:spacing w:before="0" w:line="317" w:lineRule="auto"/>
            <w:ind w:left="0" w:hanging="360"/>
          </w:pPr>
        </w:pPrChange>
      </w:pPr>
      <w:r w:rsidRPr="000569DC">
        <w:rPr>
          <w:rFonts w:ascii="Verdana" w:eastAsia="Arial Unicode MS" w:hAnsi="Verdana" w:cs="Arial"/>
          <w:szCs w:val="20"/>
        </w:rPr>
        <w:t>manter-se, durante o período de vigência desta Escritura de Emissão, como participante do Mecanismo de Realocação de Energia (“</w:t>
      </w:r>
      <w:r w:rsidRPr="000569DC">
        <w:rPr>
          <w:rFonts w:ascii="Verdana" w:eastAsia="Arial Unicode MS" w:hAnsi="Verdana" w:cs="Arial"/>
          <w:szCs w:val="20"/>
          <w:u w:val="single"/>
        </w:rPr>
        <w:t>MRE</w:t>
      </w:r>
      <w:r w:rsidRPr="000569DC">
        <w:rPr>
          <w:rFonts w:ascii="Verdana" w:eastAsia="Arial Unicode MS" w:hAnsi="Verdana" w:cs="Arial"/>
          <w:szCs w:val="20"/>
        </w:rPr>
        <w:t>”) previsto no Decreto nº 2.655, de 2 de julho de 1998 (“</w:t>
      </w:r>
      <w:r w:rsidRPr="000569DC">
        <w:rPr>
          <w:rFonts w:ascii="Verdana" w:eastAsia="Arial Unicode MS" w:hAnsi="Verdana" w:cs="Arial"/>
          <w:szCs w:val="20"/>
          <w:u w:val="single"/>
        </w:rPr>
        <w:t>Decreto nº 2.655</w:t>
      </w:r>
      <w:r w:rsidRPr="000569DC">
        <w:rPr>
          <w:rFonts w:ascii="Verdana" w:eastAsia="Arial Unicode MS" w:hAnsi="Verdana" w:cs="Arial"/>
          <w:szCs w:val="20"/>
        </w:rPr>
        <w:t>”)</w:t>
      </w:r>
      <w:r w:rsidR="00DF6B0A" w:rsidRPr="000569DC">
        <w:rPr>
          <w:rFonts w:ascii="Verdana" w:eastAsia="Arial Unicode MS" w:hAnsi="Verdana" w:cs="Arial"/>
          <w:szCs w:val="20"/>
        </w:rPr>
        <w:t xml:space="preserve">, exceto se </w:t>
      </w:r>
      <w:r w:rsidR="00DF6B0A" w:rsidRPr="000569DC">
        <w:rPr>
          <w:rFonts w:ascii="Verdana" w:eastAsia="Arial Unicode MS" w:hAnsi="Verdana" w:cs="Arial"/>
          <w:szCs w:val="20"/>
          <w:lang w:val="pt-PT"/>
        </w:rPr>
        <w:t>entregue</w:t>
      </w:r>
      <w:r w:rsidR="000E43A1" w:rsidRPr="000569DC">
        <w:rPr>
          <w:rFonts w:ascii="Verdana" w:eastAsia="Arial Unicode MS" w:hAnsi="Verdana" w:cs="Arial"/>
          <w:szCs w:val="20"/>
          <w:lang w:val="pt-PT"/>
        </w:rPr>
        <w:t>, comprovadamente,</w:t>
      </w:r>
      <w:r w:rsidR="00DF6B0A" w:rsidRPr="000569DC">
        <w:rPr>
          <w:rFonts w:ascii="Verdana" w:eastAsia="Arial Unicode MS" w:hAnsi="Verdana" w:cs="Arial"/>
          <w:szCs w:val="20"/>
          <w:lang w:val="pt-PT"/>
        </w:rPr>
        <w:t xml:space="preserve"> geração maior ou igual a 90% (noventa por cento) da Garantia Física por 4 (quatro) anos consecutivos</w:t>
      </w:r>
      <w:r w:rsidRPr="000569DC">
        <w:rPr>
          <w:rFonts w:ascii="Verdana" w:eastAsia="Arial Unicode MS" w:hAnsi="Verdana" w:cs="Arial"/>
          <w:szCs w:val="20"/>
        </w:rPr>
        <w:t>;</w:t>
      </w:r>
    </w:p>
    <w:p w14:paraId="2231F1B4" w14:textId="77777777" w:rsidR="005B4932" w:rsidRPr="000569DC" w:rsidRDefault="005B4932">
      <w:pPr>
        <w:pStyle w:val="STDTextoDois-Quatro"/>
        <w:autoSpaceDE/>
        <w:autoSpaceDN/>
        <w:adjustRightInd/>
        <w:spacing w:before="0" w:line="276" w:lineRule="auto"/>
        <w:ind w:left="0"/>
        <w:rPr>
          <w:rFonts w:ascii="Verdana" w:eastAsia="Arial Unicode MS" w:hAnsi="Verdana" w:cs="Arial"/>
          <w:szCs w:val="20"/>
        </w:rPr>
        <w:pPrChange w:id="1158" w:author="Mariana Piovesan Ramos | Vieira Rezende" w:date="2021-11-19T20:13:00Z">
          <w:pPr>
            <w:pStyle w:val="STDTextoDois-Quatro"/>
            <w:autoSpaceDE/>
            <w:autoSpaceDN/>
            <w:adjustRightInd/>
            <w:spacing w:before="0" w:line="317" w:lineRule="auto"/>
            <w:ind w:left="0"/>
          </w:pPr>
        </w:pPrChange>
      </w:pPr>
    </w:p>
    <w:p w14:paraId="711237EA" w14:textId="77777777" w:rsidR="00105A0B" w:rsidRPr="000569DC" w:rsidRDefault="001C3B8E">
      <w:pPr>
        <w:pStyle w:val="STDTextoDois-Quatro"/>
        <w:numPr>
          <w:ilvl w:val="0"/>
          <w:numId w:val="35"/>
        </w:numPr>
        <w:autoSpaceDE/>
        <w:autoSpaceDN/>
        <w:adjustRightInd/>
        <w:spacing w:before="0" w:line="276" w:lineRule="auto"/>
        <w:ind w:left="0" w:firstLine="0"/>
        <w:rPr>
          <w:rFonts w:ascii="Verdana" w:eastAsia="Arial Unicode MS" w:hAnsi="Verdana" w:cs="Arial"/>
          <w:szCs w:val="20"/>
        </w:rPr>
        <w:pPrChange w:id="1159" w:author="Mariana Piovesan Ramos | Vieira Rezende" w:date="2021-11-19T20:13:00Z">
          <w:pPr>
            <w:pStyle w:val="STDTextoDois-Quatro"/>
            <w:numPr>
              <w:numId w:val="35"/>
            </w:numPr>
            <w:tabs>
              <w:tab w:val="num" w:pos="360"/>
            </w:tabs>
            <w:autoSpaceDE/>
            <w:autoSpaceDN/>
            <w:adjustRightInd/>
            <w:spacing w:before="0" w:line="317" w:lineRule="auto"/>
            <w:ind w:left="0" w:hanging="360"/>
          </w:pPr>
        </w:pPrChange>
      </w:pPr>
      <w:r w:rsidRPr="000569DC">
        <w:rPr>
          <w:rFonts w:ascii="Verdana" w:eastAsia="Arial Unicode MS" w:hAnsi="Verdana" w:cs="Arial"/>
          <w:szCs w:val="20"/>
        </w:rPr>
        <w:t xml:space="preserve">a partir da data da Conclusão Física do Projeto, </w:t>
      </w:r>
      <w:r w:rsidR="005B4932" w:rsidRPr="000569DC">
        <w:rPr>
          <w:rFonts w:ascii="Verdana" w:eastAsia="Arial Unicode MS" w:hAnsi="Verdana" w:cs="Arial"/>
          <w:szCs w:val="20"/>
        </w:rPr>
        <w:t>a Emissora deverá manter vigente, durante toda a vigência das Debêntures, o</w:t>
      </w:r>
      <w:r w:rsidRPr="000569DC">
        <w:rPr>
          <w:rFonts w:ascii="Verdana" w:eastAsia="Arial Unicode MS" w:hAnsi="Verdana" w:cs="Arial"/>
          <w:szCs w:val="20"/>
        </w:rPr>
        <w:t>s</w:t>
      </w:r>
      <w:r w:rsidR="005B4932" w:rsidRPr="000569DC">
        <w:rPr>
          <w:rFonts w:ascii="Verdana" w:eastAsia="Arial Unicode MS" w:hAnsi="Verdana" w:cs="Arial"/>
          <w:szCs w:val="20"/>
        </w:rPr>
        <w:t xml:space="preserve"> </w:t>
      </w:r>
      <w:r w:rsidRPr="000569DC">
        <w:rPr>
          <w:rFonts w:ascii="Verdana" w:eastAsia="Arial Unicode MS" w:hAnsi="Verdana" w:cs="Arial"/>
          <w:szCs w:val="20"/>
        </w:rPr>
        <w:t>c</w:t>
      </w:r>
      <w:r w:rsidR="005B4932" w:rsidRPr="000569DC">
        <w:rPr>
          <w:rFonts w:ascii="Verdana" w:eastAsia="Arial Unicode MS" w:hAnsi="Verdana" w:cs="Arial"/>
          <w:szCs w:val="20"/>
        </w:rPr>
        <w:t>ontrato</w:t>
      </w:r>
      <w:r w:rsidRPr="000569DC">
        <w:rPr>
          <w:rFonts w:ascii="Verdana" w:eastAsia="Arial Unicode MS" w:hAnsi="Verdana" w:cs="Arial"/>
          <w:szCs w:val="20"/>
        </w:rPr>
        <w:t>s</w:t>
      </w:r>
      <w:r w:rsidR="005B4932" w:rsidRPr="000569DC">
        <w:rPr>
          <w:rFonts w:ascii="Verdana" w:eastAsia="Arial Unicode MS" w:hAnsi="Verdana" w:cs="Arial"/>
          <w:szCs w:val="20"/>
        </w:rPr>
        <w:t xml:space="preserve"> de</w:t>
      </w:r>
      <w:r w:rsidR="00724519" w:rsidRPr="000569DC">
        <w:rPr>
          <w:rFonts w:ascii="Verdana" w:eastAsia="Arial Unicode MS" w:hAnsi="Verdana" w:cs="Arial"/>
          <w:szCs w:val="20"/>
        </w:rPr>
        <w:t xml:space="preserve"> engenharia para</w:t>
      </w:r>
      <w:r w:rsidR="005B4932" w:rsidRPr="000569DC">
        <w:rPr>
          <w:rFonts w:ascii="Verdana" w:eastAsia="Arial Unicode MS" w:hAnsi="Verdana" w:cs="Arial"/>
          <w:szCs w:val="20"/>
        </w:rPr>
        <w:t xml:space="preserve"> </w:t>
      </w:r>
      <w:r w:rsidRPr="000569DC">
        <w:rPr>
          <w:rFonts w:ascii="Verdana" w:eastAsia="Arial Unicode MS" w:hAnsi="Verdana" w:cs="Arial"/>
          <w:szCs w:val="20"/>
        </w:rPr>
        <w:t>operação e manutenção</w:t>
      </w:r>
      <w:r w:rsidR="00724519" w:rsidRPr="000569DC">
        <w:rPr>
          <w:rFonts w:ascii="Verdana" w:eastAsia="Arial Unicode MS" w:hAnsi="Verdana" w:cs="Arial"/>
          <w:szCs w:val="20"/>
        </w:rPr>
        <w:t xml:space="preserve"> do Projeto</w:t>
      </w:r>
      <w:r w:rsidR="005B4932" w:rsidRPr="000569DC">
        <w:rPr>
          <w:rFonts w:ascii="Verdana" w:eastAsia="Arial Unicode MS" w:hAnsi="Verdana" w:cs="Arial"/>
          <w:szCs w:val="20"/>
        </w:rPr>
        <w:t>, por meio de celebração de novo contrato ou renovação do mesmo, sendo que, em caso de substituição do prestador do serviço de O&amp;M e/ou mudança de escopo do contrato, a Emissora deverá submeter o contrato para avaliação de Engenheiro Independente aprovado pelo Agente Fiduciário</w:t>
      </w:r>
      <w:r w:rsidR="00105A0B" w:rsidRPr="000569DC">
        <w:rPr>
          <w:rFonts w:ascii="Verdana" w:eastAsia="Arial Unicode MS" w:hAnsi="Verdana" w:cs="Arial"/>
          <w:szCs w:val="20"/>
        </w:rPr>
        <w:t>;</w:t>
      </w:r>
      <w:r w:rsidR="00A409B7" w:rsidRPr="000569DC">
        <w:rPr>
          <w:rFonts w:ascii="Verdana" w:eastAsia="Arial Unicode MS" w:hAnsi="Verdana" w:cs="Arial"/>
          <w:szCs w:val="20"/>
        </w:rPr>
        <w:t xml:space="preserve"> </w:t>
      </w:r>
    </w:p>
    <w:p w14:paraId="62F80EAE" w14:textId="77777777" w:rsidR="00F13E1E" w:rsidRPr="000569DC" w:rsidRDefault="00F13E1E">
      <w:pPr>
        <w:pStyle w:val="STDTextoDois-Quatro"/>
        <w:autoSpaceDE/>
        <w:autoSpaceDN/>
        <w:adjustRightInd/>
        <w:spacing w:before="0" w:line="276" w:lineRule="auto"/>
        <w:ind w:left="0"/>
        <w:rPr>
          <w:rFonts w:ascii="Verdana" w:eastAsia="Arial Unicode MS" w:hAnsi="Verdana" w:cs="Arial"/>
          <w:szCs w:val="20"/>
        </w:rPr>
        <w:pPrChange w:id="1160" w:author="Mariana Piovesan Ramos | Vieira Rezende" w:date="2021-11-19T20:13:00Z">
          <w:pPr>
            <w:pStyle w:val="STDTextoDois-Quatro"/>
            <w:autoSpaceDE/>
            <w:autoSpaceDN/>
            <w:adjustRightInd/>
            <w:spacing w:before="0" w:line="317" w:lineRule="auto"/>
            <w:ind w:left="0"/>
          </w:pPr>
        </w:pPrChange>
      </w:pPr>
    </w:p>
    <w:p w14:paraId="61582105" w14:textId="40DD077D" w:rsidR="00F13E1E" w:rsidRPr="000569DC" w:rsidRDefault="00F13E1E">
      <w:pPr>
        <w:pStyle w:val="STDTextoDois-Quatro"/>
        <w:numPr>
          <w:ilvl w:val="0"/>
          <w:numId w:val="35"/>
        </w:numPr>
        <w:autoSpaceDE/>
        <w:autoSpaceDN/>
        <w:adjustRightInd/>
        <w:spacing w:before="0" w:line="276" w:lineRule="auto"/>
        <w:ind w:left="0" w:firstLine="0"/>
        <w:rPr>
          <w:rFonts w:ascii="Verdana" w:eastAsia="Arial Unicode MS" w:hAnsi="Verdana" w:cs="Arial"/>
          <w:szCs w:val="20"/>
        </w:rPr>
        <w:pPrChange w:id="1161" w:author="Mariana Piovesan Ramos | Vieira Rezende" w:date="2021-11-19T20:13:00Z">
          <w:pPr>
            <w:pStyle w:val="STDTextoDois-Quatro"/>
            <w:numPr>
              <w:numId w:val="35"/>
            </w:numPr>
            <w:tabs>
              <w:tab w:val="num" w:pos="360"/>
            </w:tabs>
            <w:autoSpaceDE/>
            <w:autoSpaceDN/>
            <w:adjustRightInd/>
            <w:spacing w:before="0" w:line="317" w:lineRule="auto"/>
            <w:ind w:left="0" w:hanging="360"/>
          </w:pPr>
        </w:pPrChange>
      </w:pPr>
      <w:r w:rsidRPr="000569DC">
        <w:rPr>
          <w:rFonts w:ascii="Verdana" w:eastAsia="Arial Unicode MS" w:hAnsi="Verdana" w:cs="Arial"/>
          <w:szCs w:val="20"/>
        </w:rPr>
        <w:t>disponibilizar ao Agente Fiduciário o relatório de verificação anual de destinação de recursos para fins de monitoramento de caracterização das Debêntures como “Debêntures Verdes”;</w:t>
      </w:r>
    </w:p>
    <w:p w14:paraId="0CF7A7AB" w14:textId="77777777" w:rsidR="00105A0B" w:rsidRPr="000569DC" w:rsidRDefault="00105A0B">
      <w:pPr>
        <w:pStyle w:val="STDTextoDois-Quatro"/>
        <w:autoSpaceDE/>
        <w:autoSpaceDN/>
        <w:adjustRightInd/>
        <w:spacing w:before="0" w:line="276" w:lineRule="auto"/>
        <w:ind w:left="0"/>
        <w:rPr>
          <w:rFonts w:ascii="Verdana" w:eastAsia="Arial Unicode MS" w:hAnsi="Verdana" w:cs="Arial"/>
          <w:szCs w:val="20"/>
        </w:rPr>
        <w:pPrChange w:id="1162" w:author="Mariana Piovesan Ramos | Vieira Rezende" w:date="2021-11-19T20:13:00Z">
          <w:pPr>
            <w:pStyle w:val="STDTextoDois-Quatro"/>
            <w:autoSpaceDE/>
            <w:autoSpaceDN/>
            <w:adjustRightInd/>
            <w:spacing w:before="0" w:line="317" w:lineRule="auto"/>
            <w:ind w:left="0"/>
          </w:pPr>
        </w:pPrChange>
      </w:pPr>
    </w:p>
    <w:p w14:paraId="13E7FF59" w14:textId="5D0D1B85" w:rsidR="005B4932" w:rsidRPr="000569DC" w:rsidRDefault="00105A0B">
      <w:pPr>
        <w:pStyle w:val="STDTextoDois-Quatro"/>
        <w:numPr>
          <w:ilvl w:val="0"/>
          <w:numId w:val="35"/>
        </w:numPr>
        <w:autoSpaceDE/>
        <w:autoSpaceDN/>
        <w:adjustRightInd/>
        <w:spacing w:before="0" w:line="276" w:lineRule="auto"/>
        <w:ind w:left="0" w:firstLine="0"/>
        <w:rPr>
          <w:rFonts w:ascii="Verdana" w:eastAsia="Arial Unicode MS" w:hAnsi="Verdana" w:cs="Arial"/>
          <w:szCs w:val="20"/>
        </w:rPr>
        <w:pPrChange w:id="1163" w:author="Mariana Piovesan Ramos | Vieira Rezende" w:date="2021-11-19T20:13:00Z">
          <w:pPr>
            <w:pStyle w:val="STDTextoDois-Quatro"/>
            <w:numPr>
              <w:numId w:val="35"/>
            </w:numPr>
            <w:tabs>
              <w:tab w:val="num" w:pos="360"/>
            </w:tabs>
            <w:autoSpaceDE/>
            <w:autoSpaceDN/>
            <w:adjustRightInd/>
            <w:spacing w:before="0" w:line="317" w:lineRule="auto"/>
            <w:ind w:left="0" w:hanging="360"/>
          </w:pPr>
        </w:pPrChange>
      </w:pPr>
      <w:r w:rsidRPr="000569DC">
        <w:rPr>
          <w:rFonts w:ascii="Verdana" w:eastAsia="Arial Unicode MS" w:hAnsi="Verdana" w:cs="Arial"/>
          <w:szCs w:val="20"/>
        </w:rPr>
        <w:t xml:space="preserve">manter contratado os serviços de </w:t>
      </w:r>
      <w:r w:rsidR="001C3B8E" w:rsidRPr="000569DC">
        <w:rPr>
          <w:rFonts w:ascii="Verdana" w:eastAsia="Arial Unicode MS" w:hAnsi="Verdana" w:cs="Arial"/>
          <w:szCs w:val="20"/>
        </w:rPr>
        <w:t>operação e manutenção</w:t>
      </w:r>
      <w:ins w:id="1164" w:author="André Ramos Bedim" w:date="2021-11-18T23:20:00Z">
        <w:r w:rsidR="00B45F00" w:rsidRPr="000569DC">
          <w:rPr>
            <w:rFonts w:ascii="Verdana" w:eastAsia="Arial Unicode MS" w:hAnsi="Verdana" w:cs="Arial"/>
            <w:szCs w:val="20"/>
          </w:rPr>
          <w:t>,</w:t>
        </w:r>
      </w:ins>
      <w:del w:id="1165" w:author="André Ramos Bedim" w:date="2021-11-18T23:20:00Z">
        <w:r w:rsidRPr="000569DC" w:rsidDel="00B45F00">
          <w:rPr>
            <w:rFonts w:ascii="Verdana" w:eastAsia="Arial Unicode MS" w:hAnsi="Verdana" w:cs="Arial"/>
            <w:szCs w:val="20"/>
          </w:rPr>
          <w:delText xml:space="preserve"> e</w:delText>
        </w:r>
      </w:del>
      <w:r w:rsidR="00570A73" w:rsidRPr="000569DC">
        <w:rPr>
          <w:rFonts w:ascii="Verdana" w:eastAsia="Arial Unicode MS" w:hAnsi="Verdana" w:cs="Arial"/>
          <w:szCs w:val="20"/>
        </w:rPr>
        <w:t xml:space="preserve"> de acordo com</w:t>
      </w:r>
      <w:r w:rsidRPr="000569DC">
        <w:rPr>
          <w:rFonts w:ascii="Verdana" w:eastAsia="Arial Unicode MS" w:hAnsi="Verdana" w:cs="Arial"/>
          <w:szCs w:val="20"/>
        </w:rPr>
        <w:t xml:space="preserve"> o escopo previamente validado pelo engenheiro independente contratado </w:t>
      </w:r>
      <w:r w:rsidR="00570A73" w:rsidRPr="000569DC">
        <w:rPr>
          <w:rFonts w:ascii="Verdana" w:eastAsia="Arial Unicode MS" w:hAnsi="Verdana" w:cs="Arial"/>
          <w:szCs w:val="20"/>
        </w:rPr>
        <w:t xml:space="preserve">para o Projeto e aprovado pelo Coordenador </w:t>
      </w:r>
      <w:r w:rsidRPr="000569DC">
        <w:rPr>
          <w:rFonts w:ascii="Verdana" w:eastAsia="Arial Unicode MS" w:hAnsi="Verdana" w:cs="Arial"/>
          <w:szCs w:val="20"/>
        </w:rPr>
        <w:t>(“</w:t>
      </w:r>
      <w:r w:rsidRPr="000569DC">
        <w:rPr>
          <w:rFonts w:ascii="Verdana" w:eastAsia="Arial Unicode MS" w:hAnsi="Verdana" w:cs="Arial"/>
          <w:szCs w:val="20"/>
          <w:u w:val="single"/>
        </w:rPr>
        <w:t>Engenheiro Independente</w:t>
      </w:r>
      <w:r w:rsidRPr="000569DC">
        <w:rPr>
          <w:rFonts w:ascii="Verdana" w:eastAsia="Arial Unicode MS" w:hAnsi="Verdana" w:cs="Arial"/>
          <w:szCs w:val="20"/>
        </w:rPr>
        <w:t>”)</w:t>
      </w:r>
      <w:r w:rsidR="006C1B9B" w:rsidRPr="000569DC">
        <w:rPr>
          <w:rFonts w:ascii="Verdana" w:eastAsia="Arial Unicode MS" w:hAnsi="Verdana" w:cs="Arial"/>
          <w:szCs w:val="20"/>
        </w:rPr>
        <w:t>;</w:t>
      </w:r>
    </w:p>
    <w:p w14:paraId="5309FAFF" w14:textId="77777777" w:rsidR="006C1B9B" w:rsidRPr="000569DC" w:rsidRDefault="006C1B9B">
      <w:pPr>
        <w:pStyle w:val="STDTextoDois-Quatro"/>
        <w:autoSpaceDE/>
        <w:autoSpaceDN/>
        <w:adjustRightInd/>
        <w:spacing w:before="0" w:line="276" w:lineRule="auto"/>
        <w:ind w:left="0"/>
        <w:rPr>
          <w:rFonts w:ascii="Verdana" w:eastAsia="Arial Unicode MS" w:hAnsi="Verdana" w:cs="Arial"/>
          <w:szCs w:val="20"/>
        </w:rPr>
        <w:pPrChange w:id="1166" w:author="Mariana Piovesan Ramos | Vieira Rezende" w:date="2021-11-19T20:13:00Z">
          <w:pPr>
            <w:pStyle w:val="STDTextoDois-Quatro"/>
            <w:autoSpaceDE/>
            <w:autoSpaceDN/>
            <w:adjustRightInd/>
            <w:spacing w:before="0" w:line="317" w:lineRule="auto"/>
            <w:ind w:left="0"/>
          </w:pPr>
        </w:pPrChange>
      </w:pPr>
    </w:p>
    <w:p w14:paraId="6229BDA0" w14:textId="578558AC" w:rsidR="006C1B9B" w:rsidRPr="000569DC" w:rsidRDefault="006C1B9B">
      <w:pPr>
        <w:pStyle w:val="STDTextoDois-Quatro"/>
        <w:numPr>
          <w:ilvl w:val="0"/>
          <w:numId w:val="35"/>
        </w:numPr>
        <w:autoSpaceDE/>
        <w:autoSpaceDN/>
        <w:adjustRightInd/>
        <w:spacing w:before="0" w:line="276" w:lineRule="auto"/>
        <w:ind w:left="0" w:firstLine="0"/>
        <w:rPr>
          <w:rFonts w:ascii="Verdana" w:eastAsia="Arial Unicode MS" w:hAnsi="Verdana" w:cs="Arial"/>
          <w:szCs w:val="20"/>
        </w:rPr>
        <w:pPrChange w:id="1167" w:author="Mariana Piovesan Ramos | Vieira Rezende" w:date="2021-11-19T20:13:00Z">
          <w:pPr>
            <w:pStyle w:val="STDTextoDois-Quatro"/>
            <w:numPr>
              <w:numId w:val="35"/>
            </w:numPr>
            <w:tabs>
              <w:tab w:val="num" w:pos="360"/>
            </w:tabs>
            <w:autoSpaceDE/>
            <w:autoSpaceDN/>
            <w:adjustRightInd/>
            <w:spacing w:before="0" w:line="317" w:lineRule="auto"/>
            <w:ind w:left="0" w:hanging="360"/>
          </w:pPr>
        </w:pPrChange>
      </w:pPr>
      <w:r w:rsidRPr="000569DC">
        <w:rPr>
          <w:rFonts w:ascii="Verdana" w:eastAsia="Arial Unicode MS" w:hAnsi="Verdana" w:cs="Arial"/>
          <w:szCs w:val="20"/>
        </w:rPr>
        <w:t xml:space="preserve">em até 60 (sessenta) dias contados da data de assinatura desta Escritura de Emissão, realizar a integralização </w:t>
      </w:r>
      <w:r w:rsidRPr="000569DC">
        <w:rPr>
          <w:rFonts w:ascii="Verdana" w:eastAsia="Arial Unicode MS" w:hAnsi="Verdana" w:cs="Arial"/>
          <w:szCs w:val="20"/>
          <w:lang w:val="pt-PT"/>
        </w:rPr>
        <w:t>de adiantamentos para futuro aumento de capital (AFAC)</w:t>
      </w:r>
      <w:r w:rsidRPr="000569DC">
        <w:rPr>
          <w:rFonts w:ascii="Verdana" w:eastAsia="Arial Unicode MS" w:hAnsi="Verdana" w:cs="Arial"/>
          <w:szCs w:val="20"/>
        </w:rPr>
        <w:t xml:space="preserve"> no valor total de R$ </w:t>
      </w:r>
      <w:r w:rsidR="00640B4A" w:rsidRPr="000569DC">
        <w:rPr>
          <w:rFonts w:ascii="Verdana" w:eastAsia="Arial Unicode MS" w:hAnsi="Verdana" w:cs="Arial"/>
          <w:szCs w:val="20"/>
        </w:rPr>
        <w:t>80.</w:t>
      </w:r>
      <w:r w:rsidR="009E6805" w:rsidRPr="000569DC">
        <w:rPr>
          <w:rFonts w:ascii="Verdana" w:eastAsia="Arial Unicode MS" w:hAnsi="Verdana" w:cs="Arial"/>
          <w:szCs w:val="20"/>
        </w:rPr>
        <w:t>000.260,</w:t>
      </w:r>
      <w:r w:rsidR="004E5A2A" w:rsidRPr="000569DC">
        <w:rPr>
          <w:rFonts w:ascii="Verdana" w:eastAsia="Arial Unicode MS" w:hAnsi="Verdana" w:cs="Arial"/>
          <w:szCs w:val="20"/>
        </w:rPr>
        <w:t>08</w:t>
      </w:r>
      <w:r w:rsidR="001F6CF7" w:rsidRPr="000569DC">
        <w:rPr>
          <w:rFonts w:ascii="Verdana" w:eastAsia="Arial Unicode MS" w:hAnsi="Verdana" w:cs="Arial"/>
          <w:szCs w:val="20"/>
        </w:rPr>
        <w:t xml:space="preserve"> (</w:t>
      </w:r>
      <w:r w:rsidR="009E6805" w:rsidRPr="000569DC">
        <w:rPr>
          <w:rFonts w:ascii="Verdana" w:eastAsia="Arial Unicode MS" w:hAnsi="Verdana" w:cs="Arial"/>
          <w:szCs w:val="20"/>
        </w:rPr>
        <w:t>oitenta</w:t>
      </w:r>
      <w:r w:rsidR="007F1A9D" w:rsidRPr="000569DC">
        <w:rPr>
          <w:rFonts w:ascii="Verdana" w:eastAsia="Arial Unicode MS" w:hAnsi="Verdana" w:cs="Arial"/>
          <w:szCs w:val="20"/>
        </w:rPr>
        <w:t xml:space="preserve"> milhões, </w:t>
      </w:r>
      <w:r w:rsidR="009E6805" w:rsidRPr="000569DC">
        <w:rPr>
          <w:rFonts w:ascii="Verdana" w:eastAsia="Arial Unicode MS" w:hAnsi="Verdana" w:cs="Arial"/>
          <w:szCs w:val="20"/>
        </w:rPr>
        <w:t>duzentos e sessenta</w:t>
      </w:r>
      <w:r w:rsidR="007F1A9D" w:rsidRPr="000569DC">
        <w:rPr>
          <w:rFonts w:ascii="Verdana" w:eastAsia="Arial Unicode MS" w:hAnsi="Verdana" w:cs="Arial"/>
          <w:szCs w:val="20"/>
        </w:rPr>
        <w:t xml:space="preserve"> </w:t>
      </w:r>
      <w:r w:rsidR="001F6CF7" w:rsidRPr="000569DC">
        <w:rPr>
          <w:rFonts w:ascii="Verdana" w:eastAsia="Arial Unicode MS" w:hAnsi="Verdana" w:cs="Arial"/>
          <w:szCs w:val="20"/>
        </w:rPr>
        <w:t>Reais</w:t>
      </w:r>
      <w:r w:rsidR="009E6805" w:rsidRPr="000569DC">
        <w:rPr>
          <w:rFonts w:ascii="Verdana" w:eastAsia="Arial Unicode MS" w:hAnsi="Verdana" w:cs="Arial"/>
          <w:szCs w:val="20"/>
        </w:rPr>
        <w:t xml:space="preserve"> e </w:t>
      </w:r>
      <w:r w:rsidR="004E5A2A" w:rsidRPr="000569DC">
        <w:rPr>
          <w:rFonts w:ascii="Verdana" w:eastAsia="Arial Unicode MS" w:hAnsi="Verdana" w:cs="Arial"/>
          <w:szCs w:val="20"/>
        </w:rPr>
        <w:t>oito</w:t>
      </w:r>
      <w:r w:rsidR="009E6805" w:rsidRPr="000569DC">
        <w:rPr>
          <w:rFonts w:ascii="Verdana" w:eastAsia="Arial Unicode MS" w:hAnsi="Verdana" w:cs="Arial"/>
          <w:szCs w:val="20"/>
        </w:rPr>
        <w:t xml:space="preserve"> centavos</w:t>
      </w:r>
      <w:r w:rsidR="001F6CF7" w:rsidRPr="000569DC">
        <w:rPr>
          <w:rFonts w:ascii="Verdana" w:eastAsia="Arial Unicode MS" w:hAnsi="Verdana" w:cs="Arial"/>
          <w:szCs w:val="20"/>
        </w:rPr>
        <w:t>)</w:t>
      </w:r>
      <w:r w:rsidRPr="000569DC">
        <w:rPr>
          <w:rFonts w:ascii="Verdana" w:eastAsia="Arial Unicode MS" w:hAnsi="Verdana" w:cs="Arial"/>
          <w:szCs w:val="20"/>
        </w:rPr>
        <w:t xml:space="preserve"> para fins de aumento do capital social da Emissora (“</w:t>
      </w:r>
      <w:r w:rsidRPr="000569DC">
        <w:rPr>
          <w:rFonts w:ascii="Verdana" w:eastAsia="Arial Unicode MS" w:hAnsi="Verdana" w:cs="Arial"/>
          <w:szCs w:val="20"/>
          <w:u w:val="single"/>
        </w:rPr>
        <w:t>Integralizações Permitidas</w:t>
      </w:r>
      <w:r w:rsidRPr="000569DC">
        <w:rPr>
          <w:rFonts w:ascii="Verdana" w:eastAsia="Arial Unicode MS" w:hAnsi="Verdana" w:cs="Arial"/>
          <w:szCs w:val="20"/>
        </w:rPr>
        <w:t>”)</w:t>
      </w:r>
      <w:r w:rsidR="006B58B5" w:rsidRPr="000569DC">
        <w:rPr>
          <w:rFonts w:ascii="Verdana" w:eastAsia="Arial Unicode MS" w:hAnsi="Verdana" w:cs="Arial"/>
          <w:szCs w:val="20"/>
        </w:rPr>
        <w:t>, incluindo todos os registros legais necessários e suficientes para formalização do aumento</w:t>
      </w:r>
      <w:r w:rsidRPr="000569DC">
        <w:rPr>
          <w:rFonts w:ascii="Verdana" w:eastAsia="Arial Unicode MS" w:hAnsi="Verdana" w:cs="Arial"/>
          <w:szCs w:val="20"/>
        </w:rPr>
        <w:t>.</w:t>
      </w:r>
      <w:r w:rsidR="00CB41C5" w:rsidRPr="000569DC">
        <w:rPr>
          <w:rFonts w:ascii="Verdana" w:eastAsia="Arial Unicode MS" w:hAnsi="Verdana" w:cs="Arial"/>
          <w:szCs w:val="20"/>
        </w:rPr>
        <w:t xml:space="preserve"> </w:t>
      </w:r>
    </w:p>
    <w:bookmarkEnd w:id="1148"/>
    <w:p w14:paraId="463BC3F6" w14:textId="77777777" w:rsidR="00237E9B" w:rsidRPr="000569DC" w:rsidRDefault="00237E9B">
      <w:pPr>
        <w:pStyle w:val="STDTextoDois-Quatro"/>
        <w:spacing w:before="0" w:line="276" w:lineRule="auto"/>
        <w:ind w:left="0"/>
        <w:rPr>
          <w:rFonts w:ascii="Verdana" w:eastAsia="Arial Unicode MS" w:hAnsi="Verdana"/>
          <w:szCs w:val="20"/>
        </w:rPr>
        <w:pPrChange w:id="1168" w:author="Mariana Piovesan Ramos | Vieira Rezende" w:date="2021-11-19T20:13:00Z">
          <w:pPr>
            <w:pStyle w:val="STDTextoDois-Quatro"/>
            <w:spacing w:before="0" w:line="317" w:lineRule="auto"/>
            <w:ind w:left="0"/>
          </w:pPr>
        </w:pPrChange>
      </w:pPr>
    </w:p>
    <w:p w14:paraId="7DD98AE8" w14:textId="77777777" w:rsidR="005B4932" w:rsidRPr="000569DC" w:rsidRDefault="005B4932">
      <w:pPr>
        <w:keepNext/>
        <w:keepLines/>
        <w:tabs>
          <w:tab w:val="left" w:pos="4253"/>
        </w:tabs>
        <w:spacing w:line="276" w:lineRule="auto"/>
        <w:jc w:val="center"/>
        <w:rPr>
          <w:rFonts w:eastAsia="MS Mincho"/>
          <w:b/>
          <w:smallCaps/>
          <w:sz w:val="20"/>
          <w:szCs w:val="20"/>
        </w:rPr>
        <w:pPrChange w:id="1169" w:author="Mariana Piovesan Ramos | Vieira Rezende" w:date="2021-11-19T20:13:00Z">
          <w:pPr>
            <w:keepNext/>
            <w:keepLines/>
            <w:tabs>
              <w:tab w:val="left" w:pos="4253"/>
            </w:tabs>
            <w:spacing w:line="317" w:lineRule="auto"/>
            <w:jc w:val="center"/>
          </w:pPr>
        </w:pPrChange>
      </w:pPr>
      <w:bookmarkStart w:id="1170" w:name="_DV_M462"/>
      <w:bookmarkStart w:id="1171" w:name="_DV_M470"/>
      <w:bookmarkStart w:id="1172" w:name="_Toc499990370"/>
      <w:bookmarkStart w:id="1173" w:name="_Toc280370542"/>
      <w:bookmarkStart w:id="1174" w:name="_Toc349040598"/>
      <w:bookmarkStart w:id="1175" w:name="_Toc351469183"/>
      <w:bookmarkStart w:id="1176" w:name="_Toc352767485"/>
      <w:bookmarkStart w:id="1177" w:name="_Toc355626572"/>
      <w:bookmarkEnd w:id="1170"/>
      <w:bookmarkEnd w:id="1171"/>
      <w:r w:rsidRPr="000569DC">
        <w:rPr>
          <w:rFonts w:eastAsia="MS Mincho"/>
          <w:b/>
          <w:smallCaps/>
          <w:sz w:val="20"/>
          <w:szCs w:val="20"/>
        </w:rPr>
        <w:t>CLÁUSULA VII</w:t>
      </w:r>
      <w:r w:rsidRPr="000569DC">
        <w:rPr>
          <w:rFonts w:eastAsia="MS Mincho"/>
          <w:b/>
          <w:smallCaps/>
          <w:sz w:val="20"/>
          <w:szCs w:val="20"/>
        </w:rPr>
        <w:br/>
        <w:t>AGENTE FIDUCIÁRIO</w:t>
      </w:r>
      <w:bookmarkEnd w:id="1172"/>
      <w:bookmarkEnd w:id="1173"/>
      <w:bookmarkEnd w:id="1174"/>
      <w:bookmarkEnd w:id="1175"/>
      <w:bookmarkEnd w:id="1176"/>
      <w:bookmarkEnd w:id="1177"/>
    </w:p>
    <w:p w14:paraId="1DB2DE9E" w14:textId="77777777" w:rsidR="005B4932" w:rsidRPr="000569DC" w:rsidRDefault="005B4932">
      <w:pPr>
        <w:keepNext/>
        <w:keepLines/>
        <w:spacing w:line="276" w:lineRule="auto"/>
        <w:jc w:val="center"/>
        <w:rPr>
          <w:rFonts w:eastAsia="MS Mincho" w:cs="Arial"/>
          <w:sz w:val="20"/>
          <w:szCs w:val="20"/>
          <w:highlight w:val="yellow"/>
        </w:rPr>
        <w:pPrChange w:id="1178" w:author="Mariana Piovesan Ramos | Vieira Rezende" w:date="2021-11-19T20:13:00Z">
          <w:pPr>
            <w:keepNext/>
            <w:keepLines/>
            <w:spacing w:line="317" w:lineRule="auto"/>
            <w:jc w:val="center"/>
          </w:pPr>
        </w:pPrChange>
      </w:pPr>
      <w:bookmarkStart w:id="1179" w:name="_Toc499990371"/>
    </w:p>
    <w:p w14:paraId="72132272" w14:textId="77777777" w:rsidR="005B4932" w:rsidRPr="000569DC" w:rsidRDefault="005B4932">
      <w:pPr>
        <w:pStyle w:val="PargrafodaLista"/>
        <w:keepNext/>
        <w:keepLines/>
        <w:widowControl/>
        <w:numPr>
          <w:ilvl w:val="1"/>
          <w:numId w:val="44"/>
        </w:numPr>
        <w:tabs>
          <w:tab w:val="left" w:pos="153"/>
        </w:tabs>
        <w:adjustRightInd w:val="0"/>
        <w:spacing w:line="276" w:lineRule="auto"/>
        <w:ind w:left="0" w:firstLine="0"/>
        <w:rPr>
          <w:rFonts w:cs="Arial"/>
          <w:b/>
          <w:smallCaps/>
          <w:sz w:val="20"/>
          <w:szCs w:val="20"/>
        </w:rPr>
        <w:pPrChange w:id="1180" w:author="Mariana Piovesan Ramos | Vieira Rezende" w:date="2021-11-19T20:13:00Z">
          <w:pPr>
            <w:pStyle w:val="PargrafodaLista"/>
            <w:keepNext/>
            <w:keepLines/>
            <w:widowControl/>
            <w:numPr>
              <w:ilvl w:val="1"/>
              <w:numId w:val="44"/>
            </w:numPr>
            <w:tabs>
              <w:tab w:val="left" w:pos="153"/>
            </w:tabs>
            <w:adjustRightInd w:val="0"/>
            <w:spacing w:line="317" w:lineRule="auto"/>
            <w:ind w:left="0" w:hanging="720"/>
          </w:pPr>
        </w:pPrChange>
      </w:pPr>
      <w:bookmarkStart w:id="1181" w:name="_DV_M471"/>
      <w:bookmarkEnd w:id="1181"/>
      <w:r w:rsidRPr="000569DC">
        <w:rPr>
          <w:rFonts w:cs="Arial"/>
          <w:b/>
          <w:smallCaps/>
          <w:sz w:val="20"/>
          <w:szCs w:val="20"/>
        </w:rPr>
        <w:t>Nomeação</w:t>
      </w:r>
    </w:p>
    <w:p w14:paraId="631D6174" w14:textId="77777777" w:rsidR="005B4932" w:rsidRPr="000569DC" w:rsidRDefault="005B4932">
      <w:pPr>
        <w:pStyle w:val="sub"/>
        <w:keepNext/>
        <w:keepLines/>
        <w:widowControl/>
        <w:tabs>
          <w:tab w:val="clear" w:pos="0"/>
          <w:tab w:val="clear" w:pos="1440"/>
          <w:tab w:val="clear" w:pos="2880"/>
          <w:tab w:val="clear" w:pos="4320"/>
        </w:tabs>
        <w:spacing w:before="0" w:after="0" w:line="276" w:lineRule="auto"/>
        <w:rPr>
          <w:rFonts w:ascii="Verdana" w:eastAsia="MS Mincho" w:hAnsi="Verdana" w:cs="Arial"/>
          <w:sz w:val="20"/>
          <w:szCs w:val="20"/>
        </w:rPr>
        <w:pPrChange w:id="1182" w:author="Mariana Piovesan Ramos | Vieira Rezende" w:date="2021-11-19T20:13:00Z">
          <w:pPr>
            <w:pStyle w:val="sub"/>
            <w:keepNext/>
            <w:keepLines/>
            <w:widowControl/>
            <w:tabs>
              <w:tab w:val="clear" w:pos="0"/>
              <w:tab w:val="clear" w:pos="1440"/>
              <w:tab w:val="clear" w:pos="2880"/>
              <w:tab w:val="clear" w:pos="4320"/>
            </w:tabs>
            <w:spacing w:before="0" w:after="0" w:line="317" w:lineRule="auto"/>
          </w:pPr>
        </w:pPrChange>
      </w:pPr>
    </w:p>
    <w:p w14:paraId="79308AA9" w14:textId="77777777" w:rsidR="005B4932" w:rsidRPr="000569DC" w:rsidRDefault="005B4932">
      <w:pPr>
        <w:pStyle w:val="PargrafodaLista"/>
        <w:widowControl/>
        <w:numPr>
          <w:ilvl w:val="1"/>
          <w:numId w:val="45"/>
        </w:numPr>
        <w:tabs>
          <w:tab w:val="left" w:pos="720"/>
        </w:tabs>
        <w:adjustRightInd w:val="0"/>
        <w:spacing w:line="276" w:lineRule="auto"/>
        <w:ind w:left="0" w:firstLine="0"/>
        <w:rPr>
          <w:rFonts w:eastAsia="MS Mincho" w:cs="Arial"/>
          <w:sz w:val="20"/>
          <w:szCs w:val="20"/>
        </w:rPr>
        <w:pPrChange w:id="1183" w:author="Mariana Piovesan Ramos | Vieira Rezende" w:date="2021-11-19T20:13:00Z">
          <w:pPr>
            <w:pStyle w:val="PargrafodaLista"/>
            <w:widowControl/>
            <w:numPr>
              <w:ilvl w:val="1"/>
              <w:numId w:val="45"/>
            </w:numPr>
            <w:tabs>
              <w:tab w:val="left" w:pos="720"/>
            </w:tabs>
            <w:adjustRightInd w:val="0"/>
            <w:spacing w:line="317" w:lineRule="auto"/>
            <w:ind w:left="0" w:hanging="720"/>
          </w:pPr>
        </w:pPrChange>
      </w:pPr>
      <w:bookmarkStart w:id="1184" w:name="_DV_M472"/>
      <w:bookmarkEnd w:id="1184"/>
      <w:r w:rsidRPr="000569DC">
        <w:rPr>
          <w:rFonts w:eastAsia="MS Mincho" w:cs="Arial"/>
          <w:sz w:val="20"/>
          <w:szCs w:val="20"/>
        </w:rPr>
        <w:t xml:space="preserve">A Emissora neste ato constitui e nomeia </w:t>
      </w:r>
      <w:r w:rsidRPr="000569DC">
        <w:rPr>
          <w:sz w:val="20"/>
          <w:szCs w:val="20"/>
        </w:rPr>
        <w:t xml:space="preserve">a </w:t>
      </w:r>
      <w:r w:rsidR="00570A73" w:rsidRPr="000569DC">
        <w:rPr>
          <w:rFonts w:eastAsia="Times New Roman" w:cs="Tahoma"/>
          <w:b/>
          <w:sz w:val="20"/>
          <w:szCs w:val="20"/>
        </w:rPr>
        <w:t>Oliveira Trust Distribuidora de Títulos e Valores Mobiliários S.A.</w:t>
      </w:r>
      <w:r w:rsidRPr="000569DC">
        <w:rPr>
          <w:rFonts w:eastAsia="MS Mincho" w:cs="Arial"/>
          <w:sz w:val="20"/>
          <w:szCs w:val="20"/>
        </w:rPr>
        <w:t>, qualificada no preâmbulo desta Escritura de Emissão, como Agente Fiduciário da Emissão, a qual, neste ato e pela melhor forma de direito, aceita a nomeação para, nos termos da lei e desta Escritura de Emissão, representar a comunhão dos Debenturistas perante a Emissora.</w:t>
      </w:r>
    </w:p>
    <w:p w14:paraId="56446855" w14:textId="77777777" w:rsidR="005B4932" w:rsidRPr="000569DC" w:rsidRDefault="005B4932">
      <w:pPr>
        <w:autoSpaceDE/>
        <w:autoSpaceDN/>
        <w:spacing w:line="276" w:lineRule="auto"/>
        <w:rPr>
          <w:rFonts w:eastAsia="Arial Unicode MS"/>
          <w:b/>
          <w:sz w:val="20"/>
          <w:szCs w:val="20"/>
          <w:highlight w:val="yellow"/>
        </w:rPr>
        <w:pPrChange w:id="1185" w:author="Mariana Piovesan Ramos | Vieira Rezende" w:date="2021-11-19T20:13:00Z">
          <w:pPr>
            <w:autoSpaceDE/>
            <w:autoSpaceDN/>
            <w:spacing w:line="317" w:lineRule="auto"/>
          </w:pPr>
        </w:pPrChange>
      </w:pPr>
    </w:p>
    <w:p w14:paraId="1963774C" w14:textId="77777777" w:rsidR="005B4932" w:rsidRPr="000569DC" w:rsidRDefault="005B4932">
      <w:pPr>
        <w:pStyle w:val="PargrafodaLista"/>
        <w:keepNext/>
        <w:widowControl/>
        <w:numPr>
          <w:ilvl w:val="1"/>
          <w:numId w:val="44"/>
        </w:numPr>
        <w:tabs>
          <w:tab w:val="left" w:pos="153"/>
        </w:tabs>
        <w:adjustRightInd w:val="0"/>
        <w:spacing w:line="276" w:lineRule="auto"/>
        <w:ind w:left="0" w:firstLine="0"/>
        <w:rPr>
          <w:rFonts w:cs="Arial"/>
          <w:b/>
          <w:smallCaps/>
          <w:sz w:val="20"/>
          <w:szCs w:val="20"/>
        </w:rPr>
        <w:pPrChange w:id="1186" w:author="Mariana Piovesan Ramos | Vieira Rezende" w:date="2021-11-19T20:13:00Z">
          <w:pPr>
            <w:pStyle w:val="PargrafodaLista"/>
            <w:keepNext/>
            <w:widowControl/>
            <w:numPr>
              <w:ilvl w:val="1"/>
              <w:numId w:val="44"/>
            </w:numPr>
            <w:tabs>
              <w:tab w:val="left" w:pos="153"/>
            </w:tabs>
            <w:adjustRightInd w:val="0"/>
            <w:spacing w:line="317" w:lineRule="auto"/>
            <w:ind w:left="0" w:hanging="720"/>
          </w:pPr>
        </w:pPrChange>
      </w:pPr>
      <w:r w:rsidRPr="000569DC">
        <w:rPr>
          <w:rFonts w:cs="Arial"/>
          <w:b/>
          <w:smallCaps/>
          <w:sz w:val="20"/>
          <w:szCs w:val="20"/>
        </w:rPr>
        <w:t>Substituição</w:t>
      </w:r>
    </w:p>
    <w:p w14:paraId="17E46019" w14:textId="77777777" w:rsidR="005B4932" w:rsidRPr="000569DC" w:rsidRDefault="005B4932">
      <w:pPr>
        <w:keepNext/>
        <w:widowControl/>
        <w:numPr>
          <w:ilvl w:val="12"/>
          <w:numId w:val="0"/>
        </w:numPr>
        <w:spacing w:line="276" w:lineRule="auto"/>
        <w:jc w:val="both"/>
        <w:rPr>
          <w:rFonts w:eastAsia="MS Mincho" w:cs="Arial"/>
          <w:sz w:val="20"/>
          <w:szCs w:val="20"/>
        </w:rPr>
        <w:pPrChange w:id="1187" w:author="Mariana Piovesan Ramos | Vieira Rezende" w:date="2021-11-19T20:13:00Z">
          <w:pPr>
            <w:keepNext/>
            <w:widowControl/>
            <w:numPr>
              <w:ilvl w:val="12"/>
            </w:numPr>
            <w:spacing w:line="317" w:lineRule="auto"/>
            <w:jc w:val="both"/>
          </w:pPr>
        </w:pPrChange>
      </w:pPr>
    </w:p>
    <w:p w14:paraId="2F476F7B" w14:textId="77777777" w:rsidR="005B4932" w:rsidRPr="000569DC" w:rsidRDefault="005B4932">
      <w:pPr>
        <w:pStyle w:val="PargrafodaLista"/>
        <w:keepNext/>
        <w:widowControl/>
        <w:numPr>
          <w:ilvl w:val="1"/>
          <w:numId w:val="45"/>
        </w:numPr>
        <w:tabs>
          <w:tab w:val="left" w:pos="720"/>
        </w:tabs>
        <w:adjustRightInd w:val="0"/>
        <w:spacing w:line="276" w:lineRule="auto"/>
        <w:ind w:left="0" w:firstLine="0"/>
        <w:rPr>
          <w:sz w:val="20"/>
          <w:szCs w:val="20"/>
        </w:rPr>
        <w:pPrChange w:id="1188" w:author="Mariana Piovesan Ramos | Vieira Rezende" w:date="2021-11-19T20:13:00Z">
          <w:pPr>
            <w:pStyle w:val="PargrafodaLista"/>
            <w:keepNext/>
            <w:widowControl/>
            <w:numPr>
              <w:ilvl w:val="1"/>
              <w:numId w:val="45"/>
            </w:numPr>
            <w:tabs>
              <w:tab w:val="left" w:pos="720"/>
            </w:tabs>
            <w:adjustRightInd w:val="0"/>
            <w:spacing w:line="317" w:lineRule="auto"/>
            <w:ind w:left="0" w:hanging="720"/>
          </w:pPr>
        </w:pPrChange>
      </w:pPr>
      <w:bookmarkStart w:id="1189" w:name="_Ref363201122"/>
      <w:r w:rsidRPr="000569DC">
        <w:rPr>
          <w:rFonts w:eastAsia="MS Mincho" w:cs="Arial"/>
          <w:sz w:val="20"/>
          <w:szCs w:val="20"/>
        </w:rPr>
        <w:t>Nas hipóteses de, impedimento, renúncia, intervenção ou liquidação extrajudicial ou qualquer outro caso de vacância do Agente Fiduciário, dentro do prazo máximo de 30 (trinta)</w:t>
      </w:r>
      <w:r w:rsidRPr="000569DC">
        <w:rPr>
          <w:rFonts w:eastAsia="MS Mincho" w:cs="Arial"/>
          <w:b/>
          <w:sz w:val="20"/>
          <w:szCs w:val="20"/>
        </w:rPr>
        <w:t xml:space="preserve"> </w:t>
      </w:r>
      <w:r w:rsidRPr="000569DC">
        <w:rPr>
          <w:rFonts w:eastAsia="MS Mincho" w:cs="Arial"/>
          <w:sz w:val="20"/>
          <w:szCs w:val="20"/>
        </w:rPr>
        <w:t xml:space="preserve">dias do evento que a determinar, deverá ser realizada Assembleia Geral de Debenturistas para a escolha de novo agente fiduciário, </w:t>
      </w:r>
      <w:r w:rsidRPr="000569DC">
        <w:rPr>
          <w:rFonts w:cs="Tahoma"/>
          <w:sz w:val="20"/>
          <w:szCs w:val="20"/>
        </w:rPr>
        <w:t>a qual poderá ser convocada pelo próprio Agente Fiduciário a ser substituído, pela Emissora, por Debenturistas que representem 10% (dez por cento), no mínimo, das Debêntures em Circulação, ou pela CVM. Na hipótese de a convocação não ocorrer até 15 (quinze)</w:t>
      </w:r>
      <w:r w:rsidRPr="000569DC">
        <w:rPr>
          <w:sz w:val="20"/>
          <w:szCs w:val="20"/>
        </w:rPr>
        <w:t xml:space="preserve"> </w:t>
      </w:r>
      <w:r w:rsidRPr="000569DC">
        <w:rPr>
          <w:rFonts w:cs="Tahoma"/>
          <w:sz w:val="20"/>
          <w:szCs w:val="20"/>
        </w:rPr>
        <w:t xml:space="preserve">dias antes do término do prazo acima citado, caberá à Emissora efetuá-la. A CVM poderá, em casos excepcionais, nomear substituto provisório enquanto não se consumar o processo de escolha do novo agente fiduciário ou proceder à convocação da Assembleia Geral de Debenturistas para escolha do novo agente fiduciário. </w:t>
      </w:r>
      <w:bookmarkEnd w:id="1189"/>
    </w:p>
    <w:p w14:paraId="628C97B3" w14:textId="77777777" w:rsidR="005B4932" w:rsidRPr="000569DC" w:rsidRDefault="005B4932">
      <w:pPr>
        <w:pStyle w:val="Recuodecorpodetexto"/>
        <w:widowControl/>
        <w:numPr>
          <w:ilvl w:val="12"/>
          <w:numId w:val="0"/>
        </w:numPr>
        <w:spacing w:after="0" w:line="276" w:lineRule="auto"/>
        <w:rPr>
          <w:rFonts w:eastAsia="MS Mincho" w:cs="Arial"/>
          <w:sz w:val="20"/>
          <w:szCs w:val="20"/>
          <w:highlight w:val="yellow"/>
        </w:rPr>
        <w:pPrChange w:id="1190" w:author="Mariana Piovesan Ramos | Vieira Rezende" w:date="2021-11-19T20:13:00Z">
          <w:pPr>
            <w:pStyle w:val="Recuodecorpodetexto"/>
            <w:widowControl/>
            <w:numPr>
              <w:ilvl w:val="12"/>
            </w:numPr>
            <w:spacing w:after="0" w:line="317" w:lineRule="auto"/>
            <w:ind w:left="0"/>
          </w:pPr>
        </w:pPrChange>
      </w:pPr>
    </w:p>
    <w:p w14:paraId="46A49BF2" w14:textId="77777777" w:rsidR="005B4932" w:rsidRPr="000569DC" w:rsidRDefault="005B4932">
      <w:pPr>
        <w:pStyle w:val="PargrafodaLista"/>
        <w:widowControl/>
        <w:numPr>
          <w:ilvl w:val="2"/>
          <w:numId w:val="45"/>
        </w:numPr>
        <w:adjustRightInd w:val="0"/>
        <w:spacing w:line="276" w:lineRule="auto"/>
        <w:ind w:left="0" w:firstLine="0"/>
        <w:rPr>
          <w:rFonts w:eastAsia="MS Mincho" w:cs="Arial"/>
          <w:sz w:val="20"/>
          <w:szCs w:val="20"/>
        </w:rPr>
        <w:pPrChange w:id="1191" w:author="Mariana Piovesan Ramos | Vieira Rezende" w:date="2021-11-19T20:13:00Z">
          <w:pPr>
            <w:pStyle w:val="PargrafodaLista"/>
            <w:widowControl/>
            <w:numPr>
              <w:ilvl w:val="2"/>
              <w:numId w:val="45"/>
            </w:numPr>
            <w:adjustRightInd w:val="0"/>
            <w:spacing w:line="317" w:lineRule="auto"/>
            <w:ind w:left="0" w:hanging="720"/>
          </w:pPr>
        </w:pPrChange>
      </w:pPr>
      <w:r w:rsidRPr="000569DC">
        <w:rPr>
          <w:rFonts w:eastAsia="MS Mincho" w:cs="Arial"/>
          <w:sz w:val="20"/>
          <w:szCs w:val="20"/>
        </w:rPr>
        <w:t xml:space="preserve">Na hipótese de não poder o Agente Fiduciário continuar a exercer as suas funções por circunstâncias supervenientes a esta Escritura de Emissão, inclusive no caso do item (iii) da Cláusula 7.3 abaixo, o Agente Fiduciário deverá comunicar imediatamente o fato à Emissora e aos Debenturistas, mediante convocação de Assembleia Geral de Debenturistas, solicitando sua substituição. </w:t>
      </w:r>
    </w:p>
    <w:p w14:paraId="33FF7EA9" w14:textId="77777777" w:rsidR="005B4932" w:rsidRPr="000569DC" w:rsidRDefault="005B4932">
      <w:pPr>
        <w:numPr>
          <w:ilvl w:val="12"/>
          <w:numId w:val="0"/>
        </w:numPr>
        <w:spacing w:line="276" w:lineRule="auto"/>
        <w:jc w:val="both"/>
        <w:rPr>
          <w:rFonts w:eastAsia="MS Mincho" w:cs="Arial"/>
          <w:sz w:val="20"/>
          <w:szCs w:val="20"/>
        </w:rPr>
        <w:pPrChange w:id="1192" w:author="Mariana Piovesan Ramos | Vieira Rezende" w:date="2021-11-19T20:13:00Z">
          <w:pPr>
            <w:numPr>
              <w:ilvl w:val="12"/>
            </w:numPr>
            <w:spacing w:line="317" w:lineRule="auto"/>
            <w:jc w:val="both"/>
          </w:pPr>
        </w:pPrChange>
      </w:pPr>
    </w:p>
    <w:p w14:paraId="6BAAFAE0" w14:textId="77777777" w:rsidR="005B4932" w:rsidRPr="000569DC" w:rsidRDefault="005B4932">
      <w:pPr>
        <w:pStyle w:val="PargrafodaLista"/>
        <w:widowControl/>
        <w:numPr>
          <w:ilvl w:val="2"/>
          <w:numId w:val="45"/>
        </w:numPr>
        <w:adjustRightInd w:val="0"/>
        <w:spacing w:line="276" w:lineRule="auto"/>
        <w:ind w:left="0" w:firstLine="0"/>
        <w:rPr>
          <w:rFonts w:eastAsia="MS Mincho" w:cs="Arial"/>
          <w:sz w:val="20"/>
          <w:szCs w:val="20"/>
        </w:rPr>
        <w:pPrChange w:id="1193" w:author="Mariana Piovesan Ramos | Vieira Rezende" w:date="2021-11-19T20:13:00Z">
          <w:pPr>
            <w:pStyle w:val="PargrafodaLista"/>
            <w:widowControl/>
            <w:numPr>
              <w:ilvl w:val="2"/>
              <w:numId w:val="45"/>
            </w:numPr>
            <w:adjustRightInd w:val="0"/>
            <w:spacing w:line="317" w:lineRule="auto"/>
            <w:ind w:left="0" w:hanging="720"/>
          </w:pPr>
        </w:pPrChange>
      </w:pPr>
      <w:r w:rsidRPr="000569DC">
        <w:rPr>
          <w:rFonts w:eastAsia="MS Mincho" w:cs="Arial"/>
          <w:sz w:val="20"/>
          <w:szCs w:val="20"/>
        </w:rPr>
        <w:t>É facultado aos Debenturistas, a qualquer tempo, proceder à substituição do Agente Fiduciário e à indicação de seu substituto, em condições de mercado, escolhido pela Emissora a partir de lista tríplice apresentada pelos Debenturistas.</w:t>
      </w:r>
    </w:p>
    <w:p w14:paraId="19674948" w14:textId="77777777" w:rsidR="005B4932" w:rsidRPr="000569DC" w:rsidRDefault="005B4932">
      <w:pPr>
        <w:pStyle w:val="PargrafodaLista"/>
        <w:spacing w:line="276" w:lineRule="auto"/>
        <w:ind w:left="0"/>
        <w:rPr>
          <w:rFonts w:eastAsia="MS Mincho" w:cs="Arial"/>
          <w:sz w:val="20"/>
          <w:szCs w:val="20"/>
        </w:rPr>
        <w:pPrChange w:id="1194" w:author="Mariana Piovesan Ramos | Vieira Rezende" w:date="2021-11-19T20:13:00Z">
          <w:pPr>
            <w:pStyle w:val="PargrafodaLista"/>
            <w:spacing w:line="317" w:lineRule="auto"/>
            <w:ind w:left="0"/>
          </w:pPr>
        </w:pPrChange>
      </w:pPr>
    </w:p>
    <w:p w14:paraId="2A7303D5" w14:textId="77777777" w:rsidR="005B4932" w:rsidRPr="000569DC" w:rsidRDefault="005B4932">
      <w:pPr>
        <w:pStyle w:val="PargrafodaLista"/>
        <w:widowControl/>
        <w:numPr>
          <w:ilvl w:val="2"/>
          <w:numId w:val="45"/>
        </w:numPr>
        <w:adjustRightInd w:val="0"/>
        <w:spacing w:line="276" w:lineRule="auto"/>
        <w:ind w:left="0" w:firstLine="0"/>
        <w:rPr>
          <w:rFonts w:eastAsia="MS Mincho"/>
          <w:sz w:val="20"/>
          <w:szCs w:val="20"/>
        </w:rPr>
        <w:pPrChange w:id="1195" w:author="Mariana Piovesan Ramos | Vieira Rezende" w:date="2021-11-19T20:13:00Z">
          <w:pPr>
            <w:pStyle w:val="PargrafodaLista"/>
            <w:widowControl/>
            <w:numPr>
              <w:ilvl w:val="2"/>
              <w:numId w:val="45"/>
            </w:numPr>
            <w:adjustRightInd w:val="0"/>
            <w:spacing w:line="317" w:lineRule="auto"/>
            <w:ind w:left="0" w:hanging="720"/>
          </w:pPr>
        </w:pPrChange>
      </w:pPr>
      <w:r w:rsidRPr="000569DC">
        <w:rPr>
          <w:rFonts w:eastAsia="MS Mincho"/>
          <w:sz w:val="20"/>
          <w:szCs w:val="20"/>
        </w:rPr>
        <w:t xml:space="preserve">A substituição do Agente Fiduciário deverá ser objeto de aditamento à presente Escritura de Emissão, que deverá ser arquivado na </w:t>
      </w:r>
      <w:r w:rsidR="00261CD8" w:rsidRPr="000569DC">
        <w:rPr>
          <w:rFonts w:eastAsia="MS Mincho"/>
          <w:sz w:val="20"/>
          <w:szCs w:val="20"/>
        </w:rPr>
        <w:t>JUCEPAR</w:t>
      </w:r>
      <w:r w:rsidRPr="000569DC">
        <w:rPr>
          <w:rFonts w:eastAsia="MS Mincho"/>
          <w:sz w:val="20"/>
          <w:szCs w:val="20"/>
        </w:rPr>
        <w:t xml:space="preserve"> e nos Cartórios de Registro de Títulos e Documentos localizados nas localidades descritas na Cláusula 2.4.1 desta Escritura de Emissão. A substituição do Agente Fiduciário deve ser comunicada à CVM, no prazo de até 7 (sete) </w:t>
      </w:r>
      <w:r w:rsidR="004651D0" w:rsidRPr="000569DC">
        <w:rPr>
          <w:rFonts w:eastAsia="MS Mincho"/>
          <w:sz w:val="20"/>
          <w:szCs w:val="20"/>
        </w:rPr>
        <w:t>Dias Úteis</w:t>
      </w:r>
      <w:r w:rsidRPr="000569DC">
        <w:rPr>
          <w:rFonts w:eastAsia="MS Mincho"/>
          <w:sz w:val="20"/>
          <w:szCs w:val="20"/>
        </w:rPr>
        <w:t xml:space="preserve">, contados do arquivamento e registro do aditamento da presente Escritura de Emissão. </w:t>
      </w:r>
    </w:p>
    <w:p w14:paraId="1966D075" w14:textId="77777777" w:rsidR="005B4932" w:rsidRPr="000569DC" w:rsidRDefault="005B4932">
      <w:pPr>
        <w:pStyle w:val="PargrafodaLista"/>
        <w:spacing w:line="276" w:lineRule="auto"/>
        <w:ind w:left="0"/>
        <w:rPr>
          <w:rFonts w:eastAsia="MS Mincho" w:cs="Arial"/>
          <w:sz w:val="20"/>
          <w:szCs w:val="20"/>
        </w:rPr>
        <w:pPrChange w:id="1196" w:author="Mariana Piovesan Ramos | Vieira Rezende" w:date="2021-11-19T20:13:00Z">
          <w:pPr>
            <w:pStyle w:val="PargrafodaLista"/>
            <w:spacing w:line="317" w:lineRule="auto"/>
            <w:ind w:left="0"/>
          </w:pPr>
        </w:pPrChange>
      </w:pPr>
    </w:p>
    <w:p w14:paraId="1857D653" w14:textId="77777777" w:rsidR="005B4932" w:rsidRPr="000569DC" w:rsidRDefault="005B4932">
      <w:pPr>
        <w:pStyle w:val="PargrafodaLista"/>
        <w:widowControl/>
        <w:numPr>
          <w:ilvl w:val="2"/>
          <w:numId w:val="45"/>
        </w:numPr>
        <w:adjustRightInd w:val="0"/>
        <w:spacing w:line="276" w:lineRule="auto"/>
        <w:ind w:left="0" w:firstLine="0"/>
        <w:rPr>
          <w:rFonts w:eastAsia="MS Mincho" w:cs="Arial"/>
          <w:sz w:val="20"/>
          <w:szCs w:val="20"/>
        </w:rPr>
        <w:pPrChange w:id="1197" w:author="Mariana Piovesan Ramos | Vieira Rezende" w:date="2021-11-19T20:13:00Z">
          <w:pPr>
            <w:pStyle w:val="PargrafodaLista"/>
            <w:widowControl/>
            <w:numPr>
              <w:ilvl w:val="2"/>
              <w:numId w:val="45"/>
            </w:numPr>
            <w:adjustRightInd w:val="0"/>
            <w:spacing w:line="317" w:lineRule="auto"/>
            <w:ind w:left="0" w:hanging="720"/>
          </w:pPr>
        </w:pPrChange>
      </w:pPr>
      <w:r w:rsidRPr="000569DC">
        <w:rPr>
          <w:rFonts w:eastAsia="MS Mincho" w:cs="Arial"/>
          <w:sz w:val="20"/>
          <w:szCs w:val="20"/>
        </w:rPr>
        <w:t>O Agente Fiduciário entrará no exercício de suas funções a partir da data de assinatura desta Escritura de Emissão ou de eventual aditamento relativo a sua substituição, no caso de agente fiduciário substituto, devendo permanecer no exercício de suas funções até a efetiva substituição ou até o cumprimento de todas as suas obrigações decorrentes desta Escritura de Emissão e da legislação em vigor.</w:t>
      </w:r>
    </w:p>
    <w:p w14:paraId="7CC5DC01" w14:textId="77777777" w:rsidR="005B4932" w:rsidRPr="000569DC" w:rsidRDefault="005B4932">
      <w:pPr>
        <w:numPr>
          <w:ilvl w:val="12"/>
          <w:numId w:val="0"/>
        </w:numPr>
        <w:spacing w:line="276" w:lineRule="auto"/>
        <w:jc w:val="both"/>
        <w:rPr>
          <w:rFonts w:eastAsia="MS Mincho" w:cs="Arial"/>
          <w:sz w:val="20"/>
          <w:szCs w:val="20"/>
        </w:rPr>
        <w:pPrChange w:id="1198" w:author="Mariana Piovesan Ramos | Vieira Rezende" w:date="2021-11-19T20:13:00Z">
          <w:pPr>
            <w:numPr>
              <w:ilvl w:val="12"/>
            </w:numPr>
            <w:spacing w:line="317" w:lineRule="auto"/>
            <w:jc w:val="both"/>
          </w:pPr>
        </w:pPrChange>
      </w:pPr>
    </w:p>
    <w:p w14:paraId="4D9618DC" w14:textId="562B4E81" w:rsidR="005B4932" w:rsidRPr="000569DC" w:rsidRDefault="005B4932">
      <w:pPr>
        <w:pStyle w:val="PargrafodaLista"/>
        <w:widowControl/>
        <w:numPr>
          <w:ilvl w:val="2"/>
          <w:numId w:val="45"/>
        </w:numPr>
        <w:adjustRightInd w:val="0"/>
        <w:spacing w:line="276" w:lineRule="auto"/>
        <w:ind w:left="0" w:firstLine="0"/>
        <w:rPr>
          <w:rFonts w:eastAsia="MS Mincho" w:cs="Arial"/>
          <w:sz w:val="20"/>
          <w:szCs w:val="20"/>
        </w:rPr>
        <w:pPrChange w:id="1199" w:author="Mariana Piovesan Ramos | Vieira Rezende" w:date="2021-11-19T20:13:00Z">
          <w:pPr>
            <w:pStyle w:val="PargrafodaLista"/>
            <w:widowControl/>
            <w:numPr>
              <w:ilvl w:val="2"/>
              <w:numId w:val="45"/>
            </w:numPr>
            <w:adjustRightInd w:val="0"/>
            <w:spacing w:line="317" w:lineRule="auto"/>
            <w:ind w:left="0" w:hanging="720"/>
          </w:pPr>
        </w:pPrChange>
      </w:pPr>
      <w:r w:rsidRPr="000569DC">
        <w:rPr>
          <w:rFonts w:eastAsia="MS Mincho" w:cs="Arial"/>
          <w:sz w:val="20"/>
          <w:szCs w:val="20"/>
        </w:rPr>
        <w:t xml:space="preserve">Fica estabelecido que, na hipótese de vir a ocorrer a substituição do Agente Fiduciário, o Agente Fiduciário substituído deverá repassar, se for o caso, a parcela proporcional da remuneração inicialmente recebida sem a contrapartida do serviço prestado, calculada </w:t>
      </w:r>
      <w:r w:rsidRPr="000569DC">
        <w:rPr>
          <w:rFonts w:eastAsia="MS Mincho" w:cs="Arial"/>
          <w:i/>
          <w:sz w:val="20"/>
          <w:szCs w:val="20"/>
        </w:rPr>
        <w:t>pro rata temporis</w:t>
      </w:r>
      <w:r w:rsidRPr="000569DC">
        <w:rPr>
          <w:rFonts w:eastAsia="MS Mincho" w:cs="Arial"/>
          <w:sz w:val="20"/>
          <w:szCs w:val="20"/>
        </w:rPr>
        <w:t xml:space="preserve">, desde a última data de pagamento até a data da efetiva substituição, à Emissora. O valor a ser pago ao agente fiduciário substituto, na hipótese aqui descrita, será atualizado a partir da data do efetivo recebimento da remuneração, pela variação acumulada do </w:t>
      </w:r>
      <w:del w:id="1200" w:author="André Ramos Bedim" w:date="2021-11-18T23:30:00Z">
        <w:r w:rsidRPr="000569DC" w:rsidDel="002464D3">
          <w:rPr>
            <w:rFonts w:eastAsia="MS Mincho" w:cs="Arial"/>
            <w:sz w:val="20"/>
            <w:szCs w:val="20"/>
          </w:rPr>
          <w:delText>IGP-M/FGV</w:delText>
        </w:r>
      </w:del>
      <w:ins w:id="1201" w:author="André Ramos Bedim" w:date="2021-11-18T23:30:00Z">
        <w:r w:rsidR="002464D3" w:rsidRPr="000569DC">
          <w:rPr>
            <w:rFonts w:eastAsia="MS Mincho" w:cs="Arial"/>
            <w:sz w:val="20"/>
            <w:szCs w:val="20"/>
          </w:rPr>
          <w:t>IPCA</w:t>
        </w:r>
      </w:ins>
      <w:r w:rsidRPr="000569DC">
        <w:rPr>
          <w:rFonts w:eastAsia="MS Mincho" w:cs="Arial"/>
          <w:sz w:val="20"/>
          <w:szCs w:val="20"/>
        </w:rPr>
        <w:t>.</w:t>
      </w:r>
    </w:p>
    <w:p w14:paraId="12448B90" w14:textId="77777777" w:rsidR="005B4932" w:rsidRPr="000569DC" w:rsidRDefault="005B4932">
      <w:pPr>
        <w:numPr>
          <w:ilvl w:val="12"/>
          <w:numId w:val="0"/>
        </w:numPr>
        <w:spacing w:line="276" w:lineRule="auto"/>
        <w:jc w:val="both"/>
        <w:rPr>
          <w:rFonts w:eastAsia="MS Mincho" w:cs="Arial"/>
          <w:sz w:val="20"/>
          <w:szCs w:val="20"/>
        </w:rPr>
        <w:pPrChange w:id="1202" w:author="Mariana Piovesan Ramos | Vieira Rezende" w:date="2021-11-19T20:13:00Z">
          <w:pPr>
            <w:numPr>
              <w:ilvl w:val="12"/>
            </w:numPr>
            <w:spacing w:line="317" w:lineRule="auto"/>
            <w:jc w:val="both"/>
          </w:pPr>
        </w:pPrChange>
      </w:pPr>
    </w:p>
    <w:p w14:paraId="6AAACC68" w14:textId="77777777" w:rsidR="005B4932" w:rsidRPr="000569DC" w:rsidRDefault="005B4932">
      <w:pPr>
        <w:pStyle w:val="PargrafodaLista"/>
        <w:widowControl/>
        <w:numPr>
          <w:ilvl w:val="2"/>
          <w:numId w:val="45"/>
        </w:numPr>
        <w:adjustRightInd w:val="0"/>
        <w:spacing w:line="276" w:lineRule="auto"/>
        <w:ind w:left="0" w:firstLine="0"/>
        <w:rPr>
          <w:rFonts w:eastAsia="MS Mincho" w:cs="Arial"/>
          <w:sz w:val="20"/>
          <w:szCs w:val="20"/>
        </w:rPr>
        <w:pPrChange w:id="1203" w:author="Mariana Piovesan Ramos | Vieira Rezende" w:date="2021-11-19T20:13:00Z">
          <w:pPr>
            <w:pStyle w:val="PargrafodaLista"/>
            <w:widowControl/>
            <w:numPr>
              <w:ilvl w:val="2"/>
              <w:numId w:val="45"/>
            </w:numPr>
            <w:adjustRightInd w:val="0"/>
            <w:spacing w:line="317" w:lineRule="auto"/>
            <w:ind w:left="0" w:hanging="720"/>
          </w:pPr>
        </w:pPrChange>
      </w:pPr>
      <w:r w:rsidRPr="000569DC">
        <w:rPr>
          <w:rFonts w:eastAsia="MS Mincho" w:cs="Arial"/>
          <w:sz w:val="20"/>
          <w:szCs w:val="20"/>
        </w:rPr>
        <w:t>O Agente Fiduciário, se substituído nos termos desta Cláusula 7.2, sem qualquer custo adicional para a Emissora ou para os Debenturistas, deverá colocar à disposição da instituição que vier a substituí-lo, no prazo de até 10 (dez) Dias Úteis antes de sua efetiva substituição, cópia física e/ou digitalizada de todos os contratos e documentos referentes a esta emissão de debêntures que lhe tenham sido entregues pela Emissora, de forma que a instituição substituta cumpra, sem solução de continuidade, os deveres e as obrigações do Agente Fiduciário substituído, nos termos desta Escritura de Emissão.</w:t>
      </w:r>
    </w:p>
    <w:p w14:paraId="35709B5B" w14:textId="77777777" w:rsidR="005B4932" w:rsidRPr="000569DC" w:rsidRDefault="005B4932">
      <w:pPr>
        <w:numPr>
          <w:ilvl w:val="12"/>
          <w:numId w:val="0"/>
        </w:numPr>
        <w:spacing w:line="276" w:lineRule="auto"/>
        <w:jc w:val="both"/>
        <w:rPr>
          <w:rFonts w:eastAsia="MS Mincho" w:cs="Arial"/>
          <w:sz w:val="20"/>
          <w:szCs w:val="20"/>
          <w:highlight w:val="yellow"/>
        </w:rPr>
        <w:pPrChange w:id="1204" w:author="Mariana Piovesan Ramos | Vieira Rezende" w:date="2021-11-19T20:13:00Z">
          <w:pPr>
            <w:numPr>
              <w:ilvl w:val="12"/>
            </w:numPr>
            <w:spacing w:line="317" w:lineRule="auto"/>
            <w:jc w:val="both"/>
          </w:pPr>
        </w:pPrChange>
      </w:pPr>
    </w:p>
    <w:p w14:paraId="3C04C947" w14:textId="77777777" w:rsidR="005B4932" w:rsidRPr="000569DC" w:rsidRDefault="005B4932">
      <w:pPr>
        <w:pStyle w:val="PargrafodaLista"/>
        <w:widowControl/>
        <w:numPr>
          <w:ilvl w:val="2"/>
          <w:numId w:val="45"/>
        </w:numPr>
        <w:adjustRightInd w:val="0"/>
        <w:spacing w:line="276" w:lineRule="auto"/>
        <w:ind w:left="0" w:firstLine="0"/>
        <w:rPr>
          <w:rFonts w:eastAsia="MS Mincho" w:cs="Arial"/>
          <w:sz w:val="20"/>
          <w:szCs w:val="20"/>
        </w:rPr>
        <w:pPrChange w:id="1205" w:author="Mariana Piovesan Ramos | Vieira Rezende" w:date="2021-11-19T20:13:00Z">
          <w:pPr>
            <w:pStyle w:val="PargrafodaLista"/>
            <w:widowControl/>
            <w:numPr>
              <w:ilvl w:val="2"/>
              <w:numId w:val="45"/>
            </w:numPr>
            <w:adjustRightInd w:val="0"/>
            <w:spacing w:line="317" w:lineRule="auto"/>
            <w:ind w:left="0" w:hanging="720"/>
          </w:pPr>
        </w:pPrChange>
      </w:pPr>
      <w:r w:rsidRPr="000569DC">
        <w:rPr>
          <w:rFonts w:eastAsia="MS Mincho" w:cs="Arial"/>
          <w:sz w:val="20"/>
          <w:szCs w:val="20"/>
        </w:rPr>
        <w:t>Em qualquer hipótese, a substituição do Agente Fiduciário ficará sujeita à comunicação prévia à CVM e ao atendimento dos requisitos previstos nas normas e preceitos aplicáveis da CVM.</w:t>
      </w:r>
    </w:p>
    <w:p w14:paraId="1EAA6CC1" w14:textId="77777777" w:rsidR="005B4932" w:rsidRPr="000569DC" w:rsidRDefault="005B4932">
      <w:pPr>
        <w:numPr>
          <w:ilvl w:val="12"/>
          <w:numId w:val="0"/>
        </w:numPr>
        <w:spacing w:line="276" w:lineRule="auto"/>
        <w:jc w:val="both"/>
        <w:rPr>
          <w:rFonts w:eastAsia="MS Mincho" w:cs="Arial"/>
          <w:sz w:val="20"/>
          <w:szCs w:val="20"/>
        </w:rPr>
        <w:pPrChange w:id="1206" w:author="Mariana Piovesan Ramos | Vieira Rezende" w:date="2021-11-19T20:13:00Z">
          <w:pPr>
            <w:numPr>
              <w:ilvl w:val="12"/>
            </w:numPr>
            <w:spacing w:line="317" w:lineRule="auto"/>
            <w:jc w:val="both"/>
          </w:pPr>
        </w:pPrChange>
      </w:pPr>
    </w:p>
    <w:p w14:paraId="0B1AF84A" w14:textId="77777777" w:rsidR="005B4932" w:rsidRPr="000569DC" w:rsidRDefault="005B4932">
      <w:pPr>
        <w:pStyle w:val="PargrafodaLista"/>
        <w:widowControl/>
        <w:numPr>
          <w:ilvl w:val="1"/>
          <w:numId w:val="44"/>
        </w:numPr>
        <w:tabs>
          <w:tab w:val="left" w:pos="153"/>
        </w:tabs>
        <w:adjustRightInd w:val="0"/>
        <w:spacing w:line="276" w:lineRule="auto"/>
        <w:ind w:left="0" w:firstLine="0"/>
        <w:rPr>
          <w:rFonts w:cs="Arial"/>
          <w:b/>
          <w:smallCaps/>
          <w:sz w:val="20"/>
          <w:szCs w:val="20"/>
        </w:rPr>
        <w:pPrChange w:id="1207" w:author="Mariana Piovesan Ramos | Vieira Rezende" w:date="2021-11-19T20:13:00Z">
          <w:pPr>
            <w:pStyle w:val="PargrafodaLista"/>
            <w:widowControl/>
            <w:numPr>
              <w:ilvl w:val="1"/>
              <w:numId w:val="44"/>
            </w:numPr>
            <w:tabs>
              <w:tab w:val="left" w:pos="153"/>
            </w:tabs>
            <w:adjustRightInd w:val="0"/>
            <w:spacing w:line="317" w:lineRule="auto"/>
            <w:ind w:left="0" w:hanging="720"/>
          </w:pPr>
        </w:pPrChange>
      </w:pPr>
      <w:r w:rsidRPr="000569DC">
        <w:rPr>
          <w:rFonts w:cs="Arial"/>
          <w:b/>
          <w:smallCaps/>
          <w:sz w:val="20"/>
          <w:szCs w:val="20"/>
        </w:rPr>
        <w:t xml:space="preserve">Deveres </w:t>
      </w:r>
    </w:p>
    <w:p w14:paraId="24B3EFFF" w14:textId="77777777" w:rsidR="005B4932" w:rsidRPr="000569DC" w:rsidRDefault="005B4932">
      <w:pPr>
        <w:numPr>
          <w:ilvl w:val="12"/>
          <w:numId w:val="0"/>
        </w:numPr>
        <w:spacing w:line="276" w:lineRule="auto"/>
        <w:jc w:val="both"/>
        <w:rPr>
          <w:rFonts w:eastAsia="MS Mincho" w:cs="Arial"/>
          <w:sz w:val="20"/>
          <w:szCs w:val="20"/>
        </w:rPr>
        <w:pPrChange w:id="1208" w:author="Mariana Piovesan Ramos | Vieira Rezende" w:date="2021-11-19T20:13:00Z">
          <w:pPr>
            <w:numPr>
              <w:ilvl w:val="12"/>
            </w:numPr>
            <w:spacing w:line="317" w:lineRule="auto"/>
            <w:jc w:val="both"/>
          </w:pPr>
        </w:pPrChange>
      </w:pPr>
    </w:p>
    <w:p w14:paraId="260ADD8F" w14:textId="77777777" w:rsidR="005B4932" w:rsidRPr="000569DC" w:rsidRDefault="005B4932">
      <w:pPr>
        <w:pStyle w:val="PargrafodaLista"/>
        <w:numPr>
          <w:ilvl w:val="12"/>
          <w:numId w:val="0"/>
        </w:numPr>
        <w:tabs>
          <w:tab w:val="left" w:pos="720"/>
        </w:tabs>
        <w:spacing w:line="276" w:lineRule="auto"/>
        <w:rPr>
          <w:sz w:val="20"/>
          <w:szCs w:val="20"/>
        </w:rPr>
        <w:pPrChange w:id="1209" w:author="Mariana Piovesan Ramos | Vieira Rezende" w:date="2021-11-19T20:13:00Z">
          <w:pPr>
            <w:pStyle w:val="PargrafodaLista"/>
            <w:numPr>
              <w:ilvl w:val="12"/>
            </w:numPr>
            <w:tabs>
              <w:tab w:val="left" w:pos="720"/>
            </w:tabs>
            <w:spacing w:line="317" w:lineRule="auto"/>
            <w:ind w:left="0"/>
          </w:pPr>
        </w:pPrChange>
      </w:pPr>
      <w:bookmarkStart w:id="1210" w:name="_Ref229140722"/>
      <w:r w:rsidRPr="000569DC">
        <w:rPr>
          <w:rFonts w:eastAsia="MS Mincho" w:cs="Arial"/>
          <w:sz w:val="20"/>
          <w:szCs w:val="20"/>
        </w:rPr>
        <w:t>7.3.1. Além de outros previstos em lei ou nesta Escritura de Emissão, constituem deveres e atribuições do Agente Fiduciário</w:t>
      </w:r>
      <w:r w:rsidRPr="000569DC">
        <w:rPr>
          <w:rFonts w:eastAsia="MS Mincho"/>
          <w:sz w:val="20"/>
          <w:szCs w:val="20"/>
        </w:rPr>
        <w:t>:</w:t>
      </w:r>
      <w:bookmarkEnd w:id="1210"/>
      <w:r w:rsidRPr="000569DC">
        <w:rPr>
          <w:sz w:val="20"/>
          <w:szCs w:val="20"/>
        </w:rPr>
        <w:t xml:space="preserve"> </w:t>
      </w:r>
    </w:p>
    <w:p w14:paraId="09E27B36" w14:textId="77777777" w:rsidR="005B4932" w:rsidRPr="000569DC" w:rsidRDefault="005B4932">
      <w:pPr>
        <w:pStyle w:val="PargrafodaLista"/>
        <w:numPr>
          <w:ilvl w:val="12"/>
          <w:numId w:val="0"/>
        </w:numPr>
        <w:tabs>
          <w:tab w:val="left" w:pos="720"/>
        </w:tabs>
        <w:spacing w:line="276" w:lineRule="auto"/>
        <w:rPr>
          <w:rFonts w:eastAsia="MS Mincho" w:cs="Arial"/>
          <w:sz w:val="20"/>
          <w:szCs w:val="20"/>
        </w:rPr>
        <w:pPrChange w:id="1211" w:author="Mariana Piovesan Ramos | Vieira Rezende" w:date="2021-11-19T20:13:00Z">
          <w:pPr>
            <w:pStyle w:val="PargrafodaLista"/>
            <w:numPr>
              <w:ilvl w:val="12"/>
            </w:numPr>
            <w:tabs>
              <w:tab w:val="left" w:pos="720"/>
            </w:tabs>
            <w:spacing w:line="317" w:lineRule="auto"/>
            <w:ind w:left="0"/>
          </w:pPr>
        </w:pPrChange>
      </w:pPr>
    </w:p>
    <w:p w14:paraId="509D8C4D"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12" w:author="Mariana Piovesan Ramos | Vieira Rezende" w:date="2021-11-19T20:13:00Z">
          <w:pPr>
            <w:widowControl/>
            <w:numPr>
              <w:numId w:val="37"/>
            </w:numPr>
            <w:adjustRightInd w:val="0"/>
            <w:spacing w:line="317" w:lineRule="auto"/>
            <w:ind w:left="1492" w:hanging="360"/>
            <w:jc w:val="both"/>
          </w:pPr>
        </w:pPrChange>
      </w:pPr>
      <w:r w:rsidRPr="000569DC">
        <w:rPr>
          <w:rFonts w:cs="Tahoma"/>
          <w:sz w:val="20"/>
          <w:szCs w:val="20"/>
        </w:rPr>
        <w:t>exercer suas atividades com boa-fé, transparência e lealdade perante os Debenturistas</w:t>
      </w:r>
      <w:r w:rsidRPr="000569DC">
        <w:rPr>
          <w:rFonts w:eastAsia="MS Mincho" w:cs="Arial"/>
          <w:sz w:val="20"/>
          <w:szCs w:val="20"/>
        </w:rPr>
        <w:t>;</w:t>
      </w:r>
    </w:p>
    <w:p w14:paraId="471C3CF7" w14:textId="77777777" w:rsidR="005B4932" w:rsidRPr="000569DC" w:rsidRDefault="005B4932">
      <w:pPr>
        <w:spacing w:line="276" w:lineRule="auto"/>
        <w:jc w:val="both"/>
        <w:rPr>
          <w:rFonts w:eastAsia="MS Mincho" w:cs="Arial"/>
          <w:sz w:val="20"/>
          <w:szCs w:val="20"/>
        </w:rPr>
        <w:pPrChange w:id="1213" w:author="Mariana Piovesan Ramos | Vieira Rezende" w:date="2021-11-19T20:13:00Z">
          <w:pPr>
            <w:spacing w:line="317" w:lineRule="auto"/>
            <w:jc w:val="both"/>
          </w:pPr>
        </w:pPrChange>
      </w:pPr>
    </w:p>
    <w:p w14:paraId="215BA527"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14" w:author="Mariana Piovesan Ramos | Vieira Rezende" w:date="2021-11-19T20:13:00Z">
          <w:pPr>
            <w:widowControl/>
            <w:numPr>
              <w:numId w:val="37"/>
            </w:numPr>
            <w:adjustRightInd w:val="0"/>
            <w:spacing w:line="317" w:lineRule="auto"/>
            <w:ind w:left="1492" w:hanging="360"/>
            <w:jc w:val="both"/>
          </w:pPr>
        </w:pPrChange>
      </w:pPr>
      <w:r w:rsidRPr="000569DC">
        <w:rPr>
          <w:rFonts w:eastAsia="MS Mincho" w:cs="Arial"/>
          <w:sz w:val="20"/>
          <w:szCs w:val="20"/>
        </w:rPr>
        <w:t>proteger os direitos e interesses dos Debenturistas, empregando, no exercício da função, o cuidado e a diligência que toda pessoa ativa e proba costuma empregar na administração de seus próprios bens;</w:t>
      </w:r>
    </w:p>
    <w:p w14:paraId="53DB7F57" w14:textId="77777777" w:rsidR="005B4932" w:rsidRPr="000569DC" w:rsidRDefault="005B4932">
      <w:pPr>
        <w:numPr>
          <w:ilvl w:val="12"/>
          <w:numId w:val="0"/>
        </w:numPr>
        <w:spacing w:line="276" w:lineRule="auto"/>
        <w:jc w:val="both"/>
        <w:rPr>
          <w:rFonts w:eastAsia="MS Mincho" w:cs="Arial"/>
          <w:sz w:val="20"/>
          <w:szCs w:val="20"/>
        </w:rPr>
        <w:pPrChange w:id="1215" w:author="Mariana Piovesan Ramos | Vieira Rezende" w:date="2021-11-19T20:13:00Z">
          <w:pPr>
            <w:numPr>
              <w:ilvl w:val="12"/>
            </w:numPr>
            <w:spacing w:line="317" w:lineRule="auto"/>
            <w:jc w:val="both"/>
          </w:pPr>
        </w:pPrChange>
      </w:pPr>
    </w:p>
    <w:p w14:paraId="26B112F6"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16" w:author="Mariana Piovesan Ramos | Vieira Rezende" w:date="2021-11-19T20:13:00Z">
          <w:pPr>
            <w:widowControl/>
            <w:numPr>
              <w:numId w:val="37"/>
            </w:numPr>
            <w:adjustRightInd w:val="0"/>
            <w:spacing w:line="317" w:lineRule="auto"/>
            <w:ind w:left="1492" w:hanging="360"/>
            <w:jc w:val="both"/>
          </w:pPr>
        </w:pPrChange>
      </w:pPr>
      <w:bookmarkStart w:id="1217" w:name="_Ref229140703"/>
      <w:r w:rsidRPr="000569DC">
        <w:rPr>
          <w:rFonts w:eastAsia="MS Mincho" w:cs="Arial"/>
          <w:sz w:val="20"/>
          <w:szCs w:val="20"/>
        </w:rPr>
        <w:t>renunciar à função na hipótese de superveniência de conflitos de interesse ou de qualquer outra modalidade de inaptidão e realizar a imediata convocação da assembleia prevista no art. 7º da Resolução CVM 17, para deliberar sobre sua substituição;</w:t>
      </w:r>
      <w:bookmarkEnd w:id="1217"/>
    </w:p>
    <w:p w14:paraId="72311F7C" w14:textId="77777777" w:rsidR="005B4932" w:rsidRPr="000569DC" w:rsidRDefault="005B4932">
      <w:pPr>
        <w:numPr>
          <w:ilvl w:val="12"/>
          <w:numId w:val="0"/>
        </w:numPr>
        <w:spacing w:line="276" w:lineRule="auto"/>
        <w:jc w:val="both"/>
        <w:rPr>
          <w:rFonts w:eastAsia="MS Mincho" w:cs="Arial"/>
          <w:sz w:val="20"/>
          <w:szCs w:val="20"/>
        </w:rPr>
        <w:pPrChange w:id="1218" w:author="Mariana Piovesan Ramos | Vieira Rezende" w:date="2021-11-19T20:13:00Z">
          <w:pPr>
            <w:numPr>
              <w:ilvl w:val="12"/>
            </w:numPr>
            <w:spacing w:line="317" w:lineRule="auto"/>
            <w:jc w:val="both"/>
          </w:pPr>
        </w:pPrChange>
      </w:pPr>
    </w:p>
    <w:p w14:paraId="6191DA1F"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19" w:author="Mariana Piovesan Ramos | Vieira Rezende" w:date="2021-11-19T20:13:00Z">
          <w:pPr>
            <w:widowControl/>
            <w:numPr>
              <w:numId w:val="37"/>
            </w:numPr>
            <w:adjustRightInd w:val="0"/>
            <w:spacing w:line="317" w:lineRule="auto"/>
            <w:ind w:left="1492" w:hanging="360"/>
            <w:jc w:val="both"/>
          </w:pPr>
        </w:pPrChange>
      </w:pPr>
      <w:r w:rsidRPr="000569DC">
        <w:rPr>
          <w:rFonts w:eastAsia="MS Mincho" w:cs="Arial"/>
          <w:sz w:val="20"/>
          <w:szCs w:val="20"/>
        </w:rPr>
        <w:t>conservar em boa guarda toda a documentação relativa ao exercício de suas funções;</w:t>
      </w:r>
    </w:p>
    <w:p w14:paraId="3369BDB1" w14:textId="77777777" w:rsidR="005B4932" w:rsidRPr="000569DC" w:rsidRDefault="005B4932">
      <w:pPr>
        <w:numPr>
          <w:ilvl w:val="12"/>
          <w:numId w:val="0"/>
        </w:numPr>
        <w:spacing w:line="276" w:lineRule="auto"/>
        <w:jc w:val="both"/>
        <w:rPr>
          <w:rFonts w:eastAsia="MS Mincho" w:cs="Arial"/>
          <w:sz w:val="20"/>
          <w:szCs w:val="20"/>
        </w:rPr>
        <w:pPrChange w:id="1220" w:author="Mariana Piovesan Ramos | Vieira Rezende" w:date="2021-11-19T20:13:00Z">
          <w:pPr>
            <w:numPr>
              <w:ilvl w:val="12"/>
            </w:numPr>
            <w:spacing w:line="317" w:lineRule="auto"/>
            <w:jc w:val="both"/>
          </w:pPr>
        </w:pPrChange>
      </w:pPr>
    </w:p>
    <w:p w14:paraId="7A9EEE63"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21" w:author="Mariana Piovesan Ramos | Vieira Rezende" w:date="2021-11-19T20:13:00Z">
          <w:pPr>
            <w:widowControl/>
            <w:numPr>
              <w:numId w:val="37"/>
            </w:numPr>
            <w:adjustRightInd w:val="0"/>
            <w:spacing w:line="317" w:lineRule="auto"/>
            <w:ind w:left="1492" w:hanging="360"/>
            <w:jc w:val="both"/>
          </w:pPr>
        </w:pPrChange>
      </w:pPr>
      <w:r w:rsidRPr="000569DC">
        <w:rPr>
          <w:rFonts w:eastAsia="Arial Unicode MS" w:cs="Tahoma"/>
          <w:sz w:val="20"/>
          <w:szCs w:val="20"/>
        </w:rPr>
        <w:t>verificar, no momento de aceitar a função, a veracidade das informações relativas às garantias e a consistência das demais informações contidas nesta Escritura de Emissão, diligenciando para que sejam sanadas as omissões, falhas ou defeitos de que tenha conhecimento;</w:t>
      </w:r>
    </w:p>
    <w:p w14:paraId="3E2C49EB" w14:textId="77777777" w:rsidR="005B4932" w:rsidRPr="000569DC" w:rsidRDefault="005B4932">
      <w:pPr>
        <w:pStyle w:val="PargrafodaLista"/>
        <w:spacing w:line="276" w:lineRule="auto"/>
        <w:ind w:left="0"/>
        <w:rPr>
          <w:rFonts w:eastAsia="MS Mincho" w:cs="Arial"/>
          <w:sz w:val="20"/>
          <w:szCs w:val="20"/>
          <w:highlight w:val="yellow"/>
        </w:rPr>
        <w:pPrChange w:id="1222" w:author="Mariana Piovesan Ramos | Vieira Rezende" w:date="2021-11-19T20:13:00Z">
          <w:pPr>
            <w:pStyle w:val="PargrafodaLista"/>
            <w:spacing w:line="317" w:lineRule="auto"/>
            <w:ind w:left="0"/>
          </w:pPr>
        </w:pPrChange>
      </w:pPr>
    </w:p>
    <w:p w14:paraId="441CA33F"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23" w:author="Mariana Piovesan Ramos | Vieira Rezende" w:date="2021-11-19T20:13:00Z">
          <w:pPr>
            <w:widowControl/>
            <w:numPr>
              <w:numId w:val="37"/>
            </w:numPr>
            <w:adjustRightInd w:val="0"/>
            <w:spacing w:line="317" w:lineRule="auto"/>
            <w:ind w:left="1492" w:hanging="360"/>
            <w:jc w:val="both"/>
          </w:pPr>
        </w:pPrChange>
      </w:pPr>
      <w:r w:rsidRPr="000569DC">
        <w:rPr>
          <w:rFonts w:eastAsia="MS Mincho" w:cs="Arial"/>
          <w:sz w:val="20"/>
          <w:szCs w:val="20"/>
        </w:rPr>
        <w:t>diligenciar junto à Emissora para que a Escritura de Emissão e seus aditamentos, sejam registrados nos órgãos competentes, adotando, no caso de omissão da Emissora, as medidas eventualmente previstas em lei, e sem prejuízo da ocorrência do descumprimento de obrigação não pecuniária pela Emissora;</w:t>
      </w:r>
    </w:p>
    <w:p w14:paraId="19AF90CA" w14:textId="77777777" w:rsidR="005B4932" w:rsidRPr="000569DC" w:rsidRDefault="005B4932">
      <w:pPr>
        <w:numPr>
          <w:ilvl w:val="12"/>
          <w:numId w:val="0"/>
        </w:numPr>
        <w:spacing w:line="276" w:lineRule="auto"/>
        <w:jc w:val="both"/>
        <w:rPr>
          <w:rFonts w:eastAsia="MS Mincho" w:cs="Arial"/>
          <w:sz w:val="20"/>
          <w:szCs w:val="20"/>
        </w:rPr>
        <w:pPrChange w:id="1224" w:author="Mariana Piovesan Ramos | Vieira Rezende" w:date="2021-11-19T20:13:00Z">
          <w:pPr>
            <w:numPr>
              <w:ilvl w:val="12"/>
            </w:numPr>
            <w:spacing w:line="317" w:lineRule="auto"/>
            <w:jc w:val="both"/>
          </w:pPr>
        </w:pPrChange>
      </w:pPr>
    </w:p>
    <w:p w14:paraId="7F52543E"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25" w:author="Mariana Piovesan Ramos | Vieira Rezende" w:date="2021-11-19T20:13:00Z">
          <w:pPr>
            <w:widowControl/>
            <w:numPr>
              <w:numId w:val="37"/>
            </w:numPr>
            <w:adjustRightInd w:val="0"/>
            <w:spacing w:line="317" w:lineRule="auto"/>
            <w:ind w:left="1492" w:hanging="360"/>
            <w:jc w:val="both"/>
          </w:pPr>
        </w:pPrChange>
      </w:pPr>
      <w:r w:rsidRPr="000569DC">
        <w:rPr>
          <w:rFonts w:eastAsia="Arial Unicode MS" w:cs="Tahoma"/>
          <w:sz w:val="20"/>
          <w:szCs w:val="20"/>
        </w:rPr>
        <w:t>acompanhar a prestação das informações periódicas pela Emissora, alertando os Debenturistas acerca de eventuais inconsistências, omissões ou inverdades constantes de tais informações;</w:t>
      </w:r>
    </w:p>
    <w:p w14:paraId="1476DDF0" w14:textId="77777777" w:rsidR="005B4932" w:rsidRPr="000569DC" w:rsidRDefault="005B4932">
      <w:pPr>
        <w:pStyle w:val="PargrafodaLista"/>
        <w:spacing w:line="276" w:lineRule="auto"/>
        <w:ind w:left="0"/>
        <w:rPr>
          <w:rFonts w:eastAsia="MS Mincho" w:cs="Arial"/>
          <w:sz w:val="20"/>
          <w:szCs w:val="20"/>
        </w:rPr>
        <w:pPrChange w:id="1226" w:author="Mariana Piovesan Ramos | Vieira Rezende" w:date="2021-11-19T20:13:00Z">
          <w:pPr>
            <w:pStyle w:val="PargrafodaLista"/>
            <w:spacing w:line="317" w:lineRule="auto"/>
            <w:ind w:left="0"/>
          </w:pPr>
        </w:pPrChange>
      </w:pPr>
    </w:p>
    <w:p w14:paraId="2F2D0D24"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27" w:author="Mariana Piovesan Ramos | Vieira Rezende" w:date="2021-11-19T20:13:00Z">
          <w:pPr>
            <w:widowControl/>
            <w:numPr>
              <w:numId w:val="37"/>
            </w:numPr>
            <w:adjustRightInd w:val="0"/>
            <w:spacing w:line="317" w:lineRule="auto"/>
            <w:ind w:left="1492" w:hanging="360"/>
            <w:jc w:val="both"/>
          </w:pPr>
        </w:pPrChange>
      </w:pPr>
      <w:r w:rsidRPr="000569DC">
        <w:rPr>
          <w:rFonts w:eastAsia="MS Mincho" w:cs="Arial"/>
          <w:sz w:val="20"/>
          <w:szCs w:val="20"/>
        </w:rPr>
        <w:t>informar os Debenturistas sobre a ocorrência de qualquer dos Eventos de Vencimento Antecipado previstos nas alíneas da Cláusula 5.1 desta Escritura de Emissão;</w:t>
      </w:r>
    </w:p>
    <w:p w14:paraId="6E5DE675" w14:textId="77777777" w:rsidR="005B4932" w:rsidRPr="000569DC" w:rsidRDefault="005B4932">
      <w:pPr>
        <w:numPr>
          <w:ilvl w:val="12"/>
          <w:numId w:val="0"/>
        </w:numPr>
        <w:spacing w:line="276" w:lineRule="auto"/>
        <w:jc w:val="both"/>
        <w:rPr>
          <w:rFonts w:eastAsia="MS Mincho" w:cs="Arial"/>
          <w:sz w:val="20"/>
          <w:szCs w:val="20"/>
        </w:rPr>
        <w:pPrChange w:id="1228" w:author="Mariana Piovesan Ramos | Vieira Rezende" w:date="2021-11-19T20:13:00Z">
          <w:pPr>
            <w:numPr>
              <w:ilvl w:val="12"/>
            </w:numPr>
            <w:spacing w:line="317" w:lineRule="auto"/>
            <w:jc w:val="both"/>
          </w:pPr>
        </w:pPrChange>
      </w:pPr>
    </w:p>
    <w:p w14:paraId="235F022E"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29" w:author="Mariana Piovesan Ramos | Vieira Rezende" w:date="2021-11-19T20:13:00Z">
          <w:pPr>
            <w:widowControl/>
            <w:numPr>
              <w:numId w:val="37"/>
            </w:numPr>
            <w:adjustRightInd w:val="0"/>
            <w:spacing w:line="317" w:lineRule="auto"/>
            <w:ind w:left="1492" w:hanging="360"/>
            <w:jc w:val="both"/>
          </w:pPr>
        </w:pPrChange>
      </w:pPr>
      <w:r w:rsidRPr="000569DC">
        <w:rPr>
          <w:rFonts w:eastAsia="MS Mincho" w:cs="Arial"/>
          <w:sz w:val="20"/>
          <w:szCs w:val="20"/>
        </w:rPr>
        <w:t>opinar sobre a suficiência das informações prestadas nas propostas de modificação nas condições das Debêntures, se for o caso;</w:t>
      </w:r>
    </w:p>
    <w:p w14:paraId="0EE352F0" w14:textId="77777777" w:rsidR="005B4932" w:rsidRPr="000569DC" w:rsidRDefault="005B4932">
      <w:pPr>
        <w:numPr>
          <w:ilvl w:val="12"/>
          <w:numId w:val="0"/>
        </w:numPr>
        <w:spacing w:line="276" w:lineRule="auto"/>
        <w:jc w:val="both"/>
        <w:rPr>
          <w:rFonts w:eastAsia="MS Mincho" w:cs="Arial"/>
          <w:sz w:val="20"/>
          <w:szCs w:val="20"/>
        </w:rPr>
        <w:pPrChange w:id="1230" w:author="Mariana Piovesan Ramos | Vieira Rezende" w:date="2021-11-19T20:13:00Z">
          <w:pPr>
            <w:numPr>
              <w:ilvl w:val="12"/>
            </w:numPr>
            <w:spacing w:line="317" w:lineRule="auto"/>
            <w:jc w:val="both"/>
          </w:pPr>
        </w:pPrChange>
      </w:pPr>
    </w:p>
    <w:p w14:paraId="41F18BD1"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31" w:author="Mariana Piovesan Ramos | Vieira Rezende" w:date="2021-11-19T20:13:00Z">
          <w:pPr>
            <w:widowControl/>
            <w:numPr>
              <w:numId w:val="37"/>
            </w:numPr>
            <w:adjustRightInd w:val="0"/>
            <w:spacing w:line="317" w:lineRule="auto"/>
            <w:ind w:left="1492" w:hanging="360"/>
            <w:jc w:val="both"/>
          </w:pPr>
        </w:pPrChange>
      </w:pPr>
      <w:r w:rsidRPr="000569DC">
        <w:rPr>
          <w:rFonts w:eastAsia="MS Mincho" w:cs="Arial"/>
          <w:sz w:val="20"/>
          <w:szCs w:val="20"/>
        </w:rPr>
        <w:t>verificar a regularidade da constituição das Garantias, observado o disposto na Cláusula 4.15.</w:t>
      </w:r>
      <w:r w:rsidR="0060442D" w:rsidRPr="000569DC">
        <w:rPr>
          <w:rFonts w:eastAsia="MS Mincho" w:cs="Arial"/>
          <w:sz w:val="20"/>
          <w:szCs w:val="20"/>
        </w:rPr>
        <w:t>3</w:t>
      </w:r>
      <w:r w:rsidRPr="000569DC">
        <w:rPr>
          <w:rFonts w:eastAsia="MS Mincho" w:cs="Arial"/>
          <w:sz w:val="20"/>
          <w:szCs w:val="20"/>
        </w:rPr>
        <w:t xml:space="preserve"> acima e na Cláusula 7.7.1(m) abaixo, observando, ainda, a manutenção de sua suficiência e exequibilidade;</w:t>
      </w:r>
    </w:p>
    <w:p w14:paraId="6A8DA777" w14:textId="77777777" w:rsidR="005B4932" w:rsidRPr="000569DC" w:rsidRDefault="005B4932">
      <w:pPr>
        <w:numPr>
          <w:ilvl w:val="12"/>
          <w:numId w:val="0"/>
        </w:numPr>
        <w:spacing w:line="276" w:lineRule="auto"/>
        <w:jc w:val="both"/>
        <w:rPr>
          <w:rFonts w:eastAsia="MS Mincho" w:cs="Arial"/>
          <w:sz w:val="20"/>
          <w:szCs w:val="20"/>
        </w:rPr>
        <w:pPrChange w:id="1232" w:author="Mariana Piovesan Ramos | Vieira Rezende" w:date="2021-11-19T20:13:00Z">
          <w:pPr>
            <w:numPr>
              <w:ilvl w:val="12"/>
            </w:numPr>
            <w:spacing w:line="317" w:lineRule="auto"/>
            <w:jc w:val="both"/>
          </w:pPr>
        </w:pPrChange>
      </w:pPr>
    </w:p>
    <w:p w14:paraId="575E7890"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33" w:author="Mariana Piovesan Ramos | Vieira Rezende" w:date="2021-11-19T20:13:00Z">
          <w:pPr>
            <w:widowControl/>
            <w:numPr>
              <w:numId w:val="37"/>
            </w:numPr>
            <w:adjustRightInd w:val="0"/>
            <w:spacing w:line="317" w:lineRule="auto"/>
            <w:ind w:left="1492" w:hanging="360"/>
            <w:jc w:val="both"/>
          </w:pPr>
        </w:pPrChange>
      </w:pPr>
      <w:r w:rsidRPr="000569DC">
        <w:rPr>
          <w:rFonts w:cs="Tahoma"/>
          <w:sz w:val="20"/>
          <w:szCs w:val="20"/>
        </w:rPr>
        <w:t>examinar proposta de substituição dos bens dados em garantia, manifestando sua opinião a respeito do assunto, de forma justificada;</w:t>
      </w:r>
    </w:p>
    <w:p w14:paraId="5E442193" w14:textId="77777777" w:rsidR="005B4932" w:rsidRPr="000569DC" w:rsidRDefault="005B4932">
      <w:pPr>
        <w:pStyle w:val="PargrafodaLista"/>
        <w:spacing w:line="276" w:lineRule="auto"/>
        <w:ind w:left="0"/>
        <w:rPr>
          <w:rFonts w:eastAsia="MS Mincho" w:cs="Arial"/>
          <w:sz w:val="20"/>
          <w:szCs w:val="20"/>
        </w:rPr>
        <w:pPrChange w:id="1234" w:author="Mariana Piovesan Ramos | Vieira Rezende" w:date="2021-11-19T20:13:00Z">
          <w:pPr>
            <w:pStyle w:val="PargrafodaLista"/>
            <w:spacing w:line="317" w:lineRule="auto"/>
            <w:ind w:left="0"/>
          </w:pPr>
        </w:pPrChange>
      </w:pPr>
    </w:p>
    <w:p w14:paraId="76C8E881"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35" w:author="Mariana Piovesan Ramos | Vieira Rezende" w:date="2021-11-19T20:13:00Z">
          <w:pPr>
            <w:widowControl/>
            <w:numPr>
              <w:numId w:val="37"/>
            </w:numPr>
            <w:adjustRightInd w:val="0"/>
            <w:spacing w:line="317" w:lineRule="auto"/>
            <w:ind w:left="1492" w:hanging="360"/>
            <w:jc w:val="both"/>
          </w:pPr>
        </w:pPrChange>
      </w:pPr>
      <w:r w:rsidRPr="000569DC">
        <w:rPr>
          <w:rFonts w:cs="Tahoma"/>
          <w:sz w:val="20"/>
          <w:szCs w:val="20"/>
        </w:rPr>
        <w:t>intimar a Emissora a reforçar as Garantias, na hipótese de sua deterioração ou depreciação;</w:t>
      </w:r>
    </w:p>
    <w:p w14:paraId="148C907B" w14:textId="77777777" w:rsidR="005B4932" w:rsidRPr="000569DC" w:rsidRDefault="005B4932">
      <w:pPr>
        <w:pStyle w:val="PargrafodaLista"/>
        <w:spacing w:line="276" w:lineRule="auto"/>
        <w:ind w:left="0"/>
        <w:rPr>
          <w:rFonts w:eastAsia="MS Mincho" w:cs="Arial"/>
          <w:sz w:val="20"/>
          <w:szCs w:val="20"/>
          <w:highlight w:val="yellow"/>
        </w:rPr>
        <w:pPrChange w:id="1236" w:author="Mariana Piovesan Ramos | Vieira Rezende" w:date="2021-11-19T20:13:00Z">
          <w:pPr>
            <w:pStyle w:val="PargrafodaLista"/>
            <w:spacing w:line="317" w:lineRule="auto"/>
            <w:ind w:left="0"/>
          </w:pPr>
        </w:pPrChange>
      </w:pPr>
    </w:p>
    <w:p w14:paraId="6F8F7CA6"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37" w:author="Mariana Piovesan Ramos | Vieira Rezende" w:date="2021-11-19T20:13:00Z">
          <w:pPr>
            <w:widowControl/>
            <w:numPr>
              <w:numId w:val="37"/>
            </w:numPr>
            <w:adjustRightInd w:val="0"/>
            <w:spacing w:line="317" w:lineRule="auto"/>
            <w:ind w:left="1492" w:hanging="360"/>
            <w:jc w:val="both"/>
          </w:pPr>
        </w:pPrChange>
      </w:pPr>
      <w:r w:rsidRPr="000569DC">
        <w:rPr>
          <w:rFonts w:eastAsia="MS Mincho" w:cs="Arial"/>
          <w:sz w:val="20"/>
          <w:szCs w:val="20"/>
        </w:rPr>
        <w:t xml:space="preserve">solicitar, quando julgar necessário para o fiel desempenho de suas funções ou se assim solicitado pelos Debenturistas, certidões atualizadas dos distribuidores cíveis, das Varas de Fazenda Pública, Cartórios de Protesto, Varas do Trabalho, Procuradoria da Fazenda Pública, </w:t>
      </w:r>
      <w:r w:rsidRPr="000569DC">
        <w:rPr>
          <w:rFonts w:eastAsia="Arial Unicode MS" w:cs="Tahoma"/>
          <w:sz w:val="20"/>
          <w:szCs w:val="20"/>
        </w:rPr>
        <w:t>da localidade onde se situem os bens dados em garantia</w:t>
      </w:r>
      <w:r w:rsidRPr="000569DC">
        <w:rPr>
          <w:rFonts w:eastAsia="MS Mincho" w:cs="Arial"/>
          <w:sz w:val="20"/>
          <w:szCs w:val="20"/>
        </w:rPr>
        <w:t xml:space="preserve"> ou onde se localiza o domicílio ou a sede do estabelecimento principal da Emissora;</w:t>
      </w:r>
    </w:p>
    <w:p w14:paraId="6EADCE75" w14:textId="77777777" w:rsidR="005B4932" w:rsidRPr="000569DC" w:rsidRDefault="005B4932">
      <w:pPr>
        <w:numPr>
          <w:ilvl w:val="12"/>
          <w:numId w:val="0"/>
        </w:numPr>
        <w:spacing w:line="276" w:lineRule="auto"/>
        <w:jc w:val="both"/>
        <w:rPr>
          <w:rFonts w:eastAsia="MS Mincho" w:cs="Arial"/>
          <w:sz w:val="20"/>
          <w:szCs w:val="20"/>
        </w:rPr>
        <w:pPrChange w:id="1238" w:author="Mariana Piovesan Ramos | Vieira Rezende" w:date="2021-11-19T20:13:00Z">
          <w:pPr>
            <w:numPr>
              <w:ilvl w:val="12"/>
            </w:numPr>
            <w:spacing w:line="317" w:lineRule="auto"/>
            <w:jc w:val="both"/>
          </w:pPr>
        </w:pPrChange>
      </w:pPr>
      <w:bookmarkStart w:id="1239" w:name="_Ref227418785"/>
    </w:p>
    <w:p w14:paraId="1CD65CE9"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40" w:author="Mariana Piovesan Ramos | Vieira Rezende" w:date="2021-11-19T20:13:00Z">
          <w:pPr>
            <w:widowControl/>
            <w:numPr>
              <w:numId w:val="37"/>
            </w:numPr>
            <w:adjustRightInd w:val="0"/>
            <w:spacing w:line="317" w:lineRule="auto"/>
            <w:ind w:left="1492" w:hanging="360"/>
            <w:jc w:val="both"/>
          </w:pPr>
        </w:pPrChange>
      </w:pPr>
      <w:bookmarkStart w:id="1241" w:name="_Ref271276465"/>
      <w:r w:rsidRPr="000569DC">
        <w:rPr>
          <w:rFonts w:eastAsia="MS Mincho" w:cs="Arial"/>
          <w:sz w:val="20"/>
          <w:szCs w:val="20"/>
        </w:rPr>
        <w:t>elaborar o relatório anual, nos termos do artigo 68, parágrafo primeiro, alínea “b” da Lei das Sociedades por Ações</w:t>
      </w:r>
      <w:r w:rsidRPr="000569DC">
        <w:rPr>
          <w:rFonts w:eastAsia="MS Mincho" w:cs="Arial"/>
          <w:w w:val="0"/>
          <w:sz w:val="20"/>
          <w:szCs w:val="20"/>
        </w:rPr>
        <w:t xml:space="preserve"> </w:t>
      </w:r>
      <w:r w:rsidRPr="000569DC">
        <w:rPr>
          <w:rFonts w:eastAsia="MS Mincho" w:cs="Arial"/>
          <w:sz w:val="20"/>
          <w:szCs w:val="20"/>
        </w:rPr>
        <w:t>e nos termos da Resolução CVM 17, a fim de descrever os fatos relevantes ocorridos durante o exercício relativos à execução das obrigações assumidas pela Emissora e aos bens garantidores das Debêntures, o qual deverá conter, ao menos, as informações abaixo:</w:t>
      </w:r>
      <w:bookmarkEnd w:id="1239"/>
      <w:bookmarkEnd w:id="1241"/>
    </w:p>
    <w:p w14:paraId="66B71A9A" w14:textId="77777777" w:rsidR="005B4932" w:rsidRPr="000569DC" w:rsidRDefault="005B4932">
      <w:pPr>
        <w:numPr>
          <w:ilvl w:val="12"/>
          <w:numId w:val="0"/>
        </w:numPr>
        <w:spacing w:line="276" w:lineRule="auto"/>
        <w:ind w:left="567" w:hanging="283"/>
        <w:jc w:val="both"/>
        <w:rPr>
          <w:rFonts w:eastAsia="MS Mincho" w:cs="Arial"/>
          <w:sz w:val="20"/>
          <w:szCs w:val="20"/>
        </w:rPr>
        <w:pPrChange w:id="1242" w:author="Mariana Piovesan Ramos | Vieira Rezende" w:date="2021-11-19T20:13:00Z">
          <w:pPr>
            <w:numPr>
              <w:ilvl w:val="12"/>
            </w:numPr>
            <w:spacing w:line="317" w:lineRule="auto"/>
            <w:ind w:left="567" w:hanging="283"/>
            <w:jc w:val="both"/>
          </w:pPr>
        </w:pPrChange>
      </w:pPr>
    </w:p>
    <w:p w14:paraId="19847C7C" w14:textId="77777777" w:rsidR="005B4932" w:rsidRPr="000569DC" w:rsidRDefault="005B4932">
      <w:pPr>
        <w:widowControl/>
        <w:numPr>
          <w:ilvl w:val="0"/>
          <w:numId w:val="38"/>
        </w:numPr>
        <w:adjustRightInd w:val="0"/>
        <w:spacing w:line="276" w:lineRule="auto"/>
        <w:ind w:left="709" w:hanging="425"/>
        <w:jc w:val="both"/>
        <w:rPr>
          <w:rFonts w:eastAsia="MS Mincho" w:cs="Arial"/>
          <w:sz w:val="20"/>
          <w:szCs w:val="20"/>
        </w:rPr>
        <w:pPrChange w:id="1243" w:author="Mariana Piovesan Ramos | Vieira Rezende" w:date="2021-11-19T20:13:00Z">
          <w:pPr>
            <w:widowControl/>
            <w:numPr>
              <w:numId w:val="38"/>
            </w:numPr>
            <w:adjustRightInd w:val="0"/>
            <w:spacing w:line="317" w:lineRule="auto"/>
            <w:ind w:left="709" w:hanging="425"/>
            <w:jc w:val="both"/>
          </w:pPr>
        </w:pPrChange>
      </w:pPr>
      <w:bookmarkStart w:id="1244" w:name="_Ref255308734"/>
      <w:r w:rsidRPr="000569DC">
        <w:rPr>
          <w:rFonts w:eastAsia="MS Mincho" w:cs="Arial"/>
          <w:sz w:val="20"/>
          <w:szCs w:val="20"/>
        </w:rPr>
        <w:t>cumprimento pela Emissora das suas obrigações de prestação de informações periódicas, indicando as inconsistências ou omissões de que tenha conhecimento;</w:t>
      </w:r>
      <w:bookmarkEnd w:id="1244"/>
    </w:p>
    <w:p w14:paraId="0AA8622A" w14:textId="77777777" w:rsidR="005B4932" w:rsidRPr="000569DC" w:rsidRDefault="005B4932">
      <w:pPr>
        <w:numPr>
          <w:ilvl w:val="12"/>
          <w:numId w:val="0"/>
        </w:numPr>
        <w:spacing w:line="276" w:lineRule="auto"/>
        <w:ind w:left="709" w:hanging="425"/>
        <w:jc w:val="both"/>
        <w:rPr>
          <w:rFonts w:eastAsia="MS Mincho" w:cs="Arial"/>
          <w:sz w:val="20"/>
          <w:szCs w:val="20"/>
        </w:rPr>
        <w:pPrChange w:id="1245" w:author="Mariana Piovesan Ramos | Vieira Rezende" w:date="2021-11-19T20:13:00Z">
          <w:pPr>
            <w:numPr>
              <w:ilvl w:val="12"/>
            </w:numPr>
            <w:spacing w:line="317" w:lineRule="auto"/>
            <w:ind w:left="709" w:hanging="425"/>
            <w:jc w:val="both"/>
          </w:pPr>
        </w:pPrChange>
      </w:pPr>
    </w:p>
    <w:p w14:paraId="78CA92D0" w14:textId="77777777" w:rsidR="005B4932" w:rsidRPr="000569DC" w:rsidRDefault="005B4932">
      <w:pPr>
        <w:widowControl/>
        <w:numPr>
          <w:ilvl w:val="0"/>
          <w:numId w:val="38"/>
        </w:numPr>
        <w:adjustRightInd w:val="0"/>
        <w:spacing w:line="276" w:lineRule="auto"/>
        <w:ind w:left="709" w:hanging="425"/>
        <w:jc w:val="both"/>
        <w:rPr>
          <w:rFonts w:eastAsia="MS Mincho" w:cs="Arial"/>
          <w:sz w:val="20"/>
          <w:szCs w:val="20"/>
        </w:rPr>
        <w:pPrChange w:id="1246" w:author="Mariana Piovesan Ramos | Vieira Rezende" w:date="2021-11-19T20:13:00Z">
          <w:pPr>
            <w:widowControl/>
            <w:numPr>
              <w:numId w:val="38"/>
            </w:numPr>
            <w:adjustRightInd w:val="0"/>
            <w:spacing w:line="317" w:lineRule="auto"/>
            <w:ind w:left="709" w:hanging="425"/>
            <w:jc w:val="both"/>
          </w:pPr>
        </w:pPrChange>
      </w:pPr>
      <w:r w:rsidRPr="000569DC">
        <w:rPr>
          <w:rFonts w:eastAsia="MS Mincho" w:cs="Arial"/>
          <w:sz w:val="20"/>
          <w:szCs w:val="20"/>
        </w:rPr>
        <w:t>alterações estatutárias ocorridas no exercício social com efeitos relevantes para os Debenturistas;</w:t>
      </w:r>
    </w:p>
    <w:p w14:paraId="0E6F2030" w14:textId="77777777" w:rsidR="005B4932" w:rsidRPr="000569DC" w:rsidRDefault="005B4932">
      <w:pPr>
        <w:numPr>
          <w:ilvl w:val="12"/>
          <w:numId w:val="0"/>
        </w:numPr>
        <w:spacing w:line="276" w:lineRule="auto"/>
        <w:ind w:left="709" w:hanging="425"/>
        <w:jc w:val="both"/>
        <w:rPr>
          <w:rFonts w:eastAsia="MS Mincho" w:cs="Arial"/>
          <w:sz w:val="20"/>
          <w:szCs w:val="20"/>
        </w:rPr>
        <w:pPrChange w:id="1247" w:author="Mariana Piovesan Ramos | Vieira Rezende" w:date="2021-11-19T20:13:00Z">
          <w:pPr>
            <w:numPr>
              <w:ilvl w:val="12"/>
            </w:numPr>
            <w:spacing w:line="317" w:lineRule="auto"/>
            <w:ind w:left="709" w:hanging="425"/>
            <w:jc w:val="both"/>
          </w:pPr>
        </w:pPrChange>
      </w:pPr>
    </w:p>
    <w:p w14:paraId="58329732" w14:textId="77777777" w:rsidR="005B4932" w:rsidRPr="000569DC" w:rsidRDefault="005B4932">
      <w:pPr>
        <w:widowControl/>
        <w:numPr>
          <w:ilvl w:val="0"/>
          <w:numId w:val="38"/>
        </w:numPr>
        <w:adjustRightInd w:val="0"/>
        <w:spacing w:line="276" w:lineRule="auto"/>
        <w:ind w:left="709" w:hanging="425"/>
        <w:jc w:val="both"/>
        <w:rPr>
          <w:rFonts w:eastAsia="MS Mincho" w:cs="Arial"/>
          <w:sz w:val="20"/>
          <w:szCs w:val="20"/>
        </w:rPr>
        <w:pPrChange w:id="1248" w:author="Mariana Piovesan Ramos | Vieira Rezende" w:date="2021-11-19T20:13:00Z">
          <w:pPr>
            <w:widowControl/>
            <w:numPr>
              <w:numId w:val="38"/>
            </w:numPr>
            <w:adjustRightInd w:val="0"/>
            <w:spacing w:line="317" w:lineRule="auto"/>
            <w:ind w:left="709" w:hanging="425"/>
            <w:jc w:val="both"/>
          </w:pPr>
        </w:pPrChange>
      </w:pPr>
      <w:r w:rsidRPr="000569DC">
        <w:rPr>
          <w:rFonts w:eastAsia="MS Mincho" w:cs="Arial"/>
          <w:sz w:val="20"/>
          <w:szCs w:val="20"/>
        </w:rPr>
        <w:t>comentários sobre indicadores econômicos, financeiros e de estrutura de capital da Emissora relacionados a cláusulas contratuais destinadas a proteger o interesse dos Debenturistas e que estabelecem condições que não devem ser descumpridas pela Emissora;</w:t>
      </w:r>
    </w:p>
    <w:p w14:paraId="27DF3720" w14:textId="77777777" w:rsidR="005B4932" w:rsidRPr="000569DC" w:rsidRDefault="005B4932">
      <w:pPr>
        <w:numPr>
          <w:ilvl w:val="12"/>
          <w:numId w:val="0"/>
        </w:numPr>
        <w:spacing w:line="276" w:lineRule="auto"/>
        <w:ind w:left="709" w:hanging="425"/>
        <w:jc w:val="both"/>
        <w:rPr>
          <w:rFonts w:eastAsia="MS Mincho" w:cs="Arial"/>
          <w:sz w:val="20"/>
          <w:szCs w:val="20"/>
        </w:rPr>
        <w:pPrChange w:id="1249" w:author="Mariana Piovesan Ramos | Vieira Rezende" w:date="2021-11-19T20:13:00Z">
          <w:pPr>
            <w:numPr>
              <w:ilvl w:val="12"/>
            </w:numPr>
            <w:spacing w:line="317" w:lineRule="auto"/>
            <w:ind w:left="709" w:hanging="425"/>
            <w:jc w:val="both"/>
          </w:pPr>
        </w:pPrChange>
      </w:pPr>
    </w:p>
    <w:p w14:paraId="395297EC" w14:textId="77777777" w:rsidR="005B4932" w:rsidRPr="000569DC" w:rsidRDefault="005B4932">
      <w:pPr>
        <w:widowControl/>
        <w:numPr>
          <w:ilvl w:val="0"/>
          <w:numId w:val="38"/>
        </w:numPr>
        <w:adjustRightInd w:val="0"/>
        <w:spacing w:line="276" w:lineRule="auto"/>
        <w:ind w:left="709" w:hanging="425"/>
        <w:jc w:val="both"/>
        <w:rPr>
          <w:rFonts w:eastAsia="MS Mincho" w:cs="Arial"/>
          <w:sz w:val="20"/>
          <w:szCs w:val="20"/>
        </w:rPr>
        <w:pPrChange w:id="1250" w:author="Mariana Piovesan Ramos | Vieira Rezende" w:date="2021-11-19T20:13:00Z">
          <w:pPr>
            <w:widowControl/>
            <w:numPr>
              <w:numId w:val="38"/>
            </w:numPr>
            <w:adjustRightInd w:val="0"/>
            <w:spacing w:line="317" w:lineRule="auto"/>
            <w:ind w:left="709" w:hanging="425"/>
            <w:jc w:val="both"/>
          </w:pPr>
        </w:pPrChange>
      </w:pPr>
      <w:r w:rsidRPr="000569DC">
        <w:rPr>
          <w:rFonts w:eastAsia="MS Mincho" w:cs="Arial"/>
          <w:sz w:val="20"/>
          <w:szCs w:val="20"/>
        </w:rPr>
        <w:t>quantidade das Debêntures emitidas, quantidade de Debêntures em Circulação e saldo cancelado no período;</w:t>
      </w:r>
    </w:p>
    <w:p w14:paraId="309B15A6" w14:textId="77777777" w:rsidR="005B4932" w:rsidRPr="000569DC" w:rsidRDefault="005B4932">
      <w:pPr>
        <w:pStyle w:val="PargrafodaLista"/>
        <w:spacing w:line="276" w:lineRule="auto"/>
        <w:ind w:left="709" w:hanging="425"/>
        <w:rPr>
          <w:rFonts w:eastAsia="MS Mincho"/>
          <w:sz w:val="20"/>
          <w:szCs w:val="20"/>
        </w:rPr>
        <w:pPrChange w:id="1251" w:author="Mariana Piovesan Ramos | Vieira Rezende" w:date="2021-11-19T20:13:00Z">
          <w:pPr>
            <w:pStyle w:val="PargrafodaLista"/>
            <w:spacing w:line="317" w:lineRule="auto"/>
            <w:ind w:left="709" w:hanging="425"/>
          </w:pPr>
        </w:pPrChange>
      </w:pPr>
    </w:p>
    <w:p w14:paraId="489A3DC6" w14:textId="77777777" w:rsidR="005B4932" w:rsidRPr="000569DC" w:rsidRDefault="005B4932">
      <w:pPr>
        <w:widowControl/>
        <w:numPr>
          <w:ilvl w:val="0"/>
          <w:numId w:val="38"/>
        </w:numPr>
        <w:adjustRightInd w:val="0"/>
        <w:spacing w:line="276" w:lineRule="auto"/>
        <w:ind w:left="709" w:hanging="425"/>
        <w:jc w:val="both"/>
        <w:rPr>
          <w:rFonts w:eastAsia="MS Mincho" w:cs="Arial"/>
          <w:sz w:val="20"/>
          <w:szCs w:val="20"/>
        </w:rPr>
        <w:pPrChange w:id="1252" w:author="Mariana Piovesan Ramos | Vieira Rezende" w:date="2021-11-19T20:13:00Z">
          <w:pPr>
            <w:widowControl/>
            <w:numPr>
              <w:numId w:val="38"/>
            </w:numPr>
            <w:adjustRightInd w:val="0"/>
            <w:spacing w:line="317" w:lineRule="auto"/>
            <w:ind w:left="709" w:hanging="425"/>
            <w:jc w:val="both"/>
          </w:pPr>
        </w:pPrChange>
      </w:pPr>
      <w:r w:rsidRPr="000569DC">
        <w:rPr>
          <w:rFonts w:eastAsia="MS Mincho" w:cs="Arial"/>
          <w:sz w:val="20"/>
          <w:szCs w:val="20"/>
        </w:rPr>
        <w:t>amortização, conversão, repactuação e pagamento de juros das Debêntures realizados no período;</w:t>
      </w:r>
    </w:p>
    <w:p w14:paraId="60409ECF" w14:textId="77777777" w:rsidR="005B4932" w:rsidRPr="000569DC" w:rsidRDefault="005B4932">
      <w:pPr>
        <w:pStyle w:val="PargrafodaLista"/>
        <w:spacing w:line="276" w:lineRule="auto"/>
        <w:ind w:left="709" w:hanging="425"/>
        <w:rPr>
          <w:rFonts w:eastAsia="MS Mincho"/>
          <w:sz w:val="20"/>
          <w:szCs w:val="20"/>
        </w:rPr>
        <w:pPrChange w:id="1253" w:author="Mariana Piovesan Ramos | Vieira Rezende" w:date="2021-11-19T20:13:00Z">
          <w:pPr>
            <w:pStyle w:val="PargrafodaLista"/>
            <w:spacing w:line="317" w:lineRule="auto"/>
            <w:ind w:left="709" w:hanging="425"/>
          </w:pPr>
        </w:pPrChange>
      </w:pPr>
    </w:p>
    <w:p w14:paraId="2A1948C9" w14:textId="77777777" w:rsidR="005B4932" w:rsidRPr="000569DC" w:rsidRDefault="005B4932">
      <w:pPr>
        <w:widowControl/>
        <w:numPr>
          <w:ilvl w:val="0"/>
          <w:numId w:val="38"/>
        </w:numPr>
        <w:adjustRightInd w:val="0"/>
        <w:spacing w:line="276" w:lineRule="auto"/>
        <w:ind w:left="709" w:hanging="425"/>
        <w:jc w:val="both"/>
        <w:rPr>
          <w:rFonts w:eastAsia="MS Mincho" w:cs="Arial"/>
          <w:sz w:val="20"/>
          <w:szCs w:val="20"/>
        </w:rPr>
        <w:pPrChange w:id="1254" w:author="Mariana Piovesan Ramos | Vieira Rezende" w:date="2021-11-19T20:13:00Z">
          <w:pPr>
            <w:widowControl/>
            <w:numPr>
              <w:numId w:val="38"/>
            </w:numPr>
            <w:adjustRightInd w:val="0"/>
            <w:spacing w:line="317" w:lineRule="auto"/>
            <w:ind w:left="709" w:hanging="425"/>
            <w:jc w:val="both"/>
          </w:pPr>
        </w:pPrChange>
      </w:pPr>
      <w:r w:rsidRPr="000569DC">
        <w:rPr>
          <w:rFonts w:eastAsia="MS Mincho" w:cs="Arial"/>
          <w:sz w:val="20"/>
          <w:szCs w:val="20"/>
        </w:rPr>
        <w:t>destinação dos recursos captados por meio das Debêntures, conforme informações prestadas pela Emissora;</w:t>
      </w:r>
    </w:p>
    <w:p w14:paraId="270A1BD7" w14:textId="77777777" w:rsidR="005B4932" w:rsidRPr="000569DC" w:rsidRDefault="005B4932">
      <w:pPr>
        <w:pStyle w:val="PargrafodaLista"/>
        <w:spacing w:line="276" w:lineRule="auto"/>
        <w:ind w:left="709" w:hanging="425"/>
        <w:rPr>
          <w:rFonts w:eastAsia="MS Mincho"/>
          <w:sz w:val="20"/>
          <w:szCs w:val="20"/>
        </w:rPr>
        <w:pPrChange w:id="1255" w:author="Mariana Piovesan Ramos | Vieira Rezende" w:date="2021-11-19T20:13:00Z">
          <w:pPr>
            <w:pStyle w:val="PargrafodaLista"/>
            <w:spacing w:line="317" w:lineRule="auto"/>
            <w:ind w:left="709" w:hanging="425"/>
          </w:pPr>
        </w:pPrChange>
      </w:pPr>
    </w:p>
    <w:p w14:paraId="49DAD242" w14:textId="77777777" w:rsidR="005B4932" w:rsidRPr="000569DC" w:rsidRDefault="005B4932">
      <w:pPr>
        <w:widowControl/>
        <w:numPr>
          <w:ilvl w:val="0"/>
          <w:numId w:val="38"/>
        </w:numPr>
        <w:adjustRightInd w:val="0"/>
        <w:spacing w:line="276" w:lineRule="auto"/>
        <w:ind w:left="709" w:hanging="425"/>
        <w:jc w:val="both"/>
        <w:rPr>
          <w:rFonts w:eastAsia="MS Mincho" w:cs="Arial"/>
          <w:sz w:val="20"/>
          <w:szCs w:val="20"/>
        </w:rPr>
        <w:pPrChange w:id="1256" w:author="Mariana Piovesan Ramos | Vieira Rezende" w:date="2021-11-19T20:13:00Z">
          <w:pPr>
            <w:widowControl/>
            <w:numPr>
              <w:numId w:val="38"/>
            </w:numPr>
            <w:adjustRightInd w:val="0"/>
            <w:spacing w:line="317" w:lineRule="auto"/>
            <w:ind w:left="709" w:hanging="425"/>
            <w:jc w:val="both"/>
          </w:pPr>
        </w:pPrChange>
      </w:pPr>
      <w:r w:rsidRPr="000569DC">
        <w:rPr>
          <w:rFonts w:eastAsia="MS Mincho" w:cs="Arial"/>
          <w:sz w:val="20"/>
          <w:szCs w:val="20"/>
        </w:rPr>
        <w:t>relação dos bens e valores entregues à sua administração;</w:t>
      </w:r>
    </w:p>
    <w:p w14:paraId="6AC10EEE" w14:textId="77777777" w:rsidR="005B4932" w:rsidRPr="000569DC" w:rsidRDefault="005B4932">
      <w:pPr>
        <w:spacing w:line="276" w:lineRule="auto"/>
        <w:ind w:left="709" w:hanging="425"/>
        <w:jc w:val="both"/>
        <w:rPr>
          <w:rFonts w:eastAsia="MS Mincho" w:cs="Arial"/>
          <w:sz w:val="20"/>
          <w:szCs w:val="20"/>
        </w:rPr>
        <w:pPrChange w:id="1257" w:author="Mariana Piovesan Ramos | Vieira Rezende" w:date="2021-11-19T20:13:00Z">
          <w:pPr>
            <w:spacing w:line="317" w:lineRule="auto"/>
            <w:ind w:left="709" w:hanging="425"/>
            <w:jc w:val="both"/>
          </w:pPr>
        </w:pPrChange>
      </w:pPr>
    </w:p>
    <w:p w14:paraId="0B66C251" w14:textId="77777777" w:rsidR="005B4932" w:rsidRPr="000569DC" w:rsidRDefault="005B4932">
      <w:pPr>
        <w:widowControl/>
        <w:numPr>
          <w:ilvl w:val="0"/>
          <w:numId w:val="38"/>
        </w:numPr>
        <w:adjustRightInd w:val="0"/>
        <w:spacing w:line="276" w:lineRule="auto"/>
        <w:ind w:left="709" w:hanging="425"/>
        <w:jc w:val="both"/>
        <w:rPr>
          <w:rFonts w:eastAsia="MS Mincho" w:cs="Arial"/>
          <w:sz w:val="20"/>
          <w:szCs w:val="20"/>
        </w:rPr>
        <w:pPrChange w:id="1258" w:author="Mariana Piovesan Ramos | Vieira Rezende" w:date="2021-11-19T20:13:00Z">
          <w:pPr>
            <w:widowControl/>
            <w:numPr>
              <w:numId w:val="38"/>
            </w:numPr>
            <w:adjustRightInd w:val="0"/>
            <w:spacing w:line="317" w:lineRule="auto"/>
            <w:ind w:left="709" w:hanging="425"/>
            <w:jc w:val="both"/>
          </w:pPr>
        </w:pPrChange>
      </w:pPr>
      <w:r w:rsidRPr="000569DC">
        <w:rPr>
          <w:rFonts w:eastAsia="MS Mincho" w:cs="Arial"/>
          <w:sz w:val="20"/>
          <w:szCs w:val="20"/>
        </w:rPr>
        <w:t xml:space="preserve">cumprimento de outras obrigações assumidas pela Emissora nesta Escritura de Emissão e nos demais documentos relacionados à Oferta Restrita; </w:t>
      </w:r>
    </w:p>
    <w:p w14:paraId="00394897" w14:textId="77777777" w:rsidR="005B4932" w:rsidRPr="000569DC" w:rsidRDefault="005B4932">
      <w:pPr>
        <w:spacing w:line="276" w:lineRule="auto"/>
        <w:ind w:left="709" w:hanging="425"/>
        <w:jc w:val="both"/>
        <w:rPr>
          <w:rFonts w:eastAsia="MS Mincho" w:cs="Arial"/>
          <w:sz w:val="20"/>
          <w:szCs w:val="20"/>
          <w:highlight w:val="yellow"/>
        </w:rPr>
        <w:pPrChange w:id="1259" w:author="Mariana Piovesan Ramos | Vieira Rezende" w:date="2021-11-19T20:13:00Z">
          <w:pPr>
            <w:spacing w:line="317" w:lineRule="auto"/>
            <w:ind w:left="709" w:hanging="425"/>
            <w:jc w:val="both"/>
          </w:pPr>
        </w:pPrChange>
      </w:pPr>
    </w:p>
    <w:p w14:paraId="30A26DF2" w14:textId="77777777" w:rsidR="005B4932" w:rsidRPr="000569DC" w:rsidRDefault="005B4932">
      <w:pPr>
        <w:widowControl/>
        <w:numPr>
          <w:ilvl w:val="0"/>
          <w:numId w:val="38"/>
        </w:numPr>
        <w:adjustRightInd w:val="0"/>
        <w:spacing w:line="276" w:lineRule="auto"/>
        <w:ind w:left="709" w:hanging="425"/>
        <w:jc w:val="both"/>
        <w:rPr>
          <w:rFonts w:eastAsia="MS Mincho" w:cs="Arial"/>
          <w:sz w:val="20"/>
          <w:szCs w:val="20"/>
        </w:rPr>
        <w:pPrChange w:id="1260" w:author="Mariana Piovesan Ramos | Vieira Rezende" w:date="2021-11-19T20:13:00Z">
          <w:pPr>
            <w:widowControl/>
            <w:numPr>
              <w:numId w:val="38"/>
            </w:numPr>
            <w:adjustRightInd w:val="0"/>
            <w:spacing w:line="317" w:lineRule="auto"/>
            <w:ind w:left="709" w:hanging="425"/>
            <w:jc w:val="both"/>
          </w:pPr>
        </w:pPrChange>
      </w:pPr>
      <w:r w:rsidRPr="000569DC">
        <w:rPr>
          <w:rFonts w:eastAsia="MS Mincho" w:cs="Arial"/>
          <w:sz w:val="20"/>
          <w:szCs w:val="20"/>
        </w:rPr>
        <w:t>manutenção da suficiência e exequibilidade das Garantias;</w:t>
      </w:r>
    </w:p>
    <w:p w14:paraId="6260B362" w14:textId="77777777" w:rsidR="005B4932" w:rsidRPr="000569DC" w:rsidRDefault="005B4932">
      <w:pPr>
        <w:pStyle w:val="PargrafodaLista"/>
        <w:spacing w:line="276" w:lineRule="auto"/>
        <w:ind w:left="709" w:hanging="425"/>
        <w:rPr>
          <w:rFonts w:eastAsia="MS Mincho"/>
          <w:sz w:val="20"/>
          <w:szCs w:val="20"/>
        </w:rPr>
        <w:pPrChange w:id="1261" w:author="Mariana Piovesan Ramos | Vieira Rezende" w:date="2021-11-19T20:13:00Z">
          <w:pPr>
            <w:pStyle w:val="PargrafodaLista"/>
            <w:spacing w:line="317" w:lineRule="auto"/>
            <w:ind w:left="709" w:hanging="425"/>
          </w:pPr>
        </w:pPrChange>
      </w:pPr>
    </w:p>
    <w:p w14:paraId="32CE8FFE" w14:textId="77777777" w:rsidR="005B4932" w:rsidRPr="000569DC" w:rsidRDefault="005B4932">
      <w:pPr>
        <w:widowControl/>
        <w:numPr>
          <w:ilvl w:val="0"/>
          <w:numId w:val="38"/>
        </w:numPr>
        <w:adjustRightInd w:val="0"/>
        <w:spacing w:line="276" w:lineRule="auto"/>
        <w:ind w:left="709" w:hanging="425"/>
        <w:jc w:val="both"/>
        <w:rPr>
          <w:rFonts w:eastAsia="MS Mincho" w:cs="Arial"/>
          <w:sz w:val="20"/>
          <w:szCs w:val="20"/>
        </w:rPr>
        <w:pPrChange w:id="1262" w:author="Mariana Piovesan Ramos | Vieira Rezende" w:date="2021-11-19T20:13:00Z">
          <w:pPr>
            <w:widowControl/>
            <w:numPr>
              <w:numId w:val="38"/>
            </w:numPr>
            <w:adjustRightInd w:val="0"/>
            <w:spacing w:line="317" w:lineRule="auto"/>
            <w:ind w:left="709" w:hanging="425"/>
            <w:jc w:val="both"/>
          </w:pPr>
        </w:pPrChange>
      </w:pPr>
      <w:r w:rsidRPr="000569DC">
        <w:rPr>
          <w:rFonts w:eastAsia="MS Mincho" w:cs="Arial"/>
          <w:sz w:val="20"/>
          <w:szCs w:val="20"/>
        </w:rPr>
        <w:t>existência de outras emissões de valores mobiliários, públicas ou privadas, feitas pela própria Emissora, por sociedade coligada, controlada, controladora ou integrante do mesmo grupo da Emissora em que tenha atuado como agente fiduciário no período, bem como os seguintes dados sobre tais emissões (i) denominação da Emissora; (ii) valor da emissão; (iii) quantidade emitida; (iv) espécie e garantias envolvidas; (v) prazo de vencimento e taxa de juros; e (vi) inadimplemento pecuniário no período; e</w:t>
      </w:r>
      <w:r w:rsidR="00F13E1E" w:rsidRPr="000569DC">
        <w:rPr>
          <w:rFonts w:eastAsia="MS Mincho" w:cs="Arial"/>
          <w:sz w:val="20"/>
          <w:szCs w:val="20"/>
        </w:rPr>
        <w:t xml:space="preserve"> </w:t>
      </w:r>
    </w:p>
    <w:p w14:paraId="3976D180" w14:textId="77777777" w:rsidR="005B4932" w:rsidRPr="000569DC" w:rsidRDefault="005B4932">
      <w:pPr>
        <w:numPr>
          <w:ilvl w:val="12"/>
          <w:numId w:val="0"/>
        </w:numPr>
        <w:spacing w:line="276" w:lineRule="auto"/>
        <w:ind w:left="709" w:hanging="425"/>
        <w:jc w:val="both"/>
        <w:rPr>
          <w:rFonts w:eastAsia="MS Mincho" w:cs="Arial"/>
          <w:sz w:val="20"/>
          <w:szCs w:val="20"/>
        </w:rPr>
        <w:pPrChange w:id="1263" w:author="Mariana Piovesan Ramos | Vieira Rezende" w:date="2021-11-19T20:13:00Z">
          <w:pPr>
            <w:numPr>
              <w:ilvl w:val="12"/>
            </w:numPr>
            <w:spacing w:line="317" w:lineRule="auto"/>
            <w:ind w:left="709" w:hanging="425"/>
            <w:jc w:val="both"/>
          </w:pPr>
        </w:pPrChange>
      </w:pPr>
    </w:p>
    <w:p w14:paraId="1E4FE741" w14:textId="77777777" w:rsidR="005B4932" w:rsidRPr="000569DC" w:rsidRDefault="005B4932">
      <w:pPr>
        <w:widowControl/>
        <w:numPr>
          <w:ilvl w:val="0"/>
          <w:numId w:val="38"/>
        </w:numPr>
        <w:adjustRightInd w:val="0"/>
        <w:spacing w:line="276" w:lineRule="auto"/>
        <w:ind w:left="709" w:hanging="425"/>
        <w:jc w:val="both"/>
        <w:rPr>
          <w:rFonts w:eastAsia="MS Mincho" w:cs="Arial"/>
          <w:sz w:val="20"/>
          <w:szCs w:val="20"/>
        </w:rPr>
        <w:pPrChange w:id="1264" w:author="Mariana Piovesan Ramos | Vieira Rezende" w:date="2021-11-19T20:13:00Z">
          <w:pPr>
            <w:widowControl/>
            <w:numPr>
              <w:numId w:val="38"/>
            </w:numPr>
            <w:adjustRightInd w:val="0"/>
            <w:spacing w:line="317" w:lineRule="auto"/>
            <w:ind w:left="709" w:hanging="425"/>
            <w:jc w:val="both"/>
          </w:pPr>
        </w:pPrChange>
      </w:pPr>
      <w:r w:rsidRPr="000569DC">
        <w:rPr>
          <w:rFonts w:eastAsia="MS Mincho" w:cs="Arial"/>
          <w:sz w:val="20"/>
          <w:szCs w:val="20"/>
        </w:rPr>
        <w:t>declaração sobre a não existência de situação de conflito de interesses que impeça o Agente Fiduciário a continuar a exercer a função.</w:t>
      </w:r>
    </w:p>
    <w:p w14:paraId="7A677496" w14:textId="77777777" w:rsidR="005B4932" w:rsidRPr="000569DC" w:rsidRDefault="005B4932">
      <w:pPr>
        <w:numPr>
          <w:ilvl w:val="12"/>
          <w:numId w:val="0"/>
        </w:numPr>
        <w:spacing w:line="276" w:lineRule="auto"/>
        <w:jc w:val="both"/>
        <w:rPr>
          <w:rFonts w:eastAsia="MS Mincho" w:cs="Arial"/>
          <w:sz w:val="20"/>
          <w:szCs w:val="20"/>
        </w:rPr>
        <w:pPrChange w:id="1265" w:author="Mariana Piovesan Ramos | Vieira Rezende" w:date="2021-11-19T20:13:00Z">
          <w:pPr>
            <w:numPr>
              <w:ilvl w:val="12"/>
            </w:numPr>
            <w:spacing w:line="317" w:lineRule="auto"/>
            <w:jc w:val="both"/>
          </w:pPr>
        </w:pPrChange>
      </w:pPr>
    </w:p>
    <w:p w14:paraId="6DF0A5BC"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66" w:author="Mariana Piovesan Ramos | Vieira Rezende" w:date="2021-11-19T20:13:00Z">
          <w:pPr>
            <w:widowControl/>
            <w:numPr>
              <w:numId w:val="37"/>
            </w:numPr>
            <w:adjustRightInd w:val="0"/>
            <w:spacing w:line="317" w:lineRule="auto"/>
            <w:ind w:left="1492" w:hanging="360"/>
            <w:jc w:val="both"/>
          </w:pPr>
        </w:pPrChange>
      </w:pPr>
      <w:bookmarkStart w:id="1267" w:name="_Ref227419090"/>
      <w:bookmarkStart w:id="1268" w:name="_Ref255308755"/>
      <w:r w:rsidRPr="000569DC">
        <w:rPr>
          <w:rFonts w:eastAsia="MS Mincho" w:cs="Arial"/>
          <w:sz w:val="20"/>
          <w:szCs w:val="20"/>
        </w:rPr>
        <w:t>colocar o relatório de que trata o item (xiv) acima à disposição dos Debenturistas no prazo máximo de 4 (quatro) meses</w:t>
      </w:r>
      <w:r w:rsidRPr="000569DC">
        <w:rPr>
          <w:rFonts w:eastAsia="MS Mincho" w:cs="Arial"/>
          <w:b/>
          <w:sz w:val="20"/>
          <w:szCs w:val="20"/>
        </w:rPr>
        <w:t xml:space="preserve"> </w:t>
      </w:r>
      <w:r w:rsidRPr="000569DC">
        <w:rPr>
          <w:rFonts w:eastAsia="MS Mincho" w:cs="Arial"/>
          <w:sz w:val="20"/>
          <w:szCs w:val="20"/>
        </w:rPr>
        <w:t>a contar do encerramento do exercício social da Emissora em sua página na rede mundial de computadores e no mesmo prazo encaminhar o referido relatório à Emissora, para divulgação na forma prevista na regulamentação específica;</w:t>
      </w:r>
      <w:bookmarkEnd w:id="1267"/>
      <w:bookmarkEnd w:id="1268"/>
    </w:p>
    <w:p w14:paraId="44131841" w14:textId="77777777" w:rsidR="005B4932" w:rsidRPr="000569DC" w:rsidRDefault="005B4932">
      <w:pPr>
        <w:numPr>
          <w:ilvl w:val="12"/>
          <w:numId w:val="0"/>
        </w:numPr>
        <w:spacing w:line="276" w:lineRule="auto"/>
        <w:jc w:val="both"/>
        <w:rPr>
          <w:rFonts w:eastAsia="MS Mincho" w:cs="Arial"/>
          <w:sz w:val="20"/>
          <w:szCs w:val="20"/>
        </w:rPr>
        <w:pPrChange w:id="1269" w:author="Mariana Piovesan Ramos | Vieira Rezende" w:date="2021-11-19T20:13:00Z">
          <w:pPr>
            <w:numPr>
              <w:ilvl w:val="12"/>
            </w:numPr>
            <w:spacing w:line="317" w:lineRule="auto"/>
            <w:jc w:val="both"/>
          </w:pPr>
        </w:pPrChange>
      </w:pPr>
    </w:p>
    <w:p w14:paraId="2B96524D"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70" w:author="Mariana Piovesan Ramos | Vieira Rezende" w:date="2021-11-19T20:13:00Z">
          <w:pPr>
            <w:widowControl/>
            <w:numPr>
              <w:numId w:val="37"/>
            </w:numPr>
            <w:adjustRightInd w:val="0"/>
            <w:spacing w:line="317" w:lineRule="auto"/>
            <w:ind w:left="1492" w:hanging="360"/>
            <w:jc w:val="both"/>
          </w:pPr>
        </w:pPrChange>
      </w:pPr>
      <w:r w:rsidRPr="000569DC">
        <w:rPr>
          <w:rFonts w:eastAsia="MS Mincho" w:cs="Arial"/>
          <w:sz w:val="20"/>
          <w:szCs w:val="20"/>
        </w:rPr>
        <w:t>fiscalizar o cumprimento das cláusulas e itens constantes desta Escritura de Emissão, especialmente daqueles que impõem obrigações de fazer e de não fazer à Emissora;</w:t>
      </w:r>
    </w:p>
    <w:p w14:paraId="40E021E6" w14:textId="77777777" w:rsidR="005B4932" w:rsidRPr="000569DC" w:rsidRDefault="005B4932">
      <w:pPr>
        <w:numPr>
          <w:ilvl w:val="12"/>
          <w:numId w:val="0"/>
        </w:numPr>
        <w:spacing w:line="276" w:lineRule="auto"/>
        <w:jc w:val="both"/>
        <w:rPr>
          <w:rFonts w:eastAsia="MS Mincho" w:cs="Arial"/>
          <w:sz w:val="20"/>
          <w:szCs w:val="20"/>
        </w:rPr>
        <w:pPrChange w:id="1271" w:author="Mariana Piovesan Ramos | Vieira Rezende" w:date="2021-11-19T20:13:00Z">
          <w:pPr>
            <w:numPr>
              <w:ilvl w:val="12"/>
            </w:numPr>
            <w:spacing w:line="317" w:lineRule="auto"/>
            <w:jc w:val="both"/>
          </w:pPr>
        </w:pPrChange>
      </w:pPr>
    </w:p>
    <w:p w14:paraId="71814ACB"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72" w:author="Mariana Piovesan Ramos | Vieira Rezende" w:date="2021-11-19T20:13:00Z">
          <w:pPr>
            <w:widowControl/>
            <w:numPr>
              <w:numId w:val="37"/>
            </w:numPr>
            <w:adjustRightInd w:val="0"/>
            <w:spacing w:line="317" w:lineRule="auto"/>
            <w:ind w:left="1492" w:hanging="360"/>
            <w:jc w:val="both"/>
          </w:pPr>
        </w:pPrChange>
      </w:pPr>
      <w:r w:rsidRPr="000569DC">
        <w:rPr>
          <w:rFonts w:eastAsia="MS Mincho" w:cs="Arial"/>
          <w:sz w:val="20"/>
          <w:szCs w:val="20"/>
        </w:rPr>
        <w:t xml:space="preserve">solicitar, quando considerar necessário, auditoria externa na Emissora; </w:t>
      </w:r>
    </w:p>
    <w:p w14:paraId="081F5093" w14:textId="77777777" w:rsidR="005B4932" w:rsidRPr="000569DC" w:rsidRDefault="005B4932">
      <w:pPr>
        <w:numPr>
          <w:ilvl w:val="12"/>
          <w:numId w:val="0"/>
        </w:numPr>
        <w:spacing w:line="276" w:lineRule="auto"/>
        <w:jc w:val="both"/>
        <w:rPr>
          <w:rFonts w:eastAsia="MS Mincho" w:cs="Arial"/>
          <w:sz w:val="20"/>
          <w:szCs w:val="20"/>
        </w:rPr>
        <w:pPrChange w:id="1273" w:author="Mariana Piovesan Ramos | Vieira Rezende" w:date="2021-11-19T20:13:00Z">
          <w:pPr>
            <w:numPr>
              <w:ilvl w:val="12"/>
            </w:numPr>
            <w:spacing w:line="317" w:lineRule="auto"/>
            <w:jc w:val="both"/>
          </w:pPr>
        </w:pPrChange>
      </w:pPr>
    </w:p>
    <w:p w14:paraId="3462D093"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74" w:author="Mariana Piovesan Ramos | Vieira Rezende" w:date="2021-11-19T20:13:00Z">
          <w:pPr>
            <w:widowControl/>
            <w:numPr>
              <w:numId w:val="37"/>
            </w:numPr>
            <w:adjustRightInd w:val="0"/>
            <w:spacing w:line="317" w:lineRule="auto"/>
            <w:ind w:left="1492" w:hanging="360"/>
            <w:jc w:val="both"/>
          </w:pPr>
        </w:pPrChange>
      </w:pPr>
      <w:r w:rsidRPr="000569DC">
        <w:rPr>
          <w:rFonts w:cs="Tahoma"/>
          <w:sz w:val="20"/>
          <w:szCs w:val="20"/>
        </w:rPr>
        <w:t>convocar, quando necessário, Assembleia Geral de Debenturistas, na forma desta Escritura de Emissão;</w:t>
      </w:r>
    </w:p>
    <w:p w14:paraId="4DE86195" w14:textId="77777777" w:rsidR="005B4932" w:rsidRPr="000569DC" w:rsidRDefault="005B4932">
      <w:pPr>
        <w:pStyle w:val="PargrafodaLista"/>
        <w:spacing w:line="276" w:lineRule="auto"/>
        <w:ind w:left="0"/>
        <w:rPr>
          <w:rFonts w:eastAsia="MS Mincho" w:cs="Arial"/>
          <w:sz w:val="20"/>
          <w:szCs w:val="20"/>
        </w:rPr>
        <w:pPrChange w:id="1275" w:author="Mariana Piovesan Ramos | Vieira Rezende" w:date="2021-11-19T20:13:00Z">
          <w:pPr>
            <w:pStyle w:val="PargrafodaLista"/>
            <w:spacing w:line="317" w:lineRule="auto"/>
            <w:ind w:left="0"/>
          </w:pPr>
        </w:pPrChange>
      </w:pPr>
    </w:p>
    <w:p w14:paraId="66F46439"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76" w:author="Mariana Piovesan Ramos | Vieira Rezende" w:date="2021-11-19T20:13:00Z">
          <w:pPr>
            <w:widowControl/>
            <w:numPr>
              <w:numId w:val="37"/>
            </w:numPr>
            <w:adjustRightInd w:val="0"/>
            <w:spacing w:line="317" w:lineRule="auto"/>
            <w:ind w:left="1492" w:hanging="360"/>
            <w:jc w:val="both"/>
          </w:pPr>
        </w:pPrChange>
      </w:pPr>
      <w:r w:rsidRPr="000569DC">
        <w:rPr>
          <w:rFonts w:eastAsia="MS Mincho" w:cs="Arial"/>
          <w:sz w:val="20"/>
          <w:szCs w:val="20"/>
        </w:rPr>
        <w:t>comparecer às Assembleias Gerais de Debenturistas a fim de prestar as informações que lhe forem solicitadas;</w:t>
      </w:r>
    </w:p>
    <w:p w14:paraId="48B5C968" w14:textId="77777777" w:rsidR="005B4932" w:rsidRPr="000569DC" w:rsidRDefault="005B4932">
      <w:pPr>
        <w:numPr>
          <w:ilvl w:val="12"/>
          <w:numId w:val="0"/>
        </w:numPr>
        <w:spacing w:line="276" w:lineRule="auto"/>
        <w:jc w:val="both"/>
        <w:rPr>
          <w:rFonts w:eastAsia="MS Mincho" w:cs="Arial"/>
          <w:sz w:val="20"/>
          <w:szCs w:val="20"/>
        </w:rPr>
        <w:pPrChange w:id="1277" w:author="Mariana Piovesan Ramos | Vieira Rezende" w:date="2021-11-19T20:13:00Z">
          <w:pPr>
            <w:numPr>
              <w:ilvl w:val="12"/>
            </w:numPr>
            <w:spacing w:line="317" w:lineRule="auto"/>
            <w:jc w:val="both"/>
          </w:pPr>
        </w:pPrChange>
      </w:pPr>
    </w:p>
    <w:p w14:paraId="00FC6770"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78" w:author="Mariana Piovesan Ramos | Vieira Rezende" w:date="2021-11-19T20:13:00Z">
          <w:pPr>
            <w:widowControl/>
            <w:numPr>
              <w:numId w:val="37"/>
            </w:numPr>
            <w:adjustRightInd w:val="0"/>
            <w:spacing w:line="317" w:lineRule="auto"/>
            <w:ind w:left="1492" w:hanging="360"/>
            <w:jc w:val="both"/>
          </w:pPr>
        </w:pPrChange>
      </w:pPr>
      <w:r w:rsidRPr="000569DC">
        <w:rPr>
          <w:rFonts w:eastAsia="MS Mincho" w:cs="Arial"/>
          <w:sz w:val="20"/>
          <w:szCs w:val="20"/>
        </w:rPr>
        <w:t xml:space="preserve">manter atualizada a relação dos Debenturistas e seus endereços, mediante, inclusive, gestões junto à Emissora, ao </w:t>
      </w:r>
      <w:r w:rsidR="00002AD0" w:rsidRPr="000569DC">
        <w:rPr>
          <w:rFonts w:eastAsia="MS Mincho" w:cs="Arial"/>
          <w:sz w:val="20"/>
          <w:szCs w:val="20"/>
        </w:rPr>
        <w:t>Agente de Liquidação</w:t>
      </w:r>
      <w:r w:rsidRPr="000569DC">
        <w:rPr>
          <w:rFonts w:eastAsia="MS Mincho" w:cs="Arial"/>
          <w:sz w:val="20"/>
          <w:szCs w:val="20"/>
        </w:rPr>
        <w:t xml:space="preserve"> e Escriturador, à </w:t>
      </w:r>
      <w:r w:rsidRPr="000569DC">
        <w:rPr>
          <w:rFonts w:cs="Arial"/>
          <w:sz w:val="20"/>
          <w:szCs w:val="20"/>
        </w:rPr>
        <w:t>B3</w:t>
      </w:r>
      <w:r w:rsidRPr="000569DC">
        <w:rPr>
          <w:rFonts w:eastAsia="MS Mincho" w:cs="Arial"/>
          <w:sz w:val="20"/>
          <w:szCs w:val="20"/>
        </w:rPr>
        <w:t xml:space="preserve">, sendo que, para fins de atendimento ao disposto neste item, a Emissora e os Debenturistas mediante subscrição e integralização das Debêntures expressamente autorizam, desde já, o </w:t>
      </w:r>
      <w:r w:rsidR="00002AD0" w:rsidRPr="000569DC">
        <w:rPr>
          <w:rFonts w:eastAsia="MS Mincho" w:cs="Arial"/>
          <w:sz w:val="20"/>
          <w:szCs w:val="20"/>
        </w:rPr>
        <w:t xml:space="preserve">Agente de Liquidação </w:t>
      </w:r>
      <w:r w:rsidRPr="000569DC">
        <w:rPr>
          <w:rFonts w:eastAsia="MS Mincho" w:cs="Arial"/>
          <w:sz w:val="20"/>
          <w:szCs w:val="20"/>
        </w:rPr>
        <w:t xml:space="preserve">e Escriturador e a </w:t>
      </w:r>
      <w:r w:rsidRPr="000569DC">
        <w:rPr>
          <w:rFonts w:cs="Arial"/>
          <w:sz w:val="20"/>
          <w:szCs w:val="20"/>
        </w:rPr>
        <w:t xml:space="preserve">B3 </w:t>
      </w:r>
      <w:r w:rsidRPr="000569DC">
        <w:rPr>
          <w:rFonts w:eastAsia="MS Mincho" w:cs="Arial"/>
          <w:sz w:val="20"/>
          <w:szCs w:val="20"/>
        </w:rPr>
        <w:t>a atenderem quaisquer solicitações feitas pelo Agente Fiduciário, inclusive referente à divulgação, a qualquer momento, da posição de Debêntures e dos Debenturistas;</w:t>
      </w:r>
    </w:p>
    <w:p w14:paraId="6E18E031" w14:textId="77777777" w:rsidR="005B4932" w:rsidRPr="000569DC" w:rsidRDefault="005B4932">
      <w:pPr>
        <w:numPr>
          <w:ilvl w:val="12"/>
          <w:numId w:val="0"/>
        </w:numPr>
        <w:spacing w:line="276" w:lineRule="auto"/>
        <w:jc w:val="both"/>
        <w:rPr>
          <w:rFonts w:eastAsia="MS Mincho" w:cs="Arial"/>
          <w:sz w:val="20"/>
          <w:szCs w:val="20"/>
          <w:highlight w:val="yellow"/>
        </w:rPr>
        <w:pPrChange w:id="1279" w:author="Mariana Piovesan Ramos | Vieira Rezende" w:date="2021-11-19T20:13:00Z">
          <w:pPr>
            <w:numPr>
              <w:ilvl w:val="12"/>
            </w:numPr>
            <w:spacing w:line="317" w:lineRule="auto"/>
            <w:jc w:val="both"/>
          </w:pPr>
        </w:pPrChange>
      </w:pPr>
    </w:p>
    <w:p w14:paraId="4B5DB3F5" w14:textId="77777777" w:rsidR="005B4932" w:rsidRPr="000569DC" w:rsidRDefault="005B4932">
      <w:pPr>
        <w:widowControl/>
        <w:numPr>
          <w:ilvl w:val="0"/>
          <w:numId w:val="37"/>
        </w:numPr>
        <w:adjustRightInd w:val="0"/>
        <w:spacing w:line="276" w:lineRule="auto"/>
        <w:ind w:left="0" w:firstLine="0"/>
        <w:jc w:val="both"/>
        <w:rPr>
          <w:rFonts w:eastAsia="MS Mincho" w:cs="Arial"/>
          <w:sz w:val="20"/>
          <w:szCs w:val="20"/>
        </w:rPr>
        <w:pPrChange w:id="1280" w:author="Mariana Piovesan Ramos | Vieira Rezende" w:date="2021-11-19T20:13:00Z">
          <w:pPr>
            <w:widowControl/>
            <w:numPr>
              <w:numId w:val="37"/>
            </w:numPr>
            <w:adjustRightInd w:val="0"/>
            <w:spacing w:line="317" w:lineRule="auto"/>
            <w:ind w:left="1492" w:hanging="360"/>
            <w:jc w:val="both"/>
          </w:pPr>
        </w:pPrChange>
      </w:pPr>
      <w:r w:rsidRPr="000569DC">
        <w:rPr>
          <w:rFonts w:eastAsia="MS Mincho" w:cs="Arial"/>
          <w:sz w:val="20"/>
          <w:szCs w:val="20"/>
        </w:rPr>
        <w:t>comunicar aos Debenturistas qualquer inadimplemento, pela Emissora, de obrigações financeiras assumidas na presente Escritura de Emissão, incluindo as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a contar de sua ciência;</w:t>
      </w:r>
    </w:p>
    <w:p w14:paraId="64CDA2A1" w14:textId="77777777" w:rsidR="005B4932" w:rsidRPr="000569DC" w:rsidRDefault="005B4932">
      <w:pPr>
        <w:pStyle w:val="PargrafodaLista"/>
        <w:spacing w:line="276" w:lineRule="auto"/>
        <w:rPr>
          <w:rFonts w:eastAsia="MS Mincho" w:cs="Arial"/>
          <w:sz w:val="20"/>
          <w:szCs w:val="20"/>
        </w:rPr>
        <w:pPrChange w:id="1281" w:author="Mariana Piovesan Ramos | Vieira Rezende" w:date="2021-11-19T20:13:00Z">
          <w:pPr>
            <w:pStyle w:val="PargrafodaLista"/>
            <w:spacing w:line="317" w:lineRule="auto"/>
          </w:pPr>
        </w:pPrChange>
      </w:pPr>
    </w:p>
    <w:p w14:paraId="3FE4F885" w14:textId="31009986" w:rsidR="005B4932" w:rsidRPr="000569DC" w:rsidDel="008768E1" w:rsidRDefault="005B4932">
      <w:pPr>
        <w:numPr>
          <w:ilvl w:val="12"/>
          <w:numId w:val="0"/>
        </w:numPr>
        <w:spacing w:line="276" w:lineRule="auto"/>
        <w:jc w:val="both"/>
        <w:rPr>
          <w:del w:id="1282" w:author="Elisa Fontes" w:date="2021-11-19T17:14:00Z"/>
          <w:rFonts w:eastAsia="MS Mincho" w:cs="Arial"/>
          <w:sz w:val="20"/>
          <w:szCs w:val="20"/>
        </w:rPr>
        <w:pPrChange w:id="1283" w:author="Mariana Piovesan Ramos | Vieira Rezende" w:date="2021-11-19T20:13:00Z">
          <w:pPr>
            <w:numPr>
              <w:ilvl w:val="12"/>
            </w:numPr>
            <w:spacing w:line="317" w:lineRule="auto"/>
            <w:jc w:val="both"/>
          </w:pPr>
        </w:pPrChange>
      </w:pPr>
      <w:r w:rsidRPr="000569DC">
        <w:rPr>
          <w:rFonts w:eastAsia="MS Mincho" w:cs="Arial"/>
          <w:sz w:val="20"/>
          <w:szCs w:val="20"/>
        </w:rPr>
        <w:t xml:space="preserve">verificar o cumprimento das condições de </w:t>
      </w:r>
      <w:r w:rsidR="003878B0" w:rsidRPr="000569DC">
        <w:rPr>
          <w:rFonts w:eastAsia="MS Mincho" w:cs="Arial"/>
          <w:sz w:val="20"/>
          <w:szCs w:val="20"/>
        </w:rPr>
        <w:t>Conclusão Física do Projeto</w:t>
      </w:r>
      <w:r w:rsidRPr="000569DC">
        <w:rPr>
          <w:rFonts w:eastAsia="MS Mincho" w:cs="Arial"/>
          <w:sz w:val="20"/>
          <w:szCs w:val="20"/>
        </w:rPr>
        <w:t>, conforme Cláusula 4.1</w:t>
      </w:r>
      <w:r w:rsidR="0093401E" w:rsidRPr="000569DC">
        <w:rPr>
          <w:rFonts w:eastAsia="MS Mincho" w:cs="Arial"/>
          <w:sz w:val="20"/>
          <w:szCs w:val="20"/>
        </w:rPr>
        <w:t>8</w:t>
      </w:r>
      <w:r w:rsidRPr="000569DC">
        <w:rPr>
          <w:rFonts w:eastAsia="MS Mincho" w:cs="Arial"/>
          <w:sz w:val="20"/>
          <w:szCs w:val="20"/>
        </w:rPr>
        <w:t>.</w:t>
      </w:r>
      <w:ins w:id="1284" w:author="Mariana Piovesan Ramos | Vieira Rezende" w:date="2021-11-19T19:37:00Z">
        <w:r w:rsidR="008768E1" w:rsidRPr="000569DC">
          <w:rPr>
            <w:rFonts w:eastAsia="MS Mincho" w:cs="Arial"/>
            <w:sz w:val="20"/>
            <w:szCs w:val="20"/>
          </w:rPr>
          <w:t>2</w:t>
        </w:r>
      </w:ins>
      <w:del w:id="1285" w:author="Mariana Piovesan Ramos | Vieira Rezende" w:date="2021-11-19T19:37:00Z">
        <w:r w:rsidRPr="000569DC" w:rsidDel="008768E1">
          <w:rPr>
            <w:rFonts w:eastAsia="MS Mincho" w:cs="Arial"/>
            <w:sz w:val="20"/>
            <w:szCs w:val="20"/>
          </w:rPr>
          <w:delText>1</w:delText>
        </w:r>
      </w:del>
      <w:r w:rsidRPr="000569DC">
        <w:rPr>
          <w:rFonts w:eastAsia="MS Mincho" w:cs="Arial"/>
          <w:sz w:val="20"/>
          <w:szCs w:val="20"/>
        </w:rPr>
        <w:t xml:space="preserve"> desta Escritura de Emissão, </w:t>
      </w:r>
      <w:del w:id="1286" w:author="Nathalia Esteves" w:date="2021-11-19T18:46:00Z">
        <w:r w:rsidRPr="000569DC" w:rsidDel="004702DF">
          <w:rPr>
            <w:rFonts w:eastAsia="MS Mincho" w:cs="Arial"/>
            <w:sz w:val="20"/>
            <w:szCs w:val="20"/>
          </w:rPr>
          <w:delText xml:space="preserve">e constantes da </w:delText>
        </w:r>
        <w:r w:rsidRPr="000569DC" w:rsidDel="004702DF">
          <w:rPr>
            <w:rFonts w:eastAsia="Arial Unicode MS" w:cs="Tahoma"/>
            <w:sz w:val="20"/>
            <w:szCs w:val="20"/>
          </w:rPr>
          <w:delText xml:space="preserve">Declaração de Cumprimento da </w:delText>
        </w:r>
        <w:r w:rsidR="003878B0" w:rsidRPr="000569DC" w:rsidDel="004702DF">
          <w:rPr>
            <w:rFonts w:eastAsia="Arial Unicode MS" w:cs="Tahoma"/>
            <w:sz w:val="20"/>
            <w:szCs w:val="20"/>
          </w:rPr>
          <w:delText>Conclusão Física do Projeto</w:delText>
        </w:r>
        <w:r w:rsidRPr="000569DC" w:rsidDel="004702DF">
          <w:rPr>
            <w:rFonts w:eastAsia="Arial Unicode MS" w:cs="Tahoma"/>
            <w:sz w:val="20"/>
            <w:szCs w:val="20"/>
          </w:rPr>
          <w:delText xml:space="preserve">, </w:delText>
        </w:r>
      </w:del>
      <w:ins w:id="1287" w:author="Nathalia Esteves" w:date="2021-11-19T18:46:00Z">
        <w:r w:rsidR="004702DF" w:rsidRPr="000569DC">
          <w:rPr>
            <w:rFonts w:eastAsia="Arial Unicode MS" w:cs="Tahoma"/>
            <w:sz w:val="20"/>
            <w:szCs w:val="20"/>
          </w:rPr>
          <w:t xml:space="preserve">para fins de exoneração da Fiança Bancária, </w:t>
        </w:r>
      </w:ins>
      <w:del w:id="1288" w:author="Nathalia Esteves" w:date="2021-11-19T18:48:00Z">
        <w:r w:rsidRPr="000569DC" w:rsidDel="004702DF">
          <w:rPr>
            <w:rFonts w:eastAsia="Arial Unicode MS" w:cs="Tahoma"/>
            <w:sz w:val="20"/>
            <w:szCs w:val="20"/>
          </w:rPr>
          <w:delText>cuja minuta consta n</w:delText>
        </w:r>
      </w:del>
      <w:ins w:id="1289" w:author="Nathalia Esteves" w:date="2021-11-19T18:48:00Z">
        <w:r w:rsidR="004702DF" w:rsidRPr="000569DC">
          <w:rPr>
            <w:rFonts w:eastAsia="Arial Unicode MS" w:cs="Tahoma"/>
            <w:sz w:val="20"/>
            <w:szCs w:val="20"/>
          </w:rPr>
          <w:t xml:space="preserve">nos </w:t>
        </w:r>
      </w:ins>
      <w:ins w:id="1290" w:author="Nathalia Esteves" w:date="2021-11-19T18:49:00Z">
        <w:r w:rsidR="004702DF" w:rsidRPr="000569DC">
          <w:rPr>
            <w:rFonts w:eastAsia="Arial Unicode MS" w:cs="Tahoma"/>
            <w:sz w:val="20"/>
            <w:szCs w:val="20"/>
          </w:rPr>
          <w:t>t</w:t>
        </w:r>
      </w:ins>
      <w:ins w:id="1291" w:author="Nathalia Esteves" w:date="2021-11-19T18:48:00Z">
        <w:r w:rsidR="004702DF" w:rsidRPr="000569DC">
          <w:rPr>
            <w:rFonts w:eastAsia="Arial Unicode MS" w:cs="Tahoma"/>
            <w:sz w:val="20"/>
            <w:szCs w:val="20"/>
          </w:rPr>
          <w:t xml:space="preserve">ermos do modelo </w:t>
        </w:r>
      </w:ins>
      <w:ins w:id="1292" w:author="Nathalia Esteves" w:date="2021-11-19T18:49:00Z">
        <w:r w:rsidR="004702DF" w:rsidRPr="000569DC">
          <w:rPr>
            <w:rFonts w:eastAsia="Arial Unicode MS" w:cs="Tahoma"/>
            <w:sz w:val="20"/>
            <w:szCs w:val="20"/>
          </w:rPr>
          <w:t>contante d</w:t>
        </w:r>
      </w:ins>
      <w:r w:rsidRPr="000569DC">
        <w:rPr>
          <w:rFonts w:eastAsia="Arial Unicode MS" w:cs="Tahoma"/>
          <w:sz w:val="20"/>
          <w:szCs w:val="20"/>
        </w:rPr>
        <w:t>o Anexo V da Escritura de Emissão</w:t>
      </w:r>
      <w:r w:rsidRPr="000569DC">
        <w:rPr>
          <w:rFonts w:eastAsia="MS Mincho" w:cs="Arial"/>
          <w:sz w:val="20"/>
          <w:szCs w:val="20"/>
        </w:rPr>
        <w:t>;</w:t>
      </w:r>
    </w:p>
    <w:p w14:paraId="7F0E8709" w14:textId="77777777" w:rsidR="008768E1" w:rsidRPr="000569DC" w:rsidRDefault="008768E1">
      <w:pPr>
        <w:widowControl/>
        <w:numPr>
          <w:ilvl w:val="0"/>
          <w:numId w:val="37"/>
        </w:numPr>
        <w:adjustRightInd w:val="0"/>
        <w:spacing w:line="276" w:lineRule="auto"/>
        <w:ind w:left="0" w:firstLine="0"/>
        <w:jc w:val="both"/>
        <w:rPr>
          <w:ins w:id="1293" w:author="Mariana Piovesan Ramos | Vieira Rezende" w:date="2021-11-19T19:38:00Z"/>
          <w:rFonts w:eastAsia="MS Mincho" w:cs="Arial"/>
          <w:sz w:val="20"/>
          <w:szCs w:val="20"/>
        </w:rPr>
        <w:pPrChange w:id="1294" w:author="Mariana Piovesan Ramos | Vieira Rezende" w:date="2021-11-19T20:13:00Z">
          <w:pPr>
            <w:widowControl/>
            <w:numPr>
              <w:numId w:val="37"/>
            </w:numPr>
            <w:adjustRightInd w:val="0"/>
            <w:spacing w:line="317" w:lineRule="auto"/>
            <w:ind w:left="1492" w:hanging="360"/>
            <w:jc w:val="both"/>
          </w:pPr>
        </w:pPrChange>
      </w:pPr>
    </w:p>
    <w:p w14:paraId="4E1ECDB9" w14:textId="77777777" w:rsidR="005B4932" w:rsidRPr="000569DC" w:rsidRDefault="005B4932">
      <w:pPr>
        <w:numPr>
          <w:ilvl w:val="12"/>
          <w:numId w:val="0"/>
        </w:numPr>
        <w:spacing w:line="276" w:lineRule="auto"/>
        <w:jc w:val="both"/>
        <w:rPr>
          <w:rFonts w:eastAsia="MS Mincho" w:cs="Arial"/>
          <w:sz w:val="20"/>
          <w:szCs w:val="20"/>
        </w:rPr>
        <w:pPrChange w:id="1295" w:author="Mariana Piovesan Ramos | Vieira Rezende" w:date="2021-11-19T20:13:00Z">
          <w:pPr>
            <w:numPr>
              <w:ilvl w:val="12"/>
            </w:numPr>
            <w:spacing w:line="317" w:lineRule="auto"/>
            <w:jc w:val="both"/>
          </w:pPr>
        </w:pPrChange>
      </w:pPr>
    </w:p>
    <w:p w14:paraId="0EC71005" w14:textId="6250520A" w:rsidR="005B4932" w:rsidRPr="000569DC" w:rsidRDefault="00022442">
      <w:pPr>
        <w:widowControl/>
        <w:numPr>
          <w:ilvl w:val="0"/>
          <w:numId w:val="37"/>
        </w:numPr>
        <w:adjustRightInd w:val="0"/>
        <w:spacing w:line="276" w:lineRule="auto"/>
        <w:ind w:left="0" w:firstLine="0"/>
        <w:jc w:val="both"/>
        <w:rPr>
          <w:rFonts w:eastAsia="Arial Unicode MS" w:cs="Arial"/>
          <w:sz w:val="20"/>
          <w:szCs w:val="20"/>
        </w:rPr>
        <w:pPrChange w:id="1296" w:author="Mariana Piovesan Ramos | Vieira Rezende" w:date="2021-11-19T20:13:00Z">
          <w:pPr>
            <w:widowControl/>
            <w:numPr>
              <w:numId w:val="37"/>
            </w:numPr>
            <w:adjustRightInd w:val="0"/>
            <w:spacing w:line="317" w:lineRule="auto"/>
            <w:ind w:left="1492" w:hanging="360"/>
            <w:jc w:val="both"/>
          </w:pPr>
        </w:pPrChange>
      </w:pPr>
      <w:ins w:id="1297" w:author="Nathalia Esteves" w:date="2021-11-19T18:52:00Z">
        <w:r w:rsidRPr="000569DC">
          <w:rPr>
            <w:rFonts w:eastAsia="Arial Unicode MS" w:cs="Tahoma"/>
            <w:sz w:val="20"/>
            <w:szCs w:val="20"/>
          </w:rPr>
          <w:t xml:space="preserve">disponibilizar o termo de </w:t>
        </w:r>
        <w:del w:id="1298" w:author="Mariana Piovesan Ramos | Vieira Rezende" w:date="2021-11-19T19:38:00Z">
          <w:r w:rsidRPr="000569DC" w:rsidDel="008768E1">
            <w:rPr>
              <w:rFonts w:eastAsia="Arial Unicode MS" w:cs="Tahoma"/>
              <w:sz w:val="20"/>
              <w:szCs w:val="20"/>
            </w:rPr>
            <w:delText>liberação</w:delText>
          </w:r>
        </w:del>
      </w:ins>
      <w:ins w:id="1299" w:author="Mariana Piovesan Ramos | Vieira Rezende" w:date="2021-11-19T19:38:00Z">
        <w:r w:rsidR="008768E1" w:rsidRPr="000569DC">
          <w:rPr>
            <w:rFonts w:eastAsia="Arial Unicode MS" w:cs="Tahoma"/>
            <w:sz w:val="20"/>
            <w:szCs w:val="20"/>
          </w:rPr>
          <w:t>exoneração</w:t>
        </w:r>
      </w:ins>
      <w:ins w:id="1300" w:author="Nathalia Esteves" w:date="2021-11-19T18:52:00Z">
        <w:r w:rsidRPr="000569DC">
          <w:rPr>
            <w:rFonts w:eastAsia="Arial Unicode MS" w:cs="Tahoma"/>
            <w:sz w:val="20"/>
            <w:szCs w:val="20"/>
          </w:rPr>
          <w:t xml:space="preserve"> da Fiança Bancária</w:t>
        </w:r>
      </w:ins>
      <w:ins w:id="1301" w:author="Nathalia Esteves" w:date="2021-11-19T18:53:00Z">
        <w:r w:rsidRPr="000569DC">
          <w:rPr>
            <w:rFonts w:eastAsia="Arial Unicode MS" w:cs="Tahoma"/>
            <w:sz w:val="20"/>
            <w:szCs w:val="20"/>
          </w:rPr>
          <w:t>,</w:t>
        </w:r>
      </w:ins>
      <w:ins w:id="1302" w:author="Nathalia Esteves" w:date="2021-11-19T18:52:00Z">
        <w:r w:rsidRPr="000569DC">
          <w:rPr>
            <w:rFonts w:eastAsia="Arial Unicode MS" w:cs="Tahoma"/>
            <w:sz w:val="20"/>
            <w:szCs w:val="20"/>
          </w:rPr>
          <w:t xml:space="preserve"> </w:t>
        </w:r>
      </w:ins>
      <w:ins w:id="1303" w:author="Nathalia Esteves" w:date="2021-11-19T18:53:00Z">
        <w:r w:rsidRPr="000569DC">
          <w:rPr>
            <w:rFonts w:eastAsia="Arial Unicode MS" w:cs="Tahoma"/>
            <w:sz w:val="20"/>
            <w:szCs w:val="20"/>
          </w:rPr>
          <w:t>de que trata o inciso (xxii) acima,</w:t>
        </w:r>
      </w:ins>
      <w:ins w:id="1304" w:author="Nathalia Esteves" w:date="2021-11-19T18:52:00Z">
        <w:r w:rsidRPr="000569DC">
          <w:rPr>
            <w:rFonts w:eastAsia="Arial Unicode MS" w:cs="Tahoma"/>
            <w:sz w:val="20"/>
            <w:szCs w:val="20"/>
          </w:rPr>
          <w:t xml:space="preserve"> </w:t>
        </w:r>
      </w:ins>
      <w:ins w:id="1305" w:author="Nathalia Esteves" w:date="2021-11-19T18:53:00Z">
        <w:r w:rsidRPr="000569DC">
          <w:rPr>
            <w:rFonts w:eastAsia="Arial Unicode MS" w:cs="Tahoma"/>
            <w:sz w:val="20"/>
            <w:szCs w:val="20"/>
          </w:rPr>
          <w:t>em</w:t>
        </w:r>
      </w:ins>
      <w:ins w:id="1306" w:author="Nathalia Esteves" w:date="2021-11-19T18:52:00Z">
        <w:r w:rsidRPr="000569DC">
          <w:rPr>
            <w:rFonts w:eastAsia="Arial Unicode MS" w:cs="Tahoma"/>
            <w:sz w:val="20"/>
            <w:szCs w:val="20"/>
          </w:rPr>
          <w:t xml:space="preserve"> </w:t>
        </w:r>
        <w:r w:rsidRPr="000569DC">
          <w:rPr>
            <w:rFonts w:eastAsia="MS Mincho" w:cs="Arial"/>
            <w:sz w:val="20"/>
            <w:szCs w:val="20"/>
          </w:rPr>
          <w:t>sua página na rede mundial de computadores (</w:t>
        </w:r>
        <w:r w:rsidRPr="00FA6DD5">
          <w:rPr>
            <w:rFonts w:eastAsia="Arial Unicode MS" w:cs="Arial"/>
            <w:sz w:val="20"/>
            <w:szCs w:val="20"/>
          </w:rPr>
          <w:fldChar w:fldCharType="begin"/>
        </w:r>
        <w:r w:rsidRPr="000569DC">
          <w:rPr>
            <w:rFonts w:eastAsia="Arial Unicode MS" w:cs="Arial"/>
            <w:sz w:val="20"/>
            <w:szCs w:val="20"/>
          </w:rPr>
          <w:instrText xml:space="preserve"> HYPERLINK "https://webapp.oliveiratrust.com.br/" </w:instrText>
        </w:r>
        <w:r w:rsidRPr="000569DC">
          <w:rPr>
            <w:rFonts w:eastAsia="Arial Unicode MS" w:cs="Arial"/>
            <w:sz w:val="20"/>
            <w:szCs w:val="20"/>
            <w:rPrChange w:id="1307" w:author="Mariana Piovesan Ramos | Vieira Rezende" w:date="2021-11-19T20:12:00Z">
              <w:rPr>
                <w:rFonts w:eastAsia="Arial Unicode MS" w:cs="Arial"/>
                <w:sz w:val="20"/>
                <w:szCs w:val="20"/>
              </w:rPr>
            </w:rPrChange>
          </w:rPr>
          <w:fldChar w:fldCharType="separate"/>
        </w:r>
        <w:r w:rsidRPr="000569DC">
          <w:rPr>
            <w:rStyle w:val="Hyperlink"/>
            <w:rFonts w:eastAsia="Arial Unicode MS" w:cs="Arial"/>
            <w:sz w:val="20"/>
            <w:szCs w:val="20"/>
          </w:rPr>
          <w:t>https://webapp.oliveiratrust.com.br/</w:t>
        </w:r>
        <w:r w:rsidRPr="000569DC">
          <w:rPr>
            <w:rFonts w:eastAsia="Arial Unicode MS" w:cs="Arial"/>
            <w:sz w:val="20"/>
            <w:szCs w:val="20"/>
            <w:rPrChange w:id="1308" w:author="Mariana Piovesan Ramos | Vieira Rezende" w:date="2021-11-19T20:12:00Z">
              <w:rPr>
                <w:rFonts w:eastAsia="Arial Unicode MS" w:cs="Arial"/>
                <w:sz w:val="20"/>
                <w:szCs w:val="20"/>
              </w:rPr>
            </w:rPrChange>
          </w:rPr>
          <w:fldChar w:fldCharType="end"/>
        </w:r>
        <w:r w:rsidRPr="000569DC">
          <w:rPr>
            <w:rFonts w:eastAsia="MS Mincho" w:cs="Arial"/>
            <w:sz w:val="20"/>
            <w:szCs w:val="20"/>
          </w:rPr>
          <w:t>)</w:t>
        </w:r>
      </w:ins>
      <w:ins w:id="1309" w:author="Nathalia Esteves" w:date="2021-11-19T18:53:00Z">
        <w:r w:rsidRPr="000569DC">
          <w:rPr>
            <w:rFonts w:eastAsia="MS Mincho" w:cs="Arial"/>
            <w:sz w:val="20"/>
            <w:szCs w:val="20"/>
          </w:rPr>
          <w:t xml:space="preserve"> no pra</w:t>
        </w:r>
      </w:ins>
      <w:ins w:id="1310" w:author="Nathalia Esteves" w:date="2021-11-19T18:54:00Z">
        <w:r w:rsidRPr="000569DC">
          <w:rPr>
            <w:rFonts w:eastAsia="MS Mincho" w:cs="Arial"/>
            <w:sz w:val="20"/>
            <w:szCs w:val="20"/>
          </w:rPr>
          <w:t>z</w:t>
        </w:r>
      </w:ins>
      <w:ins w:id="1311" w:author="Nathalia Esteves" w:date="2021-11-19T18:53:00Z">
        <w:r w:rsidRPr="000569DC">
          <w:rPr>
            <w:rFonts w:eastAsia="MS Mincho" w:cs="Arial"/>
            <w:sz w:val="20"/>
            <w:szCs w:val="20"/>
          </w:rPr>
          <w:t xml:space="preserve">o de 2 (dois) </w:t>
        </w:r>
      </w:ins>
      <w:ins w:id="1312" w:author="Nathalia Esteves" w:date="2021-11-19T18:54:00Z">
        <w:r w:rsidRPr="000569DC">
          <w:rPr>
            <w:rFonts w:eastAsia="MS Mincho" w:cs="Arial"/>
            <w:sz w:val="20"/>
            <w:szCs w:val="20"/>
          </w:rPr>
          <w:t>Dias Úteis</w:t>
        </w:r>
      </w:ins>
      <w:ins w:id="1313" w:author="Nathalia Esteves" w:date="2021-11-19T18:52:00Z">
        <w:r w:rsidRPr="000569DC">
          <w:rPr>
            <w:rFonts w:eastAsia="MS Mincho" w:cs="Arial"/>
            <w:sz w:val="20"/>
            <w:szCs w:val="20"/>
          </w:rPr>
          <w:t>, para fins de ciência dos Debenturistas</w:t>
        </w:r>
      </w:ins>
      <w:del w:id="1314" w:author="Nathalia Esteves" w:date="2021-11-19T18:52:00Z">
        <w:r w:rsidR="005B4932" w:rsidRPr="000569DC" w:rsidDel="00022442">
          <w:rPr>
            <w:rFonts w:eastAsia="Arial Unicode MS" w:cs="Tahoma"/>
            <w:sz w:val="20"/>
            <w:szCs w:val="20"/>
          </w:rPr>
          <w:delText xml:space="preserve">encaminhar aos Debenturistas, no prazo de 3 (três) Dias Úteis de seu recebimento, a Declaração de Cumprimento da </w:delText>
        </w:r>
        <w:r w:rsidR="003878B0" w:rsidRPr="000569DC" w:rsidDel="00022442">
          <w:rPr>
            <w:rFonts w:eastAsia="Arial Unicode MS" w:cs="Tahoma"/>
            <w:sz w:val="20"/>
            <w:szCs w:val="20"/>
          </w:rPr>
          <w:delText>Conclusão Física do Projeto</w:delText>
        </w:r>
      </w:del>
      <w:r w:rsidR="005B4932" w:rsidRPr="000569DC">
        <w:rPr>
          <w:rFonts w:eastAsia="Arial Unicode MS" w:cs="Tahoma"/>
          <w:sz w:val="20"/>
          <w:szCs w:val="20"/>
        </w:rPr>
        <w:t>;</w:t>
      </w:r>
    </w:p>
    <w:p w14:paraId="05BE532E" w14:textId="77777777" w:rsidR="005B4932" w:rsidRPr="000569DC" w:rsidRDefault="005B4932">
      <w:pPr>
        <w:pStyle w:val="PargrafodaLista"/>
        <w:spacing w:line="276" w:lineRule="auto"/>
        <w:rPr>
          <w:rFonts w:eastAsia="Arial Unicode MS" w:cs="Arial"/>
          <w:sz w:val="20"/>
          <w:szCs w:val="20"/>
        </w:rPr>
        <w:pPrChange w:id="1315" w:author="Mariana Piovesan Ramos | Vieira Rezende" w:date="2021-11-19T20:13:00Z">
          <w:pPr>
            <w:pStyle w:val="PargrafodaLista"/>
            <w:spacing w:line="317" w:lineRule="auto"/>
          </w:pPr>
        </w:pPrChange>
      </w:pPr>
    </w:p>
    <w:p w14:paraId="7189CA80" w14:textId="748C957A" w:rsidR="005B4932" w:rsidRPr="000569DC" w:rsidRDefault="005B4932">
      <w:pPr>
        <w:widowControl/>
        <w:numPr>
          <w:ilvl w:val="0"/>
          <w:numId w:val="37"/>
        </w:numPr>
        <w:adjustRightInd w:val="0"/>
        <w:spacing w:line="276" w:lineRule="auto"/>
        <w:ind w:left="0" w:firstLine="0"/>
        <w:jc w:val="both"/>
        <w:rPr>
          <w:rFonts w:eastAsia="Arial Unicode MS" w:cs="Arial"/>
          <w:sz w:val="20"/>
          <w:szCs w:val="20"/>
        </w:rPr>
        <w:pPrChange w:id="1316" w:author="Mariana Piovesan Ramos | Vieira Rezende" w:date="2021-11-19T20:13:00Z">
          <w:pPr>
            <w:widowControl/>
            <w:numPr>
              <w:numId w:val="37"/>
            </w:numPr>
            <w:adjustRightInd w:val="0"/>
            <w:spacing w:line="317" w:lineRule="auto"/>
            <w:ind w:left="1492" w:hanging="360"/>
            <w:jc w:val="both"/>
          </w:pPr>
        </w:pPrChange>
      </w:pPr>
      <w:r w:rsidRPr="000569DC">
        <w:rPr>
          <w:rFonts w:eastAsia="MS Mincho" w:cs="Arial"/>
          <w:sz w:val="20"/>
          <w:szCs w:val="20"/>
        </w:rPr>
        <w:t>verificar o cumprimento das condições para liberação da Fiança Bancária, observado o disposto nas Cláusulas 4.1</w:t>
      </w:r>
      <w:del w:id="1317" w:author="Mariana Piovesan Ramos | Vieira Rezende" w:date="2021-11-19T19:38:00Z">
        <w:r w:rsidRPr="000569DC" w:rsidDel="008768E1">
          <w:rPr>
            <w:rFonts w:eastAsia="MS Mincho" w:cs="Arial"/>
            <w:sz w:val="20"/>
            <w:szCs w:val="20"/>
          </w:rPr>
          <w:delText>6</w:delText>
        </w:r>
      </w:del>
      <w:ins w:id="1318" w:author="Mariana Piovesan Ramos | Vieira Rezende" w:date="2021-11-19T19:38:00Z">
        <w:r w:rsidR="008768E1" w:rsidRPr="000569DC">
          <w:rPr>
            <w:rFonts w:eastAsia="MS Mincho" w:cs="Arial"/>
            <w:sz w:val="20"/>
            <w:szCs w:val="20"/>
          </w:rPr>
          <w:t>7</w:t>
        </w:r>
      </w:ins>
      <w:r w:rsidRPr="000569DC">
        <w:rPr>
          <w:rFonts w:eastAsia="MS Mincho" w:cs="Arial"/>
          <w:sz w:val="20"/>
          <w:szCs w:val="20"/>
        </w:rPr>
        <w:t>.3 e 4.1</w:t>
      </w:r>
      <w:del w:id="1319" w:author="Mariana Piovesan Ramos | Vieira Rezende" w:date="2021-11-19T19:39:00Z">
        <w:r w:rsidRPr="000569DC" w:rsidDel="008768E1">
          <w:rPr>
            <w:rFonts w:eastAsia="MS Mincho" w:cs="Arial"/>
            <w:sz w:val="20"/>
            <w:szCs w:val="20"/>
          </w:rPr>
          <w:delText>6</w:delText>
        </w:r>
      </w:del>
      <w:ins w:id="1320" w:author="Mariana Piovesan Ramos | Vieira Rezende" w:date="2021-11-19T19:39:00Z">
        <w:r w:rsidR="008768E1" w:rsidRPr="000569DC">
          <w:rPr>
            <w:rFonts w:eastAsia="MS Mincho" w:cs="Arial"/>
            <w:sz w:val="20"/>
            <w:szCs w:val="20"/>
          </w:rPr>
          <w:t>7</w:t>
        </w:r>
      </w:ins>
      <w:r w:rsidRPr="000569DC">
        <w:rPr>
          <w:rFonts w:eastAsia="MS Mincho" w:cs="Arial"/>
          <w:sz w:val="20"/>
          <w:szCs w:val="20"/>
        </w:rPr>
        <w:t>.4, respectivamente;</w:t>
      </w:r>
    </w:p>
    <w:p w14:paraId="4E2A7295" w14:textId="77777777" w:rsidR="005B4932" w:rsidRPr="000569DC" w:rsidRDefault="005B4932">
      <w:pPr>
        <w:pStyle w:val="PargrafodaLista"/>
        <w:spacing w:line="276" w:lineRule="auto"/>
        <w:ind w:left="0"/>
        <w:rPr>
          <w:rFonts w:eastAsia="MS Mincho" w:cs="Arial"/>
          <w:sz w:val="20"/>
          <w:szCs w:val="20"/>
        </w:rPr>
        <w:pPrChange w:id="1321" w:author="Mariana Piovesan Ramos | Vieira Rezende" w:date="2021-11-19T20:13:00Z">
          <w:pPr>
            <w:pStyle w:val="PargrafodaLista"/>
            <w:spacing w:line="317" w:lineRule="auto"/>
            <w:ind w:left="0"/>
          </w:pPr>
        </w:pPrChange>
      </w:pPr>
    </w:p>
    <w:p w14:paraId="4D7A8F20" w14:textId="77777777" w:rsidR="005B4932" w:rsidRPr="000569DC" w:rsidRDefault="005B4932">
      <w:pPr>
        <w:widowControl/>
        <w:numPr>
          <w:ilvl w:val="0"/>
          <w:numId w:val="37"/>
        </w:numPr>
        <w:adjustRightInd w:val="0"/>
        <w:spacing w:line="276" w:lineRule="auto"/>
        <w:ind w:left="0" w:firstLine="0"/>
        <w:jc w:val="both"/>
        <w:rPr>
          <w:rFonts w:eastAsia="Arial Unicode MS" w:cs="Arial"/>
          <w:sz w:val="20"/>
          <w:szCs w:val="20"/>
        </w:rPr>
        <w:pPrChange w:id="1322" w:author="Mariana Piovesan Ramos | Vieira Rezende" w:date="2021-11-19T20:13:00Z">
          <w:pPr>
            <w:widowControl/>
            <w:numPr>
              <w:numId w:val="37"/>
            </w:numPr>
            <w:adjustRightInd w:val="0"/>
            <w:spacing w:line="317" w:lineRule="auto"/>
            <w:ind w:left="1492" w:hanging="360"/>
            <w:jc w:val="both"/>
          </w:pPr>
        </w:pPrChange>
      </w:pPr>
      <w:r w:rsidRPr="000569DC">
        <w:rPr>
          <w:rFonts w:eastAsia="MS Mincho" w:cs="Arial"/>
          <w:sz w:val="20"/>
          <w:szCs w:val="20"/>
        </w:rPr>
        <w:t xml:space="preserve"> disponibilizar o Valor Nominal Unitário Atualizado</w:t>
      </w:r>
      <w:r w:rsidRPr="000569DC">
        <w:rPr>
          <w:rFonts w:eastAsia="Arial Unicode MS" w:cs="Arial"/>
          <w:sz w:val="20"/>
          <w:szCs w:val="20"/>
        </w:rPr>
        <w:t xml:space="preserve"> </w:t>
      </w:r>
      <w:r w:rsidRPr="000569DC">
        <w:rPr>
          <w:rFonts w:eastAsia="MS Mincho" w:cs="Arial"/>
          <w:sz w:val="20"/>
          <w:szCs w:val="20"/>
        </w:rPr>
        <w:t>e os Juros Remuneratórios</w:t>
      </w:r>
      <w:r w:rsidR="004A5E30" w:rsidRPr="000569DC">
        <w:rPr>
          <w:rFonts w:eastAsia="MS Mincho" w:cs="Arial"/>
          <w:sz w:val="20"/>
          <w:szCs w:val="20"/>
        </w:rPr>
        <w:t xml:space="preserve"> </w:t>
      </w:r>
      <w:r w:rsidRPr="000569DC">
        <w:rPr>
          <w:rFonts w:eastAsia="MS Mincho" w:cs="Arial"/>
          <w:sz w:val="20"/>
          <w:szCs w:val="20"/>
        </w:rPr>
        <w:t>aos Debenturistas e aos demais participantes do mercado, por meio de sua central de atendimento ou de sua página na rede mundial de computadores (</w:t>
      </w:r>
      <w:r w:rsidR="00CB666D" w:rsidRPr="000569DC">
        <w:rPr>
          <w:rFonts w:eastAsia="Arial Unicode MS" w:cs="Arial"/>
          <w:sz w:val="20"/>
          <w:szCs w:val="20"/>
        </w:rPr>
        <w:t>https://webapp.oliveiratrust.com.br/</w:t>
      </w:r>
      <w:r w:rsidRPr="000569DC">
        <w:rPr>
          <w:rFonts w:eastAsia="MS Mincho" w:cs="Arial"/>
          <w:sz w:val="20"/>
          <w:szCs w:val="20"/>
        </w:rPr>
        <w:t>); e</w:t>
      </w:r>
    </w:p>
    <w:p w14:paraId="71D1A606" w14:textId="77777777" w:rsidR="005B4932" w:rsidRPr="000569DC" w:rsidRDefault="005B4932">
      <w:pPr>
        <w:pStyle w:val="PargrafodaLista"/>
        <w:spacing w:line="276" w:lineRule="auto"/>
        <w:ind w:left="0"/>
        <w:rPr>
          <w:rFonts w:eastAsia="MS Mincho"/>
          <w:sz w:val="20"/>
          <w:szCs w:val="20"/>
          <w:highlight w:val="yellow"/>
        </w:rPr>
        <w:pPrChange w:id="1323" w:author="Mariana Piovesan Ramos | Vieira Rezende" w:date="2021-11-19T20:13:00Z">
          <w:pPr>
            <w:pStyle w:val="PargrafodaLista"/>
            <w:spacing w:line="317" w:lineRule="auto"/>
            <w:ind w:left="0"/>
          </w:pPr>
        </w:pPrChange>
      </w:pPr>
    </w:p>
    <w:p w14:paraId="12DB277F" w14:textId="77777777" w:rsidR="005B4932" w:rsidRPr="000569DC" w:rsidRDefault="005B4932">
      <w:pPr>
        <w:widowControl/>
        <w:numPr>
          <w:ilvl w:val="0"/>
          <w:numId w:val="37"/>
        </w:numPr>
        <w:adjustRightInd w:val="0"/>
        <w:spacing w:line="276" w:lineRule="auto"/>
        <w:ind w:left="0" w:firstLine="0"/>
        <w:jc w:val="both"/>
        <w:rPr>
          <w:rFonts w:eastAsia="Arial Unicode MS" w:cs="Arial"/>
          <w:sz w:val="20"/>
          <w:szCs w:val="20"/>
        </w:rPr>
        <w:pPrChange w:id="1324" w:author="Mariana Piovesan Ramos | Vieira Rezende" w:date="2021-11-19T20:13:00Z">
          <w:pPr>
            <w:widowControl/>
            <w:numPr>
              <w:numId w:val="37"/>
            </w:numPr>
            <w:adjustRightInd w:val="0"/>
            <w:spacing w:line="317" w:lineRule="auto"/>
            <w:ind w:left="1492" w:hanging="360"/>
            <w:jc w:val="both"/>
          </w:pPr>
        </w:pPrChange>
      </w:pPr>
      <w:r w:rsidRPr="000569DC">
        <w:rPr>
          <w:rFonts w:eastAsia="MS Mincho" w:cs="Arial"/>
          <w:sz w:val="20"/>
          <w:szCs w:val="20"/>
        </w:rPr>
        <w:t>tomar todas as providências necessárias para exercício dos direitos e obrigações atribuídas no âmbito desta Escritura de Emissão.</w:t>
      </w:r>
    </w:p>
    <w:p w14:paraId="7C86FB97" w14:textId="77777777" w:rsidR="005B4932" w:rsidRPr="000569DC" w:rsidRDefault="005B4932">
      <w:pPr>
        <w:tabs>
          <w:tab w:val="num" w:pos="570"/>
        </w:tabs>
        <w:spacing w:line="276" w:lineRule="auto"/>
        <w:jc w:val="both"/>
        <w:rPr>
          <w:rFonts w:eastAsia="Arial Unicode MS" w:cs="Arial"/>
          <w:sz w:val="20"/>
          <w:szCs w:val="20"/>
          <w:highlight w:val="yellow"/>
        </w:rPr>
        <w:pPrChange w:id="1325" w:author="Mariana Piovesan Ramos | Vieira Rezende" w:date="2021-11-19T20:13:00Z">
          <w:pPr>
            <w:tabs>
              <w:tab w:val="num" w:pos="570"/>
            </w:tabs>
            <w:spacing w:line="317" w:lineRule="auto"/>
            <w:jc w:val="both"/>
          </w:pPr>
        </w:pPrChange>
      </w:pPr>
      <w:bookmarkStart w:id="1326" w:name="_DV_M473"/>
      <w:bookmarkEnd w:id="1326"/>
    </w:p>
    <w:p w14:paraId="616EC27E" w14:textId="77777777" w:rsidR="005B4932" w:rsidRPr="000569DC" w:rsidRDefault="005B4932">
      <w:pPr>
        <w:pStyle w:val="PargrafodaLista"/>
        <w:widowControl/>
        <w:numPr>
          <w:ilvl w:val="1"/>
          <w:numId w:val="44"/>
        </w:numPr>
        <w:tabs>
          <w:tab w:val="left" w:pos="153"/>
        </w:tabs>
        <w:adjustRightInd w:val="0"/>
        <w:spacing w:line="276" w:lineRule="auto"/>
        <w:ind w:left="0" w:firstLine="0"/>
        <w:rPr>
          <w:rFonts w:cs="Arial"/>
          <w:b/>
          <w:smallCaps/>
          <w:sz w:val="20"/>
          <w:szCs w:val="20"/>
        </w:rPr>
        <w:pPrChange w:id="1327" w:author="Mariana Piovesan Ramos | Vieira Rezende" w:date="2021-11-19T20:13:00Z">
          <w:pPr>
            <w:pStyle w:val="PargrafodaLista"/>
            <w:widowControl/>
            <w:numPr>
              <w:ilvl w:val="1"/>
              <w:numId w:val="44"/>
            </w:numPr>
            <w:tabs>
              <w:tab w:val="left" w:pos="153"/>
            </w:tabs>
            <w:adjustRightInd w:val="0"/>
            <w:spacing w:line="317" w:lineRule="auto"/>
            <w:ind w:left="0" w:hanging="720"/>
          </w:pPr>
        </w:pPrChange>
      </w:pPr>
      <w:bookmarkStart w:id="1328" w:name="_DV_M489"/>
      <w:bookmarkStart w:id="1329" w:name="_DV_M491"/>
      <w:bookmarkStart w:id="1330" w:name="_DV_M496"/>
      <w:bookmarkStart w:id="1331" w:name="_DV_M535"/>
      <w:bookmarkStart w:id="1332" w:name="_DV_M541"/>
      <w:bookmarkEnd w:id="1328"/>
      <w:bookmarkEnd w:id="1329"/>
      <w:bookmarkEnd w:id="1330"/>
      <w:bookmarkEnd w:id="1331"/>
      <w:bookmarkEnd w:id="1332"/>
      <w:r w:rsidRPr="000569DC">
        <w:rPr>
          <w:rFonts w:cs="Arial"/>
          <w:b/>
          <w:smallCaps/>
          <w:sz w:val="20"/>
          <w:szCs w:val="20"/>
        </w:rPr>
        <w:t>Atribuições Específicas</w:t>
      </w:r>
    </w:p>
    <w:p w14:paraId="712858AD" w14:textId="77777777" w:rsidR="005B4932" w:rsidRPr="000569DC" w:rsidRDefault="005B4932">
      <w:pPr>
        <w:spacing w:line="276" w:lineRule="auto"/>
        <w:jc w:val="both"/>
        <w:rPr>
          <w:rFonts w:eastAsia="Arial Unicode MS" w:cs="Arial"/>
          <w:sz w:val="20"/>
          <w:szCs w:val="20"/>
        </w:rPr>
        <w:pPrChange w:id="1333" w:author="Mariana Piovesan Ramos | Vieira Rezende" w:date="2021-11-19T20:13:00Z">
          <w:pPr>
            <w:spacing w:line="317" w:lineRule="auto"/>
            <w:jc w:val="both"/>
          </w:pPr>
        </w:pPrChange>
      </w:pPr>
    </w:p>
    <w:p w14:paraId="33DEDD2F" w14:textId="77777777" w:rsidR="005B4932" w:rsidRPr="000569DC" w:rsidRDefault="005B4932">
      <w:pPr>
        <w:pStyle w:val="PargrafodaLista"/>
        <w:widowControl/>
        <w:numPr>
          <w:ilvl w:val="2"/>
          <w:numId w:val="46"/>
        </w:numPr>
        <w:adjustRightInd w:val="0"/>
        <w:spacing w:line="276" w:lineRule="auto"/>
        <w:ind w:left="0" w:firstLine="0"/>
        <w:rPr>
          <w:rFonts w:eastAsia="Arial Unicode MS"/>
          <w:sz w:val="20"/>
          <w:szCs w:val="20"/>
        </w:rPr>
        <w:pPrChange w:id="1334" w:author="Mariana Piovesan Ramos | Vieira Rezende" w:date="2021-11-19T20:13:00Z">
          <w:pPr>
            <w:pStyle w:val="PargrafodaLista"/>
            <w:widowControl/>
            <w:numPr>
              <w:ilvl w:val="2"/>
              <w:numId w:val="46"/>
            </w:numPr>
            <w:adjustRightInd w:val="0"/>
            <w:spacing w:line="317" w:lineRule="auto"/>
            <w:ind w:left="0" w:hanging="720"/>
          </w:pPr>
        </w:pPrChange>
      </w:pPr>
      <w:bookmarkStart w:id="1335" w:name="_DV_M542"/>
      <w:bookmarkStart w:id="1336" w:name="_Ref227420820"/>
      <w:bookmarkEnd w:id="1335"/>
      <w:r w:rsidRPr="000569DC">
        <w:rPr>
          <w:rFonts w:eastAsia="Arial Unicode MS" w:cs="Arial"/>
          <w:sz w:val="20"/>
          <w:szCs w:val="20"/>
        </w:rPr>
        <w:t xml:space="preserve">No caso de inadimplemento de qualquer disposição relativa à Emissão, o Agente Fiduciário deve usar de toda e qualquer medida prevista em lei ou na Escritura de Emissão para proteger direitos ou defender os interesses dos Debenturistas e/ou realizar seus créditos, na forma do art. 12 da </w:t>
      </w:r>
      <w:r w:rsidRPr="000569DC">
        <w:rPr>
          <w:rFonts w:eastAsia="MS Mincho" w:cs="Arial"/>
          <w:sz w:val="20"/>
          <w:szCs w:val="20"/>
        </w:rPr>
        <w:t>Resolução CVM 17</w:t>
      </w:r>
      <w:r w:rsidRPr="000569DC">
        <w:rPr>
          <w:rFonts w:eastAsia="Arial Unicode MS" w:cs="Arial"/>
          <w:sz w:val="20"/>
          <w:szCs w:val="20"/>
        </w:rPr>
        <w:t>.</w:t>
      </w:r>
      <w:bookmarkEnd w:id="1336"/>
    </w:p>
    <w:p w14:paraId="07D82321" w14:textId="77777777" w:rsidR="005B4932" w:rsidRPr="000569DC" w:rsidRDefault="005B4932">
      <w:pPr>
        <w:spacing w:line="276" w:lineRule="auto"/>
        <w:jc w:val="both"/>
        <w:rPr>
          <w:rFonts w:eastAsia="Arial Unicode MS" w:cs="Arial"/>
          <w:sz w:val="20"/>
          <w:szCs w:val="20"/>
        </w:rPr>
        <w:pPrChange w:id="1337" w:author="Mariana Piovesan Ramos | Vieira Rezende" w:date="2021-11-19T20:13:00Z">
          <w:pPr>
            <w:spacing w:line="317" w:lineRule="auto"/>
            <w:jc w:val="both"/>
          </w:pPr>
        </w:pPrChange>
      </w:pPr>
    </w:p>
    <w:p w14:paraId="09C84E4E" w14:textId="77777777" w:rsidR="005B4932" w:rsidRPr="000569DC" w:rsidRDefault="005B4932">
      <w:pPr>
        <w:pStyle w:val="PargrafodaLista"/>
        <w:widowControl/>
        <w:numPr>
          <w:ilvl w:val="2"/>
          <w:numId w:val="46"/>
        </w:numPr>
        <w:adjustRightInd w:val="0"/>
        <w:spacing w:line="276" w:lineRule="auto"/>
        <w:ind w:left="0" w:firstLine="0"/>
        <w:rPr>
          <w:rFonts w:eastAsia="Arial Unicode MS" w:cs="Arial"/>
          <w:sz w:val="20"/>
          <w:szCs w:val="20"/>
        </w:rPr>
        <w:pPrChange w:id="1338" w:author="Mariana Piovesan Ramos | Vieira Rezende" w:date="2021-11-19T20:13:00Z">
          <w:pPr>
            <w:pStyle w:val="PargrafodaLista"/>
            <w:widowControl/>
            <w:numPr>
              <w:ilvl w:val="2"/>
              <w:numId w:val="46"/>
            </w:numPr>
            <w:adjustRightInd w:val="0"/>
            <w:spacing w:line="317" w:lineRule="auto"/>
            <w:ind w:left="0" w:hanging="720"/>
          </w:pPr>
        </w:pPrChange>
      </w:pPr>
      <w:r w:rsidRPr="000569DC">
        <w:rPr>
          <w:rFonts w:eastAsia="Arial Unicode MS" w:cs="Arial"/>
          <w:sz w:val="20"/>
          <w:szCs w:val="20"/>
        </w:rPr>
        <w:t xml:space="preserve">Os atos ou manifestações por parte do Agente Fiduciário, que criarem responsabilidade para os Debenturistas ou exonerarem terceiros de obrigações para com eles, bem como aqueles relacionados ao devido cumprimento das obrigações assumidas nesta Escritura de Emissão, somente serão válidos quando previamente deliberados pelos Debenturistas reunidos em Assembleia Geral de Debenturistas, nos termos da Cláusula VIII abaixo. </w:t>
      </w:r>
    </w:p>
    <w:p w14:paraId="6470CB58" w14:textId="77777777" w:rsidR="005B4932" w:rsidRPr="000569DC" w:rsidRDefault="005B4932">
      <w:pPr>
        <w:spacing w:line="276" w:lineRule="auto"/>
        <w:jc w:val="both"/>
        <w:rPr>
          <w:rFonts w:eastAsia="Arial Unicode MS" w:cs="Arial"/>
          <w:sz w:val="20"/>
          <w:szCs w:val="20"/>
        </w:rPr>
        <w:pPrChange w:id="1339" w:author="Mariana Piovesan Ramos | Vieira Rezende" w:date="2021-11-19T20:13:00Z">
          <w:pPr>
            <w:spacing w:line="317" w:lineRule="auto"/>
            <w:jc w:val="both"/>
          </w:pPr>
        </w:pPrChange>
      </w:pPr>
    </w:p>
    <w:p w14:paraId="5635D3F9" w14:textId="77777777" w:rsidR="005B4932" w:rsidRPr="000569DC" w:rsidRDefault="005B4932">
      <w:pPr>
        <w:pStyle w:val="PargrafodaLista"/>
        <w:widowControl/>
        <w:numPr>
          <w:ilvl w:val="2"/>
          <w:numId w:val="46"/>
        </w:numPr>
        <w:adjustRightInd w:val="0"/>
        <w:spacing w:line="276" w:lineRule="auto"/>
        <w:ind w:left="0" w:firstLine="0"/>
        <w:rPr>
          <w:rFonts w:eastAsia="Arial Unicode MS" w:cs="Arial"/>
          <w:sz w:val="20"/>
          <w:szCs w:val="20"/>
        </w:rPr>
        <w:pPrChange w:id="1340" w:author="Mariana Piovesan Ramos | Vieira Rezende" w:date="2021-11-19T20:13:00Z">
          <w:pPr>
            <w:pStyle w:val="PargrafodaLista"/>
            <w:widowControl/>
            <w:numPr>
              <w:ilvl w:val="2"/>
              <w:numId w:val="46"/>
            </w:numPr>
            <w:adjustRightInd w:val="0"/>
            <w:spacing w:line="317" w:lineRule="auto"/>
            <w:ind w:left="0" w:hanging="720"/>
          </w:pPr>
        </w:pPrChange>
      </w:pPr>
      <w:r w:rsidRPr="000569DC">
        <w:rPr>
          <w:rFonts w:eastAsia="Arial Unicode MS" w:cs="Arial"/>
          <w:sz w:val="20"/>
          <w:szCs w:val="20"/>
        </w:rPr>
        <w:t>Sem prejuízo do dever de diligência, o Agente Fiduciário assumirá que os documentos originais ou cópias autenticadas de documentos encaminhados pela Emissora ou por terceiros a seu pedido não foram objeto de fraude ou adulteração. O Agente Fiduciário não será, sob qualquer hipótese, responsável pela elaboração de documentos societários da Emissora, a qual permanecerá sob obrigação legal e regulamentar da Emissora, nos termos da legislação aplicável.</w:t>
      </w:r>
    </w:p>
    <w:p w14:paraId="6A11CB99" w14:textId="77777777" w:rsidR="005B4932" w:rsidRPr="000569DC" w:rsidRDefault="005B4932">
      <w:pPr>
        <w:pStyle w:val="PargrafodaLista"/>
        <w:spacing w:line="276" w:lineRule="auto"/>
        <w:ind w:left="0"/>
        <w:rPr>
          <w:rFonts w:eastAsia="Arial Unicode MS" w:cs="Arial"/>
          <w:sz w:val="20"/>
          <w:szCs w:val="20"/>
        </w:rPr>
        <w:pPrChange w:id="1341" w:author="Mariana Piovesan Ramos | Vieira Rezende" w:date="2021-11-19T20:13:00Z">
          <w:pPr>
            <w:pStyle w:val="PargrafodaLista"/>
            <w:spacing w:line="317" w:lineRule="auto"/>
            <w:ind w:left="0"/>
          </w:pPr>
        </w:pPrChange>
      </w:pPr>
    </w:p>
    <w:p w14:paraId="47BCAC1C" w14:textId="77777777" w:rsidR="005B4932" w:rsidRPr="000569DC" w:rsidRDefault="005B4932">
      <w:pPr>
        <w:pStyle w:val="PargrafodaLista"/>
        <w:widowControl/>
        <w:numPr>
          <w:ilvl w:val="2"/>
          <w:numId w:val="46"/>
        </w:numPr>
        <w:adjustRightInd w:val="0"/>
        <w:spacing w:line="276" w:lineRule="auto"/>
        <w:ind w:left="0" w:firstLine="0"/>
        <w:rPr>
          <w:rFonts w:eastAsia="Arial Unicode MS" w:cs="Arial"/>
          <w:sz w:val="20"/>
          <w:szCs w:val="20"/>
        </w:rPr>
        <w:pPrChange w:id="1342" w:author="Mariana Piovesan Ramos | Vieira Rezende" w:date="2021-11-19T20:13:00Z">
          <w:pPr>
            <w:pStyle w:val="PargrafodaLista"/>
            <w:widowControl/>
            <w:numPr>
              <w:ilvl w:val="2"/>
              <w:numId w:val="46"/>
            </w:numPr>
            <w:adjustRightInd w:val="0"/>
            <w:spacing w:line="317" w:lineRule="auto"/>
            <w:ind w:left="0" w:hanging="720"/>
          </w:pPr>
        </w:pPrChange>
      </w:pPr>
      <w:r w:rsidRPr="000569DC">
        <w:rPr>
          <w:rFonts w:eastAsia="Arial Unicode MS" w:cs="Arial"/>
          <w:sz w:val="20"/>
          <w:szCs w:val="20"/>
        </w:rPr>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forem deliberadas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w:t>
      </w:r>
      <w:r w:rsidRPr="000569DC">
        <w:rPr>
          <w:rFonts w:eastAsia="MS Mincho" w:cs="Arial"/>
          <w:sz w:val="20"/>
          <w:szCs w:val="20"/>
        </w:rPr>
        <w:t xml:space="preserve">Resolução CVM 17, </w:t>
      </w:r>
      <w:r w:rsidRPr="000569DC">
        <w:rPr>
          <w:rFonts w:eastAsia="Arial Unicode MS" w:cs="Arial"/>
          <w:sz w:val="20"/>
          <w:szCs w:val="20"/>
        </w:rPr>
        <w:t>e alterações posteriores, e dos artigos aplicáveis da Lei das Sociedades por Ações, estando o Agente Fiduciário isento, sob qualquer forma ou pretexto, de qualquer responsabilidade adicional que não tenha decorrido da legislação aplicável.</w:t>
      </w:r>
    </w:p>
    <w:p w14:paraId="2C238DDB" w14:textId="77777777" w:rsidR="005B4932" w:rsidRPr="000569DC" w:rsidRDefault="005B4932">
      <w:pPr>
        <w:pStyle w:val="sub"/>
        <w:keepLines/>
        <w:widowControl/>
        <w:tabs>
          <w:tab w:val="clear" w:pos="0"/>
          <w:tab w:val="clear" w:pos="1440"/>
          <w:tab w:val="clear" w:pos="2880"/>
          <w:tab w:val="clear" w:pos="4320"/>
        </w:tabs>
        <w:spacing w:before="0" w:after="0" w:line="276" w:lineRule="auto"/>
        <w:rPr>
          <w:rFonts w:ascii="Verdana" w:eastAsia="Arial Unicode MS" w:hAnsi="Verdana" w:cs="Arial"/>
          <w:b/>
          <w:sz w:val="20"/>
          <w:szCs w:val="20"/>
          <w:highlight w:val="yellow"/>
        </w:rPr>
        <w:pPrChange w:id="1343" w:author="Mariana Piovesan Ramos | Vieira Rezende" w:date="2021-11-19T20:13:00Z">
          <w:pPr>
            <w:pStyle w:val="sub"/>
            <w:keepLines/>
            <w:widowControl/>
            <w:tabs>
              <w:tab w:val="clear" w:pos="0"/>
              <w:tab w:val="clear" w:pos="1440"/>
              <w:tab w:val="clear" w:pos="2880"/>
              <w:tab w:val="clear" w:pos="4320"/>
            </w:tabs>
            <w:spacing w:before="0" w:after="0" w:line="317" w:lineRule="auto"/>
          </w:pPr>
        </w:pPrChange>
      </w:pPr>
      <w:bookmarkStart w:id="1344" w:name="_DV_M543"/>
      <w:bookmarkStart w:id="1345" w:name="_DV_M549"/>
      <w:bookmarkEnd w:id="1344"/>
      <w:bookmarkEnd w:id="1345"/>
    </w:p>
    <w:p w14:paraId="6B05E2AC" w14:textId="77777777" w:rsidR="005B4932" w:rsidRPr="000569DC" w:rsidRDefault="005B4932">
      <w:pPr>
        <w:pStyle w:val="PargrafodaLista"/>
        <w:keepNext/>
        <w:widowControl/>
        <w:numPr>
          <w:ilvl w:val="1"/>
          <w:numId w:val="44"/>
        </w:numPr>
        <w:tabs>
          <w:tab w:val="left" w:pos="153"/>
        </w:tabs>
        <w:adjustRightInd w:val="0"/>
        <w:spacing w:line="276" w:lineRule="auto"/>
        <w:ind w:left="0" w:firstLine="0"/>
        <w:rPr>
          <w:rFonts w:cs="Arial"/>
          <w:b/>
          <w:smallCaps/>
          <w:sz w:val="20"/>
          <w:szCs w:val="20"/>
          <w:u w:val="single"/>
        </w:rPr>
        <w:pPrChange w:id="1346" w:author="Mariana Piovesan Ramos | Vieira Rezende" w:date="2021-11-19T20:13:00Z">
          <w:pPr>
            <w:pStyle w:val="PargrafodaLista"/>
            <w:keepNext/>
            <w:widowControl/>
            <w:numPr>
              <w:ilvl w:val="1"/>
              <w:numId w:val="44"/>
            </w:numPr>
            <w:tabs>
              <w:tab w:val="left" w:pos="153"/>
            </w:tabs>
            <w:adjustRightInd w:val="0"/>
            <w:spacing w:line="317" w:lineRule="auto"/>
            <w:ind w:left="0" w:hanging="720"/>
          </w:pPr>
        </w:pPrChange>
      </w:pPr>
      <w:r w:rsidRPr="000569DC">
        <w:rPr>
          <w:rFonts w:cs="Arial"/>
          <w:b/>
          <w:smallCaps/>
          <w:sz w:val="20"/>
          <w:szCs w:val="20"/>
        </w:rPr>
        <w:t>Remuneração do Agente Fiduciário</w:t>
      </w:r>
    </w:p>
    <w:p w14:paraId="5BD5D1B3" w14:textId="77777777" w:rsidR="005B4932" w:rsidRPr="000569DC" w:rsidRDefault="005B4932">
      <w:pPr>
        <w:keepNext/>
        <w:widowControl/>
        <w:spacing w:line="276" w:lineRule="auto"/>
        <w:jc w:val="both"/>
        <w:rPr>
          <w:rFonts w:eastAsia="Arial Unicode MS" w:cs="Arial"/>
          <w:sz w:val="20"/>
          <w:szCs w:val="20"/>
        </w:rPr>
        <w:pPrChange w:id="1347" w:author="Mariana Piovesan Ramos | Vieira Rezende" w:date="2021-11-19T20:13:00Z">
          <w:pPr>
            <w:keepNext/>
            <w:widowControl/>
            <w:spacing w:line="317" w:lineRule="auto"/>
            <w:jc w:val="both"/>
          </w:pPr>
        </w:pPrChange>
      </w:pPr>
    </w:p>
    <w:p w14:paraId="34DAAB8D" w14:textId="77777777" w:rsidR="005B4932" w:rsidRPr="000569DC" w:rsidRDefault="005B4932">
      <w:pPr>
        <w:pStyle w:val="PargrafodaLista"/>
        <w:keepNext/>
        <w:widowControl/>
        <w:numPr>
          <w:ilvl w:val="2"/>
          <w:numId w:val="47"/>
        </w:numPr>
        <w:adjustRightInd w:val="0"/>
        <w:spacing w:line="276" w:lineRule="auto"/>
        <w:ind w:left="0" w:firstLine="0"/>
        <w:rPr>
          <w:rFonts w:eastAsia="Arial Unicode MS" w:cs="Arial"/>
          <w:sz w:val="20"/>
          <w:szCs w:val="20"/>
        </w:rPr>
        <w:pPrChange w:id="1348" w:author="Mariana Piovesan Ramos | Vieira Rezende" w:date="2021-11-19T20:13:00Z">
          <w:pPr>
            <w:pStyle w:val="PargrafodaLista"/>
            <w:keepNext/>
            <w:widowControl/>
            <w:numPr>
              <w:ilvl w:val="2"/>
              <w:numId w:val="47"/>
            </w:numPr>
            <w:adjustRightInd w:val="0"/>
            <w:spacing w:line="317" w:lineRule="auto"/>
            <w:ind w:left="0" w:hanging="720"/>
          </w:pPr>
        </w:pPrChange>
      </w:pPr>
      <w:bookmarkStart w:id="1349" w:name="_Ref271282536"/>
      <w:r w:rsidRPr="000569DC">
        <w:rPr>
          <w:rFonts w:eastAsia="Arial Unicode MS" w:cs="Arial"/>
          <w:sz w:val="20"/>
          <w:szCs w:val="20"/>
        </w:rPr>
        <w:t>Serão devidos, ao Agente Fiduciário, honorários pelo desempenho dos deveres e atribuições que lhe competem, nos termos da legislação em vigor e desta Escritura de Emissão, correspondentes a parcelas semestrais no valor de R$ </w:t>
      </w:r>
      <w:r w:rsidR="00CB666D" w:rsidRPr="000569DC">
        <w:rPr>
          <w:rFonts w:eastAsia="Arial Unicode MS" w:cs="Arial"/>
          <w:sz w:val="20"/>
          <w:szCs w:val="20"/>
        </w:rPr>
        <w:t xml:space="preserve">8.000,00 (oito mil reais) </w:t>
      </w:r>
      <w:r w:rsidRPr="000569DC">
        <w:rPr>
          <w:rFonts w:eastAsia="Arial Unicode MS" w:cs="Arial"/>
          <w:sz w:val="20"/>
          <w:szCs w:val="20"/>
        </w:rPr>
        <w:t xml:space="preserve">cada uma, sendo a primeira parcela </w:t>
      </w:r>
      <w:r w:rsidR="00CB666D" w:rsidRPr="000569DC">
        <w:rPr>
          <w:rFonts w:eastAsia="Arial Unicode MS" w:cs="Arial"/>
          <w:sz w:val="20"/>
          <w:szCs w:val="20"/>
        </w:rPr>
        <w:t xml:space="preserve">devida </w:t>
      </w:r>
      <w:r w:rsidRPr="000569DC">
        <w:rPr>
          <w:rFonts w:eastAsia="Arial Unicode MS" w:cs="Arial"/>
          <w:sz w:val="20"/>
          <w:szCs w:val="20"/>
        </w:rPr>
        <w:t>no 5º (quinto) Dia Útil após a data da assinatura da Escritura de Emissão, e as demais parcelas no dia 15 do mês dos semestres subsequentes, até o vencimento das Debêntures ou enquanto o Agente Fiduciário representar os interesses dos Debenturistas.</w:t>
      </w:r>
      <w:bookmarkEnd w:id="1349"/>
      <w:r w:rsidR="00CB666D" w:rsidRPr="000569DC">
        <w:rPr>
          <w:rFonts w:eastAsia="Arial Unicode MS" w:cs="Arial"/>
          <w:sz w:val="20"/>
          <w:szCs w:val="20"/>
        </w:rPr>
        <w:t xml:space="preserve"> Tais pagamentos serão devidos até a liquidação integral das Debêntures, caso estas não sejam quitadas no seu vencimento. Em nenhuma hipótese será cabível pagamento </w:t>
      </w:r>
      <w:r w:rsidR="00CB666D" w:rsidRPr="000569DC">
        <w:rPr>
          <w:rFonts w:eastAsia="Arial Unicode MS" w:cs="Arial"/>
          <w:i/>
          <w:iCs/>
          <w:sz w:val="20"/>
          <w:szCs w:val="20"/>
        </w:rPr>
        <w:t>pro rata</w:t>
      </w:r>
      <w:r w:rsidR="00CB666D" w:rsidRPr="000569DC">
        <w:rPr>
          <w:rFonts w:eastAsia="Arial Unicode MS" w:cs="Arial"/>
          <w:sz w:val="20"/>
          <w:szCs w:val="20"/>
        </w:rPr>
        <w:t xml:space="preserve"> de tais parcelas.</w:t>
      </w:r>
      <w:r w:rsidRPr="000569DC">
        <w:rPr>
          <w:rFonts w:eastAsia="Arial Unicode MS" w:cs="Arial"/>
          <w:sz w:val="20"/>
          <w:szCs w:val="20"/>
        </w:rPr>
        <w:t xml:space="preserve"> </w:t>
      </w:r>
    </w:p>
    <w:p w14:paraId="43F40CCD" w14:textId="77777777" w:rsidR="005B4932" w:rsidRPr="000569DC" w:rsidRDefault="005B4932">
      <w:pPr>
        <w:pStyle w:val="PargrafodaLista"/>
        <w:spacing w:line="276" w:lineRule="auto"/>
        <w:ind w:left="0"/>
        <w:rPr>
          <w:rFonts w:eastAsia="Arial Unicode MS" w:cs="Arial"/>
          <w:sz w:val="20"/>
          <w:szCs w:val="20"/>
        </w:rPr>
        <w:pPrChange w:id="1350" w:author="Mariana Piovesan Ramos | Vieira Rezende" w:date="2021-11-19T20:13:00Z">
          <w:pPr>
            <w:pStyle w:val="PargrafodaLista"/>
            <w:spacing w:line="317" w:lineRule="auto"/>
            <w:ind w:left="0"/>
          </w:pPr>
        </w:pPrChange>
      </w:pPr>
    </w:p>
    <w:p w14:paraId="049BE061" w14:textId="1C07CAE4" w:rsidR="005B4932" w:rsidRPr="000569DC" w:rsidRDefault="005B4932">
      <w:pPr>
        <w:pStyle w:val="PargrafodaLista"/>
        <w:widowControl/>
        <w:numPr>
          <w:ilvl w:val="2"/>
          <w:numId w:val="47"/>
        </w:numPr>
        <w:adjustRightInd w:val="0"/>
        <w:spacing w:line="276" w:lineRule="auto"/>
        <w:ind w:left="0" w:firstLine="0"/>
        <w:rPr>
          <w:rFonts w:eastAsia="Arial Unicode MS" w:cs="Arial"/>
          <w:sz w:val="20"/>
          <w:szCs w:val="20"/>
        </w:rPr>
        <w:pPrChange w:id="1351" w:author="Mariana Piovesan Ramos | Vieira Rezende" w:date="2021-11-19T20:13:00Z">
          <w:pPr>
            <w:pStyle w:val="PargrafodaLista"/>
            <w:widowControl/>
            <w:numPr>
              <w:ilvl w:val="2"/>
              <w:numId w:val="47"/>
            </w:numPr>
            <w:adjustRightInd w:val="0"/>
            <w:spacing w:line="317" w:lineRule="auto"/>
            <w:ind w:left="0" w:hanging="720"/>
          </w:pPr>
        </w:pPrChange>
      </w:pPr>
      <w:r w:rsidRPr="000569DC">
        <w:rPr>
          <w:rFonts w:eastAsia="Arial Unicode MS" w:cs="Arial"/>
          <w:sz w:val="20"/>
          <w:szCs w:val="20"/>
        </w:rPr>
        <w:t xml:space="preserve">A remuneração devida ao Agente Fiduciário nos termos da Cláusula 7.5.1 acima será atualizada anualmente com base na variação acumulada do </w:t>
      </w:r>
      <w:r w:rsidR="00E73DAE" w:rsidRPr="000569DC">
        <w:rPr>
          <w:rFonts w:eastAsia="Arial Unicode MS" w:cs="Arial"/>
          <w:sz w:val="20"/>
          <w:szCs w:val="20"/>
        </w:rPr>
        <w:t>IPCA</w:t>
      </w:r>
      <w:r w:rsidRPr="000569DC">
        <w:rPr>
          <w:rFonts w:eastAsia="Arial Unicode MS" w:cs="Arial"/>
          <w:sz w:val="20"/>
          <w:szCs w:val="20"/>
        </w:rPr>
        <w:t xml:space="preserve">, a partir do primeiro pagamento até as datas de pagamento subsequentes ou do índice que eventualmente o substitua, calculada pro rata die, se necessário. </w:t>
      </w:r>
    </w:p>
    <w:p w14:paraId="6AFB9CC9" w14:textId="77777777" w:rsidR="005B4932" w:rsidRPr="000569DC" w:rsidRDefault="005B4932">
      <w:pPr>
        <w:pStyle w:val="PargrafodaLista"/>
        <w:spacing w:line="276" w:lineRule="auto"/>
        <w:ind w:left="0"/>
        <w:rPr>
          <w:rFonts w:eastAsia="Arial Unicode MS" w:cs="Arial"/>
          <w:sz w:val="20"/>
          <w:szCs w:val="20"/>
        </w:rPr>
        <w:pPrChange w:id="1352" w:author="Mariana Piovesan Ramos | Vieira Rezende" w:date="2021-11-19T20:13:00Z">
          <w:pPr>
            <w:pStyle w:val="PargrafodaLista"/>
            <w:spacing w:line="317" w:lineRule="auto"/>
            <w:ind w:left="0"/>
          </w:pPr>
        </w:pPrChange>
      </w:pPr>
    </w:p>
    <w:p w14:paraId="51BACA06" w14:textId="71FF4B17" w:rsidR="005B4932" w:rsidRPr="000569DC" w:rsidRDefault="005B4932">
      <w:pPr>
        <w:pStyle w:val="PargrafodaLista"/>
        <w:widowControl/>
        <w:numPr>
          <w:ilvl w:val="2"/>
          <w:numId w:val="47"/>
        </w:numPr>
        <w:adjustRightInd w:val="0"/>
        <w:spacing w:line="276" w:lineRule="auto"/>
        <w:ind w:left="0" w:firstLine="0"/>
        <w:rPr>
          <w:rFonts w:eastAsia="Arial Unicode MS" w:cs="Arial"/>
          <w:sz w:val="20"/>
          <w:szCs w:val="20"/>
        </w:rPr>
        <w:pPrChange w:id="1353" w:author="Mariana Piovesan Ramos | Vieira Rezende" w:date="2021-11-19T20:13:00Z">
          <w:pPr>
            <w:pStyle w:val="PargrafodaLista"/>
            <w:widowControl/>
            <w:numPr>
              <w:ilvl w:val="2"/>
              <w:numId w:val="47"/>
            </w:numPr>
            <w:adjustRightInd w:val="0"/>
            <w:spacing w:line="317" w:lineRule="auto"/>
            <w:ind w:left="0" w:hanging="720"/>
          </w:pPr>
        </w:pPrChange>
      </w:pPr>
      <w:r w:rsidRPr="000569DC">
        <w:rPr>
          <w:rFonts w:eastAsia="Arial Unicode MS" w:cs="Arial"/>
          <w:sz w:val="20"/>
          <w:szCs w:val="20"/>
        </w:rPr>
        <w:t xml:space="preserve">Em caso de mora no pagamento da remuneração devida, os débitos em atraso ficarão sujeitos (i) juros de mora de 1% (um por cento) ao mês, calculados </w:t>
      </w:r>
      <w:r w:rsidRPr="000569DC">
        <w:rPr>
          <w:rFonts w:eastAsia="Arial Unicode MS" w:cs="Arial"/>
          <w:i/>
          <w:iCs/>
          <w:sz w:val="20"/>
          <w:szCs w:val="20"/>
        </w:rPr>
        <w:t>pro rata temporis</w:t>
      </w:r>
      <w:r w:rsidRPr="000569DC">
        <w:rPr>
          <w:rFonts w:eastAsia="Arial Unicode MS" w:cs="Arial"/>
          <w:sz w:val="20"/>
          <w:szCs w:val="20"/>
        </w:rPr>
        <w:t xml:space="preserve"> desde a data de inadimplemento até a data do efetivo pagamento; (ii) multa moratória, irredutível e de natureza não compensatória, de 2% (dois por cento); e (iii) atualização monetária pelo </w:t>
      </w:r>
      <w:r w:rsidR="00E73DAE" w:rsidRPr="000569DC">
        <w:rPr>
          <w:rFonts w:eastAsia="Arial Unicode MS" w:cs="Arial"/>
          <w:sz w:val="20"/>
          <w:szCs w:val="20"/>
        </w:rPr>
        <w:t>IPCA</w:t>
      </w:r>
      <w:r w:rsidRPr="000569DC">
        <w:rPr>
          <w:rFonts w:eastAsia="Arial Unicode MS" w:cs="Arial"/>
          <w:sz w:val="20"/>
          <w:szCs w:val="20"/>
        </w:rPr>
        <w:t>, calculada pro rata die desde a data de inadimplemento até a data do efetivo pagamento.</w:t>
      </w:r>
    </w:p>
    <w:p w14:paraId="05E51D87" w14:textId="77777777" w:rsidR="005B4932" w:rsidRPr="000569DC" w:rsidRDefault="005B4932">
      <w:pPr>
        <w:pStyle w:val="PargrafodaLista"/>
        <w:spacing w:line="276" w:lineRule="auto"/>
        <w:ind w:left="0"/>
        <w:rPr>
          <w:rFonts w:eastAsia="Arial Unicode MS" w:cs="Arial"/>
          <w:sz w:val="20"/>
          <w:szCs w:val="20"/>
        </w:rPr>
        <w:pPrChange w:id="1354" w:author="Mariana Piovesan Ramos | Vieira Rezende" w:date="2021-11-19T20:13:00Z">
          <w:pPr>
            <w:pStyle w:val="PargrafodaLista"/>
            <w:spacing w:line="317" w:lineRule="auto"/>
            <w:ind w:left="0"/>
          </w:pPr>
        </w:pPrChange>
      </w:pPr>
    </w:p>
    <w:p w14:paraId="41AA733F" w14:textId="77777777" w:rsidR="005B4932" w:rsidRPr="000569DC" w:rsidRDefault="005B4932">
      <w:pPr>
        <w:pStyle w:val="PargrafodaLista"/>
        <w:widowControl/>
        <w:numPr>
          <w:ilvl w:val="2"/>
          <w:numId w:val="47"/>
        </w:numPr>
        <w:adjustRightInd w:val="0"/>
        <w:spacing w:line="276" w:lineRule="auto"/>
        <w:ind w:left="0" w:firstLine="0"/>
        <w:rPr>
          <w:rFonts w:eastAsia="Arial Unicode MS" w:cs="Arial"/>
          <w:sz w:val="20"/>
          <w:szCs w:val="20"/>
        </w:rPr>
        <w:pPrChange w:id="1355" w:author="Mariana Piovesan Ramos | Vieira Rezende" w:date="2021-11-19T20:13:00Z">
          <w:pPr>
            <w:pStyle w:val="PargrafodaLista"/>
            <w:widowControl/>
            <w:numPr>
              <w:ilvl w:val="2"/>
              <w:numId w:val="47"/>
            </w:numPr>
            <w:adjustRightInd w:val="0"/>
            <w:spacing w:line="317" w:lineRule="auto"/>
            <w:ind w:left="0" w:hanging="720"/>
          </w:pPr>
        </w:pPrChange>
      </w:pPr>
      <w:r w:rsidRPr="000569DC">
        <w:rPr>
          <w:rFonts w:eastAsia="Arial Unicode MS" w:cs="Arial"/>
          <w:sz w:val="20"/>
          <w:szCs w:val="20"/>
        </w:rPr>
        <w:t>As parcelas citadas nos itens acima serão acrescidas dos seguintes impostos: (i) ISS (imposto sobre serviço de qualquer natureza); (ii) PIS (contribuição ao programa de integração social); (iii) COFINS (contribuição para o financiamento da seguridade social); e (iv) quaisquer outros impostos que venham a incidir sobre a remuneração do Agente Fiduciário, de forma que o Agente Fiduciário receba a remuneração como se tais tributos não fossem incidentes, excetuando-se o IR (imposto de renda) e a CSLL (Contribuição sobre o Lucro Líquido), nas alíquotas vigentes nas datas de cada pagamento.</w:t>
      </w:r>
    </w:p>
    <w:p w14:paraId="4314225C" w14:textId="77777777" w:rsidR="005B4932" w:rsidRPr="000569DC" w:rsidRDefault="005B4932">
      <w:pPr>
        <w:spacing w:line="276" w:lineRule="auto"/>
        <w:jc w:val="both"/>
        <w:rPr>
          <w:rFonts w:eastAsia="Arial Unicode MS" w:cs="Arial"/>
          <w:sz w:val="20"/>
          <w:szCs w:val="20"/>
          <w:highlight w:val="yellow"/>
        </w:rPr>
        <w:pPrChange w:id="1356" w:author="Mariana Piovesan Ramos | Vieira Rezende" w:date="2021-11-19T20:13:00Z">
          <w:pPr>
            <w:spacing w:line="317" w:lineRule="auto"/>
            <w:jc w:val="both"/>
          </w:pPr>
        </w:pPrChange>
      </w:pPr>
    </w:p>
    <w:p w14:paraId="76770187" w14:textId="77777777" w:rsidR="005B4932" w:rsidRPr="000569DC" w:rsidRDefault="005B4932">
      <w:pPr>
        <w:pStyle w:val="PargrafodaLista"/>
        <w:widowControl/>
        <w:numPr>
          <w:ilvl w:val="2"/>
          <w:numId w:val="47"/>
        </w:numPr>
        <w:adjustRightInd w:val="0"/>
        <w:spacing w:line="276" w:lineRule="auto"/>
        <w:ind w:left="0" w:firstLine="0"/>
        <w:rPr>
          <w:rFonts w:cs="TrebuchetMS"/>
          <w:sz w:val="20"/>
          <w:szCs w:val="20"/>
        </w:rPr>
        <w:pPrChange w:id="1357" w:author="Mariana Piovesan Ramos | Vieira Rezende" w:date="2021-11-19T20:13:00Z">
          <w:pPr>
            <w:pStyle w:val="PargrafodaLista"/>
            <w:widowControl/>
            <w:numPr>
              <w:ilvl w:val="2"/>
              <w:numId w:val="47"/>
            </w:numPr>
            <w:adjustRightInd w:val="0"/>
            <w:spacing w:line="317" w:lineRule="auto"/>
            <w:ind w:left="0" w:hanging="720"/>
          </w:pPr>
        </w:pPrChange>
      </w:pPr>
      <w:r w:rsidRPr="000569DC">
        <w:rPr>
          <w:rFonts w:cs="TrebuchetMS"/>
          <w:sz w:val="20"/>
          <w:szCs w:val="20"/>
        </w:rPr>
        <w:t>No caso de inadimplemento no pagamento das Debêntures ou de reestruturação de suas condições após a subscrição, ou da participação em reuniões ou conferências telefônicas, bem como atendimento às solicitações extraordinárias, será devido ao Agente Fiduciário, adicionalmente, o valor de R$ </w:t>
      </w:r>
      <w:r w:rsidRPr="000569DC">
        <w:rPr>
          <w:rFonts w:eastAsia="Arial Unicode MS" w:cs="Arial"/>
          <w:sz w:val="20"/>
          <w:szCs w:val="20"/>
        </w:rPr>
        <w:t>500,00</w:t>
      </w:r>
      <w:r w:rsidRPr="000569DC">
        <w:rPr>
          <w:rFonts w:cs="TrebuchetMS"/>
          <w:sz w:val="20"/>
          <w:szCs w:val="20"/>
        </w:rPr>
        <w:t xml:space="preserve"> (quinhentos reais) por hora-homem de trabalho dedicado a tais fatos, bem como (a) à assessoria aos Debenturistas, (b) ao comparecimento em reuniões com a Emissora e/ou com os Debenturistas, (c) à implementação das consequentes decisões dos Debenturistas e da Emissora, e (d) à execução das Garantias ou das Debêntures. A remuneração adicional deverá ser paga pela Emissora ao Agente Fiduciário no prazo de 5 (cinco) Dias Úteis após a entrega do relatório demonstrativo de tempo dedicado.</w:t>
      </w:r>
    </w:p>
    <w:p w14:paraId="4E829DA4" w14:textId="77777777" w:rsidR="005B4932" w:rsidRPr="000569DC" w:rsidRDefault="005B4932">
      <w:pPr>
        <w:spacing w:line="276" w:lineRule="auto"/>
        <w:jc w:val="both"/>
        <w:rPr>
          <w:rFonts w:eastAsia="Arial Unicode MS" w:cs="Arial"/>
          <w:sz w:val="20"/>
          <w:szCs w:val="20"/>
          <w:highlight w:val="yellow"/>
        </w:rPr>
        <w:pPrChange w:id="1358" w:author="Mariana Piovesan Ramos | Vieira Rezende" w:date="2021-11-19T20:13:00Z">
          <w:pPr>
            <w:spacing w:line="317" w:lineRule="auto"/>
            <w:jc w:val="both"/>
          </w:pPr>
        </w:pPrChange>
      </w:pPr>
    </w:p>
    <w:p w14:paraId="03E67153" w14:textId="69F0AF62" w:rsidR="005B4932" w:rsidRPr="000569DC" w:rsidRDefault="005B4932">
      <w:pPr>
        <w:pStyle w:val="PargrafodaLista"/>
        <w:widowControl/>
        <w:numPr>
          <w:ilvl w:val="2"/>
          <w:numId w:val="47"/>
        </w:numPr>
        <w:adjustRightInd w:val="0"/>
        <w:spacing w:line="276" w:lineRule="auto"/>
        <w:ind w:left="0" w:firstLine="0"/>
        <w:rPr>
          <w:rFonts w:eastAsia="Arial Unicode MS" w:cs="Arial"/>
          <w:sz w:val="20"/>
          <w:szCs w:val="20"/>
        </w:rPr>
        <w:pPrChange w:id="1359" w:author="Mariana Piovesan Ramos | Vieira Rezende" w:date="2021-11-19T20:13:00Z">
          <w:pPr>
            <w:pStyle w:val="PargrafodaLista"/>
            <w:widowControl/>
            <w:numPr>
              <w:ilvl w:val="2"/>
              <w:numId w:val="47"/>
            </w:numPr>
            <w:adjustRightInd w:val="0"/>
            <w:spacing w:line="317" w:lineRule="auto"/>
            <w:ind w:left="0" w:hanging="720"/>
          </w:pPr>
        </w:pPrChange>
      </w:pPr>
      <w:r w:rsidRPr="000569DC">
        <w:rPr>
          <w:rFonts w:cs="TrebuchetMS"/>
          <w:sz w:val="20"/>
          <w:szCs w:val="20"/>
        </w:rPr>
        <w:t>No caso de celebração de aditamentos à Escritura de Emissão, bem como nas horas externas ao escritório do Agente Fiduciário, será cobrado, adicionalmente, o valor de R$ 500,00</w:t>
      </w:r>
      <w:r w:rsidRPr="000569DC">
        <w:rPr>
          <w:rFonts w:eastAsia="Arial Unicode MS" w:cs="Arial"/>
          <w:sz w:val="20"/>
          <w:szCs w:val="20"/>
        </w:rPr>
        <w:t xml:space="preserve"> </w:t>
      </w:r>
      <w:r w:rsidRPr="000569DC">
        <w:rPr>
          <w:rFonts w:cs="TrebuchetMS"/>
          <w:sz w:val="20"/>
          <w:szCs w:val="20"/>
        </w:rPr>
        <w:t>(quinhentos reais) por hora-homem de trabalho dedicado a tais alterações/serviços</w:t>
      </w:r>
      <w:r w:rsidR="00E516FC" w:rsidRPr="000569DC">
        <w:rPr>
          <w:rFonts w:cs="TrebuchetMS"/>
          <w:sz w:val="20"/>
          <w:szCs w:val="20"/>
        </w:rPr>
        <w:t>, devendo o Agente Fiduciário, sempre que possível, enviar orçamento prévio estimando o valor total da remuneração por hora-homem de trabalho para a aprovação da Emissora</w:t>
      </w:r>
      <w:r w:rsidRPr="000569DC">
        <w:rPr>
          <w:rFonts w:cs="TrebuchetMS"/>
          <w:sz w:val="20"/>
          <w:szCs w:val="20"/>
        </w:rPr>
        <w:t>.</w:t>
      </w:r>
      <w:r w:rsidR="00E516FC" w:rsidRPr="000569DC">
        <w:rPr>
          <w:rFonts w:cs="TrebuchetMS"/>
          <w:sz w:val="20"/>
          <w:szCs w:val="20"/>
        </w:rPr>
        <w:t xml:space="preserve"> </w:t>
      </w:r>
    </w:p>
    <w:p w14:paraId="3A964156" w14:textId="77777777" w:rsidR="005B4932" w:rsidRPr="000569DC" w:rsidRDefault="005B4932">
      <w:pPr>
        <w:spacing w:line="276" w:lineRule="auto"/>
        <w:jc w:val="both"/>
        <w:rPr>
          <w:rFonts w:eastAsia="Arial Unicode MS" w:cs="Arial"/>
          <w:sz w:val="20"/>
          <w:szCs w:val="20"/>
          <w:highlight w:val="yellow"/>
        </w:rPr>
        <w:pPrChange w:id="1360" w:author="Mariana Piovesan Ramos | Vieira Rezende" w:date="2021-11-19T20:13:00Z">
          <w:pPr>
            <w:spacing w:line="317" w:lineRule="auto"/>
            <w:jc w:val="both"/>
          </w:pPr>
        </w:pPrChange>
      </w:pPr>
    </w:p>
    <w:p w14:paraId="31556552" w14:textId="27F68704" w:rsidR="005B4932" w:rsidRPr="000569DC" w:rsidRDefault="005B4932">
      <w:pPr>
        <w:pStyle w:val="PargrafodaLista"/>
        <w:widowControl/>
        <w:numPr>
          <w:ilvl w:val="2"/>
          <w:numId w:val="47"/>
        </w:numPr>
        <w:adjustRightInd w:val="0"/>
        <w:spacing w:line="276" w:lineRule="auto"/>
        <w:ind w:left="0" w:firstLine="0"/>
        <w:rPr>
          <w:rFonts w:eastAsia="Arial Unicode MS" w:cs="Arial"/>
          <w:sz w:val="20"/>
          <w:szCs w:val="20"/>
        </w:rPr>
        <w:pPrChange w:id="1361" w:author="Mariana Piovesan Ramos | Vieira Rezende" w:date="2021-11-19T20:13:00Z">
          <w:pPr>
            <w:pStyle w:val="PargrafodaLista"/>
            <w:widowControl/>
            <w:numPr>
              <w:ilvl w:val="2"/>
              <w:numId w:val="47"/>
            </w:numPr>
            <w:adjustRightInd w:val="0"/>
            <w:spacing w:line="317" w:lineRule="auto"/>
            <w:ind w:left="0" w:hanging="720"/>
          </w:pPr>
        </w:pPrChange>
      </w:pPr>
      <w:r w:rsidRPr="000569DC">
        <w:rPr>
          <w:rFonts w:eastAsia="Arial Unicode MS" w:cs="Arial"/>
          <w:sz w:val="20"/>
          <w:szCs w:val="20"/>
        </w:rPr>
        <w:t>A remuneração prevista nos itens anteriores será devida mesmo após o vencimento das Debêntures, caso o Agente Fiduciário ainda esteja atuando na cobrança de inadimplementos não sanados pela Emissora.</w:t>
      </w:r>
    </w:p>
    <w:p w14:paraId="04207048" w14:textId="77777777" w:rsidR="00E516FC" w:rsidRPr="000569DC" w:rsidRDefault="00E516FC">
      <w:pPr>
        <w:spacing w:line="276" w:lineRule="auto"/>
        <w:rPr>
          <w:rFonts w:eastAsia="Arial Unicode MS" w:cs="Arial"/>
          <w:sz w:val="20"/>
          <w:szCs w:val="20"/>
        </w:rPr>
        <w:pPrChange w:id="1362" w:author="Mariana Piovesan Ramos | Vieira Rezende" w:date="2021-11-19T20:13:00Z">
          <w:pPr/>
        </w:pPrChange>
      </w:pPr>
    </w:p>
    <w:p w14:paraId="37A65BE7" w14:textId="2D9D1B6E" w:rsidR="00E516FC" w:rsidRPr="000569DC" w:rsidRDefault="00E516FC">
      <w:pPr>
        <w:pStyle w:val="PargrafodaLista"/>
        <w:widowControl/>
        <w:numPr>
          <w:ilvl w:val="2"/>
          <w:numId w:val="47"/>
        </w:numPr>
        <w:adjustRightInd w:val="0"/>
        <w:spacing w:line="276" w:lineRule="auto"/>
        <w:ind w:left="0" w:firstLine="0"/>
        <w:rPr>
          <w:rFonts w:eastAsia="Arial Unicode MS" w:cs="Arial"/>
          <w:sz w:val="20"/>
          <w:szCs w:val="20"/>
        </w:rPr>
        <w:pPrChange w:id="1363" w:author="Mariana Piovesan Ramos | Vieira Rezende" w:date="2021-11-19T20:13:00Z">
          <w:pPr>
            <w:pStyle w:val="PargrafodaLista"/>
            <w:widowControl/>
            <w:numPr>
              <w:ilvl w:val="2"/>
              <w:numId w:val="47"/>
            </w:numPr>
            <w:adjustRightInd w:val="0"/>
            <w:spacing w:line="317" w:lineRule="auto"/>
            <w:ind w:left="0" w:hanging="720"/>
          </w:pPr>
        </w:pPrChange>
      </w:pPr>
      <w:r w:rsidRPr="000569DC">
        <w:rPr>
          <w:rFonts w:eastAsia="Arial Unicode MS" w:cs="Arial"/>
          <w:sz w:val="20"/>
          <w:szCs w:val="20"/>
        </w:rPr>
        <w:t>Ocorrendo qualquer evento de Resgate Antecipado Total, cessa a remuneração do Agente Fiduciário no momento em que o pagamento tiver sido efetuado pela Emissora aos Debenturistas.</w:t>
      </w:r>
    </w:p>
    <w:p w14:paraId="341CD5E7" w14:textId="77777777" w:rsidR="005B4932" w:rsidRPr="000569DC" w:rsidRDefault="005B4932">
      <w:pPr>
        <w:spacing w:line="276" w:lineRule="auto"/>
        <w:jc w:val="both"/>
        <w:rPr>
          <w:rFonts w:eastAsia="Arial Unicode MS" w:cs="Arial"/>
          <w:sz w:val="20"/>
          <w:szCs w:val="20"/>
        </w:rPr>
        <w:pPrChange w:id="1364" w:author="Mariana Piovesan Ramos | Vieira Rezende" w:date="2021-11-19T20:13:00Z">
          <w:pPr>
            <w:spacing w:line="317" w:lineRule="auto"/>
            <w:jc w:val="both"/>
          </w:pPr>
        </w:pPrChange>
      </w:pPr>
      <w:bookmarkStart w:id="1365" w:name="_DV_M550"/>
      <w:bookmarkEnd w:id="1365"/>
    </w:p>
    <w:p w14:paraId="5146D3F6" w14:textId="77777777" w:rsidR="005B4932" w:rsidRPr="000569DC" w:rsidRDefault="005B4932">
      <w:pPr>
        <w:pStyle w:val="PargrafodaLista"/>
        <w:widowControl/>
        <w:numPr>
          <w:ilvl w:val="1"/>
          <w:numId w:val="44"/>
        </w:numPr>
        <w:tabs>
          <w:tab w:val="left" w:pos="153"/>
        </w:tabs>
        <w:adjustRightInd w:val="0"/>
        <w:spacing w:line="276" w:lineRule="auto"/>
        <w:ind w:left="0" w:firstLine="0"/>
        <w:rPr>
          <w:rFonts w:cs="Arial"/>
          <w:b/>
          <w:smallCaps/>
          <w:sz w:val="20"/>
          <w:szCs w:val="20"/>
        </w:rPr>
        <w:pPrChange w:id="1366" w:author="Mariana Piovesan Ramos | Vieira Rezende" w:date="2021-11-19T20:13:00Z">
          <w:pPr>
            <w:pStyle w:val="PargrafodaLista"/>
            <w:widowControl/>
            <w:numPr>
              <w:ilvl w:val="1"/>
              <w:numId w:val="44"/>
            </w:numPr>
            <w:tabs>
              <w:tab w:val="left" w:pos="153"/>
            </w:tabs>
            <w:adjustRightInd w:val="0"/>
            <w:spacing w:line="317" w:lineRule="auto"/>
            <w:ind w:left="0" w:hanging="720"/>
          </w:pPr>
        </w:pPrChange>
      </w:pPr>
      <w:bookmarkStart w:id="1367" w:name="_DV_M564"/>
      <w:bookmarkEnd w:id="1367"/>
      <w:r w:rsidRPr="000569DC">
        <w:rPr>
          <w:rFonts w:cs="Arial"/>
          <w:b/>
          <w:smallCaps/>
          <w:sz w:val="20"/>
          <w:szCs w:val="20"/>
        </w:rPr>
        <w:tab/>
        <w:t>Despesas</w:t>
      </w:r>
    </w:p>
    <w:p w14:paraId="253E646D" w14:textId="77777777" w:rsidR="005B4932" w:rsidRPr="000569DC" w:rsidRDefault="005B4932">
      <w:pPr>
        <w:pStyle w:val="sub"/>
        <w:widowControl/>
        <w:tabs>
          <w:tab w:val="clear" w:pos="0"/>
          <w:tab w:val="clear" w:pos="1440"/>
          <w:tab w:val="clear" w:pos="2880"/>
          <w:tab w:val="clear" w:pos="4320"/>
        </w:tabs>
        <w:spacing w:before="0" w:after="0" w:line="276" w:lineRule="auto"/>
        <w:rPr>
          <w:rFonts w:ascii="Verdana" w:eastAsia="Arial Unicode MS" w:hAnsi="Verdana" w:cs="Arial"/>
          <w:sz w:val="20"/>
          <w:szCs w:val="20"/>
        </w:rPr>
        <w:pPrChange w:id="1368" w:author="Mariana Piovesan Ramos | Vieira Rezende" w:date="2021-11-19T20:13:00Z">
          <w:pPr>
            <w:pStyle w:val="sub"/>
            <w:widowControl/>
            <w:tabs>
              <w:tab w:val="clear" w:pos="0"/>
              <w:tab w:val="clear" w:pos="1440"/>
              <w:tab w:val="clear" w:pos="2880"/>
              <w:tab w:val="clear" w:pos="4320"/>
            </w:tabs>
            <w:spacing w:before="0" w:after="0" w:line="317" w:lineRule="auto"/>
          </w:pPr>
        </w:pPrChange>
      </w:pPr>
    </w:p>
    <w:p w14:paraId="659F7E31" w14:textId="77777777" w:rsidR="005B4932" w:rsidRPr="000569DC" w:rsidRDefault="005B4932">
      <w:pPr>
        <w:pStyle w:val="PargrafodaLista"/>
        <w:widowControl/>
        <w:numPr>
          <w:ilvl w:val="2"/>
          <w:numId w:val="30"/>
        </w:numPr>
        <w:adjustRightInd w:val="0"/>
        <w:spacing w:line="276" w:lineRule="auto"/>
        <w:ind w:left="0" w:firstLine="0"/>
        <w:rPr>
          <w:rFonts w:eastAsia="Arial Unicode MS" w:cs="Arial"/>
          <w:sz w:val="20"/>
          <w:szCs w:val="20"/>
        </w:rPr>
        <w:pPrChange w:id="1369" w:author="Mariana Piovesan Ramos | Vieira Rezende" w:date="2021-11-19T20:13:00Z">
          <w:pPr>
            <w:pStyle w:val="PargrafodaLista"/>
            <w:widowControl/>
            <w:numPr>
              <w:ilvl w:val="2"/>
              <w:numId w:val="30"/>
            </w:numPr>
            <w:adjustRightInd w:val="0"/>
            <w:spacing w:line="317" w:lineRule="auto"/>
            <w:ind w:left="0" w:hanging="720"/>
          </w:pPr>
        </w:pPrChange>
      </w:pPr>
      <w:bookmarkStart w:id="1370" w:name="_DV_M565"/>
      <w:bookmarkStart w:id="1371" w:name="_Ref271282660"/>
      <w:bookmarkStart w:id="1372" w:name="_Toc499990378"/>
      <w:bookmarkEnd w:id="1179"/>
      <w:bookmarkEnd w:id="1370"/>
      <w:r w:rsidRPr="000569DC">
        <w:rPr>
          <w:rFonts w:eastAsia="Arial Unicode MS" w:cs="Arial"/>
          <w:sz w:val="20"/>
          <w:szCs w:val="20"/>
        </w:rPr>
        <w:t xml:space="preserve">A remuneração do Agente Fiduciário não inclui despesas consideradas necessárias ao exercício da função de agente fiduciário, durante a implantação e vigência do serviço, as quais serão cobertas pela Emissora, mediante pagamento das respectivas faturas acompanhadas dos respectivos comprovantes, emitidas diretamente em nome da Emissora ou mediante reembolso, após, sempre que possível, prévia aprovação, incluindo, mas não se limitando a: publicações em geral, notificações, extração de certidões, fotocópias, digitalizações e envio de documentos, viagens, transportes, alimentação e estadias, despesas com </w:t>
      </w:r>
      <w:r w:rsidRPr="000569DC">
        <w:rPr>
          <w:rFonts w:eastAsia="Arial Unicode MS" w:cs="Arial"/>
          <w:i/>
          <w:sz w:val="20"/>
          <w:szCs w:val="20"/>
        </w:rPr>
        <w:t>conference call</w:t>
      </w:r>
      <w:r w:rsidRPr="000569DC">
        <w:rPr>
          <w:rFonts w:eastAsia="Arial Unicode MS" w:cs="Arial"/>
          <w:sz w:val="20"/>
          <w:szCs w:val="20"/>
        </w:rPr>
        <w:t xml:space="preserve"> e contatos telefônicos, com especialistas, tais como auditoria e/ou fiscalização, entre outros, ou assessoria legal aos Debenturistas. </w:t>
      </w:r>
    </w:p>
    <w:p w14:paraId="32B8FA6A" w14:textId="77777777" w:rsidR="005B4932" w:rsidRPr="000569DC" w:rsidRDefault="005B4932">
      <w:pPr>
        <w:pStyle w:val="sub"/>
        <w:widowControl/>
        <w:tabs>
          <w:tab w:val="clear" w:pos="0"/>
          <w:tab w:val="left" w:pos="709"/>
        </w:tabs>
        <w:spacing w:before="0" w:after="0" w:line="276" w:lineRule="auto"/>
        <w:rPr>
          <w:rFonts w:ascii="Verdana" w:eastAsia="Arial Unicode MS" w:hAnsi="Verdana" w:cs="Arial"/>
          <w:sz w:val="20"/>
          <w:szCs w:val="20"/>
        </w:rPr>
        <w:pPrChange w:id="1373" w:author="Mariana Piovesan Ramos | Vieira Rezende" w:date="2021-11-19T20:13:00Z">
          <w:pPr>
            <w:pStyle w:val="sub"/>
            <w:widowControl/>
            <w:tabs>
              <w:tab w:val="clear" w:pos="0"/>
              <w:tab w:val="left" w:pos="709"/>
            </w:tabs>
            <w:spacing w:before="0" w:after="0" w:line="317" w:lineRule="auto"/>
          </w:pPr>
        </w:pPrChange>
      </w:pPr>
    </w:p>
    <w:p w14:paraId="7D6B7B76" w14:textId="77777777" w:rsidR="005B4932" w:rsidRPr="000569DC" w:rsidRDefault="005B4932">
      <w:pPr>
        <w:pStyle w:val="PargrafodaLista"/>
        <w:widowControl/>
        <w:numPr>
          <w:ilvl w:val="2"/>
          <w:numId w:val="30"/>
        </w:numPr>
        <w:adjustRightInd w:val="0"/>
        <w:spacing w:line="276" w:lineRule="auto"/>
        <w:ind w:left="0" w:firstLine="0"/>
        <w:rPr>
          <w:rFonts w:eastAsia="Arial Unicode MS" w:cs="Arial"/>
          <w:sz w:val="20"/>
          <w:szCs w:val="20"/>
        </w:rPr>
        <w:pPrChange w:id="1374" w:author="Mariana Piovesan Ramos | Vieira Rezende" w:date="2021-11-19T20:13:00Z">
          <w:pPr>
            <w:pStyle w:val="PargrafodaLista"/>
            <w:widowControl/>
            <w:numPr>
              <w:ilvl w:val="2"/>
              <w:numId w:val="30"/>
            </w:numPr>
            <w:adjustRightInd w:val="0"/>
            <w:spacing w:line="317" w:lineRule="auto"/>
            <w:ind w:left="0" w:hanging="720"/>
          </w:pPr>
        </w:pPrChange>
      </w:pPr>
      <w:r w:rsidRPr="000569DC">
        <w:rPr>
          <w:rFonts w:eastAsia="Arial Unicode MS" w:cs="Arial"/>
          <w:sz w:val="20"/>
          <w:szCs w:val="20"/>
        </w:rPr>
        <w:t xml:space="preserve">Todas as despesas com procedimentos legais, inclusive as administrativas, em que o Agente Fiduciário venha a incorrer para resguardar os interesses dos Debenturistas deverão ser, sempre que possível, previamente aprovadas pela Emissora e, posteriormente conforme previsto em Lei, ressarcidas pela Emissora. Tais despesas incluem também os gastos comprovados com honorários advocatícios de terceiros, depósitos, custas e taxas judiciárias nas ações propostas pelo Agente Fiduciário, ou decorrentes de ações intentadas contra ele no exercício de sua função, desde que relacionadas à solução da inadimplência aqui referida, ou ainda que lhe causem prejuízos ou riscos financeiros, na condição de representante dos Debenturistas. As eventuais despesas, depósitos e custas judiciais decorrentes da sucumbência do Debenturista em ações judiciais serão suportadas pelos Debenturistas, podendo o Agente Fiduciário solicitar adiantamento aos Debenturistas para cobertura da referida sucumbência arbitrada em juízo, sendo certo que os recursos deverão ser disponibilizados em tempo hábil de modo que não haja qualquer possibilidade de descumprimento de ordem judicial por parte deste Agente Fiduciário. Também será suportada pelos Debenturistas a remuneração do Agente Fiduciário na hipótese da Emissora permanecer em inadimplência com relação ao pagamento desta por um período superior a </w:t>
      </w:r>
      <w:r w:rsidR="00CB666D" w:rsidRPr="000569DC">
        <w:rPr>
          <w:rFonts w:eastAsia="Arial Unicode MS" w:cs="Arial"/>
          <w:sz w:val="20"/>
          <w:szCs w:val="20"/>
        </w:rPr>
        <w:t>1</w:t>
      </w:r>
      <w:r w:rsidRPr="000569DC">
        <w:rPr>
          <w:rFonts w:eastAsia="Arial Unicode MS" w:cs="Arial"/>
          <w:sz w:val="20"/>
          <w:szCs w:val="20"/>
        </w:rPr>
        <w:t>0 (</w:t>
      </w:r>
      <w:r w:rsidR="00CB666D" w:rsidRPr="000569DC">
        <w:rPr>
          <w:rFonts w:eastAsia="Arial Unicode MS" w:cs="Arial"/>
          <w:sz w:val="20"/>
          <w:szCs w:val="20"/>
        </w:rPr>
        <w:t>dez</w:t>
      </w:r>
      <w:r w:rsidRPr="000569DC">
        <w:rPr>
          <w:rFonts w:eastAsia="Arial Unicode MS" w:cs="Arial"/>
          <w:sz w:val="20"/>
          <w:szCs w:val="20"/>
        </w:rPr>
        <w:t>) dias</w:t>
      </w:r>
      <w:r w:rsidR="00CB666D" w:rsidRPr="000569DC">
        <w:rPr>
          <w:rFonts w:eastAsia="Arial Unicode MS" w:cs="Arial"/>
          <w:sz w:val="20"/>
          <w:szCs w:val="20"/>
        </w:rPr>
        <w:t xml:space="preserve"> corridos</w:t>
      </w:r>
      <w:r w:rsidRPr="000569DC">
        <w:rPr>
          <w:rFonts w:eastAsia="Arial Unicode MS" w:cs="Arial"/>
          <w:sz w:val="20"/>
          <w:szCs w:val="20"/>
        </w:rPr>
        <w:t>.</w:t>
      </w:r>
    </w:p>
    <w:p w14:paraId="1F6C5E99" w14:textId="77777777" w:rsidR="005B4932" w:rsidRPr="000569DC" w:rsidRDefault="005B4932">
      <w:pPr>
        <w:pStyle w:val="PargrafodaLista"/>
        <w:spacing w:line="276" w:lineRule="auto"/>
        <w:ind w:left="0"/>
        <w:rPr>
          <w:rFonts w:eastAsia="Arial Unicode MS" w:cs="Arial"/>
          <w:sz w:val="20"/>
          <w:szCs w:val="20"/>
        </w:rPr>
        <w:pPrChange w:id="1375" w:author="Mariana Piovesan Ramos | Vieira Rezende" w:date="2021-11-19T20:13:00Z">
          <w:pPr>
            <w:pStyle w:val="PargrafodaLista"/>
            <w:spacing w:line="317" w:lineRule="auto"/>
            <w:ind w:left="0"/>
          </w:pPr>
        </w:pPrChange>
      </w:pPr>
    </w:p>
    <w:p w14:paraId="1B75C975" w14:textId="77777777" w:rsidR="005B4932" w:rsidRPr="000569DC" w:rsidRDefault="005B4932">
      <w:pPr>
        <w:pStyle w:val="PargrafodaLista"/>
        <w:widowControl/>
        <w:numPr>
          <w:ilvl w:val="2"/>
          <w:numId w:val="30"/>
        </w:numPr>
        <w:adjustRightInd w:val="0"/>
        <w:spacing w:line="276" w:lineRule="auto"/>
        <w:ind w:left="0" w:firstLine="0"/>
        <w:rPr>
          <w:rFonts w:eastAsia="Arial Unicode MS" w:cs="Arial"/>
          <w:sz w:val="20"/>
          <w:szCs w:val="20"/>
        </w:rPr>
        <w:pPrChange w:id="1376" w:author="Mariana Piovesan Ramos | Vieira Rezende" w:date="2021-11-19T20:13:00Z">
          <w:pPr>
            <w:pStyle w:val="PargrafodaLista"/>
            <w:widowControl/>
            <w:numPr>
              <w:ilvl w:val="2"/>
              <w:numId w:val="30"/>
            </w:numPr>
            <w:adjustRightInd w:val="0"/>
            <w:spacing w:line="317" w:lineRule="auto"/>
            <w:ind w:left="0" w:hanging="720"/>
          </w:pPr>
        </w:pPrChange>
      </w:pPr>
      <w:r w:rsidRPr="000569DC">
        <w:rPr>
          <w:rFonts w:eastAsia="Arial Unicode MS" w:cs="Arial"/>
          <w:sz w:val="20"/>
          <w:szCs w:val="20"/>
        </w:rPr>
        <w:t>O Agente Fiduciário fica desde já ciente e concorda com o risco de não ter tais despesas aprovadas previamente e/ou reembolsadas pela Emissora caso tenham sido realizadas em discordância com (i) critérios de bom senso e razoabilidade geralmente aceitos em relações comerciais do gênero; ou (ii) a função fiduciária que lhe é inerente.</w:t>
      </w:r>
    </w:p>
    <w:p w14:paraId="10BE57FC" w14:textId="77777777" w:rsidR="005B4932" w:rsidRPr="000569DC" w:rsidRDefault="005B4932">
      <w:pPr>
        <w:pStyle w:val="PargrafodaLista"/>
        <w:spacing w:line="276" w:lineRule="auto"/>
        <w:ind w:left="0"/>
        <w:rPr>
          <w:rFonts w:eastAsia="Arial Unicode MS" w:cs="Arial"/>
          <w:sz w:val="20"/>
          <w:szCs w:val="20"/>
        </w:rPr>
        <w:pPrChange w:id="1377" w:author="Mariana Piovesan Ramos | Vieira Rezende" w:date="2021-11-19T20:13:00Z">
          <w:pPr>
            <w:pStyle w:val="PargrafodaLista"/>
            <w:spacing w:line="317" w:lineRule="auto"/>
            <w:ind w:left="0"/>
          </w:pPr>
        </w:pPrChange>
      </w:pPr>
    </w:p>
    <w:p w14:paraId="71422726" w14:textId="77777777" w:rsidR="005B4932" w:rsidRPr="000569DC" w:rsidRDefault="005B4932">
      <w:pPr>
        <w:pStyle w:val="PargrafodaLista"/>
        <w:widowControl/>
        <w:numPr>
          <w:ilvl w:val="2"/>
          <w:numId w:val="30"/>
        </w:numPr>
        <w:adjustRightInd w:val="0"/>
        <w:spacing w:line="276" w:lineRule="auto"/>
        <w:ind w:left="0" w:firstLine="0"/>
        <w:rPr>
          <w:rFonts w:eastAsia="Arial Unicode MS" w:cs="Arial"/>
          <w:sz w:val="20"/>
          <w:szCs w:val="20"/>
        </w:rPr>
        <w:pPrChange w:id="1378" w:author="Mariana Piovesan Ramos | Vieira Rezende" w:date="2021-11-19T20:13:00Z">
          <w:pPr>
            <w:pStyle w:val="PargrafodaLista"/>
            <w:widowControl/>
            <w:numPr>
              <w:ilvl w:val="2"/>
              <w:numId w:val="30"/>
            </w:numPr>
            <w:adjustRightInd w:val="0"/>
            <w:spacing w:line="317" w:lineRule="auto"/>
            <w:ind w:left="0" w:hanging="720"/>
          </w:pPr>
        </w:pPrChange>
      </w:pPr>
      <w:r w:rsidRPr="000569DC">
        <w:rPr>
          <w:rFonts w:eastAsia="Arial Unicode MS" w:cs="Arial"/>
          <w:sz w:val="20"/>
          <w:szCs w:val="20"/>
        </w:rPr>
        <w:t xml:space="preserve">O ressarcimento a que se refere a Cláusula 7.6.1 acima será efetuado em até 15 (quinze) dias corridos contados da entrega à Emissora de cópias dos documentos comprobatórios </w:t>
      </w:r>
      <w:r w:rsidRPr="000569DC">
        <w:rPr>
          <w:rFonts w:cs="TrebuchetMS"/>
          <w:sz w:val="20"/>
          <w:szCs w:val="20"/>
        </w:rPr>
        <w:t xml:space="preserve">(notas ficais, recibos ou outros meios), </w:t>
      </w:r>
      <w:r w:rsidRPr="000569DC">
        <w:rPr>
          <w:rFonts w:eastAsia="Arial Unicode MS" w:cs="Arial"/>
          <w:sz w:val="20"/>
          <w:szCs w:val="20"/>
        </w:rPr>
        <w:t xml:space="preserve">das despesas efetivamente incorridas e necessárias à proteção dos direitos dos Debenturistas, </w:t>
      </w:r>
      <w:r w:rsidRPr="000569DC">
        <w:rPr>
          <w:rFonts w:cs="TrebuchetMS"/>
          <w:sz w:val="20"/>
          <w:szCs w:val="20"/>
        </w:rPr>
        <w:t>após, sempre que possível, prévia aprovação pela Emissora,</w:t>
      </w:r>
      <w:r w:rsidRPr="000569DC">
        <w:rPr>
          <w:rFonts w:eastAsia="Arial Unicode MS" w:cs="Arial"/>
          <w:sz w:val="20"/>
          <w:szCs w:val="20"/>
        </w:rPr>
        <w:t xml:space="preserve"> conforme expressamente disposto nas Cláusulas acima.</w:t>
      </w:r>
      <w:bookmarkEnd w:id="1371"/>
    </w:p>
    <w:p w14:paraId="11E4DD63" w14:textId="77777777" w:rsidR="00CB666D" w:rsidRPr="000569DC" w:rsidRDefault="00CB666D">
      <w:pPr>
        <w:pStyle w:val="PargrafodaLista"/>
        <w:widowControl/>
        <w:adjustRightInd w:val="0"/>
        <w:spacing w:line="276" w:lineRule="auto"/>
        <w:ind w:left="0"/>
        <w:rPr>
          <w:rFonts w:eastAsia="Arial Unicode MS" w:cs="Arial"/>
          <w:sz w:val="20"/>
          <w:szCs w:val="20"/>
        </w:rPr>
        <w:pPrChange w:id="1379" w:author="Mariana Piovesan Ramos | Vieira Rezende" w:date="2021-11-19T20:13:00Z">
          <w:pPr>
            <w:pStyle w:val="PargrafodaLista"/>
            <w:widowControl/>
            <w:adjustRightInd w:val="0"/>
            <w:spacing w:line="317" w:lineRule="auto"/>
            <w:ind w:left="0"/>
          </w:pPr>
        </w:pPrChange>
      </w:pPr>
    </w:p>
    <w:p w14:paraId="140DC6C1" w14:textId="77777777" w:rsidR="00CB666D" w:rsidRPr="000569DC" w:rsidRDefault="00CB666D">
      <w:pPr>
        <w:pStyle w:val="PargrafodaLista"/>
        <w:widowControl/>
        <w:numPr>
          <w:ilvl w:val="2"/>
          <w:numId w:val="30"/>
        </w:numPr>
        <w:adjustRightInd w:val="0"/>
        <w:spacing w:line="276" w:lineRule="auto"/>
        <w:ind w:left="0" w:firstLine="0"/>
        <w:rPr>
          <w:rFonts w:eastAsia="Arial Unicode MS" w:cs="Arial"/>
          <w:sz w:val="20"/>
          <w:szCs w:val="20"/>
        </w:rPr>
        <w:pPrChange w:id="1380" w:author="Mariana Piovesan Ramos | Vieira Rezende" w:date="2021-11-19T20:13:00Z">
          <w:pPr>
            <w:pStyle w:val="PargrafodaLista"/>
            <w:widowControl/>
            <w:numPr>
              <w:ilvl w:val="2"/>
              <w:numId w:val="30"/>
            </w:numPr>
            <w:adjustRightInd w:val="0"/>
            <w:spacing w:line="317" w:lineRule="auto"/>
            <w:ind w:left="0" w:hanging="720"/>
          </w:pPr>
        </w:pPrChange>
      </w:pPr>
      <w:r w:rsidRPr="000569DC">
        <w:rPr>
          <w:rFonts w:cs="Tahoma"/>
          <w:sz w:val="20"/>
          <w:szCs w:val="20"/>
        </w:rPr>
        <w:t>Em atendimento ao Ofício Circular CVM/SER 01/21,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p>
    <w:p w14:paraId="6F8E9EE5" w14:textId="77777777" w:rsidR="005B4932" w:rsidRPr="000569DC" w:rsidRDefault="005B4932">
      <w:pPr>
        <w:spacing w:line="276" w:lineRule="auto"/>
        <w:jc w:val="both"/>
        <w:rPr>
          <w:rFonts w:eastAsia="Arial Unicode MS" w:cs="Arial"/>
          <w:sz w:val="20"/>
          <w:szCs w:val="20"/>
          <w:highlight w:val="yellow"/>
        </w:rPr>
        <w:pPrChange w:id="1381" w:author="Mariana Piovesan Ramos | Vieira Rezende" w:date="2021-11-19T20:13:00Z">
          <w:pPr>
            <w:spacing w:line="317" w:lineRule="auto"/>
            <w:jc w:val="both"/>
          </w:pPr>
        </w:pPrChange>
      </w:pPr>
    </w:p>
    <w:p w14:paraId="4D72ADA7" w14:textId="77777777" w:rsidR="005B4932" w:rsidRPr="000569DC" w:rsidRDefault="005B4932">
      <w:pPr>
        <w:pStyle w:val="PargrafodaLista"/>
        <w:numPr>
          <w:ilvl w:val="1"/>
          <w:numId w:val="44"/>
        </w:numPr>
        <w:tabs>
          <w:tab w:val="left" w:pos="153"/>
        </w:tabs>
        <w:adjustRightInd w:val="0"/>
        <w:spacing w:line="276" w:lineRule="auto"/>
        <w:ind w:left="0" w:firstLine="0"/>
        <w:rPr>
          <w:rFonts w:cs="Arial"/>
          <w:b/>
          <w:smallCaps/>
          <w:sz w:val="20"/>
          <w:szCs w:val="20"/>
        </w:rPr>
        <w:pPrChange w:id="1382" w:author="Mariana Piovesan Ramos | Vieira Rezende" w:date="2021-11-19T20:13:00Z">
          <w:pPr>
            <w:pStyle w:val="PargrafodaLista"/>
            <w:numPr>
              <w:ilvl w:val="1"/>
              <w:numId w:val="44"/>
            </w:numPr>
            <w:tabs>
              <w:tab w:val="left" w:pos="153"/>
            </w:tabs>
            <w:adjustRightInd w:val="0"/>
            <w:spacing w:line="317" w:lineRule="auto"/>
            <w:ind w:left="0" w:hanging="720"/>
          </w:pPr>
        </w:pPrChange>
      </w:pPr>
      <w:r w:rsidRPr="000569DC">
        <w:rPr>
          <w:rFonts w:cs="Arial"/>
          <w:b/>
          <w:smallCaps/>
          <w:sz w:val="20"/>
          <w:szCs w:val="20"/>
        </w:rPr>
        <w:t>Declarações do Agente Fiduciário</w:t>
      </w:r>
    </w:p>
    <w:p w14:paraId="437CC040" w14:textId="77777777" w:rsidR="005B4932" w:rsidRPr="000569DC" w:rsidRDefault="005B4932">
      <w:pPr>
        <w:spacing w:line="276" w:lineRule="auto"/>
        <w:jc w:val="both"/>
        <w:rPr>
          <w:rFonts w:eastAsia="Arial Unicode MS" w:cs="Arial"/>
          <w:sz w:val="20"/>
          <w:szCs w:val="20"/>
        </w:rPr>
        <w:pPrChange w:id="1383" w:author="Mariana Piovesan Ramos | Vieira Rezende" w:date="2021-11-19T20:13:00Z">
          <w:pPr>
            <w:spacing w:line="317" w:lineRule="auto"/>
            <w:jc w:val="both"/>
          </w:pPr>
        </w:pPrChange>
      </w:pPr>
    </w:p>
    <w:p w14:paraId="23E83643" w14:textId="77777777" w:rsidR="005B4932" w:rsidRPr="000569DC" w:rsidRDefault="005B4932">
      <w:pPr>
        <w:pStyle w:val="PargrafodaLista"/>
        <w:numPr>
          <w:ilvl w:val="2"/>
          <w:numId w:val="49"/>
        </w:numPr>
        <w:adjustRightInd w:val="0"/>
        <w:spacing w:line="276" w:lineRule="auto"/>
        <w:ind w:left="0" w:firstLine="0"/>
        <w:rPr>
          <w:rFonts w:eastAsia="Arial Unicode MS" w:cs="Arial"/>
          <w:sz w:val="20"/>
          <w:szCs w:val="20"/>
        </w:rPr>
        <w:pPrChange w:id="1384" w:author="Mariana Piovesan Ramos | Vieira Rezende" w:date="2021-11-19T20:13:00Z">
          <w:pPr>
            <w:pStyle w:val="PargrafodaLista"/>
            <w:numPr>
              <w:ilvl w:val="2"/>
              <w:numId w:val="49"/>
            </w:numPr>
            <w:adjustRightInd w:val="0"/>
            <w:spacing w:line="317" w:lineRule="auto"/>
            <w:ind w:left="0" w:hanging="720"/>
          </w:pPr>
        </w:pPrChange>
      </w:pPr>
      <w:r w:rsidRPr="000569DC">
        <w:rPr>
          <w:rFonts w:eastAsia="Arial Unicode MS" w:cs="Arial"/>
          <w:sz w:val="20"/>
          <w:szCs w:val="20"/>
        </w:rPr>
        <w:t>O Agente Fiduciário declara:</w:t>
      </w:r>
    </w:p>
    <w:p w14:paraId="1E76681B" w14:textId="77777777" w:rsidR="005B4932" w:rsidRPr="000569DC" w:rsidRDefault="005B4932">
      <w:pPr>
        <w:spacing w:line="276" w:lineRule="auto"/>
        <w:jc w:val="both"/>
        <w:rPr>
          <w:rFonts w:eastAsia="Arial Unicode MS" w:cs="Arial"/>
          <w:sz w:val="20"/>
          <w:szCs w:val="20"/>
          <w:highlight w:val="yellow"/>
        </w:rPr>
        <w:pPrChange w:id="1385" w:author="Mariana Piovesan Ramos | Vieira Rezende" w:date="2021-11-19T20:13:00Z">
          <w:pPr>
            <w:spacing w:line="317" w:lineRule="auto"/>
            <w:jc w:val="both"/>
          </w:pPr>
        </w:pPrChange>
      </w:pPr>
    </w:p>
    <w:p w14:paraId="3F849D63" w14:textId="77777777" w:rsidR="005B4932" w:rsidRPr="000569DC" w:rsidRDefault="005B4932">
      <w:pPr>
        <w:numPr>
          <w:ilvl w:val="0"/>
          <w:numId w:val="40"/>
        </w:numPr>
        <w:adjustRightInd w:val="0"/>
        <w:spacing w:line="276" w:lineRule="auto"/>
        <w:ind w:left="0" w:firstLine="0"/>
        <w:jc w:val="both"/>
        <w:rPr>
          <w:rFonts w:eastAsia="Arial Unicode MS" w:cs="Arial"/>
          <w:sz w:val="20"/>
          <w:szCs w:val="20"/>
        </w:rPr>
        <w:pPrChange w:id="1386" w:author="Mariana Piovesan Ramos | Vieira Rezende" w:date="2021-11-19T20:13:00Z">
          <w:pPr>
            <w:numPr>
              <w:numId w:val="40"/>
            </w:numPr>
            <w:adjustRightInd w:val="0"/>
            <w:spacing w:line="317" w:lineRule="auto"/>
            <w:ind w:left="2880" w:hanging="360"/>
            <w:jc w:val="both"/>
          </w:pPr>
        </w:pPrChange>
      </w:pPr>
      <w:r w:rsidRPr="000569DC">
        <w:rPr>
          <w:rFonts w:eastAsia="Arial Unicode MS" w:cs="Arial"/>
          <w:sz w:val="20"/>
          <w:szCs w:val="20"/>
        </w:rPr>
        <w:t xml:space="preserve">não ter qualquer impedimento legal, sob as penas da lei, para exercer a função que lhe é conferida, conforme artigo 66, parágrafo 3º, da Lei das Sociedades por Ações e da </w:t>
      </w:r>
      <w:r w:rsidRPr="000569DC">
        <w:rPr>
          <w:rFonts w:eastAsia="MS Mincho" w:cs="Arial"/>
          <w:sz w:val="20"/>
          <w:szCs w:val="20"/>
        </w:rPr>
        <w:t>Resolução CVM 17</w:t>
      </w:r>
      <w:r w:rsidRPr="000569DC">
        <w:rPr>
          <w:rFonts w:eastAsia="Arial Unicode MS" w:cs="Arial"/>
          <w:sz w:val="20"/>
          <w:szCs w:val="20"/>
        </w:rPr>
        <w:t>;</w:t>
      </w:r>
    </w:p>
    <w:p w14:paraId="5D96C70A" w14:textId="77777777" w:rsidR="005B4932" w:rsidRPr="000569DC" w:rsidRDefault="005B4932">
      <w:pPr>
        <w:spacing w:line="276" w:lineRule="auto"/>
        <w:jc w:val="both"/>
        <w:rPr>
          <w:rFonts w:eastAsia="Arial Unicode MS" w:cs="Arial"/>
          <w:sz w:val="20"/>
          <w:szCs w:val="20"/>
        </w:rPr>
        <w:pPrChange w:id="1387" w:author="Mariana Piovesan Ramos | Vieira Rezende" w:date="2021-11-19T20:13:00Z">
          <w:pPr>
            <w:spacing w:line="317" w:lineRule="auto"/>
            <w:jc w:val="both"/>
          </w:pPr>
        </w:pPrChange>
      </w:pPr>
    </w:p>
    <w:p w14:paraId="7C5EAFEF" w14:textId="77777777" w:rsidR="005B4932" w:rsidRPr="000569DC" w:rsidRDefault="005B4932">
      <w:pPr>
        <w:numPr>
          <w:ilvl w:val="0"/>
          <w:numId w:val="40"/>
        </w:numPr>
        <w:adjustRightInd w:val="0"/>
        <w:spacing w:line="276" w:lineRule="auto"/>
        <w:ind w:left="0" w:firstLine="0"/>
        <w:jc w:val="both"/>
        <w:rPr>
          <w:rFonts w:eastAsia="Arial Unicode MS" w:cs="Arial"/>
          <w:sz w:val="20"/>
          <w:szCs w:val="20"/>
        </w:rPr>
        <w:pPrChange w:id="1388" w:author="Mariana Piovesan Ramos | Vieira Rezende" w:date="2021-11-19T20:13:00Z">
          <w:pPr>
            <w:numPr>
              <w:numId w:val="40"/>
            </w:numPr>
            <w:adjustRightInd w:val="0"/>
            <w:spacing w:line="317" w:lineRule="auto"/>
            <w:ind w:left="2880" w:hanging="360"/>
            <w:jc w:val="both"/>
          </w:pPr>
        </w:pPrChange>
      </w:pPr>
      <w:r w:rsidRPr="000569DC">
        <w:rPr>
          <w:rFonts w:eastAsia="Arial Unicode MS" w:cs="Tahoma"/>
          <w:sz w:val="20"/>
          <w:szCs w:val="20"/>
        </w:rPr>
        <w:t xml:space="preserve">não se encontra em nenhuma das situações de conflito de interesse previstas no artigo 6º da </w:t>
      </w:r>
      <w:r w:rsidRPr="000569DC">
        <w:rPr>
          <w:rFonts w:eastAsia="MS Mincho" w:cs="Arial"/>
          <w:sz w:val="20"/>
          <w:szCs w:val="20"/>
        </w:rPr>
        <w:t>Resolução CVM 17</w:t>
      </w:r>
      <w:r w:rsidRPr="000569DC">
        <w:rPr>
          <w:rFonts w:eastAsia="Arial Unicode MS" w:cs="Tahoma"/>
          <w:sz w:val="20"/>
          <w:szCs w:val="20"/>
        </w:rPr>
        <w:t>;</w:t>
      </w:r>
    </w:p>
    <w:p w14:paraId="579053D7" w14:textId="77777777" w:rsidR="005B4932" w:rsidRPr="000569DC" w:rsidRDefault="005B4932">
      <w:pPr>
        <w:pStyle w:val="PargrafodaLista"/>
        <w:spacing w:line="276" w:lineRule="auto"/>
        <w:ind w:left="0"/>
        <w:rPr>
          <w:rFonts w:eastAsia="Arial Unicode MS" w:cs="Arial"/>
          <w:sz w:val="20"/>
          <w:szCs w:val="20"/>
        </w:rPr>
        <w:pPrChange w:id="1389" w:author="Mariana Piovesan Ramos | Vieira Rezende" w:date="2021-11-19T20:13:00Z">
          <w:pPr>
            <w:pStyle w:val="PargrafodaLista"/>
            <w:spacing w:line="317" w:lineRule="auto"/>
            <w:ind w:left="0"/>
          </w:pPr>
        </w:pPrChange>
      </w:pPr>
    </w:p>
    <w:p w14:paraId="56ED4E39" w14:textId="77777777" w:rsidR="005B4932" w:rsidRPr="000569DC" w:rsidRDefault="005B4932">
      <w:pPr>
        <w:numPr>
          <w:ilvl w:val="0"/>
          <w:numId w:val="40"/>
        </w:numPr>
        <w:adjustRightInd w:val="0"/>
        <w:spacing w:line="276" w:lineRule="auto"/>
        <w:ind w:left="0" w:firstLine="0"/>
        <w:jc w:val="both"/>
        <w:rPr>
          <w:rFonts w:eastAsia="Arial Unicode MS" w:cs="Arial"/>
          <w:sz w:val="20"/>
          <w:szCs w:val="20"/>
        </w:rPr>
        <w:pPrChange w:id="1390" w:author="Mariana Piovesan Ramos | Vieira Rezende" w:date="2021-11-19T20:13:00Z">
          <w:pPr>
            <w:numPr>
              <w:numId w:val="40"/>
            </w:numPr>
            <w:adjustRightInd w:val="0"/>
            <w:spacing w:line="317" w:lineRule="auto"/>
            <w:ind w:left="2880" w:hanging="360"/>
            <w:jc w:val="both"/>
          </w:pPr>
        </w:pPrChange>
      </w:pPr>
      <w:r w:rsidRPr="000569DC">
        <w:rPr>
          <w:rFonts w:eastAsia="Arial Unicode MS" w:cs="Arial"/>
          <w:sz w:val="20"/>
          <w:szCs w:val="20"/>
        </w:rPr>
        <w:t>aceitar a função que lhe é conferida, assumindo integralmente os deveres e atribuições previstos na legislação específica e nesta Escritura de Emissão;</w:t>
      </w:r>
    </w:p>
    <w:p w14:paraId="68DEC8DB" w14:textId="77777777" w:rsidR="005B4932" w:rsidRPr="000569DC" w:rsidRDefault="005B4932">
      <w:pPr>
        <w:spacing w:line="276" w:lineRule="auto"/>
        <w:jc w:val="both"/>
        <w:rPr>
          <w:rFonts w:eastAsia="Arial Unicode MS" w:cs="Arial"/>
          <w:sz w:val="20"/>
          <w:szCs w:val="20"/>
        </w:rPr>
        <w:pPrChange w:id="1391" w:author="Mariana Piovesan Ramos | Vieira Rezende" w:date="2021-11-19T20:13:00Z">
          <w:pPr>
            <w:spacing w:line="317" w:lineRule="auto"/>
            <w:jc w:val="both"/>
          </w:pPr>
        </w:pPrChange>
      </w:pPr>
    </w:p>
    <w:p w14:paraId="45CC65D4" w14:textId="77777777" w:rsidR="005B4932" w:rsidRPr="000569DC" w:rsidRDefault="005B4932">
      <w:pPr>
        <w:numPr>
          <w:ilvl w:val="0"/>
          <w:numId w:val="40"/>
        </w:numPr>
        <w:adjustRightInd w:val="0"/>
        <w:spacing w:line="276" w:lineRule="auto"/>
        <w:ind w:left="0" w:firstLine="0"/>
        <w:jc w:val="both"/>
        <w:rPr>
          <w:rFonts w:eastAsia="Arial Unicode MS" w:cs="Arial"/>
          <w:sz w:val="20"/>
          <w:szCs w:val="20"/>
        </w:rPr>
        <w:pPrChange w:id="1392" w:author="Mariana Piovesan Ramos | Vieira Rezende" w:date="2021-11-19T20:13:00Z">
          <w:pPr>
            <w:numPr>
              <w:numId w:val="40"/>
            </w:numPr>
            <w:adjustRightInd w:val="0"/>
            <w:spacing w:line="317" w:lineRule="auto"/>
            <w:ind w:left="2880" w:hanging="360"/>
            <w:jc w:val="both"/>
          </w:pPr>
        </w:pPrChange>
      </w:pPr>
      <w:r w:rsidRPr="000569DC">
        <w:rPr>
          <w:rFonts w:eastAsia="Arial Unicode MS" w:cs="Arial"/>
          <w:sz w:val="20"/>
          <w:szCs w:val="20"/>
        </w:rPr>
        <w:t xml:space="preserve">conhecer e aceitar integralmente esta Escritura de Emissão e todas as suas Cláusulas e condições; </w:t>
      </w:r>
    </w:p>
    <w:p w14:paraId="4D6B61E9" w14:textId="77777777" w:rsidR="005B4932" w:rsidRPr="000569DC" w:rsidRDefault="005B4932">
      <w:pPr>
        <w:spacing w:line="276" w:lineRule="auto"/>
        <w:jc w:val="both"/>
        <w:rPr>
          <w:rFonts w:eastAsia="Arial Unicode MS" w:cs="Arial"/>
          <w:sz w:val="20"/>
          <w:szCs w:val="20"/>
        </w:rPr>
        <w:pPrChange w:id="1393" w:author="Mariana Piovesan Ramos | Vieira Rezende" w:date="2021-11-19T20:13:00Z">
          <w:pPr>
            <w:spacing w:line="317" w:lineRule="auto"/>
            <w:jc w:val="both"/>
          </w:pPr>
        </w:pPrChange>
      </w:pPr>
      <w:bookmarkStart w:id="1394" w:name="_DV_C441"/>
    </w:p>
    <w:p w14:paraId="2B981711" w14:textId="77777777" w:rsidR="005B4932" w:rsidRPr="000569DC" w:rsidRDefault="005B4932">
      <w:pPr>
        <w:numPr>
          <w:ilvl w:val="0"/>
          <w:numId w:val="40"/>
        </w:numPr>
        <w:adjustRightInd w:val="0"/>
        <w:spacing w:line="276" w:lineRule="auto"/>
        <w:ind w:left="0" w:firstLine="0"/>
        <w:jc w:val="both"/>
        <w:rPr>
          <w:rFonts w:eastAsia="Arial Unicode MS" w:cs="Arial"/>
          <w:sz w:val="20"/>
          <w:szCs w:val="20"/>
        </w:rPr>
        <w:pPrChange w:id="1395" w:author="Mariana Piovesan Ramos | Vieira Rezende" w:date="2021-11-19T20:13:00Z">
          <w:pPr>
            <w:numPr>
              <w:numId w:val="40"/>
            </w:numPr>
            <w:adjustRightInd w:val="0"/>
            <w:spacing w:line="317" w:lineRule="auto"/>
            <w:ind w:left="2880" w:hanging="360"/>
            <w:jc w:val="both"/>
          </w:pPr>
        </w:pPrChange>
      </w:pPr>
      <w:r w:rsidRPr="000569DC">
        <w:rPr>
          <w:rFonts w:eastAsia="Arial Unicode MS" w:cs="Arial"/>
          <w:sz w:val="20"/>
          <w:szCs w:val="20"/>
        </w:rPr>
        <w:t>não ter qualquer ligação com a Emissora que o impeça de exercer suas funções;</w:t>
      </w:r>
    </w:p>
    <w:p w14:paraId="04B99E7A" w14:textId="77777777" w:rsidR="005B4932" w:rsidRPr="000569DC" w:rsidRDefault="005B4932">
      <w:pPr>
        <w:spacing w:line="276" w:lineRule="auto"/>
        <w:jc w:val="both"/>
        <w:rPr>
          <w:rFonts w:eastAsia="Arial Unicode MS" w:cs="Arial"/>
          <w:sz w:val="20"/>
          <w:szCs w:val="20"/>
        </w:rPr>
        <w:pPrChange w:id="1396" w:author="Mariana Piovesan Ramos | Vieira Rezende" w:date="2021-11-19T20:13:00Z">
          <w:pPr>
            <w:spacing w:line="317" w:lineRule="auto"/>
            <w:jc w:val="both"/>
          </w:pPr>
        </w:pPrChange>
      </w:pPr>
    </w:p>
    <w:p w14:paraId="600163BE" w14:textId="77777777" w:rsidR="005B4932" w:rsidRPr="000569DC" w:rsidRDefault="005B4932">
      <w:pPr>
        <w:numPr>
          <w:ilvl w:val="0"/>
          <w:numId w:val="40"/>
        </w:numPr>
        <w:adjustRightInd w:val="0"/>
        <w:spacing w:line="276" w:lineRule="auto"/>
        <w:ind w:left="0" w:firstLine="0"/>
        <w:jc w:val="both"/>
        <w:rPr>
          <w:rFonts w:eastAsia="Arial Unicode MS" w:cs="Arial"/>
          <w:sz w:val="20"/>
          <w:szCs w:val="20"/>
        </w:rPr>
        <w:pPrChange w:id="1397" w:author="Mariana Piovesan Ramos | Vieira Rezende" w:date="2021-11-19T20:13:00Z">
          <w:pPr>
            <w:numPr>
              <w:numId w:val="40"/>
            </w:numPr>
            <w:adjustRightInd w:val="0"/>
            <w:spacing w:line="317" w:lineRule="auto"/>
            <w:ind w:left="2880" w:hanging="360"/>
            <w:jc w:val="both"/>
          </w:pPr>
        </w:pPrChange>
      </w:pPr>
      <w:r w:rsidRPr="000569DC">
        <w:rPr>
          <w:rFonts w:eastAsia="Arial Unicode MS" w:cs="Arial"/>
          <w:sz w:val="20"/>
          <w:szCs w:val="20"/>
        </w:rPr>
        <w:t>estar devidamente autorizado a celebrar esta Escritura de Emissão e a cumprir com suas obrigações previstas neste instrumento, tendo sido satisfeitos todos os requisitos legais e estatutários necessários para tanto;</w:t>
      </w:r>
    </w:p>
    <w:p w14:paraId="305C5D6C" w14:textId="77777777" w:rsidR="005B4932" w:rsidRPr="000569DC" w:rsidRDefault="005B4932">
      <w:pPr>
        <w:spacing w:line="276" w:lineRule="auto"/>
        <w:jc w:val="both"/>
        <w:rPr>
          <w:rFonts w:eastAsia="Arial Unicode MS" w:cs="Arial"/>
          <w:sz w:val="20"/>
          <w:szCs w:val="20"/>
        </w:rPr>
        <w:pPrChange w:id="1398" w:author="Mariana Piovesan Ramos | Vieira Rezende" w:date="2021-11-19T20:13:00Z">
          <w:pPr>
            <w:spacing w:line="317" w:lineRule="auto"/>
            <w:jc w:val="both"/>
          </w:pPr>
        </w:pPrChange>
      </w:pPr>
    </w:p>
    <w:p w14:paraId="6278B333" w14:textId="77777777" w:rsidR="005B4932" w:rsidRPr="000569DC" w:rsidRDefault="005B4932">
      <w:pPr>
        <w:widowControl/>
        <w:numPr>
          <w:ilvl w:val="0"/>
          <w:numId w:val="40"/>
        </w:numPr>
        <w:adjustRightInd w:val="0"/>
        <w:spacing w:line="276" w:lineRule="auto"/>
        <w:ind w:left="0" w:firstLine="0"/>
        <w:jc w:val="both"/>
        <w:rPr>
          <w:rFonts w:eastAsia="Arial Unicode MS" w:cs="Arial"/>
          <w:sz w:val="20"/>
          <w:szCs w:val="20"/>
        </w:rPr>
        <w:pPrChange w:id="1399" w:author="Mariana Piovesan Ramos | Vieira Rezende" w:date="2021-11-19T20:13:00Z">
          <w:pPr>
            <w:widowControl/>
            <w:numPr>
              <w:numId w:val="40"/>
            </w:numPr>
            <w:adjustRightInd w:val="0"/>
            <w:spacing w:line="317" w:lineRule="auto"/>
            <w:ind w:left="2880" w:hanging="360"/>
            <w:jc w:val="both"/>
          </w:pPr>
        </w:pPrChange>
      </w:pPr>
      <w:r w:rsidRPr="000569DC">
        <w:rPr>
          <w:rFonts w:eastAsia="Arial Unicode MS" w:cs="Arial"/>
          <w:sz w:val="20"/>
          <w:szCs w:val="20"/>
        </w:rPr>
        <w:t>estar devidamente qualificado a exercer as atividades de Agente Fiduciário, nos termos da regulamentação aplicável vigente;</w:t>
      </w:r>
    </w:p>
    <w:p w14:paraId="4B7FA9DB" w14:textId="77777777" w:rsidR="005B4932" w:rsidRPr="000569DC" w:rsidRDefault="005B4932">
      <w:pPr>
        <w:pStyle w:val="PargrafodaLista"/>
        <w:spacing w:line="276" w:lineRule="auto"/>
        <w:ind w:left="0"/>
        <w:rPr>
          <w:rFonts w:eastAsia="Arial Unicode MS"/>
          <w:sz w:val="20"/>
          <w:szCs w:val="20"/>
        </w:rPr>
        <w:pPrChange w:id="1400" w:author="Mariana Piovesan Ramos | Vieira Rezende" w:date="2021-11-19T20:13:00Z">
          <w:pPr>
            <w:pStyle w:val="PargrafodaLista"/>
            <w:spacing w:line="317" w:lineRule="auto"/>
            <w:ind w:left="0"/>
          </w:pPr>
        </w:pPrChange>
      </w:pPr>
    </w:p>
    <w:p w14:paraId="7BA419D6" w14:textId="77777777" w:rsidR="005B4932" w:rsidRPr="000569DC" w:rsidRDefault="005B4932">
      <w:pPr>
        <w:widowControl/>
        <w:numPr>
          <w:ilvl w:val="0"/>
          <w:numId w:val="40"/>
        </w:numPr>
        <w:adjustRightInd w:val="0"/>
        <w:spacing w:line="276" w:lineRule="auto"/>
        <w:ind w:left="0" w:firstLine="0"/>
        <w:jc w:val="both"/>
        <w:rPr>
          <w:rFonts w:eastAsia="Arial Unicode MS" w:cs="Arial"/>
          <w:sz w:val="20"/>
          <w:szCs w:val="20"/>
        </w:rPr>
        <w:pPrChange w:id="1401" w:author="Mariana Piovesan Ramos | Vieira Rezende" w:date="2021-11-19T20:13:00Z">
          <w:pPr>
            <w:widowControl/>
            <w:numPr>
              <w:numId w:val="40"/>
            </w:numPr>
            <w:adjustRightInd w:val="0"/>
            <w:spacing w:line="317" w:lineRule="auto"/>
            <w:ind w:left="2880" w:hanging="360"/>
            <w:jc w:val="both"/>
          </w:pPr>
        </w:pPrChange>
      </w:pPr>
      <w:r w:rsidRPr="000569DC">
        <w:rPr>
          <w:rFonts w:eastAsia="Arial Unicode MS" w:cs="Arial"/>
          <w:sz w:val="20"/>
          <w:szCs w:val="20"/>
        </w:rPr>
        <w:t>que esta Escritura de Emissão constitui obrigação legal, válida, vinculativa e eficaz do Agente Fiduciário, exequível de acordo com os seus termos e condições;</w:t>
      </w:r>
    </w:p>
    <w:p w14:paraId="61801A6E" w14:textId="77777777" w:rsidR="005B4932" w:rsidRPr="000569DC" w:rsidRDefault="005B4932">
      <w:pPr>
        <w:pStyle w:val="PargrafodaLista"/>
        <w:spacing w:line="276" w:lineRule="auto"/>
        <w:ind w:left="0"/>
        <w:rPr>
          <w:rFonts w:eastAsia="Arial Unicode MS"/>
          <w:sz w:val="20"/>
          <w:szCs w:val="20"/>
        </w:rPr>
        <w:pPrChange w:id="1402" w:author="Mariana Piovesan Ramos | Vieira Rezende" w:date="2021-11-19T20:13:00Z">
          <w:pPr>
            <w:pStyle w:val="PargrafodaLista"/>
            <w:spacing w:line="317" w:lineRule="auto"/>
            <w:ind w:left="0"/>
          </w:pPr>
        </w:pPrChange>
      </w:pPr>
    </w:p>
    <w:p w14:paraId="0A82D930" w14:textId="77777777" w:rsidR="005B4932" w:rsidRPr="000569DC" w:rsidRDefault="005B4932">
      <w:pPr>
        <w:widowControl/>
        <w:numPr>
          <w:ilvl w:val="0"/>
          <w:numId w:val="40"/>
        </w:numPr>
        <w:adjustRightInd w:val="0"/>
        <w:spacing w:line="276" w:lineRule="auto"/>
        <w:ind w:left="0" w:firstLine="0"/>
        <w:jc w:val="both"/>
        <w:rPr>
          <w:rFonts w:eastAsia="Arial Unicode MS" w:cs="Arial"/>
          <w:sz w:val="20"/>
          <w:szCs w:val="20"/>
        </w:rPr>
        <w:pPrChange w:id="1403" w:author="Mariana Piovesan Ramos | Vieira Rezende" w:date="2021-11-19T20:13:00Z">
          <w:pPr>
            <w:widowControl/>
            <w:numPr>
              <w:numId w:val="40"/>
            </w:numPr>
            <w:adjustRightInd w:val="0"/>
            <w:spacing w:line="317" w:lineRule="auto"/>
            <w:ind w:left="2880" w:hanging="360"/>
            <w:jc w:val="both"/>
          </w:pPr>
        </w:pPrChange>
      </w:pPr>
      <w:r w:rsidRPr="000569DC">
        <w:rPr>
          <w:rFonts w:eastAsia="Arial Unicode MS" w:cs="Arial"/>
          <w:sz w:val="20"/>
          <w:szCs w:val="20"/>
        </w:rPr>
        <w:t>que a celebração desta Escritura de Emissão e o cumprimento de suas obrigações nela previstas não infringem qualquer obrigação anteriormente assumida pelo Agente Fiduciário;</w:t>
      </w:r>
    </w:p>
    <w:p w14:paraId="58D2B724" w14:textId="77777777" w:rsidR="005B4932" w:rsidRPr="000569DC" w:rsidRDefault="005B4932">
      <w:pPr>
        <w:spacing w:line="276" w:lineRule="auto"/>
        <w:jc w:val="both"/>
        <w:rPr>
          <w:rFonts w:eastAsia="Arial Unicode MS" w:cs="Arial"/>
          <w:sz w:val="20"/>
          <w:szCs w:val="20"/>
        </w:rPr>
        <w:pPrChange w:id="1404" w:author="Mariana Piovesan Ramos | Vieira Rezende" w:date="2021-11-19T20:13:00Z">
          <w:pPr>
            <w:spacing w:line="317" w:lineRule="auto"/>
            <w:jc w:val="both"/>
          </w:pPr>
        </w:pPrChange>
      </w:pPr>
    </w:p>
    <w:p w14:paraId="26C8BC77" w14:textId="77777777" w:rsidR="005B4932" w:rsidRPr="000569DC" w:rsidRDefault="005B4932">
      <w:pPr>
        <w:widowControl/>
        <w:numPr>
          <w:ilvl w:val="0"/>
          <w:numId w:val="40"/>
        </w:numPr>
        <w:adjustRightInd w:val="0"/>
        <w:spacing w:line="276" w:lineRule="auto"/>
        <w:ind w:left="0" w:firstLine="0"/>
        <w:jc w:val="both"/>
        <w:rPr>
          <w:rFonts w:eastAsia="Arial Unicode MS" w:cs="Arial"/>
          <w:sz w:val="20"/>
          <w:szCs w:val="20"/>
        </w:rPr>
        <w:pPrChange w:id="1405" w:author="Mariana Piovesan Ramos | Vieira Rezende" w:date="2021-11-19T20:13:00Z">
          <w:pPr>
            <w:widowControl/>
            <w:numPr>
              <w:numId w:val="40"/>
            </w:numPr>
            <w:adjustRightInd w:val="0"/>
            <w:spacing w:line="317" w:lineRule="auto"/>
            <w:ind w:left="2880" w:hanging="360"/>
            <w:jc w:val="both"/>
          </w:pPr>
        </w:pPrChange>
      </w:pPr>
      <w:r w:rsidRPr="000569DC">
        <w:rPr>
          <w:rFonts w:eastAsia="Arial Unicode MS" w:cs="Arial"/>
          <w:sz w:val="20"/>
          <w:szCs w:val="20"/>
        </w:rPr>
        <w:t xml:space="preserve">que verificou a veracidade das informações contidas nesta Escritura de Emissão diligenciando no sentido de que fossem sanadas as omissões, falhas ou defeitos de que tivesse conhecimento; </w:t>
      </w:r>
    </w:p>
    <w:p w14:paraId="7DF2F9A4" w14:textId="77777777" w:rsidR="005B4932" w:rsidRPr="000569DC" w:rsidRDefault="005B4932">
      <w:pPr>
        <w:spacing w:line="276" w:lineRule="auto"/>
        <w:jc w:val="both"/>
        <w:rPr>
          <w:rFonts w:eastAsia="Arial Unicode MS" w:cs="Arial"/>
          <w:sz w:val="20"/>
          <w:szCs w:val="20"/>
        </w:rPr>
        <w:pPrChange w:id="1406" w:author="Mariana Piovesan Ramos | Vieira Rezende" w:date="2021-11-19T20:13:00Z">
          <w:pPr>
            <w:spacing w:line="317" w:lineRule="auto"/>
            <w:jc w:val="both"/>
          </w:pPr>
        </w:pPrChange>
      </w:pPr>
    </w:p>
    <w:p w14:paraId="6D6015AA" w14:textId="77777777" w:rsidR="005B4932" w:rsidRPr="000569DC" w:rsidRDefault="005B4932">
      <w:pPr>
        <w:widowControl/>
        <w:numPr>
          <w:ilvl w:val="0"/>
          <w:numId w:val="40"/>
        </w:numPr>
        <w:adjustRightInd w:val="0"/>
        <w:spacing w:line="276" w:lineRule="auto"/>
        <w:ind w:left="0" w:firstLine="0"/>
        <w:jc w:val="both"/>
        <w:rPr>
          <w:rFonts w:eastAsia="Arial Unicode MS" w:cs="Arial"/>
          <w:sz w:val="20"/>
          <w:szCs w:val="20"/>
        </w:rPr>
        <w:pPrChange w:id="1407" w:author="Mariana Piovesan Ramos | Vieira Rezende" w:date="2021-11-19T20:13:00Z">
          <w:pPr>
            <w:widowControl/>
            <w:numPr>
              <w:numId w:val="40"/>
            </w:numPr>
            <w:adjustRightInd w:val="0"/>
            <w:spacing w:line="317" w:lineRule="auto"/>
            <w:ind w:left="2880" w:hanging="360"/>
            <w:jc w:val="both"/>
          </w:pPr>
        </w:pPrChange>
      </w:pPr>
      <w:r w:rsidRPr="000569DC">
        <w:rPr>
          <w:rFonts w:eastAsia="Arial Unicode MS" w:cs="Arial"/>
          <w:sz w:val="20"/>
          <w:szCs w:val="20"/>
        </w:rPr>
        <w:t>a</w:t>
      </w:r>
      <w:r w:rsidR="00CB666D" w:rsidRPr="000569DC">
        <w:rPr>
          <w:rFonts w:eastAsia="Arial Unicode MS" w:cs="Arial"/>
          <w:sz w:val="20"/>
          <w:szCs w:val="20"/>
        </w:rPr>
        <w:t>s</w:t>
      </w:r>
      <w:r w:rsidRPr="000569DC">
        <w:rPr>
          <w:rFonts w:eastAsia="Arial Unicode MS" w:cs="Arial"/>
          <w:sz w:val="20"/>
          <w:szCs w:val="20"/>
        </w:rPr>
        <w:t xml:space="preserve"> pessoa</w:t>
      </w:r>
      <w:r w:rsidR="00CB666D" w:rsidRPr="000569DC">
        <w:rPr>
          <w:rFonts w:eastAsia="Arial Unicode MS" w:cs="Arial"/>
          <w:sz w:val="20"/>
          <w:szCs w:val="20"/>
        </w:rPr>
        <w:t>s</w:t>
      </w:r>
      <w:r w:rsidRPr="000569DC">
        <w:rPr>
          <w:rFonts w:eastAsia="Arial Unicode MS" w:cs="Arial"/>
          <w:sz w:val="20"/>
          <w:szCs w:val="20"/>
        </w:rPr>
        <w:t xml:space="preserve"> que o representa</w:t>
      </w:r>
      <w:r w:rsidR="00CB666D" w:rsidRPr="000569DC">
        <w:rPr>
          <w:rFonts w:eastAsia="Arial Unicode MS" w:cs="Arial"/>
          <w:sz w:val="20"/>
          <w:szCs w:val="20"/>
        </w:rPr>
        <w:t>m</w:t>
      </w:r>
      <w:r w:rsidRPr="000569DC">
        <w:rPr>
          <w:rFonts w:eastAsia="Arial Unicode MS" w:cs="Arial"/>
          <w:sz w:val="20"/>
          <w:szCs w:val="20"/>
        </w:rPr>
        <w:t xml:space="preserve"> na assinatura desta Escritura de Emissão tem poderes bastantes para tanto; </w:t>
      </w:r>
    </w:p>
    <w:p w14:paraId="1A2C1C29" w14:textId="77777777" w:rsidR="005B4932" w:rsidRPr="000569DC" w:rsidRDefault="005B4932">
      <w:pPr>
        <w:spacing w:line="276" w:lineRule="auto"/>
        <w:jc w:val="both"/>
        <w:rPr>
          <w:rFonts w:eastAsia="Arial Unicode MS" w:cs="Arial"/>
          <w:sz w:val="20"/>
          <w:szCs w:val="20"/>
          <w:highlight w:val="yellow"/>
        </w:rPr>
        <w:pPrChange w:id="1408" w:author="Mariana Piovesan Ramos | Vieira Rezende" w:date="2021-11-19T20:13:00Z">
          <w:pPr>
            <w:spacing w:line="317" w:lineRule="auto"/>
            <w:jc w:val="both"/>
          </w:pPr>
        </w:pPrChange>
      </w:pPr>
    </w:p>
    <w:p w14:paraId="29411F0C" w14:textId="77777777" w:rsidR="005B4932" w:rsidRPr="000569DC" w:rsidRDefault="005B4932">
      <w:pPr>
        <w:widowControl/>
        <w:numPr>
          <w:ilvl w:val="0"/>
          <w:numId w:val="40"/>
        </w:numPr>
        <w:adjustRightInd w:val="0"/>
        <w:spacing w:line="276" w:lineRule="auto"/>
        <w:ind w:left="0" w:firstLine="0"/>
        <w:jc w:val="both"/>
        <w:rPr>
          <w:rFonts w:eastAsia="Arial Unicode MS" w:cs="Arial"/>
          <w:sz w:val="20"/>
          <w:szCs w:val="20"/>
        </w:rPr>
        <w:pPrChange w:id="1409" w:author="Mariana Piovesan Ramos | Vieira Rezende" w:date="2021-11-19T20:13:00Z">
          <w:pPr>
            <w:widowControl/>
            <w:numPr>
              <w:numId w:val="40"/>
            </w:numPr>
            <w:adjustRightInd w:val="0"/>
            <w:spacing w:line="317" w:lineRule="auto"/>
            <w:ind w:left="2880" w:hanging="360"/>
            <w:jc w:val="both"/>
          </w:pPr>
        </w:pPrChange>
      </w:pPr>
      <w:r w:rsidRPr="000569DC">
        <w:rPr>
          <w:rFonts w:eastAsia="Arial Unicode MS" w:cs="Arial"/>
          <w:sz w:val="20"/>
          <w:szCs w:val="20"/>
        </w:rPr>
        <w:t xml:space="preserve">que, com base no organograma disponibilizado pela Emissora, para os fins do disposto na </w:t>
      </w:r>
      <w:r w:rsidRPr="000569DC">
        <w:rPr>
          <w:rFonts w:eastAsia="MS Mincho" w:cs="Arial"/>
          <w:sz w:val="20"/>
          <w:szCs w:val="20"/>
        </w:rPr>
        <w:t>Resolução CVM 17</w:t>
      </w:r>
      <w:r w:rsidRPr="000569DC">
        <w:rPr>
          <w:rFonts w:eastAsia="Arial Unicode MS" w:cs="Arial"/>
          <w:sz w:val="20"/>
          <w:szCs w:val="20"/>
        </w:rPr>
        <w:t>, não atua em emissões de valores mobiliários da Emissora, ou de sociedade coligada, controlada, controladora ou integrante do mesmo grupo da Emissora; e</w:t>
      </w:r>
    </w:p>
    <w:p w14:paraId="4250D425" w14:textId="77777777" w:rsidR="005B4932" w:rsidRPr="000569DC" w:rsidRDefault="005B4932">
      <w:pPr>
        <w:spacing w:line="276" w:lineRule="auto"/>
        <w:jc w:val="both"/>
        <w:rPr>
          <w:rFonts w:eastAsia="Arial Unicode MS" w:cs="Arial"/>
          <w:sz w:val="20"/>
          <w:szCs w:val="20"/>
        </w:rPr>
        <w:pPrChange w:id="1410" w:author="Mariana Piovesan Ramos | Vieira Rezende" w:date="2021-11-19T20:13:00Z">
          <w:pPr>
            <w:spacing w:line="317" w:lineRule="auto"/>
            <w:jc w:val="both"/>
          </w:pPr>
        </w:pPrChange>
      </w:pPr>
    </w:p>
    <w:p w14:paraId="31E75F8A" w14:textId="77777777" w:rsidR="005B4932" w:rsidRPr="000569DC" w:rsidRDefault="005B4932">
      <w:pPr>
        <w:widowControl/>
        <w:numPr>
          <w:ilvl w:val="0"/>
          <w:numId w:val="40"/>
        </w:numPr>
        <w:adjustRightInd w:val="0"/>
        <w:spacing w:line="276" w:lineRule="auto"/>
        <w:ind w:left="0" w:firstLine="0"/>
        <w:jc w:val="both"/>
        <w:rPr>
          <w:rFonts w:eastAsia="Arial Unicode MS" w:cs="Arial"/>
          <w:sz w:val="20"/>
          <w:szCs w:val="20"/>
        </w:rPr>
        <w:pPrChange w:id="1411" w:author="Mariana Piovesan Ramos | Vieira Rezende" w:date="2021-11-19T20:13:00Z">
          <w:pPr>
            <w:widowControl/>
            <w:numPr>
              <w:numId w:val="40"/>
            </w:numPr>
            <w:adjustRightInd w:val="0"/>
            <w:spacing w:line="317" w:lineRule="auto"/>
            <w:ind w:left="2880" w:hanging="360"/>
            <w:jc w:val="both"/>
          </w:pPr>
        </w:pPrChange>
      </w:pPr>
      <w:r w:rsidRPr="000569DC">
        <w:rPr>
          <w:rFonts w:eastAsia="Arial Unicode MS" w:cs="Arial"/>
          <w:bCs/>
          <w:sz w:val="20"/>
          <w:szCs w:val="20"/>
        </w:rPr>
        <w:t>que verificará a constituição e exequibilidade das Garantias Reais nos termos da presente Escritura de Emissão e dos Contratos de Garantia.</w:t>
      </w:r>
      <w:r w:rsidRPr="000569DC" w:rsidDel="00A4620E">
        <w:rPr>
          <w:rFonts w:eastAsia="Arial Unicode MS" w:cs="Arial"/>
          <w:sz w:val="20"/>
          <w:szCs w:val="20"/>
        </w:rPr>
        <w:t xml:space="preserve"> </w:t>
      </w:r>
      <w:bookmarkEnd w:id="1394"/>
    </w:p>
    <w:p w14:paraId="144911A5" w14:textId="77777777" w:rsidR="005B4932" w:rsidRPr="000569DC" w:rsidRDefault="005B4932">
      <w:pPr>
        <w:spacing w:line="276" w:lineRule="auto"/>
        <w:rPr>
          <w:rFonts w:eastAsia="Arial Unicode MS" w:cs="Arial"/>
          <w:sz w:val="20"/>
          <w:szCs w:val="20"/>
        </w:rPr>
        <w:pPrChange w:id="1412" w:author="Mariana Piovesan Ramos | Vieira Rezende" w:date="2021-11-19T20:13:00Z">
          <w:pPr>
            <w:spacing w:line="317" w:lineRule="auto"/>
          </w:pPr>
        </w:pPrChange>
      </w:pPr>
    </w:p>
    <w:p w14:paraId="5236989E" w14:textId="77777777" w:rsidR="005B4932" w:rsidRPr="000569DC" w:rsidRDefault="005B4932">
      <w:pPr>
        <w:pStyle w:val="Ttulo1"/>
        <w:keepNext/>
        <w:widowControl/>
        <w:spacing w:line="276" w:lineRule="auto"/>
        <w:ind w:left="0" w:right="0"/>
        <w:pPrChange w:id="1413" w:author="Mariana Piovesan Ramos | Vieira Rezende" w:date="2021-11-19T20:13:00Z">
          <w:pPr>
            <w:pStyle w:val="Ttulo1"/>
            <w:keepNext/>
            <w:widowControl/>
            <w:spacing w:line="317" w:lineRule="auto"/>
            <w:ind w:left="0" w:right="0"/>
          </w:pPr>
        </w:pPrChange>
      </w:pPr>
      <w:bookmarkStart w:id="1414" w:name="_DV_M568"/>
      <w:bookmarkStart w:id="1415" w:name="_Toc280370543"/>
      <w:bookmarkStart w:id="1416" w:name="_Toc349040599"/>
      <w:bookmarkStart w:id="1417" w:name="_Toc351469184"/>
      <w:bookmarkStart w:id="1418" w:name="_Toc352767486"/>
      <w:bookmarkStart w:id="1419" w:name="_Toc355626573"/>
      <w:bookmarkEnd w:id="1414"/>
      <w:r w:rsidRPr="000569DC">
        <w:t>CLÁUSULA VIII</w:t>
      </w:r>
      <w:r w:rsidRPr="000569DC">
        <w:br/>
        <w:t>ASSEMBLEIA GERAL DE DEBENTURISTAS</w:t>
      </w:r>
      <w:bookmarkEnd w:id="1372"/>
      <w:bookmarkEnd w:id="1415"/>
      <w:bookmarkEnd w:id="1416"/>
      <w:bookmarkEnd w:id="1417"/>
      <w:bookmarkEnd w:id="1418"/>
      <w:bookmarkEnd w:id="1419"/>
    </w:p>
    <w:p w14:paraId="1389CFA6" w14:textId="77777777" w:rsidR="005B4932" w:rsidRPr="000569DC" w:rsidRDefault="005B4932">
      <w:pPr>
        <w:keepNext/>
        <w:keepLines/>
        <w:widowControl/>
        <w:spacing w:line="276" w:lineRule="auto"/>
        <w:jc w:val="both"/>
        <w:rPr>
          <w:rFonts w:eastAsia="Arial Unicode MS" w:cs="Arial"/>
          <w:sz w:val="20"/>
          <w:szCs w:val="20"/>
        </w:rPr>
        <w:pPrChange w:id="1420" w:author="Mariana Piovesan Ramos | Vieira Rezende" w:date="2021-11-19T20:13:00Z">
          <w:pPr>
            <w:keepNext/>
            <w:keepLines/>
            <w:widowControl/>
            <w:spacing w:line="317" w:lineRule="auto"/>
            <w:jc w:val="both"/>
          </w:pPr>
        </w:pPrChange>
      </w:pPr>
      <w:bookmarkStart w:id="1421" w:name="_Toc499990379"/>
    </w:p>
    <w:p w14:paraId="28EFDC83" w14:textId="77777777" w:rsidR="005B4932" w:rsidRPr="000569DC" w:rsidRDefault="005B4932">
      <w:pPr>
        <w:pStyle w:val="PargrafodaLista"/>
        <w:keepNext/>
        <w:keepLines/>
        <w:widowControl/>
        <w:numPr>
          <w:ilvl w:val="1"/>
          <w:numId w:val="48"/>
        </w:numPr>
        <w:adjustRightInd w:val="0"/>
        <w:spacing w:line="276" w:lineRule="auto"/>
        <w:ind w:left="0" w:firstLine="0"/>
        <w:rPr>
          <w:rFonts w:cs="Arial"/>
          <w:b/>
          <w:smallCaps/>
          <w:sz w:val="20"/>
          <w:szCs w:val="20"/>
        </w:rPr>
        <w:pPrChange w:id="1422" w:author="Mariana Piovesan Ramos | Vieira Rezende" w:date="2021-11-19T20:13:00Z">
          <w:pPr>
            <w:pStyle w:val="PargrafodaLista"/>
            <w:keepNext/>
            <w:keepLines/>
            <w:widowControl/>
            <w:numPr>
              <w:ilvl w:val="1"/>
              <w:numId w:val="48"/>
            </w:numPr>
            <w:adjustRightInd w:val="0"/>
            <w:spacing w:line="317" w:lineRule="auto"/>
            <w:ind w:left="0" w:hanging="720"/>
          </w:pPr>
        </w:pPrChange>
      </w:pPr>
      <w:bookmarkStart w:id="1423" w:name="_DV_M569"/>
      <w:bookmarkEnd w:id="1421"/>
      <w:bookmarkEnd w:id="1423"/>
      <w:r w:rsidRPr="000569DC">
        <w:rPr>
          <w:rFonts w:cs="Arial"/>
          <w:b/>
          <w:smallCaps/>
          <w:sz w:val="20"/>
          <w:szCs w:val="20"/>
        </w:rPr>
        <w:t>Disposições Gerais</w:t>
      </w:r>
    </w:p>
    <w:p w14:paraId="14EB52D4" w14:textId="77777777" w:rsidR="005B4932" w:rsidRPr="000569DC" w:rsidRDefault="005B4932">
      <w:pPr>
        <w:pStyle w:val="Lista2"/>
        <w:keepNext/>
        <w:keepLines/>
        <w:spacing w:line="276" w:lineRule="auto"/>
        <w:ind w:left="0"/>
        <w:rPr>
          <w:rFonts w:ascii="Verdana" w:eastAsia="Arial Unicode MS" w:hAnsi="Verdana"/>
          <w:sz w:val="20"/>
          <w:szCs w:val="20"/>
        </w:rPr>
        <w:pPrChange w:id="1424" w:author="Mariana Piovesan Ramos | Vieira Rezende" w:date="2021-11-19T20:13:00Z">
          <w:pPr>
            <w:pStyle w:val="Lista2"/>
            <w:keepNext/>
            <w:keepLines/>
            <w:spacing w:line="317" w:lineRule="auto"/>
            <w:ind w:left="0"/>
          </w:pPr>
        </w:pPrChange>
      </w:pPr>
    </w:p>
    <w:p w14:paraId="22D53C33" w14:textId="77777777" w:rsidR="005B4932" w:rsidRPr="000569DC" w:rsidRDefault="005B4932">
      <w:pPr>
        <w:pStyle w:val="PargrafodaLista"/>
        <w:keepNext/>
        <w:keepLines/>
        <w:widowControl/>
        <w:numPr>
          <w:ilvl w:val="2"/>
          <w:numId w:val="48"/>
        </w:numPr>
        <w:adjustRightInd w:val="0"/>
        <w:spacing w:line="276" w:lineRule="auto"/>
        <w:ind w:left="0" w:firstLine="0"/>
        <w:rPr>
          <w:rFonts w:eastAsia="Arial Unicode MS" w:cs="Arial"/>
          <w:sz w:val="20"/>
          <w:szCs w:val="20"/>
        </w:rPr>
        <w:pPrChange w:id="1425" w:author="Mariana Piovesan Ramos | Vieira Rezende" w:date="2021-11-19T20:13:00Z">
          <w:pPr>
            <w:pStyle w:val="PargrafodaLista"/>
            <w:keepNext/>
            <w:keepLines/>
            <w:widowControl/>
            <w:numPr>
              <w:ilvl w:val="2"/>
              <w:numId w:val="48"/>
            </w:numPr>
            <w:adjustRightInd w:val="0"/>
            <w:spacing w:line="317" w:lineRule="auto"/>
            <w:ind w:left="0" w:hanging="1080"/>
          </w:pPr>
        </w:pPrChange>
      </w:pPr>
      <w:r w:rsidRPr="000569DC">
        <w:rPr>
          <w:rFonts w:eastAsia="Arial Unicode MS" w:cs="Arial"/>
          <w:sz w:val="20"/>
          <w:szCs w:val="20"/>
        </w:rPr>
        <w:t>Os Debenturistas poderão, a qualquer tempo, reunir-se em assembleia(s) geral(is), de acordo com o disposto no artigo 71 da Lei das Sociedades por Ações, a fim de deliberar sobre matérias de interesse da comunhão dos Debenturistas (“</w:t>
      </w:r>
      <w:r w:rsidRPr="000569DC">
        <w:rPr>
          <w:rFonts w:eastAsia="Arial Unicode MS" w:cs="Arial"/>
          <w:sz w:val="20"/>
          <w:szCs w:val="20"/>
          <w:u w:val="single"/>
        </w:rPr>
        <w:t>Assembleia(s) Geral(is) de Debenturistas</w:t>
      </w:r>
      <w:r w:rsidRPr="000569DC">
        <w:rPr>
          <w:rFonts w:eastAsia="Arial Unicode MS" w:cs="Arial"/>
          <w:sz w:val="20"/>
          <w:szCs w:val="20"/>
        </w:rPr>
        <w:t xml:space="preserve">”). As Assembleias Gerais de Debenturistas deverão ser realizadas de forma presencial </w:t>
      </w:r>
      <w:r w:rsidRPr="000569DC">
        <w:rPr>
          <w:rFonts w:eastAsia="Arial Unicode MS"/>
          <w:sz w:val="20"/>
          <w:szCs w:val="20"/>
        </w:rPr>
        <w:t>e, c</w:t>
      </w:r>
      <w:r w:rsidRPr="000569DC">
        <w:rPr>
          <w:rFonts w:eastAsia="Arial Unicode MS" w:cs="Arial"/>
          <w:sz w:val="20"/>
          <w:szCs w:val="20"/>
        </w:rPr>
        <w:t>aso venha a ser regulamentado pela CVM, poderão ser alternativamente realizadas</w:t>
      </w:r>
      <w:r w:rsidRPr="000569DC">
        <w:rPr>
          <w:rFonts w:eastAsia="Arial Unicode MS"/>
          <w:sz w:val="20"/>
          <w:szCs w:val="20"/>
        </w:rPr>
        <w:t xml:space="preserve"> por conferência telefônica, vídeo conferência ou por qualquer outro meio de comunicação</w:t>
      </w:r>
      <w:r w:rsidRPr="000569DC">
        <w:rPr>
          <w:rFonts w:eastAsia="Arial Unicode MS" w:cs="Arial"/>
          <w:sz w:val="20"/>
          <w:szCs w:val="20"/>
        </w:rPr>
        <w:t xml:space="preserve">. </w:t>
      </w:r>
    </w:p>
    <w:p w14:paraId="6973384E" w14:textId="77777777" w:rsidR="005B4932" w:rsidRPr="000569DC" w:rsidRDefault="005B4932">
      <w:pPr>
        <w:pStyle w:val="Corpodetexto"/>
        <w:spacing w:line="276" w:lineRule="auto"/>
        <w:ind w:hanging="630"/>
        <w:jc w:val="both"/>
        <w:rPr>
          <w:rFonts w:eastAsia="Arial Unicode MS"/>
        </w:rPr>
        <w:pPrChange w:id="1426" w:author="Mariana Piovesan Ramos | Vieira Rezende" w:date="2021-11-19T20:13:00Z">
          <w:pPr>
            <w:pStyle w:val="Corpodetexto"/>
            <w:spacing w:line="317" w:lineRule="auto"/>
            <w:ind w:hanging="630"/>
            <w:jc w:val="both"/>
          </w:pPr>
        </w:pPrChange>
      </w:pPr>
    </w:p>
    <w:p w14:paraId="044408FE" w14:textId="77777777" w:rsidR="005B4932" w:rsidRPr="000569DC" w:rsidRDefault="005B4932">
      <w:pPr>
        <w:pStyle w:val="PargrafodaLista"/>
        <w:widowControl/>
        <w:numPr>
          <w:ilvl w:val="2"/>
          <w:numId w:val="48"/>
        </w:numPr>
        <w:adjustRightInd w:val="0"/>
        <w:spacing w:line="276" w:lineRule="auto"/>
        <w:ind w:left="0" w:firstLine="0"/>
        <w:rPr>
          <w:rFonts w:eastAsia="Arial Unicode MS" w:cs="Arial"/>
          <w:sz w:val="20"/>
          <w:szCs w:val="20"/>
        </w:rPr>
        <w:pPrChange w:id="1427" w:author="Mariana Piovesan Ramos | Vieira Rezende" w:date="2021-11-19T20:13:00Z">
          <w:pPr>
            <w:pStyle w:val="PargrafodaLista"/>
            <w:widowControl/>
            <w:numPr>
              <w:ilvl w:val="2"/>
              <w:numId w:val="48"/>
            </w:numPr>
            <w:adjustRightInd w:val="0"/>
            <w:spacing w:line="317" w:lineRule="auto"/>
            <w:ind w:left="0" w:hanging="1080"/>
          </w:pPr>
        </w:pPrChange>
      </w:pPr>
      <w:r w:rsidRPr="000569DC">
        <w:rPr>
          <w:rFonts w:eastAsia="Arial Unicode MS" w:cs="Arial"/>
          <w:sz w:val="20"/>
          <w:szCs w:val="20"/>
        </w:rPr>
        <w:t>Aplica-se à Assembleia Geral de Debenturistas, no que couber, o disposto na Lei das Sociedades por Ações sobre assembleia geral de acionistas.</w:t>
      </w:r>
    </w:p>
    <w:p w14:paraId="4119A707" w14:textId="77777777" w:rsidR="005B4932" w:rsidRPr="000569DC" w:rsidRDefault="005B4932">
      <w:pPr>
        <w:spacing w:line="276" w:lineRule="auto"/>
        <w:jc w:val="both"/>
        <w:rPr>
          <w:rFonts w:eastAsia="Arial Unicode MS" w:cs="Arial"/>
          <w:b/>
          <w:sz w:val="20"/>
          <w:szCs w:val="20"/>
        </w:rPr>
        <w:pPrChange w:id="1428" w:author="Mariana Piovesan Ramos | Vieira Rezende" w:date="2021-11-19T20:13:00Z">
          <w:pPr>
            <w:spacing w:line="317" w:lineRule="auto"/>
            <w:jc w:val="both"/>
          </w:pPr>
        </w:pPrChange>
      </w:pPr>
      <w:bookmarkStart w:id="1429" w:name="_DV_M570"/>
      <w:bookmarkEnd w:id="1429"/>
    </w:p>
    <w:p w14:paraId="10299E93" w14:textId="77777777" w:rsidR="005B4932" w:rsidRPr="000569DC" w:rsidRDefault="005B4932">
      <w:pPr>
        <w:pStyle w:val="PargrafodaLista"/>
        <w:keepNext/>
        <w:keepLines/>
        <w:widowControl/>
        <w:numPr>
          <w:ilvl w:val="1"/>
          <w:numId w:val="48"/>
        </w:numPr>
        <w:adjustRightInd w:val="0"/>
        <w:spacing w:line="276" w:lineRule="auto"/>
        <w:ind w:left="0" w:firstLine="0"/>
        <w:rPr>
          <w:rFonts w:cs="Arial"/>
          <w:b/>
          <w:smallCaps/>
          <w:sz w:val="20"/>
          <w:szCs w:val="20"/>
        </w:rPr>
        <w:pPrChange w:id="1430" w:author="Mariana Piovesan Ramos | Vieira Rezende" w:date="2021-11-19T20:13:00Z">
          <w:pPr>
            <w:pStyle w:val="PargrafodaLista"/>
            <w:keepNext/>
            <w:keepLines/>
            <w:widowControl/>
            <w:numPr>
              <w:ilvl w:val="1"/>
              <w:numId w:val="48"/>
            </w:numPr>
            <w:adjustRightInd w:val="0"/>
            <w:spacing w:line="317" w:lineRule="auto"/>
            <w:ind w:left="0" w:hanging="720"/>
          </w:pPr>
        </w:pPrChange>
      </w:pPr>
      <w:r w:rsidRPr="000569DC">
        <w:rPr>
          <w:rFonts w:cs="Arial"/>
          <w:b/>
          <w:smallCaps/>
          <w:sz w:val="20"/>
          <w:szCs w:val="20"/>
        </w:rPr>
        <w:t>Convocação</w:t>
      </w:r>
    </w:p>
    <w:p w14:paraId="27B51784" w14:textId="77777777" w:rsidR="005B4932" w:rsidRPr="000569DC" w:rsidRDefault="005B4932">
      <w:pPr>
        <w:keepNext/>
        <w:keepLines/>
        <w:spacing w:line="276" w:lineRule="auto"/>
        <w:rPr>
          <w:rFonts w:eastAsia="Arial Unicode MS" w:cs="Arial"/>
          <w:sz w:val="20"/>
          <w:szCs w:val="20"/>
        </w:rPr>
        <w:pPrChange w:id="1431" w:author="Mariana Piovesan Ramos | Vieira Rezende" w:date="2021-11-19T20:13:00Z">
          <w:pPr>
            <w:keepNext/>
            <w:keepLines/>
            <w:spacing w:line="317" w:lineRule="auto"/>
          </w:pPr>
        </w:pPrChange>
      </w:pPr>
    </w:p>
    <w:p w14:paraId="6953D993" w14:textId="77777777" w:rsidR="005B4932" w:rsidRPr="000569DC" w:rsidRDefault="005B4932">
      <w:pPr>
        <w:pStyle w:val="PargrafodaLista"/>
        <w:keepNext/>
        <w:keepLines/>
        <w:widowControl/>
        <w:numPr>
          <w:ilvl w:val="2"/>
          <w:numId w:val="48"/>
        </w:numPr>
        <w:adjustRightInd w:val="0"/>
        <w:spacing w:line="276" w:lineRule="auto"/>
        <w:ind w:left="0" w:firstLine="0"/>
        <w:rPr>
          <w:rFonts w:eastAsia="Arial Unicode MS" w:cs="Arial"/>
          <w:sz w:val="20"/>
          <w:szCs w:val="20"/>
        </w:rPr>
        <w:pPrChange w:id="1432" w:author="Mariana Piovesan Ramos | Vieira Rezende" w:date="2021-11-19T20:13:00Z">
          <w:pPr>
            <w:pStyle w:val="PargrafodaLista"/>
            <w:keepNext/>
            <w:keepLines/>
            <w:widowControl/>
            <w:numPr>
              <w:ilvl w:val="2"/>
              <w:numId w:val="48"/>
            </w:numPr>
            <w:adjustRightInd w:val="0"/>
            <w:spacing w:line="317" w:lineRule="auto"/>
            <w:ind w:left="0" w:hanging="1080"/>
          </w:pPr>
        </w:pPrChange>
      </w:pPr>
      <w:bookmarkStart w:id="1433" w:name="_DV_M571"/>
      <w:bookmarkEnd w:id="1433"/>
      <w:r w:rsidRPr="000569DC">
        <w:rPr>
          <w:rFonts w:eastAsia="Arial Unicode MS" w:cs="Arial"/>
          <w:sz w:val="20"/>
          <w:szCs w:val="20"/>
        </w:rPr>
        <w:t>As Assembleias Gerais de Debenturistas podem ser convocadas pelo Agente Fiduciário, pela Emissora, pela CVM ou por Debenturistas que representem, no mínimo, 10% (dez por cento) das Debêntures em Circulação.</w:t>
      </w:r>
    </w:p>
    <w:p w14:paraId="50CEC633" w14:textId="77777777" w:rsidR="005B4932" w:rsidRPr="000569DC" w:rsidRDefault="005B4932">
      <w:pPr>
        <w:spacing w:line="276" w:lineRule="auto"/>
        <w:jc w:val="both"/>
        <w:rPr>
          <w:rFonts w:eastAsia="Arial Unicode MS" w:cs="Arial"/>
          <w:sz w:val="20"/>
          <w:szCs w:val="20"/>
        </w:rPr>
        <w:pPrChange w:id="1434" w:author="Mariana Piovesan Ramos | Vieira Rezende" w:date="2021-11-19T20:13:00Z">
          <w:pPr>
            <w:spacing w:line="317" w:lineRule="auto"/>
            <w:jc w:val="both"/>
          </w:pPr>
        </w:pPrChange>
      </w:pPr>
    </w:p>
    <w:p w14:paraId="27967EA7" w14:textId="77777777" w:rsidR="005B4932" w:rsidRPr="000569DC" w:rsidRDefault="005B4932">
      <w:pPr>
        <w:pStyle w:val="PargrafodaLista"/>
        <w:widowControl/>
        <w:numPr>
          <w:ilvl w:val="2"/>
          <w:numId w:val="48"/>
        </w:numPr>
        <w:adjustRightInd w:val="0"/>
        <w:spacing w:line="276" w:lineRule="auto"/>
        <w:ind w:left="0" w:firstLine="0"/>
        <w:rPr>
          <w:rFonts w:eastAsia="Arial Unicode MS" w:cs="Arial"/>
          <w:sz w:val="20"/>
          <w:szCs w:val="20"/>
        </w:rPr>
        <w:pPrChange w:id="1435" w:author="Mariana Piovesan Ramos | Vieira Rezende" w:date="2021-11-19T20:13:00Z">
          <w:pPr>
            <w:pStyle w:val="PargrafodaLista"/>
            <w:widowControl/>
            <w:numPr>
              <w:ilvl w:val="2"/>
              <w:numId w:val="48"/>
            </w:numPr>
            <w:adjustRightInd w:val="0"/>
            <w:spacing w:line="317" w:lineRule="auto"/>
            <w:ind w:left="0" w:hanging="1080"/>
          </w:pPr>
        </w:pPrChange>
      </w:pPr>
      <w:bookmarkStart w:id="1436" w:name="_DV_M572"/>
      <w:bookmarkEnd w:id="1436"/>
      <w:r w:rsidRPr="000569DC">
        <w:rPr>
          <w:rFonts w:eastAsia="Arial Unicode MS" w:cs="Arial"/>
          <w:sz w:val="20"/>
          <w:szCs w:val="20"/>
        </w:rPr>
        <w:t xml:space="preserve">A convocação se dará mediante anúncio publicado, </w:t>
      </w:r>
      <w:r w:rsidRPr="000569DC">
        <w:rPr>
          <w:rFonts w:eastAsia="Arial Unicode MS"/>
          <w:sz w:val="20"/>
          <w:szCs w:val="20"/>
        </w:rPr>
        <w:t>pelo menos, 3 (três) vezes, nos Jornais de Publicação do Paraná</w:t>
      </w:r>
      <w:r w:rsidRPr="000569DC">
        <w:rPr>
          <w:rFonts w:eastAsia="Arial Unicode MS" w:cs="Arial"/>
          <w:sz w:val="20"/>
          <w:szCs w:val="20"/>
        </w:rPr>
        <w:t>, respeitadas outras regras relacionadas à publicação de anúncio de convocação de assembleias gerais constantes da Lei das Sociedades por Ações, da regulamentação aplicável e desta Escritura de Emissão.</w:t>
      </w:r>
    </w:p>
    <w:p w14:paraId="53858444" w14:textId="77777777" w:rsidR="005B4932" w:rsidRPr="000569DC" w:rsidRDefault="005B4932">
      <w:pPr>
        <w:spacing w:line="276" w:lineRule="auto"/>
        <w:jc w:val="both"/>
        <w:rPr>
          <w:rFonts w:eastAsia="Arial Unicode MS" w:cs="Arial"/>
          <w:sz w:val="20"/>
          <w:szCs w:val="20"/>
        </w:rPr>
        <w:pPrChange w:id="1437" w:author="Mariana Piovesan Ramos | Vieira Rezende" w:date="2021-11-19T20:13:00Z">
          <w:pPr>
            <w:spacing w:line="317" w:lineRule="auto"/>
            <w:jc w:val="both"/>
          </w:pPr>
        </w:pPrChange>
      </w:pPr>
    </w:p>
    <w:p w14:paraId="442FF600" w14:textId="77777777" w:rsidR="005B4932" w:rsidRPr="000569DC" w:rsidRDefault="005B4932">
      <w:pPr>
        <w:pStyle w:val="PargrafodaLista"/>
        <w:widowControl/>
        <w:numPr>
          <w:ilvl w:val="2"/>
          <w:numId w:val="48"/>
        </w:numPr>
        <w:adjustRightInd w:val="0"/>
        <w:spacing w:line="276" w:lineRule="auto"/>
        <w:ind w:left="0" w:firstLine="0"/>
        <w:rPr>
          <w:rFonts w:eastAsia="Arial Unicode MS" w:cs="Arial"/>
          <w:b/>
          <w:sz w:val="20"/>
          <w:szCs w:val="20"/>
        </w:rPr>
        <w:pPrChange w:id="1438" w:author="Mariana Piovesan Ramos | Vieira Rezende" w:date="2021-11-19T20:13:00Z">
          <w:pPr>
            <w:pStyle w:val="PargrafodaLista"/>
            <w:widowControl/>
            <w:numPr>
              <w:ilvl w:val="2"/>
              <w:numId w:val="48"/>
            </w:numPr>
            <w:adjustRightInd w:val="0"/>
            <w:spacing w:line="317" w:lineRule="auto"/>
            <w:ind w:left="0" w:hanging="1080"/>
          </w:pPr>
        </w:pPrChange>
      </w:pPr>
      <w:bookmarkStart w:id="1439" w:name="_DV_M573"/>
      <w:bookmarkEnd w:id="1439"/>
      <w:r w:rsidRPr="000569DC">
        <w:rPr>
          <w:rFonts w:eastAsia="Arial Unicode MS" w:cs="Arial"/>
          <w:sz w:val="20"/>
          <w:szCs w:val="20"/>
        </w:rPr>
        <w:t xml:space="preserve">As Assembleias Gerais de Debenturistas deverão ser realizadas, em primeira convocação, no prazo mínimo de </w:t>
      </w:r>
      <w:r w:rsidRPr="000569DC">
        <w:rPr>
          <w:rFonts w:eastAsia="Arial Unicode MS"/>
          <w:sz w:val="20"/>
          <w:szCs w:val="20"/>
        </w:rPr>
        <w:t>30 (trinta</w:t>
      </w:r>
      <w:r w:rsidRPr="000569DC">
        <w:rPr>
          <w:rFonts w:eastAsia="Arial Unicode MS" w:cs="Arial"/>
          <w:sz w:val="20"/>
          <w:szCs w:val="20"/>
        </w:rPr>
        <w:t xml:space="preserve">) dias corridos contados da data da primeira publicação da convocação, ou, não se realizando a Assembleia Geral de Debenturistas, em primeira convocação, em segunda convocação, em, no mínimo, 8 (oito) dias contados da data da publicação do novo anúncio de convocação. </w:t>
      </w:r>
    </w:p>
    <w:p w14:paraId="7EFD3AE8" w14:textId="77777777" w:rsidR="005B4932" w:rsidRPr="000569DC" w:rsidRDefault="005B4932">
      <w:pPr>
        <w:spacing w:line="276" w:lineRule="auto"/>
        <w:jc w:val="both"/>
        <w:rPr>
          <w:rFonts w:eastAsia="Arial Unicode MS" w:cs="Arial"/>
          <w:sz w:val="20"/>
          <w:szCs w:val="20"/>
        </w:rPr>
        <w:pPrChange w:id="1440" w:author="Mariana Piovesan Ramos | Vieira Rezende" w:date="2021-11-19T20:13:00Z">
          <w:pPr>
            <w:spacing w:line="317" w:lineRule="auto"/>
            <w:jc w:val="both"/>
          </w:pPr>
        </w:pPrChange>
      </w:pPr>
    </w:p>
    <w:p w14:paraId="53C9DF79" w14:textId="77777777" w:rsidR="005B4932" w:rsidRPr="000569DC" w:rsidRDefault="005B4932">
      <w:pPr>
        <w:pStyle w:val="PargrafodaLista"/>
        <w:widowControl/>
        <w:numPr>
          <w:ilvl w:val="2"/>
          <w:numId w:val="48"/>
        </w:numPr>
        <w:adjustRightInd w:val="0"/>
        <w:spacing w:line="276" w:lineRule="auto"/>
        <w:ind w:left="0" w:firstLine="0"/>
        <w:rPr>
          <w:rFonts w:eastAsia="Arial Unicode MS" w:cs="Arial"/>
          <w:sz w:val="20"/>
          <w:szCs w:val="20"/>
        </w:rPr>
        <w:pPrChange w:id="1441" w:author="Mariana Piovesan Ramos | Vieira Rezende" w:date="2021-11-19T20:13:00Z">
          <w:pPr>
            <w:pStyle w:val="PargrafodaLista"/>
            <w:widowControl/>
            <w:numPr>
              <w:ilvl w:val="2"/>
              <w:numId w:val="48"/>
            </w:numPr>
            <w:adjustRightInd w:val="0"/>
            <w:spacing w:line="317" w:lineRule="auto"/>
            <w:ind w:left="0" w:hanging="1080"/>
          </w:pPr>
        </w:pPrChange>
      </w:pPr>
      <w:bookmarkStart w:id="1442" w:name="_DV_M574"/>
      <w:bookmarkEnd w:id="1442"/>
      <w:r w:rsidRPr="000569DC">
        <w:rPr>
          <w:rFonts w:eastAsia="Arial Unicode MS" w:cs="Arial"/>
          <w:sz w:val="20"/>
          <w:szCs w:val="20"/>
        </w:rPr>
        <w:t>As deliberações tomadas por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referida Assembleia Geral de Debenturistas.</w:t>
      </w:r>
    </w:p>
    <w:p w14:paraId="028F1547" w14:textId="77777777" w:rsidR="005B4932" w:rsidRPr="000569DC" w:rsidRDefault="005B4932">
      <w:pPr>
        <w:spacing w:line="276" w:lineRule="auto"/>
        <w:jc w:val="both"/>
        <w:rPr>
          <w:rFonts w:eastAsia="Arial Unicode MS" w:cs="Arial"/>
          <w:sz w:val="20"/>
          <w:szCs w:val="20"/>
        </w:rPr>
        <w:pPrChange w:id="1443" w:author="Mariana Piovesan Ramos | Vieira Rezende" w:date="2021-11-19T20:13:00Z">
          <w:pPr>
            <w:spacing w:line="317" w:lineRule="auto"/>
            <w:jc w:val="both"/>
          </w:pPr>
        </w:pPrChange>
      </w:pPr>
    </w:p>
    <w:p w14:paraId="463002FC" w14:textId="77777777" w:rsidR="005B4932" w:rsidRPr="000569DC" w:rsidRDefault="005B4932">
      <w:pPr>
        <w:pStyle w:val="PargrafodaLista"/>
        <w:widowControl/>
        <w:numPr>
          <w:ilvl w:val="2"/>
          <w:numId w:val="48"/>
        </w:numPr>
        <w:adjustRightInd w:val="0"/>
        <w:spacing w:line="276" w:lineRule="auto"/>
        <w:ind w:left="0" w:firstLine="0"/>
        <w:rPr>
          <w:rFonts w:eastAsia="Arial Unicode MS" w:cs="Arial"/>
          <w:sz w:val="20"/>
          <w:szCs w:val="20"/>
        </w:rPr>
        <w:pPrChange w:id="1444" w:author="Mariana Piovesan Ramos | Vieira Rezende" w:date="2021-11-19T20:13:00Z">
          <w:pPr>
            <w:pStyle w:val="PargrafodaLista"/>
            <w:widowControl/>
            <w:numPr>
              <w:ilvl w:val="2"/>
              <w:numId w:val="48"/>
            </w:numPr>
            <w:adjustRightInd w:val="0"/>
            <w:spacing w:line="317" w:lineRule="auto"/>
            <w:ind w:left="0" w:hanging="1080"/>
          </w:pPr>
        </w:pPrChange>
      </w:pPr>
      <w:bookmarkStart w:id="1445" w:name="_DV_M575"/>
      <w:bookmarkEnd w:id="1445"/>
      <w:r w:rsidRPr="000569DC">
        <w:rPr>
          <w:rFonts w:eastAsia="Arial Unicode MS" w:cs="Arial"/>
          <w:sz w:val="20"/>
          <w:szCs w:val="20"/>
        </w:rPr>
        <w:t>Independentemente das formalidades previstas na legislação aplicável e nesta Escritura para convocação, será considerada regular a Assembleia Geral de Debenturistas a que comparecerem os titulares de todas as Debêntures em Circulação.</w:t>
      </w:r>
    </w:p>
    <w:p w14:paraId="3AEF4E3F" w14:textId="77777777" w:rsidR="005B4932" w:rsidRPr="000569DC" w:rsidRDefault="005B4932">
      <w:pPr>
        <w:tabs>
          <w:tab w:val="left" w:pos="-4253"/>
        </w:tabs>
        <w:spacing w:line="276" w:lineRule="auto"/>
        <w:jc w:val="both"/>
        <w:rPr>
          <w:rFonts w:eastAsia="Arial Unicode MS" w:cs="Arial"/>
          <w:sz w:val="20"/>
          <w:szCs w:val="20"/>
        </w:rPr>
        <w:pPrChange w:id="1446" w:author="Mariana Piovesan Ramos | Vieira Rezende" w:date="2021-11-19T20:13:00Z">
          <w:pPr>
            <w:tabs>
              <w:tab w:val="left" w:pos="-4253"/>
            </w:tabs>
            <w:spacing w:line="317" w:lineRule="auto"/>
            <w:jc w:val="both"/>
          </w:pPr>
        </w:pPrChange>
      </w:pPr>
    </w:p>
    <w:p w14:paraId="0999A96C" w14:textId="77777777" w:rsidR="005B4932" w:rsidRPr="000569DC" w:rsidRDefault="005B4932">
      <w:pPr>
        <w:pStyle w:val="PargrafodaLista"/>
        <w:keepNext/>
        <w:widowControl/>
        <w:numPr>
          <w:ilvl w:val="1"/>
          <w:numId w:val="48"/>
        </w:numPr>
        <w:adjustRightInd w:val="0"/>
        <w:spacing w:line="276" w:lineRule="auto"/>
        <w:ind w:left="0" w:firstLine="0"/>
        <w:rPr>
          <w:rFonts w:cs="Arial"/>
          <w:b/>
          <w:smallCaps/>
          <w:sz w:val="20"/>
          <w:szCs w:val="20"/>
        </w:rPr>
        <w:pPrChange w:id="1447" w:author="Mariana Piovesan Ramos | Vieira Rezende" w:date="2021-11-19T20:13:00Z">
          <w:pPr>
            <w:pStyle w:val="PargrafodaLista"/>
            <w:keepNext/>
            <w:widowControl/>
            <w:numPr>
              <w:ilvl w:val="1"/>
              <w:numId w:val="48"/>
            </w:numPr>
            <w:adjustRightInd w:val="0"/>
            <w:spacing w:line="317" w:lineRule="auto"/>
            <w:ind w:left="0" w:hanging="720"/>
          </w:pPr>
        </w:pPrChange>
      </w:pPr>
      <w:bookmarkStart w:id="1448" w:name="_DV_M576"/>
      <w:bookmarkEnd w:id="1448"/>
      <w:r w:rsidRPr="000569DC">
        <w:rPr>
          <w:rFonts w:cs="Arial"/>
          <w:b/>
          <w:smallCaps/>
          <w:sz w:val="20"/>
          <w:szCs w:val="20"/>
        </w:rPr>
        <w:t>Quórum de Instalação</w:t>
      </w:r>
    </w:p>
    <w:p w14:paraId="6705423D" w14:textId="77777777" w:rsidR="005B4932" w:rsidRPr="000569DC" w:rsidRDefault="005B4932">
      <w:pPr>
        <w:keepNext/>
        <w:widowControl/>
        <w:tabs>
          <w:tab w:val="left" w:pos="-4253"/>
        </w:tabs>
        <w:spacing w:line="276" w:lineRule="auto"/>
        <w:jc w:val="both"/>
        <w:rPr>
          <w:rFonts w:eastAsia="Arial Unicode MS" w:cs="Arial"/>
          <w:sz w:val="20"/>
          <w:szCs w:val="20"/>
        </w:rPr>
        <w:pPrChange w:id="1449" w:author="Mariana Piovesan Ramos | Vieira Rezende" w:date="2021-11-19T20:13:00Z">
          <w:pPr>
            <w:keepNext/>
            <w:widowControl/>
            <w:tabs>
              <w:tab w:val="left" w:pos="-4253"/>
            </w:tabs>
            <w:spacing w:line="317" w:lineRule="auto"/>
            <w:jc w:val="both"/>
          </w:pPr>
        </w:pPrChange>
      </w:pPr>
    </w:p>
    <w:p w14:paraId="4FCB0C3B" w14:textId="77777777" w:rsidR="005B4932" w:rsidRPr="000569DC" w:rsidRDefault="005B4932">
      <w:pPr>
        <w:pStyle w:val="PargrafodaLista"/>
        <w:keepNext/>
        <w:widowControl/>
        <w:numPr>
          <w:ilvl w:val="2"/>
          <w:numId w:val="48"/>
        </w:numPr>
        <w:adjustRightInd w:val="0"/>
        <w:spacing w:line="276" w:lineRule="auto"/>
        <w:ind w:left="0" w:firstLine="0"/>
        <w:rPr>
          <w:rFonts w:eastAsia="Arial Unicode MS" w:cs="Arial"/>
          <w:sz w:val="20"/>
          <w:szCs w:val="20"/>
        </w:rPr>
        <w:pPrChange w:id="1450" w:author="Mariana Piovesan Ramos | Vieira Rezende" w:date="2021-11-19T20:13:00Z">
          <w:pPr>
            <w:pStyle w:val="PargrafodaLista"/>
            <w:keepNext/>
            <w:widowControl/>
            <w:numPr>
              <w:ilvl w:val="2"/>
              <w:numId w:val="48"/>
            </w:numPr>
            <w:adjustRightInd w:val="0"/>
            <w:spacing w:line="317" w:lineRule="auto"/>
            <w:ind w:left="0" w:hanging="1080"/>
          </w:pPr>
        </w:pPrChange>
      </w:pPr>
      <w:bookmarkStart w:id="1451" w:name="_DV_M577"/>
      <w:bookmarkEnd w:id="1451"/>
      <w:r w:rsidRPr="000569DC">
        <w:rPr>
          <w:rFonts w:eastAsia="Arial Unicode MS" w:cs="Arial"/>
          <w:sz w:val="20"/>
          <w:szCs w:val="20"/>
        </w:rPr>
        <w:t xml:space="preserve">Nos termos do artigo 71, parágrafo terceiro, da Lei das Sociedades por Ações, </w:t>
      </w:r>
      <w:bookmarkStart w:id="1452" w:name="_Ref370292879"/>
      <w:r w:rsidRPr="000569DC">
        <w:rPr>
          <w:rFonts w:eastAsia="Arial Unicode MS" w:cs="Arial"/>
          <w:sz w:val="20"/>
          <w:szCs w:val="20"/>
        </w:rPr>
        <w:t>as Assembleias Gerais de Debenturistas se instalarão, em primeira convocação, com a presença de Debenturistas que representem a maioria, no mínimo, das Debêntures em Circulação e, em segunda convocação, com qualquer número.</w:t>
      </w:r>
      <w:bookmarkEnd w:id="1452"/>
      <w:r w:rsidRPr="000569DC">
        <w:rPr>
          <w:rFonts w:eastAsia="Arial Unicode MS" w:cs="Arial"/>
          <w:sz w:val="20"/>
          <w:szCs w:val="20"/>
        </w:rPr>
        <w:t xml:space="preserve"> </w:t>
      </w:r>
    </w:p>
    <w:p w14:paraId="3BA106C1" w14:textId="77777777" w:rsidR="005B4932" w:rsidRPr="000569DC" w:rsidRDefault="005B4932">
      <w:pPr>
        <w:pStyle w:val="p0"/>
        <w:widowControl/>
        <w:tabs>
          <w:tab w:val="clear" w:pos="720"/>
        </w:tabs>
        <w:spacing w:line="276" w:lineRule="auto"/>
        <w:ind w:hanging="705"/>
        <w:rPr>
          <w:rFonts w:ascii="Verdana" w:eastAsia="Arial Unicode MS" w:hAnsi="Verdana" w:cs="Arial"/>
          <w:sz w:val="20"/>
          <w:szCs w:val="20"/>
        </w:rPr>
        <w:pPrChange w:id="1453" w:author="Mariana Piovesan Ramos | Vieira Rezende" w:date="2021-11-19T20:13:00Z">
          <w:pPr>
            <w:pStyle w:val="p0"/>
            <w:widowControl/>
            <w:tabs>
              <w:tab w:val="clear" w:pos="720"/>
            </w:tabs>
            <w:spacing w:line="317" w:lineRule="auto"/>
            <w:ind w:hanging="705"/>
          </w:pPr>
        </w:pPrChange>
      </w:pPr>
    </w:p>
    <w:p w14:paraId="2B8CF35B" w14:textId="77777777" w:rsidR="005B4932" w:rsidRPr="000569DC" w:rsidRDefault="005B4932">
      <w:pPr>
        <w:pStyle w:val="PargrafodaLista"/>
        <w:widowControl/>
        <w:numPr>
          <w:ilvl w:val="2"/>
          <w:numId w:val="48"/>
        </w:numPr>
        <w:adjustRightInd w:val="0"/>
        <w:spacing w:line="276" w:lineRule="auto"/>
        <w:ind w:left="0" w:firstLine="0"/>
        <w:rPr>
          <w:rFonts w:eastAsia="Arial Unicode MS" w:cs="Arial"/>
          <w:sz w:val="20"/>
          <w:szCs w:val="20"/>
        </w:rPr>
        <w:pPrChange w:id="1454" w:author="Mariana Piovesan Ramos | Vieira Rezende" w:date="2021-11-19T20:13:00Z">
          <w:pPr>
            <w:pStyle w:val="PargrafodaLista"/>
            <w:widowControl/>
            <w:numPr>
              <w:ilvl w:val="2"/>
              <w:numId w:val="48"/>
            </w:numPr>
            <w:adjustRightInd w:val="0"/>
            <w:spacing w:line="317" w:lineRule="auto"/>
            <w:ind w:left="0" w:hanging="1080"/>
          </w:pPr>
        </w:pPrChange>
      </w:pPr>
      <w:bookmarkStart w:id="1455" w:name="_DV_M578"/>
      <w:bookmarkEnd w:id="1455"/>
      <w:r w:rsidRPr="000569DC">
        <w:rPr>
          <w:rFonts w:eastAsia="Arial Unicode MS" w:cs="Arial"/>
          <w:sz w:val="20"/>
          <w:szCs w:val="20"/>
        </w:rPr>
        <w:t>Para efeito da constituição de todos e quaisquer dos quóruns de instalação ou deliberação das Assembleias Gerais de Debenturistas previstos nesta Escritura de Emissão, “</w:t>
      </w:r>
      <w:r w:rsidRPr="000569DC">
        <w:rPr>
          <w:rFonts w:eastAsia="Arial Unicode MS" w:cs="Arial"/>
          <w:sz w:val="20"/>
          <w:szCs w:val="20"/>
          <w:u w:val="single"/>
        </w:rPr>
        <w:t>Debêntures em Circulação</w:t>
      </w:r>
      <w:r w:rsidRPr="000569DC">
        <w:rPr>
          <w:rFonts w:eastAsia="Arial Unicode MS" w:cs="Arial"/>
          <w:sz w:val="20"/>
          <w:szCs w:val="20"/>
        </w:rPr>
        <w:t>” significam todas as Debêntures subscritas e integralizadas e não resgatadas, excluídas as Debêntures (i) mantidas em tesouraria pela Emissora; ou (ii) de titularidade de: (a) sociedades controladas ou coligadas pela Emissora (diretas ou indiretas), (b) controladoras (diretas ou indiretas) da Emissora ou sociedades sob controle comum, e (c) administradores da Emissora, de qualquer sociedade de seu grupo econômico, incluindo, mas não se limitando a, pessoas direta ou indiretamente relacionadas a qualquer das pessoas anteriormente mencionadas, incluindo seus cônjuges, companheiros ou parentes até o 2º</w:t>
      </w:r>
      <w:r w:rsidR="00261CD8" w:rsidRPr="000569DC">
        <w:rPr>
          <w:rFonts w:eastAsia="Arial Unicode MS" w:cs="Arial"/>
          <w:sz w:val="20"/>
          <w:szCs w:val="20"/>
        </w:rPr>
        <w:t xml:space="preserve"> </w:t>
      </w:r>
      <w:r w:rsidRPr="000569DC">
        <w:rPr>
          <w:rFonts w:eastAsia="Arial Unicode MS" w:cs="Arial"/>
          <w:sz w:val="20"/>
          <w:szCs w:val="20"/>
        </w:rPr>
        <w:t xml:space="preserve">(segundo) grau. </w:t>
      </w:r>
    </w:p>
    <w:p w14:paraId="5960AA59" w14:textId="77777777" w:rsidR="005B4932" w:rsidRPr="000569DC" w:rsidRDefault="005B4932">
      <w:pPr>
        <w:autoSpaceDE/>
        <w:autoSpaceDN/>
        <w:spacing w:line="276" w:lineRule="auto"/>
        <w:rPr>
          <w:rFonts w:eastAsia="Arial Unicode MS"/>
          <w:b/>
          <w:sz w:val="20"/>
          <w:szCs w:val="20"/>
        </w:rPr>
        <w:pPrChange w:id="1456" w:author="Mariana Piovesan Ramos | Vieira Rezende" w:date="2021-11-19T20:13:00Z">
          <w:pPr>
            <w:autoSpaceDE/>
            <w:autoSpaceDN/>
            <w:spacing w:line="317" w:lineRule="auto"/>
          </w:pPr>
        </w:pPrChange>
      </w:pPr>
      <w:bookmarkStart w:id="1457" w:name="_DV_M579"/>
      <w:bookmarkEnd w:id="1457"/>
    </w:p>
    <w:p w14:paraId="6C73EC53" w14:textId="77777777" w:rsidR="005B4932" w:rsidRPr="000569DC" w:rsidRDefault="005B4932">
      <w:pPr>
        <w:pStyle w:val="PargrafodaLista"/>
        <w:keepNext/>
        <w:keepLines/>
        <w:widowControl/>
        <w:numPr>
          <w:ilvl w:val="1"/>
          <w:numId w:val="48"/>
        </w:numPr>
        <w:adjustRightInd w:val="0"/>
        <w:spacing w:line="276" w:lineRule="auto"/>
        <w:ind w:left="0" w:firstLine="0"/>
        <w:rPr>
          <w:rFonts w:cs="Arial"/>
          <w:b/>
          <w:smallCaps/>
          <w:sz w:val="20"/>
          <w:szCs w:val="20"/>
        </w:rPr>
        <w:pPrChange w:id="1458" w:author="Mariana Piovesan Ramos | Vieira Rezende" w:date="2021-11-19T20:13:00Z">
          <w:pPr>
            <w:pStyle w:val="PargrafodaLista"/>
            <w:keepNext/>
            <w:keepLines/>
            <w:widowControl/>
            <w:numPr>
              <w:ilvl w:val="1"/>
              <w:numId w:val="48"/>
            </w:numPr>
            <w:adjustRightInd w:val="0"/>
            <w:spacing w:line="317" w:lineRule="auto"/>
            <w:ind w:left="0" w:hanging="720"/>
          </w:pPr>
        </w:pPrChange>
      </w:pPr>
      <w:r w:rsidRPr="000569DC">
        <w:rPr>
          <w:rFonts w:cs="Arial"/>
          <w:b/>
          <w:smallCaps/>
          <w:sz w:val="20"/>
          <w:szCs w:val="20"/>
        </w:rPr>
        <w:t>Quórum de Deliberação</w:t>
      </w:r>
    </w:p>
    <w:p w14:paraId="363E1DBF" w14:textId="77777777" w:rsidR="005B4932" w:rsidRPr="000569DC" w:rsidRDefault="005B4932">
      <w:pPr>
        <w:keepNext/>
        <w:keepLines/>
        <w:spacing w:line="276" w:lineRule="auto"/>
        <w:jc w:val="both"/>
        <w:rPr>
          <w:rFonts w:eastAsia="Arial Unicode MS" w:cs="Arial"/>
          <w:sz w:val="20"/>
          <w:szCs w:val="20"/>
        </w:rPr>
        <w:pPrChange w:id="1459" w:author="Mariana Piovesan Ramos | Vieira Rezende" w:date="2021-11-19T20:13:00Z">
          <w:pPr>
            <w:keepNext/>
            <w:keepLines/>
            <w:spacing w:line="317" w:lineRule="auto"/>
            <w:jc w:val="both"/>
          </w:pPr>
        </w:pPrChange>
      </w:pPr>
    </w:p>
    <w:p w14:paraId="0807E9F4" w14:textId="77777777" w:rsidR="005B4932" w:rsidRPr="000569DC" w:rsidRDefault="005B4932">
      <w:pPr>
        <w:pStyle w:val="PargrafodaLista"/>
        <w:keepNext/>
        <w:keepLines/>
        <w:widowControl/>
        <w:numPr>
          <w:ilvl w:val="2"/>
          <w:numId w:val="48"/>
        </w:numPr>
        <w:adjustRightInd w:val="0"/>
        <w:spacing w:line="276" w:lineRule="auto"/>
        <w:ind w:left="0" w:firstLine="0"/>
        <w:rPr>
          <w:rFonts w:eastAsia="Arial Unicode MS" w:cs="Arial"/>
          <w:sz w:val="20"/>
          <w:szCs w:val="20"/>
        </w:rPr>
        <w:pPrChange w:id="1460" w:author="Mariana Piovesan Ramos | Vieira Rezende" w:date="2021-11-19T20:13:00Z">
          <w:pPr>
            <w:pStyle w:val="PargrafodaLista"/>
            <w:keepNext/>
            <w:keepLines/>
            <w:widowControl/>
            <w:numPr>
              <w:ilvl w:val="2"/>
              <w:numId w:val="48"/>
            </w:numPr>
            <w:adjustRightInd w:val="0"/>
            <w:spacing w:line="317" w:lineRule="auto"/>
            <w:ind w:left="0" w:hanging="1080"/>
          </w:pPr>
        </w:pPrChange>
      </w:pPr>
      <w:bookmarkStart w:id="1461" w:name="_DV_M580"/>
      <w:bookmarkStart w:id="1462" w:name="_Ref130286717"/>
      <w:bookmarkEnd w:id="1461"/>
      <w:r w:rsidRPr="000569DC">
        <w:rPr>
          <w:rFonts w:eastAsia="Arial Unicode MS" w:cs="Arial"/>
          <w:sz w:val="20"/>
          <w:szCs w:val="20"/>
        </w:rPr>
        <w:t>Nas deliberações das Assembleias Gerais de Debenturistas, a cada Debênture em Circulação caberá um voto, admitida a constituição de mandatário, Debenturista ou não. Exceto pelos quóruns expressamente previstos em outras cláusulas desta Escritura de Emissão, qualquer matéria a ser deliberada pelos Debenturistas deverá ser aprovada, em primeira convocação</w:t>
      </w:r>
      <w:r w:rsidR="003E1D9B" w:rsidRPr="000569DC">
        <w:rPr>
          <w:rFonts w:eastAsia="Arial Unicode MS" w:cs="Arial"/>
          <w:sz w:val="20"/>
          <w:szCs w:val="20"/>
        </w:rPr>
        <w:t xml:space="preserve">, por Debenturistas que detenham </w:t>
      </w:r>
      <w:r w:rsidR="003E1D9B" w:rsidRPr="000569DC">
        <w:rPr>
          <w:sz w:val="20"/>
          <w:szCs w:val="20"/>
        </w:rPr>
        <w:t>2/3 (dois terços) das Debêntures em Circulação</w:t>
      </w:r>
      <w:r w:rsidRPr="000569DC">
        <w:rPr>
          <w:sz w:val="20"/>
          <w:szCs w:val="20"/>
        </w:rPr>
        <w:t xml:space="preserve"> e</w:t>
      </w:r>
      <w:r w:rsidR="003E1D9B" w:rsidRPr="000569DC">
        <w:rPr>
          <w:sz w:val="20"/>
          <w:szCs w:val="20"/>
        </w:rPr>
        <w:t xml:space="preserve"> em</w:t>
      </w:r>
      <w:r w:rsidRPr="000569DC">
        <w:rPr>
          <w:sz w:val="20"/>
          <w:szCs w:val="20"/>
        </w:rPr>
        <w:t xml:space="preserve"> segunda convocação, por Debenturistas que detenham </w:t>
      </w:r>
      <w:r w:rsidR="007F377D" w:rsidRPr="000569DC">
        <w:rPr>
          <w:sz w:val="20"/>
          <w:szCs w:val="20"/>
        </w:rPr>
        <w:t>50% (cinquenta por cento) mais um</w:t>
      </w:r>
      <w:r w:rsidRPr="000569DC">
        <w:rPr>
          <w:sz w:val="20"/>
          <w:szCs w:val="20"/>
        </w:rPr>
        <w:t xml:space="preserve"> das Debêntures em Circulação</w:t>
      </w:r>
      <w:r w:rsidR="007A5141" w:rsidRPr="000569DC">
        <w:rPr>
          <w:rFonts w:eastAsia="Arial Unicode MS" w:cs="Arial"/>
          <w:sz w:val="20"/>
          <w:szCs w:val="20"/>
        </w:rPr>
        <w:t>.</w:t>
      </w:r>
    </w:p>
    <w:bookmarkEnd w:id="1462"/>
    <w:p w14:paraId="32A6E6A5" w14:textId="77777777" w:rsidR="005B4932" w:rsidRPr="000569DC" w:rsidRDefault="005B4932">
      <w:pPr>
        <w:spacing w:line="276" w:lineRule="auto"/>
        <w:jc w:val="both"/>
        <w:rPr>
          <w:rFonts w:eastAsia="Arial Unicode MS" w:cs="Arial"/>
          <w:sz w:val="20"/>
          <w:szCs w:val="20"/>
        </w:rPr>
        <w:pPrChange w:id="1463" w:author="Mariana Piovesan Ramos | Vieira Rezende" w:date="2021-11-19T20:13:00Z">
          <w:pPr>
            <w:spacing w:line="317" w:lineRule="auto"/>
            <w:jc w:val="both"/>
          </w:pPr>
        </w:pPrChange>
      </w:pPr>
    </w:p>
    <w:p w14:paraId="47EB19D6" w14:textId="77777777" w:rsidR="005B4932" w:rsidRPr="000569DC" w:rsidRDefault="005B4932">
      <w:pPr>
        <w:pStyle w:val="PargrafodaLista"/>
        <w:widowControl/>
        <w:numPr>
          <w:ilvl w:val="2"/>
          <w:numId w:val="48"/>
        </w:numPr>
        <w:adjustRightInd w:val="0"/>
        <w:spacing w:line="276" w:lineRule="auto"/>
        <w:ind w:left="0" w:firstLine="0"/>
        <w:rPr>
          <w:rFonts w:eastAsia="Arial Unicode MS" w:cs="Arial"/>
          <w:sz w:val="20"/>
          <w:szCs w:val="20"/>
        </w:rPr>
        <w:pPrChange w:id="1464" w:author="Mariana Piovesan Ramos | Vieira Rezende" w:date="2021-11-19T20:13:00Z">
          <w:pPr>
            <w:pStyle w:val="PargrafodaLista"/>
            <w:widowControl/>
            <w:numPr>
              <w:ilvl w:val="2"/>
              <w:numId w:val="48"/>
            </w:numPr>
            <w:adjustRightInd w:val="0"/>
            <w:spacing w:line="317" w:lineRule="auto"/>
            <w:ind w:left="0" w:hanging="1080"/>
          </w:pPr>
        </w:pPrChange>
      </w:pPr>
      <w:bookmarkStart w:id="1465" w:name="_DV_M584"/>
      <w:bookmarkStart w:id="1466" w:name="_DV_M585"/>
      <w:bookmarkEnd w:id="1465"/>
      <w:bookmarkEnd w:id="1466"/>
      <w:r w:rsidRPr="000569DC">
        <w:rPr>
          <w:rFonts w:eastAsia="Arial Unicode MS" w:cs="Arial"/>
          <w:sz w:val="20"/>
          <w:szCs w:val="20"/>
        </w:rPr>
        <w:t xml:space="preserve">Mediante proposta da Emissora, a Assembleia Geral de Debenturistas poderá, por deliberação favorável de Debenturistas que detenham, no mínimo, </w:t>
      </w:r>
      <w:r w:rsidR="004D0815" w:rsidRPr="000569DC">
        <w:rPr>
          <w:rFonts w:eastAsia="Arial Unicode MS" w:cs="Arial"/>
          <w:sz w:val="20"/>
          <w:szCs w:val="20"/>
        </w:rPr>
        <w:t>75%</w:t>
      </w:r>
      <w:r w:rsidRPr="000569DC">
        <w:rPr>
          <w:rFonts w:eastAsia="Arial Unicode MS" w:cs="Arial"/>
          <w:sz w:val="20"/>
          <w:szCs w:val="20"/>
        </w:rPr>
        <w:t xml:space="preserve"> (</w:t>
      </w:r>
      <w:r w:rsidR="003E1D9B" w:rsidRPr="000569DC">
        <w:rPr>
          <w:rFonts w:eastAsia="Arial Unicode MS" w:cs="Arial"/>
          <w:sz w:val="20"/>
          <w:szCs w:val="20"/>
        </w:rPr>
        <w:t>setenta e cinco por cento</w:t>
      </w:r>
      <w:r w:rsidRPr="000569DC">
        <w:rPr>
          <w:rFonts w:eastAsia="Arial Unicode MS" w:cs="Arial"/>
          <w:sz w:val="20"/>
          <w:szCs w:val="20"/>
        </w:rPr>
        <w:t>) das Debêntures em Circulação,</w:t>
      </w:r>
      <w:r w:rsidRPr="000569DC">
        <w:rPr>
          <w:rFonts w:eastAsia="Arial Unicode MS" w:cs="Arial"/>
          <w:b/>
          <w:sz w:val="20"/>
          <w:szCs w:val="20"/>
        </w:rPr>
        <w:t xml:space="preserve"> </w:t>
      </w:r>
      <w:r w:rsidRPr="000569DC">
        <w:rPr>
          <w:rFonts w:eastAsia="Arial Unicode MS" w:cs="Arial"/>
          <w:sz w:val="20"/>
          <w:szCs w:val="20"/>
        </w:rPr>
        <w:t xml:space="preserve">aprovar, </w:t>
      </w:r>
      <w:bookmarkStart w:id="1467" w:name="_DV_M586"/>
      <w:bookmarkStart w:id="1468" w:name="_DV_M587"/>
      <w:bookmarkEnd w:id="1467"/>
      <w:bookmarkEnd w:id="1468"/>
      <w:r w:rsidRPr="000569DC">
        <w:rPr>
          <w:rFonts w:eastAsia="Arial Unicode MS" w:cs="Arial"/>
          <w:sz w:val="20"/>
          <w:szCs w:val="20"/>
        </w:rPr>
        <w:t>seja em primeira ou segunda convocação, qualquer modificação relativa às características das Debêntures que implique em: (i) alteração (a) da Atualização Monetária ou dos Juros Remuneratórios, (b) das Datas de Pagamento dos Juros Remuneratórios ou de quaisquer valores previstos nesta Escritura de Emissão, (c) da Data de Vencimento e da vigência das Debêntures, (d) dos valores, montantes e Datas de Amortização das Debêntures, (e) da redação de quaisquer dos Eventos de Vencimento Antecipado, inclusive sua exclusão; (f) dos quóruns de deliberação previstos nesta Escritura de Emissão, e (g) da espécie das Debêntures; (ii) redução das Garantias; e (iii) criação de evento de repactuação.</w:t>
      </w:r>
    </w:p>
    <w:p w14:paraId="214B150A" w14:textId="77777777" w:rsidR="005B4932" w:rsidRPr="000569DC" w:rsidRDefault="005B4932">
      <w:pPr>
        <w:spacing w:line="276" w:lineRule="auto"/>
        <w:ind w:hanging="705"/>
        <w:jc w:val="both"/>
        <w:rPr>
          <w:rFonts w:eastAsia="Arial Unicode MS" w:cs="Arial"/>
          <w:b/>
          <w:sz w:val="20"/>
          <w:szCs w:val="20"/>
        </w:rPr>
        <w:pPrChange w:id="1469" w:author="Mariana Piovesan Ramos | Vieira Rezende" w:date="2021-11-19T20:13:00Z">
          <w:pPr>
            <w:spacing w:line="317" w:lineRule="auto"/>
            <w:ind w:hanging="705"/>
            <w:jc w:val="both"/>
          </w:pPr>
        </w:pPrChange>
      </w:pPr>
    </w:p>
    <w:p w14:paraId="5872E27E" w14:textId="77777777" w:rsidR="005B4932" w:rsidRPr="000569DC" w:rsidRDefault="005B4932">
      <w:pPr>
        <w:pStyle w:val="PargrafodaLista"/>
        <w:widowControl/>
        <w:numPr>
          <w:ilvl w:val="2"/>
          <w:numId w:val="48"/>
        </w:numPr>
        <w:adjustRightInd w:val="0"/>
        <w:spacing w:line="276" w:lineRule="auto"/>
        <w:ind w:left="0" w:firstLine="0"/>
        <w:rPr>
          <w:rFonts w:eastAsia="Arial Unicode MS" w:cs="Arial"/>
          <w:sz w:val="20"/>
          <w:szCs w:val="20"/>
        </w:rPr>
        <w:pPrChange w:id="1470" w:author="Mariana Piovesan Ramos | Vieira Rezende" w:date="2021-11-19T20:13:00Z">
          <w:pPr>
            <w:pStyle w:val="PargrafodaLista"/>
            <w:widowControl/>
            <w:numPr>
              <w:ilvl w:val="2"/>
              <w:numId w:val="48"/>
            </w:numPr>
            <w:adjustRightInd w:val="0"/>
            <w:spacing w:line="317" w:lineRule="auto"/>
            <w:ind w:left="0" w:hanging="1080"/>
          </w:pPr>
        </w:pPrChange>
      </w:pPr>
      <w:r w:rsidRPr="000569DC">
        <w:rPr>
          <w:rFonts w:eastAsia="Arial Unicode MS" w:cs="Arial"/>
          <w:sz w:val="20"/>
          <w:szCs w:val="20"/>
        </w:rPr>
        <w:t>Não obstante o disposto na Cláusula 8.4.1 acima, caso a Emissora, por qualquer motivo, solicite aos Debenturistas, antes da sua ocorrência, a concessão de renúncia prévia ou perdão temporário (</w:t>
      </w:r>
      <w:r w:rsidRPr="000569DC">
        <w:rPr>
          <w:rFonts w:eastAsia="Arial Unicode MS" w:cs="Arial"/>
          <w:i/>
          <w:sz w:val="20"/>
          <w:szCs w:val="20"/>
        </w:rPr>
        <w:t>waiver</w:t>
      </w:r>
      <w:r w:rsidRPr="000569DC">
        <w:rPr>
          <w:rFonts w:eastAsia="Arial Unicode MS" w:cs="Arial"/>
          <w:sz w:val="20"/>
          <w:szCs w:val="20"/>
        </w:rPr>
        <w:t xml:space="preserve">): (i) aos Eventos de Vencimento Antecipado Automáticos e aos Eventos de Vencimento Antecipado Não-Automáticos das Debêntures, tal solicitação poderá ser aprovada por Debenturistas, reunidos em Assembleia Geral de Debenturistas, </w:t>
      </w:r>
      <w:r w:rsidR="003E1D9B" w:rsidRPr="000569DC">
        <w:rPr>
          <w:rFonts w:eastAsia="Arial Unicode MS" w:cs="Arial"/>
          <w:sz w:val="20"/>
          <w:szCs w:val="20"/>
        </w:rPr>
        <w:t xml:space="preserve">em primeira convocação, por Debenturistas que detenham </w:t>
      </w:r>
      <w:r w:rsidR="003E1D9B" w:rsidRPr="000569DC">
        <w:rPr>
          <w:sz w:val="20"/>
          <w:szCs w:val="20"/>
        </w:rPr>
        <w:t>2/3 (dois terços) das Debêntures em Circulação e em segunda convocação, por</w:t>
      </w:r>
      <w:r w:rsidR="00914349" w:rsidRPr="000569DC">
        <w:rPr>
          <w:sz w:val="20"/>
          <w:szCs w:val="20"/>
        </w:rPr>
        <w:t xml:space="preserve"> Debenturistas </w:t>
      </w:r>
      <w:r w:rsidR="003E1D9B" w:rsidRPr="000569DC">
        <w:rPr>
          <w:sz w:val="20"/>
          <w:szCs w:val="20"/>
        </w:rPr>
        <w:t xml:space="preserve">que detenham 50% </w:t>
      </w:r>
      <w:r w:rsidR="006A20A1" w:rsidRPr="000569DC">
        <w:rPr>
          <w:sz w:val="20"/>
          <w:szCs w:val="20"/>
        </w:rPr>
        <w:t xml:space="preserve">(cinquenta por cento) mais um </w:t>
      </w:r>
      <w:r w:rsidR="003E1D9B" w:rsidRPr="000569DC">
        <w:rPr>
          <w:sz w:val="20"/>
          <w:szCs w:val="20"/>
        </w:rPr>
        <w:t>das Debêntures em Circulação</w:t>
      </w:r>
      <w:r w:rsidR="00A41FB1" w:rsidRPr="000569DC">
        <w:rPr>
          <w:rFonts w:eastAsia="Arial Unicode MS" w:cs="Arial"/>
          <w:sz w:val="20"/>
          <w:szCs w:val="20"/>
        </w:rPr>
        <w:t xml:space="preserve"> </w:t>
      </w:r>
      <w:r w:rsidRPr="000569DC">
        <w:rPr>
          <w:rFonts w:eastAsia="Arial Unicode MS" w:cs="Arial"/>
          <w:sz w:val="20"/>
          <w:szCs w:val="20"/>
        </w:rPr>
        <w:t>salvo se previsto quórum mais elevado na hipótese de Evento de Vencimento Antecipado Não Automático em discussão, conforme Cláusula 5.1.2 acima, caso em que este deverá ser observado.</w:t>
      </w:r>
    </w:p>
    <w:p w14:paraId="4A67EF03" w14:textId="77777777" w:rsidR="005B4932" w:rsidRPr="000569DC" w:rsidRDefault="005B4932">
      <w:pPr>
        <w:spacing w:line="276" w:lineRule="auto"/>
        <w:jc w:val="both"/>
        <w:rPr>
          <w:rFonts w:eastAsia="Arial Unicode MS" w:cs="Arial"/>
          <w:sz w:val="20"/>
          <w:szCs w:val="20"/>
        </w:rPr>
        <w:pPrChange w:id="1471" w:author="Mariana Piovesan Ramos | Vieira Rezende" w:date="2021-11-19T20:13:00Z">
          <w:pPr>
            <w:spacing w:line="317" w:lineRule="auto"/>
            <w:jc w:val="both"/>
          </w:pPr>
        </w:pPrChange>
      </w:pPr>
    </w:p>
    <w:p w14:paraId="10492DDE" w14:textId="77777777" w:rsidR="005B4932" w:rsidRPr="000569DC" w:rsidRDefault="005B4932">
      <w:pPr>
        <w:pStyle w:val="PargrafodaLista"/>
        <w:widowControl/>
        <w:numPr>
          <w:ilvl w:val="2"/>
          <w:numId w:val="48"/>
        </w:numPr>
        <w:adjustRightInd w:val="0"/>
        <w:spacing w:line="276" w:lineRule="auto"/>
        <w:ind w:left="0" w:firstLine="0"/>
        <w:rPr>
          <w:rFonts w:eastAsia="Arial Unicode MS" w:cs="Arial"/>
          <w:sz w:val="20"/>
          <w:szCs w:val="20"/>
        </w:rPr>
        <w:pPrChange w:id="1472" w:author="Mariana Piovesan Ramos | Vieira Rezende" w:date="2021-11-19T20:13:00Z">
          <w:pPr>
            <w:pStyle w:val="PargrafodaLista"/>
            <w:widowControl/>
            <w:numPr>
              <w:ilvl w:val="2"/>
              <w:numId w:val="48"/>
            </w:numPr>
            <w:adjustRightInd w:val="0"/>
            <w:spacing w:line="317" w:lineRule="auto"/>
            <w:ind w:left="0" w:hanging="1080"/>
          </w:pPr>
        </w:pPrChange>
      </w:pPr>
      <w:bookmarkStart w:id="1473" w:name="_DV_M589"/>
      <w:bookmarkEnd w:id="1473"/>
      <w:r w:rsidRPr="000569DC">
        <w:rPr>
          <w:rFonts w:eastAsia="Arial Unicode MS" w:cs="Arial"/>
          <w:sz w:val="20"/>
          <w:szCs w:val="20"/>
        </w:rPr>
        <w:t>Será facultada a presença dos representantes legais da Emissora nas Assembleias Gerais de Debenturistas, a não ser quando ela seja solicitada pelos Debenturistas e pelo Agente Fiduciário nos termos desta Escritura de Emissão, hipótese em que será obrigatória.</w:t>
      </w:r>
    </w:p>
    <w:p w14:paraId="62716714" w14:textId="77777777" w:rsidR="005B4932" w:rsidRPr="000569DC" w:rsidRDefault="005B4932">
      <w:pPr>
        <w:pStyle w:val="PargrafodaLista"/>
        <w:spacing w:line="276" w:lineRule="auto"/>
        <w:ind w:left="0"/>
        <w:rPr>
          <w:rFonts w:eastAsia="Arial Unicode MS" w:cs="Arial"/>
          <w:sz w:val="20"/>
          <w:szCs w:val="20"/>
        </w:rPr>
        <w:pPrChange w:id="1474" w:author="Mariana Piovesan Ramos | Vieira Rezende" w:date="2021-11-19T20:13:00Z">
          <w:pPr>
            <w:pStyle w:val="PargrafodaLista"/>
            <w:spacing w:line="317" w:lineRule="auto"/>
            <w:ind w:left="0"/>
          </w:pPr>
        </w:pPrChange>
      </w:pPr>
    </w:p>
    <w:p w14:paraId="338C4468" w14:textId="77777777" w:rsidR="005B4932" w:rsidRPr="000569DC" w:rsidRDefault="005B4932">
      <w:pPr>
        <w:pStyle w:val="PargrafodaLista"/>
        <w:widowControl/>
        <w:numPr>
          <w:ilvl w:val="2"/>
          <w:numId w:val="48"/>
        </w:numPr>
        <w:adjustRightInd w:val="0"/>
        <w:spacing w:line="276" w:lineRule="auto"/>
        <w:ind w:left="0" w:firstLine="0"/>
        <w:rPr>
          <w:rFonts w:eastAsia="Arial Unicode MS" w:cs="Arial"/>
          <w:sz w:val="20"/>
          <w:szCs w:val="20"/>
        </w:rPr>
        <w:pPrChange w:id="1475" w:author="Mariana Piovesan Ramos | Vieira Rezende" w:date="2021-11-19T20:13:00Z">
          <w:pPr>
            <w:pStyle w:val="PargrafodaLista"/>
            <w:widowControl/>
            <w:numPr>
              <w:ilvl w:val="2"/>
              <w:numId w:val="48"/>
            </w:numPr>
            <w:adjustRightInd w:val="0"/>
            <w:spacing w:line="317" w:lineRule="auto"/>
            <w:ind w:left="0" w:hanging="1080"/>
          </w:pPr>
        </w:pPrChange>
      </w:pPr>
      <w:bookmarkStart w:id="1476" w:name="_DV_M590"/>
      <w:bookmarkEnd w:id="1476"/>
      <w:r w:rsidRPr="000569DC">
        <w:rPr>
          <w:rFonts w:eastAsia="Arial Unicode MS" w:cs="Arial"/>
          <w:sz w:val="20"/>
          <w:szCs w:val="20"/>
        </w:rPr>
        <w:t>O Agente Fiduciário deverá comparecer às Assembleias Gerais de Debenturistas para prestar a quaisquer dos Debenturistas as informações que lhe forem solicitadas.</w:t>
      </w:r>
    </w:p>
    <w:p w14:paraId="272910F7" w14:textId="77777777" w:rsidR="005B4932" w:rsidRPr="000569DC" w:rsidRDefault="005B4932">
      <w:pPr>
        <w:pStyle w:val="PargrafodaLista"/>
        <w:spacing w:line="276" w:lineRule="auto"/>
        <w:rPr>
          <w:rFonts w:eastAsia="Arial Unicode MS" w:cs="Arial"/>
          <w:sz w:val="20"/>
          <w:szCs w:val="20"/>
        </w:rPr>
        <w:pPrChange w:id="1477" w:author="Mariana Piovesan Ramos | Vieira Rezende" w:date="2021-11-19T20:13:00Z">
          <w:pPr>
            <w:pStyle w:val="PargrafodaLista"/>
            <w:spacing w:line="317" w:lineRule="auto"/>
          </w:pPr>
        </w:pPrChange>
      </w:pPr>
    </w:p>
    <w:p w14:paraId="6D7C9CA2" w14:textId="77777777" w:rsidR="005B4932" w:rsidRPr="000569DC" w:rsidRDefault="005B4932">
      <w:pPr>
        <w:pStyle w:val="PargrafodaLista"/>
        <w:widowControl/>
        <w:numPr>
          <w:ilvl w:val="2"/>
          <w:numId w:val="48"/>
        </w:numPr>
        <w:adjustRightInd w:val="0"/>
        <w:spacing w:line="276" w:lineRule="auto"/>
        <w:ind w:left="0" w:firstLine="0"/>
        <w:rPr>
          <w:sz w:val="20"/>
          <w:szCs w:val="20"/>
        </w:rPr>
        <w:pPrChange w:id="1478" w:author="Mariana Piovesan Ramos | Vieira Rezende" w:date="2021-11-19T20:13:00Z">
          <w:pPr>
            <w:pStyle w:val="PargrafodaLista"/>
            <w:widowControl/>
            <w:numPr>
              <w:ilvl w:val="2"/>
              <w:numId w:val="48"/>
            </w:numPr>
            <w:adjustRightInd w:val="0"/>
            <w:spacing w:line="317" w:lineRule="auto"/>
            <w:ind w:left="0" w:hanging="1080"/>
          </w:pPr>
        </w:pPrChange>
      </w:pPr>
      <w:r w:rsidRPr="000569DC">
        <w:rPr>
          <w:sz w:val="20"/>
          <w:szCs w:val="20"/>
        </w:rPr>
        <w:t xml:space="preserve">Será permitida a realização de assembleias gerais de Debenturistas exclusivamente e/ou </w:t>
      </w:r>
      <w:r w:rsidRPr="000569DC">
        <w:rPr>
          <w:rFonts w:eastAsia="Arial Unicode MS" w:cs="Arial"/>
          <w:sz w:val="20"/>
          <w:szCs w:val="20"/>
        </w:rPr>
        <w:t>parcialmente</w:t>
      </w:r>
      <w:r w:rsidRPr="000569DC">
        <w:rPr>
          <w:sz w:val="20"/>
          <w:szCs w:val="20"/>
        </w:rPr>
        <w:t xml:space="preserve"> digitais, devendo ser observado o disposto na Instrução CVM nº 625, de 14 de maio de 2020.</w:t>
      </w:r>
    </w:p>
    <w:p w14:paraId="6091E8F0" w14:textId="77777777" w:rsidR="005B4932" w:rsidRPr="000569DC" w:rsidRDefault="005B4932">
      <w:pPr>
        <w:spacing w:line="276" w:lineRule="auto"/>
        <w:jc w:val="both"/>
        <w:rPr>
          <w:rFonts w:eastAsia="Arial Unicode MS" w:cs="Arial"/>
          <w:sz w:val="20"/>
          <w:szCs w:val="20"/>
        </w:rPr>
        <w:pPrChange w:id="1479" w:author="Mariana Piovesan Ramos | Vieira Rezende" w:date="2021-11-19T20:13:00Z">
          <w:pPr>
            <w:spacing w:line="317" w:lineRule="auto"/>
            <w:jc w:val="both"/>
          </w:pPr>
        </w:pPrChange>
      </w:pPr>
    </w:p>
    <w:p w14:paraId="58A22337" w14:textId="77777777" w:rsidR="005B4932" w:rsidRPr="000569DC" w:rsidRDefault="005B4932">
      <w:pPr>
        <w:pStyle w:val="PargrafodaLista"/>
        <w:widowControl/>
        <w:numPr>
          <w:ilvl w:val="1"/>
          <w:numId w:val="48"/>
        </w:numPr>
        <w:adjustRightInd w:val="0"/>
        <w:spacing w:line="276" w:lineRule="auto"/>
        <w:ind w:left="0" w:firstLine="0"/>
        <w:rPr>
          <w:rFonts w:cs="Arial"/>
          <w:b/>
          <w:smallCaps/>
          <w:sz w:val="20"/>
          <w:szCs w:val="20"/>
        </w:rPr>
        <w:pPrChange w:id="1480" w:author="Mariana Piovesan Ramos | Vieira Rezende" w:date="2021-11-19T20:13:00Z">
          <w:pPr>
            <w:pStyle w:val="PargrafodaLista"/>
            <w:widowControl/>
            <w:numPr>
              <w:ilvl w:val="1"/>
              <w:numId w:val="48"/>
            </w:numPr>
            <w:adjustRightInd w:val="0"/>
            <w:spacing w:line="317" w:lineRule="auto"/>
            <w:ind w:left="0" w:hanging="720"/>
          </w:pPr>
        </w:pPrChange>
      </w:pPr>
      <w:bookmarkStart w:id="1481" w:name="_Toc367387498"/>
      <w:bookmarkStart w:id="1482" w:name="_Toc367387692"/>
      <w:bookmarkStart w:id="1483" w:name="_Toc367389078"/>
      <w:bookmarkStart w:id="1484" w:name="_Toc375090294"/>
      <w:bookmarkStart w:id="1485" w:name="_Toc368667940"/>
      <w:r w:rsidRPr="000569DC">
        <w:rPr>
          <w:rFonts w:cs="Arial"/>
          <w:b/>
          <w:smallCaps/>
          <w:sz w:val="20"/>
          <w:szCs w:val="20"/>
        </w:rPr>
        <w:t>Mesa Diretora</w:t>
      </w:r>
      <w:bookmarkEnd w:id="1481"/>
      <w:bookmarkEnd w:id="1482"/>
      <w:bookmarkEnd w:id="1483"/>
      <w:bookmarkEnd w:id="1484"/>
      <w:bookmarkEnd w:id="1485"/>
    </w:p>
    <w:p w14:paraId="5F2DE1A0" w14:textId="77777777" w:rsidR="005B4932" w:rsidRPr="000569DC" w:rsidRDefault="005B4932">
      <w:pPr>
        <w:spacing w:line="276" w:lineRule="auto"/>
        <w:ind w:hanging="705"/>
        <w:jc w:val="both"/>
        <w:rPr>
          <w:rFonts w:eastAsia="Arial Unicode MS" w:cs="Arial"/>
          <w:sz w:val="20"/>
          <w:szCs w:val="20"/>
        </w:rPr>
        <w:pPrChange w:id="1486" w:author="Mariana Piovesan Ramos | Vieira Rezende" w:date="2021-11-19T20:13:00Z">
          <w:pPr>
            <w:spacing w:line="317" w:lineRule="auto"/>
            <w:ind w:hanging="705"/>
            <w:jc w:val="both"/>
          </w:pPr>
        </w:pPrChange>
      </w:pPr>
      <w:bookmarkStart w:id="1487" w:name="_DV_M392"/>
      <w:bookmarkStart w:id="1488" w:name="_Toc367387693"/>
      <w:bookmarkEnd w:id="1487"/>
    </w:p>
    <w:p w14:paraId="7E359F7F" w14:textId="77777777" w:rsidR="005B4932" w:rsidRPr="000569DC" w:rsidRDefault="005B4932">
      <w:pPr>
        <w:pStyle w:val="PargrafodaLista"/>
        <w:widowControl/>
        <w:numPr>
          <w:ilvl w:val="2"/>
          <w:numId w:val="48"/>
        </w:numPr>
        <w:adjustRightInd w:val="0"/>
        <w:spacing w:line="276" w:lineRule="auto"/>
        <w:ind w:left="0" w:firstLine="0"/>
        <w:rPr>
          <w:rFonts w:eastAsia="Arial Unicode MS" w:cs="Arial"/>
          <w:sz w:val="20"/>
          <w:szCs w:val="20"/>
        </w:rPr>
        <w:pPrChange w:id="1489" w:author="Mariana Piovesan Ramos | Vieira Rezende" w:date="2021-11-19T20:13:00Z">
          <w:pPr>
            <w:pStyle w:val="PargrafodaLista"/>
            <w:widowControl/>
            <w:numPr>
              <w:ilvl w:val="2"/>
              <w:numId w:val="48"/>
            </w:numPr>
            <w:adjustRightInd w:val="0"/>
            <w:spacing w:line="317" w:lineRule="auto"/>
            <w:ind w:left="0" w:hanging="1080"/>
          </w:pPr>
        </w:pPrChange>
      </w:pPr>
      <w:r w:rsidRPr="000569DC">
        <w:rPr>
          <w:rFonts w:eastAsia="Arial Unicode MS" w:cs="Arial"/>
          <w:sz w:val="20"/>
          <w:szCs w:val="20"/>
        </w:rPr>
        <w:t>A presidência e secretaria das Assembleias Gerais de Debenturistas caberão aos representantes eleitos por Debenturistas presentes ou àqueles que forem designados pela CVM.</w:t>
      </w:r>
      <w:bookmarkEnd w:id="1488"/>
      <w:r w:rsidRPr="000569DC">
        <w:rPr>
          <w:rFonts w:eastAsia="Arial Unicode MS" w:cs="Arial"/>
          <w:sz w:val="20"/>
          <w:szCs w:val="20"/>
        </w:rPr>
        <w:t xml:space="preserve"> </w:t>
      </w:r>
    </w:p>
    <w:p w14:paraId="6A34CC50" w14:textId="77777777" w:rsidR="005B4932" w:rsidRPr="000569DC" w:rsidRDefault="005B4932">
      <w:pPr>
        <w:spacing w:line="276" w:lineRule="auto"/>
        <w:ind w:hanging="705"/>
        <w:jc w:val="both"/>
        <w:rPr>
          <w:rFonts w:eastAsia="Arial Unicode MS" w:cs="Arial"/>
          <w:sz w:val="20"/>
          <w:szCs w:val="20"/>
        </w:rPr>
        <w:pPrChange w:id="1490" w:author="Mariana Piovesan Ramos | Vieira Rezende" w:date="2021-11-19T20:13:00Z">
          <w:pPr>
            <w:spacing w:line="317" w:lineRule="auto"/>
            <w:ind w:hanging="705"/>
            <w:jc w:val="both"/>
          </w:pPr>
        </w:pPrChange>
      </w:pPr>
      <w:bookmarkStart w:id="1491" w:name="_DV_M393"/>
      <w:bookmarkEnd w:id="1491"/>
    </w:p>
    <w:p w14:paraId="068EF89A" w14:textId="77777777" w:rsidR="005B4932" w:rsidRPr="000569DC" w:rsidRDefault="005B4932">
      <w:pPr>
        <w:pStyle w:val="Ttulo1"/>
        <w:spacing w:line="276" w:lineRule="auto"/>
        <w:ind w:left="0" w:right="0"/>
        <w:pPrChange w:id="1492" w:author="Mariana Piovesan Ramos | Vieira Rezende" w:date="2021-11-19T20:13:00Z">
          <w:pPr>
            <w:pStyle w:val="Ttulo1"/>
            <w:spacing w:line="317" w:lineRule="auto"/>
            <w:ind w:left="0" w:right="0"/>
          </w:pPr>
        </w:pPrChange>
      </w:pPr>
      <w:bookmarkStart w:id="1493" w:name="_DV_M591"/>
      <w:bookmarkStart w:id="1494" w:name="_Toc499990383"/>
      <w:bookmarkStart w:id="1495" w:name="_Toc280370544"/>
      <w:bookmarkStart w:id="1496" w:name="_Toc349040600"/>
      <w:bookmarkStart w:id="1497" w:name="_Toc351469185"/>
      <w:bookmarkStart w:id="1498" w:name="_Toc352767487"/>
      <w:bookmarkStart w:id="1499" w:name="_Toc355626574"/>
      <w:bookmarkEnd w:id="1493"/>
      <w:r w:rsidRPr="000569DC">
        <w:t>CLÁUSULA IX</w:t>
      </w:r>
      <w:r w:rsidRPr="000569DC">
        <w:br/>
        <w:t>DECLARAÇÕES</w:t>
      </w:r>
      <w:bookmarkStart w:id="1500" w:name="_DV_M592"/>
      <w:bookmarkEnd w:id="1494"/>
      <w:bookmarkEnd w:id="1500"/>
      <w:r w:rsidRPr="000569DC">
        <w:t xml:space="preserve"> E GARANTIAS</w:t>
      </w:r>
      <w:r w:rsidRPr="000569DC">
        <w:rPr>
          <w:rStyle w:val="DeltaViewInsertion"/>
          <w:color w:val="auto"/>
          <w:u w:val="none"/>
        </w:rPr>
        <w:t xml:space="preserve"> DA EMISSORA</w:t>
      </w:r>
      <w:bookmarkStart w:id="1501" w:name="_DV_M593"/>
      <w:bookmarkEnd w:id="1495"/>
      <w:bookmarkEnd w:id="1496"/>
      <w:bookmarkEnd w:id="1497"/>
      <w:bookmarkEnd w:id="1498"/>
      <w:bookmarkEnd w:id="1499"/>
      <w:bookmarkEnd w:id="1501"/>
    </w:p>
    <w:p w14:paraId="35E3CFC3" w14:textId="77777777" w:rsidR="005B4932" w:rsidRPr="000569DC" w:rsidRDefault="005B4932">
      <w:pPr>
        <w:spacing w:line="276" w:lineRule="auto"/>
        <w:jc w:val="both"/>
        <w:rPr>
          <w:rFonts w:eastAsia="Arial Unicode MS" w:cs="Arial"/>
          <w:sz w:val="20"/>
          <w:szCs w:val="20"/>
        </w:rPr>
        <w:pPrChange w:id="1502" w:author="Mariana Piovesan Ramos | Vieira Rezende" w:date="2021-11-19T20:13:00Z">
          <w:pPr>
            <w:spacing w:line="317" w:lineRule="auto"/>
            <w:jc w:val="both"/>
          </w:pPr>
        </w:pPrChange>
      </w:pPr>
      <w:bookmarkStart w:id="1503" w:name="_DV_M594"/>
      <w:bookmarkEnd w:id="1503"/>
    </w:p>
    <w:p w14:paraId="7FA63EEF" w14:textId="77777777" w:rsidR="005B4932" w:rsidRPr="000569DC" w:rsidRDefault="005B4932">
      <w:pPr>
        <w:pStyle w:val="PargrafodaLista"/>
        <w:widowControl/>
        <w:numPr>
          <w:ilvl w:val="1"/>
          <w:numId w:val="50"/>
        </w:numPr>
        <w:adjustRightInd w:val="0"/>
        <w:spacing w:line="276" w:lineRule="auto"/>
        <w:ind w:left="0" w:firstLine="0"/>
        <w:rPr>
          <w:rFonts w:eastAsia="Arial Unicode MS" w:cs="Arial"/>
          <w:sz w:val="20"/>
          <w:szCs w:val="20"/>
        </w:rPr>
        <w:pPrChange w:id="1504" w:author="Mariana Piovesan Ramos | Vieira Rezende" w:date="2021-11-19T20:13:00Z">
          <w:pPr>
            <w:pStyle w:val="PargrafodaLista"/>
            <w:widowControl/>
            <w:numPr>
              <w:ilvl w:val="1"/>
              <w:numId w:val="50"/>
            </w:numPr>
            <w:adjustRightInd w:val="0"/>
            <w:spacing w:line="317" w:lineRule="auto"/>
            <w:ind w:left="0" w:hanging="720"/>
          </w:pPr>
        </w:pPrChange>
      </w:pPr>
      <w:r w:rsidRPr="000569DC">
        <w:rPr>
          <w:rFonts w:eastAsia="Arial Unicode MS" w:cs="Arial"/>
          <w:sz w:val="20"/>
          <w:szCs w:val="20"/>
        </w:rPr>
        <w:t>A Emissora declara e garante que, nesta data:</w:t>
      </w:r>
    </w:p>
    <w:p w14:paraId="27C94186" w14:textId="77777777" w:rsidR="005B4932" w:rsidRPr="000569DC" w:rsidRDefault="005B4932">
      <w:pPr>
        <w:pStyle w:val="p0"/>
        <w:widowControl/>
        <w:spacing w:line="276" w:lineRule="auto"/>
        <w:ind w:hanging="705"/>
        <w:rPr>
          <w:rFonts w:ascii="Verdana" w:eastAsia="Arial Unicode MS" w:hAnsi="Verdana" w:cs="Arial"/>
          <w:sz w:val="20"/>
          <w:szCs w:val="20"/>
        </w:rPr>
        <w:pPrChange w:id="1505" w:author="Mariana Piovesan Ramos | Vieira Rezende" w:date="2021-11-19T20:13:00Z">
          <w:pPr>
            <w:pStyle w:val="p0"/>
            <w:widowControl/>
            <w:spacing w:line="317" w:lineRule="auto"/>
            <w:ind w:hanging="705"/>
          </w:pPr>
        </w:pPrChange>
      </w:pPr>
    </w:p>
    <w:p w14:paraId="6EE37E54" w14:textId="0B7654CB" w:rsidR="005B4932" w:rsidRPr="000569DC" w:rsidRDefault="009B02AB">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06" w:author="Mariana Piovesan Ramos | Vieira Rezende" w:date="2021-11-19T20:13:00Z">
          <w:pPr>
            <w:widowControl/>
            <w:numPr>
              <w:numId w:val="31"/>
            </w:numPr>
            <w:tabs>
              <w:tab w:val="num" w:pos="2573"/>
            </w:tabs>
            <w:adjustRightInd w:val="0"/>
            <w:spacing w:line="317" w:lineRule="auto"/>
            <w:ind w:left="2573" w:hanging="435"/>
            <w:jc w:val="both"/>
          </w:pPr>
        </w:pPrChange>
      </w:pPr>
      <w:bookmarkStart w:id="1507" w:name="_DV_M595"/>
      <w:bookmarkEnd w:id="1507"/>
      <w:r w:rsidRPr="000569DC">
        <w:rPr>
          <w:rFonts w:eastAsia="Arial Unicode MS" w:cs="Arial"/>
          <w:sz w:val="20"/>
          <w:szCs w:val="20"/>
        </w:rPr>
        <w:t>é</w:t>
      </w:r>
      <w:r w:rsidR="005B4932" w:rsidRPr="000569DC">
        <w:rPr>
          <w:rFonts w:eastAsia="Arial Unicode MS" w:cs="Arial"/>
          <w:sz w:val="20"/>
          <w:szCs w:val="20"/>
        </w:rPr>
        <w:t xml:space="preserve"> sociedade por ações devidamente organizada, constituída e existente sob a forma de companhia fechada, de acordo com as leis da República Federativa do Brasil, bem como est</w:t>
      </w:r>
      <w:r w:rsidRPr="000569DC">
        <w:rPr>
          <w:rFonts w:eastAsia="Arial Unicode MS" w:cs="Arial"/>
          <w:sz w:val="20"/>
          <w:szCs w:val="20"/>
        </w:rPr>
        <w:t>á</w:t>
      </w:r>
      <w:r w:rsidR="005B4932" w:rsidRPr="000569DC">
        <w:rPr>
          <w:rFonts w:eastAsia="Arial Unicode MS" w:cs="Arial"/>
          <w:sz w:val="20"/>
          <w:szCs w:val="20"/>
        </w:rPr>
        <w:t xml:space="preserve"> devidamente autorizada a desempenhar as atividades descritas em seu objeto social; </w:t>
      </w:r>
    </w:p>
    <w:p w14:paraId="287255C0" w14:textId="77777777" w:rsidR="005B4932" w:rsidRPr="000569DC" w:rsidRDefault="005B4932">
      <w:pPr>
        <w:spacing w:line="276" w:lineRule="auto"/>
        <w:jc w:val="both"/>
        <w:rPr>
          <w:rFonts w:eastAsia="Arial Unicode MS" w:cs="Arial"/>
          <w:sz w:val="20"/>
          <w:szCs w:val="20"/>
        </w:rPr>
        <w:pPrChange w:id="1508" w:author="Mariana Piovesan Ramos | Vieira Rezende" w:date="2021-11-19T20:13:00Z">
          <w:pPr>
            <w:spacing w:line="317" w:lineRule="auto"/>
            <w:jc w:val="both"/>
          </w:pPr>
        </w:pPrChange>
      </w:pPr>
    </w:p>
    <w:p w14:paraId="45507CB1" w14:textId="66EF82C4"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09" w:author="Mariana Piovesan Ramos | Vieira Rezende" w:date="2021-11-19T20:13:00Z">
          <w:pPr>
            <w:widowControl/>
            <w:numPr>
              <w:numId w:val="31"/>
            </w:numPr>
            <w:tabs>
              <w:tab w:val="num" w:pos="2573"/>
            </w:tabs>
            <w:adjustRightInd w:val="0"/>
            <w:spacing w:line="317" w:lineRule="auto"/>
            <w:ind w:left="2573" w:hanging="435"/>
            <w:jc w:val="both"/>
          </w:pPr>
        </w:pPrChange>
      </w:pPr>
      <w:bookmarkStart w:id="1510" w:name="_DV_M596"/>
      <w:bookmarkEnd w:id="1510"/>
      <w:r w:rsidRPr="000569DC">
        <w:rPr>
          <w:rFonts w:eastAsia="Arial Unicode MS" w:cs="Arial"/>
          <w:sz w:val="20"/>
          <w:szCs w:val="20"/>
        </w:rPr>
        <w:t>est</w:t>
      </w:r>
      <w:r w:rsidR="009B02AB" w:rsidRPr="000569DC">
        <w:rPr>
          <w:rFonts w:eastAsia="Arial Unicode MS" w:cs="Arial"/>
          <w:sz w:val="20"/>
          <w:szCs w:val="20"/>
        </w:rPr>
        <w:t>á</w:t>
      </w:r>
      <w:r w:rsidRPr="000569DC">
        <w:rPr>
          <w:rFonts w:eastAsia="Arial Unicode MS" w:cs="Arial"/>
          <w:sz w:val="20"/>
          <w:szCs w:val="20"/>
        </w:rPr>
        <w:t xml:space="preserve"> devidamente autorizada a, conforme aplicável, celebrar esta Escritura de Emissão, os Contratos de Garantia e o Contrato de Distribuição, contratar a Fiança Bancária </w:t>
      </w:r>
      <w:bookmarkStart w:id="1511" w:name="_DV_M597"/>
      <w:bookmarkEnd w:id="1511"/>
      <w:r w:rsidRPr="000569DC">
        <w:rPr>
          <w:rFonts w:eastAsia="Arial Unicode MS" w:cs="Arial"/>
          <w:sz w:val="20"/>
          <w:szCs w:val="20"/>
        </w:rPr>
        <w:t>e a cumprir todas as obrigações nestes previstas, tendo, então, sido satisfeitos todos os requisitos legais e estatutários necessários para tanto;</w:t>
      </w:r>
    </w:p>
    <w:p w14:paraId="3BCC7941" w14:textId="77777777" w:rsidR="005B4932" w:rsidRPr="000569DC" w:rsidRDefault="005B4932">
      <w:pPr>
        <w:pStyle w:val="p0"/>
        <w:widowControl/>
        <w:spacing w:line="276" w:lineRule="auto"/>
        <w:ind w:firstLine="0"/>
        <w:rPr>
          <w:rFonts w:ascii="Verdana" w:eastAsia="Arial Unicode MS" w:hAnsi="Verdana" w:cs="Arial"/>
          <w:sz w:val="20"/>
          <w:szCs w:val="20"/>
        </w:rPr>
        <w:pPrChange w:id="1512" w:author="Mariana Piovesan Ramos | Vieira Rezende" w:date="2021-11-19T20:13:00Z">
          <w:pPr>
            <w:pStyle w:val="p0"/>
            <w:widowControl/>
            <w:spacing w:line="317" w:lineRule="auto"/>
            <w:ind w:firstLine="0"/>
          </w:pPr>
        </w:pPrChange>
      </w:pPr>
    </w:p>
    <w:p w14:paraId="2E547C1F" w14:textId="77777777"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13" w:author="Mariana Piovesan Ramos | Vieira Rezende" w:date="2021-11-19T20:13:00Z">
          <w:pPr>
            <w:widowControl/>
            <w:numPr>
              <w:numId w:val="31"/>
            </w:numPr>
            <w:tabs>
              <w:tab w:val="num" w:pos="2573"/>
            </w:tabs>
            <w:adjustRightInd w:val="0"/>
            <w:spacing w:line="317" w:lineRule="auto"/>
            <w:ind w:left="2573" w:hanging="435"/>
            <w:jc w:val="both"/>
          </w:pPr>
        </w:pPrChange>
      </w:pPr>
      <w:bookmarkStart w:id="1514" w:name="_DV_M598"/>
      <w:bookmarkEnd w:id="1514"/>
      <w:r w:rsidRPr="000569DC">
        <w:rPr>
          <w:rFonts w:eastAsia="Arial Unicode MS" w:cs="Arial"/>
          <w:sz w:val="20"/>
          <w:szCs w:val="20"/>
        </w:rPr>
        <w:t xml:space="preserve">nesta data os representantes legais que assinam esta Escritura de Emissão e os Contratos de Garantia têm poderes estatutários ou delegados para assumir, em seu nome, as obrigações ora estabelecidas e, sendo mandatários, tiveram os poderes legitimamente outorgados, estando os respectivos mandatos em pleno vigor e efeito; </w:t>
      </w:r>
    </w:p>
    <w:p w14:paraId="7A2A6C01" w14:textId="77777777" w:rsidR="005B4932" w:rsidRPr="000569DC" w:rsidRDefault="005B4932">
      <w:pPr>
        <w:pStyle w:val="p0"/>
        <w:widowControl/>
        <w:spacing w:line="276" w:lineRule="auto"/>
        <w:ind w:firstLine="0"/>
        <w:rPr>
          <w:rFonts w:ascii="Verdana" w:eastAsia="Arial Unicode MS" w:hAnsi="Verdana" w:cs="Arial"/>
          <w:sz w:val="20"/>
          <w:szCs w:val="20"/>
        </w:rPr>
        <w:pPrChange w:id="1515" w:author="Mariana Piovesan Ramos | Vieira Rezende" w:date="2021-11-19T20:13:00Z">
          <w:pPr>
            <w:pStyle w:val="p0"/>
            <w:widowControl/>
            <w:spacing w:line="317" w:lineRule="auto"/>
            <w:ind w:firstLine="0"/>
          </w:pPr>
        </w:pPrChange>
      </w:pPr>
    </w:p>
    <w:p w14:paraId="487E4BCA" w14:textId="77777777"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16" w:author="Mariana Piovesan Ramos | Vieira Rezende" w:date="2021-11-19T20:13:00Z">
          <w:pPr>
            <w:widowControl/>
            <w:numPr>
              <w:numId w:val="31"/>
            </w:numPr>
            <w:tabs>
              <w:tab w:val="num" w:pos="2573"/>
            </w:tabs>
            <w:adjustRightInd w:val="0"/>
            <w:spacing w:line="317" w:lineRule="auto"/>
            <w:ind w:left="2573" w:hanging="435"/>
            <w:jc w:val="both"/>
          </w:pPr>
        </w:pPrChange>
      </w:pPr>
      <w:bookmarkStart w:id="1517" w:name="_DV_M599"/>
      <w:bookmarkEnd w:id="1517"/>
      <w:r w:rsidRPr="000569DC">
        <w:rPr>
          <w:rFonts w:eastAsia="Arial Unicode MS" w:cs="Arial"/>
          <w:sz w:val="20"/>
          <w:szCs w:val="20"/>
        </w:rPr>
        <w:t xml:space="preserve">a celebração desta Escritura de Emissão, dos Contratos de Garantia </w:t>
      </w:r>
      <w:bookmarkStart w:id="1518" w:name="_DV_M600"/>
      <w:bookmarkEnd w:id="1518"/>
      <w:r w:rsidRPr="000569DC">
        <w:rPr>
          <w:rFonts w:eastAsia="Arial Unicode MS" w:cs="Arial"/>
          <w:sz w:val="20"/>
          <w:szCs w:val="20"/>
        </w:rPr>
        <w:t xml:space="preserve">e do Contrato de Distribuição e o cumprimento das obrigações previstas em tais instrumentos, e a contratação ds Fiança Bancária não infringem, nesta data, nenhuma disposição legal ou regulamentar, contrato ou instrumento do qual sejam parte, nem resultarão em (i) vencimento antecipado de qualquer obrigação estabelecida em qualquer destes contratos ou instrumentos; (ii) criação de qualquer ônus sobre qualquer ativo ou bem da Emissora, exceto por aqueles ônus já existentes nesta data e os ônus decorrentes dos Contratos de Garantia; ou (iii) rescisão de qualquer desses contratos ou instrumentos; </w:t>
      </w:r>
    </w:p>
    <w:p w14:paraId="302E4DBD" w14:textId="77777777" w:rsidR="005B4932" w:rsidRPr="000569DC" w:rsidRDefault="005B4932">
      <w:pPr>
        <w:pStyle w:val="p0"/>
        <w:widowControl/>
        <w:spacing w:line="276" w:lineRule="auto"/>
        <w:ind w:firstLine="0"/>
        <w:rPr>
          <w:rFonts w:ascii="Verdana" w:eastAsia="Arial Unicode MS" w:hAnsi="Verdana" w:cs="Arial"/>
          <w:sz w:val="20"/>
          <w:szCs w:val="20"/>
        </w:rPr>
        <w:pPrChange w:id="1519" w:author="Mariana Piovesan Ramos | Vieira Rezende" w:date="2021-11-19T20:13:00Z">
          <w:pPr>
            <w:pStyle w:val="p0"/>
            <w:widowControl/>
            <w:spacing w:line="317" w:lineRule="auto"/>
            <w:ind w:firstLine="0"/>
          </w:pPr>
        </w:pPrChange>
      </w:pPr>
    </w:p>
    <w:p w14:paraId="7B691ED4" w14:textId="77777777"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20" w:author="Mariana Piovesan Ramos | Vieira Rezende" w:date="2021-11-19T20:13:00Z">
          <w:pPr>
            <w:widowControl/>
            <w:numPr>
              <w:numId w:val="31"/>
            </w:numPr>
            <w:tabs>
              <w:tab w:val="num" w:pos="2573"/>
            </w:tabs>
            <w:adjustRightInd w:val="0"/>
            <w:spacing w:line="317" w:lineRule="auto"/>
            <w:ind w:left="2573" w:hanging="435"/>
            <w:jc w:val="both"/>
          </w:pPr>
        </w:pPrChange>
      </w:pPr>
      <w:bookmarkStart w:id="1521" w:name="_DV_M601"/>
      <w:bookmarkEnd w:id="1521"/>
      <w:r w:rsidRPr="000569DC">
        <w:rPr>
          <w:rFonts w:eastAsia="Arial Unicode MS" w:cs="Arial"/>
          <w:sz w:val="20"/>
          <w:szCs w:val="20"/>
        </w:rPr>
        <w:t xml:space="preserve">as obrigações assumidas nesta Escritura de Emissão constituem obrigações legalmente válidas e vinculantes da Emissora, exequíveis de acordo com os seus termos e condições, com força de título executivo extrajudicial nos termos do artigo </w:t>
      </w:r>
      <w:bookmarkStart w:id="1522" w:name="_DV_M602"/>
      <w:bookmarkEnd w:id="1522"/>
      <w:r w:rsidRPr="000569DC">
        <w:rPr>
          <w:rFonts w:eastAsia="Arial Unicode MS" w:cs="Arial"/>
          <w:sz w:val="20"/>
          <w:szCs w:val="20"/>
        </w:rPr>
        <w:t>784 do Código de Processo Civil;</w:t>
      </w:r>
    </w:p>
    <w:p w14:paraId="0AD09CAF" w14:textId="77777777" w:rsidR="005B4932" w:rsidRPr="000569DC" w:rsidRDefault="005B4932">
      <w:pPr>
        <w:pStyle w:val="p0"/>
        <w:widowControl/>
        <w:spacing w:line="276" w:lineRule="auto"/>
        <w:ind w:firstLine="0"/>
        <w:rPr>
          <w:rFonts w:ascii="Verdana" w:eastAsia="Arial Unicode MS" w:hAnsi="Verdana" w:cs="Arial"/>
          <w:sz w:val="20"/>
          <w:szCs w:val="20"/>
        </w:rPr>
        <w:pPrChange w:id="1523" w:author="Mariana Piovesan Ramos | Vieira Rezende" w:date="2021-11-19T20:13:00Z">
          <w:pPr>
            <w:pStyle w:val="p0"/>
            <w:widowControl/>
            <w:spacing w:line="317" w:lineRule="auto"/>
            <w:ind w:firstLine="0"/>
          </w:pPr>
        </w:pPrChange>
      </w:pPr>
    </w:p>
    <w:p w14:paraId="0017AE2F" w14:textId="0D7890A4"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24" w:author="Mariana Piovesan Ramos | Vieira Rezende" w:date="2021-11-19T20:13:00Z">
          <w:pPr>
            <w:widowControl/>
            <w:numPr>
              <w:numId w:val="31"/>
            </w:numPr>
            <w:tabs>
              <w:tab w:val="num" w:pos="2573"/>
            </w:tabs>
            <w:adjustRightInd w:val="0"/>
            <w:spacing w:line="317" w:lineRule="auto"/>
            <w:ind w:left="2573" w:hanging="435"/>
            <w:jc w:val="both"/>
          </w:pPr>
        </w:pPrChange>
      </w:pPr>
      <w:bookmarkStart w:id="1525" w:name="_DV_M603"/>
      <w:bookmarkEnd w:id="1525"/>
      <w:r w:rsidRPr="000569DC">
        <w:rPr>
          <w:rFonts w:eastAsia="Arial Unicode MS" w:cs="Arial"/>
          <w:sz w:val="20"/>
          <w:szCs w:val="20"/>
        </w:rPr>
        <w:t>t</w:t>
      </w:r>
      <w:r w:rsidR="00BC5906" w:rsidRPr="000569DC">
        <w:rPr>
          <w:rFonts w:eastAsia="Arial Unicode MS" w:cs="Arial"/>
          <w:sz w:val="20"/>
          <w:szCs w:val="20"/>
        </w:rPr>
        <w:t>e</w:t>
      </w:r>
      <w:r w:rsidRPr="000569DC">
        <w:rPr>
          <w:rFonts w:eastAsia="Arial Unicode MS" w:cs="Arial"/>
          <w:sz w:val="20"/>
          <w:szCs w:val="20"/>
        </w:rPr>
        <w:t>m todas as autorizações e licenças exigidas pelas autoridades federais, estaduais e municipais para o exercício de suas atividades na data de emissão destas Debentures, sendo que até a presente data a Emissora, não fo</w:t>
      </w:r>
      <w:r w:rsidR="0072699A" w:rsidRPr="000569DC">
        <w:rPr>
          <w:rFonts w:eastAsia="Arial Unicode MS" w:cs="Arial"/>
          <w:sz w:val="20"/>
          <w:szCs w:val="20"/>
        </w:rPr>
        <w:t>i</w:t>
      </w:r>
      <w:r w:rsidRPr="000569DC">
        <w:rPr>
          <w:rFonts w:eastAsia="Arial Unicode MS" w:cs="Arial"/>
          <w:sz w:val="20"/>
          <w:szCs w:val="20"/>
        </w:rPr>
        <w:t xml:space="preserve"> notificada acerca da revogação de qualquer delas ou da existência de </w:t>
      </w:r>
      <w:r w:rsidRPr="000569DC">
        <w:rPr>
          <w:rFonts w:eastAsia="Arial Unicode MS"/>
          <w:sz w:val="20"/>
          <w:szCs w:val="20"/>
        </w:rPr>
        <w:t>processo administrativo</w:t>
      </w:r>
      <w:r w:rsidRPr="000569DC">
        <w:rPr>
          <w:rFonts w:eastAsia="Arial Unicode MS" w:cs="Arial"/>
          <w:sz w:val="20"/>
          <w:szCs w:val="20"/>
        </w:rPr>
        <w:t xml:space="preserve"> que tenha por objeto a revogação, suspensão ou cancelamento de qualquer delas, exceto para as quais a Emissora possua provimento jurisdicional vigente autorizando sua atuação sem as referidas licenças ou nos casos em que tais licenças estejam em processo legal de renovação;</w:t>
      </w:r>
    </w:p>
    <w:p w14:paraId="2781F4ED" w14:textId="77777777" w:rsidR="005B4932" w:rsidRPr="000569DC" w:rsidRDefault="005B4932">
      <w:pPr>
        <w:pStyle w:val="PargrafodaLista"/>
        <w:spacing w:line="276" w:lineRule="auto"/>
        <w:rPr>
          <w:rFonts w:eastAsia="Arial Unicode MS" w:cs="Arial"/>
          <w:sz w:val="20"/>
          <w:szCs w:val="20"/>
        </w:rPr>
        <w:pPrChange w:id="1526" w:author="Mariana Piovesan Ramos | Vieira Rezende" w:date="2021-11-19T20:13:00Z">
          <w:pPr>
            <w:pStyle w:val="PargrafodaLista"/>
            <w:spacing w:line="317" w:lineRule="auto"/>
          </w:pPr>
        </w:pPrChange>
      </w:pPr>
    </w:p>
    <w:p w14:paraId="3F9DF640" w14:textId="77777777" w:rsidR="005B4932" w:rsidRPr="000569DC" w:rsidRDefault="005B4932">
      <w:pPr>
        <w:widowControl/>
        <w:numPr>
          <w:ilvl w:val="0"/>
          <w:numId w:val="31"/>
        </w:numPr>
        <w:tabs>
          <w:tab w:val="clear" w:pos="2573"/>
        </w:tabs>
        <w:adjustRightInd w:val="0"/>
        <w:spacing w:line="276" w:lineRule="auto"/>
        <w:ind w:left="0" w:firstLine="0"/>
        <w:jc w:val="both"/>
        <w:rPr>
          <w:rFonts w:cs="Arial"/>
          <w:sz w:val="20"/>
          <w:szCs w:val="20"/>
        </w:rPr>
        <w:pPrChange w:id="1527"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cs="Arial"/>
          <w:sz w:val="20"/>
          <w:szCs w:val="20"/>
        </w:rPr>
        <w:t xml:space="preserve">obteve e manterá, válidas e vigentes, todas as licenças ambientais de instalação e/ou de operação, conforme estágio de desenvolvimento do Projeto, exigidas pelas autoridades federais, estaduais e municipais necessárias à implementação e operação do Projeto e cumpre as condicionantes ambientais constantes das licenças ambientais do Projeto, sendo que até a data da presente declaração a Emissora não foi notificada acerca da revogação de qualquer das suas licenças ou da existência de processo administrativo que tenha por objeto a revogação, suspensão ou cancelamento de qualquer de suas de instalação e operação; </w:t>
      </w:r>
    </w:p>
    <w:p w14:paraId="29FCC7AC" w14:textId="77777777" w:rsidR="005B4932" w:rsidRPr="000569DC" w:rsidRDefault="005B4932">
      <w:pPr>
        <w:pStyle w:val="PargrafodaLista"/>
        <w:spacing w:line="276" w:lineRule="auto"/>
        <w:rPr>
          <w:rFonts w:cs="Arial"/>
          <w:sz w:val="20"/>
          <w:szCs w:val="20"/>
        </w:rPr>
        <w:pPrChange w:id="1528" w:author="Mariana Piovesan Ramos | Vieira Rezende" w:date="2021-11-19T20:13:00Z">
          <w:pPr>
            <w:pStyle w:val="PargrafodaLista"/>
            <w:spacing w:line="317" w:lineRule="auto"/>
          </w:pPr>
        </w:pPrChange>
      </w:pPr>
    </w:p>
    <w:p w14:paraId="6184E3D4" w14:textId="77777777" w:rsidR="005B4932" w:rsidRPr="000569DC" w:rsidRDefault="005B4932">
      <w:pPr>
        <w:widowControl/>
        <w:numPr>
          <w:ilvl w:val="0"/>
          <w:numId w:val="31"/>
        </w:numPr>
        <w:tabs>
          <w:tab w:val="clear" w:pos="2573"/>
        </w:tabs>
        <w:adjustRightInd w:val="0"/>
        <w:spacing w:line="276" w:lineRule="auto"/>
        <w:ind w:left="0" w:firstLine="0"/>
        <w:jc w:val="both"/>
        <w:rPr>
          <w:rFonts w:cs="Arial"/>
          <w:sz w:val="20"/>
          <w:szCs w:val="20"/>
        </w:rPr>
        <w:pPrChange w:id="1529"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cs="Arial"/>
          <w:sz w:val="20"/>
          <w:szCs w:val="20"/>
        </w:rPr>
        <w:t>observa a legislação em vigor, em especial a legislação trabalhista, previdenciária e a Legislação Socioambiental, de forma que (i) não utiliza, direta ou indiretamente, trabalho em condições análogas às de escravo ou trabalho infantil; (ii) os trabalhadores são devidamente registrados nos termos da legislação em vigor; (iii) cumpre as obrigações decorrentes dos respectivos contratos de trabalho e da legislação trabalhista e previdenciária em vigor; (iv) cumpre a legislação aplicável à proteção do meio ambiente, bem como à saúde e segurança públicas; (v) detém todas as permissões, licenças, autorizações e aprovações necessárias para o exercício de suas atividades, em conformidade com a Legislação Socioambiental; (vi) possui todos os registros necessários, em conformidade com a legislação civil e a Legislação Socioambiental aplicáveis;</w:t>
      </w:r>
    </w:p>
    <w:p w14:paraId="42252DC2" w14:textId="77777777" w:rsidR="005B4932" w:rsidRPr="000569DC" w:rsidRDefault="005B4932">
      <w:pPr>
        <w:pStyle w:val="p0"/>
        <w:widowControl/>
        <w:spacing w:line="276" w:lineRule="auto"/>
        <w:ind w:firstLine="0"/>
        <w:rPr>
          <w:rFonts w:ascii="Verdana" w:eastAsia="Arial Unicode MS" w:hAnsi="Verdana" w:cs="Arial"/>
          <w:sz w:val="20"/>
          <w:szCs w:val="20"/>
        </w:rPr>
        <w:pPrChange w:id="1530" w:author="Mariana Piovesan Ramos | Vieira Rezende" w:date="2021-11-19T20:13:00Z">
          <w:pPr>
            <w:pStyle w:val="p0"/>
            <w:widowControl/>
            <w:spacing w:line="317" w:lineRule="auto"/>
            <w:ind w:firstLine="0"/>
          </w:pPr>
        </w:pPrChange>
      </w:pPr>
    </w:p>
    <w:p w14:paraId="27593AFA" w14:textId="77777777"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31" w:author="Mariana Piovesan Ramos | Vieira Rezende" w:date="2021-11-19T20:13:00Z">
          <w:pPr>
            <w:widowControl/>
            <w:numPr>
              <w:numId w:val="31"/>
            </w:numPr>
            <w:tabs>
              <w:tab w:val="num" w:pos="2573"/>
            </w:tabs>
            <w:adjustRightInd w:val="0"/>
            <w:spacing w:line="317" w:lineRule="auto"/>
            <w:ind w:left="2573" w:hanging="435"/>
            <w:jc w:val="both"/>
          </w:pPr>
        </w:pPrChange>
      </w:pPr>
      <w:bookmarkStart w:id="1532" w:name="_DV_M604"/>
      <w:bookmarkStart w:id="1533" w:name="_DV_M606"/>
      <w:bookmarkEnd w:id="1532"/>
      <w:bookmarkEnd w:id="1533"/>
      <w:r w:rsidRPr="000569DC">
        <w:rPr>
          <w:rFonts w:eastAsia="Arial Unicode MS" w:cs="Arial"/>
          <w:sz w:val="20"/>
          <w:szCs w:val="20"/>
        </w:rPr>
        <w:t xml:space="preserve">os direitos </w:t>
      </w:r>
      <w:r w:rsidRPr="000569DC">
        <w:rPr>
          <w:rFonts w:cs="Arial"/>
          <w:sz w:val="20"/>
          <w:szCs w:val="20"/>
        </w:rPr>
        <w:t>creditórios</w:t>
      </w:r>
      <w:r w:rsidRPr="000569DC">
        <w:rPr>
          <w:rFonts w:eastAsia="Arial Unicode MS" w:cs="Arial"/>
          <w:sz w:val="20"/>
          <w:szCs w:val="20"/>
        </w:rPr>
        <w:t xml:space="preserve"> e direitos emergentes a serem cedidos fiduciariamente, bem como os equipamentos e máquinas a serem empenhados, nos termos desta Escritura de Emissão e dos Contratos de Garantia aplicáveis existem, são de titularidade</w:t>
      </w:r>
      <w:r w:rsidR="00375F99" w:rsidRPr="000569DC">
        <w:rPr>
          <w:rFonts w:eastAsia="Arial Unicode MS" w:cs="Arial"/>
          <w:sz w:val="20"/>
          <w:szCs w:val="20"/>
        </w:rPr>
        <w:t xml:space="preserve"> da Emissora</w:t>
      </w:r>
      <w:r w:rsidRPr="000569DC">
        <w:rPr>
          <w:rFonts w:eastAsia="Arial Unicode MS" w:cs="Arial"/>
          <w:sz w:val="20"/>
          <w:szCs w:val="20"/>
        </w:rPr>
        <w:t>, estão sob sua posse mansa e pacífica, e estão livres e desembaraçados de qualquer ônus, exceto pelas Garantias Reais a serem constituídas conforme previsão desta Escritura de Emissão;</w:t>
      </w:r>
    </w:p>
    <w:p w14:paraId="253857F2" w14:textId="77777777" w:rsidR="005B4932" w:rsidRPr="000569DC" w:rsidRDefault="005B4932">
      <w:pPr>
        <w:spacing w:line="276" w:lineRule="auto"/>
        <w:jc w:val="both"/>
        <w:rPr>
          <w:rFonts w:eastAsia="Arial Unicode MS" w:cs="Arial"/>
          <w:sz w:val="20"/>
          <w:szCs w:val="20"/>
        </w:rPr>
        <w:pPrChange w:id="1534" w:author="Mariana Piovesan Ramos | Vieira Rezende" w:date="2021-11-19T20:13:00Z">
          <w:pPr>
            <w:spacing w:line="317" w:lineRule="auto"/>
            <w:jc w:val="both"/>
          </w:pPr>
        </w:pPrChange>
      </w:pPr>
    </w:p>
    <w:p w14:paraId="7D92B18E" w14:textId="77777777"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35"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as ações a serem alienadas fiduciariamente pel</w:t>
      </w:r>
      <w:r w:rsidR="0072699A" w:rsidRPr="000569DC">
        <w:rPr>
          <w:rFonts w:eastAsia="Arial Unicode MS" w:cs="Arial"/>
          <w:sz w:val="20"/>
          <w:szCs w:val="20"/>
        </w:rPr>
        <w:t>os Acionistas Alienantes</w:t>
      </w:r>
      <w:r w:rsidRPr="000569DC">
        <w:rPr>
          <w:rFonts w:eastAsia="Arial Unicode MS" w:cs="Arial"/>
          <w:sz w:val="20"/>
          <w:szCs w:val="20"/>
        </w:rPr>
        <w:t xml:space="preserve">, emitidas pela Emissora, são de titularidade </w:t>
      </w:r>
      <w:r w:rsidR="0072699A" w:rsidRPr="000569DC">
        <w:rPr>
          <w:rFonts w:eastAsia="Arial Unicode MS" w:cs="Arial"/>
          <w:sz w:val="20"/>
          <w:szCs w:val="20"/>
        </w:rPr>
        <w:t>dos Acionistas Alienantes</w:t>
      </w:r>
      <w:r w:rsidRPr="000569DC">
        <w:rPr>
          <w:rFonts w:eastAsia="Arial Unicode MS" w:cs="Arial"/>
          <w:sz w:val="20"/>
          <w:szCs w:val="20"/>
        </w:rPr>
        <w:t>, estão sob sua posse mansa e pacífica e estão livres e desembaraçados de qualquer ônus, exceto pelas Garantias Reais a serem constituídas conforme previsão desta Escritura de Emissão;</w:t>
      </w:r>
    </w:p>
    <w:p w14:paraId="7FB2A232" w14:textId="77777777" w:rsidR="005B4932" w:rsidRPr="000569DC" w:rsidRDefault="005B4932">
      <w:pPr>
        <w:spacing w:line="276" w:lineRule="auto"/>
        <w:jc w:val="both"/>
        <w:rPr>
          <w:rFonts w:eastAsia="Arial Unicode MS" w:cs="Arial"/>
          <w:sz w:val="20"/>
          <w:szCs w:val="20"/>
        </w:rPr>
        <w:pPrChange w:id="1536" w:author="Mariana Piovesan Ramos | Vieira Rezende" w:date="2021-11-19T20:13:00Z">
          <w:pPr>
            <w:spacing w:line="317" w:lineRule="auto"/>
            <w:jc w:val="both"/>
          </w:pPr>
        </w:pPrChange>
      </w:pPr>
    </w:p>
    <w:p w14:paraId="0305640F" w14:textId="77777777"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37" w:author="Mariana Piovesan Ramos | Vieira Rezende" w:date="2021-11-19T20:13:00Z">
          <w:pPr>
            <w:widowControl/>
            <w:numPr>
              <w:numId w:val="31"/>
            </w:numPr>
            <w:tabs>
              <w:tab w:val="num" w:pos="2573"/>
            </w:tabs>
            <w:adjustRightInd w:val="0"/>
            <w:spacing w:line="317" w:lineRule="auto"/>
            <w:ind w:left="2573" w:hanging="435"/>
            <w:jc w:val="both"/>
          </w:pPr>
        </w:pPrChange>
      </w:pPr>
      <w:bookmarkStart w:id="1538" w:name="_DV_M607"/>
      <w:bookmarkStart w:id="1539" w:name="_DV_M611"/>
      <w:bookmarkEnd w:id="1538"/>
      <w:bookmarkEnd w:id="1539"/>
      <w:r w:rsidRPr="000569DC">
        <w:rPr>
          <w:rFonts w:eastAsia="Arial Unicode MS" w:cs="Arial"/>
          <w:sz w:val="20"/>
          <w:szCs w:val="20"/>
        </w:rPr>
        <w:t>não omitiram nenhum fato relevante, de qualquer natureza, que seja de seu conhecimento e que possa resultar em Efeito Adverso Relevante;</w:t>
      </w:r>
    </w:p>
    <w:p w14:paraId="00DC4BB9" w14:textId="77777777" w:rsidR="005B4932" w:rsidRPr="000569DC" w:rsidRDefault="005B4932">
      <w:pPr>
        <w:spacing w:line="276" w:lineRule="auto"/>
        <w:jc w:val="both"/>
        <w:rPr>
          <w:rFonts w:eastAsia="Arial Unicode MS" w:cs="Arial"/>
          <w:sz w:val="20"/>
          <w:szCs w:val="20"/>
        </w:rPr>
        <w:pPrChange w:id="1540" w:author="Mariana Piovesan Ramos | Vieira Rezende" w:date="2021-11-19T20:13:00Z">
          <w:pPr>
            <w:spacing w:line="317" w:lineRule="auto"/>
            <w:jc w:val="both"/>
          </w:pPr>
        </w:pPrChange>
      </w:pPr>
    </w:p>
    <w:p w14:paraId="1E51BB7F" w14:textId="630F4053"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41"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os Contratos do Projeto, bem como a Apólice de Seguro</w:t>
      </w:r>
      <w:del w:id="1542" w:author="Lara Sparapani de Magalhães" w:date="2021-11-19T09:56:00Z">
        <w:r w:rsidR="00D86888" w:rsidRPr="000569DC" w:rsidDel="00580C87">
          <w:rPr>
            <w:rFonts w:eastAsia="Arial Unicode MS" w:cs="Arial"/>
            <w:sz w:val="20"/>
            <w:szCs w:val="20"/>
          </w:rPr>
          <w:delText xml:space="preserve"> e o Contrato de Arrendamento</w:delText>
        </w:r>
      </w:del>
      <w:r w:rsidRPr="000569DC">
        <w:rPr>
          <w:rFonts w:eastAsia="Arial Unicode MS" w:cs="Arial"/>
          <w:sz w:val="20"/>
          <w:szCs w:val="20"/>
        </w:rPr>
        <w:t>, foram devidamente firmados, constituindo obrigações válidas, eficazes, exequíveis e vinculantes de suas respectivas partes contratantes, de acordo com os prazos contratuais previstos;</w:t>
      </w:r>
    </w:p>
    <w:p w14:paraId="4092C5F5" w14:textId="77777777" w:rsidR="005B4932" w:rsidRPr="000569DC" w:rsidRDefault="005B4932">
      <w:pPr>
        <w:spacing w:line="276" w:lineRule="auto"/>
        <w:jc w:val="both"/>
        <w:rPr>
          <w:rFonts w:eastAsia="Arial Unicode MS" w:cs="Arial"/>
          <w:sz w:val="20"/>
          <w:szCs w:val="20"/>
        </w:rPr>
        <w:pPrChange w:id="1543" w:author="Mariana Piovesan Ramos | Vieira Rezende" w:date="2021-11-19T20:13:00Z">
          <w:pPr>
            <w:spacing w:line="317" w:lineRule="auto"/>
            <w:jc w:val="both"/>
          </w:pPr>
        </w:pPrChange>
      </w:pPr>
    </w:p>
    <w:p w14:paraId="59C111FF" w14:textId="1685A328"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44"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nesta data, não têm conhecimento de qualquer ação judicial, procedimento administrativo ou arbitral, inquérito ou investigação pendente ou iminente, inclusive de natureza socioambiental, envolvendo ou que possa afetar a Emissora perante qualquer tribunal, órgão governamental ou árbitro referentes ao Projeto que possam causar um Efeito Adverso Relevante;</w:t>
      </w:r>
    </w:p>
    <w:p w14:paraId="5EDC3874" w14:textId="77777777" w:rsidR="005B4932" w:rsidRPr="000569DC" w:rsidRDefault="005B4932">
      <w:pPr>
        <w:spacing w:line="276" w:lineRule="auto"/>
        <w:jc w:val="both"/>
        <w:rPr>
          <w:rFonts w:eastAsia="Arial Unicode MS" w:cs="Arial"/>
          <w:sz w:val="20"/>
          <w:szCs w:val="20"/>
        </w:rPr>
        <w:pPrChange w:id="1545" w:author="Mariana Piovesan Ramos | Vieira Rezende" w:date="2021-11-19T20:13:00Z">
          <w:pPr>
            <w:spacing w:line="317" w:lineRule="auto"/>
            <w:jc w:val="both"/>
          </w:pPr>
        </w:pPrChange>
      </w:pPr>
    </w:p>
    <w:p w14:paraId="416EABA8" w14:textId="77777777"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46"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exceto conforme mencionado na Cláusula 7.7.1, inciso (l), acima, a Emissora não tem qualquer ligação com o Agente Fiduciário ou conhecimento de fato que impeça o Agente Fiduciário de exercer, plenamente, suas funções, nos termos da Lei das Sociedades por Ações, e demais normas aplicáveis, inclusive regulamentares;</w:t>
      </w:r>
    </w:p>
    <w:p w14:paraId="4DBC2CFD" w14:textId="77777777" w:rsidR="005B4932" w:rsidRPr="000569DC" w:rsidRDefault="005B4932">
      <w:pPr>
        <w:spacing w:line="276" w:lineRule="auto"/>
        <w:jc w:val="both"/>
        <w:rPr>
          <w:rFonts w:eastAsia="Arial Unicode MS" w:cs="Arial"/>
          <w:sz w:val="20"/>
          <w:szCs w:val="20"/>
        </w:rPr>
        <w:pPrChange w:id="1547" w:author="Mariana Piovesan Ramos | Vieira Rezende" w:date="2021-11-19T20:13:00Z">
          <w:pPr>
            <w:spacing w:line="317" w:lineRule="auto"/>
            <w:jc w:val="both"/>
          </w:pPr>
        </w:pPrChange>
      </w:pPr>
    </w:p>
    <w:p w14:paraId="4716C166" w14:textId="6551AB95"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48"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 xml:space="preserve">cumpre a legislação em vigor, incluindo a Legislação Socioambiental e as Leis Anticorrupção, em especial com relação ao Projeto e atividades de qualquer forma beneficiados pela Emissão; </w:t>
      </w:r>
    </w:p>
    <w:p w14:paraId="4F063793" w14:textId="77777777" w:rsidR="005B4932" w:rsidRPr="000569DC" w:rsidRDefault="005B4932">
      <w:pPr>
        <w:spacing w:line="276" w:lineRule="auto"/>
        <w:jc w:val="both"/>
        <w:rPr>
          <w:rFonts w:eastAsia="Arial Unicode MS" w:cs="Arial"/>
          <w:sz w:val="20"/>
          <w:szCs w:val="20"/>
        </w:rPr>
        <w:pPrChange w:id="1549" w:author="Mariana Piovesan Ramos | Vieira Rezende" w:date="2021-11-19T20:13:00Z">
          <w:pPr>
            <w:spacing w:line="317" w:lineRule="auto"/>
            <w:jc w:val="both"/>
          </w:pPr>
        </w:pPrChange>
      </w:pPr>
    </w:p>
    <w:p w14:paraId="3C8EF438" w14:textId="77777777"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50"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 xml:space="preserve">nesta data, 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 exceto (i) pelo registro das Debêntures junto aos sistemas de distribuição, negociação e custódia eletrônica da B3, os quais estarão em pleno vigor e efeito na data de liquidação, (ii) pelo arquivamento, na </w:t>
      </w:r>
      <w:r w:rsidR="00261CD8" w:rsidRPr="000569DC">
        <w:rPr>
          <w:rFonts w:eastAsia="Arial Unicode MS" w:cs="Arial"/>
          <w:sz w:val="20"/>
          <w:szCs w:val="20"/>
        </w:rPr>
        <w:t>JUCEPAR</w:t>
      </w:r>
      <w:r w:rsidRPr="000569DC">
        <w:rPr>
          <w:rFonts w:eastAsia="Arial Unicode MS" w:cs="Arial"/>
          <w:sz w:val="20"/>
          <w:szCs w:val="20"/>
        </w:rPr>
        <w:t xml:space="preserve">, bem como pela publicação nos Jornais de Publicação, nos termos da Lei das Sociedades por Ações, da ata das AGE da Emissora e AGE da Garantidora; (iii) pelo arquivamento desta Escritura de Emissão e de seus aditamentos perante a </w:t>
      </w:r>
      <w:r w:rsidR="00977D84" w:rsidRPr="000569DC">
        <w:rPr>
          <w:rFonts w:eastAsia="Arial Unicode MS" w:cs="Arial"/>
          <w:sz w:val="20"/>
          <w:szCs w:val="20"/>
        </w:rPr>
        <w:t>JUCEPAR</w:t>
      </w:r>
      <w:r w:rsidRPr="000569DC">
        <w:rPr>
          <w:rFonts w:eastAsia="Arial Unicode MS" w:cs="Arial"/>
          <w:sz w:val="20"/>
          <w:szCs w:val="20"/>
        </w:rPr>
        <w:t xml:space="preserve"> e seu registro nos Cartórios de Registro de Títulos e Documentos competentes; e (iv) celebração e registro, conforme o caso, dos Contratos de Garantia, nos termos e prazos previstos nesta Escritura de Emissão; </w:t>
      </w:r>
    </w:p>
    <w:p w14:paraId="533BDECF" w14:textId="77777777" w:rsidR="005B4932" w:rsidRPr="000569DC" w:rsidRDefault="005B4932">
      <w:pPr>
        <w:spacing w:line="276" w:lineRule="auto"/>
        <w:jc w:val="both"/>
        <w:rPr>
          <w:rFonts w:eastAsia="Arial Unicode MS" w:cs="Arial"/>
          <w:sz w:val="20"/>
          <w:szCs w:val="20"/>
        </w:rPr>
        <w:pPrChange w:id="1551" w:author="Mariana Piovesan Ramos | Vieira Rezende" w:date="2021-11-19T20:13:00Z">
          <w:pPr>
            <w:spacing w:line="317" w:lineRule="auto"/>
            <w:jc w:val="both"/>
          </w:pPr>
        </w:pPrChange>
      </w:pPr>
    </w:p>
    <w:p w14:paraId="3ADF9C91" w14:textId="77777777"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52"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 xml:space="preserve">as informações prestadas até o encerramento da Oferta Restrita com a divulgação no site da CVM do comunicado de encerramento são verdadeiras, consistentes, completas, corretas e suficientes em todos aspectos para que os investidores interessados em subscrever ou adquirir as Debêntures tenham conhecimento da Emissora, suas respectivas atividades e situações financeiras, das responsabilidades da Emissora, além dos riscos a suas atividades e quaisquer outras informações relevantes à tomada de decisões de investimento dos investidores interessados em adquirir as Debêntures, na extensão exigida pela legislação aplicável; </w:t>
      </w:r>
    </w:p>
    <w:p w14:paraId="2F8639B3" w14:textId="77777777" w:rsidR="005B4932" w:rsidRPr="000569DC" w:rsidRDefault="005B4932">
      <w:pPr>
        <w:spacing w:line="276" w:lineRule="auto"/>
        <w:jc w:val="both"/>
        <w:rPr>
          <w:rFonts w:eastAsia="Arial Unicode MS" w:cs="Arial"/>
          <w:sz w:val="20"/>
          <w:szCs w:val="20"/>
        </w:rPr>
        <w:pPrChange w:id="1553" w:author="Mariana Piovesan Ramos | Vieira Rezende" w:date="2021-11-19T20:13:00Z">
          <w:pPr>
            <w:spacing w:line="317" w:lineRule="auto"/>
            <w:jc w:val="both"/>
          </w:pPr>
        </w:pPrChange>
      </w:pPr>
    </w:p>
    <w:p w14:paraId="4B604565" w14:textId="77777777"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54"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não têm ciência de qualquer fato ou circunstância que não tenha sido revelada ao Agente Fiduciário que possa ter um impacto negativo sobre quaisquer informações, previsões ou projeções ou que possa afetar negativamente o Projeto;</w:t>
      </w:r>
    </w:p>
    <w:p w14:paraId="47530477" w14:textId="77777777" w:rsidR="005B4932" w:rsidRPr="000569DC" w:rsidRDefault="005B4932">
      <w:pPr>
        <w:spacing w:line="276" w:lineRule="auto"/>
        <w:jc w:val="both"/>
        <w:rPr>
          <w:rFonts w:eastAsia="Arial Unicode MS" w:cs="Arial"/>
          <w:sz w:val="20"/>
          <w:szCs w:val="20"/>
        </w:rPr>
        <w:pPrChange w:id="1555" w:author="Mariana Piovesan Ramos | Vieira Rezende" w:date="2021-11-19T20:13:00Z">
          <w:pPr>
            <w:spacing w:line="317" w:lineRule="auto"/>
            <w:jc w:val="both"/>
          </w:pPr>
        </w:pPrChange>
      </w:pPr>
    </w:p>
    <w:p w14:paraId="56DF1BBA" w14:textId="77777777"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56"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os documentos e informações fornecidos ao Agente Fiduciário são corretos e estão atualizados até a data em que foram fornecidos e incluem os documentos e informações relevantes para a tomada de decisão de investimento sobre a Emissora;</w:t>
      </w:r>
    </w:p>
    <w:p w14:paraId="483787E2" w14:textId="77777777" w:rsidR="005B4932" w:rsidRPr="000569DC" w:rsidRDefault="005B4932">
      <w:pPr>
        <w:spacing w:line="276" w:lineRule="auto"/>
        <w:jc w:val="both"/>
        <w:rPr>
          <w:rFonts w:eastAsia="Arial Unicode MS" w:cs="Arial"/>
          <w:sz w:val="20"/>
          <w:szCs w:val="20"/>
        </w:rPr>
        <w:pPrChange w:id="1557" w:author="Mariana Piovesan Ramos | Vieira Rezende" w:date="2021-11-19T20:13:00Z">
          <w:pPr>
            <w:spacing w:line="317" w:lineRule="auto"/>
            <w:jc w:val="both"/>
          </w:pPr>
        </w:pPrChange>
      </w:pPr>
    </w:p>
    <w:p w14:paraId="1564D6B9" w14:textId="2038D2E9"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58"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cumpre as condicionantes ambientais constantes das licenças ambientais do Projeto e est</w:t>
      </w:r>
      <w:r w:rsidR="00BC5906" w:rsidRPr="000569DC">
        <w:rPr>
          <w:rFonts w:eastAsia="Arial Unicode MS" w:cs="Arial"/>
          <w:sz w:val="20"/>
          <w:szCs w:val="20"/>
        </w:rPr>
        <w:t>á</w:t>
      </w:r>
      <w:r w:rsidRPr="000569DC">
        <w:rPr>
          <w:rFonts w:eastAsia="Arial Unicode MS" w:cs="Arial"/>
          <w:sz w:val="20"/>
          <w:szCs w:val="20"/>
        </w:rPr>
        <w:t xml:space="preserve"> em situação regular com suas obrigações junto aos órgãos do meio ambiente; </w:t>
      </w:r>
    </w:p>
    <w:p w14:paraId="588E4714" w14:textId="77777777" w:rsidR="005B4932" w:rsidRPr="000569DC" w:rsidRDefault="005B4932">
      <w:pPr>
        <w:spacing w:line="276" w:lineRule="auto"/>
        <w:jc w:val="both"/>
        <w:rPr>
          <w:rFonts w:eastAsia="Arial Unicode MS" w:cs="Arial"/>
          <w:sz w:val="20"/>
          <w:szCs w:val="20"/>
        </w:rPr>
        <w:pPrChange w:id="1559" w:author="Mariana Piovesan Ramos | Vieira Rezende" w:date="2021-11-19T20:13:00Z">
          <w:pPr>
            <w:spacing w:line="317" w:lineRule="auto"/>
            <w:jc w:val="both"/>
          </w:pPr>
        </w:pPrChange>
      </w:pPr>
    </w:p>
    <w:p w14:paraId="6549BC3B" w14:textId="4BCAB154"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60"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possu</w:t>
      </w:r>
      <w:r w:rsidR="00BC5906" w:rsidRPr="000569DC">
        <w:rPr>
          <w:rFonts w:eastAsia="Arial Unicode MS" w:cs="Arial"/>
          <w:sz w:val="20"/>
          <w:szCs w:val="20"/>
        </w:rPr>
        <w:t>i</w:t>
      </w:r>
      <w:r w:rsidRPr="000569DC">
        <w:rPr>
          <w:rFonts w:eastAsia="Arial Unicode MS" w:cs="Arial"/>
          <w:sz w:val="20"/>
          <w:szCs w:val="20"/>
        </w:rPr>
        <w:t xml:space="preserve"> posse mansa e pacífica de todos os bens imóveis necessários para o desenvolvimento do Projeto e demais direitos e ativos por ela detidos; </w:t>
      </w:r>
    </w:p>
    <w:p w14:paraId="58C707D6" w14:textId="77777777" w:rsidR="005B4932" w:rsidRPr="000569DC" w:rsidRDefault="005B4932">
      <w:pPr>
        <w:spacing w:line="276" w:lineRule="auto"/>
        <w:jc w:val="both"/>
        <w:rPr>
          <w:rFonts w:eastAsia="Arial Unicode MS" w:cs="Arial"/>
          <w:sz w:val="20"/>
          <w:szCs w:val="20"/>
        </w:rPr>
        <w:pPrChange w:id="1561" w:author="Mariana Piovesan Ramos | Vieira Rezende" w:date="2021-11-19T20:13:00Z">
          <w:pPr>
            <w:spacing w:line="317" w:lineRule="auto"/>
            <w:jc w:val="both"/>
          </w:pPr>
        </w:pPrChange>
      </w:pPr>
    </w:p>
    <w:p w14:paraId="668485DD" w14:textId="3A01D2EF"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62"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mant</w:t>
      </w:r>
      <w:r w:rsidR="00BC5906" w:rsidRPr="000569DC">
        <w:rPr>
          <w:rFonts w:eastAsia="Arial Unicode MS" w:cs="Arial"/>
          <w:sz w:val="20"/>
          <w:szCs w:val="20"/>
        </w:rPr>
        <w:t>é</w:t>
      </w:r>
      <w:r w:rsidRPr="000569DC">
        <w:rPr>
          <w:rFonts w:eastAsia="Arial Unicode MS" w:cs="Arial"/>
          <w:sz w:val="20"/>
          <w:szCs w:val="20"/>
        </w:rPr>
        <w:t>m os seus bens adequadamente segurados, conforme razoavelmente esperado e de acordo com as práticas correntes de mercado;</w:t>
      </w:r>
    </w:p>
    <w:p w14:paraId="0510696C" w14:textId="77777777" w:rsidR="005B4932" w:rsidRPr="000569DC" w:rsidRDefault="005B4932">
      <w:pPr>
        <w:spacing w:line="276" w:lineRule="auto"/>
        <w:jc w:val="both"/>
        <w:rPr>
          <w:rFonts w:eastAsia="Arial Unicode MS" w:cs="Arial"/>
          <w:sz w:val="20"/>
          <w:szCs w:val="20"/>
        </w:rPr>
        <w:pPrChange w:id="1563" w:author="Mariana Piovesan Ramos | Vieira Rezende" w:date="2021-11-19T20:13:00Z">
          <w:pPr>
            <w:spacing w:line="317" w:lineRule="auto"/>
            <w:jc w:val="both"/>
          </w:pPr>
        </w:pPrChange>
      </w:pPr>
    </w:p>
    <w:p w14:paraId="61A90A8E" w14:textId="471A88D5"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64"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t</w:t>
      </w:r>
      <w:r w:rsidR="00BC5906" w:rsidRPr="000569DC">
        <w:rPr>
          <w:rFonts w:eastAsia="Arial Unicode MS" w:cs="Arial"/>
          <w:sz w:val="20"/>
          <w:szCs w:val="20"/>
        </w:rPr>
        <w:t>e</w:t>
      </w:r>
      <w:r w:rsidRPr="000569DC">
        <w:rPr>
          <w:rFonts w:eastAsia="Arial Unicode MS" w:cs="Arial"/>
          <w:sz w:val="20"/>
          <w:szCs w:val="20"/>
        </w:rPr>
        <w:t xml:space="preserve">m plena ciência e concorda integralmente com a forma de divulgação e apuração do ICSD, das taxas de retorno do Tesouro IPCA+ 2035 divulgadas pela ANBIMA, e que a forma de cálculo de remuneração das Debêntures foi determinada por sua livre vontade, em observância ao princípio da boa-fé; </w:t>
      </w:r>
    </w:p>
    <w:p w14:paraId="2D06DDE0" w14:textId="77777777" w:rsidR="005B4932" w:rsidRPr="000569DC" w:rsidRDefault="005B4932">
      <w:pPr>
        <w:spacing w:line="276" w:lineRule="auto"/>
        <w:jc w:val="both"/>
        <w:rPr>
          <w:rFonts w:eastAsia="Arial Unicode MS" w:cs="Arial"/>
          <w:sz w:val="20"/>
          <w:szCs w:val="20"/>
        </w:rPr>
        <w:pPrChange w:id="1565" w:author="Mariana Piovesan Ramos | Vieira Rezende" w:date="2021-11-19T20:13:00Z">
          <w:pPr>
            <w:spacing w:line="317" w:lineRule="auto"/>
            <w:jc w:val="both"/>
          </w:pPr>
        </w:pPrChange>
      </w:pPr>
    </w:p>
    <w:p w14:paraId="7B7AB09D" w14:textId="77777777"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66"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 xml:space="preserve">inexiste descumprimento de qualquer disposição contratual, legal ou de qualquer ordem judicial, administrativa ou arbitral, em qualquer dos casos, visando a anular, alterar, invalidar, questionar ou de qualquer forma afetar qualquer das obrigações decorrentes das Debêntures; </w:t>
      </w:r>
    </w:p>
    <w:p w14:paraId="2CD679DD" w14:textId="77777777" w:rsidR="005B4932" w:rsidRPr="000569DC" w:rsidRDefault="005B4932">
      <w:pPr>
        <w:spacing w:line="276" w:lineRule="auto"/>
        <w:jc w:val="both"/>
        <w:rPr>
          <w:rFonts w:eastAsia="Arial Unicode MS" w:cs="Arial"/>
          <w:sz w:val="20"/>
          <w:szCs w:val="20"/>
        </w:rPr>
        <w:pPrChange w:id="1567" w:author="Mariana Piovesan Ramos | Vieira Rezende" w:date="2021-11-19T20:13:00Z">
          <w:pPr>
            <w:spacing w:line="317" w:lineRule="auto"/>
            <w:jc w:val="both"/>
          </w:pPr>
        </w:pPrChange>
      </w:pPr>
    </w:p>
    <w:p w14:paraId="3B0DCC75" w14:textId="2782F229" w:rsidR="005B4932" w:rsidRPr="000569DC" w:rsidRDefault="006564E5">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68"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 xml:space="preserve">está </w:t>
      </w:r>
      <w:r w:rsidR="005B4932" w:rsidRPr="000569DC">
        <w:rPr>
          <w:rFonts w:eastAsia="Arial Unicode MS" w:cs="Arial"/>
          <w:sz w:val="20"/>
          <w:szCs w:val="20"/>
        </w:rPr>
        <w:t>cumprindo</w:t>
      </w:r>
      <w:r w:rsidRPr="000569DC">
        <w:rPr>
          <w:rFonts w:eastAsia="Arial Unicode MS" w:cs="Arial"/>
          <w:sz w:val="20"/>
          <w:szCs w:val="20"/>
        </w:rPr>
        <w:t>, assim como</w:t>
      </w:r>
      <w:r w:rsidRPr="000569DC">
        <w:rPr>
          <w:rFonts w:eastAsia="Arial Unicode MS" w:cs="Arial"/>
          <w:iCs/>
          <w:sz w:val="20"/>
          <w:szCs w:val="20"/>
        </w:rPr>
        <w:t xml:space="preserve"> </w:t>
      </w:r>
      <w:r w:rsidR="009F2B08" w:rsidRPr="000569DC">
        <w:rPr>
          <w:rFonts w:eastAsia="Arial Unicode MS" w:cs="Arial"/>
          <w:iCs/>
          <w:sz w:val="20"/>
          <w:szCs w:val="20"/>
        </w:rPr>
        <w:t>o Bloco de Controle adota todas as providências para fazer com que a Emissora</w:t>
      </w:r>
      <w:r w:rsidRPr="000569DC">
        <w:rPr>
          <w:rFonts w:eastAsia="Arial Unicode MS" w:cs="Arial"/>
          <w:iCs/>
          <w:sz w:val="20"/>
          <w:szCs w:val="20"/>
        </w:rPr>
        <w:t xml:space="preserve">, </w:t>
      </w:r>
      <w:r w:rsidRPr="000569DC">
        <w:rPr>
          <w:rFonts w:eastAsia="Arial Unicode MS" w:cs="Arial"/>
          <w:sz w:val="20"/>
          <w:szCs w:val="20"/>
        </w:rPr>
        <w:t>e seus respectivos</w:t>
      </w:r>
      <w:r w:rsidR="005B4932" w:rsidRPr="000569DC">
        <w:rPr>
          <w:rFonts w:eastAsia="Arial Unicode MS" w:cs="Arial"/>
          <w:sz w:val="20"/>
          <w:szCs w:val="20"/>
        </w:rPr>
        <w:t xml:space="preserve"> diretores, administradores e funcionários agindo em </w:t>
      </w:r>
      <w:r w:rsidRPr="000569DC">
        <w:rPr>
          <w:rFonts w:eastAsia="Arial Unicode MS" w:cs="Arial"/>
          <w:sz w:val="20"/>
          <w:szCs w:val="20"/>
        </w:rPr>
        <w:t xml:space="preserve">seu </w:t>
      </w:r>
      <w:r w:rsidR="005B4932" w:rsidRPr="000569DC">
        <w:rPr>
          <w:rFonts w:eastAsia="Arial Unicode MS" w:cs="Arial"/>
          <w:sz w:val="20"/>
          <w:szCs w:val="20"/>
        </w:rPr>
        <w:t>benefício</w:t>
      </w:r>
      <w:r w:rsidRPr="000569DC">
        <w:rPr>
          <w:rFonts w:eastAsia="Arial Unicode MS" w:cs="Arial"/>
          <w:sz w:val="20"/>
          <w:szCs w:val="20"/>
        </w:rPr>
        <w:t>,</w:t>
      </w:r>
      <w:r w:rsidR="005B4932" w:rsidRPr="000569DC">
        <w:rPr>
          <w:rFonts w:eastAsia="Arial Unicode MS" w:cs="Arial"/>
          <w:sz w:val="20"/>
          <w:szCs w:val="20"/>
        </w:rPr>
        <w:t xml:space="preserve"> </w:t>
      </w:r>
      <w:r w:rsidR="009F2B08" w:rsidRPr="000569DC">
        <w:rPr>
          <w:rFonts w:eastAsia="Arial Unicode MS" w:cs="Arial"/>
          <w:sz w:val="20"/>
          <w:szCs w:val="20"/>
        </w:rPr>
        <w:t xml:space="preserve">cumpram </w:t>
      </w:r>
      <w:r w:rsidRPr="000569DC">
        <w:rPr>
          <w:rFonts w:eastAsia="Arial Unicode MS" w:cs="Arial"/>
          <w:sz w:val="20"/>
          <w:szCs w:val="20"/>
        </w:rPr>
        <w:t xml:space="preserve">as Leis Anticorrupção e </w:t>
      </w:r>
      <w:r w:rsidR="00F12B91" w:rsidRPr="000569DC">
        <w:rPr>
          <w:rFonts w:eastAsia="Arial Unicode MS" w:cs="Arial"/>
          <w:sz w:val="20"/>
          <w:szCs w:val="20"/>
        </w:rPr>
        <w:t xml:space="preserve">não tem conhecimento do descumprimento de </w:t>
      </w:r>
      <w:r w:rsidR="005B4932" w:rsidRPr="000569DC">
        <w:rPr>
          <w:rFonts w:eastAsia="Arial Unicode MS" w:cs="Arial"/>
          <w:sz w:val="20"/>
          <w:szCs w:val="20"/>
        </w:rPr>
        <w:t>qualquer lei, regulamento e política acima citadas;</w:t>
      </w:r>
      <w:r w:rsidR="004A5E30" w:rsidRPr="000569DC">
        <w:rPr>
          <w:rFonts w:eastAsia="Arial Unicode MS" w:cs="Arial"/>
          <w:sz w:val="20"/>
          <w:szCs w:val="20"/>
        </w:rPr>
        <w:t xml:space="preserve"> </w:t>
      </w:r>
    </w:p>
    <w:p w14:paraId="1B696EAF" w14:textId="77777777" w:rsidR="005B4932" w:rsidRPr="000569DC" w:rsidRDefault="005B4932">
      <w:pPr>
        <w:spacing w:line="276" w:lineRule="auto"/>
        <w:jc w:val="both"/>
        <w:rPr>
          <w:rFonts w:eastAsia="Arial Unicode MS" w:cs="Arial"/>
          <w:sz w:val="20"/>
          <w:szCs w:val="20"/>
        </w:rPr>
        <w:pPrChange w:id="1569" w:author="Mariana Piovesan Ramos | Vieira Rezende" w:date="2021-11-19T20:13:00Z">
          <w:pPr>
            <w:spacing w:line="317" w:lineRule="auto"/>
            <w:jc w:val="both"/>
          </w:pPr>
        </w:pPrChange>
      </w:pPr>
    </w:p>
    <w:p w14:paraId="36C802AC" w14:textId="600040D9"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70"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não t</w:t>
      </w:r>
      <w:r w:rsidR="00BC5906" w:rsidRPr="000569DC">
        <w:rPr>
          <w:rFonts w:eastAsia="Arial Unicode MS" w:cs="Arial"/>
          <w:sz w:val="20"/>
          <w:szCs w:val="20"/>
        </w:rPr>
        <w:t>e</w:t>
      </w:r>
      <w:r w:rsidRPr="000569DC">
        <w:rPr>
          <w:rFonts w:eastAsia="Arial Unicode MS" w:cs="Arial"/>
          <w:sz w:val="20"/>
          <w:szCs w:val="20"/>
        </w:rPr>
        <w:t>m conhecimento da existência ou instauração de qualquer processo judicial, extrajudicial ou procedimento administrativo, ajuizado contra si próprias, seus diretores, membros do conselho de administração, funcionários e/ou prepostos, que tenha por objeto práticas corruptas, despesas ilegais relacionadas à atividade política, atos lesivos contra a administração pública, nacional ou estrangeira (nos termos da Lei 12.486/13), infrações ou crimes contra a ordem econômica ou tributária, o sistema financeiro, o mercado de capitais de “lavagem” ou ocultação de bens, direitos e valores, terrorismo ou financiamento ao terrorismo previstos na legislação nacional e/ou estrangeira à qual as empresas aqui listadas estejam sujeitas;</w:t>
      </w:r>
    </w:p>
    <w:p w14:paraId="321B44D2" w14:textId="77777777" w:rsidR="005B4932" w:rsidRPr="000569DC" w:rsidRDefault="005B4932">
      <w:pPr>
        <w:spacing w:line="276" w:lineRule="auto"/>
        <w:jc w:val="both"/>
        <w:rPr>
          <w:rFonts w:eastAsia="Arial Unicode MS" w:cs="Arial"/>
          <w:sz w:val="20"/>
          <w:szCs w:val="20"/>
        </w:rPr>
        <w:pPrChange w:id="1571" w:author="Mariana Piovesan Ramos | Vieira Rezende" w:date="2021-11-19T20:13:00Z">
          <w:pPr>
            <w:spacing w:line="317" w:lineRule="auto"/>
            <w:jc w:val="both"/>
          </w:pPr>
        </w:pPrChange>
      </w:pPr>
    </w:p>
    <w:p w14:paraId="5B2BF8F0" w14:textId="77777777"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72"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 xml:space="preserve">na data de assinatura desta Escritura de Emissão, nem a Emissora, nem seus diretores, representantes ou membros do conselho de administração, agindo em benefício da Emissora, conforme aplicável, incorreu nas seguintes hipóteses: (i) utilizaram ou utilizam recursos da Emissora para o pagamento de contribuições, presentes ou atividades de entretenimento ilegais ou qualquer despesa ilegal relativa à atividade política; (ii) fizeram ou fazem qualquer pagamento ilegal, direto ou indireto, a empregados ou funcionários públicos, partidos políticos, políticos ou candidatos políticos (incluindo seus familiares), nacionais ou estrangeiros; (iii) realizaram ou realizam ação destinada a facilitar uma oferta, pagamento ou promessa ilegal de pagar, bem como aprovaram ou aprovam o pagamento, a doação de dinheiro, propriedade, presente ou qualquer outro bem de valor, direta ou indiretamente, para qualquer “oficial do governo” (incluindo qualquer oficial ou funcionário de um governo ou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(iv) praticaram ou praticam quaisquer atos para obter ou manter qualquer negócio, transação ou vantagem comercial indevida; (v) realizaram ou realizam qualquer pagamento ou tomam qualquer ação que viole qualquer Lei Anticorrupção; ou (vi) realizaram ou realizam um ato de corrupção, pagamento de propina ou qualquer outro valor ilegal, bem como influenciaram o pagamento de qualquer valor indevido; </w:t>
      </w:r>
    </w:p>
    <w:p w14:paraId="40FA086C" w14:textId="77777777" w:rsidR="005B4932" w:rsidRPr="000569DC" w:rsidRDefault="005B4932">
      <w:pPr>
        <w:spacing w:line="276" w:lineRule="auto"/>
        <w:jc w:val="both"/>
        <w:rPr>
          <w:rFonts w:eastAsia="Arial Unicode MS" w:cs="Arial"/>
          <w:sz w:val="20"/>
          <w:szCs w:val="20"/>
        </w:rPr>
        <w:pPrChange w:id="1573" w:author="Mariana Piovesan Ramos | Vieira Rezende" w:date="2021-11-19T20:13:00Z">
          <w:pPr>
            <w:spacing w:line="317" w:lineRule="auto"/>
            <w:jc w:val="both"/>
          </w:pPr>
        </w:pPrChange>
      </w:pPr>
    </w:p>
    <w:p w14:paraId="5321ED07" w14:textId="0832C533"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74"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até a presente data, prepar</w:t>
      </w:r>
      <w:r w:rsidR="00BC5906" w:rsidRPr="000569DC">
        <w:rPr>
          <w:rFonts w:eastAsia="Arial Unicode MS" w:cs="Arial"/>
          <w:sz w:val="20"/>
          <w:szCs w:val="20"/>
        </w:rPr>
        <w:t>ou</w:t>
      </w:r>
      <w:r w:rsidRPr="000569DC">
        <w:rPr>
          <w:rFonts w:eastAsia="Arial Unicode MS" w:cs="Arial"/>
          <w:sz w:val="20"/>
          <w:szCs w:val="20"/>
        </w:rPr>
        <w:t xml:space="preserve"> e entreg</w:t>
      </w:r>
      <w:r w:rsidR="00BC5906" w:rsidRPr="000569DC">
        <w:rPr>
          <w:rFonts w:eastAsia="Arial Unicode MS" w:cs="Arial"/>
          <w:sz w:val="20"/>
          <w:szCs w:val="20"/>
        </w:rPr>
        <w:t>ou</w:t>
      </w:r>
      <w:r w:rsidRPr="000569DC">
        <w:rPr>
          <w:rFonts w:eastAsia="Arial Unicode MS" w:cs="Arial"/>
          <w:sz w:val="20"/>
          <w:szCs w:val="20"/>
        </w:rPr>
        <w:t xml:space="preserve"> todas as declarações de tributos, relatórios e outras informações que, de acordo com o seu conhecimento devem ser apresentadas, ou recebeu dilação dos prazos para apresentação destas declarações, sendo certo que todas as taxas, impostos e demais tributos e encargos governamentais devidos de qualquer forma por si, ou, ainda, impostas a si ou a quaisquer de seus bens, direitos, propriedades ou ativos, ou relativo aos seus negócios, resultados e lucros foram integralmente pagos quando devidos, exceto em relação àquelas matérias que estejam sendo, de boa-fé, discutidas judicial ou administrativamente pela Emissora ou não afetam o andamento do Projeto ou a sua operação e não possam causar um Efeito Adverso Relevante;</w:t>
      </w:r>
    </w:p>
    <w:p w14:paraId="578EFE8F" w14:textId="77777777" w:rsidR="005B4932" w:rsidRPr="000569DC" w:rsidRDefault="005B4932">
      <w:pPr>
        <w:spacing w:line="276" w:lineRule="auto"/>
        <w:jc w:val="both"/>
        <w:rPr>
          <w:rFonts w:eastAsia="Arial Unicode MS" w:cs="Arial"/>
          <w:sz w:val="20"/>
          <w:szCs w:val="20"/>
        </w:rPr>
        <w:pPrChange w:id="1575" w:author="Mariana Piovesan Ramos | Vieira Rezende" w:date="2021-11-19T20:13:00Z">
          <w:pPr>
            <w:spacing w:line="317" w:lineRule="auto"/>
            <w:jc w:val="both"/>
          </w:pPr>
        </w:pPrChange>
      </w:pPr>
    </w:p>
    <w:p w14:paraId="23C885B3" w14:textId="77777777"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cs="Arial"/>
          <w:sz w:val="20"/>
          <w:szCs w:val="20"/>
        </w:rPr>
        <w:pPrChange w:id="1576"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o Projeto foi devidamente enquadrado nos termos da Lei 12.431 e considerado como prioritário nos termos da Portaria de Enquadramento;</w:t>
      </w:r>
    </w:p>
    <w:p w14:paraId="5EBDDE05" w14:textId="77777777" w:rsidR="005B4932" w:rsidRPr="000569DC" w:rsidRDefault="005B4932">
      <w:pPr>
        <w:spacing w:line="276" w:lineRule="auto"/>
        <w:jc w:val="both"/>
        <w:rPr>
          <w:rFonts w:eastAsia="Arial Unicode MS"/>
          <w:sz w:val="20"/>
          <w:szCs w:val="20"/>
        </w:rPr>
        <w:pPrChange w:id="1577" w:author="Mariana Piovesan Ramos | Vieira Rezende" w:date="2021-11-19T20:13:00Z">
          <w:pPr>
            <w:spacing w:line="317" w:lineRule="auto"/>
            <w:jc w:val="both"/>
          </w:pPr>
        </w:pPrChange>
      </w:pPr>
      <w:bookmarkStart w:id="1578" w:name="_DV_M612"/>
      <w:bookmarkEnd w:id="1578"/>
    </w:p>
    <w:p w14:paraId="34FB5649" w14:textId="77777777"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sz w:val="20"/>
          <w:szCs w:val="20"/>
        </w:rPr>
        <w:pPrChange w:id="1579"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sz w:val="20"/>
          <w:szCs w:val="20"/>
        </w:rPr>
        <w:t>tem plena ciência de que, nos termos do artigo 9º da Instrução CVM 476, a Emissora não poderá realizar outra oferta pública da mesma espécie de valores mobiliários dentro do prazo de 4 (quatro) meses contados da data da comunicação à CVM do encerramento da Oferta Restrita, a menos que a nova oferta seja submetida a registro na CVM, observado o disposto no item “I” da Deliberação CVM 864, de 28 de julho de 2020, que suspendeu até 31 de outubro de 2020, a eficácia do artigo 9º da Instrução CVM 476; e</w:t>
      </w:r>
    </w:p>
    <w:p w14:paraId="2929FAA6" w14:textId="77777777" w:rsidR="005B4932" w:rsidRPr="000569DC" w:rsidRDefault="005B4932">
      <w:pPr>
        <w:spacing w:line="276" w:lineRule="auto"/>
        <w:jc w:val="both"/>
        <w:rPr>
          <w:rFonts w:eastAsia="Arial Unicode MS"/>
          <w:sz w:val="20"/>
          <w:szCs w:val="20"/>
        </w:rPr>
        <w:pPrChange w:id="1580" w:author="Mariana Piovesan Ramos | Vieira Rezende" w:date="2021-11-19T20:13:00Z">
          <w:pPr>
            <w:spacing w:line="317" w:lineRule="auto"/>
            <w:jc w:val="both"/>
          </w:pPr>
        </w:pPrChange>
      </w:pPr>
    </w:p>
    <w:p w14:paraId="4A817AC3" w14:textId="5E472C18" w:rsidR="005B4932" w:rsidRPr="000569DC" w:rsidRDefault="005B4932">
      <w:pPr>
        <w:widowControl/>
        <w:numPr>
          <w:ilvl w:val="0"/>
          <w:numId w:val="31"/>
        </w:numPr>
        <w:tabs>
          <w:tab w:val="clear" w:pos="2573"/>
        </w:tabs>
        <w:adjustRightInd w:val="0"/>
        <w:spacing w:line="276" w:lineRule="auto"/>
        <w:ind w:left="0" w:firstLine="0"/>
        <w:jc w:val="both"/>
        <w:rPr>
          <w:rFonts w:eastAsia="Arial Unicode MS"/>
          <w:sz w:val="20"/>
          <w:szCs w:val="20"/>
        </w:rPr>
        <w:pPrChange w:id="1581" w:author="Mariana Piovesan Ramos | Vieira Rezende" w:date="2021-11-19T20:13:00Z">
          <w:pPr>
            <w:widowControl/>
            <w:numPr>
              <w:numId w:val="31"/>
            </w:numPr>
            <w:tabs>
              <w:tab w:val="num" w:pos="2573"/>
            </w:tabs>
            <w:adjustRightInd w:val="0"/>
            <w:spacing w:line="317" w:lineRule="auto"/>
            <w:ind w:left="2573" w:hanging="435"/>
            <w:jc w:val="both"/>
          </w:pPr>
        </w:pPrChange>
      </w:pPr>
      <w:r w:rsidRPr="000569DC">
        <w:rPr>
          <w:rFonts w:eastAsia="Arial Unicode MS" w:cs="Arial"/>
          <w:sz w:val="20"/>
          <w:szCs w:val="20"/>
        </w:rPr>
        <w:t>est</w:t>
      </w:r>
      <w:r w:rsidR="00BC5906" w:rsidRPr="000569DC">
        <w:rPr>
          <w:rFonts w:eastAsia="Arial Unicode MS" w:cs="Arial"/>
          <w:sz w:val="20"/>
          <w:szCs w:val="20"/>
        </w:rPr>
        <w:t>á</w:t>
      </w:r>
      <w:r w:rsidRPr="000569DC">
        <w:rPr>
          <w:rFonts w:eastAsia="Arial Unicode MS" w:cs="Arial"/>
          <w:sz w:val="20"/>
          <w:szCs w:val="20"/>
        </w:rPr>
        <w:t xml:space="preserve"> em dia com suas obrigações perante a Administração Pública Federal, direta e indireta, não estando inadimplente com tributos e contribuições federais, inclusive multas e outras imposições pecuniárias compulsórias, nem com o Fundo de Garantia por Tempo de Serviço – FGTS, adimplência esta comprovada mediante a apresentação de certidões emitidas pelos órgãos competentes.</w:t>
      </w:r>
    </w:p>
    <w:p w14:paraId="644F571D" w14:textId="77777777" w:rsidR="005B4932" w:rsidRPr="000569DC" w:rsidRDefault="005B4932">
      <w:pPr>
        <w:pStyle w:val="PargrafodaLista"/>
        <w:spacing w:line="276" w:lineRule="auto"/>
        <w:ind w:left="0"/>
        <w:rPr>
          <w:rStyle w:val="DeltaViewInsertion"/>
          <w:rFonts w:eastAsia="Arial Unicode MS" w:cs="Arial"/>
          <w:b/>
          <w:bCs/>
          <w:smallCaps/>
          <w:color w:val="auto"/>
          <w:sz w:val="20"/>
          <w:szCs w:val="20"/>
        </w:rPr>
        <w:pPrChange w:id="1582" w:author="Mariana Piovesan Ramos | Vieira Rezende" w:date="2021-11-19T20:13:00Z">
          <w:pPr>
            <w:pStyle w:val="PargrafodaLista"/>
            <w:spacing w:line="317" w:lineRule="auto"/>
            <w:ind w:left="0"/>
          </w:pPr>
        </w:pPrChange>
      </w:pPr>
    </w:p>
    <w:p w14:paraId="52CDF04A" w14:textId="77777777" w:rsidR="005B4932" w:rsidRPr="000569DC" w:rsidRDefault="005B4932">
      <w:pPr>
        <w:pStyle w:val="PargrafodaLista"/>
        <w:widowControl/>
        <w:numPr>
          <w:ilvl w:val="1"/>
          <w:numId w:val="50"/>
        </w:numPr>
        <w:adjustRightInd w:val="0"/>
        <w:spacing w:line="276" w:lineRule="auto"/>
        <w:ind w:left="0" w:firstLine="0"/>
        <w:rPr>
          <w:rFonts w:eastAsia="Arial Unicode MS" w:cs="Arial"/>
          <w:sz w:val="20"/>
          <w:szCs w:val="20"/>
        </w:rPr>
        <w:pPrChange w:id="1583" w:author="Mariana Piovesan Ramos | Vieira Rezende" w:date="2021-11-19T20:13:00Z">
          <w:pPr>
            <w:pStyle w:val="PargrafodaLista"/>
            <w:widowControl/>
            <w:numPr>
              <w:ilvl w:val="1"/>
              <w:numId w:val="50"/>
            </w:numPr>
            <w:adjustRightInd w:val="0"/>
            <w:spacing w:line="317" w:lineRule="auto"/>
            <w:ind w:left="0" w:hanging="720"/>
          </w:pPr>
        </w:pPrChange>
      </w:pPr>
      <w:bookmarkStart w:id="1584" w:name="_DV_M613"/>
      <w:bookmarkEnd w:id="1584"/>
      <w:r w:rsidRPr="000569DC">
        <w:rPr>
          <w:rFonts w:eastAsia="Arial Unicode MS" w:cs="Arial"/>
          <w:sz w:val="20"/>
          <w:szCs w:val="20"/>
          <w:rPrChange w:id="1585" w:author="Mariana Piovesan Ramos | Vieira Rezende" w:date="2021-11-19T20:12:00Z">
            <w:rPr>
              <w:rFonts w:eastAsia="Arial Unicode MS" w:cs="Arial"/>
              <w:color w:val="0000FF"/>
              <w:sz w:val="20"/>
              <w:szCs w:val="20"/>
              <w:u w:val="double"/>
            </w:rPr>
          </w:rPrChange>
        </w:rPr>
        <w:t>A Emissora se responsabiliza por eventuais prejuízos (excluídos quaisquer danos indiretos, danos à imagem e lucros cessantes) que decorram da inveracidade ou inexatidão material destas declarações, sem prejuízo do direito do Agente Fiduciário de declarar vencidas antecipadamente todas as obrigações objeto desta Escritura de Emissão, nos termos da Cláusula 5.1 acima.</w:t>
      </w:r>
    </w:p>
    <w:p w14:paraId="41883148" w14:textId="77777777" w:rsidR="005B4932" w:rsidRPr="000569DC" w:rsidRDefault="005B4932">
      <w:pPr>
        <w:spacing w:line="276" w:lineRule="auto"/>
        <w:rPr>
          <w:rFonts w:eastAsia="Arial Unicode MS" w:cs="Arial"/>
          <w:sz w:val="20"/>
          <w:szCs w:val="20"/>
        </w:rPr>
        <w:pPrChange w:id="1586" w:author="Mariana Piovesan Ramos | Vieira Rezende" w:date="2021-11-19T20:13:00Z">
          <w:pPr>
            <w:spacing w:line="317" w:lineRule="auto"/>
          </w:pPr>
        </w:pPrChange>
      </w:pPr>
    </w:p>
    <w:p w14:paraId="20D76E4D" w14:textId="77777777" w:rsidR="005B4932" w:rsidRPr="000569DC" w:rsidRDefault="005B4932">
      <w:pPr>
        <w:pStyle w:val="PargrafodaLista"/>
        <w:widowControl/>
        <w:numPr>
          <w:ilvl w:val="1"/>
          <w:numId w:val="50"/>
        </w:numPr>
        <w:adjustRightInd w:val="0"/>
        <w:spacing w:line="276" w:lineRule="auto"/>
        <w:ind w:left="0" w:firstLine="0"/>
        <w:rPr>
          <w:rFonts w:eastAsia="Arial Unicode MS" w:cs="Arial"/>
          <w:sz w:val="20"/>
          <w:szCs w:val="20"/>
        </w:rPr>
        <w:pPrChange w:id="1587" w:author="Mariana Piovesan Ramos | Vieira Rezende" w:date="2021-11-19T20:13:00Z">
          <w:pPr>
            <w:pStyle w:val="PargrafodaLista"/>
            <w:widowControl/>
            <w:numPr>
              <w:ilvl w:val="1"/>
              <w:numId w:val="50"/>
            </w:numPr>
            <w:adjustRightInd w:val="0"/>
            <w:spacing w:line="317" w:lineRule="auto"/>
            <w:ind w:left="0" w:hanging="720"/>
          </w:pPr>
        </w:pPrChange>
      </w:pPr>
      <w:r w:rsidRPr="000569DC">
        <w:rPr>
          <w:rFonts w:eastAsia="Arial Unicode MS" w:cs="Arial"/>
          <w:sz w:val="20"/>
          <w:szCs w:val="20"/>
        </w:rPr>
        <w:t>A Emissora, de forma irrevogável e irretratável, se obriga a indenizar os Debenturistas e o Agente Fiduciário por todos e quaisquer prejuízos, danos comprovados custos e/ou despesas (incluindo custas judiciais e honorários advocatícios, honorários de peritos e avaliadores) comprovada e diretamente incorridos pelos Debenturistas e/ou pelo Agente Fiduciário em razão da falsidade e/ou incorreção de qualquer das declarações prestadas nos termos da Cláusula IX desta Escritura de Emissão.</w:t>
      </w:r>
    </w:p>
    <w:p w14:paraId="03AF3CF8" w14:textId="77777777" w:rsidR="005B4932" w:rsidRPr="000569DC" w:rsidRDefault="005B4932">
      <w:pPr>
        <w:spacing w:line="276" w:lineRule="auto"/>
        <w:rPr>
          <w:rFonts w:eastAsia="Arial Unicode MS" w:cs="Arial"/>
          <w:sz w:val="20"/>
          <w:szCs w:val="20"/>
        </w:rPr>
        <w:pPrChange w:id="1588" w:author="Mariana Piovesan Ramos | Vieira Rezende" w:date="2021-11-19T20:13:00Z">
          <w:pPr>
            <w:spacing w:line="317" w:lineRule="auto"/>
          </w:pPr>
        </w:pPrChange>
      </w:pPr>
    </w:p>
    <w:p w14:paraId="74C2A406" w14:textId="77777777" w:rsidR="005B4932" w:rsidRPr="000569DC" w:rsidRDefault="005B4932">
      <w:pPr>
        <w:pStyle w:val="Ttulo1"/>
        <w:keepNext/>
        <w:widowControl/>
        <w:spacing w:line="276" w:lineRule="auto"/>
        <w:ind w:left="0" w:right="0"/>
        <w:pPrChange w:id="1589" w:author="Mariana Piovesan Ramos | Vieira Rezende" w:date="2021-11-19T20:13:00Z">
          <w:pPr>
            <w:pStyle w:val="Ttulo1"/>
            <w:keepNext/>
            <w:widowControl/>
            <w:spacing w:line="317" w:lineRule="auto"/>
            <w:ind w:left="0" w:right="0"/>
          </w:pPr>
        </w:pPrChange>
      </w:pPr>
      <w:bookmarkStart w:id="1590" w:name="_DV_M614"/>
      <w:bookmarkStart w:id="1591" w:name="_Toc499990386"/>
      <w:bookmarkStart w:id="1592" w:name="_Toc280370545"/>
      <w:bookmarkStart w:id="1593" w:name="_Toc349040601"/>
      <w:bookmarkStart w:id="1594" w:name="_Toc351469186"/>
      <w:bookmarkStart w:id="1595" w:name="_Toc352767488"/>
      <w:bookmarkStart w:id="1596" w:name="_Toc355626575"/>
      <w:bookmarkEnd w:id="1590"/>
      <w:r w:rsidRPr="000569DC">
        <w:t>CLÁUSULA X</w:t>
      </w:r>
      <w:r w:rsidRPr="000569DC">
        <w:br/>
        <w:t>DISPOSIÇÕES GERAIS</w:t>
      </w:r>
      <w:bookmarkEnd w:id="1591"/>
      <w:bookmarkEnd w:id="1592"/>
      <w:bookmarkEnd w:id="1593"/>
      <w:bookmarkEnd w:id="1594"/>
      <w:bookmarkEnd w:id="1595"/>
      <w:bookmarkEnd w:id="1596"/>
    </w:p>
    <w:p w14:paraId="6A1B6147" w14:textId="77777777" w:rsidR="005B4932" w:rsidRPr="000569DC" w:rsidRDefault="005B4932">
      <w:pPr>
        <w:keepNext/>
        <w:keepLines/>
        <w:widowControl/>
        <w:spacing w:line="276" w:lineRule="auto"/>
        <w:jc w:val="both"/>
        <w:rPr>
          <w:rFonts w:eastAsia="Arial Unicode MS" w:cs="Arial"/>
          <w:sz w:val="20"/>
          <w:szCs w:val="20"/>
        </w:rPr>
        <w:pPrChange w:id="1597" w:author="Mariana Piovesan Ramos | Vieira Rezende" w:date="2021-11-19T20:13:00Z">
          <w:pPr>
            <w:keepNext/>
            <w:keepLines/>
            <w:widowControl/>
            <w:spacing w:line="317" w:lineRule="auto"/>
            <w:jc w:val="both"/>
          </w:pPr>
        </w:pPrChange>
      </w:pPr>
      <w:bookmarkStart w:id="1598" w:name="_Toc499990387"/>
    </w:p>
    <w:p w14:paraId="376FDE99" w14:textId="77777777" w:rsidR="005B4932" w:rsidRPr="000569DC" w:rsidRDefault="005B4932">
      <w:pPr>
        <w:pStyle w:val="PargrafodaLista"/>
        <w:keepNext/>
        <w:keepLines/>
        <w:widowControl/>
        <w:numPr>
          <w:ilvl w:val="1"/>
          <w:numId w:val="51"/>
        </w:numPr>
        <w:adjustRightInd w:val="0"/>
        <w:spacing w:line="276" w:lineRule="auto"/>
        <w:ind w:left="709"/>
        <w:rPr>
          <w:rFonts w:cs="Arial"/>
          <w:b/>
          <w:smallCaps/>
          <w:sz w:val="20"/>
          <w:szCs w:val="20"/>
        </w:rPr>
        <w:pPrChange w:id="1599" w:author="Mariana Piovesan Ramos | Vieira Rezende" w:date="2021-11-19T20:13:00Z">
          <w:pPr>
            <w:pStyle w:val="PargrafodaLista"/>
            <w:keepNext/>
            <w:keepLines/>
            <w:widowControl/>
            <w:numPr>
              <w:ilvl w:val="1"/>
              <w:numId w:val="51"/>
            </w:numPr>
            <w:adjustRightInd w:val="0"/>
            <w:spacing w:line="317" w:lineRule="auto"/>
            <w:ind w:left="709" w:hanging="720"/>
          </w:pPr>
        </w:pPrChange>
      </w:pPr>
      <w:bookmarkStart w:id="1600" w:name="_DV_M615"/>
      <w:bookmarkEnd w:id="1598"/>
      <w:bookmarkEnd w:id="1600"/>
      <w:r w:rsidRPr="000569DC">
        <w:rPr>
          <w:rFonts w:cs="Arial"/>
          <w:b/>
          <w:smallCaps/>
          <w:sz w:val="20"/>
          <w:szCs w:val="20"/>
        </w:rPr>
        <w:t>Comunicações</w:t>
      </w:r>
    </w:p>
    <w:p w14:paraId="59BB6C72" w14:textId="77777777" w:rsidR="005B4932" w:rsidRPr="000569DC" w:rsidRDefault="005B4932">
      <w:pPr>
        <w:keepNext/>
        <w:keepLines/>
        <w:widowControl/>
        <w:spacing w:line="276" w:lineRule="auto"/>
        <w:rPr>
          <w:rFonts w:eastAsia="Arial Unicode MS" w:cs="Arial"/>
          <w:sz w:val="20"/>
          <w:szCs w:val="20"/>
        </w:rPr>
        <w:pPrChange w:id="1601" w:author="Mariana Piovesan Ramos | Vieira Rezende" w:date="2021-11-19T20:13:00Z">
          <w:pPr>
            <w:keepNext/>
            <w:keepLines/>
            <w:widowControl/>
            <w:spacing w:line="317" w:lineRule="auto"/>
          </w:pPr>
        </w:pPrChange>
      </w:pPr>
    </w:p>
    <w:p w14:paraId="063C3B97" w14:textId="77777777" w:rsidR="005B4932" w:rsidRPr="000569DC" w:rsidRDefault="005B4932">
      <w:pPr>
        <w:pStyle w:val="PargrafodaLista"/>
        <w:keepNext/>
        <w:keepLines/>
        <w:widowControl/>
        <w:numPr>
          <w:ilvl w:val="2"/>
          <w:numId w:val="52"/>
        </w:numPr>
        <w:adjustRightInd w:val="0"/>
        <w:spacing w:line="276" w:lineRule="auto"/>
        <w:ind w:left="0" w:firstLine="0"/>
        <w:rPr>
          <w:rFonts w:eastAsia="Arial Unicode MS" w:cs="Arial"/>
          <w:sz w:val="20"/>
          <w:szCs w:val="20"/>
        </w:rPr>
        <w:pPrChange w:id="1602" w:author="Mariana Piovesan Ramos | Vieira Rezende" w:date="2021-11-19T20:13:00Z">
          <w:pPr>
            <w:pStyle w:val="PargrafodaLista"/>
            <w:keepNext/>
            <w:keepLines/>
            <w:widowControl/>
            <w:numPr>
              <w:ilvl w:val="2"/>
              <w:numId w:val="52"/>
            </w:numPr>
            <w:adjustRightInd w:val="0"/>
            <w:spacing w:line="317" w:lineRule="auto"/>
            <w:ind w:left="0" w:hanging="720"/>
          </w:pPr>
        </w:pPrChange>
      </w:pPr>
      <w:bookmarkStart w:id="1603" w:name="_DV_M616"/>
      <w:bookmarkEnd w:id="1603"/>
      <w:r w:rsidRPr="000569DC">
        <w:rPr>
          <w:rFonts w:eastAsia="Arial Unicode MS" w:cs="Arial"/>
          <w:sz w:val="20"/>
          <w:szCs w:val="20"/>
        </w:rPr>
        <w:t xml:space="preserve">Quaisquer notificações, instruções ou comunicações a serem realizadas por qualquer das Partes em virtude desta Escritura de Emissão deverão ser encaminhadas para os seguintes endereços: </w:t>
      </w:r>
    </w:p>
    <w:p w14:paraId="4FC6D217" w14:textId="77777777" w:rsidR="005B4932" w:rsidRPr="000569DC" w:rsidRDefault="005B4932">
      <w:pPr>
        <w:spacing w:line="276" w:lineRule="auto"/>
        <w:jc w:val="both"/>
        <w:rPr>
          <w:rFonts w:eastAsia="Arial Unicode MS" w:cs="Arial"/>
          <w:sz w:val="20"/>
          <w:szCs w:val="20"/>
        </w:rPr>
        <w:pPrChange w:id="1604" w:author="Mariana Piovesan Ramos | Vieira Rezende" w:date="2021-11-19T20:13:00Z">
          <w:pPr>
            <w:spacing w:line="317" w:lineRule="auto"/>
            <w:jc w:val="both"/>
          </w:pPr>
        </w:pPrChange>
      </w:pPr>
    </w:p>
    <w:p w14:paraId="1976AC14" w14:textId="77777777" w:rsidR="005B4932" w:rsidRPr="000569DC" w:rsidRDefault="005B4932">
      <w:pPr>
        <w:keepLines/>
        <w:spacing w:line="276" w:lineRule="auto"/>
        <w:jc w:val="both"/>
        <w:rPr>
          <w:rFonts w:eastAsia="Arial Unicode MS" w:cs="Arial"/>
          <w:sz w:val="20"/>
          <w:szCs w:val="20"/>
        </w:rPr>
        <w:pPrChange w:id="1605" w:author="Mariana Piovesan Ramos | Vieira Rezende" w:date="2021-11-19T20:13:00Z">
          <w:pPr>
            <w:keepLines/>
            <w:spacing w:line="317" w:lineRule="auto"/>
            <w:jc w:val="both"/>
          </w:pPr>
        </w:pPrChange>
      </w:pPr>
      <w:bookmarkStart w:id="1606" w:name="_DV_M617"/>
      <w:bookmarkEnd w:id="1606"/>
      <w:r w:rsidRPr="000569DC">
        <w:rPr>
          <w:rFonts w:eastAsia="Arial Unicode MS" w:cs="Arial"/>
          <w:sz w:val="20"/>
          <w:szCs w:val="20"/>
          <w:u w:val="single"/>
        </w:rPr>
        <w:t>Para a Emissora</w:t>
      </w:r>
      <w:r w:rsidRPr="000569DC">
        <w:rPr>
          <w:rFonts w:eastAsia="Arial Unicode MS" w:cs="Arial"/>
          <w:sz w:val="20"/>
          <w:szCs w:val="20"/>
        </w:rPr>
        <w:t xml:space="preserve">: </w:t>
      </w:r>
    </w:p>
    <w:p w14:paraId="78B42812" w14:textId="77777777" w:rsidR="005B4932" w:rsidRPr="000569DC" w:rsidRDefault="003211EF">
      <w:pPr>
        <w:pStyle w:val="p3"/>
        <w:keepLines/>
        <w:spacing w:line="276" w:lineRule="auto"/>
        <w:rPr>
          <w:rFonts w:ascii="Verdana" w:eastAsia="Arial Unicode MS" w:hAnsi="Verdana" w:cs="Arial"/>
          <w:b/>
          <w:sz w:val="20"/>
        </w:rPr>
        <w:pPrChange w:id="1607" w:author="Mariana Piovesan Ramos | Vieira Rezende" w:date="2021-11-19T20:13:00Z">
          <w:pPr>
            <w:pStyle w:val="p3"/>
            <w:keepLines/>
            <w:spacing w:line="317" w:lineRule="auto"/>
          </w:pPr>
        </w:pPrChange>
      </w:pPr>
      <w:bookmarkStart w:id="1608" w:name="_DV_M618"/>
      <w:bookmarkEnd w:id="1608"/>
      <w:r w:rsidRPr="000569DC">
        <w:rPr>
          <w:rFonts w:ascii="Verdana" w:hAnsi="Verdana" w:cs="Arial"/>
          <w:b/>
          <w:sz w:val="20"/>
        </w:rPr>
        <w:t>CONFLUÊNCIA</w:t>
      </w:r>
      <w:r w:rsidR="005B4932" w:rsidRPr="000569DC">
        <w:rPr>
          <w:rFonts w:ascii="Verdana" w:hAnsi="Verdana" w:cs="Arial"/>
          <w:b/>
          <w:sz w:val="20"/>
        </w:rPr>
        <w:t xml:space="preserve"> ENERGIA S.A.</w:t>
      </w:r>
    </w:p>
    <w:p w14:paraId="32722C35" w14:textId="77777777" w:rsidR="005B4932" w:rsidRPr="000569DC" w:rsidRDefault="009F01AB">
      <w:pPr>
        <w:pStyle w:val="p3"/>
        <w:keepLines/>
        <w:tabs>
          <w:tab w:val="clear" w:pos="720"/>
        </w:tabs>
        <w:spacing w:line="276" w:lineRule="auto"/>
        <w:rPr>
          <w:rFonts w:ascii="Verdana" w:hAnsi="Verdana" w:cs="Arial"/>
          <w:sz w:val="20"/>
        </w:rPr>
        <w:pPrChange w:id="1609" w:author="Mariana Piovesan Ramos | Vieira Rezende" w:date="2021-11-19T20:13:00Z">
          <w:pPr>
            <w:pStyle w:val="p3"/>
            <w:keepLines/>
            <w:tabs>
              <w:tab w:val="clear" w:pos="720"/>
            </w:tabs>
            <w:spacing w:line="317" w:lineRule="auto"/>
          </w:pPr>
        </w:pPrChange>
      </w:pPr>
      <w:r w:rsidRPr="000569DC">
        <w:rPr>
          <w:rFonts w:ascii="Verdana" w:hAnsi="Verdana"/>
          <w:sz w:val="20"/>
        </w:rPr>
        <w:t>Rua Gonçalves Dias, 531, Bairro Batel | Curitiba | PR</w:t>
      </w:r>
    </w:p>
    <w:p w14:paraId="6116B5DC" w14:textId="77777777" w:rsidR="005B4932" w:rsidRPr="000569DC" w:rsidRDefault="009F01AB">
      <w:pPr>
        <w:pStyle w:val="p3"/>
        <w:keepLines/>
        <w:tabs>
          <w:tab w:val="clear" w:pos="720"/>
        </w:tabs>
        <w:spacing w:line="276" w:lineRule="auto"/>
        <w:rPr>
          <w:rFonts w:ascii="Verdana" w:hAnsi="Verdana" w:cs="Arial"/>
          <w:bCs/>
          <w:sz w:val="20"/>
        </w:rPr>
        <w:pPrChange w:id="1610" w:author="Mariana Piovesan Ramos | Vieira Rezende" w:date="2021-11-19T20:13:00Z">
          <w:pPr>
            <w:pStyle w:val="p3"/>
            <w:keepLines/>
            <w:tabs>
              <w:tab w:val="clear" w:pos="720"/>
            </w:tabs>
            <w:spacing w:line="317" w:lineRule="auto"/>
          </w:pPr>
        </w:pPrChange>
      </w:pPr>
      <w:r w:rsidRPr="000569DC">
        <w:rPr>
          <w:rFonts w:ascii="Verdana" w:hAnsi="Verdana"/>
          <w:sz w:val="20"/>
        </w:rPr>
        <w:t>CEP 80.240-340</w:t>
      </w:r>
    </w:p>
    <w:p w14:paraId="3F4B9323" w14:textId="77777777" w:rsidR="005B4932" w:rsidRPr="000569DC" w:rsidRDefault="005B4932">
      <w:pPr>
        <w:pStyle w:val="p3"/>
        <w:tabs>
          <w:tab w:val="clear" w:pos="720"/>
        </w:tabs>
        <w:spacing w:line="276" w:lineRule="auto"/>
        <w:rPr>
          <w:rFonts w:ascii="Verdana" w:eastAsia="Arial Unicode MS" w:hAnsi="Verdana" w:cs="Arial"/>
          <w:bCs/>
          <w:sz w:val="20"/>
        </w:rPr>
        <w:pPrChange w:id="1611" w:author="Mariana Piovesan Ramos | Vieira Rezende" w:date="2021-11-19T20:13:00Z">
          <w:pPr>
            <w:pStyle w:val="p3"/>
            <w:tabs>
              <w:tab w:val="clear" w:pos="720"/>
            </w:tabs>
            <w:spacing w:line="317" w:lineRule="auto"/>
          </w:pPr>
        </w:pPrChange>
      </w:pPr>
      <w:r w:rsidRPr="000569DC">
        <w:rPr>
          <w:rFonts w:ascii="Verdana" w:eastAsia="Arial Unicode MS" w:hAnsi="Verdana" w:cs="Arial"/>
          <w:bCs/>
          <w:sz w:val="20"/>
        </w:rPr>
        <w:t xml:space="preserve">At.: </w:t>
      </w:r>
      <w:r w:rsidR="009A48C6" w:rsidRPr="000569DC">
        <w:rPr>
          <w:rFonts w:ascii="Verdana" w:eastAsia="Arial Unicode MS" w:hAnsi="Verdana" w:cs="Arial"/>
          <w:sz w:val="20"/>
        </w:rPr>
        <w:t>Bruno Henrique Pimenta da Silva</w:t>
      </w:r>
    </w:p>
    <w:p w14:paraId="515873DD" w14:textId="77777777" w:rsidR="005B4932" w:rsidRPr="000569DC" w:rsidRDefault="005B4932">
      <w:pPr>
        <w:pStyle w:val="p3"/>
        <w:tabs>
          <w:tab w:val="clear" w:pos="720"/>
        </w:tabs>
        <w:spacing w:line="276" w:lineRule="auto"/>
        <w:rPr>
          <w:rFonts w:ascii="Verdana" w:eastAsia="Arial Unicode MS" w:hAnsi="Verdana"/>
          <w:sz w:val="20"/>
        </w:rPr>
        <w:pPrChange w:id="1612" w:author="Mariana Piovesan Ramos | Vieira Rezende" w:date="2021-11-19T20:13:00Z">
          <w:pPr>
            <w:pStyle w:val="p3"/>
            <w:tabs>
              <w:tab w:val="clear" w:pos="720"/>
            </w:tabs>
            <w:spacing w:line="317" w:lineRule="auto"/>
          </w:pPr>
        </w:pPrChange>
      </w:pPr>
      <w:r w:rsidRPr="000569DC">
        <w:rPr>
          <w:rFonts w:ascii="Verdana" w:eastAsia="Arial Unicode MS" w:hAnsi="Verdana"/>
          <w:sz w:val="20"/>
        </w:rPr>
        <w:t>Telefone</w:t>
      </w:r>
      <w:r w:rsidRPr="000569DC">
        <w:rPr>
          <w:rFonts w:ascii="Verdana" w:eastAsia="Arial Unicode MS" w:hAnsi="Verdana" w:cs="Arial"/>
          <w:bCs/>
          <w:sz w:val="20"/>
        </w:rPr>
        <w:t>/Fax</w:t>
      </w:r>
      <w:r w:rsidRPr="000569DC">
        <w:rPr>
          <w:rFonts w:ascii="Verdana" w:eastAsia="Arial Unicode MS" w:hAnsi="Verdana"/>
          <w:sz w:val="20"/>
        </w:rPr>
        <w:t xml:space="preserve">: </w:t>
      </w:r>
      <w:r w:rsidR="009A48C6" w:rsidRPr="000569DC">
        <w:rPr>
          <w:rFonts w:ascii="Verdana" w:eastAsia="Arial Unicode MS" w:hAnsi="Verdana" w:cs="Arial"/>
          <w:bCs/>
          <w:sz w:val="20"/>
        </w:rPr>
        <w:t>41-3091-1500</w:t>
      </w:r>
    </w:p>
    <w:p w14:paraId="4961D06F" w14:textId="2A588A09" w:rsidR="005B4932" w:rsidRPr="000569DC" w:rsidRDefault="005B4932">
      <w:pPr>
        <w:shd w:val="clear" w:color="auto" w:fill="FFFFFF"/>
        <w:spacing w:line="276" w:lineRule="auto"/>
        <w:rPr>
          <w:rFonts w:eastAsia="Arial Unicode MS" w:cs="Arial"/>
          <w:bCs/>
          <w:sz w:val="20"/>
          <w:szCs w:val="20"/>
          <w:lang w:val="pt-BR"/>
        </w:rPr>
        <w:pPrChange w:id="1613" w:author="Mariana Piovesan Ramos | Vieira Rezende" w:date="2021-11-19T20:13:00Z">
          <w:pPr>
            <w:shd w:val="clear" w:color="auto" w:fill="FFFFFF"/>
            <w:spacing w:line="317" w:lineRule="auto"/>
          </w:pPr>
        </w:pPrChange>
      </w:pPr>
      <w:r w:rsidRPr="000569DC">
        <w:rPr>
          <w:rFonts w:eastAsia="Arial Unicode MS" w:cs="Arial"/>
          <w:bCs/>
          <w:sz w:val="20"/>
          <w:szCs w:val="20"/>
          <w:lang w:val="pt-BR"/>
        </w:rPr>
        <w:t xml:space="preserve">E-mail: </w:t>
      </w:r>
      <w:r w:rsidR="00F86E04" w:rsidRPr="000569DC">
        <w:rPr>
          <w:sz w:val="20"/>
          <w:szCs w:val="20"/>
          <w:rPrChange w:id="1614" w:author="Mariana Piovesan Ramos | Vieira Rezende" w:date="2021-11-19T20:12:00Z">
            <w:rPr/>
          </w:rPrChange>
        </w:rPr>
        <w:fldChar w:fldCharType="begin"/>
      </w:r>
      <w:r w:rsidR="00F86E04" w:rsidRPr="000569DC">
        <w:rPr>
          <w:sz w:val="20"/>
          <w:szCs w:val="20"/>
          <w:rPrChange w:id="1615" w:author="Mariana Piovesan Ramos | Vieira Rezende" w:date="2021-11-19T20:12:00Z">
            <w:rPr/>
          </w:rPrChange>
        </w:rPr>
        <w:instrText xml:space="preserve"> HYPERLINK "mailto:bruno.pimenta@cer-energia.com.br" </w:instrText>
      </w:r>
      <w:r w:rsidR="00F86E04" w:rsidRPr="000569DC">
        <w:rPr>
          <w:sz w:val="20"/>
          <w:szCs w:val="20"/>
          <w:rPrChange w:id="1616" w:author="Mariana Piovesan Ramos | Vieira Rezende" w:date="2021-11-19T20:12:00Z">
            <w:rPr>
              <w:rStyle w:val="Hyperlink"/>
              <w:rFonts w:eastAsia="Arial Unicode MS" w:cs="Arial"/>
              <w:sz w:val="20"/>
              <w:szCs w:val="20"/>
              <w:lang w:val="pt-BR"/>
            </w:rPr>
          </w:rPrChange>
        </w:rPr>
        <w:fldChar w:fldCharType="separate"/>
      </w:r>
      <w:r w:rsidR="009A48C6" w:rsidRPr="000569DC">
        <w:rPr>
          <w:rStyle w:val="Hyperlink"/>
          <w:rFonts w:eastAsia="Arial Unicode MS" w:cs="Arial"/>
          <w:sz w:val="20"/>
          <w:szCs w:val="20"/>
          <w:lang w:val="pt-BR"/>
        </w:rPr>
        <w:t>bruno.pimenta@cer-energia.com.br</w:t>
      </w:r>
      <w:r w:rsidR="00F86E04" w:rsidRPr="000569DC">
        <w:rPr>
          <w:rStyle w:val="Hyperlink"/>
          <w:rFonts w:eastAsia="Arial Unicode MS" w:cs="Arial"/>
          <w:sz w:val="20"/>
          <w:szCs w:val="20"/>
          <w:lang w:val="pt-BR"/>
          <w:rPrChange w:id="1617" w:author="Mariana Piovesan Ramos | Vieira Rezende" w:date="2021-11-19T20:12:00Z">
            <w:rPr>
              <w:rStyle w:val="Hyperlink"/>
              <w:rFonts w:eastAsia="Arial Unicode MS" w:cs="Arial"/>
              <w:sz w:val="20"/>
              <w:szCs w:val="20"/>
              <w:lang w:val="pt-BR"/>
            </w:rPr>
          </w:rPrChange>
        </w:rPr>
        <w:fldChar w:fldCharType="end"/>
      </w:r>
      <w:r w:rsidR="009A48C6" w:rsidRPr="000569DC">
        <w:rPr>
          <w:rFonts w:eastAsia="Arial Unicode MS" w:cs="Arial"/>
          <w:sz w:val="20"/>
          <w:szCs w:val="20"/>
          <w:lang w:val="pt-BR"/>
        </w:rPr>
        <w:t xml:space="preserve"> / </w:t>
      </w:r>
      <w:ins w:id="1618" w:author="Mariana Piovesan Ramos | Vieira Rezende" w:date="2021-11-19T20:18:00Z">
        <w:r w:rsidR="00F86E04">
          <w:rPr>
            <w:rFonts w:eastAsia="Arial Unicode MS" w:cs="Arial"/>
            <w:sz w:val="20"/>
            <w:szCs w:val="20"/>
            <w:lang w:val="pt-BR"/>
          </w:rPr>
          <w:fldChar w:fldCharType="begin"/>
        </w:r>
        <w:r w:rsidR="00F86E04">
          <w:rPr>
            <w:rFonts w:eastAsia="Arial Unicode MS" w:cs="Arial"/>
            <w:sz w:val="20"/>
            <w:szCs w:val="20"/>
            <w:lang w:val="pt-BR"/>
          </w:rPr>
          <w:instrText xml:space="preserve"> HYPERLINK "mailto:</w:instrText>
        </w:r>
      </w:ins>
      <w:r w:rsidR="00F86E04" w:rsidRPr="000569DC">
        <w:rPr>
          <w:rFonts w:eastAsia="Arial Unicode MS" w:cs="Arial"/>
          <w:sz w:val="20"/>
          <w:szCs w:val="20"/>
          <w:lang w:val="pt-BR"/>
        </w:rPr>
        <w:instrText>juridico@cer-energia.com.br</w:instrText>
      </w:r>
      <w:ins w:id="1619" w:author="Mariana Piovesan Ramos | Vieira Rezende" w:date="2021-11-19T20:18:00Z">
        <w:r w:rsidR="00F86E04">
          <w:rPr>
            <w:rFonts w:eastAsia="Arial Unicode MS" w:cs="Arial"/>
            <w:sz w:val="20"/>
            <w:szCs w:val="20"/>
            <w:lang w:val="pt-BR"/>
          </w:rPr>
          <w:instrText xml:space="preserve">" </w:instrText>
        </w:r>
        <w:r w:rsidR="00F86E04">
          <w:rPr>
            <w:rFonts w:eastAsia="Arial Unicode MS" w:cs="Arial"/>
            <w:sz w:val="20"/>
            <w:szCs w:val="20"/>
            <w:lang w:val="pt-BR"/>
          </w:rPr>
          <w:fldChar w:fldCharType="separate"/>
        </w:r>
      </w:ins>
      <w:r w:rsidR="00F86E04" w:rsidRPr="004D1961">
        <w:rPr>
          <w:rStyle w:val="Hyperlink"/>
          <w:rPrChange w:id="1620" w:author="Mariana Piovesan Ramos | Vieira Rezende" w:date="2021-11-19T20:12:00Z">
            <w:rPr>
              <w:rFonts w:eastAsia="Arial Unicode MS" w:cs="Arial"/>
              <w:sz w:val="20"/>
              <w:szCs w:val="20"/>
              <w:lang w:val="pt-BR"/>
            </w:rPr>
          </w:rPrChange>
        </w:rPr>
        <w:t>juridico@cer-energia.com.br</w:t>
      </w:r>
      <w:ins w:id="1621" w:author="Mariana Piovesan Ramos | Vieira Rezende" w:date="2021-11-19T20:18:00Z">
        <w:r w:rsidR="00F86E04">
          <w:rPr>
            <w:rFonts w:eastAsia="Arial Unicode MS" w:cs="Arial"/>
            <w:sz w:val="20"/>
            <w:szCs w:val="20"/>
            <w:lang w:val="pt-BR"/>
          </w:rPr>
          <w:fldChar w:fldCharType="end"/>
        </w:r>
        <w:r w:rsidR="00F86E04">
          <w:rPr>
            <w:rFonts w:eastAsia="Arial Unicode MS" w:cs="Arial"/>
            <w:sz w:val="20"/>
            <w:szCs w:val="20"/>
            <w:lang w:val="pt-BR"/>
          </w:rPr>
          <w:t xml:space="preserve"> </w:t>
        </w:r>
      </w:ins>
    </w:p>
    <w:p w14:paraId="4886026C" w14:textId="77777777" w:rsidR="005B4932" w:rsidRPr="000569DC" w:rsidRDefault="005B4932">
      <w:pPr>
        <w:spacing w:line="276" w:lineRule="auto"/>
        <w:jc w:val="both"/>
        <w:rPr>
          <w:rFonts w:eastAsia="Arial Unicode MS" w:cs="Arial"/>
          <w:sz w:val="20"/>
          <w:szCs w:val="20"/>
          <w:lang w:val="pt-BR"/>
        </w:rPr>
        <w:pPrChange w:id="1622" w:author="Mariana Piovesan Ramos | Vieira Rezende" w:date="2021-11-19T20:13:00Z">
          <w:pPr>
            <w:spacing w:line="317" w:lineRule="auto"/>
            <w:jc w:val="both"/>
          </w:pPr>
        </w:pPrChange>
      </w:pPr>
      <w:bookmarkStart w:id="1623" w:name="_DV_M619"/>
      <w:bookmarkStart w:id="1624" w:name="_DV_M621"/>
      <w:bookmarkStart w:id="1625" w:name="_DV_M622"/>
      <w:bookmarkStart w:id="1626" w:name="_DV_M623"/>
      <w:bookmarkStart w:id="1627" w:name="_DV_M624"/>
      <w:bookmarkStart w:id="1628" w:name="_DV_M625"/>
      <w:bookmarkEnd w:id="1623"/>
      <w:bookmarkEnd w:id="1624"/>
      <w:bookmarkEnd w:id="1625"/>
      <w:bookmarkEnd w:id="1626"/>
      <w:bookmarkEnd w:id="1627"/>
      <w:bookmarkEnd w:id="1628"/>
    </w:p>
    <w:p w14:paraId="5817C9BE" w14:textId="77777777" w:rsidR="005B4932" w:rsidRPr="000569DC" w:rsidRDefault="005B4932">
      <w:pPr>
        <w:keepNext/>
        <w:keepLines/>
        <w:shd w:val="clear" w:color="auto" w:fill="FFFFFF"/>
        <w:spacing w:line="276" w:lineRule="auto"/>
        <w:rPr>
          <w:rFonts w:eastAsia="Arial Unicode MS" w:cs="Arial"/>
          <w:sz w:val="20"/>
          <w:szCs w:val="20"/>
        </w:rPr>
        <w:pPrChange w:id="1629" w:author="Mariana Piovesan Ramos | Vieira Rezende" w:date="2021-11-19T20:13:00Z">
          <w:pPr>
            <w:keepNext/>
            <w:keepLines/>
            <w:shd w:val="clear" w:color="auto" w:fill="FFFFFF"/>
            <w:spacing w:line="317" w:lineRule="auto"/>
          </w:pPr>
        </w:pPrChange>
      </w:pPr>
      <w:bookmarkStart w:id="1630" w:name="_DV_M627"/>
      <w:bookmarkEnd w:id="1630"/>
      <w:r w:rsidRPr="000569DC">
        <w:rPr>
          <w:rFonts w:eastAsia="Arial Unicode MS" w:cs="Arial"/>
          <w:sz w:val="20"/>
          <w:szCs w:val="20"/>
          <w:u w:val="single"/>
        </w:rPr>
        <w:t>Para o Agente Fiduciário</w:t>
      </w:r>
      <w:r w:rsidRPr="000569DC">
        <w:rPr>
          <w:rFonts w:eastAsia="Arial Unicode MS" w:cs="Arial"/>
          <w:sz w:val="20"/>
          <w:szCs w:val="20"/>
        </w:rPr>
        <w:t xml:space="preserve">: </w:t>
      </w:r>
    </w:p>
    <w:p w14:paraId="23A35611" w14:textId="77777777" w:rsidR="005B4932" w:rsidRPr="000569DC" w:rsidRDefault="0072699A">
      <w:pPr>
        <w:keepNext/>
        <w:keepLines/>
        <w:shd w:val="clear" w:color="auto" w:fill="FFFFFF"/>
        <w:spacing w:line="276" w:lineRule="auto"/>
        <w:jc w:val="both"/>
        <w:rPr>
          <w:b/>
          <w:smallCaps/>
          <w:sz w:val="20"/>
          <w:szCs w:val="20"/>
        </w:rPr>
        <w:pPrChange w:id="1631" w:author="Mariana Piovesan Ramos | Vieira Rezende" w:date="2021-11-19T20:13:00Z">
          <w:pPr>
            <w:keepNext/>
            <w:keepLines/>
            <w:shd w:val="clear" w:color="auto" w:fill="FFFFFF"/>
            <w:spacing w:line="317" w:lineRule="auto"/>
            <w:jc w:val="both"/>
          </w:pPr>
        </w:pPrChange>
      </w:pPr>
      <w:bookmarkStart w:id="1632" w:name="_DV_M628"/>
      <w:bookmarkStart w:id="1633" w:name="_DV_M629"/>
      <w:bookmarkStart w:id="1634" w:name="_DV_M630"/>
      <w:bookmarkEnd w:id="1632"/>
      <w:bookmarkEnd w:id="1633"/>
      <w:bookmarkEnd w:id="1634"/>
      <w:r w:rsidRPr="000569DC">
        <w:rPr>
          <w:b/>
          <w:sz w:val="20"/>
          <w:szCs w:val="20"/>
        </w:rPr>
        <w:t>Oliveira Trust Distribuidora de Títulos e Valores Mobiliários S.A.</w:t>
      </w:r>
      <w:r w:rsidRPr="000569DC" w:rsidDel="0072699A">
        <w:rPr>
          <w:rFonts w:eastAsia="Arial Unicode MS" w:cs="Arial"/>
          <w:b/>
          <w:bCs/>
          <w:sz w:val="20"/>
          <w:szCs w:val="20"/>
        </w:rPr>
        <w:t xml:space="preserve"> </w:t>
      </w:r>
    </w:p>
    <w:p w14:paraId="4C298E0F" w14:textId="77777777" w:rsidR="00CB666D" w:rsidRPr="000569DC" w:rsidRDefault="00CB666D">
      <w:pPr>
        <w:pStyle w:val="p3"/>
        <w:keepLines/>
        <w:tabs>
          <w:tab w:val="clear" w:pos="720"/>
        </w:tabs>
        <w:spacing w:line="276" w:lineRule="auto"/>
        <w:rPr>
          <w:rFonts w:ascii="Verdana" w:hAnsi="Verdana" w:cs="Arial"/>
          <w:sz w:val="20"/>
        </w:rPr>
        <w:pPrChange w:id="1635" w:author="Mariana Piovesan Ramos | Vieira Rezende" w:date="2021-11-19T20:13:00Z">
          <w:pPr>
            <w:pStyle w:val="p3"/>
            <w:keepLines/>
            <w:tabs>
              <w:tab w:val="clear" w:pos="720"/>
            </w:tabs>
            <w:spacing w:line="317" w:lineRule="auto"/>
          </w:pPr>
        </w:pPrChange>
      </w:pPr>
      <w:r w:rsidRPr="000569DC">
        <w:rPr>
          <w:rFonts w:ascii="Verdana" w:eastAsia="Arial Unicode MS" w:hAnsi="Verdana" w:cs="Arial"/>
          <w:sz w:val="20"/>
        </w:rPr>
        <w:t>Av. Das Américas, n° 3.434, bloco 7, sala 201, Barra da Tijuca</w:t>
      </w:r>
    </w:p>
    <w:p w14:paraId="713BC504" w14:textId="77777777" w:rsidR="00CB666D" w:rsidRPr="000569DC" w:rsidRDefault="00CB666D">
      <w:pPr>
        <w:pStyle w:val="p3"/>
        <w:keepLines/>
        <w:tabs>
          <w:tab w:val="clear" w:pos="720"/>
        </w:tabs>
        <w:spacing w:line="276" w:lineRule="auto"/>
        <w:rPr>
          <w:rFonts w:ascii="Verdana" w:hAnsi="Verdana" w:cs="Arial"/>
          <w:bCs/>
          <w:sz w:val="20"/>
        </w:rPr>
        <w:pPrChange w:id="1636" w:author="Mariana Piovesan Ramos | Vieira Rezende" w:date="2021-11-19T20:13:00Z">
          <w:pPr>
            <w:pStyle w:val="p3"/>
            <w:keepLines/>
            <w:tabs>
              <w:tab w:val="clear" w:pos="720"/>
            </w:tabs>
            <w:spacing w:line="317" w:lineRule="auto"/>
          </w:pPr>
        </w:pPrChange>
      </w:pPr>
      <w:r w:rsidRPr="000569DC">
        <w:rPr>
          <w:rFonts w:ascii="Verdana" w:hAnsi="Verdana" w:cs="Arial"/>
          <w:bCs/>
          <w:sz w:val="20"/>
        </w:rPr>
        <w:t xml:space="preserve">CEP: </w:t>
      </w:r>
      <w:r w:rsidRPr="000569DC">
        <w:rPr>
          <w:rFonts w:ascii="Verdana" w:eastAsia="Arial Unicode MS" w:hAnsi="Verdana" w:cs="Arial"/>
          <w:sz w:val="20"/>
        </w:rPr>
        <w:t>22640-102</w:t>
      </w:r>
    </w:p>
    <w:p w14:paraId="1D02160D" w14:textId="77777777" w:rsidR="00CB666D" w:rsidRPr="000569DC" w:rsidRDefault="00CB666D">
      <w:pPr>
        <w:pStyle w:val="p3"/>
        <w:tabs>
          <w:tab w:val="clear" w:pos="720"/>
        </w:tabs>
        <w:spacing w:line="276" w:lineRule="auto"/>
        <w:rPr>
          <w:rFonts w:ascii="Verdana" w:eastAsia="Arial Unicode MS" w:hAnsi="Verdana" w:cs="Arial"/>
          <w:bCs/>
          <w:sz w:val="20"/>
        </w:rPr>
        <w:pPrChange w:id="1637" w:author="Mariana Piovesan Ramos | Vieira Rezende" w:date="2021-11-19T20:13:00Z">
          <w:pPr>
            <w:pStyle w:val="p3"/>
            <w:tabs>
              <w:tab w:val="clear" w:pos="720"/>
            </w:tabs>
            <w:spacing w:line="317" w:lineRule="auto"/>
          </w:pPr>
        </w:pPrChange>
      </w:pPr>
      <w:r w:rsidRPr="000569DC">
        <w:rPr>
          <w:rFonts w:ascii="Verdana" w:eastAsia="Arial Unicode MS" w:hAnsi="Verdana" w:cs="Arial"/>
          <w:bCs/>
          <w:sz w:val="20"/>
        </w:rPr>
        <w:t xml:space="preserve">At.: </w:t>
      </w:r>
      <w:r w:rsidRPr="000569DC">
        <w:rPr>
          <w:rFonts w:ascii="Verdana" w:eastAsia="Arial Unicode MS" w:hAnsi="Verdana" w:cs="Arial"/>
          <w:sz w:val="20"/>
        </w:rPr>
        <w:t>Antonio Amaro e Maria Carolina Abrantes Lodi de Oliveira</w:t>
      </w:r>
    </w:p>
    <w:p w14:paraId="7414C444" w14:textId="77777777" w:rsidR="00CB666D" w:rsidRPr="000569DC" w:rsidRDefault="00CB666D">
      <w:pPr>
        <w:pStyle w:val="p3"/>
        <w:tabs>
          <w:tab w:val="clear" w:pos="720"/>
        </w:tabs>
        <w:spacing w:line="276" w:lineRule="auto"/>
        <w:rPr>
          <w:rFonts w:ascii="Verdana" w:eastAsia="Arial Unicode MS" w:hAnsi="Verdana"/>
          <w:sz w:val="20"/>
        </w:rPr>
        <w:pPrChange w:id="1638" w:author="Mariana Piovesan Ramos | Vieira Rezende" w:date="2021-11-19T20:13:00Z">
          <w:pPr>
            <w:pStyle w:val="p3"/>
            <w:tabs>
              <w:tab w:val="clear" w:pos="720"/>
            </w:tabs>
            <w:spacing w:line="317" w:lineRule="auto"/>
          </w:pPr>
        </w:pPrChange>
      </w:pPr>
      <w:r w:rsidRPr="000569DC">
        <w:rPr>
          <w:rFonts w:ascii="Verdana" w:eastAsia="Arial Unicode MS" w:hAnsi="Verdana"/>
          <w:sz w:val="20"/>
        </w:rPr>
        <w:t>Telefone</w:t>
      </w:r>
      <w:r w:rsidRPr="000569DC">
        <w:rPr>
          <w:rFonts w:ascii="Verdana" w:eastAsia="Arial Unicode MS" w:hAnsi="Verdana" w:cs="Arial"/>
          <w:bCs/>
          <w:sz w:val="20"/>
        </w:rPr>
        <w:t>/Fax</w:t>
      </w:r>
      <w:r w:rsidRPr="000569DC">
        <w:rPr>
          <w:rFonts w:ascii="Verdana" w:eastAsia="Arial Unicode MS" w:hAnsi="Verdana"/>
          <w:sz w:val="20"/>
        </w:rPr>
        <w:t xml:space="preserve">: </w:t>
      </w:r>
      <w:r w:rsidRPr="000569DC">
        <w:rPr>
          <w:rFonts w:ascii="Verdana" w:eastAsia="Arial Unicode MS" w:hAnsi="Verdana" w:cs="Arial"/>
          <w:sz w:val="20"/>
        </w:rPr>
        <w:t>(21) 3514-0000</w:t>
      </w:r>
    </w:p>
    <w:p w14:paraId="5BBA52D9" w14:textId="6B736B55" w:rsidR="005B4932" w:rsidRPr="000569DC" w:rsidRDefault="00CB666D">
      <w:pPr>
        <w:shd w:val="clear" w:color="auto" w:fill="FFFFFF"/>
        <w:spacing w:line="276" w:lineRule="auto"/>
        <w:rPr>
          <w:sz w:val="20"/>
          <w:szCs w:val="20"/>
        </w:rPr>
        <w:pPrChange w:id="1639" w:author="Mariana Piovesan Ramos | Vieira Rezende" w:date="2021-11-19T20:13:00Z">
          <w:pPr>
            <w:shd w:val="clear" w:color="auto" w:fill="FFFFFF"/>
            <w:spacing w:line="317" w:lineRule="auto"/>
          </w:pPr>
        </w:pPrChange>
      </w:pPr>
      <w:r w:rsidRPr="000569DC">
        <w:rPr>
          <w:rFonts w:eastAsia="Arial Unicode MS" w:cs="Arial"/>
          <w:bCs/>
          <w:sz w:val="20"/>
          <w:szCs w:val="20"/>
        </w:rPr>
        <w:t xml:space="preserve">E-mail: </w:t>
      </w:r>
      <w:r w:rsidR="006C246C" w:rsidRPr="000569DC">
        <w:rPr>
          <w:sz w:val="20"/>
          <w:szCs w:val="20"/>
          <w:rPrChange w:id="1640" w:author="Mariana Piovesan Ramos | Vieira Rezende" w:date="2021-11-19T20:12:00Z">
            <w:rPr/>
          </w:rPrChange>
        </w:rPr>
        <w:fldChar w:fldCharType="begin"/>
      </w:r>
      <w:r w:rsidR="006C246C" w:rsidRPr="000569DC">
        <w:rPr>
          <w:sz w:val="20"/>
          <w:szCs w:val="20"/>
          <w:rPrChange w:id="1641" w:author="Mariana Piovesan Ramos | Vieira Rezende" w:date="2021-11-19T20:12:00Z">
            <w:rPr/>
          </w:rPrChange>
        </w:rPr>
        <w:instrText xml:space="preserve"> HYPERLINK "mailto:ger2.agente@oliveiratrust.com.br" </w:instrText>
      </w:r>
      <w:r w:rsidR="006C246C" w:rsidRPr="000569DC">
        <w:rPr>
          <w:sz w:val="20"/>
          <w:szCs w:val="20"/>
          <w:rPrChange w:id="1642" w:author="Mariana Piovesan Ramos | Vieira Rezende" w:date="2021-11-19T20:12:00Z">
            <w:rPr>
              <w:rStyle w:val="Hyperlink"/>
              <w:rFonts w:eastAsia="Arial Unicode MS" w:cs="Arial"/>
              <w:sz w:val="20"/>
              <w:szCs w:val="20"/>
            </w:rPr>
          </w:rPrChange>
        </w:rPr>
        <w:fldChar w:fldCharType="separate"/>
      </w:r>
      <w:r w:rsidRPr="000569DC">
        <w:rPr>
          <w:rStyle w:val="Hyperlink"/>
          <w:rFonts w:eastAsia="Arial Unicode MS" w:cs="Arial"/>
          <w:sz w:val="20"/>
          <w:szCs w:val="20"/>
        </w:rPr>
        <w:t>ger2.agente@oliveiratrust.com.br</w:t>
      </w:r>
      <w:r w:rsidR="006C246C" w:rsidRPr="000569DC">
        <w:rPr>
          <w:rStyle w:val="Hyperlink"/>
          <w:rFonts w:eastAsia="Arial Unicode MS" w:cs="Arial"/>
          <w:sz w:val="20"/>
          <w:szCs w:val="20"/>
          <w:rPrChange w:id="1643" w:author="Mariana Piovesan Ramos | Vieira Rezende" w:date="2021-11-19T20:12:00Z">
            <w:rPr>
              <w:rStyle w:val="Hyperlink"/>
              <w:rFonts w:eastAsia="Arial Unicode MS" w:cs="Arial"/>
              <w:sz w:val="20"/>
              <w:szCs w:val="20"/>
            </w:rPr>
          </w:rPrChange>
        </w:rPr>
        <w:fldChar w:fldCharType="end"/>
      </w:r>
      <w:r w:rsidRPr="000569DC" w:rsidDel="00CB666D">
        <w:rPr>
          <w:rFonts w:eastAsia="Arial Unicode MS" w:cs="Arial"/>
          <w:sz w:val="20"/>
          <w:szCs w:val="20"/>
        </w:rPr>
        <w:t xml:space="preserve"> </w:t>
      </w:r>
    </w:p>
    <w:p w14:paraId="16092946" w14:textId="77777777" w:rsidR="005B4932" w:rsidRPr="000569DC" w:rsidRDefault="005B4932">
      <w:pPr>
        <w:spacing w:line="276" w:lineRule="auto"/>
        <w:jc w:val="both"/>
        <w:rPr>
          <w:rFonts w:eastAsia="Arial Unicode MS"/>
          <w:sz w:val="20"/>
          <w:szCs w:val="20"/>
          <w:u w:val="single"/>
          <w:lang w:val="pt-BR"/>
        </w:rPr>
        <w:pPrChange w:id="1644" w:author="Mariana Piovesan Ramos | Vieira Rezende" w:date="2021-11-19T20:13:00Z">
          <w:pPr>
            <w:spacing w:line="317" w:lineRule="auto"/>
            <w:jc w:val="both"/>
          </w:pPr>
        </w:pPrChange>
      </w:pPr>
      <w:bookmarkStart w:id="1645" w:name="_DV_M635"/>
      <w:bookmarkStart w:id="1646" w:name="_DV_M649"/>
      <w:bookmarkEnd w:id="1645"/>
      <w:bookmarkEnd w:id="1646"/>
    </w:p>
    <w:p w14:paraId="78811F1E" w14:textId="77777777" w:rsidR="005B4932" w:rsidRPr="000569DC" w:rsidRDefault="005B4932">
      <w:pPr>
        <w:keepNext/>
        <w:keepLines/>
        <w:spacing w:line="276" w:lineRule="auto"/>
        <w:jc w:val="both"/>
        <w:rPr>
          <w:rFonts w:eastAsia="Arial Unicode MS" w:cs="Arial"/>
          <w:sz w:val="20"/>
          <w:szCs w:val="20"/>
        </w:rPr>
        <w:pPrChange w:id="1647" w:author="Mariana Piovesan Ramos | Vieira Rezende" w:date="2021-11-19T20:13:00Z">
          <w:pPr>
            <w:keepNext/>
            <w:keepLines/>
            <w:spacing w:line="317" w:lineRule="auto"/>
            <w:jc w:val="both"/>
          </w:pPr>
        </w:pPrChange>
      </w:pPr>
      <w:r w:rsidRPr="000569DC">
        <w:rPr>
          <w:rFonts w:eastAsia="Arial Unicode MS" w:cs="Arial"/>
          <w:sz w:val="20"/>
          <w:szCs w:val="20"/>
          <w:u w:val="single"/>
        </w:rPr>
        <w:t xml:space="preserve">Para a </w:t>
      </w:r>
      <w:r w:rsidRPr="000569DC">
        <w:rPr>
          <w:rFonts w:cs="Arial"/>
          <w:sz w:val="20"/>
          <w:szCs w:val="20"/>
          <w:u w:val="single"/>
        </w:rPr>
        <w:t>B3</w:t>
      </w:r>
      <w:r w:rsidRPr="000569DC">
        <w:rPr>
          <w:rFonts w:eastAsia="Arial Unicode MS" w:cs="Arial"/>
          <w:sz w:val="20"/>
          <w:szCs w:val="20"/>
        </w:rPr>
        <w:t>:</w:t>
      </w:r>
    </w:p>
    <w:p w14:paraId="0C93C70D" w14:textId="009DCDD3" w:rsidR="005B4932" w:rsidRPr="000569DC" w:rsidRDefault="005B4932">
      <w:pPr>
        <w:keepNext/>
        <w:keepLines/>
        <w:spacing w:line="276" w:lineRule="auto"/>
        <w:jc w:val="both"/>
        <w:rPr>
          <w:rFonts w:eastAsia="Arial Unicode MS" w:cs="Arial"/>
          <w:b/>
          <w:sz w:val="20"/>
          <w:szCs w:val="20"/>
        </w:rPr>
        <w:pPrChange w:id="1648" w:author="Mariana Piovesan Ramos | Vieira Rezende" w:date="2021-11-19T20:13:00Z">
          <w:pPr>
            <w:keepNext/>
            <w:keepLines/>
            <w:spacing w:line="317" w:lineRule="auto"/>
            <w:jc w:val="both"/>
          </w:pPr>
        </w:pPrChange>
      </w:pPr>
      <w:bookmarkStart w:id="1649" w:name="_DV_M650"/>
      <w:bookmarkEnd w:id="1649"/>
      <w:r w:rsidRPr="000569DC">
        <w:rPr>
          <w:rFonts w:eastAsia="Arial Unicode MS" w:cs="Arial"/>
          <w:b/>
          <w:sz w:val="20"/>
          <w:szCs w:val="20"/>
        </w:rPr>
        <w:t xml:space="preserve">B3 S.A. – Brasil, Bolsa, Balcão – </w:t>
      </w:r>
      <w:r w:rsidR="00E30058" w:rsidRPr="000569DC">
        <w:rPr>
          <w:rFonts w:eastAsia="Arial Unicode MS" w:cs="Arial"/>
          <w:b/>
          <w:sz w:val="20"/>
          <w:szCs w:val="20"/>
        </w:rPr>
        <w:t>Balcão B3</w:t>
      </w:r>
    </w:p>
    <w:p w14:paraId="1C47E8A9" w14:textId="40EDCAFA" w:rsidR="005B4932" w:rsidRPr="000569DC" w:rsidRDefault="005B4932">
      <w:pPr>
        <w:keepNext/>
        <w:keepLines/>
        <w:shd w:val="clear" w:color="auto" w:fill="FFFFFF"/>
        <w:spacing w:line="276" w:lineRule="auto"/>
        <w:rPr>
          <w:rFonts w:eastAsia="Arial Unicode MS" w:cs="Arial"/>
          <w:sz w:val="20"/>
          <w:szCs w:val="20"/>
        </w:rPr>
        <w:pPrChange w:id="1650" w:author="Mariana Piovesan Ramos | Vieira Rezende" w:date="2021-11-19T20:13:00Z">
          <w:pPr>
            <w:keepNext/>
            <w:keepLines/>
            <w:shd w:val="clear" w:color="auto" w:fill="FFFFFF"/>
            <w:spacing w:line="317" w:lineRule="auto"/>
          </w:pPr>
        </w:pPrChange>
      </w:pPr>
      <w:bookmarkStart w:id="1651" w:name="_DV_M651"/>
      <w:bookmarkEnd w:id="1651"/>
      <w:r w:rsidRPr="000569DC">
        <w:rPr>
          <w:rFonts w:eastAsia="Arial Unicode MS" w:cs="Arial"/>
          <w:sz w:val="20"/>
          <w:szCs w:val="20"/>
        </w:rPr>
        <w:t>Praça Antônio Prado, 48, 4º andar, Centro</w:t>
      </w:r>
    </w:p>
    <w:p w14:paraId="0DB551F2" w14:textId="77777777" w:rsidR="005B4932" w:rsidRPr="000569DC" w:rsidRDefault="005B4932">
      <w:pPr>
        <w:keepNext/>
        <w:keepLines/>
        <w:shd w:val="clear" w:color="auto" w:fill="FFFFFF"/>
        <w:spacing w:line="276" w:lineRule="auto"/>
        <w:rPr>
          <w:rFonts w:eastAsia="Arial Unicode MS" w:cs="Arial"/>
          <w:sz w:val="20"/>
          <w:szCs w:val="20"/>
        </w:rPr>
        <w:pPrChange w:id="1652" w:author="Mariana Piovesan Ramos | Vieira Rezende" w:date="2021-11-19T20:13:00Z">
          <w:pPr>
            <w:keepNext/>
            <w:keepLines/>
            <w:shd w:val="clear" w:color="auto" w:fill="FFFFFF"/>
            <w:spacing w:line="317" w:lineRule="auto"/>
          </w:pPr>
        </w:pPrChange>
      </w:pPr>
      <w:r w:rsidRPr="000569DC">
        <w:rPr>
          <w:rFonts w:eastAsia="Arial Unicode MS" w:cs="Arial"/>
          <w:sz w:val="20"/>
          <w:szCs w:val="20"/>
        </w:rPr>
        <w:t xml:space="preserve">São Paulo – SP </w:t>
      </w:r>
    </w:p>
    <w:p w14:paraId="00156D63" w14:textId="77777777" w:rsidR="005B4932" w:rsidRPr="000569DC" w:rsidRDefault="005B4932">
      <w:pPr>
        <w:keepNext/>
        <w:keepLines/>
        <w:shd w:val="clear" w:color="auto" w:fill="FFFFFF"/>
        <w:spacing w:line="276" w:lineRule="auto"/>
        <w:rPr>
          <w:rFonts w:eastAsia="Arial Unicode MS" w:cs="Arial"/>
          <w:sz w:val="20"/>
          <w:szCs w:val="20"/>
        </w:rPr>
        <w:pPrChange w:id="1653" w:author="Mariana Piovesan Ramos | Vieira Rezende" w:date="2021-11-19T20:13:00Z">
          <w:pPr>
            <w:keepNext/>
            <w:keepLines/>
            <w:shd w:val="clear" w:color="auto" w:fill="FFFFFF"/>
            <w:spacing w:line="317" w:lineRule="auto"/>
          </w:pPr>
        </w:pPrChange>
      </w:pPr>
      <w:r w:rsidRPr="000569DC">
        <w:rPr>
          <w:rFonts w:eastAsia="Arial Unicode MS" w:cs="Arial"/>
          <w:sz w:val="20"/>
          <w:szCs w:val="20"/>
        </w:rPr>
        <w:t>CEP 01010-901 At.: Superintendência de Ofertas de Títulos Corporativos e Fundos - SCF</w:t>
      </w:r>
    </w:p>
    <w:p w14:paraId="5112127B" w14:textId="77777777" w:rsidR="005B4932" w:rsidRPr="000569DC" w:rsidRDefault="005B4932">
      <w:pPr>
        <w:keepNext/>
        <w:keepLines/>
        <w:shd w:val="clear" w:color="auto" w:fill="FFFFFF"/>
        <w:spacing w:line="276" w:lineRule="auto"/>
        <w:rPr>
          <w:rFonts w:eastAsia="Arial Unicode MS" w:cs="Arial"/>
          <w:sz w:val="20"/>
          <w:szCs w:val="20"/>
        </w:rPr>
        <w:pPrChange w:id="1654" w:author="Mariana Piovesan Ramos | Vieira Rezende" w:date="2021-11-19T20:13:00Z">
          <w:pPr>
            <w:keepNext/>
            <w:keepLines/>
            <w:shd w:val="clear" w:color="auto" w:fill="FFFFFF"/>
            <w:spacing w:line="317" w:lineRule="auto"/>
          </w:pPr>
        </w:pPrChange>
      </w:pPr>
      <w:r w:rsidRPr="000569DC">
        <w:rPr>
          <w:rFonts w:eastAsia="Arial Unicode MS" w:cs="Arial"/>
          <w:sz w:val="20"/>
          <w:szCs w:val="20"/>
        </w:rPr>
        <w:t>Telefone: (11) 2565-5061</w:t>
      </w:r>
    </w:p>
    <w:p w14:paraId="3D5BD645" w14:textId="131EFC09" w:rsidR="005B4932" w:rsidRPr="000569DC" w:rsidRDefault="005B4932">
      <w:pPr>
        <w:shd w:val="clear" w:color="auto" w:fill="FFFFFF"/>
        <w:spacing w:line="276" w:lineRule="auto"/>
        <w:rPr>
          <w:rFonts w:eastAsia="Arial Unicode MS"/>
          <w:sz w:val="20"/>
          <w:szCs w:val="20"/>
        </w:rPr>
        <w:pPrChange w:id="1655" w:author="Mariana Piovesan Ramos | Vieira Rezende" w:date="2021-11-19T20:13:00Z">
          <w:pPr>
            <w:shd w:val="clear" w:color="auto" w:fill="FFFFFF"/>
            <w:spacing w:line="317" w:lineRule="auto"/>
          </w:pPr>
        </w:pPrChange>
      </w:pPr>
      <w:r w:rsidRPr="000569DC">
        <w:rPr>
          <w:rFonts w:eastAsia="Arial Unicode MS" w:cs="Arial"/>
          <w:sz w:val="20"/>
          <w:szCs w:val="20"/>
        </w:rPr>
        <w:t xml:space="preserve">E-mail: </w:t>
      </w:r>
      <w:r w:rsidR="00F86E04" w:rsidRPr="000569DC">
        <w:rPr>
          <w:sz w:val="20"/>
          <w:szCs w:val="20"/>
          <w:rPrChange w:id="1656" w:author="Mariana Piovesan Ramos | Vieira Rezende" w:date="2021-11-19T20:12:00Z">
            <w:rPr/>
          </w:rPrChange>
        </w:rPr>
        <w:fldChar w:fldCharType="begin"/>
      </w:r>
      <w:r w:rsidR="00F86E04" w:rsidRPr="000569DC">
        <w:rPr>
          <w:sz w:val="20"/>
          <w:szCs w:val="20"/>
          <w:rPrChange w:id="1657" w:author="Mariana Piovesan Ramos | Vieira Rezende" w:date="2021-11-19T20:12:00Z">
            <w:rPr/>
          </w:rPrChange>
        </w:rPr>
        <w:instrText xml:space="preserve"> HYPERLINK "mailto:valores.mobiliarios@b3.com.br" </w:instrText>
      </w:r>
      <w:r w:rsidR="00F86E04" w:rsidRPr="000569DC">
        <w:rPr>
          <w:sz w:val="20"/>
          <w:szCs w:val="20"/>
          <w:rPrChange w:id="1658" w:author="Mariana Piovesan Ramos | Vieira Rezende" w:date="2021-11-19T20:12:00Z">
            <w:rPr>
              <w:rStyle w:val="Hyperlink"/>
              <w:rFonts w:eastAsia="Arial Unicode MS" w:cs="Arial"/>
              <w:sz w:val="20"/>
              <w:szCs w:val="20"/>
            </w:rPr>
          </w:rPrChange>
        </w:rPr>
        <w:fldChar w:fldCharType="separate"/>
      </w:r>
      <w:r w:rsidR="00E30058" w:rsidRPr="000569DC">
        <w:rPr>
          <w:rStyle w:val="Hyperlink"/>
          <w:rFonts w:eastAsia="Arial Unicode MS" w:cs="Arial"/>
          <w:sz w:val="20"/>
          <w:szCs w:val="20"/>
        </w:rPr>
        <w:t>valores.mobiliarios@b3.com.br</w:t>
      </w:r>
      <w:r w:rsidR="00F86E04" w:rsidRPr="000569DC">
        <w:rPr>
          <w:rStyle w:val="Hyperlink"/>
          <w:rFonts w:eastAsia="Arial Unicode MS" w:cs="Arial"/>
          <w:sz w:val="20"/>
          <w:szCs w:val="20"/>
          <w:rPrChange w:id="1659" w:author="Mariana Piovesan Ramos | Vieira Rezende" w:date="2021-11-19T20:12:00Z">
            <w:rPr>
              <w:rStyle w:val="Hyperlink"/>
              <w:rFonts w:eastAsia="Arial Unicode MS" w:cs="Arial"/>
              <w:sz w:val="20"/>
              <w:szCs w:val="20"/>
            </w:rPr>
          </w:rPrChange>
        </w:rPr>
        <w:fldChar w:fldCharType="end"/>
      </w:r>
      <w:r w:rsidR="00E30058" w:rsidRPr="000569DC">
        <w:rPr>
          <w:rFonts w:eastAsia="Arial Unicode MS" w:cs="Arial"/>
          <w:sz w:val="20"/>
          <w:szCs w:val="20"/>
        </w:rPr>
        <w:t xml:space="preserve"> </w:t>
      </w:r>
    </w:p>
    <w:p w14:paraId="0737F787" w14:textId="77777777" w:rsidR="005B4932" w:rsidRPr="000569DC" w:rsidRDefault="005B4932">
      <w:pPr>
        <w:autoSpaceDE/>
        <w:autoSpaceDN/>
        <w:spacing w:line="276" w:lineRule="auto"/>
        <w:rPr>
          <w:rFonts w:eastAsia="Arial Unicode MS" w:cs="Arial"/>
          <w:bCs/>
          <w:sz w:val="20"/>
          <w:szCs w:val="20"/>
          <w:u w:val="single"/>
        </w:rPr>
        <w:pPrChange w:id="1660" w:author="Mariana Piovesan Ramos | Vieira Rezende" w:date="2021-11-19T20:13:00Z">
          <w:pPr>
            <w:autoSpaceDE/>
            <w:autoSpaceDN/>
            <w:spacing w:line="317" w:lineRule="auto"/>
          </w:pPr>
        </w:pPrChange>
      </w:pPr>
    </w:p>
    <w:p w14:paraId="091F9D16" w14:textId="77777777" w:rsidR="005B4932" w:rsidRPr="000569DC" w:rsidRDefault="005B4932">
      <w:pPr>
        <w:pStyle w:val="PargrafodaLista"/>
        <w:widowControl/>
        <w:numPr>
          <w:ilvl w:val="2"/>
          <w:numId w:val="52"/>
        </w:numPr>
        <w:adjustRightInd w:val="0"/>
        <w:spacing w:line="276" w:lineRule="auto"/>
        <w:ind w:left="0" w:firstLine="0"/>
        <w:rPr>
          <w:rFonts w:eastAsia="Arial Unicode MS" w:cs="Arial"/>
          <w:sz w:val="20"/>
          <w:szCs w:val="20"/>
        </w:rPr>
        <w:pPrChange w:id="1661" w:author="Mariana Piovesan Ramos | Vieira Rezende" w:date="2021-11-19T20:13:00Z">
          <w:pPr>
            <w:pStyle w:val="PargrafodaLista"/>
            <w:widowControl/>
            <w:numPr>
              <w:ilvl w:val="2"/>
              <w:numId w:val="52"/>
            </w:numPr>
            <w:adjustRightInd w:val="0"/>
            <w:spacing w:line="317" w:lineRule="auto"/>
            <w:ind w:left="0" w:hanging="720"/>
          </w:pPr>
        </w:pPrChange>
      </w:pPr>
      <w:bookmarkStart w:id="1662" w:name="_DV_M657"/>
      <w:bookmarkEnd w:id="1662"/>
      <w:r w:rsidRPr="000569DC">
        <w:rPr>
          <w:rFonts w:eastAsia="Arial Unicode MS" w:cs="Arial"/>
          <w:sz w:val="20"/>
          <w:szCs w:val="20"/>
        </w:rPr>
        <w:t>As notificações, instruções e comunicações referentes a esta Escritura de Emissão serão consideradas entregues quando recebidas sob protocolo ou com “aviso de recebimento” expedido pela Empresa Brasileira de Correios e Telégrafos e, se enviada por correio eletrônico, na data de seu envio, desde que seu recebimento seja confirmado por meio de recibo emitido pelo remetente. Os respectivos originais deverão ser encaminhados para os endereços acima em até 5 (cinco) Dias Úteis</w:t>
      </w:r>
      <w:r w:rsidRPr="000569DC">
        <w:rPr>
          <w:rFonts w:eastAsia="Arial Unicode MS" w:cs="Arial"/>
          <w:b/>
          <w:sz w:val="20"/>
          <w:szCs w:val="20"/>
        </w:rPr>
        <w:t xml:space="preserve"> </w:t>
      </w:r>
      <w:r w:rsidRPr="000569DC">
        <w:rPr>
          <w:rFonts w:eastAsia="Arial Unicode MS" w:cs="Arial"/>
          <w:sz w:val="20"/>
          <w:szCs w:val="20"/>
        </w:rPr>
        <w:t>após o envio da mensagem.</w:t>
      </w:r>
    </w:p>
    <w:p w14:paraId="1CD9FA75" w14:textId="77777777" w:rsidR="005B4932" w:rsidRPr="000569DC" w:rsidRDefault="005B4932">
      <w:pPr>
        <w:spacing w:line="276" w:lineRule="auto"/>
        <w:jc w:val="both"/>
        <w:rPr>
          <w:rFonts w:eastAsia="Arial Unicode MS" w:cs="Arial"/>
          <w:sz w:val="20"/>
          <w:szCs w:val="20"/>
        </w:rPr>
        <w:pPrChange w:id="1663" w:author="Mariana Piovesan Ramos | Vieira Rezende" w:date="2021-11-19T20:13:00Z">
          <w:pPr>
            <w:spacing w:line="317" w:lineRule="auto"/>
            <w:jc w:val="both"/>
          </w:pPr>
        </w:pPrChange>
      </w:pPr>
    </w:p>
    <w:p w14:paraId="716A2D72" w14:textId="77777777" w:rsidR="005B4932" w:rsidRPr="000569DC" w:rsidRDefault="005B4932">
      <w:pPr>
        <w:pStyle w:val="PargrafodaLista"/>
        <w:widowControl/>
        <w:numPr>
          <w:ilvl w:val="2"/>
          <w:numId w:val="52"/>
        </w:numPr>
        <w:adjustRightInd w:val="0"/>
        <w:spacing w:line="276" w:lineRule="auto"/>
        <w:ind w:left="0" w:firstLine="0"/>
        <w:rPr>
          <w:rFonts w:eastAsia="Arial Unicode MS" w:cs="Arial"/>
          <w:sz w:val="20"/>
          <w:szCs w:val="20"/>
        </w:rPr>
        <w:pPrChange w:id="1664" w:author="Mariana Piovesan Ramos | Vieira Rezende" w:date="2021-11-19T20:13:00Z">
          <w:pPr>
            <w:pStyle w:val="PargrafodaLista"/>
            <w:widowControl/>
            <w:numPr>
              <w:ilvl w:val="2"/>
              <w:numId w:val="52"/>
            </w:numPr>
            <w:adjustRightInd w:val="0"/>
            <w:spacing w:line="317" w:lineRule="auto"/>
            <w:ind w:left="0" w:hanging="720"/>
          </w:pPr>
        </w:pPrChange>
      </w:pPr>
      <w:bookmarkStart w:id="1665" w:name="_DV_M658"/>
      <w:bookmarkEnd w:id="1665"/>
      <w:r w:rsidRPr="000569DC">
        <w:rPr>
          <w:rFonts w:eastAsia="Arial Unicode MS" w:cs="Arial"/>
          <w:sz w:val="20"/>
          <w:szCs w:val="20"/>
        </w:rPr>
        <w:t>A mudança de qualquer dos endereços acima deverá ser imediatamente comunicada às demais Partes pela Parte que tiver seu endereço alterado.</w:t>
      </w:r>
    </w:p>
    <w:p w14:paraId="115E718B" w14:textId="77777777" w:rsidR="005B4932" w:rsidRPr="000569DC" w:rsidRDefault="005B4932">
      <w:pPr>
        <w:pStyle w:val="PargrafodaLista"/>
        <w:spacing w:line="276" w:lineRule="auto"/>
        <w:ind w:left="0"/>
        <w:rPr>
          <w:rFonts w:eastAsia="Arial Unicode MS" w:cs="Arial"/>
          <w:sz w:val="20"/>
          <w:szCs w:val="20"/>
        </w:rPr>
        <w:pPrChange w:id="1666" w:author="Mariana Piovesan Ramos | Vieira Rezende" w:date="2021-11-19T20:13:00Z">
          <w:pPr>
            <w:pStyle w:val="PargrafodaLista"/>
            <w:spacing w:line="317" w:lineRule="auto"/>
            <w:ind w:left="0"/>
          </w:pPr>
        </w:pPrChange>
      </w:pPr>
    </w:p>
    <w:p w14:paraId="6F36902D" w14:textId="77777777" w:rsidR="005B4932" w:rsidRPr="000569DC" w:rsidRDefault="005B4932">
      <w:pPr>
        <w:pStyle w:val="PargrafodaLista"/>
        <w:widowControl/>
        <w:numPr>
          <w:ilvl w:val="1"/>
          <w:numId w:val="51"/>
        </w:numPr>
        <w:adjustRightInd w:val="0"/>
        <w:spacing w:line="276" w:lineRule="auto"/>
        <w:ind w:left="709"/>
        <w:rPr>
          <w:rFonts w:cs="Arial"/>
          <w:b/>
          <w:smallCaps/>
          <w:sz w:val="20"/>
          <w:szCs w:val="20"/>
          <w:u w:val="single"/>
        </w:rPr>
        <w:pPrChange w:id="1667" w:author="Mariana Piovesan Ramos | Vieira Rezende" w:date="2021-11-19T20:13:00Z">
          <w:pPr>
            <w:pStyle w:val="PargrafodaLista"/>
            <w:widowControl/>
            <w:numPr>
              <w:ilvl w:val="1"/>
              <w:numId w:val="51"/>
            </w:numPr>
            <w:adjustRightInd w:val="0"/>
            <w:spacing w:line="317" w:lineRule="auto"/>
            <w:ind w:left="709" w:hanging="720"/>
          </w:pPr>
        </w:pPrChange>
      </w:pPr>
      <w:bookmarkStart w:id="1668" w:name="_DV_M659"/>
      <w:bookmarkEnd w:id="1668"/>
      <w:r w:rsidRPr="000569DC">
        <w:rPr>
          <w:rFonts w:cs="Arial"/>
          <w:b/>
          <w:smallCaps/>
          <w:sz w:val="20"/>
          <w:szCs w:val="20"/>
        </w:rPr>
        <w:t>Renúncia</w:t>
      </w:r>
    </w:p>
    <w:p w14:paraId="1B45EE69" w14:textId="77777777" w:rsidR="005B4932" w:rsidRPr="000569DC" w:rsidRDefault="005B4932">
      <w:pPr>
        <w:spacing w:line="276" w:lineRule="auto"/>
        <w:jc w:val="both"/>
        <w:rPr>
          <w:rFonts w:eastAsia="Arial Unicode MS" w:cs="Arial"/>
          <w:sz w:val="20"/>
          <w:szCs w:val="20"/>
        </w:rPr>
        <w:pPrChange w:id="1669" w:author="Mariana Piovesan Ramos | Vieira Rezende" w:date="2021-11-19T20:13:00Z">
          <w:pPr>
            <w:spacing w:line="317" w:lineRule="auto"/>
            <w:jc w:val="both"/>
          </w:pPr>
        </w:pPrChange>
      </w:pPr>
    </w:p>
    <w:p w14:paraId="64D7E086" w14:textId="77777777" w:rsidR="005B4932" w:rsidRPr="000569DC" w:rsidRDefault="005B4932">
      <w:pPr>
        <w:pStyle w:val="PargrafodaLista"/>
        <w:widowControl/>
        <w:numPr>
          <w:ilvl w:val="2"/>
          <w:numId w:val="53"/>
        </w:numPr>
        <w:adjustRightInd w:val="0"/>
        <w:spacing w:line="276" w:lineRule="auto"/>
        <w:ind w:left="0" w:firstLine="0"/>
        <w:rPr>
          <w:rFonts w:eastAsia="Arial Unicode MS" w:cs="Arial"/>
          <w:sz w:val="20"/>
          <w:szCs w:val="20"/>
        </w:rPr>
        <w:pPrChange w:id="1670" w:author="Mariana Piovesan Ramos | Vieira Rezende" w:date="2021-11-19T20:13:00Z">
          <w:pPr>
            <w:pStyle w:val="PargrafodaLista"/>
            <w:widowControl/>
            <w:numPr>
              <w:ilvl w:val="2"/>
              <w:numId w:val="53"/>
            </w:numPr>
            <w:adjustRightInd w:val="0"/>
            <w:spacing w:line="317" w:lineRule="auto"/>
            <w:ind w:left="0" w:hanging="720"/>
          </w:pPr>
        </w:pPrChange>
      </w:pPr>
      <w:bookmarkStart w:id="1671" w:name="_DV_M660"/>
      <w:bookmarkEnd w:id="1671"/>
      <w:r w:rsidRPr="000569DC">
        <w:rPr>
          <w:rFonts w:eastAsia="Arial Unicode MS" w:cs="Arial"/>
          <w:sz w:val="20"/>
          <w:szCs w:val="20"/>
        </w:rPr>
        <w:t>Não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48CD5F3A" w14:textId="77777777" w:rsidR="005B4932" w:rsidRPr="000569DC" w:rsidRDefault="005B4932">
      <w:pPr>
        <w:autoSpaceDE/>
        <w:autoSpaceDN/>
        <w:spacing w:line="276" w:lineRule="auto"/>
        <w:rPr>
          <w:rFonts w:eastAsia="Arial Unicode MS"/>
          <w:b/>
          <w:sz w:val="20"/>
          <w:szCs w:val="20"/>
        </w:rPr>
        <w:pPrChange w:id="1672" w:author="Mariana Piovesan Ramos | Vieira Rezende" w:date="2021-11-19T20:13:00Z">
          <w:pPr>
            <w:autoSpaceDE/>
            <w:autoSpaceDN/>
            <w:spacing w:line="317" w:lineRule="auto"/>
          </w:pPr>
        </w:pPrChange>
      </w:pPr>
      <w:bookmarkStart w:id="1673" w:name="_DV_M661"/>
      <w:bookmarkEnd w:id="1673"/>
    </w:p>
    <w:p w14:paraId="09CB1927" w14:textId="77777777" w:rsidR="005B4932" w:rsidRPr="000569DC" w:rsidRDefault="005B4932">
      <w:pPr>
        <w:pStyle w:val="PargrafodaLista"/>
        <w:widowControl/>
        <w:numPr>
          <w:ilvl w:val="1"/>
          <w:numId w:val="51"/>
        </w:numPr>
        <w:adjustRightInd w:val="0"/>
        <w:spacing w:line="276" w:lineRule="auto"/>
        <w:ind w:left="709"/>
        <w:rPr>
          <w:rFonts w:cs="Arial"/>
          <w:b/>
          <w:smallCaps/>
          <w:sz w:val="20"/>
          <w:szCs w:val="20"/>
        </w:rPr>
        <w:pPrChange w:id="1674" w:author="Mariana Piovesan Ramos | Vieira Rezende" w:date="2021-11-19T20:13:00Z">
          <w:pPr>
            <w:pStyle w:val="PargrafodaLista"/>
            <w:widowControl/>
            <w:numPr>
              <w:ilvl w:val="1"/>
              <w:numId w:val="51"/>
            </w:numPr>
            <w:adjustRightInd w:val="0"/>
            <w:spacing w:line="317" w:lineRule="auto"/>
            <w:ind w:left="709" w:hanging="720"/>
          </w:pPr>
        </w:pPrChange>
      </w:pPr>
      <w:r w:rsidRPr="000569DC">
        <w:rPr>
          <w:rFonts w:cs="Arial"/>
          <w:b/>
          <w:smallCaps/>
          <w:sz w:val="20"/>
          <w:szCs w:val="20"/>
        </w:rPr>
        <w:t>Independência das Disposições da Escritura de Emissão</w:t>
      </w:r>
    </w:p>
    <w:p w14:paraId="4F90A1EB" w14:textId="77777777" w:rsidR="005B4932" w:rsidRPr="000569DC" w:rsidRDefault="005B4932">
      <w:pPr>
        <w:pStyle w:val="Recuodecorpodetexto"/>
        <w:widowControl/>
        <w:spacing w:after="0" w:line="276" w:lineRule="auto"/>
        <w:rPr>
          <w:rFonts w:eastAsia="Arial Unicode MS" w:cs="Arial"/>
          <w:sz w:val="20"/>
          <w:szCs w:val="20"/>
        </w:rPr>
        <w:pPrChange w:id="1675" w:author="Mariana Piovesan Ramos | Vieira Rezende" w:date="2021-11-19T20:13:00Z">
          <w:pPr>
            <w:pStyle w:val="Recuodecorpodetexto"/>
            <w:widowControl/>
            <w:spacing w:after="0" w:line="317" w:lineRule="auto"/>
          </w:pPr>
        </w:pPrChange>
      </w:pPr>
    </w:p>
    <w:p w14:paraId="7AA08969" w14:textId="77777777" w:rsidR="005B4932" w:rsidRPr="000569DC" w:rsidRDefault="005B4932">
      <w:pPr>
        <w:pStyle w:val="PargrafodaLista"/>
        <w:widowControl/>
        <w:numPr>
          <w:ilvl w:val="2"/>
          <w:numId w:val="27"/>
        </w:numPr>
        <w:adjustRightInd w:val="0"/>
        <w:spacing w:line="276" w:lineRule="auto"/>
        <w:ind w:left="0" w:firstLine="0"/>
        <w:rPr>
          <w:rFonts w:eastAsia="Arial Unicode MS" w:cs="Arial"/>
          <w:sz w:val="20"/>
          <w:szCs w:val="20"/>
        </w:rPr>
        <w:pPrChange w:id="1676" w:author="Mariana Piovesan Ramos | Vieira Rezende" w:date="2021-11-19T20:13:00Z">
          <w:pPr>
            <w:pStyle w:val="PargrafodaLista"/>
            <w:widowControl/>
            <w:numPr>
              <w:ilvl w:val="2"/>
              <w:numId w:val="27"/>
            </w:numPr>
            <w:adjustRightInd w:val="0"/>
            <w:spacing w:line="317" w:lineRule="auto"/>
            <w:ind w:left="0" w:hanging="720"/>
          </w:pPr>
        </w:pPrChange>
      </w:pPr>
      <w:bookmarkStart w:id="1677" w:name="_DV_M662"/>
      <w:bookmarkEnd w:id="1677"/>
      <w:r w:rsidRPr="000569DC">
        <w:rPr>
          <w:rFonts w:eastAsia="Arial Unicode MS" w:cs="Arial"/>
          <w:sz w:val="20"/>
          <w:szCs w:val="20"/>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p>
    <w:p w14:paraId="7BC48790" w14:textId="77777777" w:rsidR="005B4932" w:rsidRPr="000569DC" w:rsidRDefault="005B4932">
      <w:pPr>
        <w:keepLines/>
        <w:spacing w:line="276" w:lineRule="auto"/>
        <w:jc w:val="both"/>
        <w:rPr>
          <w:rFonts w:eastAsia="Arial Unicode MS"/>
          <w:b/>
          <w:sz w:val="20"/>
          <w:szCs w:val="20"/>
        </w:rPr>
        <w:pPrChange w:id="1678" w:author="Mariana Piovesan Ramos | Vieira Rezende" w:date="2021-11-19T20:13:00Z">
          <w:pPr>
            <w:keepLines/>
            <w:spacing w:line="317" w:lineRule="auto"/>
            <w:jc w:val="both"/>
          </w:pPr>
        </w:pPrChange>
      </w:pPr>
      <w:bookmarkStart w:id="1679" w:name="_DV_M663"/>
      <w:bookmarkStart w:id="1680" w:name="_DV_M664"/>
      <w:bookmarkEnd w:id="1679"/>
      <w:bookmarkEnd w:id="1680"/>
    </w:p>
    <w:p w14:paraId="3D919A6C" w14:textId="77777777" w:rsidR="005B4932" w:rsidRPr="000569DC" w:rsidRDefault="005B4932">
      <w:pPr>
        <w:pStyle w:val="PargrafodaLista"/>
        <w:widowControl/>
        <w:numPr>
          <w:ilvl w:val="1"/>
          <w:numId w:val="51"/>
        </w:numPr>
        <w:adjustRightInd w:val="0"/>
        <w:spacing w:line="276" w:lineRule="auto"/>
        <w:ind w:left="709"/>
        <w:rPr>
          <w:rFonts w:cs="Arial"/>
          <w:b/>
          <w:smallCaps/>
          <w:sz w:val="20"/>
          <w:szCs w:val="20"/>
        </w:rPr>
        <w:pPrChange w:id="1681" w:author="Mariana Piovesan Ramos | Vieira Rezende" w:date="2021-11-19T20:13:00Z">
          <w:pPr>
            <w:pStyle w:val="PargrafodaLista"/>
            <w:widowControl/>
            <w:numPr>
              <w:ilvl w:val="1"/>
              <w:numId w:val="51"/>
            </w:numPr>
            <w:adjustRightInd w:val="0"/>
            <w:spacing w:line="317" w:lineRule="auto"/>
            <w:ind w:left="709" w:hanging="720"/>
          </w:pPr>
        </w:pPrChange>
      </w:pPr>
      <w:r w:rsidRPr="000569DC">
        <w:rPr>
          <w:rFonts w:cs="Arial"/>
          <w:b/>
          <w:smallCaps/>
          <w:sz w:val="20"/>
          <w:szCs w:val="20"/>
        </w:rPr>
        <w:t>Título Executivo Extrajudicial e Execução Específica</w:t>
      </w:r>
    </w:p>
    <w:p w14:paraId="15DDE57F" w14:textId="77777777" w:rsidR="005B4932" w:rsidRPr="000569DC" w:rsidRDefault="005B4932">
      <w:pPr>
        <w:pStyle w:val="Recuodecorpodetexto"/>
        <w:keepLines/>
        <w:widowControl/>
        <w:spacing w:after="0" w:line="276" w:lineRule="auto"/>
        <w:rPr>
          <w:rFonts w:eastAsia="Arial Unicode MS" w:cs="Arial"/>
          <w:sz w:val="20"/>
          <w:szCs w:val="20"/>
        </w:rPr>
        <w:pPrChange w:id="1682" w:author="Mariana Piovesan Ramos | Vieira Rezende" w:date="2021-11-19T20:13:00Z">
          <w:pPr>
            <w:pStyle w:val="Recuodecorpodetexto"/>
            <w:keepLines/>
            <w:widowControl/>
            <w:spacing w:after="0" w:line="317" w:lineRule="auto"/>
          </w:pPr>
        </w:pPrChange>
      </w:pPr>
    </w:p>
    <w:p w14:paraId="7CB9FED1" w14:textId="77777777" w:rsidR="005B4932" w:rsidRPr="000569DC" w:rsidRDefault="005B4932">
      <w:pPr>
        <w:pStyle w:val="PargrafodaLista"/>
        <w:widowControl/>
        <w:numPr>
          <w:ilvl w:val="2"/>
          <w:numId w:val="54"/>
        </w:numPr>
        <w:adjustRightInd w:val="0"/>
        <w:spacing w:line="276" w:lineRule="auto"/>
        <w:ind w:left="0" w:firstLine="0"/>
        <w:rPr>
          <w:rFonts w:eastAsia="Arial Unicode MS" w:cs="Arial"/>
          <w:sz w:val="20"/>
          <w:szCs w:val="20"/>
        </w:rPr>
        <w:pPrChange w:id="1683" w:author="Mariana Piovesan Ramos | Vieira Rezende" w:date="2021-11-19T20:13:00Z">
          <w:pPr>
            <w:pStyle w:val="PargrafodaLista"/>
            <w:widowControl/>
            <w:numPr>
              <w:ilvl w:val="2"/>
              <w:numId w:val="54"/>
            </w:numPr>
            <w:adjustRightInd w:val="0"/>
            <w:spacing w:line="317" w:lineRule="auto"/>
            <w:ind w:left="0" w:hanging="720"/>
          </w:pPr>
        </w:pPrChange>
      </w:pPr>
      <w:bookmarkStart w:id="1684" w:name="_DV_M665"/>
      <w:bookmarkEnd w:id="1684"/>
      <w:r w:rsidRPr="000569DC">
        <w:rPr>
          <w:rFonts w:eastAsia="Arial Unicode MS" w:cs="Arial"/>
          <w:sz w:val="20"/>
          <w:szCs w:val="20"/>
        </w:rPr>
        <w:t>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497, 806 e 814 e seguintes do Código de Processo Civil, sem prejuízo do direito de declarar o vencimento antecipado das Debêntures, nos termos desta Escritura de Emissão.</w:t>
      </w:r>
    </w:p>
    <w:p w14:paraId="06719549" w14:textId="77777777" w:rsidR="005B4932" w:rsidRPr="000569DC" w:rsidRDefault="005B4932">
      <w:pPr>
        <w:pStyle w:val="Recuodecorpodetexto"/>
        <w:widowControl/>
        <w:spacing w:after="0" w:line="276" w:lineRule="auto"/>
        <w:rPr>
          <w:rFonts w:eastAsia="Arial Unicode MS" w:cs="Arial"/>
          <w:sz w:val="20"/>
          <w:szCs w:val="20"/>
        </w:rPr>
        <w:pPrChange w:id="1685" w:author="Mariana Piovesan Ramos | Vieira Rezende" w:date="2021-11-19T20:13:00Z">
          <w:pPr>
            <w:pStyle w:val="Recuodecorpodetexto"/>
            <w:widowControl/>
            <w:spacing w:after="0" w:line="317" w:lineRule="auto"/>
          </w:pPr>
        </w:pPrChange>
      </w:pPr>
    </w:p>
    <w:p w14:paraId="4E78C0A6" w14:textId="77777777" w:rsidR="005B4932" w:rsidRPr="000569DC" w:rsidRDefault="005B4932">
      <w:pPr>
        <w:pStyle w:val="PargrafodaLista"/>
        <w:widowControl/>
        <w:numPr>
          <w:ilvl w:val="1"/>
          <w:numId w:val="51"/>
        </w:numPr>
        <w:adjustRightInd w:val="0"/>
        <w:spacing w:line="276" w:lineRule="auto"/>
        <w:ind w:left="709"/>
        <w:rPr>
          <w:rFonts w:cs="Arial"/>
          <w:b/>
          <w:smallCaps/>
          <w:sz w:val="20"/>
          <w:szCs w:val="20"/>
        </w:rPr>
        <w:pPrChange w:id="1686" w:author="Mariana Piovesan Ramos | Vieira Rezende" w:date="2021-11-19T20:13:00Z">
          <w:pPr>
            <w:pStyle w:val="PargrafodaLista"/>
            <w:widowControl/>
            <w:numPr>
              <w:ilvl w:val="1"/>
              <w:numId w:val="51"/>
            </w:numPr>
            <w:adjustRightInd w:val="0"/>
            <w:spacing w:line="317" w:lineRule="auto"/>
            <w:ind w:left="709" w:hanging="720"/>
          </w:pPr>
        </w:pPrChange>
      </w:pPr>
      <w:bookmarkStart w:id="1687" w:name="_DV_M666"/>
      <w:bookmarkEnd w:id="1687"/>
      <w:r w:rsidRPr="000569DC">
        <w:rPr>
          <w:rFonts w:cs="Arial"/>
          <w:b/>
          <w:smallCaps/>
          <w:sz w:val="20"/>
          <w:szCs w:val="20"/>
        </w:rPr>
        <w:t>Cômputo do Prazo</w:t>
      </w:r>
    </w:p>
    <w:p w14:paraId="098383D0" w14:textId="77777777" w:rsidR="005B4932" w:rsidRPr="000569DC" w:rsidRDefault="005B4932">
      <w:pPr>
        <w:pStyle w:val="Recuodecorpodetexto"/>
        <w:widowControl/>
        <w:spacing w:after="0" w:line="276" w:lineRule="auto"/>
        <w:rPr>
          <w:rFonts w:eastAsia="Arial Unicode MS" w:cs="Arial"/>
          <w:sz w:val="20"/>
          <w:szCs w:val="20"/>
        </w:rPr>
        <w:pPrChange w:id="1688" w:author="Mariana Piovesan Ramos | Vieira Rezende" w:date="2021-11-19T20:13:00Z">
          <w:pPr>
            <w:pStyle w:val="Recuodecorpodetexto"/>
            <w:widowControl/>
            <w:spacing w:after="0" w:line="317" w:lineRule="auto"/>
          </w:pPr>
        </w:pPrChange>
      </w:pPr>
    </w:p>
    <w:p w14:paraId="15647E6F" w14:textId="77777777" w:rsidR="005B4932" w:rsidRPr="000569DC" w:rsidRDefault="005B4932">
      <w:pPr>
        <w:pStyle w:val="PargrafodaLista"/>
        <w:widowControl/>
        <w:numPr>
          <w:ilvl w:val="2"/>
          <w:numId w:val="55"/>
        </w:numPr>
        <w:adjustRightInd w:val="0"/>
        <w:spacing w:line="276" w:lineRule="auto"/>
        <w:ind w:left="0" w:firstLine="0"/>
        <w:rPr>
          <w:rFonts w:eastAsia="Arial Unicode MS" w:cs="Arial"/>
          <w:sz w:val="20"/>
          <w:szCs w:val="20"/>
        </w:rPr>
        <w:pPrChange w:id="1689" w:author="Mariana Piovesan Ramos | Vieira Rezende" w:date="2021-11-19T20:13:00Z">
          <w:pPr>
            <w:pStyle w:val="PargrafodaLista"/>
            <w:widowControl/>
            <w:numPr>
              <w:ilvl w:val="2"/>
              <w:numId w:val="55"/>
            </w:numPr>
            <w:adjustRightInd w:val="0"/>
            <w:spacing w:line="317" w:lineRule="auto"/>
            <w:ind w:left="0" w:hanging="720"/>
          </w:pPr>
        </w:pPrChange>
      </w:pPr>
      <w:bookmarkStart w:id="1690" w:name="_DV_M667"/>
      <w:bookmarkEnd w:id="1690"/>
      <w:r w:rsidRPr="000569DC">
        <w:rPr>
          <w:rFonts w:eastAsia="Arial Unicode MS" w:cs="Arial"/>
          <w:sz w:val="20"/>
          <w:szCs w:val="20"/>
        </w:rPr>
        <w:t>Exceto se de outra forma especificamente disposto nesta Escritura de Emissão, os prazos estabelecidos na presente Escritura de Emissão serão computados de acordo com a regra prescrita no artigo 132 do Código Civil, sendo excluído o dia do começo e incluído o do vencimento.</w:t>
      </w:r>
    </w:p>
    <w:p w14:paraId="4B5320D2" w14:textId="77777777" w:rsidR="005B4932" w:rsidRPr="000569DC" w:rsidRDefault="005B4932">
      <w:pPr>
        <w:pStyle w:val="Recuodecorpodetexto"/>
        <w:widowControl/>
        <w:spacing w:after="0" w:line="276" w:lineRule="auto"/>
        <w:rPr>
          <w:rFonts w:eastAsia="Arial Unicode MS" w:cs="Arial"/>
          <w:sz w:val="20"/>
          <w:szCs w:val="20"/>
        </w:rPr>
        <w:pPrChange w:id="1691" w:author="Mariana Piovesan Ramos | Vieira Rezende" w:date="2021-11-19T20:13:00Z">
          <w:pPr>
            <w:pStyle w:val="Recuodecorpodetexto"/>
            <w:widowControl/>
            <w:spacing w:after="0" w:line="317" w:lineRule="auto"/>
          </w:pPr>
        </w:pPrChange>
      </w:pPr>
    </w:p>
    <w:p w14:paraId="4F1EF07B" w14:textId="77777777" w:rsidR="005B4932" w:rsidRPr="000569DC" w:rsidRDefault="005B4932">
      <w:pPr>
        <w:pStyle w:val="PargrafodaLista"/>
        <w:widowControl/>
        <w:numPr>
          <w:ilvl w:val="1"/>
          <w:numId w:val="51"/>
        </w:numPr>
        <w:adjustRightInd w:val="0"/>
        <w:spacing w:line="276" w:lineRule="auto"/>
        <w:ind w:left="709"/>
        <w:rPr>
          <w:rFonts w:cs="Arial"/>
          <w:b/>
          <w:smallCaps/>
          <w:sz w:val="20"/>
          <w:szCs w:val="20"/>
        </w:rPr>
        <w:pPrChange w:id="1692" w:author="Mariana Piovesan Ramos | Vieira Rezende" w:date="2021-11-19T20:13:00Z">
          <w:pPr>
            <w:pStyle w:val="PargrafodaLista"/>
            <w:widowControl/>
            <w:numPr>
              <w:ilvl w:val="1"/>
              <w:numId w:val="51"/>
            </w:numPr>
            <w:adjustRightInd w:val="0"/>
            <w:spacing w:line="317" w:lineRule="auto"/>
            <w:ind w:left="709" w:hanging="720"/>
          </w:pPr>
        </w:pPrChange>
      </w:pPr>
      <w:bookmarkStart w:id="1693" w:name="_DV_M668"/>
      <w:bookmarkEnd w:id="1693"/>
      <w:r w:rsidRPr="000569DC">
        <w:rPr>
          <w:rFonts w:cs="Arial"/>
          <w:b/>
          <w:smallCaps/>
          <w:sz w:val="20"/>
          <w:szCs w:val="20"/>
        </w:rPr>
        <w:t>Despesas</w:t>
      </w:r>
    </w:p>
    <w:p w14:paraId="70FC7081" w14:textId="77777777" w:rsidR="005B4932" w:rsidRPr="000569DC" w:rsidRDefault="005B4932">
      <w:pPr>
        <w:pStyle w:val="Recuodecorpodetexto"/>
        <w:widowControl/>
        <w:spacing w:after="0" w:line="276" w:lineRule="auto"/>
        <w:rPr>
          <w:rFonts w:eastAsia="Arial Unicode MS" w:cs="Arial"/>
          <w:sz w:val="20"/>
          <w:szCs w:val="20"/>
        </w:rPr>
        <w:pPrChange w:id="1694" w:author="Mariana Piovesan Ramos | Vieira Rezende" w:date="2021-11-19T20:13:00Z">
          <w:pPr>
            <w:pStyle w:val="Recuodecorpodetexto"/>
            <w:widowControl/>
            <w:spacing w:after="0" w:line="317" w:lineRule="auto"/>
          </w:pPr>
        </w:pPrChange>
      </w:pPr>
    </w:p>
    <w:p w14:paraId="1F74EC31" w14:textId="77777777" w:rsidR="005B4932" w:rsidRPr="000569DC" w:rsidRDefault="005B4932">
      <w:pPr>
        <w:pStyle w:val="PargrafodaLista"/>
        <w:widowControl/>
        <w:numPr>
          <w:ilvl w:val="2"/>
          <w:numId w:val="56"/>
        </w:numPr>
        <w:adjustRightInd w:val="0"/>
        <w:spacing w:line="276" w:lineRule="auto"/>
        <w:ind w:left="0" w:firstLine="0"/>
        <w:rPr>
          <w:rFonts w:eastAsia="Arial Unicode MS" w:cs="Arial"/>
          <w:sz w:val="20"/>
          <w:szCs w:val="20"/>
        </w:rPr>
        <w:pPrChange w:id="1695" w:author="Mariana Piovesan Ramos | Vieira Rezende" w:date="2021-11-19T20:13:00Z">
          <w:pPr>
            <w:pStyle w:val="PargrafodaLista"/>
            <w:widowControl/>
            <w:numPr>
              <w:ilvl w:val="2"/>
              <w:numId w:val="56"/>
            </w:numPr>
            <w:adjustRightInd w:val="0"/>
            <w:spacing w:line="317" w:lineRule="auto"/>
            <w:ind w:left="0" w:hanging="720"/>
          </w:pPr>
        </w:pPrChange>
      </w:pPr>
      <w:bookmarkStart w:id="1696" w:name="_DV_M669"/>
      <w:bookmarkEnd w:id="1696"/>
      <w:r w:rsidRPr="000569DC">
        <w:rPr>
          <w:rFonts w:eastAsia="Arial Unicode MS" w:cs="Arial"/>
          <w:sz w:val="20"/>
          <w:szCs w:val="20"/>
        </w:rPr>
        <w:t>A Emissora arcará com todos os custos</w:t>
      </w:r>
      <w:bookmarkStart w:id="1697" w:name="_DV_C345"/>
      <w:r w:rsidRPr="000569DC">
        <w:rPr>
          <w:rFonts w:eastAsia="Arial Unicode MS" w:cs="Arial"/>
          <w:sz w:val="20"/>
          <w:szCs w:val="20"/>
        </w:rPr>
        <w:t xml:space="preserve"> da Emissão, inclusive</w:t>
      </w:r>
      <w:bookmarkStart w:id="1698" w:name="_DV_M670"/>
      <w:bookmarkEnd w:id="1697"/>
      <w:bookmarkEnd w:id="1698"/>
      <w:r w:rsidRPr="000569DC">
        <w:rPr>
          <w:rFonts w:eastAsia="Arial Unicode MS" w:cs="Arial"/>
          <w:sz w:val="20"/>
          <w:szCs w:val="20"/>
        </w:rPr>
        <w:t xml:space="preserve">: (a) decorrentes da colocação pública das Debêntures, incluindo todos os custos relativos ao seu registro na </w:t>
      </w:r>
      <w:r w:rsidRPr="000569DC">
        <w:rPr>
          <w:rFonts w:cs="Arial"/>
          <w:sz w:val="20"/>
          <w:szCs w:val="20"/>
        </w:rPr>
        <w:t>B3</w:t>
      </w:r>
      <w:r w:rsidRPr="000569DC">
        <w:rPr>
          <w:rFonts w:eastAsia="Arial Unicode MS" w:cs="Arial"/>
          <w:sz w:val="20"/>
          <w:szCs w:val="20"/>
        </w:rPr>
        <w:t xml:space="preserve">; e (b) de registro e de publicação de todos os atos necessários à Emissão, tais como esta </w:t>
      </w:r>
      <w:bookmarkStart w:id="1699" w:name="_DV_M671"/>
      <w:bookmarkEnd w:id="1699"/>
      <w:r w:rsidRPr="000569DC">
        <w:rPr>
          <w:rFonts w:eastAsia="Arial Unicode MS" w:cs="Arial"/>
          <w:sz w:val="20"/>
          <w:szCs w:val="20"/>
        </w:rPr>
        <w:t>Escritura de Emissão, os Contratos de Garantia, a Fiança Bancária e a AGE da Emissora</w:t>
      </w:r>
      <w:r w:rsidR="00AA618D" w:rsidRPr="000569DC">
        <w:rPr>
          <w:rFonts w:eastAsia="Arial Unicode MS" w:cs="Arial"/>
          <w:sz w:val="20"/>
          <w:szCs w:val="20"/>
        </w:rPr>
        <w:t xml:space="preserve"> e AGE da Garantidora</w:t>
      </w:r>
      <w:r w:rsidRPr="000569DC">
        <w:rPr>
          <w:rFonts w:eastAsia="Arial Unicode MS" w:cs="Arial"/>
          <w:sz w:val="20"/>
          <w:szCs w:val="20"/>
        </w:rPr>
        <w:t>.</w:t>
      </w:r>
    </w:p>
    <w:p w14:paraId="6395D9DB" w14:textId="77777777" w:rsidR="005B4932" w:rsidRPr="000569DC" w:rsidRDefault="005B4932">
      <w:pPr>
        <w:spacing w:line="276" w:lineRule="auto"/>
        <w:jc w:val="both"/>
        <w:rPr>
          <w:rFonts w:eastAsia="Arial Unicode MS" w:cs="Arial"/>
          <w:sz w:val="20"/>
          <w:szCs w:val="20"/>
        </w:rPr>
        <w:pPrChange w:id="1700" w:author="Mariana Piovesan Ramos | Vieira Rezende" w:date="2021-11-19T20:13:00Z">
          <w:pPr>
            <w:spacing w:line="317" w:lineRule="auto"/>
            <w:jc w:val="both"/>
          </w:pPr>
        </w:pPrChange>
      </w:pPr>
    </w:p>
    <w:p w14:paraId="06D3A065" w14:textId="77777777" w:rsidR="005B4932" w:rsidRPr="000569DC" w:rsidRDefault="005B4932">
      <w:pPr>
        <w:pStyle w:val="PargrafodaLista"/>
        <w:widowControl/>
        <w:numPr>
          <w:ilvl w:val="1"/>
          <w:numId w:val="51"/>
        </w:numPr>
        <w:adjustRightInd w:val="0"/>
        <w:spacing w:line="276" w:lineRule="auto"/>
        <w:ind w:left="709"/>
        <w:rPr>
          <w:rFonts w:cs="Arial"/>
          <w:b/>
          <w:smallCaps/>
          <w:sz w:val="20"/>
          <w:szCs w:val="20"/>
        </w:rPr>
        <w:pPrChange w:id="1701" w:author="Mariana Piovesan Ramos | Vieira Rezende" w:date="2021-11-19T20:13:00Z">
          <w:pPr>
            <w:pStyle w:val="PargrafodaLista"/>
            <w:widowControl/>
            <w:numPr>
              <w:ilvl w:val="1"/>
              <w:numId w:val="51"/>
            </w:numPr>
            <w:adjustRightInd w:val="0"/>
            <w:spacing w:line="317" w:lineRule="auto"/>
            <w:ind w:left="709" w:hanging="720"/>
          </w:pPr>
        </w:pPrChange>
      </w:pPr>
      <w:bookmarkStart w:id="1702" w:name="_DV_M672"/>
      <w:bookmarkStart w:id="1703" w:name="_DV_M674"/>
      <w:bookmarkEnd w:id="1702"/>
      <w:bookmarkEnd w:id="1703"/>
      <w:r w:rsidRPr="000569DC">
        <w:rPr>
          <w:rFonts w:cs="Arial"/>
          <w:b/>
          <w:smallCaps/>
          <w:sz w:val="20"/>
          <w:szCs w:val="20"/>
        </w:rPr>
        <w:t>Lei Aplicável</w:t>
      </w:r>
    </w:p>
    <w:p w14:paraId="7FBD0380" w14:textId="77777777" w:rsidR="005B4932" w:rsidRPr="000569DC" w:rsidRDefault="005B4932">
      <w:pPr>
        <w:tabs>
          <w:tab w:val="left" w:pos="2833"/>
        </w:tabs>
        <w:spacing w:line="276" w:lineRule="auto"/>
        <w:rPr>
          <w:rFonts w:eastAsia="Arial Unicode MS" w:cs="Arial"/>
          <w:sz w:val="20"/>
          <w:szCs w:val="20"/>
        </w:rPr>
        <w:pPrChange w:id="1704" w:author="Mariana Piovesan Ramos | Vieira Rezende" w:date="2021-11-19T20:13:00Z">
          <w:pPr>
            <w:tabs>
              <w:tab w:val="left" w:pos="2833"/>
            </w:tabs>
            <w:spacing w:line="317" w:lineRule="auto"/>
          </w:pPr>
        </w:pPrChange>
      </w:pPr>
    </w:p>
    <w:p w14:paraId="113C4A47" w14:textId="77777777" w:rsidR="005B4932" w:rsidRPr="000569DC" w:rsidRDefault="005B4932">
      <w:pPr>
        <w:pStyle w:val="PargrafodaLista"/>
        <w:widowControl/>
        <w:numPr>
          <w:ilvl w:val="2"/>
          <w:numId w:val="57"/>
        </w:numPr>
        <w:adjustRightInd w:val="0"/>
        <w:spacing w:line="276" w:lineRule="auto"/>
        <w:ind w:left="0" w:hanging="11"/>
        <w:rPr>
          <w:rFonts w:eastAsia="Arial Unicode MS" w:cs="Arial"/>
          <w:sz w:val="20"/>
          <w:szCs w:val="20"/>
        </w:rPr>
        <w:pPrChange w:id="1705" w:author="Mariana Piovesan Ramos | Vieira Rezende" w:date="2021-11-19T20:13:00Z">
          <w:pPr>
            <w:pStyle w:val="PargrafodaLista"/>
            <w:widowControl/>
            <w:numPr>
              <w:ilvl w:val="2"/>
              <w:numId w:val="57"/>
            </w:numPr>
            <w:adjustRightInd w:val="0"/>
            <w:spacing w:line="317" w:lineRule="auto"/>
            <w:ind w:left="0" w:hanging="11"/>
          </w:pPr>
        </w:pPrChange>
      </w:pPr>
      <w:bookmarkStart w:id="1706" w:name="_DV_M675"/>
      <w:bookmarkEnd w:id="1706"/>
      <w:r w:rsidRPr="000569DC">
        <w:rPr>
          <w:rFonts w:eastAsia="Arial Unicode MS" w:cs="Arial"/>
          <w:sz w:val="20"/>
          <w:szCs w:val="20"/>
        </w:rPr>
        <w:t>Esta Escritura de Emissão é regida pelas Leis da República Federativa do Brasil.</w:t>
      </w:r>
    </w:p>
    <w:p w14:paraId="50FA342C" w14:textId="77777777" w:rsidR="005B4932" w:rsidRPr="000569DC" w:rsidRDefault="005B4932">
      <w:pPr>
        <w:autoSpaceDE/>
        <w:autoSpaceDN/>
        <w:spacing w:line="276" w:lineRule="auto"/>
        <w:rPr>
          <w:rFonts w:eastAsia="Arial Unicode MS" w:cs="Arial"/>
          <w:b/>
          <w:sz w:val="20"/>
          <w:szCs w:val="20"/>
        </w:rPr>
        <w:pPrChange w:id="1707" w:author="Mariana Piovesan Ramos | Vieira Rezende" w:date="2021-11-19T20:13:00Z">
          <w:pPr>
            <w:autoSpaceDE/>
            <w:autoSpaceDN/>
            <w:spacing w:line="317" w:lineRule="auto"/>
          </w:pPr>
        </w:pPrChange>
      </w:pPr>
      <w:bookmarkStart w:id="1708" w:name="_DV_M676"/>
      <w:bookmarkStart w:id="1709" w:name="_DV_M681"/>
      <w:bookmarkEnd w:id="1708"/>
      <w:bookmarkEnd w:id="1709"/>
    </w:p>
    <w:p w14:paraId="29B06689" w14:textId="77777777" w:rsidR="005B4932" w:rsidRPr="000569DC" w:rsidRDefault="005B4932">
      <w:pPr>
        <w:pStyle w:val="PargrafodaLista"/>
        <w:widowControl/>
        <w:numPr>
          <w:ilvl w:val="1"/>
          <w:numId w:val="51"/>
        </w:numPr>
        <w:adjustRightInd w:val="0"/>
        <w:spacing w:line="276" w:lineRule="auto"/>
        <w:ind w:left="709"/>
        <w:rPr>
          <w:rFonts w:cs="Arial"/>
          <w:b/>
          <w:smallCaps/>
          <w:sz w:val="20"/>
          <w:szCs w:val="20"/>
        </w:rPr>
        <w:pPrChange w:id="1710" w:author="Mariana Piovesan Ramos | Vieira Rezende" w:date="2021-11-19T20:13:00Z">
          <w:pPr>
            <w:pStyle w:val="PargrafodaLista"/>
            <w:widowControl/>
            <w:numPr>
              <w:ilvl w:val="1"/>
              <w:numId w:val="51"/>
            </w:numPr>
            <w:adjustRightInd w:val="0"/>
            <w:spacing w:line="317" w:lineRule="auto"/>
            <w:ind w:left="709" w:hanging="720"/>
          </w:pPr>
        </w:pPrChange>
      </w:pPr>
      <w:r w:rsidRPr="000569DC">
        <w:rPr>
          <w:rFonts w:cs="Arial"/>
          <w:b/>
          <w:smallCaps/>
          <w:sz w:val="20"/>
          <w:szCs w:val="20"/>
        </w:rPr>
        <w:t>Foro</w:t>
      </w:r>
    </w:p>
    <w:p w14:paraId="6F5A547B" w14:textId="77777777" w:rsidR="005B4932" w:rsidRPr="000569DC" w:rsidRDefault="005B4932">
      <w:pPr>
        <w:pStyle w:val="PargrafodaLista"/>
        <w:spacing w:line="276" w:lineRule="auto"/>
        <w:ind w:left="0"/>
        <w:rPr>
          <w:rFonts w:cs="Arial"/>
          <w:b/>
          <w:smallCaps/>
          <w:sz w:val="20"/>
          <w:szCs w:val="20"/>
          <w:u w:val="single"/>
        </w:rPr>
        <w:pPrChange w:id="1711" w:author="Mariana Piovesan Ramos | Vieira Rezende" w:date="2021-11-19T20:13:00Z">
          <w:pPr>
            <w:pStyle w:val="PargrafodaLista"/>
            <w:spacing w:line="317" w:lineRule="auto"/>
            <w:ind w:left="0"/>
          </w:pPr>
        </w:pPrChange>
      </w:pPr>
    </w:p>
    <w:p w14:paraId="7767F428" w14:textId="77777777" w:rsidR="005B4932" w:rsidRPr="000569DC" w:rsidRDefault="005B4932">
      <w:pPr>
        <w:pStyle w:val="PargrafodaLista"/>
        <w:spacing w:line="276" w:lineRule="auto"/>
        <w:ind w:left="0"/>
        <w:rPr>
          <w:rFonts w:eastAsia="Arial Unicode MS" w:cs="Arial"/>
          <w:sz w:val="20"/>
          <w:szCs w:val="20"/>
        </w:rPr>
        <w:pPrChange w:id="1712" w:author="Mariana Piovesan Ramos | Vieira Rezende" w:date="2021-11-19T20:13:00Z">
          <w:pPr>
            <w:pStyle w:val="PargrafodaLista"/>
            <w:spacing w:line="317" w:lineRule="auto"/>
            <w:ind w:left="0"/>
          </w:pPr>
        </w:pPrChange>
      </w:pPr>
      <w:r w:rsidRPr="000569DC">
        <w:rPr>
          <w:rFonts w:eastAsia="Arial Unicode MS" w:cs="Arial"/>
          <w:sz w:val="20"/>
          <w:szCs w:val="20"/>
        </w:rPr>
        <w:t>10.8.1.</w:t>
      </w:r>
      <w:r w:rsidRPr="000569DC">
        <w:rPr>
          <w:rFonts w:eastAsia="Arial Unicode MS" w:cs="Arial"/>
          <w:sz w:val="20"/>
          <w:szCs w:val="20"/>
        </w:rPr>
        <w:tab/>
      </w:r>
      <w:bookmarkStart w:id="1713" w:name="_DV_M682"/>
      <w:bookmarkEnd w:id="1713"/>
      <w:r w:rsidRPr="000569DC">
        <w:rPr>
          <w:rFonts w:eastAsia="Arial Unicode MS" w:cs="Arial"/>
          <w:sz w:val="20"/>
          <w:szCs w:val="20"/>
        </w:rPr>
        <w:t xml:space="preserve">Fica eleito o foro da Cidade de São Paulo, Estado de São Paulo, para dirimir quaisquer dúvidas ou controvérsias oriundas desta Escritura de Emissão, com renúncia a qualquer outro, por mais privilegiado que seja. </w:t>
      </w:r>
    </w:p>
    <w:p w14:paraId="6A0E9DF0" w14:textId="77777777" w:rsidR="001E0278" w:rsidRPr="000569DC" w:rsidRDefault="001E0278">
      <w:pPr>
        <w:pStyle w:val="PargrafodaLista"/>
        <w:spacing w:line="276" w:lineRule="auto"/>
        <w:ind w:left="0"/>
        <w:rPr>
          <w:rFonts w:eastAsia="Arial Unicode MS" w:cs="Arial"/>
          <w:sz w:val="20"/>
          <w:szCs w:val="20"/>
        </w:rPr>
        <w:pPrChange w:id="1714" w:author="Mariana Piovesan Ramos | Vieira Rezende" w:date="2021-11-19T20:13:00Z">
          <w:pPr>
            <w:pStyle w:val="PargrafodaLista"/>
            <w:spacing w:line="317" w:lineRule="auto"/>
            <w:ind w:left="0"/>
          </w:pPr>
        </w:pPrChange>
      </w:pPr>
    </w:p>
    <w:p w14:paraId="4DCDE052" w14:textId="77777777" w:rsidR="005B4932" w:rsidRPr="000569DC" w:rsidRDefault="001E0278">
      <w:pPr>
        <w:pStyle w:val="PargrafodaLista"/>
        <w:keepNext/>
        <w:widowControl/>
        <w:numPr>
          <w:ilvl w:val="1"/>
          <w:numId w:val="51"/>
        </w:numPr>
        <w:adjustRightInd w:val="0"/>
        <w:spacing w:line="276" w:lineRule="auto"/>
        <w:ind w:left="709"/>
        <w:rPr>
          <w:rFonts w:eastAsia="Arial Unicode MS" w:cs="Arial"/>
          <w:b/>
          <w:bCs/>
          <w:sz w:val="20"/>
          <w:szCs w:val="20"/>
        </w:rPr>
        <w:pPrChange w:id="1715" w:author="Mariana Piovesan Ramos | Vieira Rezende" w:date="2021-11-19T20:13:00Z">
          <w:pPr>
            <w:pStyle w:val="PargrafodaLista"/>
            <w:keepNext/>
            <w:widowControl/>
            <w:numPr>
              <w:ilvl w:val="1"/>
              <w:numId w:val="51"/>
            </w:numPr>
            <w:adjustRightInd w:val="0"/>
            <w:spacing w:line="317" w:lineRule="auto"/>
            <w:ind w:left="709" w:hanging="720"/>
          </w:pPr>
        </w:pPrChange>
      </w:pPr>
      <w:r w:rsidRPr="000569DC">
        <w:rPr>
          <w:rFonts w:eastAsia="Arial Unicode MS" w:cs="Arial"/>
          <w:b/>
          <w:bCs/>
          <w:sz w:val="20"/>
          <w:szCs w:val="20"/>
        </w:rPr>
        <w:t>ASSINATURAS</w:t>
      </w:r>
    </w:p>
    <w:p w14:paraId="6E238559" w14:textId="77777777" w:rsidR="001E0278" w:rsidRPr="000569DC" w:rsidRDefault="001E0278">
      <w:pPr>
        <w:pStyle w:val="PargrafodaLista"/>
        <w:keepNext/>
        <w:widowControl/>
        <w:adjustRightInd w:val="0"/>
        <w:spacing w:line="276" w:lineRule="auto"/>
        <w:ind w:left="709"/>
        <w:rPr>
          <w:rFonts w:eastAsia="Arial Unicode MS" w:cs="Arial"/>
          <w:b/>
          <w:bCs/>
          <w:sz w:val="20"/>
          <w:szCs w:val="20"/>
        </w:rPr>
        <w:pPrChange w:id="1716" w:author="Mariana Piovesan Ramos | Vieira Rezende" w:date="2021-11-19T20:13:00Z">
          <w:pPr>
            <w:pStyle w:val="PargrafodaLista"/>
            <w:keepNext/>
            <w:widowControl/>
            <w:adjustRightInd w:val="0"/>
            <w:spacing w:line="317" w:lineRule="auto"/>
            <w:ind w:left="709"/>
          </w:pPr>
        </w:pPrChange>
      </w:pPr>
    </w:p>
    <w:p w14:paraId="63BFA62F" w14:textId="77777777" w:rsidR="005B4932" w:rsidRPr="000569DC" w:rsidRDefault="001E0278">
      <w:pPr>
        <w:keepNext/>
        <w:widowControl/>
        <w:spacing w:line="276" w:lineRule="auto"/>
        <w:jc w:val="both"/>
        <w:rPr>
          <w:rFonts w:eastAsia="Arial Unicode MS" w:cs="Arial"/>
          <w:sz w:val="20"/>
          <w:szCs w:val="20"/>
        </w:rPr>
        <w:pPrChange w:id="1717" w:author="Mariana Piovesan Ramos | Vieira Rezende" w:date="2021-11-19T20:13:00Z">
          <w:pPr>
            <w:keepNext/>
            <w:widowControl/>
            <w:spacing w:line="317" w:lineRule="auto"/>
            <w:jc w:val="both"/>
          </w:pPr>
        </w:pPrChange>
      </w:pPr>
      <w:r w:rsidRPr="000569DC">
        <w:rPr>
          <w:rFonts w:eastAsia="Arial Unicode MS" w:cs="Arial"/>
          <w:sz w:val="20"/>
          <w:szCs w:val="20"/>
        </w:rPr>
        <w:t>10.9.1.</w:t>
      </w:r>
      <w:r w:rsidRPr="000569DC">
        <w:rPr>
          <w:rFonts w:eastAsia="Arial Unicode MS" w:cs="Arial"/>
          <w:sz w:val="20"/>
          <w:szCs w:val="20"/>
        </w:rPr>
        <w:tab/>
      </w:r>
      <w:r w:rsidR="005B4932" w:rsidRPr="000569DC">
        <w:rPr>
          <w:rFonts w:eastAsia="Arial Unicode MS" w:cs="Arial"/>
          <w:sz w:val="20"/>
          <w:szCs w:val="20"/>
        </w:rPr>
        <w:t>As Partes, de forma irrevogável e irretratável, reconhecem expressamente a autenticidade, integridade, validade e eficácia jurídicas da presente Escritura de Emissão e seus anexos, nos termos dos artigos 104 e 107 do Código Civil Brasileiro. As Partes, ainda, concordam que a presente Escritura de Emissão e seus anexos poderão ser assinados em formato eletrônico por meio de certificados eletrônicos emitidos pela Infraestrutura de Chaves Públicas Brasileira - ICP-Brasil, nos termos do artigo 10, §2º da Medida Provisória nº 2.200- 2 de 24 de agosto de 2001.</w:t>
      </w:r>
    </w:p>
    <w:p w14:paraId="4A5746D8" w14:textId="77777777" w:rsidR="005B4932" w:rsidRPr="000569DC" w:rsidRDefault="005B4932">
      <w:pPr>
        <w:spacing w:line="276" w:lineRule="auto"/>
        <w:jc w:val="both"/>
        <w:rPr>
          <w:rFonts w:eastAsia="Arial Unicode MS" w:cs="Arial"/>
          <w:sz w:val="20"/>
          <w:szCs w:val="20"/>
        </w:rPr>
        <w:pPrChange w:id="1718" w:author="Mariana Piovesan Ramos | Vieira Rezende" w:date="2021-11-19T20:13:00Z">
          <w:pPr>
            <w:spacing w:line="317" w:lineRule="auto"/>
            <w:jc w:val="both"/>
          </w:pPr>
        </w:pPrChange>
      </w:pPr>
    </w:p>
    <w:p w14:paraId="1145AA48" w14:textId="77777777" w:rsidR="005B4932" w:rsidRPr="000569DC" w:rsidRDefault="005B4932">
      <w:pPr>
        <w:shd w:val="clear" w:color="auto" w:fill="FFFFFF"/>
        <w:spacing w:line="276" w:lineRule="auto"/>
        <w:jc w:val="both"/>
        <w:rPr>
          <w:rFonts w:eastAsia="Arial Unicode MS" w:cs="Arial"/>
          <w:sz w:val="20"/>
          <w:szCs w:val="20"/>
        </w:rPr>
        <w:pPrChange w:id="1719" w:author="Mariana Piovesan Ramos | Vieira Rezende" w:date="2021-11-19T20:13:00Z">
          <w:pPr>
            <w:shd w:val="clear" w:color="auto" w:fill="FFFFFF"/>
            <w:spacing w:line="317" w:lineRule="auto"/>
            <w:jc w:val="both"/>
          </w:pPr>
        </w:pPrChange>
      </w:pPr>
      <w:bookmarkStart w:id="1720" w:name="_DV_M683"/>
      <w:bookmarkEnd w:id="1720"/>
      <w:r w:rsidRPr="000569DC">
        <w:rPr>
          <w:rFonts w:eastAsia="Arial Unicode MS" w:cs="Arial"/>
          <w:sz w:val="20"/>
          <w:szCs w:val="20"/>
        </w:rPr>
        <w:t xml:space="preserve">Estando assim, as Partes, certas e ajustadas, firmam o presente instrumento, em </w:t>
      </w:r>
      <w:r w:rsidR="009A48C6" w:rsidRPr="000569DC">
        <w:rPr>
          <w:rFonts w:eastAsia="Arial Unicode MS" w:cs="Arial"/>
          <w:sz w:val="20"/>
          <w:szCs w:val="20"/>
        </w:rPr>
        <w:t>única via digital</w:t>
      </w:r>
      <w:r w:rsidRPr="000569DC">
        <w:rPr>
          <w:rFonts w:eastAsia="Arial Unicode MS" w:cs="Arial"/>
          <w:sz w:val="20"/>
          <w:szCs w:val="20"/>
        </w:rPr>
        <w:t>, juntamente com 2 (duas) testemunhas, que também o assinam.</w:t>
      </w:r>
    </w:p>
    <w:p w14:paraId="38A24F84" w14:textId="77777777" w:rsidR="005B4932" w:rsidRPr="000569DC" w:rsidRDefault="005B4932">
      <w:pPr>
        <w:spacing w:line="276" w:lineRule="auto"/>
        <w:jc w:val="both"/>
        <w:rPr>
          <w:rFonts w:eastAsia="Arial Unicode MS" w:cs="Arial"/>
          <w:sz w:val="20"/>
          <w:szCs w:val="20"/>
        </w:rPr>
        <w:pPrChange w:id="1721" w:author="Mariana Piovesan Ramos | Vieira Rezende" w:date="2021-11-19T20:13:00Z">
          <w:pPr>
            <w:spacing w:line="317" w:lineRule="auto"/>
            <w:jc w:val="both"/>
          </w:pPr>
        </w:pPrChange>
      </w:pPr>
    </w:p>
    <w:p w14:paraId="45D1601B" w14:textId="4DFE5D9B" w:rsidR="000A115D" w:rsidRPr="000569DC" w:rsidRDefault="00F97588">
      <w:pPr>
        <w:pStyle w:val="Corpodetexto"/>
        <w:spacing w:line="276" w:lineRule="auto"/>
        <w:ind w:right="-66"/>
        <w:jc w:val="center"/>
        <w:pPrChange w:id="1722" w:author="Mariana Piovesan Ramos | Vieira Rezende" w:date="2021-11-19T20:13:00Z">
          <w:pPr>
            <w:pStyle w:val="Corpodetexto"/>
            <w:spacing w:line="317" w:lineRule="auto"/>
            <w:ind w:right="-66"/>
            <w:jc w:val="center"/>
          </w:pPr>
        </w:pPrChange>
      </w:pPr>
      <w:bookmarkStart w:id="1723" w:name="_DV_M684"/>
      <w:bookmarkEnd w:id="1723"/>
      <w:r w:rsidRPr="000569DC">
        <w:rPr>
          <w:rFonts w:eastAsia="Arial Unicode MS" w:cs="Arial"/>
        </w:rPr>
        <w:t>São Paulo, 1</w:t>
      </w:r>
      <w:r w:rsidR="005E52D4" w:rsidRPr="000569DC">
        <w:rPr>
          <w:rFonts w:eastAsia="Arial Unicode MS" w:cs="Arial"/>
        </w:rPr>
        <w:t>9</w:t>
      </w:r>
      <w:r w:rsidRPr="000569DC">
        <w:rPr>
          <w:rFonts w:eastAsia="Arial Unicode MS" w:cs="Arial"/>
        </w:rPr>
        <w:t xml:space="preserve"> de novembro</w:t>
      </w:r>
      <w:r w:rsidR="005B4932" w:rsidRPr="000569DC">
        <w:rPr>
          <w:rFonts w:eastAsia="Arial Unicode MS" w:cs="Arial"/>
        </w:rPr>
        <w:t xml:space="preserve"> de 2021</w:t>
      </w:r>
      <w:r w:rsidR="0040318D" w:rsidRPr="000569DC">
        <w:t>.</w:t>
      </w:r>
    </w:p>
    <w:p w14:paraId="0C60CDE5" w14:textId="77777777" w:rsidR="000A115D" w:rsidRPr="000569DC" w:rsidRDefault="000A115D">
      <w:pPr>
        <w:pStyle w:val="Corpodetexto"/>
        <w:spacing w:line="276" w:lineRule="auto"/>
        <w:ind w:right="-66"/>
        <w:pPrChange w:id="1724" w:author="Mariana Piovesan Ramos | Vieira Rezende" w:date="2021-11-19T20:13:00Z">
          <w:pPr>
            <w:pStyle w:val="Corpodetexto"/>
            <w:spacing w:line="317" w:lineRule="auto"/>
            <w:ind w:right="-66"/>
          </w:pPr>
        </w:pPrChange>
      </w:pPr>
    </w:p>
    <w:p w14:paraId="78C774BF" w14:textId="77777777" w:rsidR="00977D84" w:rsidRPr="000569DC" w:rsidRDefault="0040318D">
      <w:pPr>
        <w:spacing w:line="276" w:lineRule="auto"/>
        <w:ind w:right="-66"/>
        <w:jc w:val="center"/>
        <w:rPr>
          <w:i/>
          <w:sz w:val="20"/>
          <w:szCs w:val="20"/>
        </w:rPr>
        <w:pPrChange w:id="1725" w:author="Mariana Piovesan Ramos | Vieira Rezende" w:date="2021-11-19T20:13:00Z">
          <w:pPr>
            <w:spacing w:line="317" w:lineRule="auto"/>
            <w:ind w:right="-66"/>
            <w:jc w:val="center"/>
          </w:pPr>
        </w:pPrChange>
      </w:pPr>
      <w:r w:rsidRPr="000569DC">
        <w:rPr>
          <w:sz w:val="20"/>
          <w:szCs w:val="20"/>
        </w:rPr>
        <w:t>[</w:t>
      </w:r>
      <w:r w:rsidRPr="000569DC">
        <w:rPr>
          <w:i/>
          <w:sz w:val="20"/>
          <w:szCs w:val="20"/>
        </w:rPr>
        <w:t xml:space="preserve">O restante da página foi intencionalmente deixado em branco. </w:t>
      </w:r>
    </w:p>
    <w:p w14:paraId="16D6CA30" w14:textId="77777777" w:rsidR="000A115D" w:rsidRPr="000569DC" w:rsidRDefault="0040318D">
      <w:pPr>
        <w:spacing w:line="276" w:lineRule="auto"/>
        <w:ind w:right="-66"/>
        <w:jc w:val="center"/>
        <w:rPr>
          <w:sz w:val="20"/>
          <w:szCs w:val="20"/>
        </w:rPr>
        <w:pPrChange w:id="1726" w:author="Mariana Piovesan Ramos | Vieira Rezende" w:date="2021-11-19T20:13:00Z">
          <w:pPr>
            <w:spacing w:line="317" w:lineRule="auto"/>
            <w:ind w:right="-66"/>
            <w:jc w:val="center"/>
          </w:pPr>
        </w:pPrChange>
      </w:pPr>
      <w:r w:rsidRPr="000569DC">
        <w:rPr>
          <w:i/>
          <w:sz w:val="20"/>
          <w:szCs w:val="20"/>
        </w:rPr>
        <w:t>Seguem páginas de assinatura</w:t>
      </w:r>
      <w:r w:rsidRPr="000569DC">
        <w:rPr>
          <w:sz w:val="20"/>
          <w:szCs w:val="20"/>
        </w:rPr>
        <w:t>]</w:t>
      </w:r>
    </w:p>
    <w:p w14:paraId="49173E39" w14:textId="77777777" w:rsidR="00000000" w:rsidRDefault="00FA6DD5">
      <w:pPr>
        <w:spacing w:line="276" w:lineRule="auto"/>
        <w:ind w:right="-66"/>
        <w:jc w:val="center"/>
        <w:rPr>
          <w:sz w:val="20"/>
          <w:szCs w:val="20"/>
        </w:rPr>
        <w:sectPr w:rsidR="00000000" w:rsidSect="00A109E4">
          <w:headerReference w:type="default" r:id="rId17"/>
          <w:footerReference w:type="default" r:id="rId18"/>
          <w:pgSz w:w="11910" w:h="16840"/>
          <w:pgMar w:top="1701" w:right="1080" w:bottom="1440" w:left="1080" w:header="176" w:footer="942" w:gutter="0"/>
          <w:cols w:space="720"/>
        </w:sectPr>
        <w:pPrChange w:id="1728" w:author="Mariana Piovesan Ramos | Vieira Rezende" w:date="2021-11-19T20:13:00Z">
          <w:pPr>
            <w:spacing w:line="317" w:lineRule="auto"/>
            <w:ind w:right="-66"/>
            <w:jc w:val="center"/>
          </w:pPr>
        </w:pPrChange>
      </w:pPr>
    </w:p>
    <w:p w14:paraId="1BBADFAF" w14:textId="77777777" w:rsidR="00AA618D" w:rsidRPr="000569DC" w:rsidRDefault="00AA618D">
      <w:pPr>
        <w:spacing w:line="276" w:lineRule="auto"/>
        <w:jc w:val="both"/>
        <w:rPr>
          <w:rFonts w:eastAsia="Arial Unicode MS" w:cs="Arial"/>
          <w:i/>
          <w:sz w:val="20"/>
          <w:szCs w:val="20"/>
        </w:rPr>
        <w:pPrChange w:id="1729" w:author="Mariana Piovesan Ramos | Vieira Rezende" w:date="2021-11-19T20:13:00Z">
          <w:pPr>
            <w:spacing w:line="317" w:lineRule="auto"/>
            <w:jc w:val="both"/>
          </w:pPr>
        </w:pPrChange>
      </w:pPr>
      <w:r w:rsidRPr="000569DC">
        <w:rPr>
          <w:rFonts w:eastAsia="Arial Unicode MS" w:cs="Arial"/>
          <w:i/>
          <w:sz w:val="20"/>
          <w:szCs w:val="20"/>
        </w:rPr>
        <w:t>(Página de Assinaturas 1/</w:t>
      </w:r>
      <w:r w:rsidR="0072699A" w:rsidRPr="000569DC">
        <w:rPr>
          <w:rFonts w:eastAsia="Arial Unicode MS" w:cs="Arial"/>
          <w:i/>
          <w:sz w:val="20"/>
          <w:szCs w:val="20"/>
        </w:rPr>
        <w:t>3</w:t>
      </w:r>
      <w:r w:rsidRPr="000569DC">
        <w:rPr>
          <w:rFonts w:eastAsia="Arial Unicode MS" w:cs="Arial"/>
          <w:i/>
          <w:sz w:val="20"/>
          <w:szCs w:val="20"/>
        </w:rPr>
        <w:t xml:space="preserve"> do </w:t>
      </w:r>
      <w:r w:rsidRPr="000569DC">
        <w:rPr>
          <w:rFonts w:cs="Arial"/>
          <w:i/>
          <w:sz w:val="20"/>
          <w:szCs w:val="20"/>
        </w:rPr>
        <w:t xml:space="preserve">“Instrumento Particular de Escritura da 1ª (Primeira) Emissão de Debêntures Não Conversíveis em Ações, </w:t>
      </w:r>
      <w:r w:rsidRPr="000569DC">
        <w:rPr>
          <w:i/>
          <w:iCs/>
          <w:sz w:val="20"/>
          <w:szCs w:val="20"/>
        </w:rPr>
        <w:t xml:space="preserve">da Espécie com Garantia Real, com Garantia Adicional Fidejussória, </w:t>
      </w:r>
      <w:r w:rsidRPr="000569DC">
        <w:rPr>
          <w:rFonts w:cs="Arial"/>
          <w:i/>
          <w:sz w:val="20"/>
          <w:szCs w:val="20"/>
        </w:rPr>
        <w:t>em Série Única, para Distribuição Pública, com Esforços Restritos, da Confluência Energia S.A.”</w:t>
      </w:r>
      <w:r w:rsidRPr="000569DC">
        <w:rPr>
          <w:rFonts w:eastAsia="Arial Unicode MS" w:cs="Arial"/>
          <w:i/>
          <w:sz w:val="20"/>
          <w:szCs w:val="20"/>
        </w:rPr>
        <w:t>)</w:t>
      </w:r>
    </w:p>
    <w:p w14:paraId="6B240148" w14:textId="77777777" w:rsidR="00AA618D" w:rsidRPr="000569DC" w:rsidRDefault="00AA618D">
      <w:pPr>
        <w:spacing w:line="276" w:lineRule="auto"/>
        <w:rPr>
          <w:rFonts w:eastAsia="Arial Unicode MS" w:cs="Arial"/>
          <w:sz w:val="20"/>
          <w:szCs w:val="20"/>
        </w:rPr>
        <w:pPrChange w:id="1730" w:author="Mariana Piovesan Ramos | Vieira Rezende" w:date="2021-11-19T20:13:00Z">
          <w:pPr>
            <w:spacing w:line="317" w:lineRule="auto"/>
          </w:pPr>
        </w:pPrChange>
      </w:pPr>
    </w:p>
    <w:p w14:paraId="5F5216A6" w14:textId="77777777" w:rsidR="00AA618D" w:rsidRPr="000569DC" w:rsidRDefault="00AA618D">
      <w:pPr>
        <w:spacing w:line="276" w:lineRule="auto"/>
        <w:rPr>
          <w:rFonts w:eastAsia="Arial Unicode MS" w:cs="Arial"/>
          <w:sz w:val="20"/>
          <w:szCs w:val="20"/>
        </w:rPr>
        <w:pPrChange w:id="1731" w:author="Mariana Piovesan Ramos | Vieira Rezende" w:date="2021-11-19T20:13:00Z">
          <w:pPr>
            <w:spacing w:line="317" w:lineRule="auto"/>
          </w:pPr>
        </w:pPrChange>
      </w:pPr>
    </w:p>
    <w:p w14:paraId="6B3BC2EE" w14:textId="77777777" w:rsidR="00AA618D" w:rsidRPr="000569DC" w:rsidRDefault="00AA618D">
      <w:pPr>
        <w:spacing w:line="276" w:lineRule="auto"/>
        <w:rPr>
          <w:rFonts w:eastAsia="Arial Unicode MS" w:cs="Arial"/>
          <w:sz w:val="20"/>
          <w:szCs w:val="20"/>
        </w:rPr>
        <w:pPrChange w:id="1732" w:author="Mariana Piovesan Ramos | Vieira Rezende" w:date="2021-11-19T20:13:00Z">
          <w:pPr>
            <w:spacing w:line="317" w:lineRule="auto"/>
          </w:pPr>
        </w:pPrChange>
      </w:pPr>
    </w:p>
    <w:p w14:paraId="544E8537" w14:textId="77777777" w:rsidR="000569DC" w:rsidRPr="000569DC" w:rsidRDefault="000569DC" w:rsidP="000569DC">
      <w:pPr>
        <w:pStyle w:val="CorpoA"/>
        <w:spacing w:line="276" w:lineRule="auto"/>
        <w:jc w:val="center"/>
        <w:rPr>
          <w:ins w:id="1733" w:author="Mariana Piovesan Ramos | Vieira Rezende" w:date="2021-11-19T20:17:00Z"/>
          <w:rStyle w:val="NenhumA"/>
          <w:rFonts w:ascii="Verdana" w:hAnsi="Verdana" w:cs="Tahoma"/>
          <w:b/>
          <w:smallCaps/>
          <w:sz w:val="20"/>
          <w:szCs w:val="20"/>
          <w:lang w:val="pt-BR"/>
          <w:rPrChange w:id="1734" w:author="Mariana Piovesan Ramos | Vieira Rezende" w:date="2021-11-19T20:17:00Z">
            <w:rPr>
              <w:ins w:id="1735" w:author="Mariana Piovesan Ramos | Vieira Rezende" w:date="2021-11-19T20:17:00Z"/>
              <w:rStyle w:val="NenhumA"/>
              <w:rFonts w:ascii="Verdana" w:eastAsia="Verdana" w:hAnsi="Verdana" w:cs="Tahoma"/>
              <w:b/>
              <w:smallCaps/>
              <w:color w:val="auto"/>
              <w:sz w:val="20"/>
              <w:szCs w:val="20"/>
              <w:bdr w:val="none" w:sz="0" w:space="0" w:color="auto"/>
              <w:lang w:val="pt-BR" w:eastAsia="en-US"/>
            </w:rPr>
          </w:rPrChange>
        </w:rPr>
      </w:pPr>
      <w:bookmarkStart w:id="1736" w:name="_DV_M689"/>
      <w:bookmarkStart w:id="1737" w:name="_Hlk41234396"/>
      <w:bookmarkEnd w:id="1736"/>
      <w:ins w:id="1738" w:author="Mariana Piovesan Ramos | Vieira Rezende" w:date="2021-11-19T20:17:00Z">
        <w:r w:rsidRPr="000569DC">
          <w:rPr>
            <w:rStyle w:val="NenhumA"/>
            <w:rFonts w:ascii="Verdana" w:hAnsi="Verdana" w:cs="Tahoma"/>
            <w:b/>
            <w:smallCaps/>
            <w:sz w:val="20"/>
            <w:szCs w:val="20"/>
            <w:lang w:val="pt-BR"/>
          </w:rPr>
          <w:t>CONFLUÊNCIA ENERGIA S.A.</w:t>
        </w:r>
      </w:ins>
    </w:p>
    <w:p w14:paraId="635972B5" w14:textId="77777777" w:rsidR="000569DC" w:rsidRPr="000569DC" w:rsidRDefault="000569DC" w:rsidP="000569DC">
      <w:pPr>
        <w:pStyle w:val="CorpoA"/>
        <w:spacing w:line="276" w:lineRule="auto"/>
        <w:jc w:val="center"/>
        <w:rPr>
          <w:ins w:id="1739" w:author="Mariana Piovesan Ramos | Vieira Rezende" w:date="2021-11-19T20:17:00Z"/>
          <w:rStyle w:val="NenhumA"/>
          <w:rFonts w:ascii="Verdana" w:hAnsi="Verdana" w:cs="Tahoma"/>
          <w:b/>
          <w:smallCaps/>
          <w:sz w:val="20"/>
          <w:szCs w:val="20"/>
          <w:lang w:val="pt-BR"/>
        </w:rPr>
      </w:pPr>
    </w:p>
    <w:p w14:paraId="799280E3" w14:textId="77777777" w:rsidR="000569DC" w:rsidRPr="000569DC" w:rsidRDefault="000569DC" w:rsidP="000569DC">
      <w:pPr>
        <w:pStyle w:val="CorpoA"/>
        <w:spacing w:line="276" w:lineRule="auto"/>
        <w:jc w:val="center"/>
        <w:rPr>
          <w:ins w:id="1740" w:author="Mariana Piovesan Ramos | Vieira Rezende" w:date="2021-11-19T20:17:00Z"/>
          <w:rStyle w:val="NenhumA"/>
          <w:rFonts w:ascii="Verdana" w:hAnsi="Verdana" w:cs="Tahoma"/>
          <w:b/>
          <w:smallCaps/>
          <w:sz w:val="20"/>
          <w:szCs w:val="20"/>
          <w:lang w:val="pt-BR"/>
        </w:rPr>
      </w:pPr>
    </w:p>
    <w:tbl>
      <w:tblPr>
        <w:tblW w:w="5004" w:type="pct"/>
        <w:jc w:val="center"/>
        <w:tblLook w:val="0000" w:firstRow="0" w:lastRow="0" w:firstColumn="0" w:lastColumn="0" w:noHBand="0" w:noVBand="0"/>
      </w:tblPr>
      <w:tblGrid>
        <w:gridCol w:w="4846"/>
        <w:gridCol w:w="263"/>
        <w:gridCol w:w="4649"/>
      </w:tblGrid>
      <w:tr w:rsidR="000569DC" w:rsidRPr="000569DC" w14:paraId="53D920F5" w14:textId="77777777" w:rsidTr="001E2CE8">
        <w:trPr>
          <w:cantSplit/>
          <w:jc w:val="center"/>
          <w:ins w:id="1741" w:author="Mariana Piovesan Ramos | Vieira Rezende" w:date="2021-11-19T20:17:00Z"/>
        </w:trPr>
        <w:tc>
          <w:tcPr>
            <w:tcW w:w="2483" w:type="pct"/>
            <w:tcBorders>
              <w:left w:val="nil"/>
              <w:bottom w:val="nil"/>
              <w:right w:val="nil"/>
            </w:tcBorders>
            <w:vAlign w:val="center"/>
          </w:tcPr>
          <w:p w14:paraId="04677D54" w14:textId="77777777" w:rsidR="000569DC" w:rsidRPr="000569DC" w:rsidRDefault="000569DC" w:rsidP="001E2CE8">
            <w:pPr>
              <w:spacing w:line="276" w:lineRule="auto"/>
              <w:rPr>
                <w:ins w:id="1742" w:author="Mariana Piovesan Ramos | Vieira Rezende" w:date="2021-11-19T20:17:00Z"/>
                <w:rFonts w:cs="Tahoma"/>
                <w:bCs/>
                <w:sz w:val="20"/>
                <w:szCs w:val="20"/>
                <w:rPrChange w:id="1743" w:author="Mariana Piovesan Ramos | Vieira Rezende" w:date="2021-11-19T20:17:00Z">
                  <w:rPr>
                    <w:ins w:id="1744" w:author="Mariana Piovesan Ramos | Vieira Rezende" w:date="2021-11-19T20:17:00Z"/>
                    <w:rFonts w:cs="Tahoma"/>
                    <w:bCs/>
                    <w:szCs w:val="20"/>
                  </w:rPr>
                </w:rPrChange>
              </w:rPr>
            </w:pPr>
            <w:ins w:id="1745" w:author="Mariana Piovesan Ramos | Vieira Rezende" w:date="2021-11-19T20:17:00Z">
              <w:r w:rsidRPr="000569DC">
                <w:rPr>
                  <w:rFonts w:cs="Tahoma"/>
                  <w:sz w:val="20"/>
                  <w:szCs w:val="20"/>
                  <w:rPrChange w:id="1746" w:author="Mariana Piovesan Ramos | Vieira Rezende" w:date="2021-11-19T20:17:00Z">
                    <w:rPr>
                      <w:rFonts w:cs="Tahoma"/>
                      <w:szCs w:val="20"/>
                    </w:rPr>
                  </w:rPrChange>
                </w:rPr>
                <w:t>_______________________________</w:t>
              </w:r>
              <w:r w:rsidRPr="000569DC">
                <w:rPr>
                  <w:rFonts w:cs="Tahoma"/>
                  <w:bCs/>
                  <w:sz w:val="20"/>
                  <w:szCs w:val="20"/>
                  <w:rPrChange w:id="1747" w:author="Mariana Piovesan Ramos | Vieira Rezende" w:date="2021-11-19T20:17:00Z">
                    <w:rPr>
                      <w:rFonts w:cs="Tahoma"/>
                      <w:bCs/>
                      <w:szCs w:val="20"/>
                    </w:rPr>
                  </w:rPrChange>
                </w:rPr>
                <w:br/>
                <w:t>Nome: Bruno Henrique Pimenta da Silva</w:t>
              </w:r>
              <w:r w:rsidRPr="000569DC">
                <w:rPr>
                  <w:rFonts w:cs="Tahoma"/>
                  <w:bCs/>
                  <w:sz w:val="20"/>
                  <w:szCs w:val="20"/>
                  <w:rPrChange w:id="1748" w:author="Mariana Piovesan Ramos | Vieira Rezende" w:date="2021-11-19T20:17:00Z">
                    <w:rPr>
                      <w:rFonts w:cs="Tahoma"/>
                      <w:bCs/>
                      <w:szCs w:val="20"/>
                    </w:rPr>
                  </w:rPrChange>
                </w:rPr>
                <w:br/>
                <w:t>CPF: 077.222.216-96</w:t>
              </w:r>
            </w:ins>
          </w:p>
        </w:tc>
        <w:tc>
          <w:tcPr>
            <w:tcW w:w="135" w:type="pct"/>
            <w:tcBorders>
              <w:left w:val="nil"/>
              <w:bottom w:val="nil"/>
              <w:right w:val="nil"/>
            </w:tcBorders>
            <w:vAlign w:val="center"/>
          </w:tcPr>
          <w:p w14:paraId="113FB28C" w14:textId="77777777" w:rsidR="000569DC" w:rsidRPr="000569DC" w:rsidRDefault="000569DC" w:rsidP="001E2CE8">
            <w:pPr>
              <w:spacing w:line="276" w:lineRule="auto"/>
              <w:rPr>
                <w:ins w:id="1749" w:author="Mariana Piovesan Ramos | Vieira Rezende" w:date="2021-11-19T20:17:00Z"/>
                <w:rFonts w:cs="Tahoma"/>
                <w:bCs/>
                <w:sz w:val="20"/>
                <w:szCs w:val="20"/>
                <w:rPrChange w:id="1750" w:author="Mariana Piovesan Ramos | Vieira Rezende" w:date="2021-11-19T20:17:00Z">
                  <w:rPr>
                    <w:ins w:id="1751" w:author="Mariana Piovesan Ramos | Vieira Rezende" w:date="2021-11-19T20:17:00Z"/>
                    <w:rFonts w:cs="Tahoma"/>
                    <w:bCs/>
                    <w:szCs w:val="20"/>
                  </w:rPr>
                </w:rPrChange>
              </w:rPr>
            </w:pPr>
          </w:p>
        </w:tc>
        <w:tc>
          <w:tcPr>
            <w:tcW w:w="2382" w:type="pct"/>
            <w:tcBorders>
              <w:left w:val="nil"/>
              <w:bottom w:val="nil"/>
              <w:right w:val="nil"/>
            </w:tcBorders>
            <w:vAlign w:val="center"/>
          </w:tcPr>
          <w:p w14:paraId="53B14CB8" w14:textId="77777777" w:rsidR="000569DC" w:rsidRPr="000569DC" w:rsidRDefault="000569DC" w:rsidP="001E2CE8">
            <w:pPr>
              <w:spacing w:line="276" w:lineRule="auto"/>
              <w:rPr>
                <w:ins w:id="1752" w:author="Mariana Piovesan Ramos | Vieira Rezende" w:date="2021-11-19T20:17:00Z"/>
                <w:rFonts w:cs="Tahoma"/>
                <w:bCs/>
                <w:sz w:val="20"/>
                <w:szCs w:val="20"/>
                <w:rPrChange w:id="1753" w:author="Mariana Piovesan Ramos | Vieira Rezende" w:date="2021-11-19T20:17:00Z">
                  <w:rPr>
                    <w:ins w:id="1754" w:author="Mariana Piovesan Ramos | Vieira Rezende" w:date="2021-11-19T20:17:00Z"/>
                    <w:rFonts w:cs="Tahoma"/>
                    <w:bCs/>
                    <w:szCs w:val="20"/>
                  </w:rPr>
                </w:rPrChange>
              </w:rPr>
            </w:pPr>
            <w:ins w:id="1755" w:author="Mariana Piovesan Ramos | Vieira Rezende" w:date="2021-11-19T20:17:00Z">
              <w:r w:rsidRPr="000569DC">
                <w:rPr>
                  <w:rFonts w:cs="Tahoma"/>
                  <w:sz w:val="20"/>
                  <w:szCs w:val="20"/>
                  <w:rPrChange w:id="1756" w:author="Mariana Piovesan Ramos | Vieira Rezende" w:date="2021-11-19T20:17:00Z">
                    <w:rPr>
                      <w:rFonts w:cs="Tahoma"/>
                      <w:szCs w:val="20"/>
                    </w:rPr>
                  </w:rPrChange>
                </w:rPr>
                <w:t>_______________________________</w:t>
              </w:r>
              <w:r w:rsidRPr="000569DC">
                <w:rPr>
                  <w:rFonts w:cs="Tahoma"/>
                  <w:bCs/>
                  <w:sz w:val="20"/>
                  <w:szCs w:val="20"/>
                  <w:rPrChange w:id="1757" w:author="Mariana Piovesan Ramos | Vieira Rezende" w:date="2021-11-19T20:17:00Z">
                    <w:rPr>
                      <w:rFonts w:cs="Tahoma"/>
                      <w:bCs/>
                      <w:szCs w:val="20"/>
                    </w:rPr>
                  </w:rPrChange>
                </w:rPr>
                <w:br/>
                <w:t>Nome: Alessandro da Silva Oliveira</w:t>
              </w:r>
              <w:r w:rsidRPr="000569DC">
                <w:rPr>
                  <w:rFonts w:cs="Tahoma"/>
                  <w:bCs/>
                  <w:sz w:val="20"/>
                  <w:szCs w:val="20"/>
                  <w:rPrChange w:id="1758" w:author="Mariana Piovesan Ramos | Vieira Rezende" w:date="2021-11-19T20:17:00Z">
                    <w:rPr>
                      <w:rFonts w:cs="Tahoma"/>
                      <w:bCs/>
                      <w:szCs w:val="20"/>
                    </w:rPr>
                  </w:rPrChange>
                </w:rPr>
                <w:br/>
                <w:t>CPF: 027.365.839-57</w:t>
              </w:r>
            </w:ins>
          </w:p>
        </w:tc>
      </w:tr>
    </w:tbl>
    <w:p w14:paraId="6EB2227D" w14:textId="268D76EF" w:rsidR="00AA618D" w:rsidRPr="000569DC" w:rsidDel="000569DC" w:rsidRDefault="00AA618D">
      <w:pPr>
        <w:spacing w:line="276" w:lineRule="auto"/>
        <w:jc w:val="center"/>
        <w:rPr>
          <w:del w:id="1759" w:author="Mariana Piovesan Ramos | Vieira Rezende" w:date="2021-11-19T20:17:00Z"/>
          <w:rFonts w:eastAsia="Arial Unicode MS" w:cs="Arial"/>
          <w:b/>
          <w:sz w:val="20"/>
          <w:szCs w:val="20"/>
        </w:rPr>
        <w:pPrChange w:id="1760" w:author="Mariana Piovesan Ramos | Vieira Rezende" w:date="2021-11-19T20:13:00Z">
          <w:pPr>
            <w:spacing w:line="317" w:lineRule="auto"/>
            <w:jc w:val="center"/>
          </w:pPr>
        </w:pPrChange>
      </w:pPr>
      <w:del w:id="1761" w:author="Mariana Piovesan Ramos | Vieira Rezende" w:date="2021-11-19T20:17:00Z">
        <w:r w:rsidRPr="000569DC" w:rsidDel="000569DC">
          <w:rPr>
            <w:rFonts w:cs="Arial"/>
            <w:b/>
            <w:sz w:val="20"/>
            <w:szCs w:val="20"/>
          </w:rPr>
          <w:delText>CONFLUÊNCIA ENERGIA S.A.</w:delText>
        </w:r>
        <w:bookmarkEnd w:id="1737"/>
      </w:del>
    </w:p>
    <w:p w14:paraId="73A69956" w14:textId="1C1869F2" w:rsidR="00AA618D" w:rsidRPr="000569DC" w:rsidDel="000569DC" w:rsidRDefault="00AA618D">
      <w:pPr>
        <w:spacing w:line="276" w:lineRule="auto"/>
        <w:jc w:val="both"/>
        <w:rPr>
          <w:del w:id="1762" w:author="Mariana Piovesan Ramos | Vieira Rezende" w:date="2021-11-19T20:17:00Z"/>
          <w:rFonts w:eastAsia="Arial Unicode MS" w:cs="Arial"/>
          <w:sz w:val="20"/>
          <w:szCs w:val="20"/>
        </w:rPr>
        <w:pPrChange w:id="1763" w:author="Mariana Piovesan Ramos | Vieira Rezende" w:date="2021-11-19T20:13:00Z">
          <w:pPr>
            <w:spacing w:line="317" w:lineRule="auto"/>
            <w:jc w:val="both"/>
          </w:pPr>
        </w:pPrChange>
      </w:pPr>
    </w:p>
    <w:p w14:paraId="595560B1" w14:textId="6FA52873" w:rsidR="00AA618D" w:rsidRPr="000569DC" w:rsidDel="000569DC" w:rsidRDefault="00AA618D">
      <w:pPr>
        <w:spacing w:line="276" w:lineRule="auto"/>
        <w:jc w:val="both"/>
        <w:rPr>
          <w:del w:id="1764" w:author="Mariana Piovesan Ramos | Vieira Rezende" w:date="2021-11-19T20:17:00Z"/>
          <w:rFonts w:eastAsia="Arial Unicode MS" w:cs="Arial"/>
          <w:sz w:val="20"/>
          <w:szCs w:val="20"/>
        </w:rPr>
        <w:pPrChange w:id="1765" w:author="Mariana Piovesan Ramos | Vieira Rezende" w:date="2021-11-19T20:13:00Z">
          <w:pPr>
            <w:spacing w:line="317" w:lineRule="auto"/>
            <w:jc w:val="both"/>
          </w:pPr>
        </w:pPrChange>
      </w:pPr>
    </w:p>
    <w:p w14:paraId="3B6B483C" w14:textId="2E0DC52E" w:rsidR="00AA618D" w:rsidRPr="000569DC" w:rsidDel="000569DC" w:rsidRDefault="00AA618D">
      <w:pPr>
        <w:spacing w:line="276" w:lineRule="auto"/>
        <w:jc w:val="both"/>
        <w:rPr>
          <w:del w:id="1766" w:author="Mariana Piovesan Ramos | Vieira Rezende" w:date="2021-11-19T20:17:00Z"/>
          <w:rFonts w:eastAsia="Arial Unicode MS" w:cs="Arial"/>
          <w:sz w:val="20"/>
          <w:szCs w:val="20"/>
        </w:rPr>
        <w:pPrChange w:id="1767" w:author="Mariana Piovesan Ramos | Vieira Rezende" w:date="2021-11-19T20:13:00Z">
          <w:pPr>
            <w:spacing w:line="317" w:lineRule="auto"/>
            <w:jc w:val="both"/>
          </w:pPr>
        </w:pPrChange>
      </w:pPr>
    </w:p>
    <w:tbl>
      <w:tblPr>
        <w:tblW w:w="5529" w:type="dxa"/>
        <w:jc w:val="center"/>
        <w:tblLayout w:type="fixed"/>
        <w:tblCellMar>
          <w:left w:w="70" w:type="dxa"/>
          <w:right w:w="70" w:type="dxa"/>
        </w:tblCellMar>
        <w:tblLook w:val="0000" w:firstRow="0" w:lastRow="0" w:firstColumn="0" w:lastColumn="0" w:noHBand="0" w:noVBand="0"/>
      </w:tblPr>
      <w:tblGrid>
        <w:gridCol w:w="5529"/>
      </w:tblGrid>
      <w:tr w:rsidR="00811CD3" w:rsidRPr="000569DC" w:rsidDel="000569DC" w14:paraId="61925305" w14:textId="6C7A94A3" w:rsidTr="00F97588">
        <w:trPr>
          <w:jc w:val="center"/>
          <w:del w:id="1768" w:author="Mariana Piovesan Ramos | Vieira Rezende" w:date="2021-11-19T20:17:00Z"/>
        </w:trPr>
        <w:tc>
          <w:tcPr>
            <w:tcW w:w="5529" w:type="dxa"/>
            <w:tcBorders>
              <w:top w:val="nil"/>
              <w:left w:val="nil"/>
              <w:bottom w:val="nil"/>
              <w:right w:val="nil"/>
            </w:tcBorders>
          </w:tcPr>
          <w:p w14:paraId="76A98CFA" w14:textId="2C023A12" w:rsidR="00811CD3" w:rsidRPr="000569DC" w:rsidDel="000569DC" w:rsidRDefault="00811CD3">
            <w:pPr>
              <w:spacing w:line="276" w:lineRule="auto"/>
              <w:rPr>
                <w:del w:id="1769" w:author="Mariana Piovesan Ramos | Vieira Rezende" w:date="2021-11-19T20:17:00Z"/>
                <w:rFonts w:eastAsia="Arial Unicode MS" w:cs="Arial"/>
                <w:sz w:val="20"/>
                <w:szCs w:val="20"/>
              </w:rPr>
              <w:pPrChange w:id="1770" w:author="Mariana Piovesan Ramos | Vieira Rezende" w:date="2021-11-19T20:13:00Z">
                <w:pPr>
                  <w:spacing w:line="317" w:lineRule="auto"/>
                </w:pPr>
              </w:pPrChange>
            </w:pPr>
            <w:del w:id="1771" w:author="Mariana Piovesan Ramos | Vieira Rezende" w:date="2021-11-19T20:17:00Z">
              <w:r w:rsidRPr="000569DC" w:rsidDel="000569DC">
                <w:rPr>
                  <w:rFonts w:eastAsia="Arial Unicode MS" w:cs="Arial"/>
                  <w:sz w:val="20"/>
                  <w:szCs w:val="20"/>
                </w:rPr>
                <w:delText>___________________________</w:delText>
              </w:r>
            </w:del>
          </w:p>
        </w:tc>
      </w:tr>
      <w:tr w:rsidR="00811CD3" w:rsidRPr="000569DC" w:rsidDel="000569DC" w14:paraId="7FE1D6C5" w14:textId="3D1B44EC" w:rsidTr="00F97588">
        <w:trPr>
          <w:jc w:val="center"/>
          <w:del w:id="1772" w:author="Mariana Piovesan Ramos | Vieira Rezende" w:date="2021-11-19T20:17:00Z"/>
        </w:trPr>
        <w:tc>
          <w:tcPr>
            <w:tcW w:w="5529" w:type="dxa"/>
            <w:tcBorders>
              <w:top w:val="nil"/>
              <w:left w:val="nil"/>
              <w:bottom w:val="nil"/>
              <w:right w:val="nil"/>
            </w:tcBorders>
          </w:tcPr>
          <w:p w14:paraId="77FB5466" w14:textId="29806123" w:rsidR="00811CD3" w:rsidRPr="000569DC" w:rsidDel="000569DC" w:rsidRDefault="00811CD3">
            <w:pPr>
              <w:spacing w:line="276" w:lineRule="auto"/>
              <w:rPr>
                <w:del w:id="1773" w:author="Mariana Piovesan Ramos | Vieira Rezende" w:date="2021-11-19T20:17:00Z"/>
                <w:rFonts w:eastAsia="Arial Unicode MS" w:cs="Arial"/>
                <w:sz w:val="20"/>
                <w:szCs w:val="20"/>
              </w:rPr>
              <w:pPrChange w:id="1774" w:author="Mariana Piovesan Ramos | Vieira Rezende" w:date="2021-11-19T20:13:00Z">
                <w:pPr>
                  <w:spacing w:line="317" w:lineRule="auto"/>
                </w:pPr>
              </w:pPrChange>
            </w:pPr>
            <w:del w:id="1775" w:author="Mariana Piovesan Ramos | Vieira Rezende" w:date="2021-11-19T20:17:00Z">
              <w:r w:rsidRPr="000569DC" w:rsidDel="000569DC">
                <w:rPr>
                  <w:rFonts w:eastAsia="Arial Unicode MS" w:cs="Arial"/>
                  <w:sz w:val="20"/>
                  <w:szCs w:val="20"/>
                </w:rPr>
                <w:delText xml:space="preserve">Nome: </w:delText>
              </w:r>
              <w:r w:rsidRPr="000569DC" w:rsidDel="000569DC">
                <w:rPr>
                  <w:sz w:val="20"/>
                  <w:szCs w:val="20"/>
                  <w:rPrChange w:id="1776" w:author="Mariana Piovesan Ramos | Vieira Rezende" w:date="2021-11-19T20:12:00Z">
                    <w:rPr>
                      <w:sz w:val="20"/>
                    </w:rPr>
                  </w:rPrChange>
                </w:rPr>
                <w:delText>Bruno Henrique Pimenta da Silva</w:delText>
              </w:r>
            </w:del>
          </w:p>
        </w:tc>
      </w:tr>
      <w:tr w:rsidR="00811CD3" w:rsidRPr="000569DC" w:rsidDel="000569DC" w14:paraId="7A6DD9ED" w14:textId="1455F49C" w:rsidTr="00F97588">
        <w:trPr>
          <w:jc w:val="center"/>
          <w:del w:id="1777" w:author="Mariana Piovesan Ramos | Vieira Rezende" w:date="2021-11-19T20:17:00Z"/>
        </w:trPr>
        <w:tc>
          <w:tcPr>
            <w:tcW w:w="5529" w:type="dxa"/>
            <w:tcBorders>
              <w:top w:val="nil"/>
              <w:left w:val="nil"/>
              <w:bottom w:val="nil"/>
              <w:right w:val="nil"/>
            </w:tcBorders>
          </w:tcPr>
          <w:p w14:paraId="0393FD53" w14:textId="32694A5C" w:rsidR="00811CD3" w:rsidRPr="000569DC" w:rsidDel="000569DC" w:rsidRDefault="00811CD3">
            <w:pPr>
              <w:spacing w:line="276" w:lineRule="auto"/>
              <w:rPr>
                <w:del w:id="1778" w:author="Mariana Piovesan Ramos | Vieira Rezende" w:date="2021-11-19T20:17:00Z"/>
                <w:sz w:val="20"/>
                <w:szCs w:val="20"/>
                <w:rPrChange w:id="1779" w:author="Mariana Piovesan Ramos | Vieira Rezende" w:date="2021-11-19T20:12:00Z">
                  <w:rPr>
                    <w:del w:id="1780" w:author="Mariana Piovesan Ramos | Vieira Rezende" w:date="2021-11-19T20:17:00Z"/>
                    <w:sz w:val="20"/>
                  </w:rPr>
                </w:rPrChange>
              </w:rPr>
              <w:pPrChange w:id="1781" w:author="Mariana Piovesan Ramos | Vieira Rezende" w:date="2021-11-19T20:13:00Z">
                <w:pPr>
                  <w:spacing w:line="317" w:lineRule="auto"/>
                </w:pPr>
              </w:pPrChange>
            </w:pPr>
            <w:del w:id="1782" w:author="Mariana Piovesan Ramos | Vieira Rezende" w:date="2021-11-19T20:17:00Z">
              <w:r w:rsidRPr="000569DC" w:rsidDel="000569DC">
                <w:rPr>
                  <w:rFonts w:eastAsia="Arial Unicode MS" w:cs="Arial"/>
                  <w:sz w:val="20"/>
                  <w:szCs w:val="20"/>
                </w:rPr>
                <w:delText xml:space="preserve">CPF: </w:delText>
              </w:r>
              <w:r w:rsidRPr="000569DC" w:rsidDel="000569DC">
                <w:rPr>
                  <w:sz w:val="20"/>
                  <w:szCs w:val="20"/>
                  <w:rPrChange w:id="1783" w:author="Mariana Piovesan Ramos | Vieira Rezende" w:date="2021-11-19T20:12:00Z">
                    <w:rPr>
                      <w:sz w:val="20"/>
                    </w:rPr>
                  </w:rPrChange>
                </w:rPr>
                <w:delText>077.222.216-96</w:delText>
              </w:r>
            </w:del>
          </w:p>
          <w:p w14:paraId="01EF141D" w14:textId="0C5685DD" w:rsidR="00F97588" w:rsidRPr="000569DC" w:rsidDel="000569DC" w:rsidRDefault="00F97588">
            <w:pPr>
              <w:spacing w:line="276" w:lineRule="auto"/>
              <w:rPr>
                <w:del w:id="1784" w:author="Mariana Piovesan Ramos | Vieira Rezende" w:date="2021-11-19T20:17:00Z"/>
                <w:sz w:val="20"/>
                <w:szCs w:val="20"/>
                <w:rPrChange w:id="1785" w:author="Mariana Piovesan Ramos | Vieira Rezende" w:date="2021-11-19T20:12:00Z">
                  <w:rPr>
                    <w:del w:id="1786" w:author="Mariana Piovesan Ramos | Vieira Rezende" w:date="2021-11-19T20:17:00Z"/>
                    <w:sz w:val="20"/>
                  </w:rPr>
                </w:rPrChange>
              </w:rPr>
              <w:pPrChange w:id="1787" w:author="Mariana Piovesan Ramos | Vieira Rezende" w:date="2021-11-19T20:13:00Z">
                <w:pPr>
                  <w:spacing w:line="317" w:lineRule="auto"/>
                </w:pPr>
              </w:pPrChange>
            </w:pPr>
          </w:p>
          <w:p w14:paraId="60ECE083" w14:textId="6E5A2BF9" w:rsidR="00F97588" w:rsidRPr="000569DC" w:rsidDel="000569DC" w:rsidRDefault="00F97588">
            <w:pPr>
              <w:spacing w:line="276" w:lineRule="auto"/>
              <w:rPr>
                <w:del w:id="1788" w:author="Mariana Piovesan Ramos | Vieira Rezende" w:date="2021-11-19T20:17:00Z"/>
                <w:rFonts w:eastAsia="Arial Unicode MS" w:cs="Arial"/>
                <w:sz w:val="20"/>
                <w:szCs w:val="20"/>
              </w:rPr>
              <w:pPrChange w:id="1789" w:author="Mariana Piovesan Ramos | Vieira Rezende" w:date="2021-11-19T20:13:00Z">
                <w:pPr>
                  <w:spacing w:line="317" w:lineRule="auto"/>
                </w:pPr>
              </w:pPrChange>
            </w:pPr>
          </w:p>
        </w:tc>
      </w:tr>
      <w:tr w:rsidR="00811CD3" w:rsidRPr="000569DC" w:rsidDel="000569DC" w14:paraId="773EE977" w14:textId="1B55092D" w:rsidTr="00F97588">
        <w:trPr>
          <w:jc w:val="center"/>
          <w:del w:id="1790" w:author="Mariana Piovesan Ramos | Vieira Rezende" w:date="2021-11-19T20:17:00Z"/>
        </w:trPr>
        <w:tc>
          <w:tcPr>
            <w:tcW w:w="5529" w:type="dxa"/>
            <w:tcBorders>
              <w:top w:val="nil"/>
              <w:left w:val="nil"/>
              <w:bottom w:val="nil"/>
              <w:right w:val="nil"/>
            </w:tcBorders>
          </w:tcPr>
          <w:p w14:paraId="486C211B" w14:textId="497EAA38" w:rsidR="00811CD3" w:rsidRPr="000569DC" w:rsidDel="000569DC" w:rsidRDefault="00811CD3">
            <w:pPr>
              <w:spacing w:line="276" w:lineRule="auto"/>
              <w:jc w:val="both"/>
              <w:rPr>
                <w:del w:id="1791" w:author="Mariana Piovesan Ramos | Vieira Rezende" w:date="2021-11-19T20:17:00Z"/>
                <w:rFonts w:eastAsia="Arial Unicode MS" w:cs="Arial"/>
                <w:sz w:val="20"/>
                <w:szCs w:val="20"/>
              </w:rPr>
              <w:pPrChange w:id="1792" w:author="Mariana Piovesan Ramos | Vieira Rezende" w:date="2021-11-19T20:13:00Z">
                <w:pPr>
                  <w:spacing w:line="317" w:lineRule="auto"/>
                  <w:jc w:val="both"/>
                </w:pPr>
              </w:pPrChange>
            </w:pPr>
            <w:del w:id="1793" w:author="Mariana Piovesan Ramos | Vieira Rezende" w:date="2021-11-19T20:17:00Z">
              <w:r w:rsidRPr="000569DC" w:rsidDel="000569DC">
                <w:rPr>
                  <w:rFonts w:eastAsia="Arial Unicode MS" w:cs="Arial"/>
                  <w:sz w:val="20"/>
                  <w:szCs w:val="20"/>
                </w:rPr>
                <w:delText>___________________________</w:delText>
              </w:r>
            </w:del>
          </w:p>
        </w:tc>
      </w:tr>
      <w:tr w:rsidR="00907BB0" w:rsidRPr="000569DC" w:rsidDel="000569DC" w14:paraId="3B8DAA99" w14:textId="1611014B" w:rsidTr="00F97588">
        <w:trPr>
          <w:jc w:val="center"/>
          <w:del w:id="1794" w:author="Mariana Piovesan Ramos | Vieira Rezende" w:date="2021-11-19T20:17:00Z"/>
        </w:trPr>
        <w:tc>
          <w:tcPr>
            <w:tcW w:w="5529" w:type="dxa"/>
            <w:tcBorders>
              <w:top w:val="nil"/>
              <w:left w:val="nil"/>
              <w:bottom w:val="nil"/>
              <w:right w:val="nil"/>
            </w:tcBorders>
          </w:tcPr>
          <w:p w14:paraId="10D0F683" w14:textId="44915259" w:rsidR="00907BB0" w:rsidRPr="000569DC" w:rsidDel="000569DC" w:rsidRDefault="00907BB0">
            <w:pPr>
              <w:spacing w:line="276" w:lineRule="auto"/>
              <w:rPr>
                <w:del w:id="1795" w:author="Mariana Piovesan Ramos | Vieira Rezende" w:date="2021-11-19T20:17:00Z"/>
                <w:rFonts w:eastAsia="Arial Unicode MS" w:cs="Arial"/>
                <w:sz w:val="20"/>
                <w:szCs w:val="20"/>
              </w:rPr>
              <w:pPrChange w:id="1796" w:author="Mariana Piovesan Ramos | Vieira Rezende" w:date="2021-11-19T20:13:00Z">
                <w:pPr>
                  <w:spacing w:line="317" w:lineRule="auto"/>
                </w:pPr>
              </w:pPrChange>
            </w:pPr>
            <w:del w:id="1797" w:author="Mariana Piovesan Ramos | Vieira Rezende" w:date="2021-11-19T20:17:00Z">
              <w:r w:rsidRPr="000569DC" w:rsidDel="000569DC">
                <w:rPr>
                  <w:rFonts w:eastAsia="Arial Unicode MS" w:cs="Arial"/>
                  <w:sz w:val="20"/>
                  <w:szCs w:val="20"/>
                </w:rPr>
                <w:delText xml:space="preserve">Nome: </w:delText>
              </w:r>
            </w:del>
            <w:ins w:id="1798" w:author="Lara Sparapani de Magalhães" w:date="2021-11-19T10:23:00Z">
              <w:del w:id="1799" w:author="Mariana Piovesan Ramos | Vieira Rezende" w:date="2021-11-19T20:17:00Z">
                <w:r w:rsidR="00E817E3" w:rsidRPr="000569DC" w:rsidDel="000569DC">
                  <w:rPr>
                    <w:rFonts w:eastAsia="Arial Unicode MS" w:cs="Arial"/>
                    <w:sz w:val="20"/>
                    <w:szCs w:val="20"/>
                  </w:rPr>
                  <w:delText>Alessandro da Silva Oliveira</w:delText>
                </w:r>
              </w:del>
            </w:ins>
            <w:del w:id="1800" w:author="Mariana Piovesan Ramos | Vieira Rezende" w:date="2021-11-19T20:17:00Z">
              <w:r w:rsidRPr="000569DC" w:rsidDel="000569DC">
                <w:rPr>
                  <w:rFonts w:eastAsia="Arial Unicode MS" w:cs="Arial"/>
                  <w:sz w:val="20"/>
                  <w:szCs w:val="20"/>
                </w:rPr>
                <w:delText>Carla Silva Gonçalves Marcondes</w:delText>
              </w:r>
            </w:del>
          </w:p>
        </w:tc>
      </w:tr>
      <w:tr w:rsidR="00907BB0" w:rsidRPr="000569DC" w:rsidDel="000569DC" w14:paraId="76E3F493" w14:textId="56A6B3DA" w:rsidTr="00F97588">
        <w:trPr>
          <w:jc w:val="center"/>
          <w:del w:id="1801" w:author="Mariana Piovesan Ramos | Vieira Rezende" w:date="2021-11-19T20:17:00Z"/>
        </w:trPr>
        <w:tc>
          <w:tcPr>
            <w:tcW w:w="5529" w:type="dxa"/>
            <w:tcBorders>
              <w:top w:val="nil"/>
              <w:left w:val="nil"/>
              <w:bottom w:val="nil"/>
              <w:right w:val="nil"/>
            </w:tcBorders>
          </w:tcPr>
          <w:p w14:paraId="44D69376" w14:textId="6A082CAC" w:rsidR="00907BB0" w:rsidRPr="000569DC" w:rsidDel="000569DC" w:rsidRDefault="00907BB0">
            <w:pPr>
              <w:spacing w:line="276" w:lineRule="auto"/>
              <w:rPr>
                <w:del w:id="1802" w:author="Mariana Piovesan Ramos | Vieira Rezende" w:date="2021-11-19T20:17:00Z"/>
                <w:rFonts w:eastAsia="Arial Unicode MS" w:cs="Arial"/>
                <w:sz w:val="20"/>
                <w:szCs w:val="20"/>
              </w:rPr>
              <w:pPrChange w:id="1803" w:author="Mariana Piovesan Ramos | Vieira Rezende" w:date="2021-11-19T20:13:00Z">
                <w:pPr>
                  <w:spacing w:line="317" w:lineRule="auto"/>
                </w:pPr>
              </w:pPrChange>
            </w:pPr>
            <w:del w:id="1804" w:author="Mariana Piovesan Ramos | Vieira Rezende" w:date="2021-11-19T20:17:00Z">
              <w:r w:rsidRPr="000569DC" w:rsidDel="000569DC">
                <w:rPr>
                  <w:rFonts w:eastAsia="Arial Unicode MS" w:cs="Arial"/>
                  <w:sz w:val="20"/>
                  <w:szCs w:val="20"/>
                </w:rPr>
                <w:delText xml:space="preserve">CPF: </w:delText>
              </w:r>
            </w:del>
            <w:ins w:id="1805" w:author="Lara Sparapani de Magalhães" w:date="2021-11-19T10:23:00Z">
              <w:del w:id="1806" w:author="Mariana Piovesan Ramos | Vieira Rezende" w:date="2021-11-19T20:17:00Z">
                <w:r w:rsidR="00E817E3" w:rsidRPr="000569DC" w:rsidDel="000569DC">
                  <w:rPr>
                    <w:rFonts w:eastAsia="Arial Unicode MS" w:cs="Arial"/>
                    <w:sz w:val="20"/>
                    <w:szCs w:val="20"/>
                  </w:rPr>
                  <w:delText>027.365.839-57</w:delText>
                </w:r>
              </w:del>
            </w:ins>
            <w:del w:id="1807" w:author="Mariana Piovesan Ramos | Vieira Rezende" w:date="2021-11-19T20:17:00Z">
              <w:r w:rsidRPr="000569DC" w:rsidDel="000569DC">
                <w:rPr>
                  <w:rFonts w:eastAsia="Arial Unicode MS" w:cs="Arial"/>
                  <w:sz w:val="20"/>
                  <w:szCs w:val="20"/>
                </w:rPr>
                <w:delText>942.209.215-91</w:delText>
              </w:r>
            </w:del>
          </w:p>
        </w:tc>
      </w:tr>
    </w:tbl>
    <w:p w14:paraId="5324800E" w14:textId="77777777" w:rsidR="00AA618D" w:rsidRPr="000569DC" w:rsidRDefault="00AA618D">
      <w:pPr>
        <w:spacing w:line="276" w:lineRule="auto"/>
        <w:jc w:val="both"/>
        <w:rPr>
          <w:rFonts w:eastAsia="Arial Unicode MS" w:cs="Arial"/>
          <w:sz w:val="20"/>
          <w:szCs w:val="20"/>
        </w:rPr>
        <w:pPrChange w:id="1808" w:author="Mariana Piovesan Ramos | Vieira Rezende" w:date="2021-11-19T20:13:00Z">
          <w:pPr>
            <w:spacing w:line="317" w:lineRule="auto"/>
            <w:jc w:val="both"/>
          </w:pPr>
        </w:pPrChange>
      </w:pPr>
    </w:p>
    <w:p w14:paraId="3A516D3B" w14:textId="77777777" w:rsidR="00AA618D" w:rsidRPr="000569DC" w:rsidRDefault="00AA618D">
      <w:pPr>
        <w:spacing w:line="276" w:lineRule="auto"/>
        <w:jc w:val="both"/>
        <w:rPr>
          <w:rFonts w:eastAsia="Arial Unicode MS" w:cs="Arial"/>
          <w:i/>
          <w:sz w:val="20"/>
          <w:szCs w:val="20"/>
        </w:rPr>
        <w:pPrChange w:id="1809" w:author="Mariana Piovesan Ramos | Vieira Rezende" w:date="2021-11-19T20:13:00Z">
          <w:pPr>
            <w:spacing w:line="317" w:lineRule="auto"/>
            <w:jc w:val="both"/>
          </w:pPr>
        </w:pPrChange>
      </w:pPr>
      <w:r w:rsidRPr="000569DC">
        <w:rPr>
          <w:rFonts w:eastAsia="Arial Unicode MS" w:cs="Arial"/>
          <w:sz w:val="20"/>
          <w:szCs w:val="20"/>
        </w:rPr>
        <w:br w:type="page"/>
      </w:r>
      <w:r w:rsidRPr="000569DC">
        <w:rPr>
          <w:rFonts w:eastAsia="Arial Unicode MS" w:cs="Arial"/>
          <w:i/>
          <w:sz w:val="20"/>
          <w:szCs w:val="20"/>
        </w:rPr>
        <w:t>(Página de Assinaturas 2/</w:t>
      </w:r>
      <w:r w:rsidR="0072699A" w:rsidRPr="000569DC">
        <w:rPr>
          <w:rFonts w:eastAsia="Arial Unicode MS" w:cs="Arial"/>
          <w:i/>
          <w:sz w:val="20"/>
          <w:szCs w:val="20"/>
        </w:rPr>
        <w:t>3</w:t>
      </w:r>
      <w:r w:rsidRPr="000569DC">
        <w:rPr>
          <w:rFonts w:eastAsia="Arial Unicode MS" w:cs="Arial"/>
          <w:i/>
          <w:sz w:val="20"/>
          <w:szCs w:val="20"/>
        </w:rPr>
        <w:t xml:space="preserve"> do </w:t>
      </w:r>
      <w:r w:rsidRPr="000569DC">
        <w:rPr>
          <w:rFonts w:cs="Arial"/>
          <w:i/>
          <w:sz w:val="20"/>
          <w:szCs w:val="20"/>
        </w:rPr>
        <w:t>“Instrumento Particular de Escritura da 1ª (Primeira) Emissão de Debêntures Não Conversíveis em Ações, da Espécie com Garantia Real, com Garantia Adicional Fidejussória, em Série Única, para Distribuição Pública, com Esforços Restritos, da Confluência Energia S.A.”</w:t>
      </w:r>
      <w:r w:rsidRPr="000569DC">
        <w:rPr>
          <w:rFonts w:eastAsia="Arial Unicode MS" w:cs="Arial"/>
          <w:i/>
          <w:sz w:val="20"/>
          <w:szCs w:val="20"/>
        </w:rPr>
        <w:t>)</w:t>
      </w:r>
      <w:r w:rsidRPr="000569DC" w:rsidDel="00B4255B">
        <w:rPr>
          <w:rFonts w:eastAsia="Arial Unicode MS" w:cs="Arial"/>
          <w:i/>
          <w:sz w:val="20"/>
          <w:szCs w:val="20"/>
        </w:rPr>
        <w:t xml:space="preserve"> </w:t>
      </w:r>
    </w:p>
    <w:p w14:paraId="60D84999" w14:textId="77777777" w:rsidR="00AA618D" w:rsidRPr="000569DC" w:rsidRDefault="00AA618D">
      <w:pPr>
        <w:spacing w:line="276" w:lineRule="auto"/>
        <w:jc w:val="both"/>
        <w:rPr>
          <w:rFonts w:eastAsia="Arial Unicode MS" w:cs="Arial"/>
          <w:sz w:val="20"/>
          <w:szCs w:val="20"/>
        </w:rPr>
        <w:pPrChange w:id="1810" w:author="Mariana Piovesan Ramos | Vieira Rezende" w:date="2021-11-19T20:13:00Z">
          <w:pPr>
            <w:spacing w:line="317" w:lineRule="auto"/>
            <w:jc w:val="both"/>
          </w:pPr>
        </w:pPrChange>
      </w:pPr>
    </w:p>
    <w:p w14:paraId="648C5243" w14:textId="77777777" w:rsidR="00AA618D" w:rsidRPr="000569DC" w:rsidRDefault="00AA618D">
      <w:pPr>
        <w:spacing w:line="276" w:lineRule="auto"/>
        <w:rPr>
          <w:rFonts w:eastAsia="Arial Unicode MS" w:cs="Arial"/>
          <w:sz w:val="20"/>
          <w:szCs w:val="20"/>
        </w:rPr>
        <w:pPrChange w:id="1811" w:author="Mariana Piovesan Ramos | Vieira Rezende" w:date="2021-11-19T20:13:00Z">
          <w:pPr>
            <w:spacing w:line="317" w:lineRule="auto"/>
          </w:pPr>
        </w:pPrChange>
      </w:pPr>
    </w:p>
    <w:p w14:paraId="763CD2D1" w14:textId="77777777" w:rsidR="00AA618D" w:rsidRPr="000569DC" w:rsidRDefault="00AA618D">
      <w:pPr>
        <w:spacing w:line="276" w:lineRule="auto"/>
        <w:rPr>
          <w:rFonts w:eastAsia="Arial Unicode MS" w:cs="Arial"/>
          <w:sz w:val="20"/>
          <w:szCs w:val="20"/>
        </w:rPr>
        <w:pPrChange w:id="1812" w:author="Mariana Piovesan Ramos | Vieira Rezende" w:date="2021-11-19T20:13:00Z">
          <w:pPr>
            <w:spacing w:line="317" w:lineRule="auto"/>
          </w:pPr>
        </w:pPrChange>
      </w:pPr>
    </w:p>
    <w:p w14:paraId="3F5E8BCB" w14:textId="77777777" w:rsidR="000569DC" w:rsidRPr="000569DC" w:rsidRDefault="000569DC" w:rsidP="000569DC">
      <w:pPr>
        <w:pStyle w:val="CorpoA"/>
        <w:spacing w:line="276" w:lineRule="auto"/>
        <w:jc w:val="center"/>
        <w:rPr>
          <w:ins w:id="1813" w:author="Mariana Piovesan Ramos | Vieira Rezende" w:date="2021-11-19T20:17:00Z"/>
          <w:rStyle w:val="NenhumA"/>
          <w:rFonts w:ascii="Verdana" w:hAnsi="Verdana" w:cs="Tahoma"/>
          <w:b/>
          <w:smallCaps/>
          <w:sz w:val="20"/>
          <w:szCs w:val="20"/>
          <w:lang w:val="pt-BR"/>
          <w:rPrChange w:id="1814" w:author="Mariana Piovesan Ramos | Vieira Rezende" w:date="2021-11-19T20:17:00Z">
            <w:rPr>
              <w:ins w:id="1815" w:author="Mariana Piovesan Ramos | Vieira Rezende" w:date="2021-11-19T20:17:00Z"/>
              <w:rStyle w:val="NenhumA"/>
              <w:rFonts w:ascii="Verdana" w:eastAsia="Verdana" w:hAnsi="Verdana" w:cs="Tahoma"/>
              <w:b/>
              <w:smallCaps/>
              <w:color w:val="auto"/>
              <w:sz w:val="20"/>
              <w:szCs w:val="20"/>
              <w:bdr w:val="none" w:sz="0" w:space="0" w:color="auto"/>
              <w:lang w:val="pt-BR" w:eastAsia="en-US"/>
            </w:rPr>
          </w:rPrChange>
        </w:rPr>
      </w:pPr>
      <w:ins w:id="1816" w:author="Mariana Piovesan Ramos | Vieira Rezende" w:date="2021-11-19T20:17:00Z">
        <w:r w:rsidRPr="000569DC">
          <w:rPr>
            <w:rStyle w:val="NenhumA"/>
            <w:rFonts w:ascii="Verdana" w:hAnsi="Verdana" w:cs="Tahoma"/>
            <w:b/>
            <w:smallCaps/>
            <w:sz w:val="20"/>
            <w:szCs w:val="20"/>
            <w:lang w:val="pt-BR"/>
          </w:rPr>
          <w:t>OLIVEIRA TRUST DISTRIBUIDORA DE TÍTULOS E VALORES MOBILIÁRIOS S.A.</w:t>
        </w:r>
      </w:ins>
    </w:p>
    <w:p w14:paraId="2925D2F9" w14:textId="77777777" w:rsidR="000569DC" w:rsidRPr="000569DC" w:rsidRDefault="000569DC" w:rsidP="000569DC">
      <w:pPr>
        <w:pStyle w:val="CorpoA"/>
        <w:spacing w:line="276" w:lineRule="auto"/>
        <w:jc w:val="center"/>
        <w:rPr>
          <w:ins w:id="1817" w:author="Mariana Piovesan Ramos | Vieira Rezende" w:date="2021-11-19T20:17:00Z"/>
          <w:rStyle w:val="NenhumA"/>
          <w:rFonts w:ascii="Verdana" w:hAnsi="Verdana" w:cs="Tahoma"/>
          <w:b/>
          <w:smallCaps/>
          <w:sz w:val="20"/>
          <w:szCs w:val="20"/>
          <w:lang w:val="pt-BR"/>
        </w:rPr>
      </w:pPr>
    </w:p>
    <w:p w14:paraId="2B1B6756" w14:textId="77777777" w:rsidR="000569DC" w:rsidRPr="000569DC" w:rsidRDefault="000569DC" w:rsidP="000569DC">
      <w:pPr>
        <w:pStyle w:val="CorpoA"/>
        <w:spacing w:line="276" w:lineRule="auto"/>
        <w:jc w:val="center"/>
        <w:rPr>
          <w:ins w:id="1818" w:author="Mariana Piovesan Ramos | Vieira Rezende" w:date="2021-11-19T20:17:00Z"/>
          <w:rStyle w:val="NenhumA"/>
          <w:rFonts w:ascii="Verdana" w:hAnsi="Verdana" w:cs="Tahoma"/>
          <w:b/>
          <w:smallCaps/>
          <w:sz w:val="20"/>
          <w:szCs w:val="20"/>
          <w:lang w:val="pt-BR"/>
        </w:rPr>
      </w:pPr>
    </w:p>
    <w:tbl>
      <w:tblPr>
        <w:tblW w:w="5000" w:type="pct"/>
        <w:jc w:val="center"/>
        <w:tblLook w:val="0000" w:firstRow="0" w:lastRow="0" w:firstColumn="0" w:lastColumn="0" w:noHBand="0" w:noVBand="0"/>
      </w:tblPr>
      <w:tblGrid>
        <w:gridCol w:w="4752"/>
        <w:gridCol w:w="349"/>
        <w:gridCol w:w="4649"/>
      </w:tblGrid>
      <w:tr w:rsidR="000569DC" w:rsidRPr="000569DC" w14:paraId="325749E9" w14:textId="77777777" w:rsidTr="001E2CE8">
        <w:trPr>
          <w:cantSplit/>
          <w:jc w:val="center"/>
          <w:ins w:id="1819" w:author="Mariana Piovesan Ramos | Vieira Rezende" w:date="2021-11-19T20:17:00Z"/>
        </w:trPr>
        <w:tc>
          <w:tcPr>
            <w:tcW w:w="2437" w:type="pct"/>
            <w:tcBorders>
              <w:left w:val="nil"/>
              <w:bottom w:val="nil"/>
              <w:right w:val="nil"/>
            </w:tcBorders>
            <w:vAlign w:val="center"/>
          </w:tcPr>
          <w:p w14:paraId="55580FA7" w14:textId="77777777" w:rsidR="000569DC" w:rsidRPr="000569DC" w:rsidRDefault="000569DC" w:rsidP="001E2CE8">
            <w:pPr>
              <w:spacing w:line="276" w:lineRule="auto"/>
              <w:rPr>
                <w:ins w:id="1820" w:author="Mariana Piovesan Ramos | Vieira Rezende" w:date="2021-11-19T20:17:00Z"/>
                <w:rFonts w:cs="Tahoma"/>
                <w:bCs/>
                <w:sz w:val="20"/>
                <w:szCs w:val="20"/>
                <w:rPrChange w:id="1821" w:author="Mariana Piovesan Ramos | Vieira Rezende" w:date="2021-11-19T20:17:00Z">
                  <w:rPr>
                    <w:ins w:id="1822" w:author="Mariana Piovesan Ramos | Vieira Rezende" w:date="2021-11-19T20:17:00Z"/>
                    <w:rFonts w:cs="Tahoma"/>
                    <w:bCs/>
                    <w:szCs w:val="20"/>
                  </w:rPr>
                </w:rPrChange>
              </w:rPr>
            </w:pPr>
            <w:ins w:id="1823" w:author="Mariana Piovesan Ramos | Vieira Rezende" w:date="2021-11-19T20:17:00Z">
              <w:r w:rsidRPr="000569DC">
                <w:rPr>
                  <w:rFonts w:cs="Tahoma"/>
                  <w:sz w:val="20"/>
                  <w:szCs w:val="20"/>
                  <w:rPrChange w:id="1824" w:author="Mariana Piovesan Ramos | Vieira Rezende" w:date="2021-11-19T20:17:00Z">
                    <w:rPr>
                      <w:rFonts w:cs="Tahoma"/>
                      <w:szCs w:val="20"/>
                    </w:rPr>
                  </w:rPrChange>
                </w:rPr>
                <w:t>_______________________________</w:t>
              </w:r>
              <w:r w:rsidRPr="000569DC">
                <w:rPr>
                  <w:rFonts w:cs="Tahoma"/>
                  <w:bCs/>
                  <w:sz w:val="20"/>
                  <w:szCs w:val="20"/>
                  <w:rPrChange w:id="1825" w:author="Mariana Piovesan Ramos | Vieira Rezende" w:date="2021-11-19T20:17:00Z">
                    <w:rPr>
                      <w:rFonts w:cs="Tahoma"/>
                      <w:bCs/>
                      <w:szCs w:val="20"/>
                    </w:rPr>
                  </w:rPrChange>
                </w:rPr>
                <w:br/>
                <w:t>Nome: Nathalia Guedes Esteves</w:t>
              </w:r>
              <w:r w:rsidRPr="000569DC">
                <w:rPr>
                  <w:rFonts w:cs="Tahoma"/>
                  <w:bCs/>
                  <w:sz w:val="20"/>
                  <w:szCs w:val="20"/>
                  <w:rPrChange w:id="1826" w:author="Mariana Piovesan Ramos | Vieira Rezende" w:date="2021-11-19T20:17:00Z">
                    <w:rPr>
                      <w:rFonts w:cs="Tahoma"/>
                      <w:bCs/>
                      <w:szCs w:val="20"/>
                    </w:rPr>
                  </w:rPrChange>
                </w:rPr>
                <w:br/>
                <w:t>CPF: 107.606.197-43</w:t>
              </w:r>
            </w:ins>
          </w:p>
        </w:tc>
        <w:tc>
          <w:tcPr>
            <w:tcW w:w="179" w:type="pct"/>
            <w:tcBorders>
              <w:left w:val="nil"/>
              <w:bottom w:val="nil"/>
              <w:right w:val="nil"/>
            </w:tcBorders>
            <w:vAlign w:val="center"/>
          </w:tcPr>
          <w:p w14:paraId="2E5D6976" w14:textId="77777777" w:rsidR="000569DC" w:rsidRPr="000569DC" w:rsidRDefault="000569DC" w:rsidP="001E2CE8">
            <w:pPr>
              <w:spacing w:line="276" w:lineRule="auto"/>
              <w:rPr>
                <w:ins w:id="1827" w:author="Mariana Piovesan Ramos | Vieira Rezende" w:date="2021-11-19T20:17:00Z"/>
                <w:rFonts w:cs="Tahoma"/>
                <w:bCs/>
                <w:sz w:val="20"/>
                <w:szCs w:val="20"/>
                <w:rPrChange w:id="1828" w:author="Mariana Piovesan Ramos | Vieira Rezende" w:date="2021-11-19T20:17:00Z">
                  <w:rPr>
                    <w:ins w:id="1829" w:author="Mariana Piovesan Ramos | Vieira Rezende" w:date="2021-11-19T20:17:00Z"/>
                    <w:rFonts w:cs="Tahoma"/>
                    <w:bCs/>
                    <w:szCs w:val="20"/>
                  </w:rPr>
                </w:rPrChange>
              </w:rPr>
            </w:pPr>
          </w:p>
        </w:tc>
        <w:tc>
          <w:tcPr>
            <w:tcW w:w="2384" w:type="pct"/>
            <w:tcBorders>
              <w:left w:val="nil"/>
              <w:bottom w:val="nil"/>
              <w:right w:val="nil"/>
            </w:tcBorders>
            <w:vAlign w:val="center"/>
          </w:tcPr>
          <w:p w14:paraId="50A3AE01" w14:textId="77777777" w:rsidR="000569DC" w:rsidRPr="000569DC" w:rsidRDefault="000569DC" w:rsidP="001E2CE8">
            <w:pPr>
              <w:spacing w:line="276" w:lineRule="auto"/>
              <w:rPr>
                <w:ins w:id="1830" w:author="Mariana Piovesan Ramos | Vieira Rezende" w:date="2021-11-19T20:17:00Z"/>
                <w:rFonts w:cs="Tahoma"/>
                <w:bCs/>
                <w:sz w:val="20"/>
                <w:szCs w:val="20"/>
                <w:rPrChange w:id="1831" w:author="Mariana Piovesan Ramos | Vieira Rezende" w:date="2021-11-19T20:17:00Z">
                  <w:rPr>
                    <w:ins w:id="1832" w:author="Mariana Piovesan Ramos | Vieira Rezende" w:date="2021-11-19T20:17:00Z"/>
                    <w:rFonts w:cs="Tahoma"/>
                    <w:bCs/>
                    <w:szCs w:val="20"/>
                  </w:rPr>
                </w:rPrChange>
              </w:rPr>
            </w:pPr>
            <w:ins w:id="1833" w:author="Mariana Piovesan Ramos | Vieira Rezende" w:date="2021-11-19T20:17:00Z">
              <w:r w:rsidRPr="000569DC">
                <w:rPr>
                  <w:rFonts w:cs="Tahoma"/>
                  <w:sz w:val="20"/>
                  <w:szCs w:val="20"/>
                  <w:rPrChange w:id="1834" w:author="Mariana Piovesan Ramos | Vieira Rezende" w:date="2021-11-19T20:17:00Z">
                    <w:rPr>
                      <w:rFonts w:cs="Tahoma"/>
                      <w:szCs w:val="20"/>
                    </w:rPr>
                  </w:rPrChange>
                </w:rPr>
                <w:t>_______________________________</w:t>
              </w:r>
              <w:r w:rsidRPr="000569DC">
                <w:rPr>
                  <w:rFonts w:cs="Tahoma"/>
                  <w:bCs/>
                  <w:sz w:val="20"/>
                  <w:szCs w:val="20"/>
                  <w:rPrChange w:id="1835" w:author="Mariana Piovesan Ramos | Vieira Rezende" w:date="2021-11-19T20:17:00Z">
                    <w:rPr>
                      <w:rFonts w:cs="Tahoma"/>
                      <w:bCs/>
                      <w:szCs w:val="20"/>
                    </w:rPr>
                  </w:rPrChange>
                </w:rPr>
                <w:br/>
                <w:t>Nome: Nilson Raposo Leite</w:t>
              </w:r>
              <w:r w:rsidRPr="000569DC">
                <w:rPr>
                  <w:rFonts w:cs="Tahoma"/>
                  <w:bCs/>
                  <w:sz w:val="20"/>
                  <w:szCs w:val="20"/>
                  <w:rPrChange w:id="1836" w:author="Mariana Piovesan Ramos | Vieira Rezende" w:date="2021-11-19T20:17:00Z">
                    <w:rPr>
                      <w:rFonts w:cs="Tahoma"/>
                      <w:bCs/>
                      <w:szCs w:val="20"/>
                    </w:rPr>
                  </w:rPrChange>
                </w:rPr>
                <w:br/>
                <w:t>CPF: 011.155.984-73</w:t>
              </w:r>
            </w:ins>
          </w:p>
        </w:tc>
      </w:tr>
    </w:tbl>
    <w:p w14:paraId="16708D25" w14:textId="59A9402A" w:rsidR="00AA618D" w:rsidRPr="000569DC" w:rsidDel="000569DC" w:rsidRDefault="004A136D">
      <w:pPr>
        <w:pStyle w:val="p3"/>
        <w:keepLines/>
        <w:tabs>
          <w:tab w:val="clear" w:pos="720"/>
        </w:tabs>
        <w:spacing w:line="276" w:lineRule="auto"/>
        <w:jc w:val="center"/>
        <w:rPr>
          <w:del w:id="1837" w:author="Mariana Piovesan Ramos | Vieira Rezende" w:date="2021-11-19T20:17:00Z"/>
          <w:rFonts w:ascii="Verdana" w:hAnsi="Verdana" w:cs="Arial"/>
          <w:b/>
          <w:sz w:val="20"/>
        </w:rPr>
        <w:pPrChange w:id="1838" w:author="Mariana Piovesan Ramos | Vieira Rezende" w:date="2021-11-19T20:13:00Z">
          <w:pPr>
            <w:pStyle w:val="p3"/>
            <w:keepLines/>
            <w:tabs>
              <w:tab w:val="clear" w:pos="720"/>
            </w:tabs>
            <w:spacing w:line="317" w:lineRule="auto"/>
            <w:jc w:val="center"/>
          </w:pPr>
        </w:pPrChange>
      </w:pPr>
      <w:del w:id="1839" w:author="Mariana Piovesan Ramos | Vieira Rezende" w:date="2021-11-19T20:17:00Z">
        <w:r w:rsidRPr="000569DC" w:rsidDel="000569DC">
          <w:rPr>
            <w:rFonts w:cs="Tahoma"/>
            <w:b/>
            <w:caps/>
            <w:sz w:val="20"/>
          </w:rPr>
          <w:delText>Oliveira Trust Distribuidora de Títulos e Valores Mobiliários S.A.</w:delText>
        </w:r>
      </w:del>
    </w:p>
    <w:p w14:paraId="76E38999" w14:textId="4D0F7FFF" w:rsidR="00AA618D" w:rsidRPr="000569DC" w:rsidDel="000569DC" w:rsidRDefault="00AA618D">
      <w:pPr>
        <w:spacing w:line="276" w:lineRule="auto"/>
        <w:jc w:val="center"/>
        <w:rPr>
          <w:del w:id="1840" w:author="Mariana Piovesan Ramos | Vieira Rezende" w:date="2021-11-19T20:17:00Z"/>
          <w:rFonts w:eastAsia="Arial Unicode MS"/>
          <w:b/>
          <w:sz w:val="20"/>
          <w:szCs w:val="20"/>
        </w:rPr>
        <w:pPrChange w:id="1841" w:author="Mariana Piovesan Ramos | Vieira Rezende" w:date="2021-11-19T20:13:00Z">
          <w:pPr>
            <w:spacing w:line="317" w:lineRule="auto"/>
            <w:jc w:val="center"/>
          </w:pPr>
        </w:pPrChange>
      </w:pPr>
    </w:p>
    <w:p w14:paraId="1222A586" w14:textId="66AE3353" w:rsidR="00AA618D" w:rsidRPr="000569DC" w:rsidDel="000569DC" w:rsidRDefault="00AA618D">
      <w:pPr>
        <w:spacing w:line="276" w:lineRule="auto"/>
        <w:jc w:val="both"/>
        <w:rPr>
          <w:del w:id="1842" w:author="Mariana Piovesan Ramos | Vieira Rezende" w:date="2021-11-19T20:17:00Z"/>
          <w:rFonts w:eastAsia="Arial Unicode MS" w:cs="Arial"/>
          <w:sz w:val="20"/>
          <w:szCs w:val="20"/>
        </w:rPr>
        <w:pPrChange w:id="1843" w:author="Mariana Piovesan Ramos | Vieira Rezende" w:date="2021-11-19T20:13:00Z">
          <w:pPr>
            <w:spacing w:line="317" w:lineRule="auto"/>
            <w:jc w:val="both"/>
          </w:pPr>
        </w:pPrChange>
      </w:pPr>
    </w:p>
    <w:p w14:paraId="5634D1BB" w14:textId="43F3E140" w:rsidR="00AA618D" w:rsidRPr="000569DC" w:rsidDel="000569DC" w:rsidRDefault="00AA618D">
      <w:pPr>
        <w:spacing w:line="276" w:lineRule="auto"/>
        <w:jc w:val="both"/>
        <w:rPr>
          <w:del w:id="1844" w:author="Mariana Piovesan Ramos | Vieira Rezende" w:date="2021-11-19T20:17:00Z"/>
          <w:rFonts w:eastAsia="Arial Unicode MS" w:cs="Arial"/>
          <w:sz w:val="20"/>
          <w:szCs w:val="20"/>
        </w:rPr>
        <w:pPrChange w:id="1845" w:author="Mariana Piovesan Ramos | Vieira Rezende" w:date="2021-11-19T20:13:00Z">
          <w:pPr>
            <w:spacing w:line="317" w:lineRule="auto"/>
            <w:jc w:val="both"/>
          </w:pPr>
        </w:pPrChange>
      </w:pPr>
    </w:p>
    <w:tbl>
      <w:tblPr>
        <w:tblW w:w="8088" w:type="dxa"/>
        <w:jc w:val="center"/>
        <w:tblLayout w:type="fixed"/>
        <w:tblCellMar>
          <w:left w:w="70" w:type="dxa"/>
          <w:right w:w="70" w:type="dxa"/>
        </w:tblCellMar>
        <w:tblLook w:val="0000" w:firstRow="0" w:lastRow="0" w:firstColumn="0" w:lastColumn="0" w:noHBand="0" w:noVBand="0"/>
      </w:tblPr>
      <w:tblGrid>
        <w:gridCol w:w="4044"/>
        <w:gridCol w:w="4044"/>
      </w:tblGrid>
      <w:tr w:rsidR="00CB666D" w:rsidRPr="000569DC" w:rsidDel="000569DC" w14:paraId="6B9ADBE3" w14:textId="196E82A2" w:rsidTr="00901BDE">
        <w:trPr>
          <w:jc w:val="center"/>
          <w:del w:id="1846" w:author="Mariana Piovesan Ramos | Vieira Rezende" w:date="2021-11-19T20:17:00Z"/>
        </w:trPr>
        <w:tc>
          <w:tcPr>
            <w:tcW w:w="4044" w:type="dxa"/>
          </w:tcPr>
          <w:p w14:paraId="435EDAC9" w14:textId="0EC0EC95" w:rsidR="00CB666D" w:rsidRPr="000569DC" w:rsidDel="000569DC" w:rsidRDefault="00CB666D">
            <w:pPr>
              <w:spacing w:line="276" w:lineRule="auto"/>
              <w:jc w:val="center"/>
              <w:rPr>
                <w:del w:id="1847" w:author="Mariana Piovesan Ramos | Vieira Rezende" w:date="2021-11-19T20:17:00Z"/>
                <w:rFonts w:eastAsia="Arial Unicode MS" w:cs="Arial"/>
                <w:sz w:val="20"/>
                <w:szCs w:val="20"/>
              </w:rPr>
              <w:pPrChange w:id="1848" w:author="Mariana Piovesan Ramos | Vieira Rezende" w:date="2021-11-19T20:13:00Z">
                <w:pPr>
                  <w:spacing w:line="317" w:lineRule="auto"/>
                  <w:jc w:val="center"/>
                </w:pPr>
              </w:pPrChange>
            </w:pPr>
            <w:del w:id="1849" w:author="Mariana Piovesan Ramos | Vieira Rezende" w:date="2021-11-19T20:17:00Z">
              <w:r w:rsidRPr="000569DC" w:rsidDel="000569DC">
                <w:rPr>
                  <w:rFonts w:eastAsia="Arial Unicode MS" w:cs="Arial"/>
                  <w:sz w:val="20"/>
                  <w:szCs w:val="20"/>
                </w:rPr>
                <w:delText>___________________________</w:delText>
              </w:r>
            </w:del>
          </w:p>
        </w:tc>
        <w:tc>
          <w:tcPr>
            <w:tcW w:w="4044" w:type="dxa"/>
          </w:tcPr>
          <w:p w14:paraId="28FC216B" w14:textId="40946EE1" w:rsidR="00CB666D" w:rsidRPr="000569DC" w:rsidDel="000569DC" w:rsidRDefault="00CB666D">
            <w:pPr>
              <w:spacing w:line="276" w:lineRule="auto"/>
              <w:jc w:val="center"/>
              <w:rPr>
                <w:del w:id="1850" w:author="Mariana Piovesan Ramos | Vieira Rezende" w:date="2021-11-19T20:17:00Z"/>
                <w:rFonts w:eastAsia="Arial Unicode MS" w:cs="Arial"/>
                <w:sz w:val="20"/>
                <w:szCs w:val="20"/>
              </w:rPr>
              <w:pPrChange w:id="1851" w:author="Mariana Piovesan Ramos | Vieira Rezende" w:date="2021-11-19T20:13:00Z">
                <w:pPr>
                  <w:spacing w:line="317" w:lineRule="auto"/>
                  <w:jc w:val="center"/>
                </w:pPr>
              </w:pPrChange>
            </w:pPr>
            <w:del w:id="1852" w:author="Mariana Piovesan Ramos | Vieira Rezende" w:date="2021-11-19T20:17:00Z">
              <w:r w:rsidRPr="000569DC" w:rsidDel="000569DC">
                <w:rPr>
                  <w:rFonts w:eastAsia="Arial Unicode MS" w:cs="Arial"/>
                  <w:sz w:val="20"/>
                  <w:szCs w:val="20"/>
                </w:rPr>
                <w:delText>___________________________</w:delText>
              </w:r>
            </w:del>
          </w:p>
        </w:tc>
      </w:tr>
      <w:tr w:rsidR="00CB666D" w:rsidRPr="000569DC" w:rsidDel="000569DC" w14:paraId="31CAAFB0" w14:textId="7147B090" w:rsidTr="00901BDE">
        <w:trPr>
          <w:jc w:val="center"/>
          <w:del w:id="1853" w:author="Mariana Piovesan Ramos | Vieira Rezende" w:date="2021-11-19T20:17:00Z"/>
        </w:trPr>
        <w:tc>
          <w:tcPr>
            <w:tcW w:w="4044" w:type="dxa"/>
          </w:tcPr>
          <w:p w14:paraId="2EF28163" w14:textId="4326042C" w:rsidR="00CB666D" w:rsidRPr="000569DC" w:rsidDel="000569DC" w:rsidRDefault="00CB666D">
            <w:pPr>
              <w:spacing w:line="276" w:lineRule="auto"/>
              <w:ind w:left="209"/>
              <w:rPr>
                <w:del w:id="1854" w:author="Mariana Piovesan Ramos | Vieira Rezende" w:date="2021-11-19T20:17:00Z"/>
                <w:rFonts w:eastAsia="Arial Unicode MS" w:cs="Arial"/>
                <w:sz w:val="20"/>
                <w:szCs w:val="20"/>
              </w:rPr>
              <w:pPrChange w:id="1855" w:author="Mariana Piovesan Ramos | Vieira Rezende" w:date="2021-11-19T20:13:00Z">
                <w:pPr>
                  <w:spacing w:line="317" w:lineRule="auto"/>
                  <w:ind w:left="209"/>
                </w:pPr>
              </w:pPrChange>
            </w:pPr>
            <w:del w:id="1856" w:author="Mariana Piovesan Ramos | Vieira Rezende" w:date="2021-11-19T20:17:00Z">
              <w:r w:rsidRPr="000569DC" w:rsidDel="000569DC">
                <w:rPr>
                  <w:rFonts w:eastAsia="Arial Unicode MS" w:cs="Arial"/>
                  <w:sz w:val="20"/>
                  <w:szCs w:val="20"/>
                </w:rPr>
                <w:delText>Nome: [</w:delText>
              </w:r>
              <w:r w:rsidRPr="000569DC" w:rsidDel="000569DC">
                <w:rPr>
                  <w:rFonts w:eastAsia="Arial Unicode MS" w:cs="Arial"/>
                  <w:sz w:val="20"/>
                  <w:szCs w:val="20"/>
                  <w:highlight w:val="yellow"/>
                </w:rPr>
                <w:delText>==</w:delText>
              </w:r>
              <w:r w:rsidRPr="000569DC" w:rsidDel="000569DC">
                <w:rPr>
                  <w:rFonts w:eastAsia="Arial Unicode MS" w:cs="Arial"/>
                  <w:sz w:val="20"/>
                  <w:szCs w:val="20"/>
                </w:rPr>
                <w:delText>]</w:delText>
              </w:r>
            </w:del>
          </w:p>
        </w:tc>
        <w:tc>
          <w:tcPr>
            <w:tcW w:w="4044" w:type="dxa"/>
          </w:tcPr>
          <w:p w14:paraId="285A786D" w14:textId="7573A9D8" w:rsidR="00CB666D" w:rsidRPr="000569DC" w:rsidDel="000569DC" w:rsidRDefault="00CB666D">
            <w:pPr>
              <w:spacing w:line="276" w:lineRule="auto"/>
              <w:ind w:left="209"/>
              <w:rPr>
                <w:del w:id="1857" w:author="Mariana Piovesan Ramos | Vieira Rezende" w:date="2021-11-19T20:17:00Z"/>
                <w:rFonts w:eastAsia="Arial Unicode MS" w:cs="Arial"/>
                <w:sz w:val="20"/>
                <w:szCs w:val="20"/>
              </w:rPr>
              <w:pPrChange w:id="1858" w:author="Mariana Piovesan Ramos | Vieira Rezende" w:date="2021-11-19T20:13:00Z">
                <w:pPr>
                  <w:spacing w:line="317" w:lineRule="auto"/>
                  <w:ind w:left="209"/>
                </w:pPr>
              </w:pPrChange>
            </w:pPr>
            <w:del w:id="1859" w:author="Mariana Piovesan Ramos | Vieira Rezende" w:date="2021-11-19T20:17:00Z">
              <w:r w:rsidRPr="000569DC" w:rsidDel="000569DC">
                <w:rPr>
                  <w:rFonts w:eastAsia="Arial Unicode MS" w:cs="Arial"/>
                  <w:sz w:val="20"/>
                  <w:szCs w:val="20"/>
                </w:rPr>
                <w:delText>Nome: [</w:delText>
              </w:r>
              <w:r w:rsidRPr="000569DC" w:rsidDel="000569DC">
                <w:rPr>
                  <w:rFonts w:eastAsia="Arial Unicode MS" w:cs="Arial"/>
                  <w:sz w:val="20"/>
                  <w:szCs w:val="20"/>
                  <w:highlight w:val="yellow"/>
                </w:rPr>
                <w:delText>==</w:delText>
              </w:r>
              <w:r w:rsidRPr="000569DC" w:rsidDel="000569DC">
                <w:rPr>
                  <w:rFonts w:eastAsia="Arial Unicode MS" w:cs="Arial"/>
                  <w:sz w:val="20"/>
                  <w:szCs w:val="20"/>
                </w:rPr>
                <w:delText>]</w:delText>
              </w:r>
            </w:del>
          </w:p>
        </w:tc>
      </w:tr>
      <w:tr w:rsidR="00CB666D" w:rsidRPr="000569DC" w:rsidDel="000569DC" w14:paraId="46C35083" w14:textId="24933B81" w:rsidTr="00901BDE">
        <w:trPr>
          <w:jc w:val="center"/>
          <w:del w:id="1860" w:author="Mariana Piovesan Ramos | Vieira Rezende" w:date="2021-11-19T20:17:00Z"/>
        </w:trPr>
        <w:tc>
          <w:tcPr>
            <w:tcW w:w="4044" w:type="dxa"/>
          </w:tcPr>
          <w:p w14:paraId="47C2AE5B" w14:textId="3B3524EB" w:rsidR="00CB666D" w:rsidRPr="000569DC" w:rsidDel="000569DC" w:rsidRDefault="00CB666D">
            <w:pPr>
              <w:spacing w:line="276" w:lineRule="auto"/>
              <w:ind w:left="209"/>
              <w:rPr>
                <w:del w:id="1861" w:author="Mariana Piovesan Ramos | Vieira Rezende" w:date="2021-11-19T20:17:00Z"/>
                <w:rFonts w:eastAsia="Arial Unicode MS" w:cs="Arial"/>
                <w:sz w:val="20"/>
                <w:szCs w:val="20"/>
              </w:rPr>
              <w:pPrChange w:id="1862" w:author="Mariana Piovesan Ramos | Vieira Rezende" w:date="2021-11-19T20:13:00Z">
                <w:pPr>
                  <w:spacing w:line="317" w:lineRule="auto"/>
                  <w:ind w:left="209"/>
                </w:pPr>
              </w:pPrChange>
            </w:pPr>
            <w:del w:id="1863" w:author="Mariana Piovesan Ramos | Vieira Rezende" w:date="2021-11-19T20:17:00Z">
              <w:r w:rsidRPr="000569DC" w:rsidDel="000569DC">
                <w:rPr>
                  <w:rFonts w:eastAsia="Arial Unicode MS" w:cs="Arial"/>
                  <w:sz w:val="20"/>
                  <w:szCs w:val="20"/>
                </w:rPr>
                <w:delText>CPF: [</w:delText>
              </w:r>
              <w:r w:rsidRPr="000569DC" w:rsidDel="000569DC">
                <w:rPr>
                  <w:rFonts w:eastAsia="Arial Unicode MS" w:cs="Arial"/>
                  <w:sz w:val="20"/>
                  <w:szCs w:val="20"/>
                  <w:highlight w:val="yellow"/>
                </w:rPr>
                <w:delText>==</w:delText>
              </w:r>
              <w:r w:rsidRPr="000569DC" w:rsidDel="000569DC">
                <w:rPr>
                  <w:rFonts w:eastAsia="Arial Unicode MS" w:cs="Arial"/>
                  <w:sz w:val="20"/>
                  <w:szCs w:val="20"/>
                </w:rPr>
                <w:delText>]</w:delText>
              </w:r>
            </w:del>
          </w:p>
        </w:tc>
        <w:tc>
          <w:tcPr>
            <w:tcW w:w="4044" w:type="dxa"/>
          </w:tcPr>
          <w:p w14:paraId="12A7B479" w14:textId="4A9DD8CE" w:rsidR="00CB666D" w:rsidRPr="000569DC" w:rsidDel="000569DC" w:rsidRDefault="00CB666D">
            <w:pPr>
              <w:spacing w:line="276" w:lineRule="auto"/>
              <w:ind w:left="209"/>
              <w:rPr>
                <w:del w:id="1864" w:author="Mariana Piovesan Ramos | Vieira Rezende" w:date="2021-11-19T20:17:00Z"/>
                <w:rFonts w:eastAsia="Arial Unicode MS" w:cs="Arial"/>
                <w:sz w:val="20"/>
                <w:szCs w:val="20"/>
              </w:rPr>
              <w:pPrChange w:id="1865" w:author="Mariana Piovesan Ramos | Vieira Rezende" w:date="2021-11-19T20:13:00Z">
                <w:pPr>
                  <w:spacing w:line="317" w:lineRule="auto"/>
                  <w:ind w:left="209"/>
                </w:pPr>
              </w:pPrChange>
            </w:pPr>
            <w:del w:id="1866" w:author="Mariana Piovesan Ramos | Vieira Rezende" w:date="2021-11-19T20:17:00Z">
              <w:r w:rsidRPr="000569DC" w:rsidDel="000569DC">
                <w:rPr>
                  <w:rFonts w:eastAsia="Arial Unicode MS" w:cs="Arial"/>
                  <w:sz w:val="20"/>
                  <w:szCs w:val="20"/>
                </w:rPr>
                <w:delText>CPF: [</w:delText>
              </w:r>
              <w:r w:rsidRPr="000569DC" w:rsidDel="000569DC">
                <w:rPr>
                  <w:rFonts w:eastAsia="Arial Unicode MS" w:cs="Arial"/>
                  <w:sz w:val="20"/>
                  <w:szCs w:val="20"/>
                  <w:highlight w:val="yellow"/>
                </w:rPr>
                <w:delText>==</w:delText>
              </w:r>
              <w:r w:rsidRPr="000569DC" w:rsidDel="000569DC">
                <w:rPr>
                  <w:rFonts w:eastAsia="Arial Unicode MS" w:cs="Arial"/>
                  <w:sz w:val="20"/>
                  <w:szCs w:val="20"/>
                </w:rPr>
                <w:delText>]</w:delText>
              </w:r>
            </w:del>
          </w:p>
        </w:tc>
      </w:tr>
    </w:tbl>
    <w:p w14:paraId="4DF4812A" w14:textId="77777777" w:rsidR="00AA618D" w:rsidRPr="000569DC" w:rsidRDefault="00AA618D">
      <w:pPr>
        <w:spacing w:line="276" w:lineRule="auto"/>
        <w:jc w:val="both"/>
        <w:rPr>
          <w:rFonts w:eastAsia="Arial Unicode MS" w:cs="Arial"/>
          <w:sz w:val="20"/>
          <w:szCs w:val="20"/>
        </w:rPr>
        <w:pPrChange w:id="1867" w:author="Mariana Piovesan Ramos | Vieira Rezende" w:date="2021-11-19T20:13:00Z">
          <w:pPr>
            <w:spacing w:line="317" w:lineRule="auto"/>
            <w:jc w:val="both"/>
          </w:pPr>
        </w:pPrChange>
      </w:pPr>
    </w:p>
    <w:p w14:paraId="380BFE5A" w14:textId="77777777" w:rsidR="00AA618D" w:rsidRPr="000569DC" w:rsidRDefault="00AA618D">
      <w:pPr>
        <w:spacing w:line="276" w:lineRule="auto"/>
        <w:jc w:val="both"/>
        <w:rPr>
          <w:rFonts w:eastAsia="Arial Unicode MS" w:cs="Arial"/>
          <w:sz w:val="20"/>
          <w:szCs w:val="20"/>
        </w:rPr>
        <w:pPrChange w:id="1868" w:author="Mariana Piovesan Ramos | Vieira Rezende" w:date="2021-11-19T20:13:00Z">
          <w:pPr>
            <w:spacing w:line="317" w:lineRule="auto"/>
            <w:jc w:val="both"/>
          </w:pPr>
        </w:pPrChange>
      </w:pPr>
    </w:p>
    <w:p w14:paraId="3F299138" w14:textId="77777777" w:rsidR="00AA618D" w:rsidRPr="000569DC" w:rsidRDefault="00AA618D">
      <w:pPr>
        <w:spacing w:line="276" w:lineRule="auto"/>
        <w:jc w:val="both"/>
        <w:rPr>
          <w:rFonts w:eastAsia="Arial Unicode MS" w:cs="Arial"/>
          <w:sz w:val="20"/>
          <w:szCs w:val="20"/>
        </w:rPr>
        <w:pPrChange w:id="1869" w:author="Mariana Piovesan Ramos | Vieira Rezende" w:date="2021-11-19T20:13:00Z">
          <w:pPr>
            <w:spacing w:line="317" w:lineRule="auto"/>
            <w:jc w:val="both"/>
          </w:pPr>
        </w:pPrChange>
      </w:pPr>
    </w:p>
    <w:p w14:paraId="38B4F8F8" w14:textId="77777777" w:rsidR="00AA618D" w:rsidRPr="000569DC" w:rsidRDefault="00AA618D">
      <w:pPr>
        <w:spacing w:line="276" w:lineRule="auto"/>
        <w:jc w:val="both"/>
        <w:rPr>
          <w:rFonts w:eastAsia="Arial Unicode MS" w:cs="Arial"/>
          <w:sz w:val="20"/>
          <w:szCs w:val="20"/>
        </w:rPr>
        <w:pPrChange w:id="1870" w:author="Mariana Piovesan Ramos | Vieira Rezende" w:date="2021-11-19T20:13:00Z">
          <w:pPr>
            <w:spacing w:line="317" w:lineRule="auto"/>
            <w:jc w:val="both"/>
          </w:pPr>
        </w:pPrChange>
      </w:pPr>
    </w:p>
    <w:p w14:paraId="11C023F4" w14:textId="77777777" w:rsidR="00AA618D" w:rsidRPr="000569DC" w:rsidRDefault="00AA618D">
      <w:pPr>
        <w:spacing w:line="276" w:lineRule="auto"/>
        <w:jc w:val="both"/>
        <w:rPr>
          <w:rFonts w:eastAsia="Arial Unicode MS" w:cs="Arial"/>
          <w:sz w:val="20"/>
          <w:szCs w:val="20"/>
        </w:rPr>
        <w:pPrChange w:id="1871" w:author="Mariana Piovesan Ramos | Vieira Rezende" w:date="2021-11-19T20:13:00Z">
          <w:pPr>
            <w:spacing w:line="317" w:lineRule="auto"/>
            <w:jc w:val="both"/>
          </w:pPr>
        </w:pPrChange>
      </w:pPr>
    </w:p>
    <w:p w14:paraId="133003A9" w14:textId="77777777" w:rsidR="00CB15EB" w:rsidRPr="000569DC" w:rsidRDefault="00CB15EB">
      <w:pPr>
        <w:spacing w:line="276" w:lineRule="auto"/>
        <w:jc w:val="both"/>
        <w:rPr>
          <w:rFonts w:eastAsia="Arial Unicode MS" w:cs="Arial"/>
          <w:sz w:val="20"/>
          <w:szCs w:val="20"/>
        </w:rPr>
        <w:pPrChange w:id="1872" w:author="Mariana Piovesan Ramos | Vieira Rezende" w:date="2021-11-19T20:13:00Z">
          <w:pPr>
            <w:spacing w:line="317" w:lineRule="auto"/>
            <w:jc w:val="both"/>
          </w:pPr>
        </w:pPrChange>
      </w:pPr>
    </w:p>
    <w:p w14:paraId="340930D4" w14:textId="77777777" w:rsidR="00CB15EB" w:rsidRPr="000569DC" w:rsidRDefault="00CB15EB">
      <w:pPr>
        <w:spacing w:line="276" w:lineRule="auto"/>
        <w:rPr>
          <w:rFonts w:eastAsia="Arial Unicode MS" w:cs="Arial"/>
          <w:sz w:val="20"/>
          <w:szCs w:val="20"/>
        </w:rPr>
        <w:pPrChange w:id="1873" w:author="Mariana Piovesan Ramos | Vieira Rezende" w:date="2021-11-19T20:13:00Z">
          <w:pPr>
            <w:spacing w:line="317" w:lineRule="auto"/>
          </w:pPr>
        </w:pPrChange>
      </w:pPr>
      <w:r w:rsidRPr="000569DC">
        <w:rPr>
          <w:rFonts w:eastAsia="Arial Unicode MS" w:cs="Arial"/>
          <w:sz w:val="20"/>
          <w:szCs w:val="20"/>
        </w:rPr>
        <w:br w:type="page"/>
      </w:r>
    </w:p>
    <w:p w14:paraId="5FA304F6" w14:textId="77777777" w:rsidR="00AA618D" w:rsidRPr="000569DC" w:rsidRDefault="00AA618D">
      <w:pPr>
        <w:spacing w:line="276" w:lineRule="auto"/>
        <w:jc w:val="both"/>
        <w:rPr>
          <w:rFonts w:eastAsia="Arial Unicode MS" w:cs="Arial"/>
          <w:sz w:val="20"/>
          <w:szCs w:val="20"/>
        </w:rPr>
        <w:pPrChange w:id="1874" w:author="Mariana Piovesan Ramos | Vieira Rezende" w:date="2021-11-19T20:13:00Z">
          <w:pPr>
            <w:spacing w:line="317" w:lineRule="auto"/>
            <w:jc w:val="both"/>
          </w:pPr>
        </w:pPrChange>
      </w:pPr>
      <w:r w:rsidRPr="000569DC">
        <w:rPr>
          <w:rFonts w:eastAsia="Arial Unicode MS" w:cs="Arial"/>
          <w:i/>
          <w:sz w:val="20"/>
          <w:szCs w:val="20"/>
        </w:rPr>
        <w:t xml:space="preserve">(Página de Assinaturas </w:t>
      </w:r>
      <w:r w:rsidR="0072699A" w:rsidRPr="000569DC">
        <w:rPr>
          <w:rFonts w:eastAsia="Arial Unicode MS" w:cs="Arial"/>
          <w:i/>
          <w:sz w:val="20"/>
          <w:szCs w:val="20"/>
        </w:rPr>
        <w:t>3</w:t>
      </w:r>
      <w:r w:rsidRPr="000569DC">
        <w:rPr>
          <w:rFonts w:eastAsia="Arial Unicode MS" w:cs="Arial"/>
          <w:i/>
          <w:sz w:val="20"/>
          <w:szCs w:val="20"/>
        </w:rPr>
        <w:t>/</w:t>
      </w:r>
      <w:r w:rsidR="0072699A" w:rsidRPr="000569DC">
        <w:rPr>
          <w:rFonts w:eastAsia="Arial Unicode MS" w:cs="Arial"/>
          <w:i/>
          <w:sz w:val="20"/>
          <w:szCs w:val="20"/>
        </w:rPr>
        <w:t>3</w:t>
      </w:r>
      <w:r w:rsidRPr="000569DC">
        <w:rPr>
          <w:rFonts w:eastAsia="Arial Unicode MS" w:cs="Arial"/>
          <w:i/>
          <w:sz w:val="20"/>
          <w:szCs w:val="20"/>
        </w:rPr>
        <w:t xml:space="preserve"> do </w:t>
      </w:r>
      <w:r w:rsidRPr="000569DC">
        <w:rPr>
          <w:rFonts w:cs="Arial"/>
          <w:i/>
          <w:sz w:val="20"/>
          <w:szCs w:val="20"/>
        </w:rPr>
        <w:t xml:space="preserve">“Instrumento Particular de Escritura da 1ª (Primeira) Emissão de Debêntures Não Conversíveis em Ações, </w:t>
      </w:r>
      <w:r w:rsidRPr="000569DC">
        <w:rPr>
          <w:i/>
          <w:iCs/>
          <w:sz w:val="20"/>
          <w:szCs w:val="20"/>
        </w:rPr>
        <w:t xml:space="preserve">da Espécie com Garantia Real, com Garantia Adicional Fidejussória, </w:t>
      </w:r>
      <w:r w:rsidRPr="000569DC">
        <w:rPr>
          <w:rFonts w:cs="Arial"/>
          <w:i/>
          <w:sz w:val="20"/>
          <w:szCs w:val="20"/>
        </w:rPr>
        <w:t>em Série Única, para Distribuição Pública, com Esforços Restritos, da Confluência Energia S.A.”</w:t>
      </w:r>
      <w:r w:rsidRPr="000569DC">
        <w:rPr>
          <w:rFonts w:eastAsia="Arial Unicode MS" w:cs="Arial"/>
          <w:i/>
          <w:sz w:val="20"/>
          <w:szCs w:val="20"/>
        </w:rPr>
        <w:t>)</w:t>
      </w:r>
      <w:r w:rsidRPr="000569DC" w:rsidDel="00B4255B">
        <w:rPr>
          <w:rFonts w:eastAsia="Arial Unicode MS" w:cs="Arial"/>
          <w:i/>
          <w:sz w:val="20"/>
          <w:szCs w:val="20"/>
        </w:rPr>
        <w:t xml:space="preserve"> </w:t>
      </w:r>
    </w:p>
    <w:p w14:paraId="0C024A4E" w14:textId="77777777" w:rsidR="00AA618D" w:rsidRPr="000569DC" w:rsidRDefault="00AA618D">
      <w:pPr>
        <w:spacing w:line="276" w:lineRule="auto"/>
        <w:jc w:val="both"/>
        <w:rPr>
          <w:rFonts w:eastAsia="Arial Unicode MS" w:cs="Arial"/>
          <w:sz w:val="20"/>
          <w:szCs w:val="20"/>
        </w:rPr>
        <w:pPrChange w:id="1875" w:author="Mariana Piovesan Ramos | Vieira Rezende" w:date="2021-11-19T20:13:00Z">
          <w:pPr>
            <w:spacing w:line="317" w:lineRule="auto"/>
            <w:jc w:val="both"/>
          </w:pPr>
        </w:pPrChange>
      </w:pPr>
    </w:p>
    <w:p w14:paraId="4EE94C41" w14:textId="77777777" w:rsidR="00AA618D" w:rsidRPr="000569DC" w:rsidRDefault="00AA618D">
      <w:pPr>
        <w:spacing w:line="276" w:lineRule="auto"/>
        <w:jc w:val="both"/>
        <w:rPr>
          <w:rFonts w:eastAsia="Arial Unicode MS"/>
          <w:sz w:val="20"/>
          <w:szCs w:val="20"/>
        </w:rPr>
        <w:pPrChange w:id="1876" w:author="Mariana Piovesan Ramos | Vieira Rezende" w:date="2021-11-19T20:13:00Z">
          <w:pPr>
            <w:spacing w:line="317" w:lineRule="auto"/>
            <w:jc w:val="both"/>
          </w:pPr>
        </w:pPrChange>
      </w:pPr>
    </w:p>
    <w:p w14:paraId="671F431C" w14:textId="77777777" w:rsidR="00AA618D" w:rsidRPr="000569DC" w:rsidRDefault="00AA618D">
      <w:pPr>
        <w:spacing w:line="276" w:lineRule="auto"/>
        <w:jc w:val="both"/>
        <w:rPr>
          <w:rFonts w:eastAsia="Arial Unicode MS" w:cs="Arial"/>
          <w:sz w:val="20"/>
          <w:szCs w:val="20"/>
        </w:rPr>
        <w:pPrChange w:id="1877" w:author="Mariana Piovesan Ramos | Vieira Rezende" w:date="2021-11-19T20:13:00Z">
          <w:pPr>
            <w:spacing w:line="317" w:lineRule="auto"/>
            <w:jc w:val="both"/>
          </w:pPr>
        </w:pPrChange>
      </w:pPr>
    </w:p>
    <w:p w14:paraId="355E7FC9" w14:textId="0FBC421D" w:rsidR="00AA618D" w:rsidRDefault="00AA618D" w:rsidP="000569DC">
      <w:pPr>
        <w:spacing w:line="276" w:lineRule="auto"/>
        <w:jc w:val="both"/>
        <w:rPr>
          <w:ins w:id="1878" w:author="Mariana Piovesan Ramos | Vieira Rezende" w:date="2021-11-19T20:18:00Z"/>
          <w:rFonts w:eastAsia="Arial Unicode MS" w:cs="Arial"/>
          <w:sz w:val="20"/>
          <w:szCs w:val="20"/>
        </w:rPr>
      </w:pPr>
      <w:bookmarkStart w:id="1879" w:name="_DV_M692"/>
      <w:bookmarkStart w:id="1880" w:name="_DV_M694"/>
      <w:bookmarkEnd w:id="1879"/>
      <w:bookmarkEnd w:id="1880"/>
      <w:r w:rsidRPr="000569DC">
        <w:rPr>
          <w:rFonts w:eastAsia="Arial Unicode MS" w:cs="Arial"/>
          <w:sz w:val="20"/>
          <w:szCs w:val="20"/>
        </w:rPr>
        <w:t>Testemunhas:</w:t>
      </w:r>
    </w:p>
    <w:p w14:paraId="4440F90C" w14:textId="77777777" w:rsidR="00F86E04" w:rsidRPr="000569DC" w:rsidRDefault="00F86E04">
      <w:pPr>
        <w:spacing w:line="276" w:lineRule="auto"/>
        <w:jc w:val="both"/>
        <w:rPr>
          <w:rFonts w:eastAsia="Arial Unicode MS" w:cs="Arial"/>
          <w:sz w:val="20"/>
          <w:szCs w:val="20"/>
        </w:rPr>
        <w:pPrChange w:id="1881" w:author="Mariana Piovesan Ramos | Vieira Rezende" w:date="2021-11-19T20:13:00Z">
          <w:pPr>
            <w:spacing w:line="317" w:lineRule="auto"/>
            <w:jc w:val="both"/>
          </w:pPr>
        </w:pPrChange>
      </w:pPr>
    </w:p>
    <w:p w14:paraId="05590A1B" w14:textId="77777777" w:rsidR="00AA618D" w:rsidRPr="000569DC" w:rsidRDefault="00AA618D">
      <w:pPr>
        <w:spacing w:line="276" w:lineRule="auto"/>
        <w:jc w:val="both"/>
        <w:rPr>
          <w:rFonts w:eastAsia="Arial Unicode MS" w:cs="Arial"/>
          <w:sz w:val="20"/>
          <w:szCs w:val="20"/>
        </w:rPr>
        <w:pPrChange w:id="1882" w:author="Mariana Piovesan Ramos | Vieira Rezende" w:date="2021-11-19T20:13:00Z">
          <w:pPr>
            <w:spacing w:line="317" w:lineRule="auto"/>
            <w:jc w:val="both"/>
          </w:pPr>
        </w:pPrChange>
      </w:pPr>
    </w:p>
    <w:p w14:paraId="43E5573E" w14:textId="4683ECD7" w:rsidR="00AA618D" w:rsidRDefault="00AA618D" w:rsidP="000569DC">
      <w:pPr>
        <w:spacing w:line="276" w:lineRule="auto"/>
        <w:jc w:val="both"/>
        <w:rPr>
          <w:ins w:id="1883" w:author="Mariana Piovesan Ramos | Vieira Rezende" w:date="2021-11-19T20:18:00Z"/>
          <w:rFonts w:eastAsia="Arial Unicode MS" w:cs="Arial"/>
          <w:sz w:val="20"/>
          <w:szCs w:val="20"/>
        </w:rPr>
      </w:pPr>
    </w:p>
    <w:tbl>
      <w:tblPr>
        <w:tblW w:w="5000" w:type="pct"/>
        <w:jc w:val="center"/>
        <w:tblLook w:val="0000" w:firstRow="0" w:lastRow="0" w:firstColumn="0" w:lastColumn="0" w:noHBand="0" w:noVBand="0"/>
      </w:tblPr>
      <w:tblGrid>
        <w:gridCol w:w="4752"/>
        <w:gridCol w:w="349"/>
        <w:gridCol w:w="4649"/>
      </w:tblGrid>
      <w:tr w:rsidR="00F86E04" w:rsidRPr="00FC70A8" w14:paraId="5879AB5D" w14:textId="77777777" w:rsidTr="001E2CE8">
        <w:trPr>
          <w:cantSplit/>
          <w:trHeight w:val="823"/>
          <w:jc w:val="center"/>
          <w:ins w:id="1884" w:author="Mariana Piovesan Ramos | Vieira Rezende" w:date="2021-11-19T20:18:00Z"/>
        </w:trPr>
        <w:tc>
          <w:tcPr>
            <w:tcW w:w="2437" w:type="pct"/>
            <w:vAlign w:val="center"/>
          </w:tcPr>
          <w:p w14:paraId="03D2187A" w14:textId="77777777" w:rsidR="00F86E04" w:rsidRPr="00FC70A8" w:rsidRDefault="00F86E04" w:rsidP="001E2CE8">
            <w:pPr>
              <w:pStyle w:val="Body"/>
              <w:widowControl w:val="0"/>
              <w:spacing w:after="0" w:line="276" w:lineRule="auto"/>
              <w:rPr>
                <w:ins w:id="1885" w:author="Mariana Piovesan Ramos | Vieira Rezende" w:date="2021-11-19T20:18:00Z"/>
                <w:rFonts w:ascii="Verdana" w:hAnsi="Verdana" w:cs="Tahoma"/>
                <w:szCs w:val="20"/>
              </w:rPr>
            </w:pPr>
            <w:ins w:id="1886" w:author="Mariana Piovesan Ramos | Vieira Rezende" w:date="2021-11-19T20:18:00Z">
              <w:r w:rsidRPr="00FC70A8">
                <w:rPr>
                  <w:rFonts w:ascii="Verdana" w:hAnsi="Verdana" w:cs="Tahoma"/>
                  <w:szCs w:val="20"/>
                </w:rPr>
                <w:t>_______________________________</w:t>
              </w:r>
              <w:r w:rsidRPr="00FC70A8">
                <w:rPr>
                  <w:rFonts w:ascii="Verdana" w:hAnsi="Verdana" w:cs="Tahoma"/>
                  <w:szCs w:val="20"/>
                </w:rPr>
                <w:br/>
                <w:t>Nome:</w:t>
              </w:r>
              <w:r>
                <w:rPr>
                  <w:rFonts w:ascii="Verdana" w:hAnsi="Verdana" w:cs="Tahoma"/>
                  <w:szCs w:val="20"/>
                </w:rPr>
                <w:t xml:space="preserve"> </w:t>
              </w:r>
              <w:r w:rsidRPr="00980B7E">
                <w:rPr>
                  <w:rFonts w:ascii="Verdana" w:hAnsi="Verdana" w:cs="Tahoma"/>
                  <w:szCs w:val="20"/>
                </w:rPr>
                <w:t>Larissa Cristina Soliman Corrêa</w:t>
              </w:r>
              <w:r w:rsidRPr="00FC70A8">
                <w:rPr>
                  <w:rFonts w:ascii="Verdana" w:hAnsi="Verdana" w:cs="Tahoma"/>
                  <w:szCs w:val="20"/>
                </w:rPr>
                <w:br/>
                <w:t>CPF:</w:t>
              </w:r>
              <w:r>
                <w:rPr>
                  <w:rFonts w:ascii="Verdana" w:hAnsi="Verdana" w:cs="Tahoma"/>
                  <w:szCs w:val="20"/>
                </w:rPr>
                <w:t xml:space="preserve"> </w:t>
              </w:r>
              <w:r w:rsidRPr="00980B7E">
                <w:rPr>
                  <w:rFonts w:ascii="Verdana" w:hAnsi="Verdana" w:cs="Tahoma"/>
                  <w:szCs w:val="20"/>
                </w:rPr>
                <w:t>052.059.879-28</w:t>
              </w:r>
            </w:ins>
          </w:p>
        </w:tc>
        <w:tc>
          <w:tcPr>
            <w:tcW w:w="179" w:type="pct"/>
            <w:vAlign w:val="center"/>
          </w:tcPr>
          <w:p w14:paraId="2E01A530" w14:textId="77777777" w:rsidR="00F86E04" w:rsidRPr="00FC70A8" w:rsidRDefault="00F86E04" w:rsidP="001E2CE8">
            <w:pPr>
              <w:pStyle w:val="Body"/>
              <w:widowControl w:val="0"/>
              <w:spacing w:after="0" w:line="276" w:lineRule="auto"/>
              <w:rPr>
                <w:ins w:id="1887" w:author="Mariana Piovesan Ramos | Vieira Rezende" w:date="2021-11-19T20:18:00Z"/>
                <w:rFonts w:ascii="Verdana" w:hAnsi="Verdana" w:cs="Tahoma"/>
                <w:szCs w:val="20"/>
              </w:rPr>
            </w:pPr>
          </w:p>
        </w:tc>
        <w:tc>
          <w:tcPr>
            <w:tcW w:w="2384" w:type="pct"/>
            <w:vAlign w:val="center"/>
          </w:tcPr>
          <w:p w14:paraId="102AE401" w14:textId="77777777" w:rsidR="00F86E04" w:rsidRPr="00FC70A8" w:rsidRDefault="00F86E04" w:rsidP="001E2CE8">
            <w:pPr>
              <w:pStyle w:val="Body"/>
              <w:widowControl w:val="0"/>
              <w:spacing w:after="0" w:line="276" w:lineRule="auto"/>
              <w:jc w:val="left"/>
              <w:rPr>
                <w:ins w:id="1888" w:author="Mariana Piovesan Ramos | Vieira Rezende" w:date="2021-11-19T20:18:00Z"/>
                <w:rFonts w:ascii="Verdana" w:hAnsi="Verdana" w:cs="Tahoma"/>
                <w:szCs w:val="20"/>
              </w:rPr>
            </w:pPr>
            <w:ins w:id="1889" w:author="Mariana Piovesan Ramos | Vieira Rezende" w:date="2021-11-19T20:18:00Z">
              <w:r w:rsidRPr="00FC70A8">
                <w:rPr>
                  <w:rFonts w:ascii="Verdana" w:hAnsi="Verdana" w:cs="Tahoma"/>
                  <w:szCs w:val="20"/>
                </w:rPr>
                <w:t>_______________________________</w:t>
              </w:r>
              <w:r w:rsidRPr="00FC70A8">
                <w:rPr>
                  <w:rFonts w:ascii="Verdana" w:hAnsi="Verdana" w:cs="Tahoma"/>
                  <w:szCs w:val="20"/>
                </w:rPr>
                <w:br/>
                <w:t>Nome:</w:t>
              </w:r>
              <w:r>
                <w:t xml:space="preserve"> </w:t>
              </w:r>
              <w:r w:rsidRPr="00980B7E">
                <w:rPr>
                  <w:rFonts w:ascii="Verdana" w:hAnsi="Verdana" w:cs="Tahoma"/>
                  <w:szCs w:val="20"/>
                </w:rPr>
                <w:t>Luiz Carlos Viana Girão Júnior</w:t>
              </w:r>
              <w:r w:rsidRPr="00FC70A8">
                <w:rPr>
                  <w:rFonts w:ascii="Verdana" w:hAnsi="Verdana" w:cs="Tahoma"/>
                  <w:szCs w:val="20"/>
                </w:rPr>
                <w:br/>
                <w:t>CPF:</w:t>
              </w:r>
              <w:r>
                <w:rPr>
                  <w:rFonts w:ascii="Verdana" w:hAnsi="Verdana" w:cs="Tahoma"/>
                  <w:szCs w:val="20"/>
                </w:rPr>
                <w:t xml:space="preserve"> </w:t>
              </w:r>
              <w:r w:rsidRPr="00980B7E">
                <w:rPr>
                  <w:rFonts w:ascii="Verdana" w:hAnsi="Verdana" w:cs="Tahoma"/>
                  <w:szCs w:val="20"/>
                </w:rPr>
                <w:t>111.768.157-25</w:t>
              </w:r>
            </w:ins>
          </w:p>
        </w:tc>
      </w:tr>
    </w:tbl>
    <w:p w14:paraId="4E21DAC2" w14:textId="77777777" w:rsidR="00F86E04" w:rsidRPr="000569DC" w:rsidRDefault="00F86E04">
      <w:pPr>
        <w:spacing w:line="276" w:lineRule="auto"/>
        <w:jc w:val="both"/>
        <w:rPr>
          <w:rFonts w:eastAsia="Arial Unicode MS" w:cs="Arial"/>
          <w:sz w:val="20"/>
          <w:szCs w:val="20"/>
        </w:rPr>
        <w:pPrChange w:id="1890" w:author="Mariana Piovesan Ramos | Vieira Rezende" w:date="2021-11-19T20:13:00Z">
          <w:pPr>
            <w:spacing w:line="317" w:lineRule="auto"/>
            <w:jc w:val="both"/>
          </w:pPr>
        </w:pPrChange>
      </w:pPr>
    </w:p>
    <w:p w14:paraId="5050D085" w14:textId="77777777" w:rsidR="00AA618D" w:rsidRPr="000569DC" w:rsidRDefault="00AA618D">
      <w:pPr>
        <w:spacing w:line="276" w:lineRule="auto"/>
        <w:jc w:val="both"/>
        <w:rPr>
          <w:rFonts w:eastAsia="Arial Unicode MS" w:cs="Arial"/>
          <w:sz w:val="20"/>
          <w:szCs w:val="20"/>
        </w:rPr>
        <w:pPrChange w:id="1891" w:author="Mariana Piovesan Ramos | Vieira Rezende" w:date="2021-11-19T20:13:00Z">
          <w:pPr>
            <w:spacing w:line="317" w:lineRule="auto"/>
            <w:jc w:val="both"/>
          </w:pPr>
        </w:pPrChange>
      </w:pPr>
    </w:p>
    <w:p w14:paraId="475C66D7" w14:textId="77777777" w:rsidR="00AA618D" w:rsidRPr="000569DC" w:rsidRDefault="00AA618D">
      <w:pPr>
        <w:spacing w:line="276" w:lineRule="auto"/>
        <w:jc w:val="both"/>
        <w:rPr>
          <w:rFonts w:eastAsia="Arial Unicode MS" w:cs="Arial"/>
          <w:sz w:val="20"/>
          <w:szCs w:val="20"/>
        </w:rPr>
        <w:pPrChange w:id="1892" w:author="Mariana Piovesan Ramos | Vieira Rezende" w:date="2021-11-19T20:13:00Z">
          <w:pPr>
            <w:spacing w:line="317" w:lineRule="auto"/>
            <w:jc w:val="both"/>
          </w:pPr>
        </w:pPrChange>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AA618D" w:rsidRPr="000569DC" w:rsidDel="00F86E04" w14:paraId="6F3F9C1F" w14:textId="520A6CBF" w:rsidTr="00D0798E">
        <w:trPr>
          <w:jc w:val="center"/>
          <w:del w:id="1893" w:author="Mariana Piovesan Ramos | Vieira Rezende" w:date="2021-11-19T20:18:00Z"/>
        </w:trPr>
        <w:tc>
          <w:tcPr>
            <w:tcW w:w="4044" w:type="dxa"/>
            <w:tcBorders>
              <w:top w:val="nil"/>
              <w:left w:val="nil"/>
              <w:bottom w:val="nil"/>
              <w:right w:val="nil"/>
            </w:tcBorders>
          </w:tcPr>
          <w:p w14:paraId="3EE22EDB" w14:textId="64845C9D" w:rsidR="00AA618D" w:rsidRPr="000569DC" w:rsidDel="00F86E04" w:rsidRDefault="00AA618D">
            <w:pPr>
              <w:spacing w:line="276" w:lineRule="auto"/>
              <w:jc w:val="center"/>
              <w:rPr>
                <w:del w:id="1894" w:author="Mariana Piovesan Ramos | Vieira Rezende" w:date="2021-11-19T20:18:00Z"/>
                <w:rFonts w:eastAsia="Arial Unicode MS" w:cs="Arial"/>
                <w:sz w:val="20"/>
                <w:szCs w:val="20"/>
              </w:rPr>
              <w:pPrChange w:id="1895" w:author="Mariana Piovesan Ramos | Vieira Rezende" w:date="2021-11-19T20:13:00Z">
                <w:pPr>
                  <w:spacing w:line="317" w:lineRule="auto"/>
                  <w:jc w:val="center"/>
                </w:pPr>
              </w:pPrChange>
            </w:pPr>
            <w:del w:id="1896" w:author="Mariana Piovesan Ramos | Vieira Rezende" w:date="2021-11-19T20:18:00Z">
              <w:r w:rsidRPr="000569DC" w:rsidDel="00F86E04">
                <w:rPr>
                  <w:rFonts w:eastAsia="Arial Unicode MS" w:cs="Arial"/>
                  <w:sz w:val="20"/>
                  <w:szCs w:val="20"/>
                </w:rPr>
                <w:delText>______________________________</w:delText>
              </w:r>
            </w:del>
          </w:p>
        </w:tc>
        <w:tc>
          <w:tcPr>
            <w:tcW w:w="4531" w:type="dxa"/>
            <w:tcBorders>
              <w:top w:val="nil"/>
              <w:left w:val="nil"/>
              <w:bottom w:val="nil"/>
              <w:right w:val="nil"/>
            </w:tcBorders>
          </w:tcPr>
          <w:p w14:paraId="062C5EDB" w14:textId="28FB76D4" w:rsidR="00AA618D" w:rsidRPr="000569DC" w:rsidDel="00F86E04" w:rsidRDefault="00AA618D">
            <w:pPr>
              <w:spacing w:line="276" w:lineRule="auto"/>
              <w:jc w:val="center"/>
              <w:rPr>
                <w:del w:id="1897" w:author="Mariana Piovesan Ramos | Vieira Rezende" w:date="2021-11-19T20:18:00Z"/>
                <w:rFonts w:eastAsia="Arial Unicode MS" w:cs="Arial"/>
                <w:sz w:val="20"/>
                <w:szCs w:val="20"/>
              </w:rPr>
              <w:pPrChange w:id="1898" w:author="Mariana Piovesan Ramos | Vieira Rezende" w:date="2021-11-19T20:13:00Z">
                <w:pPr>
                  <w:spacing w:line="317" w:lineRule="auto"/>
                  <w:jc w:val="center"/>
                </w:pPr>
              </w:pPrChange>
            </w:pPr>
            <w:del w:id="1899" w:author="Mariana Piovesan Ramos | Vieira Rezende" w:date="2021-11-19T20:18:00Z">
              <w:r w:rsidRPr="000569DC" w:rsidDel="00F86E04">
                <w:rPr>
                  <w:rFonts w:eastAsia="Arial Unicode MS" w:cs="Arial"/>
                  <w:sz w:val="20"/>
                  <w:szCs w:val="20"/>
                </w:rPr>
                <w:delText>_______________________________</w:delText>
              </w:r>
            </w:del>
          </w:p>
        </w:tc>
      </w:tr>
      <w:tr w:rsidR="00AA618D" w:rsidRPr="000569DC" w:rsidDel="00F86E04" w14:paraId="14262260" w14:textId="149919B5" w:rsidTr="00D0798E">
        <w:trPr>
          <w:jc w:val="center"/>
          <w:del w:id="1900" w:author="Mariana Piovesan Ramos | Vieira Rezende" w:date="2021-11-19T20:18:00Z"/>
        </w:trPr>
        <w:tc>
          <w:tcPr>
            <w:tcW w:w="4044" w:type="dxa"/>
            <w:tcBorders>
              <w:top w:val="nil"/>
              <w:left w:val="nil"/>
              <w:bottom w:val="nil"/>
              <w:right w:val="nil"/>
            </w:tcBorders>
          </w:tcPr>
          <w:p w14:paraId="765543AD" w14:textId="52F139E6" w:rsidR="00AA618D" w:rsidRPr="000569DC" w:rsidDel="00F86E04" w:rsidRDefault="00AA618D">
            <w:pPr>
              <w:spacing w:line="276" w:lineRule="auto"/>
              <w:rPr>
                <w:del w:id="1901" w:author="Mariana Piovesan Ramos | Vieira Rezende" w:date="2021-11-19T20:18:00Z"/>
                <w:rFonts w:eastAsia="Arial Unicode MS" w:cs="Arial"/>
                <w:sz w:val="20"/>
                <w:szCs w:val="20"/>
              </w:rPr>
              <w:pPrChange w:id="1902" w:author="Mariana Piovesan Ramos | Vieira Rezende" w:date="2021-11-19T20:13:00Z">
                <w:pPr>
                  <w:spacing w:line="317" w:lineRule="auto"/>
                </w:pPr>
              </w:pPrChange>
            </w:pPr>
            <w:del w:id="1903" w:author="Mariana Piovesan Ramos | Vieira Rezende" w:date="2021-11-19T20:18:00Z">
              <w:r w:rsidRPr="000569DC" w:rsidDel="00F86E04">
                <w:rPr>
                  <w:rFonts w:eastAsia="Arial Unicode MS" w:cs="Arial"/>
                  <w:sz w:val="20"/>
                  <w:szCs w:val="20"/>
                </w:rPr>
                <w:delText>Nome: [</w:delText>
              </w:r>
              <w:r w:rsidRPr="000569DC" w:rsidDel="00F86E04">
                <w:rPr>
                  <w:rFonts w:eastAsia="Arial Unicode MS" w:cs="Arial"/>
                  <w:sz w:val="20"/>
                  <w:szCs w:val="20"/>
                  <w:highlight w:val="yellow"/>
                </w:rPr>
                <w:delText>==</w:delText>
              </w:r>
              <w:r w:rsidRPr="000569DC" w:rsidDel="00F86E04">
                <w:rPr>
                  <w:rFonts w:eastAsia="Arial Unicode MS" w:cs="Arial"/>
                  <w:sz w:val="20"/>
                  <w:szCs w:val="20"/>
                </w:rPr>
                <w:delText>]</w:delText>
              </w:r>
            </w:del>
          </w:p>
        </w:tc>
        <w:tc>
          <w:tcPr>
            <w:tcW w:w="4531" w:type="dxa"/>
            <w:tcBorders>
              <w:top w:val="nil"/>
              <w:left w:val="nil"/>
              <w:bottom w:val="nil"/>
              <w:right w:val="nil"/>
            </w:tcBorders>
          </w:tcPr>
          <w:p w14:paraId="40122BC6" w14:textId="67E6996F" w:rsidR="00AA618D" w:rsidRPr="000569DC" w:rsidDel="00F86E04" w:rsidRDefault="00AA618D">
            <w:pPr>
              <w:spacing w:line="276" w:lineRule="auto"/>
              <w:ind w:left="143"/>
              <w:rPr>
                <w:del w:id="1904" w:author="Mariana Piovesan Ramos | Vieira Rezende" w:date="2021-11-19T20:18:00Z"/>
                <w:rFonts w:eastAsia="Arial Unicode MS" w:cs="Arial"/>
                <w:sz w:val="20"/>
                <w:szCs w:val="20"/>
              </w:rPr>
              <w:pPrChange w:id="1905" w:author="Mariana Piovesan Ramos | Vieira Rezende" w:date="2021-11-19T20:13:00Z">
                <w:pPr>
                  <w:spacing w:line="317" w:lineRule="auto"/>
                  <w:ind w:left="143"/>
                </w:pPr>
              </w:pPrChange>
            </w:pPr>
            <w:del w:id="1906" w:author="Mariana Piovesan Ramos | Vieira Rezende" w:date="2021-11-19T20:18:00Z">
              <w:r w:rsidRPr="000569DC" w:rsidDel="00F86E04">
                <w:rPr>
                  <w:rFonts w:eastAsia="Arial Unicode MS" w:cs="Arial"/>
                  <w:sz w:val="20"/>
                  <w:szCs w:val="20"/>
                </w:rPr>
                <w:delText>Nome: [</w:delText>
              </w:r>
              <w:r w:rsidRPr="000569DC" w:rsidDel="00F86E04">
                <w:rPr>
                  <w:rFonts w:eastAsia="Arial Unicode MS" w:cs="Arial"/>
                  <w:sz w:val="20"/>
                  <w:szCs w:val="20"/>
                  <w:highlight w:val="yellow"/>
                </w:rPr>
                <w:delText>==</w:delText>
              </w:r>
              <w:r w:rsidRPr="000569DC" w:rsidDel="00F86E04">
                <w:rPr>
                  <w:rFonts w:eastAsia="Arial Unicode MS" w:cs="Arial"/>
                  <w:sz w:val="20"/>
                  <w:szCs w:val="20"/>
                </w:rPr>
                <w:delText>]</w:delText>
              </w:r>
            </w:del>
          </w:p>
        </w:tc>
      </w:tr>
      <w:tr w:rsidR="00AA618D" w:rsidRPr="000569DC" w:rsidDel="00F86E04" w14:paraId="287AD4F6" w14:textId="0D3BB463" w:rsidTr="00D0798E">
        <w:trPr>
          <w:jc w:val="center"/>
          <w:del w:id="1907" w:author="Mariana Piovesan Ramos | Vieira Rezende" w:date="2021-11-19T20:18:00Z"/>
        </w:trPr>
        <w:tc>
          <w:tcPr>
            <w:tcW w:w="4044" w:type="dxa"/>
            <w:tcBorders>
              <w:top w:val="nil"/>
              <w:left w:val="nil"/>
              <w:bottom w:val="nil"/>
              <w:right w:val="nil"/>
            </w:tcBorders>
          </w:tcPr>
          <w:p w14:paraId="16016F61" w14:textId="2513200E" w:rsidR="00AA618D" w:rsidRPr="000569DC" w:rsidDel="00F86E04" w:rsidRDefault="00AA618D">
            <w:pPr>
              <w:spacing w:line="276" w:lineRule="auto"/>
              <w:rPr>
                <w:del w:id="1908" w:author="Mariana Piovesan Ramos | Vieira Rezende" w:date="2021-11-19T20:18:00Z"/>
                <w:rFonts w:eastAsia="Arial Unicode MS" w:cs="Arial"/>
                <w:sz w:val="20"/>
                <w:szCs w:val="20"/>
              </w:rPr>
              <w:pPrChange w:id="1909" w:author="Mariana Piovesan Ramos | Vieira Rezende" w:date="2021-11-19T20:13:00Z">
                <w:pPr>
                  <w:spacing w:line="317" w:lineRule="auto"/>
                </w:pPr>
              </w:pPrChange>
            </w:pPr>
            <w:del w:id="1910" w:author="Mariana Piovesan Ramos | Vieira Rezende" w:date="2021-11-19T20:18:00Z">
              <w:r w:rsidRPr="000569DC" w:rsidDel="00F86E04">
                <w:rPr>
                  <w:rFonts w:eastAsia="Arial Unicode MS" w:cs="Arial"/>
                  <w:sz w:val="20"/>
                  <w:szCs w:val="20"/>
                </w:rPr>
                <w:delText>CPF: [</w:delText>
              </w:r>
              <w:r w:rsidRPr="000569DC" w:rsidDel="00F86E04">
                <w:rPr>
                  <w:rFonts w:eastAsia="Arial Unicode MS" w:cs="Arial"/>
                  <w:sz w:val="20"/>
                  <w:szCs w:val="20"/>
                  <w:highlight w:val="yellow"/>
                </w:rPr>
                <w:delText>==</w:delText>
              </w:r>
              <w:r w:rsidRPr="000569DC" w:rsidDel="00F86E04">
                <w:rPr>
                  <w:rFonts w:eastAsia="Arial Unicode MS" w:cs="Arial"/>
                  <w:sz w:val="20"/>
                  <w:szCs w:val="20"/>
                </w:rPr>
                <w:delText>]</w:delText>
              </w:r>
            </w:del>
          </w:p>
        </w:tc>
        <w:tc>
          <w:tcPr>
            <w:tcW w:w="4531" w:type="dxa"/>
            <w:tcBorders>
              <w:top w:val="nil"/>
              <w:left w:val="nil"/>
              <w:bottom w:val="nil"/>
              <w:right w:val="nil"/>
            </w:tcBorders>
          </w:tcPr>
          <w:p w14:paraId="501AA00C" w14:textId="6FC254CA" w:rsidR="00AA618D" w:rsidRPr="000569DC" w:rsidDel="00F86E04" w:rsidRDefault="00AA618D">
            <w:pPr>
              <w:spacing w:line="276" w:lineRule="auto"/>
              <w:ind w:left="143"/>
              <w:rPr>
                <w:del w:id="1911" w:author="Mariana Piovesan Ramos | Vieira Rezende" w:date="2021-11-19T20:18:00Z"/>
                <w:rFonts w:eastAsia="Arial Unicode MS" w:cs="Arial"/>
                <w:sz w:val="20"/>
                <w:szCs w:val="20"/>
              </w:rPr>
              <w:pPrChange w:id="1912" w:author="Mariana Piovesan Ramos | Vieira Rezende" w:date="2021-11-19T20:13:00Z">
                <w:pPr>
                  <w:spacing w:line="317" w:lineRule="auto"/>
                  <w:ind w:left="143"/>
                </w:pPr>
              </w:pPrChange>
            </w:pPr>
            <w:del w:id="1913" w:author="Mariana Piovesan Ramos | Vieira Rezende" w:date="2021-11-19T20:18:00Z">
              <w:r w:rsidRPr="000569DC" w:rsidDel="00F86E04">
                <w:rPr>
                  <w:rFonts w:eastAsia="Arial Unicode MS" w:cs="Arial"/>
                  <w:sz w:val="20"/>
                  <w:szCs w:val="20"/>
                </w:rPr>
                <w:delText>CPF: [</w:delText>
              </w:r>
              <w:r w:rsidRPr="000569DC" w:rsidDel="00F86E04">
                <w:rPr>
                  <w:rFonts w:eastAsia="Arial Unicode MS" w:cs="Arial"/>
                  <w:sz w:val="20"/>
                  <w:szCs w:val="20"/>
                  <w:highlight w:val="yellow"/>
                </w:rPr>
                <w:delText>==</w:delText>
              </w:r>
              <w:r w:rsidRPr="000569DC" w:rsidDel="00F86E04">
                <w:rPr>
                  <w:rFonts w:eastAsia="Arial Unicode MS" w:cs="Arial"/>
                  <w:sz w:val="20"/>
                  <w:szCs w:val="20"/>
                </w:rPr>
                <w:delText>]</w:delText>
              </w:r>
            </w:del>
          </w:p>
        </w:tc>
      </w:tr>
    </w:tbl>
    <w:p w14:paraId="0B48AABA" w14:textId="77777777" w:rsidR="00000000" w:rsidRDefault="00FA6DD5">
      <w:pPr>
        <w:spacing w:line="276" w:lineRule="auto"/>
        <w:ind w:right="-66"/>
        <w:rPr>
          <w:sz w:val="20"/>
          <w:szCs w:val="20"/>
        </w:rPr>
        <w:sectPr w:rsidR="00000000" w:rsidSect="00AA618D">
          <w:headerReference w:type="default" r:id="rId19"/>
          <w:footerReference w:type="default" r:id="rId20"/>
          <w:pgSz w:w="11910" w:h="16840"/>
          <w:pgMar w:top="1440" w:right="1080" w:bottom="1440" w:left="1080" w:header="720" w:footer="720" w:gutter="0"/>
          <w:cols w:space="720"/>
        </w:sectPr>
        <w:pPrChange w:id="1914" w:author="Mariana Piovesan Ramos | Vieira Rezende" w:date="2021-11-19T20:13:00Z">
          <w:pPr>
            <w:spacing w:line="317" w:lineRule="auto"/>
            <w:ind w:right="-66"/>
          </w:pPr>
        </w:pPrChange>
      </w:pPr>
    </w:p>
    <w:p w14:paraId="7DCA4E60" w14:textId="77777777" w:rsidR="000A115D" w:rsidRPr="000569DC" w:rsidRDefault="0040318D">
      <w:pPr>
        <w:pStyle w:val="Ttulo1"/>
        <w:spacing w:line="276" w:lineRule="auto"/>
        <w:ind w:left="0" w:right="-66"/>
        <w:pPrChange w:id="1915" w:author="Mariana Piovesan Ramos | Vieira Rezende" w:date="2021-11-19T20:13:00Z">
          <w:pPr>
            <w:pStyle w:val="Ttulo1"/>
            <w:spacing w:line="317" w:lineRule="auto"/>
            <w:ind w:left="0" w:right="-66"/>
          </w:pPr>
        </w:pPrChange>
      </w:pPr>
      <w:r w:rsidRPr="000569DC">
        <w:t>ANEXO I</w:t>
      </w:r>
    </w:p>
    <w:p w14:paraId="552DAA8A" w14:textId="77777777" w:rsidR="000A115D" w:rsidRPr="000569DC" w:rsidRDefault="000A115D">
      <w:pPr>
        <w:pStyle w:val="Corpodetexto"/>
        <w:spacing w:line="276" w:lineRule="auto"/>
        <w:ind w:right="-66"/>
        <w:rPr>
          <w:b/>
        </w:rPr>
        <w:pPrChange w:id="1916" w:author="Mariana Piovesan Ramos | Vieira Rezende" w:date="2021-11-19T20:13:00Z">
          <w:pPr>
            <w:pStyle w:val="Corpodetexto"/>
            <w:spacing w:line="317" w:lineRule="auto"/>
            <w:ind w:right="-66"/>
          </w:pPr>
        </w:pPrChange>
      </w:pPr>
    </w:p>
    <w:p w14:paraId="53F45F1A" w14:textId="77777777" w:rsidR="000A115D" w:rsidRPr="000569DC" w:rsidRDefault="0040318D">
      <w:pPr>
        <w:pStyle w:val="Corpodetexto"/>
        <w:spacing w:line="276" w:lineRule="auto"/>
        <w:ind w:right="-66"/>
        <w:jc w:val="center"/>
        <w:rPr>
          <w:b/>
          <w:bCs/>
        </w:rPr>
        <w:pPrChange w:id="1917" w:author="Mariana Piovesan Ramos | Vieira Rezende" w:date="2021-11-19T20:13:00Z">
          <w:pPr>
            <w:pStyle w:val="Corpodetexto"/>
            <w:spacing w:line="317" w:lineRule="auto"/>
            <w:ind w:right="-66"/>
            <w:jc w:val="center"/>
          </w:pPr>
        </w:pPrChange>
      </w:pPr>
      <w:r w:rsidRPr="000569DC">
        <w:rPr>
          <w:b/>
          <w:bCs/>
          <w:u w:val="single"/>
        </w:rPr>
        <w:t>PORTARIA DE ENQUADRAMENTO</w:t>
      </w:r>
    </w:p>
    <w:p w14:paraId="60F142A8" w14:textId="77777777" w:rsidR="000A115D" w:rsidRPr="000569DC" w:rsidRDefault="000A115D">
      <w:pPr>
        <w:pStyle w:val="Corpodetexto"/>
        <w:spacing w:line="276" w:lineRule="auto"/>
        <w:ind w:right="-66"/>
        <w:pPrChange w:id="1918" w:author="Mariana Piovesan Ramos | Vieira Rezende" w:date="2021-11-19T20:13:00Z">
          <w:pPr>
            <w:pStyle w:val="Corpodetexto"/>
            <w:spacing w:line="317" w:lineRule="auto"/>
            <w:ind w:right="-66"/>
          </w:pPr>
        </w:pPrChange>
      </w:pPr>
    </w:p>
    <w:p w14:paraId="22971B8C" w14:textId="77777777" w:rsidR="000A115D" w:rsidRPr="000569DC" w:rsidRDefault="000A115D">
      <w:pPr>
        <w:pStyle w:val="Corpodetexto"/>
        <w:spacing w:line="276" w:lineRule="auto"/>
        <w:ind w:right="-66"/>
        <w:jc w:val="both"/>
        <w:pPrChange w:id="1919" w:author="Mariana Piovesan Ramos | Vieira Rezende" w:date="2021-11-19T20:13:00Z">
          <w:pPr>
            <w:pStyle w:val="Corpodetexto"/>
            <w:spacing w:line="317" w:lineRule="auto"/>
            <w:ind w:right="-66"/>
            <w:jc w:val="both"/>
          </w:pPr>
        </w:pPrChange>
      </w:pPr>
    </w:p>
    <w:p w14:paraId="1A088EA5" w14:textId="77777777" w:rsidR="003211EF" w:rsidRPr="000569DC" w:rsidRDefault="003211EF">
      <w:pPr>
        <w:pStyle w:val="Corpodetexto"/>
        <w:spacing w:line="276" w:lineRule="auto"/>
        <w:ind w:right="-66"/>
        <w:jc w:val="both"/>
        <w:pPrChange w:id="1920" w:author="Mariana Piovesan Ramos | Vieira Rezende" w:date="2021-11-19T20:13:00Z">
          <w:pPr>
            <w:pStyle w:val="Corpodetexto"/>
            <w:spacing w:line="317" w:lineRule="auto"/>
            <w:ind w:right="-66"/>
            <w:jc w:val="both"/>
          </w:pPr>
        </w:pPrChange>
      </w:pPr>
    </w:p>
    <w:p w14:paraId="5048224A" w14:textId="603F1AF8" w:rsidR="004472E8" w:rsidRPr="000569DC" w:rsidRDefault="004472E8">
      <w:pPr>
        <w:spacing w:line="276" w:lineRule="auto"/>
        <w:ind w:right="-66"/>
        <w:jc w:val="center"/>
        <w:rPr>
          <w:sz w:val="20"/>
          <w:szCs w:val="20"/>
        </w:rPr>
        <w:pPrChange w:id="1921" w:author="Mariana Piovesan Ramos | Vieira Rezende" w:date="2021-11-19T20:13:00Z">
          <w:pPr>
            <w:spacing w:line="317" w:lineRule="auto"/>
            <w:ind w:right="-66"/>
            <w:jc w:val="center"/>
          </w:pPr>
        </w:pPrChange>
      </w:pPr>
      <w:r w:rsidRPr="000569DC">
        <w:rPr>
          <w:sz w:val="20"/>
          <w:szCs w:val="20"/>
        </w:rPr>
        <w:t>PORTARIA N° 135, DE 18 DE JUNHO DE 2018</w:t>
      </w:r>
    </w:p>
    <w:p w14:paraId="2BB284CA" w14:textId="77777777" w:rsidR="004472E8" w:rsidRPr="000569DC" w:rsidRDefault="004472E8">
      <w:pPr>
        <w:spacing w:line="276" w:lineRule="auto"/>
        <w:ind w:right="-66"/>
        <w:jc w:val="both"/>
        <w:rPr>
          <w:sz w:val="20"/>
          <w:szCs w:val="20"/>
        </w:rPr>
        <w:pPrChange w:id="1922" w:author="Mariana Piovesan Ramos | Vieira Rezende" w:date="2021-11-19T20:13:00Z">
          <w:pPr>
            <w:spacing w:line="317" w:lineRule="auto"/>
            <w:ind w:right="-66"/>
            <w:jc w:val="both"/>
          </w:pPr>
        </w:pPrChange>
      </w:pPr>
    </w:p>
    <w:p w14:paraId="66EEA69B" w14:textId="4DBDC29F" w:rsidR="004472E8" w:rsidRPr="000569DC" w:rsidRDefault="00896C74">
      <w:pPr>
        <w:spacing w:line="276" w:lineRule="auto"/>
        <w:ind w:right="-66"/>
        <w:jc w:val="both"/>
        <w:rPr>
          <w:sz w:val="20"/>
          <w:szCs w:val="20"/>
        </w:rPr>
        <w:pPrChange w:id="1923" w:author="Mariana Piovesan Ramos | Vieira Rezende" w:date="2021-11-19T20:13:00Z">
          <w:pPr>
            <w:spacing w:line="317" w:lineRule="auto"/>
            <w:ind w:right="-66"/>
            <w:jc w:val="both"/>
          </w:pPr>
        </w:pPrChange>
      </w:pPr>
      <w:r w:rsidRPr="000569DC">
        <w:rPr>
          <w:sz w:val="20"/>
          <w:szCs w:val="20"/>
        </w:rPr>
        <w:t xml:space="preserve">O </w:t>
      </w:r>
      <w:r w:rsidR="004472E8" w:rsidRPr="000569DC">
        <w:rPr>
          <w:sz w:val="20"/>
          <w:szCs w:val="20"/>
        </w:rPr>
        <w:t>SECRETÁRIO DE PLANEJAMENTO E DESENVOLVIMENTO ENERGÉTICO DO MINISTÉRIO DE</w:t>
      </w:r>
      <w:r w:rsidRPr="000569DC">
        <w:rPr>
          <w:sz w:val="20"/>
          <w:szCs w:val="20"/>
        </w:rPr>
        <w:t xml:space="preserve"> </w:t>
      </w:r>
      <w:r w:rsidR="004472E8" w:rsidRPr="000569DC">
        <w:rPr>
          <w:sz w:val="20"/>
          <w:szCs w:val="20"/>
        </w:rPr>
        <w:t>MINAS E ENERGIA, no uso da competência que lhe foi delegada pelo art. 1º, inciso VI, da Portaria MME nº 281, de 29 de junho de2016, tendo em vista o disposto no art. 4º do Decreto nº 8.874, de 11de outubro de 2016, e no art. 4º da Portaria MME nº 364, de 13 desetembro de 2017, resolve: Processo nº 48340.002123/2018-98. Interessada: Confluência Energia S.A., inscrita no CNPJ/MF sob o nº 05.104.205/0001-30. Objeto: Aprovar como Prioritário, na forma do art. 2</w:t>
      </w:r>
      <w:r w:rsidR="00EF4A8D" w:rsidRPr="000569DC">
        <w:rPr>
          <w:sz w:val="20"/>
          <w:szCs w:val="20"/>
        </w:rPr>
        <w:t>º</w:t>
      </w:r>
      <w:r w:rsidR="004472E8" w:rsidRPr="000569DC">
        <w:rPr>
          <w:sz w:val="20"/>
          <w:szCs w:val="20"/>
        </w:rPr>
        <w:t>, § 1</w:t>
      </w:r>
      <w:r w:rsidR="00EF4A8D" w:rsidRPr="000569DC">
        <w:rPr>
          <w:sz w:val="20"/>
          <w:szCs w:val="20"/>
        </w:rPr>
        <w:t>º</w:t>
      </w:r>
      <w:r w:rsidR="004472E8" w:rsidRPr="000569DC">
        <w:rPr>
          <w:sz w:val="20"/>
          <w:szCs w:val="20"/>
        </w:rPr>
        <w:t>, inciso III, do Decreto nº 8.874, de 11 de outubro de 2016, o projeto da Pequena Central Hidrelétrica denominada Confluência, cadastrada com o Código Único do Empreendimento de Geração CEG</w:t>
      </w:r>
      <w:r w:rsidRPr="000569DC">
        <w:rPr>
          <w:sz w:val="20"/>
          <w:szCs w:val="20"/>
        </w:rPr>
        <w:t xml:space="preserve"> </w:t>
      </w:r>
      <w:r w:rsidR="004472E8" w:rsidRPr="000569DC">
        <w:rPr>
          <w:sz w:val="20"/>
          <w:szCs w:val="20"/>
        </w:rPr>
        <w:t>PCH.PH.PR.029068-8.01, objeto da Resolução Autorizativa ANEEL nº 61, de 18 defevereiro de 2004, de titularidade da interessada, para os fins do art. 2ºda Lei nº 12.431, de 24 de junho de 2011. A íntegra desta Portaria</w:t>
      </w:r>
      <w:r w:rsidRPr="000569DC">
        <w:rPr>
          <w:sz w:val="20"/>
          <w:szCs w:val="20"/>
        </w:rPr>
        <w:t xml:space="preserve"> </w:t>
      </w:r>
      <w:r w:rsidR="004472E8" w:rsidRPr="000569DC">
        <w:rPr>
          <w:sz w:val="20"/>
          <w:szCs w:val="20"/>
        </w:rPr>
        <w:t>consta nos autos e encontra-se disponível no endereço eletrônico</w:t>
      </w:r>
      <w:r w:rsidRPr="000569DC">
        <w:rPr>
          <w:sz w:val="20"/>
          <w:szCs w:val="20"/>
        </w:rPr>
        <w:t xml:space="preserve"> </w:t>
      </w:r>
      <w:r w:rsidR="00F86E04" w:rsidRPr="000569DC">
        <w:rPr>
          <w:sz w:val="20"/>
          <w:szCs w:val="20"/>
          <w:rPrChange w:id="1924" w:author="Mariana Piovesan Ramos | Vieira Rezende" w:date="2021-11-19T20:12:00Z">
            <w:rPr/>
          </w:rPrChange>
        </w:rPr>
        <w:fldChar w:fldCharType="begin"/>
      </w:r>
      <w:r w:rsidR="00F86E04" w:rsidRPr="000569DC">
        <w:rPr>
          <w:sz w:val="20"/>
          <w:szCs w:val="20"/>
          <w:rPrChange w:id="1925" w:author="Mariana Piovesan Ramos | Vieira Rezende" w:date="2021-11-19T20:12:00Z">
            <w:rPr/>
          </w:rPrChange>
        </w:rPr>
        <w:instrText xml:space="preserve"> HYPERLINK "http://www.mme.gov.br/web/guest/projetos-prioritarios/2018" </w:instrText>
      </w:r>
      <w:r w:rsidR="00F86E04" w:rsidRPr="000569DC">
        <w:rPr>
          <w:sz w:val="20"/>
          <w:szCs w:val="20"/>
          <w:rPrChange w:id="1926" w:author="Mariana Piovesan Ramos | Vieira Rezende" w:date="2021-11-19T20:12:00Z">
            <w:rPr>
              <w:rStyle w:val="Hyperlink"/>
              <w:sz w:val="20"/>
              <w:szCs w:val="20"/>
            </w:rPr>
          </w:rPrChange>
        </w:rPr>
        <w:fldChar w:fldCharType="separate"/>
      </w:r>
      <w:r w:rsidRPr="000569DC">
        <w:rPr>
          <w:rStyle w:val="Hyperlink"/>
          <w:sz w:val="20"/>
          <w:szCs w:val="20"/>
        </w:rPr>
        <w:t>http://www.mme.gov.br/web/guest/projetos-prioritarios/2018</w:t>
      </w:r>
      <w:r w:rsidR="00F86E04" w:rsidRPr="000569DC">
        <w:rPr>
          <w:rStyle w:val="Hyperlink"/>
          <w:sz w:val="20"/>
          <w:szCs w:val="20"/>
          <w:rPrChange w:id="1927" w:author="Mariana Piovesan Ramos | Vieira Rezende" w:date="2021-11-19T20:12:00Z">
            <w:rPr>
              <w:rStyle w:val="Hyperlink"/>
              <w:sz w:val="20"/>
              <w:szCs w:val="20"/>
            </w:rPr>
          </w:rPrChange>
        </w:rPr>
        <w:fldChar w:fldCharType="end"/>
      </w:r>
      <w:r w:rsidRPr="000569DC">
        <w:rPr>
          <w:sz w:val="20"/>
          <w:szCs w:val="20"/>
        </w:rPr>
        <w:t xml:space="preserve">. </w:t>
      </w:r>
    </w:p>
    <w:p w14:paraId="32A8E8B6" w14:textId="77777777" w:rsidR="004472E8" w:rsidRPr="000569DC" w:rsidRDefault="004472E8">
      <w:pPr>
        <w:spacing w:line="276" w:lineRule="auto"/>
        <w:ind w:right="-66"/>
        <w:jc w:val="both"/>
        <w:rPr>
          <w:sz w:val="20"/>
          <w:szCs w:val="20"/>
        </w:rPr>
        <w:pPrChange w:id="1928" w:author="Mariana Piovesan Ramos | Vieira Rezende" w:date="2021-11-19T20:13:00Z">
          <w:pPr>
            <w:spacing w:line="317" w:lineRule="auto"/>
            <w:ind w:right="-66"/>
            <w:jc w:val="both"/>
          </w:pPr>
        </w:pPrChange>
      </w:pPr>
    </w:p>
    <w:p w14:paraId="5407820F" w14:textId="6C7A80B7" w:rsidR="000A115D" w:rsidRPr="000569DC" w:rsidRDefault="004472E8">
      <w:pPr>
        <w:spacing w:line="276" w:lineRule="auto"/>
        <w:ind w:right="-66"/>
        <w:jc w:val="center"/>
        <w:rPr>
          <w:sz w:val="20"/>
          <w:szCs w:val="20"/>
        </w:rPr>
        <w:pPrChange w:id="1929" w:author="Mariana Piovesan Ramos | Vieira Rezende" w:date="2021-11-19T20:13:00Z">
          <w:pPr>
            <w:spacing w:line="317" w:lineRule="auto"/>
            <w:ind w:right="-66"/>
            <w:jc w:val="center"/>
          </w:pPr>
        </w:pPrChange>
      </w:pPr>
      <w:r w:rsidRPr="000569DC">
        <w:rPr>
          <w:sz w:val="20"/>
          <w:szCs w:val="20"/>
        </w:rPr>
        <w:t>EDUARDO AZEVEDO RODRIGUES</w:t>
      </w:r>
    </w:p>
    <w:p w14:paraId="4DF74ADE" w14:textId="77777777" w:rsidR="004472E8" w:rsidRPr="000569DC" w:rsidRDefault="004472E8">
      <w:pPr>
        <w:spacing w:line="276" w:lineRule="auto"/>
        <w:ind w:right="-66"/>
        <w:jc w:val="both"/>
        <w:rPr>
          <w:sz w:val="20"/>
          <w:szCs w:val="20"/>
        </w:rPr>
        <w:pPrChange w:id="1930" w:author="Mariana Piovesan Ramos | Vieira Rezende" w:date="2021-11-19T20:13:00Z">
          <w:pPr>
            <w:spacing w:line="317" w:lineRule="auto"/>
            <w:ind w:right="-66"/>
            <w:jc w:val="both"/>
          </w:pPr>
        </w:pPrChange>
      </w:pPr>
    </w:p>
    <w:p w14:paraId="5555200A" w14:textId="2C15735C" w:rsidR="00000000" w:rsidRDefault="00FA6DD5">
      <w:pPr>
        <w:spacing w:line="276" w:lineRule="auto"/>
        <w:ind w:right="-66"/>
        <w:jc w:val="both"/>
        <w:rPr>
          <w:sz w:val="20"/>
          <w:szCs w:val="20"/>
        </w:rPr>
        <w:sectPr w:rsidR="00000000" w:rsidSect="007162FD">
          <w:headerReference w:type="default" r:id="rId21"/>
          <w:footerReference w:type="default" r:id="rId22"/>
          <w:pgSz w:w="11910" w:h="16840"/>
          <w:pgMar w:top="1440" w:right="1080" w:bottom="1440" w:left="1080" w:header="155" w:footer="0" w:gutter="0"/>
          <w:cols w:space="720"/>
        </w:sectPr>
        <w:pPrChange w:id="1931" w:author="Mariana Piovesan Ramos | Vieira Rezende" w:date="2021-11-19T20:13:00Z">
          <w:pPr>
            <w:spacing w:line="317" w:lineRule="auto"/>
            <w:ind w:right="-66"/>
            <w:jc w:val="both"/>
          </w:pPr>
        </w:pPrChange>
      </w:pPr>
    </w:p>
    <w:p w14:paraId="3DBB0024" w14:textId="77777777" w:rsidR="000A115D" w:rsidRPr="000569DC" w:rsidRDefault="000A115D">
      <w:pPr>
        <w:pStyle w:val="Corpodetexto"/>
        <w:spacing w:line="276" w:lineRule="auto"/>
        <w:ind w:right="-66"/>
        <w:pPrChange w:id="1932" w:author="Mariana Piovesan Ramos | Vieira Rezende" w:date="2021-11-19T20:13:00Z">
          <w:pPr>
            <w:pStyle w:val="Corpodetexto"/>
            <w:spacing w:line="317" w:lineRule="auto"/>
            <w:ind w:right="-66"/>
          </w:pPr>
        </w:pPrChange>
      </w:pPr>
    </w:p>
    <w:p w14:paraId="4A013D1E" w14:textId="77777777" w:rsidR="000A115D" w:rsidRPr="000569DC" w:rsidRDefault="000A115D">
      <w:pPr>
        <w:pStyle w:val="Corpodetexto"/>
        <w:spacing w:line="276" w:lineRule="auto"/>
        <w:ind w:right="-66"/>
        <w:pPrChange w:id="1933" w:author="Mariana Piovesan Ramos | Vieira Rezende" w:date="2021-11-19T20:13:00Z">
          <w:pPr>
            <w:pStyle w:val="Corpodetexto"/>
            <w:spacing w:line="317" w:lineRule="auto"/>
            <w:ind w:right="-66"/>
          </w:pPr>
        </w:pPrChange>
      </w:pPr>
    </w:p>
    <w:p w14:paraId="2C929226" w14:textId="77777777" w:rsidR="000A115D" w:rsidRPr="000569DC" w:rsidRDefault="0040318D">
      <w:pPr>
        <w:pStyle w:val="Ttulo1"/>
        <w:spacing w:line="276" w:lineRule="auto"/>
        <w:ind w:left="0" w:right="-66"/>
        <w:pPrChange w:id="1934" w:author="Mariana Piovesan Ramos | Vieira Rezende" w:date="2021-11-19T20:13:00Z">
          <w:pPr>
            <w:pStyle w:val="Ttulo1"/>
            <w:spacing w:line="317" w:lineRule="auto"/>
            <w:ind w:left="0" w:right="-66"/>
          </w:pPr>
        </w:pPrChange>
      </w:pPr>
      <w:r w:rsidRPr="000569DC">
        <w:t>ANEXO II</w:t>
      </w:r>
    </w:p>
    <w:p w14:paraId="0DFD8503" w14:textId="77777777" w:rsidR="000A115D" w:rsidRPr="000569DC" w:rsidRDefault="000A115D">
      <w:pPr>
        <w:pStyle w:val="Corpodetexto"/>
        <w:spacing w:line="276" w:lineRule="auto"/>
        <w:ind w:right="-66"/>
        <w:rPr>
          <w:b/>
        </w:rPr>
        <w:pPrChange w:id="1935" w:author="Mariana Piovesan Ramos | Vieira Rezende" w:date="2021-11-19T20:13:00Z">
          <w:pPr>
            <w:pStyle w:val="Corpodetexto"/>
            <w:spacing w:line="317" w:lineRule="auto"/>
            <w:ind w:right="-66"/>
          </w:pPr>
        </w:pPrChange>
      </w:pPr>
    </w:p>
    <w:p w14:paraId="51E48953" w14:textId="77777777" w:rsidR="000A115D" w:rsidRPr="000569DC" w:rsidRDefault="000A115D">
      <w:pPr>
        <w:pStyle w:val="Corpodetexto"/>
        <w:spacing w:line="276" w:lineRule="auto"/>
        <w:ind w:right="-66"/>
        <w:rPr>
          <w:b/>
        </w:rPr>
        <w:pPrChange w:id="1936" w:author="Mariana Piovesan Ramos | Vieira Rezende" w:date="2021-11-19T20:13:00Z">
          <w:pPr>
            <w:pStyle w:val="Corpodetexto"/>
            <w:spacing w:line="317" w:lineRule="auto"/>
            <w:ind w:right="-66"/>
          </w:pPr>
        </w:pPrChange>
      </w:pPr>
    </w:p>
    <w:p w14:paraId="477508B2" w14:textId="77777777" w:rsidR="000A115D" w:rsidRPr="000569DC" w:rsidRDefault="0040318D">
      <w:pPr>
        <w:pStyle w:val="Corpodetexto"/>
        <w:spacing w:line="276" w:lineRule="auto"/>
        <w:ind w:right="-66"/>
        <w:jc w:val="center"/>
        <w:rPr>
          <w:b/>
          <w:bCs/>
        </w:rPr>
        <w:pPrChange w:id="1937" w:author="Mariana Piovesan Ramos | Vieira Rezende" w:date="2021-11-19T20:13:00Z">
          <w:pPr>
            <w:pStyle w:val="Corpodetexto"/>
            <w:spacing w:line="317" w:lineRule="auto"/>
            <w:ind w:right="-66"/>
            <w:jc w:val="center"/>
          </w:pPr>
        </w:pPrChange>
      </w:pPr>
      <w:r w:rsidRPr="000569DC">
        <w:rPr>
          <w:b/>
          <w:bCs/>
          <w:u w:val="single"/>
        </w:rPr>
        <w:t>CONTRATOS DO PROJETO</w:t>
      </w:r>
    </w:p>
    <w:p w14:paraId="6FDB82CE" w14:textId="1127CBEA" w:rsidR="000A115D" w:rsidRPr="000569DC" w:rsidRDefault="000A115D">
      <w:pPr>
        <w:pStyle w:val="Corpodetexto"/>
        <w:spacing w:line="276" w:lineRule="auto"/>
        <w:ind w:right="-66"/>
        <w:pPrChange w:id="1938" w:author="Mariana Piovesan Ramos | Vieira Rezende" w:date="2021-11-19T20:13:00Z">
          <w:pPr>
            <w:pStyle w:val="Corpodetexto"/>
            <w:spacing w:line="317" w:lineRule="auto"/>
            <w:ind w:right="-66"/>
          </w:pPr>
        </w:pPrChange>
      </w:pPr>
    </w:p>
    <w:p w14:paraId="3EC690F9" w14:textId="48DAD4DC" w:rsidR="009747C5" w:rsidRPr="000569DC" w:rsidRDefault="009747C5">
      <w:pPr>
        <w:pStyle w:val="Corpodetexto"/>
        <w:spacing w:line="276" w:lineRule="auto"/>
        <w:ind w:right="-66"/>
        <w:jc w:val="both"/>
        <w:pPrChange w:id="1939" w:author="Mariana Piovesan Ramos | Vieira Rezende" w:date="2021-11-19T20:13:00Z">
          <w:pPr>
            <w:pStyle w:val="Corpodetexto"/>
            <w:spacing w:line="317" w:lineRule="auto"/>
            <w:ind w:right="-66"/>
            <w:jc w:val="both"/>
          </w:pPr>
        </w:pPrChange>
      </w:pPr>
      <w:bookmarkStart w:id="1940" w:name="_Hlk88162144"/>
      <w:r w:rsidRPr="000569DC">
        <w:t>Contratos celebrados pela Confluência Energia S.A.:</w:t>
      </w:r>
      <w:bookmarkEnd w:id="1940"/>
    </w:p>
    <w:p w14:paraId="3DCAC98E" w14:textId="77777777" w:rsidR="009747C5" w:rsidRPr="000569DC" w:rsidRDefault="009747C5">
      <w:pPr>
        <w:pStyle w:val="Corpodetexto"/>
        <w:spacing w:line="276" w:lineRule="auto"/>
        <w:ind w:right="-66"/>
        <w:jc w:val="both"/>
        <w:pPrChange w:id="1941" w:author="Mariana Piovesan Ramos | Vieira Rezende" w:date="2021-11-19T20:13:00Z">
          <w:pPr>
            <w:pStyle w:val="Corpodetexto"/>
            <w:spacing w:line="317" w:lineRule="auto"/>
            <w:ind w:right="-66"/>
            <w:jc w:val="both"/>
          </w:pPr>
        </w:pPrChange>
      </w:pPr>
    </w:p>
    <w:p w14:paraId="388635E1" w14:textId="0C088DA3" w:rsidR="00896C74" w:rsidRPr="000569DC" w:rsidRDefault="002965B8">
      <w:pPr>
        <w:pStyle w:val="Corpodetexto"/>
        <w:numPr>
          <w:ilvl w:val="0"/>
          <w:numId w:val="62"/>
        </w:numPr>
        <w:spacing w:line="276" w:lineRule="auto"/>
        <w:ind w:right="-66"/>
        <w:jc w:val="both"/>
        <w:pPrChange w:id="1942" w:author="Mariana Piovesan Ramos | Vieira Rezende" w:date="2021-11-19T20:13:00Z">
          <w:pPr>
            <w:pStyle w:val="Corpodetexto"/>
            <w:numPr>
              <w:numId w:val="62"/>
            </w:numPr>
            <w:spacing w:line="317" w:lineRule="auto"/>
            <w:ind w:left="720" w:right="-66" w:hanging="360"/>
            <w:jc w:val="both"/>
          </w:pPr>
        </w:pPrChange>
      </w:pPr>
      <w:bookmarkStart w:id="1943" w:name="_Hlk88161913"/>
      <w:r w:rsidRPr="000569DC">
        <w:t>INSTRUMENTO PARTICULAR DE CONTRATO DE PRESTAÇÃO DE SERVIÇOS Nº 038/2021 CELEBRADO COM A G5 ENGENHARIA E GERENCIAMENTO LTDA.</w:t>
      </w:r>
    </w:p>
    <w:p w14:paraId="4F75F760" w14:textId="48B49362" w:rsidR="00896C74" w:rsidRPr="000569DC" w:rsidRDefault="002965B8">
      <w:pPr>
        <w:pStyle w:val="Corpodetexto"/>
        <w:numPr>
          <w:ilvl w:val="0"/>
          <w:numId w:val="62"/>
        </w:numPr>
        <w:spacing w:line="276" w:lineRule="auto"/>
        <w:ind w:right="-66"/>
        <w:jc w:val="both"/>
        <w:pPrChange w:id="1944" w:author="Mariana Piovesan Ramos | Vieira Rezende" w:date="2021-11-19T20:13:00Z">
          <w:pPr>
            <w:pStyle w:val="Corpodetexto"/>
            <w:numPr>
              <w:numId w:val="62"/>
            </w:numPr>
            <w:spacing w:line="317" w:lineRule="auto"/>
            <w:ind w:left="720" w:right="-66" w:hanging="360"/>
            <w:jc w:val="both"/>
          </w:pPr>
        </w:pPrChange>
      </w:pPr>
      <w:r w:rsidRPr="000569DC">
        <w:t>CONTRATO DE PRESTAÇÃO DE SERVIÇOS Nº 037/2021 CELEBRADO COM A ASSESSORIA TÉCNICA AMBIENTAL LTDA.</w:t>
      </w:r>
    </w:p>
    <w:p w14:paraId="13089F8B" w14:textId="5566DB95" w:rsidR="00896C74" w:rsidRPr="000569DC" w:rsidRDefault="002965B8">
      <w:pPr>
        <w:pStyle w:val="Corpodetexto"/>
        <w:numPr>
          <w:ilvl w:val="0"/>
          <w:numId w:val="62"/>
        </w:numPr>
        <w:spacing w:line="276" w:lineRule="auto"/>
        <w:ind w:right="-66"/>
        <w:jc w:val="both"/>
        <w:pPrChange w:id="1945" w:author="Mariana Piovesan Ramos | Vieira Rezende" w:date="2021-11-19T20:13:00Z">
          <w:pPr>
            <w:pStyle w:val="Corpodetexto"/>
            <w:numPr>
              <w:numId w:val="62"/>
            </w:numPr>
            <w:spacing w:line="317" w:lineRule="auto"/>
            <w:ind w:left="720" w:right="-66" w:hanging="360"/>
            <w:jc w:val="both"/>
          </w:pPr>
        </w:pPrChange>
      </w:pPr>
      <w:r w:rsidRPr="000569DC">
        <w:t>INSTRUMENTO PARTICULAR DE CONTRATO DE PRESTAÇÃO DE SERVIÇOS Nº 014/2021 CELEBRADO COM A BIOLÓTUS GERENCIAMENTO DE PROJETOS E CONSULTORIA AMBIENTAL – EIRELI</w:t>
      </w:r>
    </w:p>
    <w:p w14:paraId="6138CFA5" w14:textId="1BF05F90" w:rsidR="00896C74" w:rsidRPr="000569DC" w:rsidRDefault="002965B8">
      <w:pPr>
        <w:pStyle w:val="Corpodetexto"/>
        <w:numPr>
          <w:ilvl w:val="0"/>
          <w:numId w:val="62"/>
        </w:numPr>
        <w:spacing w:line="276" w:lineRule="auto"/>
        <w:ind w:right="-66"/>
        <w:jc w:val="both"/>
        <w:pPrChange w:id="1946" w:author="Mariana Piovesan Ramos | Vieira Rezende" w:date="2021-11-19T20:13:00Z">
          <w:pPr>
            <w:pStyle w:val="Corpodetexto"/>
            <w:numPr>
              <w:numId w:val="62"/>
            </w:numPr>
            <w:spacing w:line="317" w:lineRule="auto"/>
            <w:ind w:left="720" w:right="-66" w:hanging="360"/>
            <w:jc w:val="both"/>
          </w:pPr>
        </w:pPrChange>
      </w:pPr>
      <w:r w:rsidRPr="000569DC">
        <w:t>INSTRUMENTO PARTICULAR DE CONTRATO DE PRESTAÇÃO DE SERVIÇOS Nº 176/2017, E POSTERIORES ADITAMENTOS, CELEBRADO COM A ESPAÇO SERVIÇOS ARQUIOLÓGICOS E ADMINISTRAÇÃO DE OBRAS LTDA E A ESPAÇO EDUCAÇÃO E CULTURA LTDA.</w:t>
      </w:r>
    </w:p>
    <w:p w14:paraId="48FB89A4" w14:textId="557388A1" w:rsidR="00896C74" w:rsidRPr="000569DC" w:rsidRDefault="002965B8">
      <w:pPr>
        <w:pStyle w:val="Corpodetexto"/>
        <w:numPr>
          <w:ilvl w:val="0"/>
          <w:numId w:val="62"/>
        </w:numPr>
        <w:spacing w:line="276" w:lineRule="auto"/>
        <w:ind w:right="-66"/>
        <w:jc w:val="both"/>
        <w:pPrChange w:id="1947" w:author="Mariana Piovesan Ramos | Vieira Rezende" w:date="2021-11-19T20:13:00Z">
          <w:pPr>
            <w:pStyle w:val="Corpodetexto"/>
            <w:numPr>
              <w:numId w:val="62"/>
            </w:numPr>
            <w:spacing w:line="317" w:lineRule="auto"/>
            <w:ind w:left="720" w:right="-66" w:hanging="360"/>
            <w:jc w:val="both"/>
          </w:pPr>
        </w:pPrChange>
      </w:pPr>
      <w:r w:rsidRPr="000569DC">
        <w:t>CONTRATO DE ALIANÇA, E POSTERIORES ADITAMENTOS, CELEBRADO COM A CONSTRUTORA ALIANÇA CONFLUÊNCIA SPE LTDA.</w:t>
      </w:r>
    </w:p>
    <w:p w14:paraId="2F614CCF" w14:textId="50C7AABA" w:rsidR="00A00DF4" w:rsidRPr="000569DC" w:rsidRDefault="002965B8">
      <w:pPr>
        <w:pStyle w:val="Corpodetexto"/>
        <w:numPr>
          <w:ilvl w:val="0"/>
          <w:numId w:val="62"/>
        </w:numPr>
        <w:spacing w:line="276" w:lineRule="auto"/>
        <w:ind w:right="-66"/>
        <w:jc w:val="both"/>
        <w:pPrChange w:id="1948" w:author="Mariana Piovesan Ramos | Vieira Rezende" w:date="2021-11-19T20:13:00Z">
          <w:pPr>
            <w:pStyle w:val="Corpodetexto"/>
            <w:numPr>
              <w:numId w:val="62"/>
            </w:numPr>
            <w:spacing w:line="317" w:lineRule="auto"/>
            <w:ind w:left="720" w:right="-66" w:hanging="360"/>
            <w:jc w:val="both"/>
          </w:pPr>
        </w:pPrChange>
      </w:pPr>
      <w:r w:rsidRPr="000569DC">
        <w:t>CONTRATO DE FORNECIMENTO DE BENS E PRESTAÇÃO DE SERVIÇOS CELEBRADO COM A WEG EQUIPAMENTOS ELÉTRICOS S.A E HIDRÁULICA INDUSTRIAL – INDÚSTRIA E COMÉRCIO LTDA.</w:t>
      </w:r>
    </w:p>
    <w:p w14:paraId="73788156" w14:textId="069C3E7C" w:rsidR="002965B8" w:rsidRPr="000569DC" w:rsidRDefault="002965B8">
      <w:pPr>
        <w:pStyle w:val="Corpodetexto"/>
        <w:numPr>
          <w:ilvl w:val="0"/>
          <w:numId w:val="62"/>
        </w:numPr>
        <w:spacing w:line="276" w:lineRule="auto"/>
        <w:ind w:right="-66"/>
        <w:jc w:val="both"/>
        <w:pPrChange w:id="1949"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 NO AMBIENTE REGULADO –</w:t>
      </w:r>
      <w:r w:rsidR="00006E17" w:rsidRPr="000569DC">
        <w:t xml:space="preserve"> </w:t>
      </w:r>
      <w:r w:rsidRPr="000569DC">
        <w:t>CCEAR –</w:t>
      </w:r>
      <w:r w:rsidR="00006E17" w:rsidRPr="000569DC">
        <w:t xml:space="preserve"> </w:t>
      </w:r>
      <w:r w:rsidRPr="000569DC">
        <w:t>28617,</w:t>
      </w:r>
      <w:r w:rsidR="00006E17" w:rsidRPr="000569DC">
        <w:t xml:space="preserve"> </w:t>
      </w:r>
      <w:r w:rsidRPr="000569DC">
        <w:t xml:space="preserve">NA MODALIDADE QUANTIDADE DE ENERGIA ELÉTRICA, </w:t>
      </w:r>
      <w:r w:rsidR="001D6443" w:rsidRPr="000569DC">
        <w:t xml:space="preserve">CELEBRADO COM A </w:t>
      </w:r>
      <w:r w:rsidRPr="000569DC">
        <w:t>AMAZONAS ENERG.</w:t>
      </w:r>
    </w:p>
    <w:p w14:paraId="49E0A5EA" w14:textId="1956EF64" w:rsidR="002965B8" w:rsidRPr="000569DC" w:rsidRDefault="002965B8">
      <w:pPr>
        <w:pStyle w:val="Corpodetexto"/>
        <w:numPr>
          <w:ilvl w:val="0"/>
          <w:numId w:val="62"/>
        </w:numPr>
        <w:spacing w:line="276" w:lineRule="auto"/>
        <w:ind w:right="-66"/>
        <w:jc w:val="both"/>
        <w:pPrChange w:id="1950"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28618,</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AMPLA.</w:t>
      </w:r>
    </w:p>
    <w:p w14:paraId="456E8F8A" w14:textId="76D75443" w:rsidR="002965B8" w:rsidRPr="000569DC" w:rsidRDefault="002965B8">
      <w:pPr>
        <w:pStyle w:val="Corpodetexto"/>
        <w:numPr>
          <w:ilvl w:val="0"/>
          <w:numId w:val="62"/>
        </w:numPr>
        <w:spacing w:line="276" w:lineRule="auto"/>
        <w:ind w:right="-66"/>
        <w:jc w:val="both"/>
        <w:pPrChange w:id="1951"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28619,</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BANDEIRANTE.</w:t>
      </w:r>
    </w:p>
    <w:p w14:paraId="7D48F861" w14:textId="4F429C93" w:rsidR="002965B8" w:rsidRPr="000569DC" w:rsidRDefault="002965B8">
      <w:pPr>
        <w:pStyle w:val="Corpodetexto"/>
        <w:numPr>
          <w:ilvl w:val="0"/>
          <w:numId w:val="62"/>
        </w:numPr>
        <w:spacing w:line="276" w:lineRule="auto"/>
        <w:ind w:right="-66"/>
        <w:jc w:val="both"/>
        <w:pPrChange w:id="1952"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28620,</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BOA VISTA ENERG.</w:t>
      </w:r>
    </w:p>
    <w:p w14:paraId="0436DD1E" w14:textId="70C5B383" w:rsidR="002965B8" w:rsidRPr="000569DC" w:rsidRDefault="002965B8">
      <w:pPr>
        <w:pStyle w:val="Corpodetexto"/>
        <w:numPr>
          <w:ilvl w:val="0"/>
          <w:numId w:val="62"/>
        </w:numPr>
        <w:spacing w:line="276" w:lineRule="auto"/>
        <w:ind w:right="-66"/>
        <w:jc w:val="both"/>
        <w:pPrChange w:id="1953"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28621,</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ENERGISA SS.</w:t>
      </w:r>
    </w:p>
    <w:p w14:paraId="0C12AE42" w14:textId="58F38099" w:rsidR="002965B8" w:rsidRPr="000569DC" w:rsidRDefault="002965B8">
      <w:pPr>
        <w:pStyle w:val="Corpodetexto"/>
        <w:numPr>
          <w:ilvl w:val="0"/>
          <w:numId w:val="62"/>
        </w:numPr>
        <w:spacing w:line="276" w:lineRule="auto"/>
        <w:ind w:right="-66"/>
        <w:jc w:val="both"/>
        <w:pPrChange w:id="1954"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28622,</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CELESC DIST.</w:t>
      </w:r>
    </w:p>
    <w:p w14:paraId="5C20570F" w14:textId="623658D6" w:rsidR="002965B8" w:rsidRPr="000569DC" w:rsidRDefault="002965B8">
      <w:pPr>
        <w:pStyle w:val="Corpodetexto"/>
        <w:numPr>
          <w:ilvl w:val="0"/>
          <w:numId w:val="62"/>
        </w:numPr>
        <w:spacing w:line="276" w:lineRule="auto"/>
        <w:ind w:right="-66"/>
        <w:jc w:val="both"/>
        <w:pPrChange w:id="1955"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28623,</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CELG.</w:t>
      </w:r>
    </w:p>
    <w:p w14:paraId="1B80648A" w14:textId="0D2CAC70" w:rsidR="002965B8" w:rsidRPr="000569DC" w:rsidRDefault="002965B8">
      <w:pPr>
        <w:pStyle w:val="Corpodetexto"/>
        <w:numPr>
          <w:ilvl w:val="0"/>
          <w:numId w:val="62"/>
        </w:numPr>
        <w:spacing w:line="276" w:lineRule="auto"/>
        <w:ind w:right="-66"/>
        <w:jc w:val="both"/>
        <w:pPrChange w:id="1956"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28624,</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CELPE.</w:t>
      </w:r>
    </w:p>
    <w:p w14:paraId="56D5AA0E" w14:textId="7B2C4157" w:rsidR="00FA1ADD" w:rsidRPr="000569DC" w:rsidRDefault="00FA1ADD">
      <w:pPr>
        <w:pStyle w:val="Corpodetexto"/>
        <w:numPr>
          <w:ilvl w:val="0"/>
          <w:numId w:val="62"/>
        </w:numPr>
        <w:spacing w:line="276" w:lineRule="auto"/>
        <w:ind w:right="-66"/>
        <w:jc w:val="both"/>
        <w:pPrChange w:id="1957"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28625,</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CEMAR.</w:t>
      </w:r>
    </w:p>
    <w:p w14:paraId="0FA70F2C" w14:textId="336DD108" w:rsidR="00FA1ADD" w:rsidRPr="000569DC" w:rsidRDefault="00FA1ADD">
      <w:pPr>
        <w:pStyle w:val="Corpodetexto"/>
        <w:numPr>
          <w:ilvl w:val="0"/>
          <w:numId w:val="62"/>
        </w:numPr>
        <w:spacing w:line="276" w:lineRule="auto"/>
        <w:ind w:right="-66"/>
        <w:jc w:val="both"/>
        <w:pPrChange w:id="1958"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28626,</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CEMIG DISTRIB.</w:t>
      </w:r>
    </w:p>
    <w:p w14:paraId="6BDDEAE0" w14:textId="666FBEA1" w:rsidR="00FA1ADD" w:rsidRPr="000569DC" w:rsidRDefault="00FA1ADD">
      <w:pPr>
        <w:pStyle w:val="Corpodetexto"/>
        <w:numPr>
          <w:ilvl w:val="0"/>
          <w:numId w:val="62"/>
        </w:numPr>
        <w:spacing w:line="276" w:lineRule="auto"/>
        <w:ind w:right="-66"/>
        <w:jc w:val="both"/>
        <w:pPrChange w:id="1959"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28627,</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ENERGISA SS.</w:t>
      </w:r>
    </w:p>
    <w:p w14:paraId="4D1FF03D" w14:textId="25F0CDCF" w:rsidR="00FA1ADD" w:rsidRPr="000569DC" w:rsidRDefault="00FA1ADD">
      <w:pPr>
        <w:pStyle w:val="Corpodetexto"/>
        <w:numPr>
          <w:ilvl w:val="0"/>
          <w:numId w:val="62"/>
        </w:numPr>
        <w:spacing w:line="276" w:lineRule="auto"/>
        <w:ind w:right="-66"/>
        <w:jc w:val="both"/>
        <w:pPrChange w:id="1960"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28628,</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COELBA.</w:t>
      </w:r>
    </w:p>
    <w:p w14:paraId="7E75C833" w14:textId="7C2FC69A" w:rsidR="00FA1ADD" w:rsidRPr="000569DC" w:rsidRDefault="00FA1ADD">
      <w:pPr>
        <w:pStyle w:val="Corpodetexto"/>
        <w:numPr>
          <w:ilvl w:val="0"/>
          <w:numId w:val="62"/>
        </w:numPr>
        <w:spacing w:line="276" w:lineRule="auto"/>
        <w:ind w:right="-66"/>
        <w:jc w:val="both"/>
        <w:pPrChange w:id="1961"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28629,</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COELCE.</w:t>
      </w:r>
    </w:p>
    <w:p w14:paraId="45FE24C0" w14:textId="524C43C2" w:rsidR="00FA1ADD" w:rsidRPr="000569DC" w:rsidRDefault="00FA1ADD">
      <w:pPr>
        <w:pStyle w:val="Corpodetexto"/>
        <w:numPr>
          <w:ilvl w:val="0"/>
          <w:numId w:val="62"/>
        </w:numPr>
        <w:spacing w:line="276" w:lineRule="auto"/>
        <w:ind w:right="-66"/>
        <w:jc w:val="both"/>
        <w:pPrChange w:id="1962"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28630,</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COSERN.</w:t>
      </w:r>
    </w:p>
    <w:p w14:paraId="590A6A71" w14:textId="1C935681" w:rsidR="00FA1ADD" w:rsidRPr="000569DC" w:rsidRDefault="00FA1ADD">
      <w:pPr>
        <w:pStyle w:val="Corpodetexto"/>
        <w:numPr>
          <w:ilvl w:val="0"/>
          <w:numId w:val="62"/>
        </w:numPr>
        <w:spacing w:line="276" w:lineRule="auto"/>
        <w:ind w:right="-66"/>
        <w:jc w:val="both"/>
        <w:pPrChange w:id="1963"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28631,</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CPFL PAULISTA.</w:t>
      </w:r>
    </w:p>
    <w:p w14:paraId="090DFE56" w14:textId="1761260C" w:rsidR="00FA1ADD" w:rsidRPr="000569DC" w:rsidRDefault="00FA1ADD">
      <w:pPr>
        <w:pStyle w:val="Corpodetexto"/>
        <w:numPr>
          <w:ilvl w:val="0"/>
          <w:numId w:val="62"/>
        </w:numPr>
        <w:spacing w:line="276" w:lineRule="auto"/>
        <w:ind w:right="-66"/>
        <w:jc w:val="both"/>
        <w:pPrChange w:id="1964"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28633,</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ELETROPAULO.</w:t>
      </w:r>
    </w:p>
    <w:p w14:paraId="088E9EE3" w14:textId="065D685F" w:rsidR="00FA1ADD" w:rsidRPr="000569DC" w:rsidRDefault="00FA1ADD">
      <w:pPr>
        <w:pStyle w:val="Corpodetexto"/>
        <w:numPr>
          <w:ilvl w:val="0"/>
          <w:numId w:val="62"/>
        </w:numPr>
        <w:spacing w:line="276" w:lineRule="auto"/>
        <w:ind w:right="-66"/>
        <w:jc w:val="both"/>
        <w:pPrChange w:id="1965"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28634,</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ELFSM.</w:t>
      </w:r>
    </w:p>
    <w:p w14:paraId="687D4F4A" w14:textId="02858036" w:rsidR="00FA1ADD" w:rsidRPr="000569DC" w:rsidRDefault="00FA1ADD">
      <w:pPr>
        <w:pStyle w:val="Corpodetexto"/>
        <w:numPr>
          <w:ilvl w:val="0"/>
          <w:numId w:val="62"/>
        </w:numPr>
        <w:spacing w:line="276" w:lineRule="auto"/>
        <w:ind w:right="-66"/>
        <w:jc w:val="both"/>
        <w:pPrChange w:id="1966"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28635,</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ENERGISA BO.</w:t>
      </w:r>
    </w:p>
    <w:p w14:paraId="068C9BA2" w14:textId="1464AEA0" w:rsidR="00FA1ADD" w:rsidRPr="000569DC" w:rsidRDefault="00FA1ADD">
      <w:pPr>
        <w:pStyle w:val="Corpodetexto"/>
        <w:numPr>
          <w:ilvl w:val="0"/>
          <w:numId w:val="62"/>
        </w:numPr>
        <w:spacing w:line="276" w:lineRule="auto"/>
        <w:ind w:right="-66"/>
        <w:jc w:val="both"/>
        <w:pPrChange w:id="1967"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28636,</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ENERGISA MS.</w:t>
      </w:r>
    </w:p>
    <w:p w14:paraId="40AACF21" w14:textId="14ACC557" w:rsidR="00FA1ADD" w:rsidRPr="000569DC" w:rsidRDefault="00FA1ADD">
      <w:pPr>
        <w:pStyle w:val="Corpodetexto"/>
        <w:numPr>
          <w:ilvl w:val="0"/>
          <w:numId w:val="62"/>
        </w:numPr>
        <w:spacing w:line="276" w:lineRule="auto"/>
        <w:ind w:right="-66"/>
        <w:jc w:val="both"/>
        <w:pPrChange w:id="1968"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28637,</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ENERGISA PB.</w:t>
      </w:r>
    </w:p>
    <w:p w14:paraId="1B4BA701" w14:textId="0D5521DA" w:rsidR="00FA1ADD" w:rsidRPr="000569DC" w:rsidRDefault="00FA1ADD">
      <w:pPr>
        <w:pStyle w:val="Corpodetexto"/>
        <w:numPr>
          <w:ilvl w:val="0"/>
          <w:numId w:val="62"/>
        </w:numPr>
        <w:spacing w:line="276" w:lineRule="auto"/>
        <w:ind w:right="-66"/>
        <w:jc w:val="both"/>
        <w:pPrChange w:id="1969"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28638,</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ENERGISA SE.</w:t>
      </w:r>
    </w:p>
    <w:p w14:paraId="27C3AD64" w14:textId="262E6E24" w:rsidR="00FA1ADD" w:rsidRPr="000569DC" w:rsidRDefault="00FA1ADD">
      <w:pPr>
        <w:pStyle w:val="Corpodetexto"/>
        <w:numPr>
          <w:ilvl w:val="0"/>
          <w:numId w:val="62"/>
        </w:numPr>
        <w:spacing w:line="276" w:lineRule="auto"/>
        <w:ind w:right="-66"/>
        <w:jc w:val="both"/>
        <w:pPrChange w:id="1970"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28639,</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ENERGISA TO.</w:t>
      </w:r>
    </w:p>
    <w:p w14:paraId="30A7E226" w14:textId="78787B02" w:rsidR="00FA1ADD" w:rsidRPr="000569DC" w:rsidRDefault="00FA1ADD">
      <w:pPr>
        <w:pStyle w:val="Corpodetexto"/>
        <w:numPr>
          <w:ilvl w:val="0"/>
          <w:numId w:val="62"/>
        </w:numPr>
        <w:spacing w:line="276" w:lineRule="auto"/>
        <w:ind w:right="-66"/>
        <w:jc w:val="both"/>
        <w:pPrChange w:id="1971"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28640,</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ESCELSA.</w:t>
      </w:r>
    </w:p>
    <w:p w14:paraId="3261BE57" w14:textId="3459065E" w:rsidR="00FA1ADD" w:rsidRPr="000569DC" w:rsidRDefault="00FA1ADD">
      <w:pPr>
        <w:pStyle w:val="Corpodetexto"/>
        <w:numPr>
          <w:ilvl w:val="0"/>
          <w:numId w:val="62"/>
        </w:numPr>
        <w:spacing w:line="276" w:lineRule="auto"/>
        <w:ind w:right="-66"/>
        <w:jc w:val="both"/>
        <w:pPrChange w:id="1972"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28641,</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LIGHT.</w:t>
      </w:r>
    </w:p>
    <w:p w14:paraId="531C5F53" w14:textId="3F39B68F" w:rsidR="00FA1ADD" w:rsidRPr="000569DC" w:rsidRDefault="00FA1ADD">
      <w:pPr>
        <w:pStyle w:val="Corpodetexto"/>
        <w:numPr>
          <w:ilvl w:val="0"/>
          <w:numId w:val="62"/>
        </w:numPr>
        <w:spacing w:line="276" w:lineRule="auto"/>
        <w:ind w:right="-66"/>
        <w:jc w:val="both"/>
        <w:pPrChange w:id="1973"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36275,</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CPFL JAGUARI.</w:t>
      </w:r>
    </w:p>
    <w:p w14:paraId="5CBE455F" w14:textId="1660ED5C" w:rsidR="00FA1ADD" w:rsidRPr="000569DC" w:rsidRDefault="00FA1ADD">
      <w:pPr>
        <w:pStyle w:val="Corpodetexto"/>
        <w:numPr>
          <w:ilvl w:val="0"/>
          <w:numId w:val="62"/>
        </w:numPr>
        <w:spacing w:line="276" w:lineRule="auto"/>
        <w:ind w:right="-66"/>
        <w:jc w:val="both"/>
        <w:pPrChange w:id="1974" w:author="Mariana Piovesan Ramos | Vieira Rezende" w:date="2021-11-19T20:13:00Z">
          <w:pPr>
            <w:pStyle w:val="Corpodetexto"/>
            <w:numPr>
              <w:numId w:val="62"/>
            </w:numPr>
            <w:spacing w:line="317" w:lineRule="auto"/>
            <w:ind w:left="720" w:right="-66" w:hanging="360"/>
            <w:jc w:val="both"/>
          </w:pPr>
        </w:pPrChange>
      </w:pPr>
      <w:r w:rsidRPr="000569DC">
        <w:t>TERMO ADITIVO AO CONTRATO DE COMERCIALIZAÇÃO DE ENERGIA</w:t>
      </w:r>
      <w:r w:rsidR="00006E17" w:rsidRPr="000569DC">
        <w:t xml:space="preserve"> </w:t>
      </w:r>
      <w:r w:rsidRPr="000569DC">
        <w:t>NO AMBIENTE REGULADO –</w:t>
      </w:r>
      <w:r w:rsidR="00006E17" w:rsidRPr="000569DC">
        <w:t xml:space="preserve"> </w:t>
      </w:r>
      <w:r w:rsidRPr="000569DC">
        <w:t>CCEAR –</w:t>
      </w:r>
      <w:r w:rsidR="00006E17" w:rsidRPr="000569DC">
        <w:t xml:space="preserve"> </w:t>
      </w:r>
      <w:r w:rsidRPr="000569DC">
        <w:t>36599,</w:t>
      </w:r>
      <w:r w:rsidR="00006E17" w:rsidRPr="000569DC">
        <w:t xml:space="preserve"> </w:t>
      </w:r>
      <w:r w:rsidRPr="000569DC">
        <w:t>NA MODALIDADE QUANTIDADE DE</w:t>
      </w:r>
      <w:r w:rsidR="00006E17" w:rsidRPr="000569DC">
        <w:t xml:space="preserve"> </w:t>
      </w:r>
      <w:r w:rsidRPr="000569DC">
        <w:t xml:space="preserve">ENERGIA ELÉTRICA, </w:t>
      </w:r>
      <w:r w:rsidR="001D6443" w:rsidRPr="000569DC">
        <w:t xml:space="preserve">CELEBRADO COM A </w:t>
      </w:r>
      <w:r w:rsidRPr="000569DC">
        <w:t>RGE SUL.</w:t>
      </w:r>
    </w:p>
    <w:p w14:paraId="5944D354" w14:textId="5720DC97" w:rsidR="00FA1ADD" w:rsidRPr="000569DC" w:rsidRDefault="00FA1ADD">
      <w:pPr>
        <w:pStyle w:val="Corpodetexto"/>
        <w:numPr>
          <w:ilvl w:val="0"/>
          <w:numId w:val="62"/>
        </w:numPr>
        <w:spacing w:line="276" w:lineRule="auto"/>
        <w:ind w:right="-66"/>
        <w:jc w:val="both"/>
        <w:pPrChange w:id="1975" w:author="Mariana Piovesan Ramos | Vieira Rezende" w:date="2021-11-19T20:13:00Z">
          <w:pPr>
            <w:pStyle w:val="Corpodetexto"/>
            <w:numPr>
              <w:numId w:val="62"/>
            </w:numPr>
            <w:spacing w:line="317" w:lineRule="auto"/>
            <w:ind w:left="720" w:right="-66" w:hanging="360"/>
            <w:jc w:val="both"/>
          </w:pPr>
        </w:pPrChange>
      </w:pPr>
      <w:r w:rsidRPr="000569DC">
        <w:t xml:space="preserve">PRIMEIRO TERMODE CESSÃO DE CONTRATO CCEAR Nº 28642 (“TERMO DE CESSÃO”), </w:t>
      </w:r>
      <w:r w:rsidR="001D6443" w:rsidRPr="000569DC">
        <w:t>CELEBRADO COM A</w:t>
      </w:r>
      <w:r w:rsidRPr="000569DC">
        <w:t xml:space="preserve"> RGE</w:t>
      </w:r>
      <w:r w:rsidR="001D6443" w:rsidRPr="000569DC">
        <w:t xml:space="preserve"> E A </w:t>
      </w:r>
      <w:r w:rsidRPr="000569DC">
        <w:t>RGE SUL.</w:t>
      </w:r>
    </w:p>
    <w:p w14:paraId="3C17E021" w14:textId="415433D7" w:rsidR="00FA1ADD" w:rsidRPr="000569DC" w:rsidRDefault="00FA1ADD">
      <w:pPr>
        <w:pStyle w:val="Corpodetexto"/>
        <w:numPr>
          <w:ilvl w:val="0"/>
          <w:numId w:val="62"/>
        </w:numPr>
        <w:spacing w:line="276" w:lineRule="auto"/>
        <w:ind w:right="-66"/>
        <w:jc w:val="both"/>
        <w:pPrChange w:id="1976" w:author="Mariana Piovesan Ramos | Vieira Rezende" w:date="2021-11-19T20:13:00Z">
          <w:pPr>
            <w:pStyle w:val="Corpodetexto"/>
            <w:numPr>
              <w:numId w:val="62"/>
            </w:numPr>
            <w:spacing w:line="317" w:lineRule="auto"/>
            <w:ind w:left="720" w:right="-66" w:hanging="360"/>
            <w:jc w:val="both"/>
          </w:pPr>
        </w:pPrChange>
      </w:pPr>
      <w:r w:rsidRPr="000569DC">
        <w:t>TERMO</w:t>
      </w:r>
      <w:r w:rsidR="00006E17" w:rsidRPr="000569DC">
        <w:t xml:space="preserve"> </w:t>
      </w:r>
      <w:r w:rsidRPr="000569DC">
        <w:t>ADITIVO</w:t>
      </w:r>
      <w:r w:rsidR="00006E17" w:rsidRPr="000569DC">
        <w:t xml:space="preserve"> </w:t>
      </w:r>
      <w:r w:rsidRPr="000569DC">
        <w:t>AO CONTRATO</w:t>
      </w:r>
      <w:r w:rsidR="00006E17" w:rsidRPr="000569DC">
        <w:t xml:space="preserve"> </w:t>
      </w:r>
      <w:r w:rsidRPr="000569DC">
        <w:t>DE</w:t>
      </w:r>
      <w:r w:rsidR="00006E17" w:rsidRPr="000569DC">
        <w:t xml:space="preserve"> </w:t>
      </w:r>
      <w:r w:rsidRPr="000569DC">
        <w:t>COMERCIALIZAÇÃO</w:t>
      </w:r>
      <w:r w:rsidR="00006E17" w:rsidRPr="000569DC">
        <w:t xml:space="preserve"> </w:t>
      </w:r>
      <w:r w:rsidRPr="000569DC">
        <w:t>DE</w:t>
      </w:r>
      <w:r w:rsidR="00006E17" w:rsidRPr="000569DC">
        <w:t xml:space="preserve"> </w:t>
      </w:r>
      <w:r w:rsidRPr="000569DC">
        <w:t>ENERGIA ELÉTRICA NO AMBIENTE REGULADO –CCEAR –36275, NA MODALIDADE QUANTIDADEDE</w:t>
      </w:r>
      <w:r w:rsidR="00006E17" w:rsidRPr="000569DC">
        <w:t xml:space="preserve"> </w:t>
      </w:r>
      <w:r w:rsidRPr="000569DC">
        <w:t>ENERGIA</w:t>
      </w:r>
      <w:r w:rsidR="00006E17" w:rsidRPr="000569DC">
        <w:t xml:space="preserve"> </w:t>
      </w:r>
      <w:r w:rsidRPr="000569DC">
        <w:t>ELÉTRICA,</w:t>
      </w:r>
      <w:r w:rsidR="00006E17" w:rsidRPr="000569DC">
        <w:t xml:space="preserve"> </w:t>
      </w:r>
      <w:r w:rsidR="00C01D10" w:rsidRPr="000569DC">
        <w:t xml:space="preserve">CELEBRADO COM A </w:t>
      </w:r>
      <w:r w:rsidRPr="000569DC">
        <w:t>CPFL JAGUARI</w:t>
      </w:r>
    </w:p>
    <w:p w14:paraId="36706950" w14:textId="29C5B106" w:rsidR="00FA1ADD" w:rsidRPr="000569DC" w:rsidRDefault="006D4CB6">
      <w:pPr>
        <w:pStyle w:val="Corpodetexto"/>
        <w:numPr>
          <w:ilvl w:val="0"/>
          <w:numId w:val="62"/>
        </w:numPr>
        <w:spacing w:line="276" w:lineRule="auto"/>
        <w:ind w:right="-66"/>
        <w:jc w:val="both"/>
        <w:pPrChange w:id="1977" w:author="Mariana Piovesan Ramos | Vieira Rezende" w:date="2021-11-19T20:13:00Z">
          <w:pPr>
            <w:pStyle w:val="Corpodetexto"/>
            <w:numPr>
              <w:numId w:val="62"/>
            </w:numPr>
            <w:spacing w:line="317" w:lineRule="auto"/>
            <w:ind w:left="720" w:right="-66" w:hanging="360"/>
            <w:jc w:val="both"/>
          </w:pPr>
        </w:pPrChange>
      </w:pPr>
      <w:r w:rsidRPr="000569DC">
        <w:t>TERMO</w:t>
      </w:r>
      <w:r w:rsidR="00006E17" w:rsidRPr="000569DC">
        <w:t xml:space="preserve"> </w:t>
      </w:r>
      <w:r w:rsidRPr="000569DC">
        <w:t>ADITIVO</w:t>
      </w:r>
      <w:r w:rsidR="00006E17" w:rsidRPr="000569DC">
        <w:t xml:space="preserve"> </w:t>
      </w:r>
      <w:r w:rsidRPr="000569DC">
        <w:t>AO CONTRATO</w:t>
      </w:r>
      <w:r w:rsidR="00006E17" w:rsidRPr="000569DC">
        <w:t xml:space="preserve"> </w:t>
      </w:r>
      <w:r w:rsidRPr="000569DC">
        <w:t>DE</w:t>
      </w:r>
      <w:r w:rsidR="00006E17" w:rsidRPr="000569DC">
        <w:t xml:space="preserve"> </w:t>
      </w:r>
      <w:r w:rsidRPr="000569DC">
        <w:t>COMERCIALIZAÇÃO</w:t>
      </w:r>
      <w:r w:rsidR="00006E17" w:rsidRPr="000569DC">
        <w:t xml:space="preserve"> </w:t>
      </w:r>
      <w:r w:rsidRPr="000569DC">
        <w:t>DE</w:t>
      </w:r>
      <w:r w:rsidR="00006E17" w:rsidRPr="000569DC">
        <w:t xml:space="preserve"> </w:t>
      </w:r>
      <w:r w:rsidRPr="000569DC">
        <w:t>ENERGIA ELÉTRICA NO AMBIENTE REGULADO –CCEAR –36599, NA MODALIDADE QUANTIDADEDE</w:t>
      </w:r>
      <w:r w:rsidR="00006E17" w:rsidRPr="000569DC">
        <w:t xml:space="preserve"> </w:t>
      </w:r>
      <w:r w:rsidRPr="000569DC">
        <w:t>ENERGIA</w:t>
      </w:r>
      <w:r w:rsidR="00006E17" w:rsidRPr="000569DC">
        <w:t xml:space="preserve"> </w:t>
      </w:r>
      <w:r w:rsidRPr="000569DC">
        <w:t>ELÉTRICA,</w:t>
      </w:r>
      <w:r w:rsidR="00006E17" w:rsidRPr="000569DC">
        <w:t xml:space="preserve"> </w:t>
      </w:r>
      <w:r w:rsidR="00C01D10" w:rsidRPr="000569DC">
        <w:t xml:space="preserve">CELEBRADO COM A </w:t>
      </w:r>
      <w:r w:rsidRPr="000569DC">
        <w:t>RGE SUL</w:t>
      </w:r>
    </w:p>
    <w:p w14:paraId="42222C13" w14:textId="0F50A967" w:rsidR="006D4CB6" w:rsidRPr="000569DC" w:rsidRDefault="006D4CB6">
      <w:pPr>
        <w:pStyle w:val="Corpodetexto"/>
        <w:numPr>
          <w:ilvl w:val="0"/>
          <w:numId w:val="62"/>
        </w:numPr>
        <w:spacing w:line="276" w:lineRule="auto"/>
        <w:ind w:right="-66"/>
        <w:jc w:val="both"/>
        <w:pPrChange w:id="1978" w:author="Mariana Piovesan Ramos | Vieira Rezende" w:date="2021-11-19T20:13:00Z">
          <w:pPr>
            <w:pStyle w:val="Corpodetexto"/>
            <w:numPr>
              <w:numId w:val="62"/>
            </w:numPr>
            <w:spacing w:line="317" w:lineRule="auto"/>
            <w:ind w:left="720" w:right="-66" w:hanging="360"/>
            <w:jc w:val="both"/>
          </w:pPr>
        </w:pPrChange>
      </w:pPr>
      <w:r w:rsidRPr="000569DC">
        <w:t>CONTRATO DE CONSTITUIÇÃO DE GARANTIA DE PAGAMENTO, VIA VINCULAÇÃO DE RECEITAS CELEBRADO COM A RORAIMA ENERGIA S.A. E O BANCO BRASDESCO S.A.</w:t>
      </w:r>
    </w:p>
    <w:p w14:paraId="247F9323" w14:textId="46F043A3" w:rsidR="006D4CB6" w:rsidRPr="000569DC" w:rsidRDefault="006D4CB6">
      <w:pPr>
        <w:pStyle w:val="Corpodetexto"/>
        <w:numPr>
          <w:ilvl w:val="0"/>
          <w:numId w:val="62"/>
        </w:numPr>
        <w:spacing w:line="276" w:lineRule="auto"/>
        <w:ind w:right="-66"/>
        <w:jc w:val="both"/>
        <w:pPrChange w:id="1979" w:author="Mariana Piovesan Ramos | Vieira Rezende" w:date="2021-11-19T20:13:00Z">
          <w:pPr>
            <w:pStyle w:val="Corpodetexto"/>
            <w:numPr>
              <w:numId w:val="62"/>
            </w:numPr>
            <w:spacing w:line="317" w:lineRule="auto"/>
            <w:ind w:left="720" w:right="-66" w:hanging="360"/>
            <w:jc w:val="both"/>
          </w:pPr>
        </w:pPrChange>
      </w:pPr>
      <w:r w:rsidRPr="000569DC">
        <w:t>CONTRATO DE CONSTITUIÇÃO DE GARANTIA DE PAGAMENTO, VIA VINCULAÇÃO DE RECEITAS CELEBRADO COM A</w:t>
      </w:r>
      <w:r w:rsidR="00006E17" w:rsidRPr="000569DC">
        <w:t xml:space="preserve"> </w:t>
      </w:r>
      <w:r w:rsidRPr="000569DC">
        <w:t>RGE</w:t>
      </w:r>
      <w:r w:rsidR="00006E17" w:rsidRPr="000569DC">
        <w:t xml:space="preserve"> </w:t>
      </w:r>
      <w:r w:rsidRPr="000569DC">
        <w:t>SUL DISTRIBUIDORA</w:t>
      </w:r>
      <w:r w:rsidR="00006E17" w:rsidRPr="000569DC">
        <w:t xml:space="preserve"> </w:t>
      </w:r>
      <w:r w:rsidRPr="000569DC">
        <w:t>DE ENERGIA S.A E O BANCO BRASDESCO S.A.</w:t>
      </w:r>
    </w:p>
    <w:p w14:paraId="5DC535D8" w14:textId="17A220F3" w:rsidR="006D4CB6" w:rsidRPr="000569DC" w:rsidRDefault="006D4CB6">
      <w:pPr>
        <w:pStyle w:val="Corpodetexto"/>
        <w:numPr>
          <w:ilvl w:val="0"/>
          <w:numId w:val="62"/>
        </w:numPr>
        <w:spacing w:line="276" w:lineRule="auto"/>
        <w:ind w:right="-66"/>
        <w:jc w:val="both"/>
        <w:rPr>
          <w:ins w:id="1980" w:author="Mariana Piovesan Ramos | Vieira Rezende" w:date="2021-11-19T12:09:00Z"/>
        </w:rPr>
        <w:pPrChange w:id="1981" w:author="Mariana Piovesan Ramos | Vieira Rezende" w:date="2021-11-19T20:13:00Z">
          <w:pPr>
            <w:pStyle w:val="Corpodetexto"/>
            <w:numPr>
              <w:numId w:val="62"/>
            </w:numPr>
            <w:spacing w:line="317" w:lineRule="auto"/>
            <w:ind w:left="720" w:right="-66" w:hanging="360"/>
            <w:jc w:val="both"/>
          </w:pPr>
        </w:pPrChange>
      </w:pPr>
      <w:r w:rsidRPr="000569DC">
        <w:t>CONTRATO DE CONSTITUIÇÃO DE GARANTIA DE PAGAMENTO, VIA VINCULAÇÃO DE RECEITAS CELEBRADO COM A COMPANHIA JAGUARI DE ENERGIA E O BANCO BRASDESCO S.A.</w:t>
      </w:r>
    </w:p>
    <w:p w14:paraId="41D6CCF7" w14:textId="152F3A4B" w:rsidR="00C52447" w:rsidRPr="000569DC" w:rsidRDefault="00C52447">
      <w:pPr>
        <w:pStyle w:val="Corpodetexto"/>
        <w:numPr>
          <w:ilvl w:val="0"/>
          <w:numId w:val="62"/>
        </w:numPr>
        <w:spacing w:line="276" w:lineRule="auto"/>
        <w:ind w:right="-66"/>
        <w:jc w:val="both"/>
        <w:rPr>
          <w:ins w:id="1982" w:author="Mariana Piovesan Ramos | Vieira Rezende" w:date="2021-11-19T12:12:00Z"/>
        </w:rPr>
        <w:pPrChange w:id="1983" w:author="Mariana Piovesan Ramos | Vieira Rezende" w:date="2021-11-19T20:13:00Z">
          <w:pPr>
            <w:pStyle w:val="Corpodetexto"/>
            <w:numPr>
              <w:numId w:val="62"/>
            </w:numPr>
            <w:spacing w:line="317" w:lineRule="auto"/>
            <w:ind w:left="720" w:right="-66" w:hanging="360"/>
            <w:jc w:val="both"/>
          </w:pPr>
        </w:pPrChange>
      </w:pPr>
      <w:ins w:id="1984" w:author="Mariana Piovesan Ramos | Vieira Rezende" w:date="2021-11-19T12:09:00Z">
        <w:r w:rsidRPr="000569DC">
          <w:t>ACORDO DE INVESTIMENTO E OUTRAS AVENÇAS CE</w:t>
        </w:r>
      </w:ins>
      <w:ins w:id="1985" w:author="Mariana Piovesan Ramos | Vieira Rezende" w:date="2021-11-19T12:13:00Z">
        <w:r w:rsidRPr="000569DC">
          <w:t>LEBRA</w:t>
        </w:r>
      </w:ins>
      <w:ins w:id="1986" w:author="Mariana Piovesan Ramos | Vieira Rezende" w:date="2021-11-19T12:09:00Z">
        <w:r w:rsidRPr="000569DC">
          <w:t>DO COM A IBEMA PARTICIPAÇÕES S.A., A</w:t>
        </w:r>
      </w:ins>
      <w:ins w:id="1987" w:author="Mariana Piovesan Ramos | Vieira Rezende" w:date="2021-11-19T12:10:00Z">
        <w:r w:rsidRPr="000569DC">
          <w:t xml:space="preserve"> FAXINAL SISTEMAS ELÉTRIOS S.A., PCH BV II – GERAÇÃO DE ENERGIA </w:t>
        </w:r>
      </w:ins>
      <w:ins w:id="1988" w:author="Mariana Piovesan Ramos | Vieira Rezende" w:date="2021-11-19T12:12:00Z">
        <w:r w:rsidRPr="000569DC">
          <w:t>S</w:t>
        </w:r>
      </w:ins>
      <w:ins w:id="1989" w:author="Mariana Piovesan Ramos | Vieira Rezende" w:date="2021-11-19T12:10:00Z">
        <w:r w:rsidRPr="000569DC">
          <w:t>.A., NA QUALIDADE DE INTERVENIENTE</w:t>
        </w:r>
      </w:ins>
      <w:ins w:id="1990" w:author="Mariana Piovesan Ramos | Vieira Rezende" w:date="2021-11-19T12:13:00Z">
        <w:r w:rsidRPr="000569DC">
          <w:t>S</w:t>
        </w:r>
      </w:ins>
      <w:ins w:id="1991" w:author="Mariana Piovesan Ramos | Vieira Rezende" w:date="2021-11-19T12:10:00Z">
        <w:r w:rsidRPr="000569DC">
          <w:t xml:space="preserve"> ANUENTE</w:t>
        </w:r>
      </w:ins>
      <w:ins w:id="1992" w:author="Mariana Piovesan Ramos | Vieira Rezende" w:date="2021-11-19T12:13:00Z">
        <w:r w:rsidRPr="000569DC">
          <w:t>S</w:t>
        </w:r>
      </w:ins>
      <w:ins w:id="1993" w:author="Mariana Piovesan Ramos | Vieira Rezende" w:date="2021-11-19T12:10:00Z">
        <w:r w:rsidRPr="000569DC">
          <w:t>, E, NA QUALIDADE DE AVALISTAS, OURO VERDE PARTICIPAÇÕES S/A</w:t>
        </w:r>
      </w:ins>
      <w:ins w:id="1994" w:author="Mariana Piovesan Ramos | Vieira Rezende" w:date="2021-11-19T12:11:00Z">
        <w:r w:rsidRPr="000569DC">
          <w:t xml:space="preserve">, </w:t>
        </w:r>
      </w:ins>
      <w:ins w:id="1995" w:author="Mariana Piovesan Ramos | Vieira Rezende" w:date="2021-11-19T12:10:00Z">
        <w:r w:rsidRPr="000569DC">
          <w:t>CRNL PARTICIPAÇÕES SOCIETÁRIAS LTDA.</w:t>
        </w:r>
      </w:ins>
      <w:ins w:id="1996" w:author="Mariana Piovesan Ramos | Vieira Rezende" w:date="2021-11-19T12:11:00Z">
        <w:r w:rsidRPr="000569DC">
          <w:t xml:space="preserve">, </w:t>
        </w:r>
      </w:ins>
      <w:ins w:id="1997" w:author="Mariana Piovesan Ramos | Vieira Rezende" w:date="2021-11-19T12:10:00Z">
        <w:r w:rsidRPr="000569DC">
          <w:t>PAULO FERNANDO BILLES GOETZE</w:t>
        </w:r>
      </w:ins>
      <w:ins w:id="1998" w:author="Mariana Piovesan Ramos | Vieira Rezende" w:date="2021-11-19T12:11:00Z">
        <w:r w:rsidRPr="000569DC">
          <w:t xml:space="preserve">, </w:t>
        </w:r>
      </w:ins>
      <w:ins w:id="1999" w:author="Mariana Piovesan Ramos | Vieira Rezende" w:date="2021-11-19T12:10:00Z">
        <w:r w:rsidRPr="000569DC">
          <w:t>RODRIGO MARANHÃO KHURY</w:t>
        </w:r>
      </w:ins>
      <w:ins w:id="2000" w:author="Mariana Piovesan Ramos | Vieira Rezende" w:date="2021-11-19T12:11:00Z">
        <w:r w:rsidRPr="000569DC">
          <w:t xml:space="preserve">, </w:t>
        </w:r>
      </w:ins>
      <w:ins w:id="2001" w:author="Mariana Piovesan Ramos | Vieira Rezende" w:date="2021-11-19T12:10:00Z">
        <w:r w:rsidRPr="000569DC">
          <w:t>MARCO ANTONIO RODERJAN CARNEIRO</w:t>
        </w:r>
      </w:ins>
      <w:ins w:id="2002" w:author="Mariana Piovesan Ramos | Vieira Rezende" w:date="2021-11-19T12:11:00Z">
        <w:r w:rsidRPr="000569DC">
          <w:t xml:space="preserve">, </w:t>
        </w:r>
      </w:ins>
      <w:ins w:id="2003" w:author="Mariana Piovesan Ramos | Vieira Rezende" w:date="2021-11-19T12:10:00Z">
        <w:r w:rsidRPr="000569DC">
          <w:t>DANUSA RODERJAN CARNEIRO</w:t>
        </w:r>
      </w:ins>
      <w:ins w:id="2004" w:author="Mariana Piovesan Ramos | Vieira Rezende" w:date="2021-11-19T12:11:00Z">
        <w:r w:rsidRPr="000569DC">
          <w:t xml:space="preserve">, </w:t>
        </w:r>
      </w:ins>
      <w:ins w:id="2005" w:author="Mariana Piovesan Ramos | Vieira Rezende" w:date="2021-11-19T12:10:00Z">
        <w:r w:rsidRPr="000569DC">
          <w:t>NODAMA PARTICIPAÇÕES SOCIETARIAS LTDA.</w:t>
        </w:r>
      </w:ins>
      <w:ins w:id="2006" w:author="Mariana Piovesan Ramos | Vieira Rezende" w:date="2021-11-19T12:11:00Z">
        <w:r w:rsidRPr="000569DC">
          <w:t xml:space="preserve">, </w:t>
        </w:r>
      </w:ins>
      <w:ins w:id="2007" w:author="Mariana Piovesan Ramos | Vieira Rezende" w:date="2021-11-19T12:10:00Z">
        <w:r w:rsidRPr="000569DC">
          <w:t>GS PARTICIPAÇÕES LTDA.</w:t>
        </w:r>
      </w:ins>
      <w:ins w:id="2008" w:author="Mariana Piovesan Ramos | Vieira Rezende" w:date="2021-11-19T12:11:00Z">
        <w:r w:rsidRPr="000569DC">
          <w:t xml:space="preserve">, </w:t>
        </w:r>
      </w:ins>
      <w:ins w:id="2009" w:author="Mariana Piovesan Ramos | Vieira Rezende" w:date="2021-11-19T12:10:00Z">
        <w:r w:rsidRPr="000569DC">
          <w:t>DALBA ENGENHARIA E EMPREENDIMENTOS LTDA.</w:t>
        </w:r>
      </w:ins>
      <w:ins w:id="2010" w:author="Mariana Piovesan Ramos | Vieira Rezende" w:date="2021-11-19T12:11:00Z">
        <w:r w:rsidRPr="000569DC">
          <w:t xml:space="preserve">, </w:t>
        </w:r>
      </w:ins>
      <w:ins w:id="2011" w:author="Mariana Piovesan Ramos | Vieira Rezende" w:date="2021-11-19T12:10:00Z">
        <w:r w:rsidRPr="000569DC">
          <w:t>FELIPE REIS RIBAS MULLER</w:t>
        </w:r>
      </w:ins>
      <w:ins w:id="2012" w:author="Mariana Piovesan Ramos | Vieira Rezende" w:date="2021-11-19T12:11:00Z">
        <w:r w:rsidRPr="000569DC">
          <w:t xml:space="preserve">, </w:t>
        </w:r>
      </w:ins>
      <w:ins w:id="2013" w:author="Mariana Piovesan Ramos | Vieira Rezende" w:date="2021-11-19T12:10:00Z">
        <w:r w:rsidRPr="000569DC">
          <w:t>MARIELLA REIS RIBAS MULLER MICHAELIS</w:t>
        </w:r>
      </w:ins>
      <w:ins w:id="2014" w:author="Mariana Piovesan Ramos | Vieira Rezende" w:date="2021-11-19T12:11:00Z">
        <w:r w:rsidRPr="000569DC">
          <w:t xml:space="preserve">, </w:t>
        </w:r>
      </w:ins>
      <w:ins w:id="2015" w:author="Mariana Piovesan Ramos | Vieira Rezende" w:date="2021-11-19T12:10:00Z">
        <w:r w:rsidRPr="000569DC">
          <w:t>PRISCILLA MULLER GULIN CRIVELLA</w:t>
        </w:r>
      </w:ins>
      <w:ins w:id="2016" w:author="Mariana Piovesan Ramos | Vieira Rezende" w:date="2021-11-19T12:11:00Z">
        <w:r w:rsidRPr="000569DC">
          <w:t xml:space="preserve">, </w:t>
        </w:r>
      </w:ins>
      <w:ins w:id="2017" w:author="Mariana Piovesan Ramos | Vieira Rezende" w:date="2021-11-19T12:10:00Z">
        <w:r w:rsidRPr="000569DC">
          <w:t>ROREGINA LÚCIA RIBEIRO DOS SANTOS GLUCK</w:t>
        </w:r>
      </w:ins>
      <w:ins w:id="2018" w:author="Mariana Piovesan Ramos | Vieira Rezende" w:date="2021-11-19T12:11:00Z">
        <w:r w:rsidRPr="000569DC">
          <w:t xml:space="preserve">, </w:t>
        </w:r>
      </w:ins>
      <w:ins w:id="2019" w:author="Mariana Piovesan Ramos | Vieira Rezende" w:date="2021-11-19T12:10:00Z">
        <w:r w:rsidRPr="000569DC">
          <w:t>CRISTINA HARDY MULLER</w:t>
        </w:r>
      </w:ins>
      <w:ins w:id="2020" w:author="Mariana Piovesan Ramos | Vieira Rezende" w:date="2021-11-19T12:11:00Z">
        <w:r w:rsidRPr="000569DC">
          <w:t xml:space="preserve">, </w:t>
        </w:r>
      </w:ins>
      <w:ins w:id="2021" w:author="Mariana Piovesan Ramos | Vieira Rezende" w:date="2021-11-19T12:10:00Z">
        <w:r w:rsidRPr="000569DC">
          <w:t>RENATA HARDY MULLER</w:t>
        </w:r>
      </w:ins>
      <w:ins w:id="2022" w:author="Mariana Piovesan Ramos | Vieira Rezende" w:date="2021-11-19T12:11:00Z">
        <w:r w:rsidRPr="000569DC">
          <w:t xml:space="preserve">, </w:t>
        </w:r>
      </w:ins>
      <w:ins w:id="2023" w:author="Mariana Piovesan Ramos | Vieira Rezende" w:date="2021-11-19T12:10:00Z">
        <w:r w:rsidRPr="000569DC">
          <w:t>CARLOS ALBERTO LENZ CESAR PROTÁSIO</w:t>
        </w:r>
      </w:ins>
      <w:ins w:id="2024" w:author="Mariana Piovesan Ramos | Vieira Rezende" w:date="2021-11-19T12:11:00Z">
        <w:r w:rsidRPr="000569DC">
          <w:t xml:space="preserve"> E </w:t>
        </w:r>
      </w:ins>
      <w:ins w:id="2025" w:author="Mariana Piovesan Ramos | Vieira Rezende" w:date="2021-11-19T12:10:00Z">
        <w:r w:rsidRPr="000569DC">
          <w:t>MARLI DO ROCIO CORLETO</w:t>
        </w:r>
      </w:ins>
      <w:ins w:id="2026" w:author="SYLVIA RENAULT VAZ" w:date="2021-11-19T15:24:00Z">
        <w:r w:rsidR="00AA086F" w:rsidRPr="000569DC">
          <w:t xml:space="preserve"> (“</w:t>
        </w:r>
        <w:r w:rsidR="00AA086F" w:rsidRPr="000569DC">
          <w:rPr>
            <w:u w:val="single"/>
            <w:rPrChange w:id="2027" w:author="Mariana Piovesan Ramos | Vieira Rezende" w:date="2021-11-19T20:15:00Z">
              <w:rPr/>
            </w:rPrChange>
          </w:rPr>
          <w:t>Acordo de Investimento e Outras Avenças</w:t>
        </w:r>
        <w:r w:rsidR="00AA086F" w:rsidRPr="000569DC">
          <w:t>”)</w:t>
        </w:r>
      </w:ins>
      <w:ins w:id="2028" w:author="Mariana Piovesan Ramos | Vieira Rezende" w:date="2021-11-19T12:12:00Z">
        <w:r w:rsidRPr="000569DC">
          <w:t>.</w:t>
        </w:r>
      </w:ins>
    </w:p>
    <w:p w14:paraId="34F4CCB5" w14:textId="615938C1" w:rsidR="00C52447" w:rsidRPr="000569DC" w:rsidRDefault="00C52447">
      <w:pPr>
        <w:pStyle w:val="Corpodetexto"/>
        <w:numPr>
          <w:ilvl w:val="0"/>
          <w:numId w:val="62"/>
        </w:numPr>
        <w:spacing w:line="276" w:lineRule="auto"/>
        <w:ind w:right="-66"/>
        <w:jc w:val="both"/>
        <w:pPrChange w:id="2029" w:author="Mariana Piovesan Ramos | Vieira Rezende" w:date="2021-11-19T20:13:00Z">
          <w:pPr>
            <w:pStyle w:val="Corpodetexto"/>
            <w:numPr>
              <w:numId w:val="62"/>
            </w:numPr>
            <w:spacing w:line="317" w:lineRule="auto"/>
            <w:ind w:left="720" w:right="-66" w:hanging="360"/>
            <w:jc w:val="both"/>
          </w:pPr>
        </w:pPrChange>
      </w:pPr>
      <w:ins w:id="2030" w:author="Mariana Piovesan Ramos | Vieira Rezende" w:date="2021-11-19T12:12:00Z">
        <w:r w:rsidRPr="000569DC">
          <w:t>CONTRATO DE OUTORGA DE OPÇÃO DE COMPRA E VENDA DE AÇÕES E OTRAS AVENÇAS</w:t>
        </w:r>
      </w:ins>
      <w:ins w:id="2031" w:author="Mariana Piovesan Ramos | Vieira Rezende" w:date="2021-11-19T12:13:00Z">
        <w:r w:rsidRPr="000569DC">
          <w:t xml:space="preserve"> CELEBRADO COM A IBEMA PARTICIPAÇÕES S.A., A FAXINAL SISTEMAS ELÉTRIOS S.A., PCH BV II – GERAÇÃO DE ENERGIA S.A., NA QUALIDADE DE INTERVENIENTES ANUENTES.</w:t>
        </w:r>
      </w:ins>
      <w:ins w:id="2032" w:author="Mariana Piovesan Ramos | Vieira Rezende" w:date="2021-11-19T12:12:00Z">
        <w:r w:rsidRPr="000569DC">
          <w:t xml:space="preserve"> </w:t>
        </w:r>
      </w:ins>
    </w:p>
    <w:p w14:paraId="7ABC09D6" w14:textId="36E32EBD" w:rsidR="00006E17" w:rsidRPr="000569DC" w:rsidRDefault="00006E17">
      <w:pPr>
        <w:pStyle w:val="Corpodetexto"/>
        <w:numPr>
          <w:ilvl w:val="0"/>
          <w:numId w:val="62"/>
        </w:numPr>
        <w:spacing w:line="276" w:lineRule="auto"/>
        <w:ind w:right="-66"/>
        <w:jc w:val="both"/>
        <w:pPrChange w:id="2033" w:author="Mariana Piovesan Ramos | Vieira Rezende" w:date="2021-11-19T20:13:00Z">
          <w:pPr>
            <w:pStyle w:val="Corpodetexto"/>
            <w:numPr>
              <w:numId w:val="62"/>
            </w:numPr>
            <w:spacing w:line="317" w:lineRule="auto"/>
            <w:ind w:left="720" w:right="-66" w:hanging="360"/>
            <w:jc w:val="both"/>
          </w:pPr>
        </w:pPrChange>
      </w:pPr>
      <w:r w:rsidRPr="000569DC">
        <w:t>O CONTRATO DE OPERAÇÃO E MANUTENÇÃO (O&amp;M) QUE VIER A SER CELEBRADO NO ÂMBITO DO POJETO</w:t>
      </w:r>
      <w:bookmarkEnd w:id="1943"/>
      <w:ins w:id="2034" w:author="Mariana Piovesan Ramos | Vieira Rezende" w:date="2021-11-19T12:13:00Z">
        <w:r w:rsidR="00C52447" w:rsidRPr="000569DC">
          <w:t>.</w:t>
        </w:r>
      </w:ins>
    </w:p>
    <w:p w14:paraId="5336197D" w14:textId="77777777" w:rsidR="000A115D" w:rsidRPr="000569DC" w:rsidRDefault="000A115D">
      <w:pPr>
        <w:pStyle w:val="Corpodetexto"/>
        <w:spacing w:line="276" w:lineRule="auto"/>
        <w:ind w:right="-66"/>
        <w:pPrChange w:id="2035" w:author="Mariana Piovesan Ramos | Vieira Rezende" w:date="2021-11-19T20:13:00Z">
          <w:pPr>
            <w:pStyle w:val="Corpodetexto"/>
            <w:spacing w:line="317" w:lineRule="auto"/>
            <w:ind w:right="-66"/>
          </w:pPr>
        </w:pPrChange>
      </w:pPr>
    </w:p>
    <w:p w14:paraId="5D7CA59A" w14:textId="77777777" w:rsidR="00000000" w:rsidRDefault="00FA6DD5">
      <w:pPr>
        <w:spacing w:line="276" w:lineRule="auto"/>
        <w:ind w:left="359" w:right="-66"/>
        <w:rPr>
          <w:sz w:val="20"/>
          <w:szCs w:val="20"/>
        </w:rPr>
        <w:sectPr w:rsidR="00000000" w:rsidSect="007162FD">
          <w:headerReference w:type="default" r:id="rId23"/>
          <w:footerReference w:type="default" r:id="rId24"/>
          <w:pgSz w:w="11910" w:h="16840"/>
          <w:pgMar w:top="1440" w:right="1080" w:bottom="1440" w:left="1080" w:header="155" w:footer="0" w:gutter="0"/>
          <w:cols w:space="720"/>
        </w:sectPr>
        <w:pPrChange w:id="2036" w:author="Mariana Piovesan Ramos | Vieira Rezende" w:date="2021-11-19T20:13:00Z">
          <w:pPr>
            <w:spacing w:line="317" w:lineRule="auto"/>
            <w:ind w:left="359" w:right="-66"/>
          </w:pPr>
        </w:pPrChange>
      </w:pPr>
    </w:p>
    <w:p w14:paraId="5719D3E7" w14:textId="77777777" w:rsidR="000A115D" w:rsidRPr="000569DC" w:rsidRDefault="0040318D">
      <w:pPr>
        <w:pStyle w:val="Ttulo1"/>
        <w:spacing w:line="276" w:lineRule="auto"/>
        <w:ind w:left="0" w:right="-66"/>
        <w:pPrChange w:id="2037" w:author="Mariana Piovesan Ramos | Vieira Rezende" w:date="2021-11-19T20:13:00Z">
          <w:pPr>
            <w:pStyle w:val="Ttulo1"/>
            <w:spacing w:line="317" w:lineRule="auto"/>
            <w:ind w:left="0" w:right="-66"/>
          </w:pPr>
        </w:pPrChange>
      </w:pPr>
      <w:bookmarkStart w:id="2038" w:name="_Hlk87968002"/>
      <w:r w:rsidRPr="000569DC">
        <w:t>ANEXO III</w:t>
      </w:r>
    </w:p>
    <w:p w14:paraId="14E32248" w14:textId="77777777" w:rsidR="000A115D" w:rsidRPr="000569DC" w:rsidRDefault="000A115D">
      <w:pPr>
        <w:pStyle w:val="Corpodetexto"/>
        <w:spacing w:line="276" w:lineRule="auto"/>
        <w:ind w:right="-66"/>
        <w:rPr>
          <w:b/>
        </w:rPr>
        <w:pPrChange w:id="2039" w:author="Mariana Piovesan Ramos | Vieira Rezende" w:date="2021-11-19T20:13:00Z">
          <w:pPr>
            <w:pStyle w:val="Corpodetexto"/>
            <w:spacing w:line="317" w:lineRule="auto"/>
            <w:ind w:right="-66"/>
          </w:pPr>
        </w:pPrChange>
      </w:pPr>
    </w:p>
    <w:p w14:paraId="68A6E411" w14:textId="77777777" w:rsidR="000A115D" w:rsidRPr="000569DC" w:rsidRDefault="0040318D">
      <w:pPr>
        <w:pStyle w:val="Corpodetexto"/>
        <w:spacing w:line="276" w:lineRule="auto"/>
        <w:ind w:right="-66"/>
        <w:jc w:val="center"/>
        <w:rPr>
          <w:b/>
          <w:bCs/>
        </w:rPr>
        <w:pPrChange w:id="2040" w:author="Mariana Piovesan Ramos | Vieira Rezende" w:date="2021-11-19T20:13:00Z">
          <w:pPr>
            <w:pStyle w:val="Corpodetexto"/>
            <w:spacing w:line="317" w:lineRule="auto"/>
            <w:ind w:right="-66"/>
            <w:jc w:val="center"/>
          </w:pPr>
        </w:pPrChange>
      </w:pPr>
      <w:r w:rsidRPr="000569DC">
        <w:rPr>
          <w:b/>
          <w:bCs/>
          <w:u w:val="single"/>
        </w:rPr>
        <w:t>MODELO DE FIANÇA BANCÁRIA</w:t>
      </w:r>
    </w:p>
    <w:p w14:paraId="0DCC9606" w14:textId="77777777" w:rsidR="00F42229" w:rsidRPr="000569DC" w:rsidRDefault="00F42229">
      <w:pPr>
        <w:spacing w:line="276" w:lineRule="auto"/>
        <w:jc w:val="both"/>
        <w:rPr>
          <w:sz w:val="20"/>
          <w:szCs w:val="20"/>
        </w:rPr>
      </w:pPr>
    </w:p>
    <w:p w14:paraId="28797384" w14:textId="3D5555E2" w:rsidR="00014318" w:rsidRPr="000569DC" w:rsidRDefault="00014318">
      <w:pPr>
        <w:spacing w:line="276" w:lineRule="auto"/>
        <w:jc w:val="both"/>
        <w:rPr>
          <w:sz w:val="20"/>
          <w:szCs w:val="20"/>
        </w:rPr>
      </w:pPr>
      <w:r w:rsidRPr="000569DC">
        <w:rPr>
          <w:sz w:val="20"/>
          <w:szCs w:val="20"/>
        </w:rPr>
        <w:t>À</w:t>
      </w:r>
    </w:p>
    <w:p w14:paraId="4C556C7C" w14:textId="77777777" w:rsidR="004472E8" w:rsidRPr="000569DC" w:rsidRDefault="004472E8">
      <w:pPr>
        <w:keepNext/>
        <w:keepLines/>
        <w:shd w:val="clear" w:color="auto" w:fill="FFFFFF"/>
        <w:spacing w:line="276" w:lineRule="auto"/>
        <w:jc w:val="both"/>
        <w:rPr>
          <w:b/>
          <w:smallCaps/>
          <w:sz w:val="20"/>
          <w:szCs w:val="20"/>
        </w:rPr>
        <w:pPrChange w:id="2041" w:author="Mariana Piovesan Ramos | Vieira Rezende" w:date="2021-11-19T20:13:00Z">
          <w:pPr>
            <w:keepNext/>
            <w:keepLines/>
            <w:shd w:val="clear" w:color="auto" w:fill="FFFFFF"/>
            <w:spacing w:line="317" w:lineRule="auto"/>
            <w:jc w:val="both"/>
          </w:pPr>
        </w:pPrChange>
      </w:pPr>
      <w:r w:rsidRPr="000569DC">
        <w:rPr>
          <w:b/>
          <w:sz w:val="20"/>
          <w:szCs w:val="20"/>
        </w:rPr>
        <w:t>Oliveira Trust Distribuidora de Títulos e Valores Mobiliários S.A.</w:t>
      </w:r>
      <w:r w:rsidRPr="000569DC" w:rsidDel="0072699A">
        <w:rPr>
          <w:rFonts w:eastAsia="Arial Unicode MS" w:cs="Arial"/>
          <w:b/>
          <w:bCs/>
          <w:sz w:val="20"/>
          <w:szCs w:val="20"/>
        </w:rPr>
        <w:t xml:space="preserve"> </w:t>
      </w:r>
    </w:p>
    <w:p w14:paraId="34BE4C80" w14:textId="408DB651" w:rsidR="004472E8" w:rsidRPr="000569DC" w:rsidRDefault="004472E8">
      <w:pPr>
        <w:pStyle w:val="p3"/>
        <w:keepLines/>
        <w:tabs>
          <w:tab w:val="clear" w:pos="720"/>
        </w:tabs>
        <w:spacing w:line="276" w:lineRule="auto"/>
        <w:rPr>
          <w:rFonts w:ascii="Verdana" w:hAnsi="Verdana" w:cs="Arial"/>
          <w:bCs/>
          <w:sz w:val="20"/>
        </w:rPr>
        <w:pPrChange w:id="2042" w:author="Mariana Piovesan Ramos | Vieira Rezende" w:date="2021-11-19T20:13:00Z">
          <w:pPr>
            <w:pStyle w:val="p3"/>
            <w:keepLines/>
            <w:tabs>
              <w:tab w:val="clear" w:pos="720"/>
            </w:tabs>
            <w:spacing w:line="317" w:lineRule="auto"/>
          </w:pPr>
        </w:pPrChange>
      </w:pPr>
      <w:r w:rsidRPr="000569DC">
        <w:rPr>
          <w:rFonts w:ascii="Verdana" w:eastAsia="Arial Unicode MS" w:hAnsi="Verdana" w:cs="Arial"/>
          <w:sz w:val="20"/>
        </w:rPr>
        <w:t xml:space="preserve">Av. Das Américas, n° 3.434, bloco 7, sala 201, Barra da Tijuca | </w:t>
      </w:r>
      <w:r w:rsidRPr="000569DC">
        <w:rPr>
          <w:rFonts w:ascii="Verdana" w:hAnsi="Verdana" w:cs="Arial"/>
          <w:bCs/>
          <w:sz w:val="20"/>
        </w:rPr>
        <w:t xml:space="preserve">CEP: </w:t>
      </w:r>
      <w:r w:rsidRPr="000569DC">
        <w:rPr>
          <w:rFonts w:ascii="Verdana" w:eastAsia="Arial Unicode MS" w:hAnsi="Verdana" w:cs="Arial"/>
          <w:sz w:val="20"/>
        </w:rPr>
        <w:t>22640-102</w:t>
      </w:r>
    </w:p>
    <w:p w14:paraId="0873B05C" w14:textId="03898A45" w:rsidR="00014318" w:rsidRPr="000569DC" w:rsidRDefault="004472E8">
      <w:pPr>
        <w:spacing w:line="276" w:lineRule="auto"/>
        <w:jc w:val="both"/>
        <w:rPr>
          <w:sz w:val="20"/>
          <w:szCs w:val="20"/>
        </w:rPr>
      </w:pPr>
      <w:r w:rsidRPr="00FA6DD5">
        <w:rPr>
          <w:rFonts w:eastAsia="Arial Unicode MS" w:cs="Arial"/>
          <w:bCs/>
          <w:sz w:val="20"/>
          <w:szCs w:val="20"/>
        </w:rPr>
        <w:t xml:space="preserve">At.: </w:t>
      </w:r>
      <w:r w:rsidRPr="000569DC">
        <w:rPr>
          <w:rFonts w:eastAsia="Arial Unicode MS" w:cs="Arial"/>
          <w:sz w:val="20"/>
          <w:szCs w:val="20"/>
          <w:rPrChange w:id="2043" w:author="Mariana Piovesan Ramos | Vieira Rezende" w:date="2021-11-19T20:12:00Z">
            <w:rPr>
              <w:rFonts w:eastAsia="Arial Unicode MS" w:cs="Arial"/>
              <w:sz w:val="20"/>
            </w:rPr>
          </w:rPrChange>
        </w:rPr>
        <w:t>Antonio Amaro e Maria Carolina Abrantes Lodi de Oliveira</w:t>
      </w:r>
    </w:p>
    <w:p w14:paraId="59415F8F" w14:textId="77777777" w:rsidR="00014318" w:rsidRPr="000569DC" w:rsidRDefault="00014318">
      <w:pPr>
        <w:spacing w:line="276" w:lineRule="auto"/>
        <w:jc w:val="both"/>
        <w:rPr>
          <w:sz w:val="20"/>
          <w:szCs w:val="20"/>
        </w:rPr>
      </w:pPr>
    </w:p>
    <w:p w14:paraId="3BFBDC3F" w14:textId="142836FE" w:rsidR="00014318" w:rsidRPr="000569DC" w:rsidRDefault="00014318">
      <w:pPr>
        <w:pStyle w:val="Corpodetexto3"/>
        <w:spacing w:line="276" w:lineRule="auto"/>
        <w:rPr>
          <w:rFonts w:ascii="Verdana" w:hAnsi="Verdana"/>
          <w:sz w:val="20"/>
          <w:szCs w:val="20"/>
        </w:rPr>
      </w:pPr>
      <w:r w:rsidRPr="000569DC">
        <w:rPr>
          <w:rFonts w:ascii="Verdana" w:hAnsi="Verdana"/>
          <w:sz w:val="20"/>
          <w:szCs w:val="20"/>
        </w:rPr>
        <w:t>Ref.: Carta de Fiança n.º [</w:t>
      </w:r>
      <w:r w:rsidRPr="000569DC">
        <w:rPr>
          <w:rFonts w:ascii="Verdana" w:hAnsi="Verdana"/>
          <w:sz w:val="20"/>
          <w:szCs w:val="20"/>
        </w:rPr>
        <w:sym w:font="Symbol" w:char="F0B7"/>
      </w:r>
      <w:r w:rsidRPr="000569DC">
        <w:rPr>
          <w:rFonts w:ascii="Verdana" w:hAnsi="Verdana"/>
          <w:sz w:val="20"/>
          <w:szCs w:val="20"/>
        </w:rPr>
        <w:t>]</w:t>
      </w:r>
    </w:p>
    <w:p w14:paraId="483D3AEC" w14:textId="77777777" w:rsidR="00014318" w:rsidRPr="000569DC" w:rsidRDefault="00014318">
      <w:pPr>
        <w:spacing w:line="276" w:lineRule="auto"/>
        <w:jc w:val="both"/>
        <w:rPr>
          <w:sz w:val="20"/>
          <w:szCs w:val="20"/>
        </w:rPr>
      </w:pPr>
    </w:p>
    <w:p w14:paraId="700A47FF" w14:textId="77777777" w:rsidR="00014318" w:rsidRPr="000569DC" w:rsidRDefault="00014318">
      <w:pPr>
        <w:spacing w:line="276" w:lineRule="auto"/>
        <w:jc w:val="both"/>
        <w:rPr>
          <w:sz w:val="20"/>
          <w:szCs w:val="20"/>
        </w:rPr>
      </w:pPr>
      <w:r w:rsidRPr="000569DC">
        <w:rPr>
          <w:sz w:val="20"/>
          <w:szCs w:val="20"/>
        </w:rPr>
        <w:t>Prezados Senhores,</w:t>
      </w:r>
    </w:p>
    <w:p w14:paraId="557900CA" w14:textId="77777777" w:rsidR="00014318" w:rsidRPr="000569DC" w:rsidRDefault="00014318">
      <w:pPr>
        <w:spacing w:line="276" w:lineRule="auto"/>
        <w:jc w:val="both"/>
        <w:rPr>
          <w:sz w:val="20"/>
          <w:szCs w:val="20"/>
        </w:rPr>
      </w:pPr>
    </w:p>
    <w:p w14:paraId="1E2028AA" w14:textId="3B9A1715" w:rsidR="00014318" w:rsidRPr="000569DC" w:rsidRDefault="00014318">
      <w:pPr>
        <w:adjustRightInd w:val="0"/>
        <w:spacing w:line="276" w:lineRule="auto"/>
        <w:ind w:firstLine="3402"/>
        <w:jc w:val="both"/>
        <w:rPr>
          <w:sz w:val="20"/>
          <w:szCs w:val="20"/>
        </w:rPr>
      </w:pPr>
      <w:r w:rsidRPr="000569DC">
        <w:rPr>
          <w:sz w:val="20"/>
          <w:szCs w:val="20"/>
        </w:rPr>
        <w:t xml:space="preserve">Pela presente carta de fiança, o </w:t>
      </w:r>
      <w:r w:rsidR="002B4D6A" w:rsidRPr="000569DC">
        <w:rPr>
          <w:b/>
          <w:sz w:val="20"/>
          <w:szCs w:val="20"/>
          <w:lang w:val="pt-BR"/>
        </w:rPr>
        <w:t>ITAÚ UNIBANCO S.A.</w:t>
      </w:r>
      <w:r w:rsidR="002B4D6A" w:rsidRPr="000569DC">
        <w:rPr>
          <w:sz w:val="20"/>
          <w:szCs w:val="20"/>
          <w:lang w:val="pt-BR"/>
        </w:rPr>
        <w:t>, instituição financeira constituída e existente de acordo com as leis da República Federativa do Brasil, Cidade de São Paulo, Estado de São Paulo, na Praça Alfredo Egydio de Souza Aranha, nº 100, torre Olavo Setúbal, inscrita no Cadastro Nacional de Pessoa Jurídica do Ministério da Economia (“</w:t>
      </w:r>
      <w:r w:rsidR="002B4D6A" w:rsidRPr="000569DC">
        <w:rPr>
          <w:sz w:val="20"/>
          <w:szCs w:val="20"/>
          <w:u w:val="single"/>
          <w:lang w:val="pt-BR"/>
        </w:rPr>
        <w:t>CNPJ/ME</w:t>
      </w:r>
      <w:r w:rsidR="002B4D6A" w:rsidRPr="000569DC">
        <w:rPr>
          <w:sz w:val="20"/>
          <w:szCs w:val="20"/>
          <w:lang w:val="pt-BR"/>
        </w:rPr>
        <w:t>”) sob o nº 60.701.190/0001-04, neste ato representada na forma de seus documentos constitutivos, por seus representantes legalmente habilitados abaixo assinados</w:t>
      </w:r>
      <w:r w:rsidRPr="000569DC">
        <w:rPr>
          <w:sz w:val="20"/>
          <w:szCs w:val="20"/>
        </w:rPr>
        <w:t>, assume perante V.S</w:t>
      </w:r>
      <w:r w:rsidRPr="000569DC">
        <w:rPr>
          <w:sz w:val="20"/>
          <w:szCs w:val="20"/>
          <w:vertAlign w:val="superscript"/>
        </w:rPr>
        <w:t>a</w:t>
      </w:r>
      <w:r w:rsidRPr="000569DC">
        <w:rPr>
          <w:sz w:val="20"/>
          <w:szCs w:val="20"/>
        </w:rPr>
        <w:t xml:space="preserve">., a partir desta data, na qualidade de fiador da </w:t>
      </w:r>
      <w:r w:rsidR="00F42229" w:rsidRPr="000569DC">
        <w:rPr>
          <w:b/>
          <w:bCs/>
          <w:sz w:val="20"/>
          <w:szCs w:val="20"/>
        </w:rPr>
        <w:t>CONFLUÊNCIA ENERGIA S.A</w:t>
      </w:r>
      <w:r w:rsidRPr="000569DC">
        <w:rPr>
          <w:b/>
          <w:bCs/>
          <w:sz w:val="20"/>
          <w:szCs w:val="20"/>
        </w:rPr>
        <w:t>.</w:t>
      </w:r>
      <w:r w:rsidRPr="000569DC">
        <w:rPr>
          <w:sz w:val="20"/>
          <w:szCs w:val="20"/>
        </w:rPr>
        <w:t xml:space="preserve">, sociedade por ações de capital fechado, com sede na Cidade de Curitiba, Estado do Paraná, na Rua Gonçalves Dias, 531, Bairro Batel, CEP 80.240-340, inscrita no </w:t>
      </w:r>
      <w:r w:rsidR="00F42229" w:rsidRPr="000569DC">
        <w:rPr>
          <w:sz w:val="20"/>
          <w:szCs w:val="20"/>
        </w:rPr>
        <w:t>CNPJ/ME</w:t>
      </w:r>
      <w:r w:rsidRPr="000569DC">
        <w:rPr>
          <w:sz w:val="20"/>
          <w:szCs w:val="20"/>
        </w:rPr>
        <w:t xml:space="preserve"> sob o nº 05.104.205/0001-30 e na Junta Comercial do Estado do Paraná (“</w:t>
      </w:r>
      <w:r w:rsidRPr="000569DC">
        <w:rPr>
          <w:sz w:val="20"/>
          <w:szCs w:val="20"/>
          <w:u w:val="single"/>
        </w:rPr>
        <w:t>JUCEPAR</w:t>
      </w:r>
      <w:r w:rsidRPr="000569DC">
        <w:rPr>
          <w:sz w:val="20"/>
          <w:szCs w:val="20"/>
        </w:rPr>
        <w:t>”) sob o NIRE nº 41300020159 (“</w:t>
      </w:r>
      <w:r w:rsidR="00F42229" w:rsidRPr="000569DC">
        <w:rPr>
          <w:sz w:val="20"/>
          <w:szCs w:val="20"/>
          <w:u w:val="single"/>
        </w:rPr>
        <w:t>Afiançada</w:t>
      </w:r>
      <w:r w:rsidRPr="000569DC">
        <w:rPr>
          <w:sz w:val="20"/>
          <w:szCs w:val="20"/>
        </w:rPr>
        <w:t>”</w:t>
      </w:r>
      <w:r w:rsidR="00F42229" w:rsidRPr="000569DC">
        <w:rPr>
          <w:sz w:val="20"/>
          <w:szCs w:val="20"/>
        </w:rPr>
        <w:t xml:space="preserve"> ou “</w:t>
      </w:r>
      <w:r w:rsidR="00F42229" w:rsidRPr="000569DC">
        <w:rPr>
          <w:sz w:val="20"/>
          <w:szCs w:val="20"/>
          <w:u w:val="single"/>
        </w:rPr>
        <w:t>Companhia</w:t>
      </w:r>
      <w:r w:rsidR="00F42229" w:rsidRPr="000569DC">
        <w:rPr>
          <w:sz w:val="20"/>
          <w:szCs w:val="20"/>
        </w:rPr>
        <w:t>”</w:t>
      </w:r>
      <w:r w:rsidRPr="000569DC">
        <w:rPr>
          <w:sz w:val="20"/>
          <w:szCs w:val="20"/>
        </w:rPr>
        <w:t xml:space="preserve">), até o </w:t>
      </w:r>
      <w:r w:rsidRPr="000569DC">
        <w:rPr>
          <w:b/>
          <w:sz w:val="20"/>
          <w:szCs w:val="20"/>
        </w:rPr>
        <w:t xml:space="preserve">valor de </w:t>
      </w:r>
      <w:r w:rsidR="007449D4" w:rsidRPr="000569DC">
        <w:rPr>
          <w:b/>
          <w:sz w:val="20"/>
          <w:szCs w:val="20"/>
          <w:lang w:val="pt-BR"/>
        </w:rPr>
        <w:t>R$ 215.000.000,00 (duzentos e quinze milhões de reais)</w:t>
      </w:r>
      <w:r w:rsidRPr="000569DC">
        <w:rPr>
          <w:b/>
          <w:sz w:val="20"/>
          <w:szCs w:val="20"/>
        </w:rPr>
        <w:t xml:space="preserve"> </w:t>
      </w:r>
      <w:r w:rsidRPr="000569DC">
        <w:rPr>
          <w:bCs/>
          <w:sz w:val="20"/>
          <w:szCs w:val="20"/>
        </w:rPr>
        <w:t>(“</w:t>
      </w:r>
      <w:r w:rsidRPr="000569DC">
        <w:rPr>
          <w:bCs/>
          <w:sz w:val="20"/>
          <w:szCs w:val="20"/>
          <w:u w:val="single"/>
        </w:rPr>
        <w:t>Valor Afiançado</w:t>
      </w:r>
      <w:r w:rsidRPr="000569DC">
        <w:rPr>
          <w:bCs/>
          <w:sz w:val="20"/>
          <w:szCs w:val="20"/>
        </w:rPr>
        <w:t>”)</w:t>
      </w:r>
      <w:r w:rsidRPr="000569DC">
        <w:rPr>
          <w:sz w:val="20"/>
          <w:szCs w:val="20"/>
        </w:rPr>
        <w:t xml:space="preserve">, o compromisso pelo cumprimento das obrigações </w:t>
      </w:r>
      <w:r w:rsidR="00F42229" w:rsidRPr="000569DC">
        <w:rPr>
          <w:sz w:val="20"/>
          <w:szCs w:val="20"/>
        </w:rPr>
        <w:t xml:space="preserve">pecuniárias </w:t>
      </w:r>
      <w:r w:rsidR="00EF4E7D" w:rsidRPr="000569DC">
        <w:rPr>
          <w:sz w:val="20"/>
          <w:szCs w:val="20"/>
          <w:lang w:val="pt-BR"/>
        </w:rPr>
        <w:t>(“</w:t>
      </w:r>
      <w:r w:rsidR="00EF4E7D" w:rsidRPr="000569DC">
        <w:rPr>
          <w:bCs/>
          <w:sz w:val="20"/>
          <w:szCs w:val="20"/>
          <w:u w:val="single"/>
          <w:lang w:val="pt-BR"/>
        </w:rPr>
        <w:t>Obrigações Afiançadas</w:t>
      </w:r>
      <w:r w:rsidR="00EF4E7D" w:rsidRPr="000569DC">
        <w:rPr>
          <w:sz w:val="20"/>
          <w:szCs w:val="20"/>
          <w:lang w:val="pt-BR"/>
        </w:rPr>
        <w:t xml:space="preserve">”) </w:t>
      </w:r>
      <w:r w:rsidRPr="000569DC">
        <w:rPr>
          <w:sz w:val="20"/>
          <w:szCs w:val="20"/>
        </w:rPr>
        <w:t xml:space="preserve">por ela assumidas nos termos </w:t>
      </w:r>
      <w:r w:rsidR="00EF4E7D" w:rsidRPr="000569DC">
        <w:rPr>
          <w:sz w:val="20"/>
          <w:szCs w:val="20"/>
        </w:rPr>
        <w:t xml:space="preserve">do </w:t>
      </w:r>
      <w:r w:rsidR="00EF4E7D" w:rsidRPr="000569DC">
        <w:rPr>
          <w:i/>
          <w:iCs/>
          <w:sz w:val="20"/>
          <w:szCs w:val="20"/>
        </w:rPr>
        <w:t>“</w:t>
      </w:r>
      <w:r w:rsidR="00EF4E7D" w:rsidRPr="000569DC">
        <w:rPr>
          <w:i/>
          <w:sz w:val="20"/>
          <w:szCs w:val="20"/>
        </w:rPr>
        <w:t>Instrumento Particular de Escritura da 1ª (Primeira) Emissão de Debêntures Não Conversíveis em Ações, da Espécie com Garantia Real, com Garantia Adicional Fidejussória, em Série Única, para Distribuição Pública, com Esforços Restritos, da Confluência Energia S.A.”</w:t>
      </w:r>
      <w:r w:rsidR="00B607C9" w:rsidRPr="000569DC">
        <w:rPr>
          <w:i/>
          <w:sz w:val="20"/>
          <w:szCs w:val="20"/>
        </w:rPr>
        <w:t xml:space="preserve"> </w:t>
      </w:r>
      <w:r w:rsidR="00B607C9" w:rsidRPr="000569DC">
        <w:rPr>
          <w:iCs/>
          <w:sz w:val="20"/>
          <w:szCs w:val="20"/>
        </w:rPr>
        <w:t>(“</w:t>
      </w:r>
      <w:r w:rsidR="00B607C9" w:rsidRPr="000569DC">
        <w:rPr>
          <w:iCs/>
          <w:sz w:val="20"/>
          <w:szCs w:val="20"/>
          <w:u w:val="single"/>
        </w:rPr>
        <w:t>Escritura de Emissão</w:t>
      </w:r>
      <w:r w:rsidR="00B607C9" w:rsidRPr="000569DC">
        <w:rPr>
          <w:iCs/>
          <w:sz w:val="20"/>
          <w:szCs w:val="20"/>
        </w:rPr>
        <w:t>”</w:t>
      </w:r>
      <w:r w:rsidR="00BB69DD" w:rsidRPr="000569DC">
        <w:rPr>
          <w:iCs/>
          <w:sz w:val="20"/>
          <w:szCs w:val="20"/>
        </w:rPr>
        <w:t xml:space="preserve"> e “</w:t>
      </w:r>
      <w:r w:rsidR="00BB69DD" w:rsidRPr="000569DC">
        <w:rPr>
          <w:iCs/>
          <w:sz w:val="20"/>
          <w:szCs w:val="20"/>
          <w:u w:val="single"/>
        </w:rPr>
        <w:t>Debêntures</w:t>
      </w:r>
      <w:r w:rsidR="00BB69DD" w:rsidRPr="000569DC">
        <w:rPr>
          <w:iCs/>
          <w:sz w:val="20"/>
          <w:szCs w:val="20"/>
        </w:rPr>
        <w:t>”, respectivamente</w:t>
      </w:r>
      <w:r w:rsidR="00B607C9" w:rsidRPr="000569DC">
        <w:rPr>
          <w:iCs/>
          <w:sz w:val="20"/>
          <w:szCs w:val="20"/>
        </w:rPr>
        <w:t>)</w:t>
      </w:r>
      <w:r w:rsidRPr="000569DC">
        <w:rPr>
          <w:sz w:val="20"/>
          <w:szCs w:val="20"/>
        </w:rPr>
        <w:t xml:space="preserve">, celebrado em </w:t>
      </w:r>
      <w:r w:rsidR="00EF4E7D" w:rsidRPr="000569DC">
        <w:rPr>
          <w:sz w:val="20"/>
          <w:szCs w:val="20"/>
        </w:rPr>
        <w:t>1</w:t>
      </w:r>
      <w:r w:rsidR="005E52D4" w:rsidRPr="000569DC">
        <w:rPr>
          <w:sz w:val="20"/>
          <w:szCs w:val="20"/>
        </w:rPr>
        <w:t>9</w:t>
      </w:r>
      <w:r w:rsidR="00EF4E7D" w:rsidRPr="000569DC">
        <w:rPr>
          <w:sz w:val="20"/>
          <w:szCs w:val="20"/>
        </w:rPr>
        <w:t xml:space="preserve"> de novembro de 2021</w:t>
      </w:r>
      <w:r w:rsidRPr="000569DC">
        <w:rPr>
          <w:sz w:val="20"/>
          <w:szCs w:val="20"/>
        </w:rPr>
        <w:t xml:space="preserve">, entre a </w:t>
      </w:r>
      <w:r w:rsidR="00F42229" w:rsidRPr="000569DC">
        <w:rPr>
          <w:sz w:val="20"/>
          <w:szCs w:val="20"/>
          <w:lang w:val="pt-BR"/>
        </w:rPr>
        <w:t>Afiançada</w:t>
      </w:r>
      <w:r w:rsidR="00EF4E7D" w:rsidRPr="000569DC">
        <w:rPr>
          <w:sz w:val="20"/>
          <w:szCs w:val="20"/>
          <w:lang w:val="pt-BR"/>
        </w:rPr>
        <w:t xml:space="preserve"> e a Oliveira Trust Distribuidora de Títulos e Valores Mobiliários S.A. (“</w:t>
      </w:r>
      <w:r w:rsidR="00EF4E7D" w:rsidRPr="000569DC">
        <w:rPr>
          <w:bCs/>
          <w:sz w:val="20"/>
          <w:szCs w:val="20"/>
          <w:u w:val="single"/>
          <w:lang w:val="pt-BR"/>
        </w:rPr>
        <w:t>Agente Fiduciário</w:t>
      </w:r>
      <w:r w:rsidR="00EF4E7D" w:rsidRPr="000569DC">
        <w:rPr>
          <w:sz w:val="20"/>
          <w:szCs w:val="20"/>
          <w:lang w:val="pt-BR"/>
        </w:rPr>
        <w:t xml:space="preserve">”), na qualidade de representante dos titulares </w:t>
      </w:r>
      <w:r w:rsidR="00EF4E7D" w:rsidRPr="000569DC">
        <w:rPr>
          <w:sz w:val="20"/>
          <w:szCs w:val="20"/>
        </w:rPr>
        <w:t xml:space="preserve">das </w:t>
      </w:r>
      <w:r w:rsidR="00BB69DD" w:rsidRPr="000569DC">
        <w:rPr>
          <w:sz w:val="20"/>
          <w:szCs w:val="20"/>
        </w:rPr>
        <w:t>D</w:t>
      </w:r>
      <w:r w:rsidR="00EF4E7D" w:rsidRPr="000569DC">
        <w:rPr>
          <w:sz w:val="20"/>
          <w:szCs w:val="20"/>
        </w:rPr>
        <w:t>ebêntures</w:t>
      </w:r>
      <w:r w:rsidR="00267CD2" w:rsidRPr="000569DC">
        <w:rPr>
          <w:sz w:val="20"/>
          <w:szCs w:val="20"/>
        </w:rPr>
        <w:t xml:space="preserve"> (“</w:t>
      </w:r>
      <w:r w:rsidR="00267CD2" w:rsidRPr="000569DC">
        <w:rPr>
          <w:sz w:val="20"/>
          <w:szCs w:val="20"/>
          <w:u w:val="single"/>
        </w:rPr>
        <w:t>Debenturistas</w:t>
      </w:r>
      <w:r w:rsidR="00267CD2" w:rsidRPr="000569DC">
        <w:rPr>
          <w:sz w:val="20"/>
          <w:szCs w:val="20"/>
        </w:rPr>
        <w:t>” ou “</w:t>
      </w:r>
      <w:r w:rsidR="00267CD2" w:rsidRPr="000569DC">
        <w:rPr>
          <w:sz w:val="20"/>
          <w:szCs w:val="20"/>
          <w:u w:val="single"/>
        </w:rPr>
        <w:t>Beneficiários</w:t>
      </w:r>
      <w:r w:rsidR="00267CD2" w:rsidRPr="000569DC">
        <w:rPr>
          <w:sz w:val="20"/>
          <w:szCs w:val="20"/>
        </w:rPr>
        <w:t>”)</w:t>
      </w:r>
      <w:r w:rsidRPr="000569DC">
        <w:rPr>
          <w:sz w:val="20"/>
          <w:szCs w:val="20"/>
        </w:rPr>
        <w:t xml:space="preserve">, em garantia </w:t>
      </w:r>
      <w:r w:rsidR="00EF4E7D" w:rsidRPr="000569DC">
        <w:rPr>
          <w:sz w:val="20"/>
          <w:szCs w:val="20"/>
        </w:rPr>
        <w:t>das Obrigações Afiançadas</w:t>
      </w:r>
      <w:r w:rsidRPr="000569DC">
        <w:rPr>
          <w:sz w:val="20"/>
          <w:szCs w:val="20"/>
        </w:rPr>
        <w:t xml:space="preserve"> e observado o Valor Afiançado, </w:t>
      </w:r>
      <w:r w:rsidRPr="000569DC">
        <w:rPr>
          <w:color w:val="000000"/>
          <w:sz w:val="20"/>
          <w:szCs w:val="20"/>
        </w:rPr>
        <w:t>nos termos previstos n</w:t>
      </w:r>
      <w:r w:rsidR="00B607C9" w:rsidRPr="000569DC">
        <w:rPr>
          <w:color w:val="000000"/>
          <w:sz w:val="20"/>
          <w:szCs w:val="20"/>
        </w:rPr>
        <w:t xml:space="preserve">a </w:t>
      </w:r>
      <w:r w:rsidR="00B607C9" w:rsidRPr="000569DC">
        <w:rPr>
          <w:iCs/>
          <w:sz w:val="20"/>
          <w:szCs w:val="20"/>
        </w:rPr>
        <w:t>Escritura de Emissão</w:t>
      </w:r>
      <w:r w:rsidRPr="000569DC">
        <w:rPr>
          <w:color w:val="000000"/>
          <w:sz w:val="20"/>
          <w:szCs w:val="20"/>
        </w:rPr>
        <w:t>.</w:t>
      </w:r>
    </w:p>
    <w:p w14:paraId="52C4CF15" w14:textId="77777777" w:rsidR="00014318" w:rsidRPr="000569DC" w:rsidRDefault="00014318">
      <w:pPr>
        <w:spacing w:line="276" w:lineRule="auto"/>
        <w:jc w:val="both"/>
        <w:rPr>
          <w:sz w:val="20"/>
          <w:szCs w:val="20"/>
        </w:rPr>
      </w:pPr>
    </w:p>
    <w:p w14:paraId="634943D9" w14:textId="649DBC5E" w:rsidR="00014318" w:rsidRPr="000569DC" w:rsidRDefault="00014318">
      <w:pPr>
        <w:spacing w:line="276" w:lineRule="auto"/>
        <w:ind w:firstLine="3402"/>
        <w:jc w:val="both"/>
        <w:rPr>
          <w:sz w:val="20"/>
          <w:szCs w:val="20"/>
        </w:rPr>
      </w:pPr>
      <w:r w:rsidRPr="000569DC">
        <w:rPr>
          <w:sz w:val="20"/>
          <w:szCs w:val="20"/>
        </w:rPr>
        <w:t>Assim, até o limite acima fixado, comprometemo-nos a satisfazer perante V.S</w:t>
      </w:r>
      <w:r w:rsidRPr="000569DC">
        <w:rPr>
          <w:sz w:val="20"/>
          <w:szCs w:val="20"/>
          <w:vertAlign w:val="superscript"/>
        </w:rPr>
        <w:t>as</w:t>
      </w:r>
      <w:r w:rsidRPr="000569DC">
        <w:rPr>
          <w:sz w:val="20"/>
          <w:szCs w:val="20"/>
        </w:rPr>
        <w:t xml:space="preserve">., no prazo de </w:t>
      </w:r>
      <w:r w:rsidR="00B607C9" w:rsidRPr="000569DC">
        <w:rPr>
          <w:sz w:val="20"/>
          <w:szCs w:val="20"/>
        </w:rPr>
        <w:t>3</w:t>
      </w:r>
      <w:r w:rsidRPr="000569DC">
        <w:rPr>
          <w:sz w:val="20"/>
          <w:szCs w:val="20"/>
        </w:rPr>
        <w:t xml:space="preserve"> (</w:t>
      </w:r>
      <w:r w:rsidR="00EF4E7D" w:rsidRPr="000569DC">
        <w:rPr>
          <w:sz w:val="20"/>
          <w:szCs w:val="20"/>
        </w:rPr>
        <w:t>três</w:t>
      </w:r>
      <w:r w:rsidRPr="000569DC">
        <w:rPr>
          <w:sz w:val="20"/>
          <w:szCs w:val="20"/>
        </w:rPr>
        <w:t xml:space="preserve">) dias úteis, a contar do recebimento de sua comunicação escrita emitida pelo Agente Fiduciário, a </w:t>
      </w:r>
      <w:r w:rsidR="00B607C9" w:rsidRPr="000569DC">
        <w:rPr>
          <w:sz w:val="20"/>
          <w:szCs w:val="20"/>
        </w:rPr>
        <w:t xml:space="preserve">Obrigação Afiançada </w:t>
      </w:r>
      <w:r w:rsidRPr="000569DC">
        <w:rPr>
          <w:sz w:val="20"/>
          <w:szCs w:val="20"/>
        </w:rPr>
        <w:t xml:space="preserve">que não for devidamente cumprida pela </w:t>
      </w:r>
      <w:r w:rsidR="00F42229" w:rsidRPr="000569DC">
        <w:rPr>
          <w:sz w:val="20"/>
          <w:szCs w:val="20"/>
        </w:rPr>
        <w:t>Companhia</w:t>
      </w:r>
      <w:r w:rsidRPr="000569DC">
        <w:rPr>
          <w:sz w:val="20"/>
          <w:szCs w:val="20"/>
        </w:rPr>
        <w:t xml:space="preserve"> na data aprazada, desde que dentro do mencionado prazo a </w:t>
      </w:r>
      <w:r w:rsidR="00F42229" w:rsidRPr="000569DC">
        <w:rPr>
          <w:sz w:val="20"/>
          <w:szCs w:val="20"/>
        </w:rPr>
        <w:t>Companhia</w:t>
      </w:r>
      <w:r w:rsidRPr="000569DC">
        <w:rPr>
          <w:sz w:val="20"/>
          <w:szCs w:val="20"/>
        </w:rPr>
        <w:t xml:space="preserve"> não apresente determinação judicial obstando este Banco de efetuar o pagamento da obrigação inadimplida.</w:t>
      </w:r>
    </w:p>
    <w:p w14:paraId="0CBCD944" w14:textId="77777777" w:rsidR="00014318" w:rsidRPr="000569DC" w:rsidRDefault="00014318">
      <w:pPr>
        <w:spacing w:line="276" w:lineRule="auto"/>
        <w:jc w:val="both"/>
        <w:rPr>
          <w:sz w:val="20"/>
          <w:szCs w:val="20"/>
        </w:rPr>
      </w:pPr>
    </w:p>
    <w:p w14:paraId="43E7BBBA" w14:textId="3CE79703" w:rsidR="00014318" w:rsidRPr="000569DC" w:rsidRDefault="00014318">
      <w:pPr>
        <w:spacing w:line="276" w:lineRule="auto"/>
        <w:ind w:firstLine="3402"/>
        <w:jc w:val="both"/>
        <w:rPr>
          <w:sz w:val="20"/>
          <w:szCs w:val="20"/>
        </w:rPr>
      </w:pPr>
      <w:r w:rsidRPr="000569DC">
        <w:rPr>
          <w:sz w:val="20"/>
          <w:szCs w:val="20"/>
        </w:rPr>
        <w:t xml:space="preserve">Esta fiança vigorará </w:t>
      </w:r>
      <w:r w:rsidR="002B4D6A" w:rsidRPr="000569DC">
        <w:rPr>
          <w:sz w:val="20"/>
          <w:szCs w:val="20"/>
        </w:rPr>
        <w:t>pelo prazo de 24 (vinte e quatro) meses contados da presente data</w:t>
      </w:r>
      <w:r w:rsidRPr="000569DC">
        <w:rPr>
          <w:sz w:val="20"/>
          <w:szCs w:val="20"/>
        </w:rPr>
        <w:t>, quando a sua eficácia jurídica expirar-se-á de pleno direito.</w:t>
      </w:r>
    </w:p>
    <w:p w14:paraId="2C19A6FD" w14:textId="77777777" w:rsidR="00014318" w:rsidRPr="000569DC" w:rsidRDefault="00014318">
      <w:pPr>
        <w:spacing w:line="276" w:lineRule="auto"/>
        <w:jc w:val="both"/>
        <w:rPr>
          <w:sz w:val="20"/>
          <w:szCs w:val="20"/>
        </w:rPr>
      </w:pPr>
    </w:p>
    <w:p w14:paraId="6F27F845" w14:textId="5397072E" w:rsidR="00014318" w:rsidRPr="000569DC" w:rsidRDefault="00014318">
      <w:pPr>
        <w:spacing w:line="276" w:lineRule="auto"/>
        <w:ind w:firstLine="3402"/>
        <w:jc w:val="both"/>
        <w:rPr>
          <w:sz w:val="20"/>
          <w:szCs w:val="20"/>
        </w:rPr>
      </w:pPr>
      <w:r w:rsidRPr="000569DC">
        <w:rPr>
          <w:sz w:val="20"/>
          <w:szCs w:val="20"/>
        </w:rPr>
        <w:t>Fica estabelecido, ainda, que esta fiança será considerada extinta em caso de eventual sucessão d</w:t>
      </w:r>
      <w:r w:rsidR="00267CD2" w:rsidRPr="000569DC">
        <w:rPr>
          <w:sz w:val="20"/>
          <w:szCs w:val="20"/>
        </w:rPr>
        <w:t>os</w:t>
      </w:r>
      <w:r w:rsidRPr="000569DC">
        <w:rPr>
          <w:sz w:val="20"/>
          <w:szCs w:val="20"/>
        </w:rPr>
        <w:t xml:space="preserve"> Beneficiári</w:t>
      </w:r>
      <w:r w:rsidR="00267CD2" w:rsidRPr="000569DC">
        <w:rPr>
          <w:sz w:val="20"/>
          <w:szCs w:val="20"/>
        </w:rPr>
        <w:t>os</w:t>
      </w:r>
      <w:r w:rsidRPr="000569DC">
        <w:rPr>
          <w:sz w:val="20"/>
          <w:szCs w:val="20"/>
        </w:rPr>
        <w:t xml:space="preserve"> ou da Afiançada, relativamente às obrigações por ela garantidas.</w:t>
      </w:r>
    </w:p>
    <w:p w14:paraId="6B6C7064" w14:textId="77777777" w:rsidR="00014318" w:rsidRPr="000569DC" w:rsidRDefault="00014318">
      <w:pPr>
        <w:spacing w:line="276" w:lineRule="auto"/>
        <w:jc w:val="both"/>
        <w:rPr>
          <w:sz w:val="20"/>
          <w:szCs w:val="20"/>
        </w:rPr>
      </w:pPr>
    </w:p>
    <w:p w14:paraId="3A2099F3" w14:textId="369C09D2" w:rsidR="00014318" w:rsidRPr="000569DC" w:rsidRDefault="00014318">
      <w:pPr>
        <w:keepNext/>
        <w:widowControl/>
        <w:spacing w:line="276" w:lineRule="auto"/>
        <w:ind w:firstLine="3402"/>
        <w:jc w:val="both"/>
        <w:rPr>
          <w:sz w:val="20"/>
          <w:szCs w:val="20"/>
        </w:rPr>
      </w:pPr>
      <w:r w:rsidRPr="000569DC">
        <w:rPr>
          <w:sz w:val="20"/>
          <w:szCs w:val="20"/>
        </w:rPr>
        <w:t xml:space="preserve">A </w:t>
      </w:r>
      <w:r w:rsidR="00F42229" w:rsidRPr="000569DC">
        <w:rPr>
          <w:sz w:val="20"/>
          <w:szCs w:val="20"/>
        </w:rPr>
        <w:t>Companhia</w:t>
      </w:r>
      <w:r w:rsidRPr="000569DC">
        <w:rPr>
          <w:sz w:val="20"/>
          <w:szCs w:val="20"/>
        </w:rPr>
        <w:t xml:space="preserve"> declara-se ciente e de pleno acordo com o texto desta fiança, mediante a aposição de sua concordância ao final.</w:t>
      </w:r>
    </w:p>
    <w:p w14:paraId="7E9D5AF6" w14:textId="5A508D27" w:rsidR="00014318" w:rsidRPr="000569DC" w:rsidRDefault="00014318">
      <w:pPr>
        <w:keepNext/>
        <w:widowControl/>
        <w:spacing w:line="276" w:lineRule="auto"/>
        <w:ind w:firstLine="3402"/>
        <w:jc w:val="both"/>
        <w:rPr>
          <w:sz w:val="20"/>
          <w:szCs w:val="20"/>
        </w:rPr>
      </w:pPr>
    </w:p>
    <w:p w14:paraId="5F4400E2" w14:textId="77777777" w:rsidR="002B4D6A" w:rsidRPr="000569DC" w:rsidRDefault="002B4D6A">
      <w:pPr>
        <w:keepNext/>
        <w:widowControl/>
        <w:spacing w:line="276" w:lineRule="auto"/>
        <w:ind w:firstLine="3402"/>
        <w:jc w:val="both"/>
        <w:rPr>
          <w:sz w:val="20"/>
          <w:szCs w:val="20"/>
        </w:rPr>
      </w:pPr>
    </w:p>
    <w:p w14:paraId="1E4DC2E3" w14:textId="5756CB2C" w:rsidR="00014318" w:rsidRPr="000569DC" w:rsidRDefault="00014318">
      <w:pPr>
        <w:keepNext/>
        <w:widowControl/>
        <w:spacing w:line="276" w:lineRule="auto"/>
        <w:ind w:firstLine="3402"/>
        <w:jc w:val="both"/>
        <w:rPr>
          <w:sz w:val="20"/>
          <w:szCs w:val="20"/>
        </w:rPr>
      </w:pPr>
      <w:r w:rsidRPr="000569DC">
        <w:rPr>
          <w:sz w:val="20"/>
          <w:szCs w:val="20"/>
        </w:rPr>
        <w:t>_________________________________</w:t>
      </w:r>
    </w:p>
    <w:p w14:paraId="0FBECF3B" w14:textId="51B741B7" w:rsidR="00014318" w:rsidRPr="000569DC" w:rsidRDefault="00F42229">
      <w:pPr>
        <w:keepNext/>
        <w:widowControl/>
        <w:spacing w:line="276" w:lineRule="auto"/>
        <w:ind w:left="1638" w:firstLine="2757"/>
        <w:rPr>
          <w:sz w:val="20"/>
          <w:szCs w:val="20"/>
        </w:rPr>
      </w:pPr>
      <w:r w:rsidRPr="000569DC">
        <w:rPr>
          <w:b/>
          <w:sz w:val="20"/>
          <w:szCs w:val="20"/>
          <w:lang w:val="pt-BR"/>
        </w:rPr>
        <w:t>ITAÚ UNIBANCO S.A.</w:t>
      </w:r>
      <w:bookmarkEnd w:id="2038"/>
    </w:p>
    <w:p w14:paraId="72D82F35" w14:textId="77777777" w:rsidR="00000000" w:rsidRDefault="00FA6DD5">
      <w:pPr>
        <w:spacing w:line="276" w:lineRule="auto"/>
        <w:ind w:right="-66"/>
        <w:rPr>
          <w:sz w:val="20"/>
          <w:szCs w:val="20"/>
        </w:rPr>
        <w:sectPr w:rsidR="00000000" w:rsidSect="007162FD">
          <w:headerReference w:type="default" r:id="rId25"/>
          <w:footerReference w:type="default" r:id="rId26"/>
          <w:pgSz w:w="11910" w:h="16840"/>
          <w:pgMar w:top="1440" w:right="1080" w:bottom="1440" w:left="1080" w:header="155" w:footer="0" w:gutter="0"/>
          <w:cols w:space="720"/>
        </w:sectPr>
        <w:pPrChange w:id="2044" w:author="Mariana Piovesan Ramos | Vieira Rezende" w:date="2021-11-19T20:13:00Z">
          <w:pPr>
            <w:spacing w:line="317" w:lineRule="auto"/>
            <w:ind w:right="-66"/>
          </w:pPr>
        </w:pPrChange>
      </w:pPr>
    </w:p>
    <w:p w14:paraId="6A97F073" w14:textId="77777777" w:rsidR="000A115D" w:rsidRPr="000569DC" w:rsidRDefault="0040318D">
      <w:pPr>
        <w:pStyle w:val="Ttulo1"/>
        <w:spacing w:line="276" w:lineRule="auto"/>
        <w:ind w:left="0" w:right="-66"/>
        <w:pPrChange w:id="2045" w:author="Mariana Piovesan Ramos | Vieira Rezende" w:date="2021-11-19T20:13:00Z">
          <w:pPr>
            <w:pStyle w:val="Ttulo1"/>
            <w:spacing w:line="317" w:lineRule="auto"/>
            <w:ind w:left="0" w:right="-66"/>
          </w:pPr>
        </w:pPrChange>
      </w:pPr>
      <w:r w:rsidRPr="000569DC">
        <w:t>ANEXO IV</w:t>
      </w:r>
    </w:p>
    <w:p w14:paraId="61F050B4" w14:textId="77777777" w:rsidR="000A115D" w:rsidRPr="000569DC" w:rsidRDefault="000A115D">
      <w:pPr>
        <w:pStyle w:val="Corpodetexto"/>
        <w:spacing w:line="276" w:lineRule="auto"/>
        <w:ind w:right="-66"/>
        <w:rPr>
          <w:b/>
        </w:rPr>
        <w:pPrChange w:id="2046" w:author="Mariana Piovesan Ramos | Vieira Rezende" w:date="2021-11-19T20:13:00Z">
          <w:pPr>
            <w:pStyle w:val="Corpodetexto"/>
            <w:spacing w:line="317" w:lineRule="auto"/>
            <w:ind w:right="-66"/>
          </w:pPr>
        </w:pPrChange>
      </w:pPr>
    </w:p>
    <w:p w14:paraId="5B54FCEE" w14:textId="77777777" w:rsidR="000A115D" w:rsidRPr="000569DC" w:rsidRDefault="000A115D">
      <w:pPr>
        <w:pStyle w:val="Corpodetexto"/>
        <w:spacing w:line="276" w:lineRule="auto"/>
        <w:ind w:right="-66"/>
        <w:rPr>
          <w:b/>
        </w:rPr>
        <w:pPrChange w:id="2047" w:author="Mariana Piovesan Ramos | Vieira Rezende" w:date="2021-11-19T20:13:00Z">
          <w:pPr>
            <w:pStyle w:val="Corpodetexto"/>
            <w:spacing w:line="317" w:lineRule="auto"/>
            <w:ind w:right="-66"/>
          </w:pPr>
        </w:pPrChange>
      </w:pPr>
    </w:p>
    <w:p w14:paraId="667813BF" w14:textId="77777777" w:rsidR="00C87804" w:rsidRPr="000569DC" w:rsidRDefault="0040318D">
      <w:pPr>
        <w:pStyle w:val="Corpodetexto"/>
        <w:spacing w:line="276" w:lineRule="auto"/>
        <w:ind w:right="-66"/>
        <w:jc w:val="center"/>
        <w:rPr>
          <w:b/>
          <w:bCs/>
        </w:rPr>
        <w:pPrChange w:id="2048" w:author="Mariana Piovesan Ramos | Vieira Rezende" w:date="2021-11-19T20:13:00Z">
          <w:pPr>
            <w:pStyle w:val="Corpodetexto"/>
            <w:spacing w:line="317" w:lineRule="auto"/>
            <w:ind w:right="-66"/>
            <w:jc w:val="center"/>
          </w:pPr>
        </w:pPrChange>
      </w:pPr>
      <w:r w:rsidRPr="000569DC">
        <w:rPr>
          <w:b/>
          <w:bCs/>
          <w:u w:val="single"/>
        </w:rPr>
        <w:t>METODOLOGIA PARA CÁLCULO DO ÍNDICE DE COBERTURA DO SERVIÇO DA DÍVIDA</w:t>
      </w:r>
    </w:p>
    <w:p w14:paraId="279A65B3" w14:textId="77777777" w:rsidR="00C87804" w:rsidRPr="000569DC" w:rsidRDefault="00C87804">
      <w:pPr>
        <w:pStyle w:val="Corpodetexto"/>
        <w:spacing w:line="276" w:lineRule="auto"/>
        <w:ind w:right="-66"/>
        <w:jc w:val="center"/>
        <w:pPrChange w:id="2049" w:author="Mariana Piovesan Ramos | Vieira Rezende" w:date="2021-11-19T20:13:00Z">
          <w:pPr>
            <w:pStyle w:val="Corpodetexto"/>
            <w:spacing w:line="317" w:lineRule="auto"/>
            <w:ind w:right="-66"/>
            <w:jc w:val="center"/>
          </w:pPr>
        </w:pPrChange>
      </w:pPr>
    </w:p>
    <w:p w14:paraId="693C394D" w14:textId="77777777" w:rsidR="00C87804" w:rsidRPr="000569DC" w:rsidRDefault="00C87804">
      <w:pPr>
        <w:tabs>
          <w:tab w:val="left" w:pos="1701"/>
          <w:tab w:val="right" w:pos="9072"/>
        </w:tabs>
        <w:spacing w:line="276" w:lineRule="auto"/>
        <w:jc w:val="both"/>
        <w:rPr>
          <w:rFonts w:cs="Arial"/>
          <w:sz w:val="20"/>
          <w:szCs w:val="20"/>
        </w:rPr>
        <w:pPrChange w:id="2050" w:author="Mariana Piovesan Ramos | Vieira Rezende" w:date="2021-11-19T20:13:00Z">
          <w:pPr>
            <w:tabs>
              <w:tab w:val="left" w:pos="1701"/>
              <w:tab w:val="right" w:pos="9072"/>
            </w:tabs>
            <w:spacing w:line="317" w:lineRule="auto"/>
            <w:jc w:val="both"/>
          </w:pPr>
        </w:pPrChange>
      </w:pPr>
      <w:r w:rsidRPr="000569DC">
        <w:rPr>
          <w:rFonts w:cs="Arial"/>
          <w:sz w:val="20"/>
          <w:szCs w:val="20"/>
        </w:rPr>
        <w:t xml:space="preserve">O Índice de Cobertura do Serviço da Dívida (ICSD) em um determinado Ano de Referência (ARef) é calculado a partir da divisão da Geração de Caixa da Atividade no Ano de Referência pelo Serviço da Dívida do Ano de Referência, com base em informações registradas nas Demonstrações Financeiras anuais consolidadas auditadas da </w:t>
      </w:r>
      <w:r w:rsidRPr="000569DC">
        <w:rPr>
          <w:b/>
          <w:sz w:val="20"/>
          <w:szCs w:val="20"/>
        </w:rPr>
        <w:t>EMISSORA</w:t>
      </w:r>
      <w:r w:rsidRPr="000569DC">
        <w:rPr>
          <w:rFonts w:cs="Arial"/>
          <w:sz w:val="20"/>
          <w:szCs w:val="20"/>
        </w:rPr>
        <w:t>, a saber:</w:t>
      </w:r>
    </w:p>
    <w:p w14:paraId="466F1E6E" w14:textId="77777777" w:rsidR="00C87804" w:rsidRPr="000569DC" w:rsidRDefault="00C87804">
      <w:pPr>
        <w:tabs>
          <w:tab w:val="left" w:pos="1701"/>
          <w:tab w:val="right" w:pos="9072"/>
        </w:tabs>
        <w:spacing w:line="276" w:lineRule="auto"/>
        <w:jc w:val="both"/>
        <w:rPr>
          <w:rFonts w:cs="Arial"/>
          <w:b/>
          <w:sz w:val="20"/>
          <w:szCs w:val="20"/>
        </w:rPr>
        <w:pPrChange w:id="2051" w:author="Mariana Piovesan Ramos | Vieira Rezende" w:date="2021-11-19T20:13:00Z">
          <w:pPr>
            <w:tabs>
              <w:tab w:val="left" w:pos="1701"/>
              <w:tab w:val="right" w:pos="9072"/>
            </w:tabs>
            <w:spacing w:line="317" w:lineRule="auto"/>
            <w:jc w:val="both"/>
          </w:pPr>
        </w:pPrChange>
      </w:pPr>
    </w:p>
    <w:p w14:paraId="2FEF4B89" w14:textId="7D042B66" w:rsidR="00C87804" w:rsidRPr="000569DC" w:rsidRDefault="00C87804">
      <w:pPr>
        <w:tabs>
          <w:tab w:val="left" w:pos="1701"/>
          <w:tab w:val="right" w:pos="9072"/>
        </w:tabs>
        <w:spacing w:line="276" w:lineRule="auto"/>
        <w:jc w:val="both"/>
        <w:rPr>
          <w:rFonts w:cs="Arial"/>
          <w:b/>
          <w:sz w:val="20"/>
          <w:szCs w:val="20"/>
          <w:u w:val="single"/>
        </w:rPr>
        <w:pPrChange w:id="2052" w:author="Mariana Piovesan Ramos | Vieira Rezende" w:date="2021-11-19T20:13:00Z">
          <w:pPr>
            <w:tabs>
              <w:tab w:val="left" w:pos="1701"/>
              <w:tab w:val="right" w:pos="9072"/>
            </w:tabs>
            <w:spacing w:line="317" w:lineRule="auto"/>
            <w:jc w:val="both"/>
          </w:pPr>
        </w:pPrChange>
      </w:pPr>
      <w:r w:rsidRPr="000569DC">
        <w:rPr>
          <w:rFonts w:cs="Arial"/>
          <w:b/>
          <w:sz w:val="20"/>
          <w:szCs w:val="20"/>
        </w:rPr>
        <w:t>A)</w:t>
      </w:r>
      <w:r w:rsidR="00BB69DD" w:rsidRPr="000569DC">
        <w:rPr>
          <w:rFonts w:cs="Arial"/>
          <w:b/>
          <w:sz w:val="20"/>
          <w:szCs w:val="20"/>
        </w:rPr>
        <w:t xml:space="preserve"> </w:t>
      </w:r>
      <w:r w:rsidRPr="000569DC">
        <w:rPr>
          <w:rFonts w:cs="Arial"/>
          <w:b/>
          <w:sz w:val="20"/>
          <w:szCs w:val="20"/>
          <w:u w:val="single"/>
        </w:rPr>
        <w:t xml:space="preserve">GERAÇÃO DE CAIXA DA ATIVIDADE NO ARef </w:t>
      </w:r>
    </w:p>
    <w:p w14:paraId="0A319DFD" w14:textId="77777777" w:rsidR="00C87804" w:rsidRPr="000569DC" w:rsidRDefault="00C87804">
      <w:pPr>
        <w:tabs>
          <w:tab w:val="left" w:pos="1701"/>
          <w:tab w:val="right" w:pos="9072"/>
        </w:tabs>
        <w:spacing w:line="276" w:lineRule="auto"/>
        <w:jc w:val="both"/>
        <w:rPr>
          <w:rFonts w:cs="Arial"/>
          <w:sz w:val="20"/>
          <w:szCs w:val="20"/>
        </w:rPr>
        <w:pPrChange w:id="2053" w:author="Mariana Piovesan Ramos | Vieira Rezende" w:date="2021-11-19T20:13:00Z">
          <w:pPr>
            <w:tabs>
              <w:tab w:val="left" w:pos="1701"/>
              <w:tab w:val="right" w:pos="9072"/>
            </w:tabs>
            <w:spacing w:line="317" w:lineRule="auto"/>
            <w:jc w:val="both"/>
          </w:pPr>
        </w:pPrChange>
      </w:pPr>
      <w:r w:rsidRPr="000569DC">
        <w:rPr>
          <w:rFonts w:cs="Arial"/>
          <w:sz w:val="20"/>
          <w:szCs w:val="20"/>
        </w:rPr>
        <w:t>(+) EBITDA CONSOLIDADO AJUSTADO do ARef, calculado de acordo com o item (D)</w:t>
      </w:r>
    </w:p>
    <w:p w14:paraId="2C86B6DF" w14:textId="77777777" w:rsidR="00C87804" w:rsidRPr="000569DC" w:rsidRDefault="00C87804">
      <w:pPr>
        <w:tabs>
          <w:tab w:val="left" w:pos="1701"/>
          <w:tab w:val="right" w:pos="9072"/>
        </w:tabs>
        <w:spacing w:line="276" w:lineRule="auto"/>
        <w:jc w:val="both"/>
        <w:rPr>
          <w:rFonts w:cs="Arial"/>
          <w:sz w:val="20"/>
          <w:szCs w:val="20"/>
        </w:rPr>
        <w:pPrChange w:id="2054" w:author="Mariana Piovesan Ramos | Vieira Rezende" w:date="2021-11-19T20:13:00Z">
          <w:pPr>
            <w:tabs>
              <w:tab w:val="left" w:pos="1701"/>
              <w:tab w:val="right" w:pos="9072"/>
            </w:tabs>
            <w:spacing w:line="317" w:lineRule="auto"/>
            <w:jc w:val="both"/>
          </w:pPr>
        </w:pPrChange>
      </w:pPr>
      <w:r w:rsidRPr="000569DC">
        <w:rPr>
          <w:rFonts w:cs="Arial"/>
          <w:sz w:val="20"/>
          <w:szCs w:val="20"/>
        </w:rPr>
        <w:t>(-) Despesa de Imposto de Renda e Contribuição Social apurada no exercício, líquidos de diferimentos</w:t>
      </w:r>
      <w:r w:rsidRPr="000569DC">
        <w:rPr>
          <w:rFonts w:cs="Arial"/>
          <w:b/>
          <w:sz w:val="20"/>
          <w:szCs w:val="20"/>
          <w:vertAlign w:val="superscript"/>
        </w:rPr>
        <w:footnoteReference w:id="2"/>
      </w:r>
      <w:r w:rsidRPr="000569DC">
        <w:rPr>
          <w:rFonts w:cs="Arial"/>
          <w:sz w:val="20"/>
          <w:szCs w:val="20"/>
        </w:rPr>
        <w:t>, excluindo-se a Despesa de Imposto de Renda e Contribuição Social decorrente das Receitas Financeiras</w:t>
      </w:r>
    </w:p>
    <w:p w14:paraId="4722592F" w14:textId="77777777" w:rsidR="00C87804" w:rsidRPr="000569DC" w:rsidRDefault="00C87804">
      <w:pPr>
        <w:tabs>
          <w:tab w:val="left" w:pos="1701"/>
          <w:tab w:val="right" w:pos="9072"/>
        </w:tabs>
        <w:spacing w:line="276" w:lineRule="auto"/>
        <w:jc w:val="both"/>
        <w:rPr>
          <w:rFonts w:cs="Arial"/>
          <w:sz w:val="20"/>
          <w:szCs w:val="20"/>
        </w:rPr>
        <w:pPrChange w:id="2055" w:author="Mariana Piovesan Ramos | Vieira Rezende" w:date="2021-11-19T20:13:00Z">
          <w:pPr>
            <w:tabs>
              <w:tab w:val="left" w:pos="1701"/>
              <w:tab w:val="right" w:pos="9072"/>
            </w:tabs>
            <w:spacing w:line="317" w:lineRule="auto"/>
            <w:jc w:val="both"/>
          </w:pPr>
        </w:pPrChange>
      </w:pPr>
    </w:p>
    <w:p w14:paraId="0BC4478E" w14:textId="77777777" w:rsidR="00C87804" w:rsidRPr="000569DC" w:rsidRDefault="00C87804">
      <w:pPr>
        <w:tabs>
          <w:tab w:val="left" w:pos="1701"/>
          <w:tab w:val="right" w:pos="9072"/>
        </w:tabs>
        <w:spacing w:line="276" w:lineRule="auto"/>
        <w:jc w:val="both"/>
        <w:rPr>
          <w:rFonts w:cs="Arial"/>
          <w:b/>
          <w:sz w:val="20"/>
          <w:szCs w:val="20"/>
          <w:u w:val="single"/>
        </w:rPr>
        <w:pPrChange w:id="2056" w:author="Mariana Piovesan Ramos | Vieira Rezende" w:date="2021-11-19T20:13:00Z">
          <w:pPr>
            <w:tabs>
              <w:tab w:val="left" w:pos="1701"/>
              <w:tab w:val="right" w:pos="9072"/>
            </w:tabs>
            <w:spacing w:line="317" w:lineRule="auto"/>
            <w:jc w:val="both"/>
          </w:pPr>
        </w:pPrChange>
      </w:pPr>
      <w:r w:rsidRPr="000569DC">
        <w:rPr>
          <w:rFonts w:cs="Arial"/>
          <w:b/>
          <w:sz w:val="20"/>
          <w:szCs w:val="20"/>
        </w:rPr>
        <w:t xml:space="preserve">B) </w:t>
      </w:r>
      <w:r w:rsidRPr="000569DC">
        <w:rPr>
          <w:rFonts w:cs="Arial"/>
          <w:b/>
          <w:sz w:val="20"/>
          <w:szCs w:val="20"/>
          <w:u w:val="single"/>
        </w:rPr>
        <w:t>SERVIÇO DA DÍVIDA CONSOLIDADO DO COMPLEXO EÓLICO NO ARef</w:t>
      </w:r>
      <w:r w:rsidRPr="000569DC">
        <w:rPr>
          <w:rFonts w:cs="Arial"/>
          <w:b/>
          <w:sz w:val="20"/>
          <w:szCs w:val="20"/>
          <w:vertAlign w:val="superscript"/>
        </w:rPr>
        <w:footnoteReference w:id="3"/>
      </w:r>
    </w:p>
    <w:p w14:paraId="03F9C025" w14:textId="77777777" w:rsidR="00C87804" w:rsidRPr="000569DC" w:rsidRDefault="00C87804">
      <w:pPr>
        <w:tabs>
          <w:tab w:val="left" w:pos="1701"/>
          <w:tab w:val="right" w:pos="9072"/>
        </w:tabs>
        <w:spacing w:line="276" w:lineRule="auto"/>
        <w:jc w:val="both"/>
        <w:rPr>
          <w:rFonts w:cs="Arial"/>
          <w:sz w:val="20"/>
          <w:szCs w:val="20"/>
        </w:rPr>
        <w:pPrChange w:id="2057" w:author="Mariana Piovesan Ramos | Vieira Rezende" w:date="2021-11-19T20:13:00Z">
          <w:pPr>
            <w:tabs>
              <w:tab w:val="left" w:pos="1701"/>
              <w:tab w:val="right" w:pos="9072"/>
            </w:tabs>
            <w:spacing w:line="317" w:lineRule="auto"/>
            <w:jc w:val="both"/>
          </w:pPr>
        </w:pPrChange>
      </w:pPr>
      <w:r w:rsidRPr="000569DC">
        <w:rPr>
          <w:rFonts w:cs="Arial"/>
          <w:sz w:val="20"/>
          <w:szCs w:val="20"/>
        </w:rPr>
        <w:t xml:space="preserve">(+) Somatório dos 12 meses de Pagamento de Amortização de Principal realizada no ARef </w:t>
      </w:r>
    </w:p>
    <w:p w14:paraId="1F4D0FB4" w14:textId="77777777" w:rsidR="00C87804" w:rsidRPr="000569DC" w:rsidRDefault="00C87804">
      <w:pPr>
        <w:tabs>
          <w:tab w:val="left" w:pos="1701"/>
          <w:tab w:val="right" w:pos="9072"/>
        </w:tabs>
        <w:spacing w:line="276" w:lineRule="auto"/>
        <w:jc w:val="both"/>
        <w:rPr>
          <w:rFonts w:cs="Arial"/>
          <w:sz w:val="20"/>
          <w:szCs w:val="20"/>
        </w:rPr>
        <w:pPrChange w:id="2058" w:author="Mariana Piovesan Ramos | Vieira Rezende" w:date="2021-11-19T20:13:00Z">
          <w:pPr>
            <w:tabs>
              <w:tab w:val="left" w:pos="1701"/>
              <w:tab w:val="right" w:pos="9072"/>
            </w:tabs>
            <w:spacing w:line="317" w:lineRule="auto"/>
            <w:jc w:val="both"/>
          </w:pPr>
        </w:pPrChange>
      </w:pPr>
      <w:r w:rsidRPr="000569DC">
        <w:rPr>
          <w:rFonts w:cs="Arial"/>
          <w:sz w:val="20"/>
          <w:szCs w:val="20"/>
        </w:rPr>
        <w:t xml:space="preserve">(+) Somatório dos 12 meses de Pagamento de Juros no ARef </w:t>
      </w:r>
    </w:p>
    <w:p w14:paraId="6A603212" w14:textId="77777777" w:rsidR="00C87804" w:rsidRPr="000569DC" w:rsidRDefault="00C87804">
      <w:pPr>
        <w:tabs>
          <w:tab w:val="left" w:pos="1701"/>
          <w:tab w:val="right" w:pos="9072"/>
        </w:tabs>
        <w:spacing w:line="276" w:lineRule="auto"/>
        <w:jc w:val="both"/>
        <w:rPr>
          <w:rFonts w:cs="Arial"/>
          <w:sz w:val="20"/>
          <w:szCs w:val="20"/>
        </w:rPr>
        <w:pPrChange w:id="2059" w:author="Mariana Piovesan Ramos | Vieira Rezende" w:date="2021-11-19T20:13:00Z">
          <w:pPr>
            <w:tabs>
              <w:tab w:val="left" w:pos="1701"/>
              <w:tab w:val="right" w:pos="9072"/>
            </w:tabs>
            <w:spacing w:line="317" w:lineRule="auto"/>
            <w:jc w:val="both"/>
          </w:pPr>
        </w:pPrChange>
      </w:pPr>
    </w:p>
    <w:p w14:paraId="076DD9E6" w14:textId="77777777" w:rsidR="00C87804" w:rsidRPr="000569DC" w:rsidRDefault="00C87804">
      <w:pPr>
        <w:tabs>
          <w:tab w:val="left" w:pos="1701"/>
          <w:tab w:val="right" w:pos="9072"/>
        </w:tabs>
        <w:spacing w:line="276" w:lineRule="auto"/>
        <w:jc w:val="both"/>
        <w:rPr>
          <w:rFonts w:cs="Arial"/>
          <w:b/>
          <w:bCs/>
          <w:sz w:val="20"/>
          <w:szCs w:val="20"/>
        </w:rPr>
        <w:pPrChange w:id="2060" w:author="Mariana Piovesan Ramos | Vieira Rezende" w:date="2021-11-19T20:13:00Z">
          <w:pPr>
            <w:tabs>
              <w:tab w:val="left" w:pos="1701"/>
              <w:tab w:val="right" w:pos="9072"/>
            </w:tabs>
            <w:spacing w:line="317" w:lineRule="auto"/>
            <w:jc w:val="both"/>
          </w:pPr>
        </w:pPrChange>
      </w:pPr>
      <w:r w:rsidRPr="000569DC">
        <w:rPr>
          <w:rFonts w:cs="Arial"/>
          <w:b/>
          <w:bCs/>
          <w:sz w:val="20"/>
          <w:szCs w:val="20"/>
        </w:rPr>
        <w:t xml:space="preserve">C) </w:t>
      </w:r>
      <w:r w:rsidRPr="000569DC">
        <w:rPr>
          <w:rFonts w:cs="Arial"/>
          <w:b/>
          <w:bCs/>
          <w:sz w:val="20"/>
          <w:szCs w:val="20"/>
          <w:u w:val="single"/>
        </w:rPr>
        <w:t>ÍNDICE DE COBERTURA DO SERVIÇO DA DÍVIDA CONSOLIDADO DO COMPLEXO EÓLICO NO ARef</w:t>
      </w:r>
      <w:r w:rsidRPr="000569DC">
        <w:rPr>
          <w:rFonts w:cs="Arial"/>
          <w:b/>
          <w:bCs/>
          <w:sz w:val="20"/>
          <w:szCs w:val="20"/>
        </w:rPr>
        <w:t xml:space="preserve"> </w:t>
      </w:r>
    </w:p>
    <w:p w14:paraId="1C4CFB9D" w14:textId="77777777" w:rsidR="00C87804" w:rsidRPr="000569DC" w:rsidRDefault="00C87804">
      <w:pPr>
        <w:tabs>
          <w:tab w:val="left" w:pos="1701"/>
          <w:tab w:val="right" w:pos="9072"/>
        </w:tabs>
        <w:spacing w:line="276" w:lineRule="auto"/>
        <w:jc w:val="both"/>
        <w:rPr>
          <w:rFonts w:cs="Arial"/>
          <w:b/>
          <w:sz w:val="20"/>
          <w:szCs w:val="20"/>
        </w:rPr>
        <w:pPrChange w:id="2061" w:author="Mariana Piovesan Ramos | Vieira Rezende" w:date="2021-11-19T20:13:00Z">
          <w:pPr>
            <w:tabs>
              <w:tab w:val="left" w:pos="1701"/>
              <w:tab w:val="right" w:pos="9072"/>
            </w:tabs>
            <w:spacing w:line="317" w:lineRule="auto"/>
            <w:jc w:val="both"/>
          </w:pPr>
        </w:pPrChange>
      </w:pPr>
      <w:r w:rsidRPr="000569DC">
        <w:rPr>
          <w:rFonts w:cs="Arial"/>
          <w:b/>
          <w:sz w:val="20"/>
          <w:szCs w:val="20"/>
        </w:rPr>
        <w:t>(A) / (B)</w:t>
      </w:r>
    </w:p>
    <w:p w14:paraId="505D6C35" w14:textId="77777777" w:rsidR="00C87804" w:rsidRPr="000569DC" w:rsidRDefault="00C87804">
      <w:pPr>
        <w:tabs>
          <w:tab w:val="left" w:pos="1701"/>
          <w:tab w:val="right" w:pos="9072"/>
        </w:tabs>
        <w:spacing w:line="276" w:lineRule="auto"/>
        <w:jc w:val="both"/>
        <w:rPr>
          <w:rFonts w:cs="Arial"/>
          <w:b/>
          <w:sz w:val="20"/>
          <w:szCs w:val="20"/>
        </w:rPr>
        <w:pPrChange w:id="2062" w:author="Mariana Piovesan Ramos | Vieira Rezende" w:date="2021-11-19T20:13:00Z">
          <w:pPr>
            <w:tabs>
              <w:tab w:val="left" w:pos="1701"/>
              <w:tab w:val="right" w:pos="9072"/>
            </w:tabs>
            <w:spacing w:line="317" w:lineRule="auto"/>
            <w:jc w:val="both"/>
          </w:pPr>
        </w:pPrChange>
      </w:pPr>
    </w:p>
    <w:p w14:paraId="2B0D139C" w14:textId="77777777" w:rsidR="00C87804" w:rsidRPr="000569DC" w:rsidRDefault="00C87804">
      <w:pPr>
        <w:tabs>
          <w:tab w:val="left" w:pos="1701"/>
          <w:tab w:val="right" w:pos="9072"/>
        </w:tabs>
        <w:spacing w:line="276" w:lineRule="auto"/>
        <w:jc w:val="both"/>
        <w:rPr>
          <w:rFonts w:cs="Arial"/>
          <w:b/>
          <w:sz w:val="20"/>
          <w:szCs w:val="20"/>
          <w:vertAlign w:val="superscript"/>
        </w:rPr>
        <w:pPrChange w:id="2063" w:author="Mariana Piovesan Ramos | Vieira Rezende" w:date="2021-11-19T20:13:00Z">
          <w:pPr>
            <w:tabs>
              <w:tab w:val="left" w:pos="1701"/>
              <w:tab w:val="right" w:pos="9072"/>
            </w:tabs>
            <w:spacing w:line="317" w:lineRule="auto"/>
            <w:jc w:val="both"/>
          </w:pPr>
        </w:pPrChange>
      </w:pPr>
      <w:r w:rsidRPr="000569DC">
        <w:rPr>
          <w:rFonts w:cs="Arial"/>
          <w:b/>
          <w:sz w:val="20"/>
          <w:szCs w:val="20"/>
        </w:rPr>
        <w:t xml:space="preserve">D) </w:t>
      </w:r>
      <w:r w:rsidRPr="000569DC">
        <w:rPr>
          <w:rFonts w:cs="Arial"/>
          <w:b/>
          <w:sz w:val="20"/>
          <w:szCs w:val="20"/>
          <w:u w:val="single"/>
        </w:rPr>
        <w:t>EBITDA CONSOLIDADO AJUSTADO DA EMISSORA NO ARef</w:t>
      </w:r>
      <w:r w:rsidRPr="000569DC">
        <w:rPr>
          <w:rFonts w:cs="Arial"/>
          <w:b/>
          <w:sz w:val="20"/>
          <w:szCs w:val="20"/>
          <w:vertAlign w:val="superscript"/>
        </w:rPr>
        <w:footnoteReference w:id="4"/>
      </w:r>
      <w:r w:rsidRPr="000569DC">
        <w:rPr>
          <w:rFonts w:cs="Arial"/>
          <w:b/>
          <w:sz w:val="20"/>
          <w:szCs w:val="20"/>
          <w:vertAlign w:val="superscript"/>
        </w:rPr>
        <w:t xml:space="preserve"> </w:t>
      </w:r>
    </w:p>
    <w:p w14:paraId="2FB5FFCB" w14:textId="77777777" w:rsidR="00C87804" w:rsidRPr="000569DC" w:rsidRDefault="00C87804">
      <w:pPr>
        <w:tabs>
          <w:tab w:val="left" w:pos="1701"/>
          <w:tab w:val="right" w:pos="9072"/>
        </w:tabs>
        <w:spacing w:line="276" w:lineRule="auto"/>
        <w:jc w:val="both"/>
        <w:rPr>
          <w:rFonts w:cs="Arial"/>
          <w:sz w:val="20"/>
          <w:szCs w:val="20"/>
        </w:rPr>
        <w:pPrChange w:id="2064" w:author="Mariana Piovesan Ramos | Vieira Rezende" w:date="2021-11-19T20:13:00Z">
          <w:pPr>
            <w:tabs>
              <w:tab w:val="left" w:pos="1701"/>
              <w:tab w:val="right" w:pos="9072"/>
            </w:tabs>
            <w:spacing w:line="317" w:lineRule="auto"/>
            <w:jc w:val="both"/>
          </w:pPr>
        </w:pPrChange>
      </w:pPr>
      <w:r w:rsidRPr="000569DC">
        <w:rPr>
          <w:rFonts w:cs="Arial"/>
          <w:sz w:val="20"/>
          <w:szCs w:val="20"/>
        </w:rPr>
        <w:t>(+/-) Lucro/Prejuízo antes do Imposto de Renda e da Contribuição Social sobre o Lucro Líquido;</w:t>
      </w:r>
    </w:p>
    <w:p w14:paraId="7422EA75" w14:textId="77777777" w:rsidR="00C87804" w:rsidRPr="000569DC" w:rsidRDefault="00C87804">
      <w:pPr>
        <w:tabs>
          <w:tab w:val="left" w:pos="1701"/>
          <w:tab w:val="right" w:pos="9072"/>
        </w:tabs>
        <w:spacing w:line="276" w:lineRule="auto"/>
        <w:jc w:val="both"/>
        <w:rPr>
          <w:rFonts w:cs="Arial"/>
          <w:sz w:val="20"/>
          <w:szCs w:val="20"/>
        </w:rPr>
        <w:pPrChange w:id="2065" w:author="Mariana Piovesan Ramos | Vieira Rezende" w:date="2021-11-19T20:13:00Z">
          <w:pPr>
            <w:tabs>
              <w:tab w:val="left" w:pos="1701"/>
              <w:tab w:val="right" w:pos="9072"/>
            </w:tabs>
            <w:spacing w:line="317" w:lineRule="auto"/>
            <w:jc w:val="both"/>
          </w:pPr>
        </w:pPrChange>
      </w:pPr>
      <w:r w:rsidRPr="000569DC">
        <w:rPr>
          <w:rFonts w:cs="Arial"/>
          <w:sz w:val="20"/>
          <w:szCs w:val="20"/>
        </w:rPr>
        <w:t>(+/-) Resultado Financeiro Líquido Negativo / Positivo;</w:t>
      </w:r>
    </w:p>
    <w:p w14:paraId="7A8970ED" w14:textId="77777777" w:rsidR="00C87804" w:rsidRPr="000569DC" w:rsidRDefault="00C87804">
      <w:pPr>
        <w:tabs>
          <w:tab w:val="left" w:pos="1701"/>
          <w:tab w:val="right" w:pos="9072"/>
        </w:tabs>
        <w:spacing w:line="276" w:lineRule="auto"/>
        <w:jc w:val="both"/>
        <w:rPr>
          <w:rFonts w:cs="Arial"/>
          <w:sz w:val="20"/>
          <w:szCs w:val="20"/>
        </w:rPr>
        <w:pPrChange w:id="2066" w:author="Mariana Piovesan Ramos | Vieira Rezende" w:date="2021-11-19T20:13:00Z">
          <w:pPr>
            <w:tabs>
              <w:tab w:val="left" w:pos="1701"/>
              <w:tab w:val="right" w:pos="9072"/>
            </w:tabs>
            <w:spacing w:line="317" w:lineRule="auto"/>
            <w:jc w:val="both"/>
          </w:pPr>
        </w:pPrChange>
      </w:pPr>
      <w:r w:rsidRPr="000569DC">
        <w:rPr>
          <w:rFonts w:cs="Arial"/>
          <w:sz w:val="20"/>
          <w:szCs w:val="20"/>
        </w:rPr>
        <w:t>(+) Depreciações e Amortizações;</w:t>
      </w:r>
    </w:p>
    <w:p w14:paraId="05BE3FFE" w14:textId="77777777" w:rsidR="00C87804" w:rsidRPr="000569DC" w:rsidRDefault="00C87804">
      <w:pPr>
        <w:tabs>
          <w:tab w:val="left" w:pos="1701"/>
          <w:tab w:val="right" w:pos="9072"/>
        </w:tabs>
        <w:spacing w:line="276" w:lineRule="auto"/>
        <w:jc w:val="both"/>
        <w:rPr>
          <w:rFonts w:cs="Arial"/>
          <w:sz w:val="20"/>
          <w:szCs w:val="20"/>
        </w:rPr>
        <w:pPrChange w:id="2067" w:author="Mariana Piovesan Ramos | Vieira Rezende" w:date="2021-11-19T20:13:00Z">
          <w:pPr>
            <w:tabs>
              <w:tab w:val="left" w:pos="1701"/>
              <w:tab w:val="right" w:pos="9072"/>
            </w:tabs>
            <w:spacing w:line="317" w:lineRule="auto"/>
            <w:jc w:val="both"/>
          </w:pPr>
        </w:pPrChange>
      </w:pPr>
      <w:r w:rsidRPr="000569DC">
        <w:rPr>
          <w:rFonts w:cs="Arial"/>
          <w:sz w:val="20"/>
          <w:szCs w:val="20"/>
        </w:rPr>
        <w:t>(+/-) Perdas (desvalorização) por Impairment / Reversões de perdas anteriores;</w:t>
      </w:r>
    </w:p>
    <w:p w14:paraId="6EA9AB8B" w14:textId="77777777" w:rsidR="00C87804" w:rsidRPr="000569DC" w:rsidRDefault="00C87804">
      <w:pPr>
        <w:tabs>
          <w:tab w:val="left" w:pos="1701"/>
          <w:tab w:val="right" w:pos="9072"/>
        </w:tabs>
        <w:spacing w:line="276" w:lineRule="auto"/>
        <w:jc w:val="both"/>
        <w:rPr>
          <w:rFonts w:cs="Arial"/>
          <w:sz w:val="20"/>
          <w:szCs w:val="20"/>
        </w:rPr>
        <w:pPrChange w:id="2068" w:author="Mariana Piovesan Ramos | Vieira Rezende" w:date="2021-11-19T20:13:00Z">
          <w:pPr>
            <w:tabs>
              <w:tab w:val="left" w:pos="1701"/>
              <w:tab w:val="right" w:pos="9072"/>
            </w:tabs>
            <w:spacing w:line="317" w:lineRule="auto"/>
            <w:jc w:val="both"/>
          </w:pPr>
        </w:pPrChange>
      </w:pPr>
      <w:r w:rsidRPr="000569DC">
        <w:rPr>
          <w:rFonts w:cs="Arial"/>
          <w:sz w:val="20"/>
          <w:szCs w:val="20"/>
        </w:rPr>
        <w:t>(+/-) Prejuízo/lucro na alienação de imobilizado, investimentos ou intangível;</w:t>
      </w:r>
    </w:p>
    <w:p w14:paraId="7E26DD24" w14:textId="77777777" w:rsidR="00C87804" w:rsidRPr="000569DC" w:rsidRDefault="00C87804">
      <w:pPr>
        <w:tabs>
          <w:tab w:val="left" w:pos="1701"/>
          <w:tab w:val="right" w:pos="9072"/>
        </w:tabs>
        <w:spacing w:line="276" w:lineRule="auto"/>
        <w:jc w:val="both"/>
        <w:rPr>
          <w:rFonts w:cs="Arial"/>
          <w:b/>
          <w:sz w:val="20"/>
          <w:szCs w:val="20"/>
        </w:rPr>
        <w:pPrChange w:id="2069" w:author="Mariana Piovesan Ramos | Vieira Rezende" w:date="2021-11-19T20:13:00Z">
          <w:pPr>
            <w:tabs>
              <w:tab w:val="left" w:pos="1701"/>
              <w:tab w:val="right" w:pos="9072"/>
            </w:tabs>
            <w:spacing w:line="317" w:lineRule="auto"/>
            <w:jc w:val="both"/>
          </w:pPr>
        </w:pPrChange>
      </w:pPr>
      <w:r w:rsidRPr="000569DC">
        <w:rPr>
          <w:rFonts w:cs="Arial"/>
          <w:sz w:val="20"/>
          <w:szCs w:val="20"/>
        </w:rPr>
        <w:t>(-) Pagamentos efetuados relativos ao Uso do Bem Público e/ou outorga da concessão.</w:t>
      </w:r>
    </w:p>
    <w:p w14:paraId="33FEB2C7" w14:textId="77777777" w:rsidR="00C87804" w:rsidRPr="000569DC" w:rsidRDefault="00C87804">
      <w:pPr>
        <w:tabs>
          <w:tab w:val="left" w:pos="1701"/>
          <w:tab w:val="right" w:pos="9072"/>
        </w:tabs>
        <w:spacing w:line="276" w:lineRule="auto"/>
        <w:rPr>
          <w:rFonts w:cs="Arial"/>
          <w:sz w:val="20"/>
          <w:szCs w:val="20"/>
        </w:rPr>
        <w:pPrChange w:id="2070" w:author="Mariana Piovesan Ramos | Vieira Rezende" w:date="2021-11-19T20:13:00Z">
          <w:pPr>
            <w:tabs>
              <w:tab w:val="left" w:pos="1701"/>
              <w:tab w:val="right" w:pos="9072"/>
            </w:tabs>
            <w:spacing w:line="317" w:lineRule="auto"/>
          </w:pPr>
        </w:pPrChange>
      </w:pPr>
    </w:p>
    <w:p w14:paraId="4D1D4A25" w14:textId="77777777" w:rsidR="000A115D" w:rsidRPr="000569DC" w:rsidRDefault="000A115D">
      <w:pPr>
        <w:pStyle w:val="Corpodetexto"/>
        <w:spacing w:line="276" w:lineRule="auto"/>
        <w:ind w:right="-66"/>
        <w:jc w:val="center"/>
        <w:pPrChange w:id="2071" w:author="Mariana Piovesan Ramos | Vieira Rezende" w:date="2021-11-19T20:13:00Z">
          <w:pPr>
            <w:pStyle w:val="Corpodetexto"/>
            <w:spacing w:line="317" w:lineRule="auto"/>
            <w:ind w:right="-66"/>
            <w:jc w:val="center"/>
          </w:pPr>
        </w:pPrChange>
      </w:pPr>
    </w:p>
    <w:p w14:paraId="77B23CB6" w14:textId="77777777" w:rsidR="000A115D" w:rsidRPr="000569DC" w:rsidRDefault="000A115D">
      <w:pPr>
        <w:pStyle w:val="Corpodetexto"/>
        <w:spacing w:line="276" w:lineRule="auto"/>
        <w:ind w:right="-66"/>
        <w:pPrChange w:id="2072" w:author="Mariana Piovesan Ramos | Vieira Rezende" w:date="2021-11-19T20:13:00Z">
          <w:pPr>
            <w:pStyle w:val="Corpodetexto"/>
            <w:spacing w:line="317" w:lineRule="auto"/>
            <w:ind w:right="-66"/>
          </w:pPr>
        </w:pPrChange>
      </w:pPr>
    </w:p>
    <w:p w14:paraId="0BD01911" w14:textId="77777777" w:rsidR="000A115D" w:rsidRPr="000569DC" w:rsidRDefault="000A115D">
      <w:pPr>
        <w:pStyle w:val="Corpodetexto"/>
        <w:spacing w:line="276" w:lineRule="auto"/>
        <w:ind w:right="-66"/>
        <w:pPrChange w:id="2073" w:author="Mariana Piovesan Ramos | Vieira Rezende" w:date="2021-11-19T20:13:00Z">
          <w:pPr>
            <w:pStyle w:val="Corpodetexto"/>
            <w:spacing w:line="317" w:lineRule="auto"/>
            <w:ind w:right="-66"/>
          </w:pPr>
        </w:pPrChange>
      </w:pPr>
    </w:p>
    <w:p w14:paraId="495E59E5" w14:textId="77777777" w:rsidR="00000000" w:rsidRDefault="00FA6DD5">
      <w:pPr>
        <w:spacing w:line="276" w:lineRule="auto"/>
        <w:ind w:right="-66"/>
        <w:rPr>
          <w:sz w:val="20"/>
          <w:szCs w:val="20"/>
        </w:rPr>
        <w:sectPr w:rsidR="00000000" w:rsidSect="007162FD">
          <w:headerReference w:type="default" r:id="rId27"/>
          <w:footerReference w:type="default" r:id="rId28"/>
          <w:pgSz w:w="11910" w:h="16840"/>
          <w:pgMar w:top="1440" w:right="1080" w:bottom="1440" w:left="1080" w:header="155" w:footer="0" w:gutter="0"/>
          <w:cols w:space="720"/>
        </w:sectPr>
        <w:pPrChange w:id="2074" w:author="Mariana Piovesan Ramos | Vieira Rezende" w:date="2021-11-19T20:13:00Z">
          <w:pPr>
            <w:spacing w:line="317" w:lineRule="auto"/>
            <w:ind w:right="-66"/>
          </w:pPr>
        </w:pPrChange>
      </w:pPr>
    </w:p>
    <w:p w14:paraId="43AB9349" w14:textId="6F634E0F" w:rsidR="000A115D" w:rsidRPr="000569DC" w:rsidDel="007201CE" w:rsidRDefault="0040318D">
      <w:pPr>
        <w:pStyle w:val="Ttulo1"/>
        <w:spacing w:line="276" w:lineRule="auto"/>
        <w:ind w:left="0" w:right="-66"/>
        <w:rPr>
          <w:del w:id="2075" w:author="Elisa Fontes" w:date="2021-11-19T17:14:00Z"/>
        </w:rPr>
        <w:pPrChange w:id="2076" w:author="Mariana Piovesan Ramos | Vieira Rezende" w:date="2021-11-19T20:13:00Z">
          <w:pPr>
            <w:pStyle w:val="Ttulo1"/>
            <w:spacing w:line="317" w:lineRule="auto"/>
            <w:ind w:left="0" w:right="-66"/>
          </w:pPr>
        </w:pPrChange>
      </w:pPr>
      <w:del w:id="2077" w:author="Elisa Fontes" w:date="2021-11-19T17:14:00Z">
        <w:r w:rsidRPr="000569DC" w:rsidDel="007201CE">
          <w:rPr>
            <w:b w:val="0"/>
            <w:bCs w:val="0"/>
          </w:rPr>
          <w:delText>ANEXO V</w:delText>
        </w:r>
      </w:del>
    </w:p>
    <w:p w14:paraId="283E4358" w14:textId="4FB67E59" w:rsidR="000A115D" w:rsidRPr="000569DC" w:rsidDel="007201CE" w:rsidRDefault="000A115D">
      <w:pPr>
        <w:pStyle w:val="Corpodetexto"/>
        <w:spacing w:line="276" w:lineRule="auto"/>
        <w:ind w:right="-66"/>
        <w:rPr>
          <w:del w:id="2078" w:author="Elisa Fontes" w:date="2021-11-19T17:14:00Z"/>
          <w:b/>
        </w:rPr>
        <w:pPrChange w:id="2079" w:author="Mariana Piovesan Ramos | Vieira Rezende" w:date="2021-11-19T20:13:00Z">
          <w:pPr>
            <w:pStyle w:val="Corpodetexto"/>
            <w:spacing w:line="317" w:lineRule="auto"/>
            <w:ind w:right="-66"/>
          </w:pPr>
        </w:pPrChange>
      </w:pPr>
    </w:p>
    <w:p w14:paraId="77AA490D" w14:textId="271A0190" w:rsidR="000A115D" w:rsidRPr="000569DC" w:rsidDel="007201CE" w:rsidRDefault="000A115D">
      <w:pPr>
        <w:pStyle w:val="Corpodetexto"/>
        <w:spacing w:line="276" w:lineRule="auto"/>
        <w:ind w:right="-66"/>
        <w:rPr>
          <w:del w:id="2080" w:author="Elisa Fontes" w:date="2021-11-19T17:14:00Z"/>
          <w:b/>
        </w:rPr>
        <w:pPrChange w:id="2081" w:author="Mariana Piovesan Ramos | Vieira Rezende" w:date="2021-11-19T20:13:00Z">
          <w:pPr>
            <w:pStyle w:val="Corpodetexto"/>
            <w:spacing w:line="317" w:lineRule="auto"/>
            <w:ind w:right="-66"/>
          </w:pPr>
        </w:pPrChange>
      </w:pPr>
    </w:p>
    <w:p w14:paraId="5AC17FDE" w14:textId="4D950948" w:rsidR="000A115D" w:rsidRPr="000569DC" w:rsidDel="007201CE" w:rsidRDefault="0040318D">
      <w:pPr>
        <w:pStyle w:val="Corpodetexto"/>
        <w:spacing w:line="276" w:lineRule="auto"/>
        <w:ind w:right="-66"/>
        <w:jc w:val="center"/>
        <w:rPr>
          <w:del w:id="2082" w:author="Elisa Fontes" w:date="2021-11-19T17:14:00Z"/>
          <w:b/>
          <w:bCs/>
        </w:rPr>
        <w:pPrChange w:id="2083" w:author="Mariana Piovesan Ramos | Vieira Rezende" w:date="2021-11-19T20:13:00Z">
          <w:pPr>
            <w:pStyle w:val="Corpodetexto"/>
            <w:spacing w:line="317" w:lineRule="auto"/>
            <w:ind w:right="-66"/>
            <w:jc w:val="center"/>
          </w:pPr>
        </w:pPrChange>
      </w:pPr>
      <w:del w:id="2084" w:author="Elisa Fontes" w:date="2021-11-19T17:14:00Z">
        <w:r w:rsidRPr="000569DC" w:rsidDel="007201CE">
          <w:rPr>
            <w:b/>
            <w:bCs/>
            <w:u w:val="single"/>
          </w:rPr>
          <w:delText>MODELO DE DECLARAÇÃO DE CUMPRIMENTO DE CONCLUSÃO FÍSICA DO PROJETO</w:delText>
        </w:r>
      </w:del>
    </w:p>
    <w:p w14:paraId="4C534323" w14:textId="6991DCB4" w:rsidR="000A115D" w:rsidRPr="000569DC" w:rsidDel="007201CE" w:rsidRDefault="000A115D">
      <w:pPr>
        <w:pStyle w:val="Corpodetexto"/>
        <w:spacing w:line="276" w:lineRule="auto"/>
        <w:ind w:right="-66"/>
        <w:rPr>
          <w:del w:id="2085" w:author="Elisa Fontes" w:date="2021-11-19T17:14:00Z"/>
        </w:rPr>
        <w:pPrChange w:id="2086" w:author="Mariana Piovesan Ramos | Vieira Rezende" w:date="2021-11-19T20:13:00Z">
          <w:pPr>
            <w:pStyle w:val="Corpodetexto"/>
            <w:spacing w:line="317" w:lineRule="auto"/>
            <w:ind w:right="-66"/>
          </w:pPr>
        </w:pPrChange>
      </w:pPr>
    </w:p>
    <w:p w14:paraId="3D7C0F51" w14:textId="1BCCE585" w:rsidR="0093401E" w:rsidRPr="000569DC" w:rsidDel="007201CE" w:rsidRDefault="0093401E">
      <w:pPr>
        <w:pStyle w:val="Corpodetexto"/>
        <w:spacing w:line="276" w:lineRule="auto"/>
        <w:ind w:right="-66"/>
        <w:jc w:val="both"/>
        <w:rPr>
          <w:del w:id="2087" w:author="Elisa Fontes" w:date="2021-11-19T17:14:00Z"/>
          <w:rFonts w:eastAsia="Times New Roman" w:cs="Tahoma"/>
          <w:b/>
          <w:caps/>
        </w:rPr>
        <w:pPrChange w:id="2088" w:author="Mariana Piovesan Ramos | Vieira Rezende" w:date="2021-11-19T20:13:00Z">
          <w:pPr>
            <w:pStyle w:val="Corpodetexto"/>
            <w:spacing w:line="317" w:lineRule="auto"/>
            <w:ind w:right="-66"/>
            <w:jc w:val="both"/>
          </w:pPr>
        </w:pPrChange>
      </w:pPr>
    </w:p>
    <w:p w14:paraId="34EF0C80" w14:textId="1E8DEA06" w:rsidR="0093401E" w:rsidRPr="000569DC" w:rsidDel="007201CE" w:rsidRDefault="0093401E">
      <w:pPr>
        <w:pStyle w:val="Corpodetexto"/>
        <w:spacing w:line="276" w:lineRule="auto"/>
        <w:ind w:right="-66"/>
        <w:jc w:val="both"/>
        <w:rPr>
          <w:del w:id="2089" w:author="Elisa Fontes" w:date="2021-11-19T17:14:00Z"/>
          <w:rFonts w:eastAsia="Times New Roman" w:cs="Tahoma"/>
          <w:b/>
          <w:caps/>
        </w:rPr>
        <w:pPrChange w:id="2090" w:author="Mariana Piovesan Ramos | Vieira Rezende" w:date="2021-11-19T20:13:00Z">
          <w:pPr>
            <w:pStyle w:val="Corpodetexto"/>
            <w:spacing w:line="317" w:lineRule="auto"/>
            <w:ind w:right="-66"/>
            <w:jc w:val="both"/>
          </w:pPr>
        </w:pPrChange>
      </w:pPr>
    </w:p>
    <w:p w14:paraId="1756E6F6" w14:textId="685B03CD" w:rsidR="00987049" w:rsidRPr="000569DC" w:rsidDel="007201CE" w:rsidRDefault="00987049">
      <w:pPr>
        <w:pStyle w:val="Corpodetexto"/>
        <w:spacing w:line="276" w:lineRule="auto"/>
        <w:ind w:right="-66"/>
        <w:jc w:val="both"/>
        <w:rPr>
          <w:del w:id="2091" w:author="Elisa Fontes" w:date="2021-11-19T17:14:00Z"/>
        </w:rPr>
        <w:pPrChange w:id="2092" w:author="Mariana Piovesan Ramos | Vieira Rezende" w:date="2021-11-19T20:13:00Z">
          <w:pPr>
            <w:pStyle w:val="Corpodetexto"/>
            <w:spacing w:line="317" w:lineRule="auto"/>
            <w:ind w:right="-66"/>
            <w:jc w:val="both"/>
          </w:pPr>
        </w:pPrChange>
      </w:pPr>
      <w:del w:id="2093" w:author="Elisa Fontes" w:date="2021-11-19T17:14:00Z">
        <w:r w:rsidRPr="000569DC" w:rsidDel="007201CE">
          <w:rPr>
            <w:rFonts w:eastAsia="Times New Roman" w:cs="Tahoma"/>
            <w:b/>
            <w:caps/>
          </w:rPr>
          <w:delText>Oliveira Trust Distribuidora de Títulos e Valores Mobiliários S.A.</w:delText>
        </w:r>
        <w:r w:rsidRPr="000569DC" w:rsidDel="007201CE">
          <w:delText>,</w:delText>
        </w:r>
        <w:r w:rsidRPr="000569DC" w:rsidDel="007201CE">
          <w:rPr>
            <w:spacing w:val="-12"/>
          </w:rPr>
          <w:delText xml:space="preserve"> </w:delText>
        </w:r>
        <w:r w:rsidRPr="000569DC" w:rsidDel="007201CE">
          <w:delText>instituição</w:delText>
        </w:r>
        <w:r w:rsidRPr="000569DC" w:rsidDel="007201CE">
          <w:rPr>
            <w:spacing w:val="-14"/>
          </w:rPr>
          <w:delText xml:space="preserve"> </w:delText>
        </w:r>
        <w:r w:rsidRPr="000569DC" w:rsidDel="007201CE">
          <w:delText>financeira</w:delText>
        </w:r>
        <w:r w:rsidRPr="000569DC" w:rsidDel="007201CE">
          <w:rPr>
            <w:spacing w:val="-13"/>
          </w:rPr>
          <w:delText xml:space="preserve"> </w:delText>
        </w:r>
        <w:r w:rsidRPr="000569DC" w:rsidDel="007201CE">
          <w:delText>autorizada</w:delText>
        </w:r>
        <w:r w:rsidRPr="000569DC" w:rsidDel="007201CE">
          <w:rPr>
            <w:spacing w:val="-12"/>
          </w:rPr>
          <w:delText xml:space="preserve"> </w:delText>
        </w:r>
        <w:r w:rsidRPr="000569DC" w:rsidDel="007201CE">
          <w:delText>a</w:delText>
        </w:r>
        <w:r w:rsidRPr="000569DC" w:rsidDel="007201CE">
          <w:rPr>
            <w:spacing w:val="-13"/>
          </w:rPr>
          <w:delText xml:space="preserve"> </w:delText>
        </w:r>
        <w:r w:rsidRPr="000569DC" w:rsidDel="007201CE">
          <w:delText>exercer</w:delText>
        </w:r>
        <w:r w:rsidRPr="000569DC" w:rsidDel="007201CE">
          <w:rPr>
            <w:spacing w:val="-12"/>
          </w:rPr>
          <w:delText xml:space="preserve"> </w:delText>
        </w:r>
        <w:r w:rsidRPr="000569DC" w:rsidDel="007201CE">
          <w:delText>as</w:delText>
        </w:r>
        <w:r w:rsidRPr="000569DC" w:rsidDel="007201CE">
          <w:rPr>
            <w:spacing w:val="-11"/>
          </w:rPr>
          <w:delText xml:space="preserve"> </w:delText>
        </w:r>
        <w:r w:rsidRPr="000569DC" w:rsidDel="007201CE">
          <w:delText>funções</w:delText>
        </w:r>
        <w:r w:rsidRPr="000569DC" w:rsidDel="007201CE">
          <w:rPr>
            <w:spacing w:val="-11"/>
          </w:rPr>
          <w:delText xml:space="preserve"> </w:delText>
        </w:r>
        <w:r w:rsidRPr="000569DC" w:rsidDel="007201CE">
          <w:delText>de</w:delText>
        </w:r>
        <w:r w:rsidRPr="000569DC" w:rsidDel="007201CE">
          <w:rPr>
            <w:spacing w:val="-14"/>
          </w:rPr>
          <w:delText xml:space="preserve"> </w:delText>
        </w:r>
        <w:r w:rsidRPr="000569DC" w:rsidDel="007201CE">
          <w:delText>agente</w:delText>
        </w:r>
        <w:r w:rsidRPr="000569DC" w:rsidDel="007201CE">
          <w:rPr>
            <w:spacing w:val="-5"/>
          </w:rPr>
          <w:delText xml:space="preserve"> </w:delText>
        </w:r>
        <w:r w:rsidRPr="000569DC" w:rsidDel="007201CE">
          <w:delText>fiduciário,</w:delText>
        </w:r>
        <w:r w:rsidRPr="000569DC" w:rsidDel="007201CE">
          <w:rPr>
            <w:spacing w:val="-13"/>
          </w:rPr>
          <w:delText xml:space="preserve"> </w:delText>
        </w:r>
        <w:r w:rsidRPr="000569DC" w:rsidDel="007201CE">
          <w:delText>com domicílio na Cidade de São Paulo, Estado de São Paulo, na Rua Joaquim Floriano, n° 1052, 13° andar, sala 132, Itaim Bibi, CEP 04534-004,</w:delText>
        </w:r>
        <w:r w:rsidRPr="000569DC" w:rsidDel="007201CE">
          <w:rPr>
            <w:spacing w:val="-8"/>
          </w:rPr>
          <w:delText xml:space="preserve"> </w:delText>
        </w:r>
        <w:r w:rsidRPr="000569DC" w:rsidDel="007201CE">
          <w:delText>inscrita</w:delText>
        </w:r>
        <w:r w:rsidRPr="000569DC" w:rsidDel="007201CE">
          <w:rPr>
            <w:spacing w:val="-10"/>
          </w:rPr>
          <w:delText xml:space="preserve"> </w:delText>
        </w:r>
        <w:r w:rsidRPr="000569DC" w:rsidDel="007201CE">
          <w:delText>no</w:delText>
        </w:r>
        <w:r w:rsidRPr="000569DC" w:rsidDel="007201CE">
          <w:rPr>
            <w:spacing w:val="-9"/>
          </w:rPr>
          <w:delText xml:space="preserve"> </w:delText>
        </w:r>
        <w:r w:rsidRPr="000569DC" w:rsidDel="007201CE">
          <w:delText>CNPJ</w:delText>
        </w:r>
        <w:r w:rsidR="00E220DC" w:rsidRPr="000569DC" w:rsidDel="007201CE">
          <w:delText>/ME</w:delText>
        </w:r>
        <w:r w:rsidRPr="000569DC" w:rsidDel="007201CE">
          <w:rPr>
            <w:spacing w:val="-8"/>
          </w:rPr>
          <w:delText xml:space="preserve"> </w:delText>
        </w:r>
        <w:r w:rsidRPr="000569DC" w:rsidDel="007201CE">
          <w:delText>sob</w:delText>
        </w:r>
        <w:r w:rsidRPr="000569DC" w:rsidDel="007201CE">
          <w:rPr>
            <w:spacing w:val="-7"/>
          </w:rPr>
          <w:delText xml:space="preserve"> </w:delText>
        </w:r>
        <w:r w:rsidRPr="000569DC" w:rsidDel="007201CE">
          <w:delText>n.º 36.113.876/0004-34, neste ato representada por seus representantes legais devidamente autorizados e identificados abaixo (“</w:delText>
        </w:r>
        <w:r w:rsidRPr="000569DC" w:rsidDel="007201CE">
          <w:rPr>
            <w:u w:val="single"/>
          </w:rPr>
          <w:delText>Agente Fiduciário</w:delText>
        </w:r>
        <w:r w:rsidRPr="000569DC" w:rsidDel="007201CE">
          <w:delText xml:space="preserve">”), </w:delText>
        </w:r>
        <w:r w:rsidR="00E220DC" w:rsidRPr="000569DC" w:rsidDel="007201CE">
          <w:delText>na qualidade de representante d</w:delText>
        </w:r>
        <w:r w:rsidRPr="000569DC" w:rsidDel="007201CE">
          <w:delText xml:space="preserve">a comunhão dos titulares das </w:delText>
        </w:r>
        <w:r w:rsidRPr="000569DC" w:rsidDel="007201CE">
          <w:rPr>
            <w:lang w:val="pt-BR"/>
          </w:rPr>
          <w:delText>debêntures simples, não conversíveis em ações, da espécie com garantia real, com garantia adicional fidejussória, em série única, para distribuição pública, com esforços restritos, da 1ª (primeira) emissão da</w:delText>
        </w:r>
        <w:r w:rsidRPr="000569DC" w:rsidDel="007201CE">
          <w:delText xml:space="preserve"> </w:delText>
        </w:r>
        <w:r w:rsidRPr="000569DC" w:rsidDel="007201CE">
          <w:rPr>
            <w:b/>
          </w:rPr>
          <w:delText>CONFLUÊNCIA ENERGIA S.A.</w:delText>
        </w:r>
        <w:r w:rsidRPr="000569DC" w:rsidDel="007201CE">
          <w:delText>, sociedade por ações de capital fechado, com sede na Cidade de Curitiba, Estado do Paraná, na Rua Gonçalves Dias, 531, Bairro Batel, CEP 80.240-340,</w:delText>
        </w:r>
        <w:r w:rsidRPr="000569DC" w:rsidDel="007201CE">
          <w:rPr>
            <w:spacing w:val="-16"/>
          </w:rPr>
          <w:delText xml:space="preserve"> </w:delText>
        </w:r>
        <w:r w:rsidR="00E220DC" w:rsidRPr="000569DC" w:rsidDel="007201CE">
          <w:delText>inscrita no CNPJ/ME</w:delText>
        </w:r>
        <w:r w:rsidRPr="000569DC" w:rsidDel="007201CE">
          <w:delText xml:space="preserve"> sob o nº 05.104.205/0001-30 e na Junta Comercial do Estado do Paraná (“</w:delText>
        </w:r>
        <w:r w:rsidRPr="000569DC" w:rsidDel="007201CE">
          <w:rPr>
            <w:u w:val="single"/>
          </w:rPr>
          <w:delText>JUCEPAR</w:delText>
        </w:r>
        <w:r w:rsidRPr="000569DC" w:rsidDel="007201CE">
          <w:delText>”) sob o NIRE nº 41300020159 (</w:delText>
        </w:r>
        <w:r w:rsidR="00E220DC" w:rsidRPr="000569DC" w:rsidDel="007201CE">
          <w:delText xml:space="preserve">“Debêntures”, </w:delText>
        </w:r>
        <w:r w:rsidRPr="000569DC" w:rsidDel="007201CE">
          <w:delText>“</w:delText>
        </w:r>
        <w:r w:rsidRPr="000569DC" w:rsidDel="007201CE">
          <w:rPr>
            <w:u w:val="single"/>
          </w:rPr>
          <w:delText>Debenturistas</w:delText>
        </w:r>
        <w:r w:rsidRPr="000569DC" w:rsidDel="007201CE">
          <w:delText>”</w:delText>
        </w:r>
        <w:r w:rsidR="00E220DC" w:rsidRPr="000569DC" w:rsidDel="007201CE">
          <w:delText xml:space="preserve"> e </w:delText>
        </w:r>
        <w:r w:rsidRPr="000569DC" w:rsidDel="007201CE">
          <w:delText>“</w:delText>
        </w:r>
        <w:r w:rsidR="00E220DC" w:rsidRPr="000569DC" w:rsidDel="007201CE">
          <w:rPr>
            <w:u w:val="single"/>
          </w:rPr>
          <w:delText>Emissora</w:delText>
        </w:r>
        <w:r w:rsidRPr="000569DC" w:rsidDel="007201CE">
          <w:delText>”</w:delText>
        </w:r>
        <w:r w:rsidR="00E220DC" w:rsidRPr="000569DC" w:rsidDel="007201CE">
          <w:delText>, respectivamente</w:delText>
        </w:r>
        <w:r w:rsidRPr="000569DC" w:rsidDel="007201CE">
          <w:delText>)</w:delText>
        </w:r>
        <w:r w:rsidR="00E220DC" w:rsidRPr="000569DC" w:rsidDel="007201CE">
          <w:delText xml:space="preserve"> declarar que, nesta data, foram verificadas cumulativamente todas as condições necessárias par</w:delText>
        </w:r>
        <w:r w:rsidR="0093401E" w:rsidRPr="000569DC" w:rsidDel="007201CE">
          <w:delText>a atestar a conclusão física do Projeto, conforme descritas na Cláusula 4.18.1 da Escritura de Emissão (conforme definido abaixo).</w:delText>
        </w:r>
      </w:del>
    </w:p>
    <w:p w14:paraId="7110B069" w14:textId="06ADAEEF" w:rsidR="0093401E" w:rsidRPr="000569DC" w:rsidDel="007201CE" w:rsidRDefault="0093401E">
      <w:pPr>
        <w:pStyle w:val="Corpodetexto"/>
        <w:spacing w:line="276" w:lineRule="auto"/>
        <w:ind w:right="-66"/>
        <w:jc w:val="both"/>
        <w:rPr>
          <w:del w:id="2094" w:author="Elisa Fontes" w:date="2021-11-19T17:14:00Z"/>
        </w:rPr>
        <w:pPrChange w:id="2095" w:author="Mariana Piovesan Ramos | Vieira Rezende" w:date="2021-11-19T20:13:00Z">
          <w:pPr>
            <w:pStyle w:val="Corpodetexto"/>
            <w:spacing w:line="317" w:lineRule="auto"/>
            <w:ind w:right="-66"/>
            <w:jc w:val="both"/>
          </w:pPr>
        </w:pPrChange>
      </w:pPr>
    </w:p>
    <w:p w14:paraId="4C0A6B0A" w14:textId="54EC8CC6" w:rsidR="0093401E" w:rsidRPr="000569DC" w:rsidDel="007201CE" w:rsidRDefault="0093401E">
      <w:pPr>
        <w:pStyle w:val="Corpodetexto"/>
        <w:spacing w:line="276" w:lineRule="auto"/>
        <w:ind w:right="-66"/>
        <w:jc w:val="both"/>
        <w:rPr>
          <w:del w:id="2096" w:author="Elisa Fontes" w:date="2021-11-19T17:14:00Z"/>
          <w:rFonts w:cs="Tahoma"/>
        </w:rPr>
        <w:pPrChange w:id="2097" w:author="Mariana Piovesan Ramos | Vieira Rezende" w:date="2021-11-19T20:13:00Z">
          <w:pPr>
            <w:pStyle w:val="Corpodetexto"/>
            <w:spacing w:line="317" w:lineRule="auto"/>
            <w:ind w:right="-66"/>
            <w:jc w:val="both"/>
          </w:pPr>
        </w:pPrChange>
      </w:pPr>
      <w:del w:id="2098" w:author="Elisa Fontes" w:date="2021-11-19T17:14:00Z">
        <w:r w:rsidRPr="000569DC" w:rsidDel="007201CE">
          <w:rPr>
            <w:rFonts w:cs="Tahoma"/>
          </w:rPr>
          <w:delText>Todos os termos aqui iniciados em letras maiúsculas que não sejam expressamente definidos na presente Declaração terão os significados a eles atribuídos no Instrumento Particular de Escritura da 1ª (Primeira) Emissão de Debêntures Não Conversíveis em Ações, da Espécie com Garantia Real, com Garantia Adicional Fidejussória, em Série Única, para Distribuição Pública, com Esforços Restritos, da Confluência Energia S.A. (“</w:delText>
        </w:r>
        <w:r w:rsidRPr="000569DC" w:rsidDel="007201CE">
          <w:rPr>
            <w:rFonts w:cs="Tahoma"/>
            <w:u w:val="single"/>
          </w:rPr>
          <w:delText>Escritura de Emissão</w:delText>
        </w:r>
        <w:r w:rsidRPr="000569DC" w:rsidDel="007201CE">
          <w:rPr>
            <w:rFonts w:cs="Tahoma"/>
          </w:rPr>
          <w:delText>”).</w:delText>
        </w:r>
      </w:del>
    </w:p>
    <w:p w14:paraId="0A9E24EE" w14:textId="11E16020" w:rsidR="0093401E" w:rsidRPr="000569DC" w:rsidDel="007201CE" w:rsidRDefault="0093401E">
      <w:pPr>
        <w:pStyle w:val="Corpodetexto"/>
        <w:spacing w:line="276" w:lineRule="auto"/>
        <w:ind w:right="-66"/>
        <w:jc w:val="both"/>
        <w:rPr>
          <w:del w:id="2099" w:author="Elisa Fontes" w:date="2021-11-19T17:14:00Z"/>
          <w:rFonts w:cs="Tahoma"/>
        </w:rPr>
        <w:pPrChange w:id="2100" w:author="Mariana Piovesan Ramos | Vieira Rezende" w:date="2021-11-19T20:13:00Z">
          <w:pPr>
            <w:pStyle w:val="Corpodetexto"/>
            <w:spacing w:line="317" w:lineRule="auto"/>
            <w:ind w:right="-66"/>
            <w:jc w:val="both"/>
          </w:pPr>
        </w:pPrChange>
      </w:pPr>
    </w:p>
    <w:p w14:paraId="1F489397" w14:textId="68F8E169" w:rsidR="0093401E" w:rsidRPr="000569DC" w:rsidDel="007201CE" w:rsidRDefault="0093401E">
      <w:pPr>
        <w:pStyle w:val="Corpodetexto"/>
        <w:spacing w:line="276" w:lineRule="auto"/>
        <w:ind w:right="-66"/>
        <w:jc w:val="center"/>
        <w:rPr>
          <w:del w:id="2101" w:author="Elisa Fontes" w:date="2021-11-19T17:14:00Z"/>
          <w:rFonts w:cs="Tahoma"/>
        </w:rPr>
        <w:pPrChange w:id="2102" w:author="Mariana Piovesan Ramos | Vieira Rezende" w:date="2021-11-19T20:13:00Z">
          <w:pPr>
            <w:pStyle w:val="Corpodetexto"/>
            <w:spacing w:line="317" w:lineRule="auto"/>
            <w:ind w:right="-66"/>
            <w:jc w:val="center"/>
          </w:pPr>
        </w:pPrChange>
      </w:pPr>
      <w:del w:id="2103" w:author="Elisa Fontes" w:date="2021-11-19T17:14:00Z">
        <w:r w:rsidRPr="000569DC" w:rsidDel="007201CE">
          <w:rPr>
            <w:rFonts w:cs="Tahoma"/>
          </w:rPr>
          <w:delText>São Paulo, [●] de [●] de [●].</w:delText>
        </w:r>
      </w:del>
    </w:p>
    <w:p w14:paraId="1FD3F274" w14:textId="2EEC6471" w:rsidR="0093401E" w:rsidRPr="000569DC" w:rsidDel="007201CE" w:rsidRDefault="0093401E">
      <w:pPr>
        <w:pStyle w:val="Corpodetexto"/>
        <w:spacing w:line="276" w:lineRule="auto"/>
        <w:ind w:right="-66"/>
        <w:jc w:val="center"/>
        <w:rPr>
          <w:del w:id="2104" w:author="Elisa Fontes" w:date="2021-11-19T17:14:00Z"/>
          <w:rFonts w:cs="Tahoma"/>
        </w:rPr>
        <w:pPrChange w:id="2105" w:author="Mariana Piovesan Ramos | Vieira Rezende" w:date="2021-11-19T20:13:00Z">
          <w:pPr>
            <w:pStyle w:val="Corpodetexto"/>
            <w:spacing w:line="317" w:lineRule="auto"/>
            <w:ind w:right="-66"/>
            <w:jc w:val="center"/>
          </w:pPr>
        </w:pPrChange>
      </w:pPr>
    </w:p>
    <w:p w14:paraId="75CC6DD2" w14:textId="3DD62116" w:rsidR="0093401E" w:rsidRPr="000569DC" w:rsidDel="007201CE" w:rsidRDefault="0093401E">
      <w:pPr>
        <w:pStyle w:val="Corpodetexto"/>
        <w:spacing w:line="276" w:lineRule="auto"/>
        <w:ind w:right="-66"/>
        <w:jc w:val="center"/>
        <w:rPr>
          <w:del w:id="2106" w:author="Elisa Fontes" w:date="2021-11-19T17:14:00Z"/>
          <w:rFonts w:cs="Tahoma"/>
        </w:rPr>
        <w:pPrChange w:id="2107" w:author="Mariana Piovesan Ramos | Vieira Rezende" w:date="2021-11-19T20:13:00Z">
          <w:pPr>
            <w:pStyle w:val="Corpodetexto"/>
            <w:spacing w:line="317" w:lineRule="auto"/>
            <w:ind w:right="-66"/>
            <w:jc w:val="center"/>
          </w:pPr>
        </w:pPrChange>
      </w:pPr>
    </w:p>
    <w:p w14:paraId="4EB63BAE" w14:textId="5AC02142" w:rsidR="0093401E" w:rsidRPr="000569DC" w:rsidDel="007201CE" w:rsidRDefault="0093401E">
      <w:pPr>
        <w:pStyle w:val="Corpodetexto"/>
        <w:spacing w:line="276" w:lineRule="auto"/>
        <w:ind w:right="-66"/>
        <w:jc w:val="center"/>
        <w:rPr>
          <w:del w:id="2108" w:author="Elisa Fontes" w:date="2021-11-19T17:14:00Z"/>
          <w:rFonts w:cs="Tahoma"/>
        </w:rPr>
        <w:pPrChange w:id="2109" w:author="Mariana Piovesan Ramos | Vieira Rezende" w:date="2021-11-19T20:13:00Z">
          <w:pPr>
            <w:pStyle w:val="Corpodetexto"/>
            <w:spacing w:line="317" w:lineRule="auto"/>
            <w:ind w:right="-66"/>
            <w:jc w:val="center"/>
          </w:pPr>
        </w:pPrChange>
      </w:pPr>
    </w:p>
    <w:p w14:paraId="1974A260" w14:textId="2370BD81" w:rsidR="0093401E" w:rsidRPr="000569DC" w:rsidDel="007201CE" w:rsidRDefault="0093401E">
      <w:pPr>
        <w:pStyle w:val="Corpodetexto"/>
        <w:spacing w:line="276" w:lineRule="auto"/>
        <w:ind w:right="-66"/>
        <w:jc w:val="center"/>
        <w:rPr>
          <w:del w:id="2110" w:author="Elisa Fontes" w:date="2021-11-19T17:14:00Z"/>
        </w:rPr>
        <w:pPrChange w:id="2111" w:author="Mariana Piovesan Ramos | Vieira Rezende" w:date="2021-11-19T20:13:00Z">
          <w:pPr>
            <w:pStyle w:val="Corpodetexto"/>
            <w:spacing w:line="317" w:lineRule="auto"/>
            <w:ind w:right="-66"/>
            <w:jc w:val="center"/>
          </w:pPr>
        </w:pPrChange>
      </w:pPr>
      <w:del w:id="2112" w:author="Elisa Fontes" w:date="2021-11-19T17:14:00Z">
        <w:r w:rsidRPr="000569DC" w:rsidDel="007201CE">
          <w:rPr>
            <w:rFonts w:eastAsia="Times New Roman" w:cs="Tahoma"/>
            <w:b/>
            <w:caps/>
          </w:rPr>
          <w:delText>Oliveira Trust Distribuidora de Títulos e Valores Mobiliários S.A.</w:delText>
        </w:r>
      </w:del>
    </w:p>
    <w:p w14:paraId="1FEA0A9A" w14:textId="77777777" w:rsidR="0093401E" w:rsidRPr="000569DC" w:rsidRDefault="0093401E">
      <w:pPr>
        <w:pStyle w:val="Corpodetexto"/>
        <w:spacing w:line="276" w:lineRule="auto"/>
        <w:ind w:right="-66"/>
        <w:jc w:val="both"/>
        <w:pPrChange w:id="2113" w:author="Mariana Piovesan Ramos | Vieira Rezende" w:date="2021-11-19T20:13:00Z">
          <w:pPr>
            <w:pStyle w:val="Corpodetexto"/>
            <w:spacing w:line="317" w:lineRule="auto"/>
            <w:ind w:right="-66"/>
            <w:jc w:val="both"/>
          </w:pPr>
        </w:pPrChange>
      </w:pPr>
    </w:p>
    <w:p w14:paraId="176F202A" w14:textId="0AF8B437" w:rsidR="000569DC" w:rsidRPr="000569DC" w:rsidRDefault="000569DC">
      <w:pPr>
        <w:spacing w:line="276" w:lineRule="auto"/>
        <w:jc w:val="center"/>
        <w:rPr>
          <w:ins w:id="2114" w:author="Mariana Piovesan Ramos | Vieira Rezende" w:date="2021-11-19T20:12:00Z"/>
          <w:b/>
          <w:sz w:val="20"/>
          <w:szCs w:val="20"/>
          <w:u w:val="single"/>
        </w:rPr>
        <w:pPrChange w:id="2115" w:author="Mariana Piovesan Ramos | Vieira Rezende" w:date="2021-11-19T20:13:00Z">
          <w:pPr>
            <w:spacing w:after="240"/>
            <w:jc w:val="center"/>
          </w:pPr>
        </w:pPrChange>
      </w:pPr>
      <w:ins w:id="2116" w:author="Mariana Piovesan Ramos | Vieira Rezende" w:date="2021-11-19T20:12:00Z">
        <w:r w:rsidRPr="000569DC">
          <w:rPr>
            <w:b/>
            <w:sz w:val="20"/>
            <w:szCs w:val="20"/>
            <w:u w:val="single"/>
          </w:rPr>
          <w:t xml:space="preserve">ANEXO V </w:t>
        </w:r>
      </w:ins>
    </w:p>
    <w:p w14:paraId="14B4AEE8" w14:textId="77777777" w:rsidR="000569DC" w:rsidRDefault="000569DC" w:rsidP="000569DC">
      <w:pPr>
        <w:spacing w:line="276" w:lineRule="auto"/>
        <w:jc w:val="center"/>
        <w:rPr>
          <w:ins w:id="2117" w:author="Mariana Piovesan Ramos | Vieira Rezende" w:date="2021-11-19T20:14:00Z"/>
          <w:b/>
          <w:sz w:val="20"/>
          <w:szCs w:val="20"/>
          <w:u w:val="single"/>
        </w:rPr>
      </w:pPr>
    </w:p>
    <w:p w14:paraId="1D31B630" w14:textId="7A75F76F" w:rsidR="000569DC" w:rsidRPr="000569DC" w:rsidRDefault="000569DC">
      <w:pPr>
        <w:spacing w:line="276" w:lineRule="auto"/>
        <w:jc w:val="center"/>
        <w:rPr>
          <w:ins w:id="2118" w:author="Mariana Piovesan Ramos | Vieira Rezende" w:date="2021-11-19T20:12:00Z"/>
          <w:b/>
          <w:sz w:val="20"/>
          <w:szCs w:val="20"/>
          <w:u w:val="single"/>
        </w:rPr>
        <w:pPrChange w:id="2119" w:author="Mariana Piovesan Ramos | Vieira Rezende" w:date="2021-11-19T20:13:00Z">
          <w:pPr>
            <w:spacing w:after="240"/>
            <w:jc w:val="center"/>
          </w:pPr>
        </w:pPrChange>
      </w:pPr>
      <w:ins w:id="2120" w:author="Mariana Piovesan Ramos | Vieira Rezende" w:date="2021-11-19T20:14:00Z">
        <w:r>
          <w:rPr>
            <w:b/>
            <w:sz w:val="20"/>
            <w:szCs w:val="20"/>
            <w:u w:val="single"/>
          </w:rPr>
          <w:t xml:space="preserve">MODELO DE </w:t>
        </w:r>
      </w:ins>
      <w:ins w:id="2121" w:author="Mariana Piovesan Ramos | Vieira Rezende" w:date="2021-11-19T20:12:00Z">
        <w:r w:rsidRPr="000569DC">
          <w:rPr>
            <w:b/>
            <w:sz w:val="20"/>
            <w:szCs w:val="20"/>
            <w:u w:val="single"/>
          </w:rPr>
          <w:t>TERMO DE EXONERAÇÃO</w:t>
        </w:r>
      </w:ins>
    </w:p>
    <w:p w14:paraId="17271B7E" w14:textId="77777777" w:rsidR="000569DC" w:rsidRPr="000569DC" w:rsidRDefault="000569DC">
      <w:pPr>
        <w:spacing w:line="276" w:lineRule="auto"/>
        <w:jc w:val="center"/>
        <w:rPr>
          <w:ins w:id="2122" w:author="Mariana Piovesan Ramos | Vieira Rezende" w:date="2021-11-19T20:12:00Z"/>
          <w:b/>
          <w:sz w:val="20"/>
          <w:szCs w:val="20"/>
          <w:u w:val="single"/>
        </w:rPr>
        <w:pPrChange w:id="2123" w:author="Mariana Piovesan Ramos | Vieira Rezende" w:date="2021-11-19T20:13:00Z">
          <w:pPr>
            <w:spacing w:after="240"/>
            <w:jc w:val="center"/>
          </w:pPr>
        </w:pPrChange>
      </w:pPr>
    </w:p>
    <w:p w14:paraId="52567243" w14:textId="77777777" w:rsidR="000569DC" w:rsidRPr="000569DC" w:rsidRDefault="000569DC">
      <w:pPr>
        <w:spacing w:line="276" w:lineRule="auto"/>
        <w:jc w:val="both"/>
        <w:rPr>
          <w:ins w:id="2124" w:author="Mariana Piovesan Ramos | Vieira Rezende" w:date="2021-11-19T20:12:00Z"/>
          <w:b/>
          <w:bCs/>
          <w:sz w:val="20"/>
          <w:szCs w:val="20"/>
        </w:rPr>
        <w:pPrChange w:id="2125" w:author="Mariana Piovesan Ramos | Vieira Rezende" w:date="2021-11-19T20:13:00Z">
          <w:pPr>
            <w:spacing w:after="240"/>
            <w:jc w:val="both"/>
          </w:pPr>
        </w:pPrChange>
      </w:pPr>
      <w:ins w:id="2126" w:author="Mariana Piovesan Ramos | Vieira Rezende" w:date="2021-11-19T20:12:00Z">
        <w:r w:rsidRPr="000569DC">
          <w:rPr>
            <w:b/>
            <w:sz w:val="20"/>
            <w:szCs w:val="20"/>
          </w:rPr>
          <w:t>OLIVEIRA TRUST DISTRIBUIDORA DE TÍTULOS E VALORES MOBILIÁRIOS S.A.,</w:t>
        </w:r>
        <w:r w:rsidRPr="000569DC">
          <w:rPr>
            <w:sz w:val="20"/>
            <w:szCs w:val="20"/>
          </w:rPr>
          <w:t xml:space="preserve"> instituição financeira autorizada a exercer as funções de agente fiduciário, com domicílio na Cidade de São Paulo, Estado de São Paulo, na Rua Joaquim Floriano, n° 1052, 13° andar, sala 132, Itaim Bibi, CEP 04534-004, inscrita no CNPJ sob n.º 36.113.876/0004-34, neste ato devidamente representada na forma do seu Estatuto Social e na qualidade de representante da comunhão dos titulares das debêntures da 1ª (Primeira) Emissão de Debêntures Não Conversíveis em Ações, da Espécie com Garantia Real, com Garantia Adicional Fidejussória, em Série Única, para Distribuição Pública, com Esforços Restritos, da Confluência Energia S.A. (“</w:t>
        </w:r>
        <w:r w:rsidRPr="000569DC">
          <w:rPr>
            <w:sz w:val="20"/>
            <w:szCs w:val="20"/>
            <w:u w:val="single"/>
          </w:rPr>
          <w:t>Agente Fiduciário</w:t>
        </w:r>
        <w:r w:rsidRPr="000569DC">
          <w:rPr>
            <w:sz w:val="20"/>
            <w:szCs w:val="20"/>
          </w:rPr>
          <w:t>”, “</w:t>
        </w:r>
        <w:r w:rsidRPr="000569DC">
          <w:rPr>
            <w:sz w:val="20"/>
            <w:szCs w:val="20"/>
            <w:u w:val="single"/>
          </w:rPr>
          <w:t>Emissão</w:t>
        </w:r>
        <w:r w:rsidRPr="000569DC">
          <w:rPr>
            <w:sz w:val="20"/>
            <w:szCs w:val="20"/>
          </w:rPr>
          <w:t>” e “</w:t>
        </w:r>
        <w:r w:rsidRPr="000569DC">
          <w:rPr>
            <w:sz w:val="20"/>
            <w:szCs w:val="20"/>
            <w:u w:val="single"/>
          </w:rPr>
          <w:t>Emissora</w:t>
        </w:r>
        <w:r w:rsidRPr="000569DC">
          <w:rPr>
            <w:sz w:val="20"/>
            <w:szCs w:val="20"/>
          </w:rPr>
          <w:t>”, respectivamente), vem, por meio desta, informar e requerer o quanto segue:</w:t>
        </w:r>
      </w:ins>
    </w:p>
    <w:p w14:paraId="64B14508" w14:textId="77777777" w:rsidR="000569DC" w:rsidRDefault="000569DC" w:rsidP="000569DC">
      <w:pPr>
        <w:spacing w:line="276" w:lineRule="auto"/>
        <w:jc w:val="both"/>
        <w:outlineLvl w:val="0"/>
        <w:rPr>
          <w:ins w:id="2127" w:author="Mariana Piovesan Ramos | Vieira Rezende" w:date="2021-11-19T20:14:00Z"/>
          <w:b/>
          <w:bCs/>
          <w:sz w:val="20"/>
          <w:szCs w:val="20"/>
        </w:rPr>
      </w:pPr>
    </w:p>
    <w:p w14:paraId="596A44BD" w14:textId="64DBF0C9" w:rsidR="000569DC" w:rsidRPr="000569DC" w:rsidRDefault="000569DC">
      <w:pPr>
        <w:spacing w:line="276" w:lineRule="auto"/>
        <w:jc w:val="both"/>
        <w:outlineLvl w:val="0"/>
        <w:rPr>
          <w:ins w:id="2128" w:author="Mariana Piovesan Ramos | Vieira Rezende" w:date="2021-11-19T20:12:00Z"/>
          <w:sz w:val="20"/>
          <w:szCs w:val="20"/>
        </w:rPr>
        <w:pPrChange w:id="2129" w:author="Mariana Piovesan Ramos | Vieira Rezende" w:date="2021-11-19T20:13:00Z">
          <w:pPr>
            <w:spacing w:after="240"/>
            <w:jc w:val="both"/>
            <w:outlineLvl w:val="0"/>
          </w:pPr>
        </w:pPrChange>
      </w:pPr>
      <w:ins w:id="2130" w:author="Mariana Piovesan Ramos | Vieira Rezende" w:date="2021-11-19T20:12:00Z">
        <w:r w:rsidRPr="000569DC">
          <w:rPr>
            <w:b/>
            <w:bCs/>
            <w:sz w:val="20"/>
            <w:szCs w:val="20"/>
          </w:rPr>
          <w:t>CONSIDERANDO QUE</w:t>
        </w:r>
        <w:r w:rsidRPr="000569DC">
          <w:rPr>
            <w:sz w:val="20"/>
            <w:szCs w:val="20"/>
          </w:rPr>
          <w:t xml:space="preserve"> em 19 de novembro de 2021 foi celebrado o “Instrumento Particular de Escritura da 1ª (Primeira) Emissão de Debêntures Não Conversíveis em Ações, da Espécie com Garantia Real, com Garantia Adicional Fidejussória, em Série Única, para Distribuição Pública, com Esforços Restritos, da Confluência Energia S.A. (“</w:t>
        </w:r>
        <w:r w:rsidRPr="000569DC">
          <w:rPr>
            <w:sz w:val="20"/>
            <w:szCs w:val="20"/>
            <w:u w:val="single"/>
          </w:rPr>
          <w:t>Escritura de Emissão</w:t>
        </w:r>
        <w:r w:rsidRPr="000569DC">
          <w:rPr>
            <w:sz w:val="20"/>
            <w:szCs w:val="20"/>
          </w:rPr>
          <w:t xml:space="preserve">”), posteriormente aditado, por meio do qual foram emitidas 215.000 (duzentas e quinze mil) Debêntures, no valor total de R$ 215.000,000,00 (duzentos e quinze milhões de reais), na Data de Emissão. </w:t>
        </w:r>
      </w:ins>
    </w:p>
    <w:p w14:paraId="2927545B" w14:textId="77777777" w:rsidR="000569DC" w:rsidRDefault="000569DC" w:rsidP="000569DC">
      <w:pPr>
        <w:spacing w:line="276" w:lineRule="auto"/>
        <w:jc w:val="both"/>
        <w:outlineLvl w:val="0"/>
        <w:rPr>
          <w:ins w:id="2131" w:author="Mariana Piovesan Ramos | Vieira Rezende" w:date="2021-11-19T20:14:00Z"/>
          <w:b/>
          <w:bCs/>
          <w:sz w:val="20"/>
          <w:szCs w:val="20"/>
        </w:rPr>
      </w:pPr>
    </w:p>
    <w:p w14:paraId="5CDBDCAD" w14:textId="45C17160" w:rsidR="000569DC" w:rsidRPr="000569DC" w:rsidRDefault="000569DC">
      <w:pPr>
        <w:spacing w:line="276" w:lineRule="auto"/>
        <w:jc w:val="both"/>
        <w:outlineLvl w:val="0"/>
        <w:rPr>
          <w:ins w:id="2132" w:author="Mariana Piovesan Ramos | Vieira Rezende" w:date="2021-11-19T20:12:00Z"/>
          <w:sz w:val="20"/>
          <w:szCs w:val="20"/>
        </w:rPr>
        <w:pPrChange w:id="2133" w:author="Mariana Piovesan Ramos | Vieira Rezende" w:date="2021-11-19T20:13:00Z">
          <w:pPr>
            <w:spacing w:after="240" w:line="276" w:lineRule="auto"/>
            <w:jc w:val="both"/>
            <w:outlineLvl w:val="0"/>
          </w:pPr>
        </w:pPrChange>
      </w:pPr>
      <w:ins w:id="2134" w:author="Mariana Piovesan Ramos | Vieira Rezende" w:date="2021-11-19T20:12:00Z">
        <w:r w:rsidRPr="000569DC">
          <w:rPr>
            <w:b/>
            <w:bCs/>
            <w:sz w:val="20"/>
            <w:szCs w:val="20"/>
          </w:rPr>
          <w:t>CONSIDERANDO QUE</w:t>
        </w:r>
        <w:r w:rsidRPr="000569DC">
          <w:rPr>
            <w:sz w:val="20"/>
            <w:szCs w:val="20"/>
          </w:rPr>
          <w:t xml:space="preserve">, </w:t>
        </w:r>
        <w:r w:rsidRPr="000569DC">
          <w:rPr>
            <w:color w:val="000000"/>
            <w:sz w:val="20"/>
            <w:szCs w:val="20"/>
          </w:rPr>
          <w:t>em garantia do fiel e pontual cumprimento de todas as obrigações da Emissora previstas na Escritura de Emissão,</w:t>
        </w:r>
        <w:r w:rsidRPr="000569DC">
          <w:rPr>
            <w:sz w:val="20"/>
            <w:szCs w:val="20"/>
          </w:rPr>
          <w:t xml:space="preserve"> foi constituída Fiança Bancária em favor dos Debenturistas.</w:t>
        </w:r>
      </w:ins>
    </w:p>
    <w:p w14:paraId="5A2E856C" w14:textId="77777777" w:rsidR="000569DC" w:rsidRDefault="000569DC" w:rsidP="000569DC">
      <w:pPr>
        <w:spacing w:line="276" w:lineRule="auto"/>
        <w:jc w:val="both"/>
        <w:outlineLvl w:val="0"/>
        <w:rPr>
          <w:ins w:id="2135" w:author="Mariana Piovesan Ramos | Vieira Rezende" w:date="2021-11-19T20:14:00Z"/>
          <w:b/>
          <w:bCs/>
          <w:sz w:val="20"/>
          <w:szCs w:val="20"/>
        </w:rPr>
      </w:pPr>
    </w:p>
    <w:p w14:paraId="79ADC6C4" w14:textId="4A1D1EAC" w:rsidR="000569DC" w:rsidRPr="000569DC" w:rsidRDefault="000569DC">
      <w:pPr>
        <w:spacing w:line="276" w:lineRule="auto"/>
        <w:jc w:val="both"/>
        <w:outlineLvl w:val="0"/>
        <w:rPr>
          <w:ins w:id="2136" w:author="Mariana Piovesan Ramos | Vieira Rezende" w:date="2021-11-19T20:12:00Z"/>
          <w:sz w:val="20"/>
          <w:szCs w:val="20"/>
        </w:rPr>
        <w:pPrChange w:id="2137" w:author="Mariana Piovesan Ramos | Vieira Rezende" w:date="2021-11-19T20:13:00Z">
          <w:pPr>
            <w:spacing w:after="240"/>
            <w:jc w:val="both"/>
            <w:outlineLvl w:val="0"/>
          </w:pPr>
        </w:pPrChange>
      </w:pPr>
      <w:ins w:id="2138" w:author="Mariana Piovesan Ramos | Vieira Rezende" w:date="2021-11-19T20:12:00Z">
        <w:r w:rsidRPr="000569DC">
          <w:rPr>
            <w:b/>
            <w:bCs/>
            <w:sz w:val="20"/>
            <w:szCs w:val="20"/>
          </w:rPr>
          <w:t>CONSIDERANDO QUE</w:t>
        </w:r>
        <w:r w:rsidRPr="000569DC">
          <w:rPr>
            <w:sz w:val="20"/>
            <w:szCs w:val="20"/>
          </w:rPr>
          <w:t xml:space="preserve">, em [•], (i) a Emissora encaminhou todos os documentos necessários para a comprovação da Conclusão Física do Projeto e consequente exoneração da Fiança Bancária, conforme atestado pelo Engenheiro Independente nos termos da Cláusula </w:t>
        </w:r>
        <w:r w:rsidRPr="000569DC">
          <w:rPr>
            <w:bCs/>
            <w:sz w:val="20"/>
            <w:szCs w:val="20"/>
          </w:rPr>
          <w:t xml:space="preserve">4.18 </w:t>
        </w:r>
        <w:r w:rsidRPr="000569DC">
          <w:rPr>
            <w:sz w:val="20"/>
            <w:szCs w:val="20"/>
          </w:rPr>
          <w:t>da Escritura de Emissão; e (ii) o Agente Fiduciário verificou a inexistência de descumprimento das obrigações assumidas pela Emissora na Escritura de Emissão e nos Contratos de Garantia, observados os prazos de cura previstos em tais instrumentos.</w:t>
        </w:r>
      </w:ins>
    </w:p>
    <w:p w14:paraId="77170B65" w14:textId="77777777" w:rsidR="000569DC" w:rsidRDefault="000569DC" w:rsidP="000569DC">
      <w:pPr>
        <w:spacing w:line="276" w:lineRule="auto"/>
        <w:jc w:val="both"/>
        <w:rPr>
          <w:ins w:id="2139" w:author="Mariana Piovesan Ramos | Vieira Rezende" w:date="2021-11-19T20:14:00Z"/>
          <w:sz w:val="20"/>
          <w:szCs w:val="20"/>
        </w:rPr>
      </w:pPr>
    </w:p>
    <w:p w14:paraId="1AAF38F4" w14:textId="5F08FE77" w:rsidR="000569DC" w:rsidRPr="000569DC" w:rsidRDefault="000569DC">
      <w:pPr>
        <w:spacing w:line="276" w:lineRule="auto"/>
        <w:jc w:val="both"/>
        <w:rPr>
          <w:ins w:id="2140" w:author="Mariana Piovesan Ramos | Vieira Rezende" w:date="2021-11-19T20:12:00Z"/>
          <w:bCs/>
          <w:sz w:val="20"/>
          <w:szCs w:val="20"/>
        </w:rPr>
        <w:pPrChange w:id="2141" w:author="Mariana Piovesan Ramos | Vieira Rezende" w:date="2021-11-19T20:13:00Z">
          <w:pPr>
            <w:spacing w:after="240"/>
            <w:jc w:val="both"/>
          </w:pPr>
        </w:pPrChange>
      </w:pPr>
      <w:ins w:id="2142" w:author="Mariana Piovesan Ramos | Vieira Rezende" w:date="2021-11-19T20:12:00Z">
        <w:r w:rsidRPr="000569DC">
          <w:rPr>
            <w:sz w:val="20"/>
            <w:szCs w:val="20"/>
          </w:rPr>
          <w:t>Tendo em vista a ocorrência da Conclusão Física do Projeto, o Agente de Fiduciário mediante assinatura do presente Termo de Exoneração L</w:t>
        </w:r>
        <w:r w:rsidRPr="000569DC">
          <w:rPr>
            <w:bCs/>
            <w:sz w:val="20"/>
            <w:szCs w:val="20"/>
          </w:rPr>
          <w:t>IBERA para os devidos fins, o ônus constituído por meio da Fiança Bancária, conforme disposto na cláusula 4.17 da Escritura de Emissão.</w:t>
        </w:r>
      </w:ins>
    </w:p>
    <w:p w14:paraId="1D8D7383" w14:textId="77777777" w:rsidR="000569DC" w:rsidRDefault="000569DC" w:rsidP="000569DC">
      <w:pPr>
        <w:spacing w:line="276" w:lineRule="auto"/>
        <w:jc w:val="both"/>
        <w:rPr>
          <w:ins w:id="2143" w:author="Mariana Piovesan Ramos | Vieira Rezende" w:date="2021-11-19T20:14:00Z"/>
          <w:sz w:val="20"/>
          <w:szCs w:val="20"/>
        </w:rPr>
      </w:pPr>
    </w:p>
    <w:p w14:paraId="4F28A3E9" w14:textId="1F4462C2" w:rsidR="000569DC" w:rsidRPr="000569DC" w:rsidRDefault="000569DC">
      <w:pPr>
        <w:spacing w:line="276" w:lineRule="auto"/>
        <w:jc w:val="both"/>
        <w:rPr>
          <w:ins w:id="2144" w:author="Mariana Piovesan Ramos | Vieira Rezende" w:date="2021-11-19T20:12:00Z"/>
          <w:sz w:val="20"/>
          <w:szCs w:val="20"/>
        </w:rPr>
        <w:pPrChange w:id="2145" w:author="Mariana Piovesan Ramos | Vieira Rezende" w:date="2021-11-19T20:13:00Z">
          <w:pPr>
            <w:spacing w:after="240"/>
            <w:jc w:val="both"/>
          </w:pPr>
        </w:pPrChange>
      </w:pPr>
      <w:ins w:id="2146" w:author="Mariana Piovesan Ramos | Vieira Rezende" w:date="2021-11-19T20:12:00Z">
        <w:r w:rsidRPr="000569DC">
          <w:rPr>
            <w:sz w:val="20"/>
            <w:szCs w:val="20"/>
          </w:rPr>
          <w:t>A Emissora fica desde já autorizada a tomar todas as medidas necessárias para formalizar a liberação da Fiança Bancária por meio desde Termo de Exoneração, devendo arcar com todos os custos e despesas decorrentes de tais medidas.</w:t>
        </w:r>
      </w:ins>
    </w:p>
    <w:p w14:paraId="343B3911" w14:textId="77777777" w:rsidR="000569DC" w:rsidRDefault="000569DC" w:rsidP="000569DC">
      <w:pPr>
        <w:adjustRightInd w:val="0"/>
        <w:spacing w:line="276" w:lineRule="auto"/>
        <w:jc w:val="both"/>
        <w:rPr>
          <w:ins w:id="2147" w:author="Mariana Piovesan Ramos | Vieira Rezende" w:date="2021-11-19T20:14:00Z"/>
          <w:sz w:val="20"/>
          <w:szCs w:val="20"/>
        </w:rPr>
      </w:pPr>
    </w:p>
    <w:p w14:paraId="6524EF1E" w14:textId="56952F0F" w:rsidR="000569DC" w:rsidRPr="000569DC" w:rsidRDefault="000569DC">
      <w:pPr>
        <w:adjustRightInd w:val="0"/>
        <w:spacing w:line="276" w:lineRule="auto"/>
        <w:jc w:val="both"/>
        <w:rPr>
          <w:ins w:id="2148" w:author="Mariana Piovesan Ramos | Vieira Rezende" w:date="2021-11-19T20:12:00Z"/>
          <w:sz w:val="20"/>
          <w:szCs w:val="20"/>
        </w:rPr>
        <w:pPrChange w:id="2149" w:author="Mariana Piovesan Ramos | Vieira Rezende" w:date="2021-11-19T20:13:00Z">
          <w:pPr>
            <w:adjustRightInd w:val="0"/>
            <w:jc w:val="both"/>
          </w:pPr>
        </w:pPrChange>
      </w:pPr>
      <w:ins w:id="2150" w:author="Mariana Piovesan Ramos | Vieira Rezende" w:date="2021-11-19T20:12:00Z">
        <w:r w:rsidRPr="000569DC">
          <w:rPr>
            <w:sz w:val="20"/>
            <w:szCs w:val="20"/>
          </w:rPr>
          <w:t>Os termos iniciados em letra maiúscula e não definidos neste Termo de Exoneração, terão o mesmo significado a eles atribuídos na Escritura de Emissão.</w:t>
        </w:r>
      </w:ins>
    </w:p>
    <w:p w14:paraId="07AA4D47" w14:textId="77777777" w:rsidR="000569DC" w:rsidRPr="000569DC" w:rsidRDefault="000569DC">
      <w:pPr>
        <w:adjustRightInd w:val="0"/>
        <w:spacing w:line="276" w:lineRule="auto"/>
        <w:jc w:val="both"/>
        <w:rPr>
          <w:ins w:id="2151" w:author="Mariana Piovesan Ramos | Vieira Rezende" w:date="2021-11-19T20:12:00Z"/>
          <w:sz w:val="20"/>
          <w:szCs w:val="20"/>
        </w:rPr>
        <w:pPrChange w:id="2152" w:author="Mariana Piovesan Ramos | Vieira Rezende" w:date="2021-11-19T20:13:00Z">
          <w:pPr>
            <w:adjustRightInd w:val="0"/>
            <w:jc w:val="both"/>
          </w:pPr>
        </w:pPrChange>
      </w:pPr>
    </w:p>
    <w:p w14:paraId="2B635391" w14:textId="77777777" w:rsidR="000569DC" w:rsidRPr="000569DC" w:rsidRDefault="000569DC">
      <w:pPr>
        <w:pStyle w:val="Corpodetexto"/>
        <w:spacing w:line="276" w:lineRule="auto"/>
        <w:jc w:val="center"/>
        <w:rPr>
          <w:ins w:id="2153" w:author="Mariana Piovesan Ramos | Vieira Rezende" w:date="2021-11-19T20:12:00Z"/>
        </w:rPr>
        <w:pPrChange w:id="2154" w:author="Mariana Piovesan Ramos | Vieira Rezende" w:date="2021-11-19T20:13:00Z">
          <w:pPr>
            <w:pStyle w:val="Corpodetexto"/>
            <w:spacing w:after="240"/>
            <w:jc w:val="center"/>
          </w:pPr>
        </w:pPrChange>
      </w:pPr>
      <w:ins w:id="2155" w:author="Mariana Piovesan Ramos | Vieira Rezende" w:date="2021-11-19T20:12:00Z">
        <w:r w:rsidRPr="000569DC">
          <w:t>São Paulo, [•].</w:t>
        </w:r>
      </w:ins>
    </w:p>
    <w:p w14:paraId="1512E351" w14:textId="77777777" w:rsidR="000569DC" w:rsidRDefault="000569DC" w:rsidP="000569DC">
      <w:pPr>
        <w:pStyle w:val="Corpodetexto"/>
        <w:spacing w:line="276" w:lineRule="auto"/>
        <w:ind w:right="-66"/>
        <w:jc w:val="center"/>
        <w:rPr>
          <w:ins w:id="2156" w:author="Mariana Piovesan Ramos | Vieira Rezende" w:date="2021-11-19T20:14:00Z"/>
          <w:b/>
        </w:rPr>
      </w:pPr>
    </w:p>
    <w:p w14:paraId="00A04359" w14:textId="77777777" w:rsidR="000569DC" w:rsidRDefault="000569DC" w:rsidP="000569DC">
      <w:pPr>
        <w:pStyle w:val="Corpodetexto"/>
        <w:spacing w:line="276" w:lineRule="auto"/>
        <w:ind w:right="-66"/>
        <w:jc w:val="center"/>
        <w:rPr>
          <w:ins w:id="2157" w:author="Mariana Piovesan Ramos | Vieira Rezende" w:date="2021-11-19T20:14:00Z"/>
          <w:b/>
        </w:rPr>
      </w:pPr>
    </w:p>
    <w:p w14:paraId="6C26FB2F" w14:textId="10A7637C" w:rsidR="00987049" w:rsidRPr="000569DC" w:rsidRDefault="000569DC">
      <w:pPr>
        <w:pStyle w:val="Corpodetexto"/>
        <w:spacing w:line="276" w:lineRule="auto"/>
        <w:ind w:right="-66"/>
        <w:jc w:val="center"/>
        <w:pPrChange w:id="2158" w:author="Mariana Piovesan Ramos | Vieira Rezende" w:date="2021-11-19T20:13:00Z">
          <w:pPr>
            <w:pStyle w:val="Corpodetexto"/>
            <w:spacing w:line="317" w:lineRule="auto"/>
            <w:ind w:right="-66"/>
            <w:jc w:val="both"/>
          </w:pPr>
        </w:pPrChange>
      </w:pPr>
      <w:ins w:id="2159" w:author="Mariana Piovesan Ramos | Vieira Rezende" w:date="2021-11-19T20:14:00Z">
        <w:r w:rsidRPr="001E2CE8">
          <w:rPr>
            <w:b/>
          </w:rPr>
          <w:t>OLIVEIRA TRUST DISTRIBUIDORA DE TÍTULOS E VALORES MOBILIÁRIOS S.A.</w:t>
        </w:r>
      </w:ins>
    </w:p>
    <w:p w14:paraId="01DC5A9E" w14:textId="77777777" w:rsidR="000A115D" w:rsidRPr="000569DC" w:rsidRDefault="000A115D">
      <w:pPr>
        <w:pStyle w:val="Corpodetexto"/>
        <w:spacing w:line="276" w:lineRule="auto"/>
        <w:ind w:right="-66"/>
        <w:pPrChange w:id="2160" w:author="Mariana Piovesan Ramos | Vieira Rezende" w:date="2021-11-19T20:13:00Z">
          <w:pPr>
            <w:pStyle w:val="Corpodetexto"/>
            <w:spacing w:line="317" w:lineRule="auto"/>
            <w:ind w:right="-66"/>
          </w:pPr>
        </w:pPrChange>
      </w:pPr>
    </w:p>
    <w:p w14:paraId="7D8D0F80" w14:textId="77777777" w:rsidR="00000000" w:rsidRDefault="00FA6DD5">
      <w:pPr>
        <w:spacing w:line="276" w:lineRule="auto"/>
        <w:ind w:right="-66"/>
        <w:rPr>
          <w:sz w:val="20"/>
          <w:szCs w:val="20"/>
        </w:rPr>
        <w:sectPr w:rsidR="00000000" w:rsidSect="007162FD">
          <w:headerReference w:type="default" r:id="rId29"/>
          <w:footerReference w:type="default" r:id="rId30"/>
          <w:pgSz w:w="11910" w:h="16840"/>
          <w:pgMar w:top="1440" w:right="1080" w:bottom="1440" w:left="1080" w:header="155" w:footer="0" w:gutter="0"/>
          <w:cols w:space="720"/>
        </w:sectPr>
        <w:pPrChange w:id="2161" w:author="Mariana Piovesan Ramos | Vieira Rezende" w:date="2021-11-19T20:13:00Z">
          <w:pPr>
            <w:spacing w:line="317" w:lineRule="auto"/>
            <w:ind w:right="-66"/>
          </w:pPr>
        </w:pPrChange>
      </w:pPr>
    </w:p>
    <w:p w14:paraId="279892DF" w14:textId="77777777" w:rsidR="00FD7450" w:rsidRPr="000569DC" w:rsidRDefault="0040318D">
      <w:pPr>
        <w:pStyle w:val="Ttulo1"/>
        <w:spacing w:line="276" w:lineRule="auto"/>
        <w:ind w:left="0" w:right="-66"/>
        <w:pPrChange w:id="2162" w:author="Mariana Piovesan Ramos | Vieira Rezende" w:date="2021-11-19T20:13:00Z">
          <w:pPr>
            <w:pStyle w:val="Ttulo1"/>
            <w:spacing w:line="317" w:lineRule="auto"/>
            <w:ind w:left="0" w:right="-66"/>
          </w:pPr>
        </w:pPrChange>
      </w:pPr>
      <w:r w:rsidRPr="000569DC">
        <w:t xml:space="preserve">ANEXO VI </w:t>
      </w:r>
    </w:p>
    <w:p w14:paraId="234738AD" w14:textId="77777777" w:rsidR="00FD7450" w:rsidRPr="000569DC" w:rsidRDefault="00FD7450">
      <w:pPr>
        <w:pStyle w:val="Ttulo1"/>
        <w:spacing w:line="276" w:lineRule="auto"/>
        <w:ind w:left="0" w:right="-66"/>
        <w:pPrChange w:id="2163" w:author="Mariana Piovesan Ramos | Vieira Rezende" w:date="2021-11-19T20:13:00Z">
          <w:pPr>
            <w:pStyle w:val="Ttulo1"/>
            <w:spacing w:line="317" w:lineRule="auto"/>
            <w:ind w:left="0" w:right="-66"/>
          </w:pPr>
        </w:pPrChange>
      </w:pPr>
    </w:p>
    <w:p w14:paraId="7E55F925" w14:textId="77777777" w:rsidR="000A115D" w:rsidRPr="000569DC" w:rsidRDefault="0040318D">
      <w:pPr>
        <w:pStyle w:val="Ttulo1"/>
        <w:spacing w:line="276" w:lineRule="auto"/>
        <w:ind w:left="0" w:right="-66"/>
        <w:rPr>
          <w:u w:val="single"/>
        </w:rPr>
        <w:pPrChange w:id="2164" w:author="Mariana Piovesan Ramos | Vieira Rezende" w:date="2021-11-19T20:13:00Z">
          <w:pPr>
            <w:pStyle w:val="Ttulo1"/>
            <w:spacing w:line="317" w:lineRule="auto"/>
            <w:ind w:left="0" w:right="-66"/>
          </w:pPr>
        </w:pPrChange>
      </w:pPr>
      <w:r w:rsidRPr="000569DC">
        <w:rPr>
          <w:u w:val="thick"/>
        </w:rPr>
        <w:t>MODELO DE ADITAMENTO</w:t>
      </w:r>
    </w:p>
    <w:p w14:paraId="6677FC0E" w14:textId="77777777" w:rsidR="00A861A7" w:rsidRPr="000569DC" w:rsidRDefault="00A861A7">
      <w:pPr>
        <w:pStyle w:val="Corpodetexto"/>
        <w:spacing w:line="276" w:lineRule="auto"/>
        <w:ind w:right="-66"/>
        <w:pPrChange w:id="2165" w:author="Mariana Piovesan Ramos | Vieira Rezende" w:date="2021-11-19T20:13:00Z">
          <w:pPr>
            <w:pStyle w:val="Corpodetexto"/>
            <w:spacing w:line="317" w:lineRule="auto"/>
            <w:ind w:right="-66"/>
          </w:pPr>
        </w:pPrChange>
      </w:pPr>
    </w:p>
    <w:p w14:paraId="240DA584" w14:textId="77777777" w:rsidR="00A861A7" w:rsidRPr="000569DC" w:rsidRDefault="00A861A7">
      <w:pPr>
        <w:pStyle w:val="Corpodetexto"/>
        <w:spacing w:line="276" w:lineRule="auto"/>
        <w:ind w:right="-66"/>
        <w:jc w:val="both"/>
        <w:rPr>
          <w:b/>
          <w:bCs/>
        </w:rPr>
        <w:pPrChange w:id="2166" w:author="Mariana Piovesan Ramos | Vieira Rezende" w:date="2021-11-19T20:13:00Z">
          <w:pPr>
            <w:pStyle w:val="Corpodetexto"/>
            <w:spacing w:line="317" w:lineRule="auto"/>
            <w:ind w:right="-66"/>
            <w:jc w:val="both"/>
          </w:pPr>
        </w:pPrChange>
      </w:pPr>
      <w:r w:rsidRPr="000569DC">
        <w:rPr>
          <w:b/>
          <w:bCs/>
        </w:rPr>
        <w:t>PRIMEIRO ADITAMENTO AO INSTRUMENTO PARTICULAR DE ESCRITURA DA 1ª (PRIMEIRA) EMISSÃO DE DEBÊNTURES NÃO CONVERSÍVEIS EM AÇÕES, DA ESPÉCIE COM GARANTIA REAL, COM GARANTIA ADICIONAL FIDEJUSSÓRIA, EM SÉRIE ÚNICA, PARA DISTRIBUIÇÃO PÚBLICA, COM ESFORÇOS RESTRITOS, DA CONFLUÊNCIA ENERGIA S.A.</w:t>
      </w:r>
    </w:p>
    <w:p w14:paraId="3A93792B" w14:textId="77777777" w:rsidR="00A861A7" w:rsidRPr="000569DC" w:rsidRDefault="00A861A7">
      <w:pPr>
        <w:pStyle w:val="Corpodetexto"/>
        <w:spacing w:line="276" w:lineRule="auto"/>
        <w:ind w:right="-66"/>
        <w:jc w:val="both"/>
        <w:rPr>
          <w:b/>
          <w:bCs/>
        </w:rPr>
        <w:pPrChange w:id="2167" w:author="Mariana Piovesan Ramos | Vieira Rezende" w:date="2021-11-19T20:13:00Z">
          <w:pPr>
            <w:pStyle w:val="Corpodetexto"/>
            <w:spacing w:line="317" w:lineRule="auto"/>
            <w:ind w:right="-66"/>
            <w:jc w:val="both"/>
          </w:pPr>
        </w:pPrChange>
      </w:pPr>
    </w:p>
    <w:p w14:paraId="469C33A6" w14:textId="77777777" w:rsidR="00A861A7" w:rsidRPr="000569DC" w:rsidRDefault="00A861A7">
      <w:pPr>
        <w:pStyle w:val="Corpodetexto"/>
        <w:spacing w:line="276" w:lineRule="auto"/>
        <w:ind w:right="-66"/>
        <w:jc w:val="both"/>
        <w:pPrChange w:id="2168" w:author="Mariana Piovesan Ramos | Vieira Rezende" w:date="2021-11-19T20:13:00Z">
          <w:pPr>
            <w:pStyle w:val="Corpodetexto"/>
            <w:spacing w:line="317" w:lineRule="auto"/>
            <w:ind w:right="-66"/>
            <w:jc w:val="both"/>
          </w:pPr>
        </w:pPrChange>
      </w:pPr>
      <w:r w:rsidRPr="000569DC">
        <w:t>Pelo presente instrumento,</w:t>
      </w:r>
    </w:p>
    <w:p w14:paraId="717636A7" w14:textId="77777777" w:rsidR="00A861A7" w:rsidRPr="000569DC" w:rsidRDefault="00A861A7">
      <w:pPr>
        <w:pStyle w:val="Corpodetexto"/>
        <w:spacing w:line="276" w:lineRule="auto"/>
        <w:ind w:right="-66"/>
        <w:pPrChange w:id="2169" w:author="Mariana Piovesan Ramos | Vieira Rezende" w:date="2021-11-19T20:13:00Z">
          <w:pPr>
            <w:pStyle w:val="Corpodetexto"/>
            <w:spacing w:line="317" w:lineRule="auto"/>
            <w:ind w:right="-66"/>
          </w:pPr>
        </w:pPrChange>
      </w:pPr>
    </w:p>
    <w:p w14:paraId="5F1B8C38" w14:textId="77777777" w:rsidR="00A861A7" w:rsidRPr="000569DC" w:rsidRDefault="00A861A7">
      <w:pPr>
        <w:pStyle w:val="Corpodetexto"/>
        <w:spacing w:line="276" w:lineRule="auto"/>
        <w:ind w:right="-66"/>
        <w:jc w:val="both"/>
        <w:pPrChange w:id="2170" w:author="Mariana Piovesan Ramos | Vieira Rezende" w:date="2021-11-19T20:13:00Z">
          <w:pPr>
            <w:pStyle w:val="Corpodetexto"/>
            <w:spacing w:line="317" w:lineRule="auto"/>
            <w:ind w:right="-66"/>
            <w:jc w:val="both"/>
          </w:pPr>
        </w:pPrChange>
      </w:pPr>
      <w:r w:rsidRPr="000569DC">
        <w:rPr>
          <w:b/>
        </w:rPr>
        <w:t>CONFLUÊNCIA ENERGIA S.A.</w:t>
      </w:r>
      <w:r w:rsidRPr="000569DC">
        <w:t>, sociedade por ações de capital fechado, com sede na Cidade de Curitiba, Estado do Paraná, na Rua Gonçalves Dias, 531, Bairro Batel, CEP 80.240-340,</w:t>
      </w:r>
      <w:r w:rsidRPr="000569DC">
        <w:rPr>
          <w:spacing w:val="-16"/>
        </w:rPr>
        <w:t xml:space="preserve"> </w:t>
      </w:r>
      <w:r w:rsidRPr="000569DC">
        <w:t>inscrita</w:t>
      </w:r>
      <w:r w:rsidRPr="000569DC">
        <w:rPr>
          <w:spacing w:val="-17"/>
        </w:rPr>
        <w:t xml:space="preserve"> </w:t>
      </w:r>
      <w:r w:rsidRPr="000569DC">
        <w:t>no</w:t>
      </w:r>
      <w:r w:rsidRPr="000569DC">
        <w:rPr>
          <w:spacing w:val="-18"/>
        </w:rPr>
        <w:t xml:space="preserve"> </w:t>
      </w:r>
      <w:r w:rsidRPr="000569DC">
        <w:t>Cadastro</w:t>
      </w:r>
      <w:r w:rsidRPr="000569DC">
        <w:rPr>
          <w:spacing w:val="-16"/>
        </w:rPr>
        <w:t xml:space="preserve"> </w:t>
      </w:r>
      <w:r w:rsidRPr="000569DC">
        <w:t>Nacional</w:t>
      </w:r>
      <w:r w:rsidRPr="000569DC">
        <w:rPr>
          <w:spacing w:val="-14"/>
        </w:rPr>
        <w:t xml:space="preserve"> </w:t>
      </w:r>
      <w:r w:rsidRPr="000569DC">
        <w:t>de</w:t>
      </w:r>
      <w:r w:rsidRPr="000569DC">
        <w:rPr>
          <w:spacing w:val="-18"/>
        </w:rPr>
        <w:t xml:space="preserve"> </w:t>
      </w:r>
      <w:r w:rsidRPr="000569DC">
        <w:t>Pessoa</w:t>
      </w:r>
      <w:r w:rsidRPr="000569DC">
        <w:rPr>
          <w:spacing w:val="-15"/>
        </w:rPr>
        <w:t xml:space="preserve"> </w:t>
      </w:r>
      <w:r w:rsidRPr="000569DC">
        <w:t>Jurídica</w:t>
      </w:r>
      <w:r w:rsidRPr="000569DC">
        <w:rPr>
          <w:spacing w:val="-17"/>
        </w:rPr>
        <w:t xml:space="preserve"> </w:t>
      </w:r>
      <w:r w:rsidRPr="000569DC">
        <w:t>do</w:t>
      </w:r>
      <w:r w:rsidRPr="000569DC">
        <w:rPr>
          <w:spacing w:val="-19"/>
        </w:rPr>
        <w:t xml:space="preserve"> </w:t>
      </w:r>
      <w:r w:rsidRPr="000569DC">
        <w:t>Ministério</w:t>
      </w:r>
      <w:r w:rsidRPr="000569DC">
        <w:rPr>
          <w:spacing w:val="-18"/>
        </w:rPr>
        <w:t xml:space="preserve"> </w:t>
      </w:r>
      <w:r w:rsidRPr="000569DC">
        <w:t>da</w:t>
      </w:r>
      <w:r w:rsidRPr="000569DC">
        <w:rPr>
          <w:spacing w:val="-12"/>
        </w:rPr>
        <w:t xml:space="preserve"> </w:t>
      </w:r>
      <w:r w:rsidRPr="000569DC">
        <w:t>Economia (“</w:t>
      </w:r>
      <w:r w:rsidRPr="000569DC">
        <w:rPr>
          <w:u w:val="single"/>
        </w:rPr>
        <w:t>CNPJ</w:t>
      </w:r>
      <w:r w:rsidRPr="000569DC">
        <w:t>”) sob o nº 05.104.205/0001-30 e na Junta Comercial do Estado do Paraná (“</w:t>
      </w:r>
      <w:r w:rsidRPr="000569DC">
        <w:rPr>
          <w:u w:val="single"/>
        </w:rPr>
        <w:t>JUCEPAR</w:t>
      </w:r>
      <w:r w:rsidRPr="000569DC">
        <w:t>”) sob o NIRE nº 41300020159, neste ato representada por seu(s) representante(s) legal(is) devidamente autorizado(s) e identificado(s) nas páginas de assinaturas do presente instrumento</w:t>
      </w:r>
      <w:r w:rsidRPr="000569DC">
        <w:rPr>
          <w:spacing w:val="-4"/>
        </w:rPr>
        <w:t xml:space="preserve"> </w:t>
      </w:r>
      <w:r w:rsidRPr="000569DC">
        <w:t>(“</w:t>
      </w:r>
      <w:r w:rsidRPr="000569DC">
        <w:rPr>
          <w:u w:val="single"/>
        </w:rPr>
        <w:t>Emissora</w:t>
      </w:r>
      <w:r w:rsidRPr="000569DC">
        <w:t>”);</w:t>
      </w:r>
    </w:p>
    <w:p w14:paraId="3EDF1B62" w14:textId="77777777" w:rsidR="00A861A7" w:rsidRPr="000569DC" w:rsidRDefault="00A861A7">
      <w:pPr>
        <w:pStyle w:val="Corpodetexto"/>
        <w:spacing w:line="276" w:lineRule="auto"/>
        <w:ind w:right="-66"/>
        <w:pPrChange w:id="2171" w:author="Mariana Piovesan Ramos | Vieira Rezende" w:date="2021-11-19T20:13:00Z">
          <w:pPr>
            <w:pStyle w:val="Corpodetexto"/>
            <w:spacing w:line="317" w:lineRule="auto"/>
            <w:ind w:right="-66"/>
          </w:pPr>
        </w:pPrChange>
      </w:pPr>
    </w:p>
    <w:p w14:paraId="102A4CAE" w14:textId="77777777" w:rsidR="00A861A7" w:rsidRPr="000569DC" w:rsidRDefault="00A861A7">
      <w:pPr>
        <w:pStyle w:val="Corpodetexto"/>
        <w:spacing w:line="276" w:lineRule="auto"/>
        <w:ind w:right="-66"/>
        <w:jc w:val="both"/>
        <w:pPrChange w:id="2172" w:author="Mariana Piovesan Ramos | Vieira Rezende" w:date="2021-11-19T20:13:00Z">
          <w:pPr>
            <w:pStyle w:val="Corpodetexto"/>
            <w:spacing w:line="317" w:lineRule="auto"/>
            <w:ind w:right="-66"/>
            <w:jc w:val="both"/>
          </w:pPr>
        </w:pPrChange>
      </w:pPr>
      <w:r w:rsidRPr="000569DC">
        <w:rPr>
          <w:rFonts w:eastAsia="Times New Roman" w:cs="Tahoma"/>
          <w:b/>
          <w:caps/>
        </w:rPr>
        <w:t>Oliveira Trust Distribuidora de Títulos e Valores Mobiliários S.A.</w:t>
      </w:r>
      <w:r w:rsidRPr="000569DC">
        <w:t>,</w:t>
      </w:r>
      <w:r w:rsidRPr="000569DC">
        <w:rPr>
          <w:spacing w:val="-12"/>
        </w:rPr>
        <w:t xml:space="preserve"> </w:t>
      </w:r>
      <w:r w:rsidRPr="000569DC">
        <w:t>instituição</w:t>
      </w:r>
      <w:r w:rsidRPr="000569DC">
        <w:rPr>
          <w:spacing w:val="-14"/>
        </w:rPr>
        <w:t xml:space="preserve"> </w:t>
      </w:r>
      <w:r w:rsidRPr="000569DC">
        <w:t>financeira</w:t>
      </w:r>
      <w:r w:rsidRPr="000569DC">
        <w:rPr>
          <w:spacing w:val="-13"/>
        </w:rPr>
        <w:t xml:space="preserve"> </w:t>
      </w:r>
      <w:r w:rsidRPr="000569DC">
        <w:t>autorizada</w:t>
      </w:r>
      <w:r w:rsidRPr="000569DC">
        <w:rPr>
          <w:spacing w:val="-12"/>
        </w:rPr>
        <w:t xml:space="preserve"> </w:t>
      </w:r>
      <w:r w:rsidRPr="000569DC">
        <w:t>a</w:t>
      </w:r>
      <w:r w:rsidRPr="000569DC">
        <w:rPr>
          <w:spacing w:val="-13"/>
        </w:rPr>
        <w:t xml:space="preserve"> </w:t>
      </w:r>
      <w:r w:rsidRPr="000569DC">
        <w:t>exercer</w:t>
      </w:r>
      <w:r w:rsidRPr="000569DC">
        <w:rPr>
          <w:spacing w:val="-12"/>
        </w:rPr>
        <w:t xml:space="preserve"> </w:t>
      </w:r>
      <w:r w:rsidRPr="000569DC">
        <w:t>as</w:t>
      </w:r>
      <w:r w:rsidRPr="000569DC">
        <w:rPr>
          <w:spacing w:val="-11"/>
        </w:rPr>
        <w:t xml:space="preserve"> </w:t>
      </w:r>
      <w:r w:rsidRPr="000569DC">
        <w:t>funções</w:t>
      </w:r>
      <w:r w:rsidRPr="000569DC">
        <w:rPr>
          <w:spacing w:val="-11"/>
        </w:rPr>
        <w:t xml:space="preserve"> </w:t>
      </w:r>
      <w:r w:rsidRPr="000569DC">
        <w:t>de</w:t>
      </w:r>
      <w:r w:rsidRPr="000569DC">
        <w:rPr>
          <w:spacing w:val="-14"/>
        </w:rPr>
        <w:t xml:space="preserve"> </w:t>
      </w:r>
      <w:r w:rsidRPr="000569DC">
        <w:t>agente</w:t>
      </w:r>
      <w:r w:rsidRPr="000569DC">
        <w:rPr>
          <w:spacing w:val="-5"/>
        </w:rPr>
        <w:t xml:space="preserve"> </w:t>
      </w:r>
      <w:r w:rsidRPr="000569DC">
        <w:t>fiduciário,</w:t>
      </w:r>
      <w:r w:rsidRPr="000569DC">
        <w:rPr>
          <w:spacing w:val="-13"/>
        </w:rPr>
        <w:t xml:space="preserve"> </w:t>
      </w:r>
      <w:r w:rsidRPr="000569DC">
        <w:t>com domicílio na Cidade de São Paulo, Estado de São Paulo, na Rua Joaquim Floriano, n° 1052, 13° andar, sala 132, Itaim Bibi, CEP 04534-004,</w:t>
      </w:r>
      <w:r w:rsidRPr="000569DC">
        <w:rPr>
          <w:spacing w:val="-8"/>
        </w:rPr>
        <w:t xml:space="preserve"> </w:t>
      </w:r>
      <w:r w:rsidRPr="000569DC">
        <w:t>inscrita</w:t>
      </w:r>
      <w:r w:rsidRPr="000569DC">
        <w:rPr>
          <w:spacing w:val="-10"/>
        </w:rPr>
        <w:t xml:space="preserve"> </w:t>
      </w:r>
      <w:r w:rsidRPr="000569DC">
        <w:t>no</w:t>
      </w:r>
      <w:r w:rsidRPr="000569DC">
        <w:rPr>
          <w:spacing w:val="-9"/>
        </w:rPr>
        <w:t xml:space="preserve"> </w:t>
      </w:r>
      <w:r w:rsidRPr="000569DC">
        <w:t>CNPJ</w:t>
      </w:r>
      <w:r w:rsidRPr="000569DC">
        <w:rPr>
          <w:spacing w:val="-8"/>
        </w:rPr>
        <w:t xml:space="preserve"> </w:t>
      </w:r>
      <w:r w:rsidRPr="000569DC">
        <w:t>sob</w:t>
      </w:r>
      <w:r w:rsidRPr="000569DC">
        <w:rPr>
          <w:spacing w:val="-7"/>
        </w:rPr>
        <w:t xml:space="preserve"> </w:t>
      </w:r>
      <w:r w:rsidRPr="000569DC">
        <w:t>n.º 36.113.876/0004-34, neste ato representada por seus representantes legais devidamente autorizados e identificados nas páginas de assinaturas do presente instrumento (“</w:t>
      </w:r>
      <w:r w:rsidRPr="000569DC">
        <w:rPr>
          <w:u w:val="single"/>
        </w:rPr>
        <w:t>Agente Fiduciário</w:t>
      </w:r>
      <w:r w:rsidRPr="000569DC">
        <w:t>”), representando a comunhão dos titulares das debêntures desta emissão (“</w:t>
      </w:r>
      <w:r w:rsidRPr="000569DC">
        <w:rPr>
          <w:u w:val="single"/>
        </w:rPr>
        <w:t>Debenturistas</w:t>
      </w:r>
      <w:r w:rsidRPr="000569DC">
        <w:t>” e, individualmente, “</w:t>
      </w:r>
      <w:r w:rsidRPr="000569DC">
        <w:rPr>
          <w:u w:val="single"/>
        </w:rPr>
        <w:t>Debenturista</w:t>
      </w:r>
      <w:r w:rsidRPr="000569DC">
        <w:t>”); e</w:t>
      </w:r>
    </w:p>
    <w:p w14:paraId="41CC6D07" w14:textId="77777777" w:rsidR="00A861A7" w:rsidRPr="000569DC" w:rsidRDefault="00A861A7">
      <w:pPr>
        <w:pStyle w:val="Corpodetexto"/>
        <w:spacing w:line="276" w:lineRule="auto"/>
        <w:ind w:right="-66"/>
        <w:pPrChange w:id="2173" w:author="Mariana Piovesan Ramos | Vieira Rezende" w:date="2021-11-19T20:13:00Z">
          <w:pPr>
            <w:pStyle w:val="Corpodetexto"/>
            <w:spacing w:line="317" w:lineRule="auto"/>
            <w:ind w:right="-66"/>
          </w:pPr>
        </w:pPrChange>
      </w:pPr>
    </w:p>
    <w:p w14:paraId="5A7F79C3" w14:textId="77777777" w:rsidR="00A861A7" w:rsidRPr="000569DC" w:rsidRDefault="00A861A7">
      <w:pPr>
        <w:pStyle w:val="Corpodetexto"/>
        <w:spacing w:line="276" w:lineRule="auto"/>
        <w:ind w:right="-66"/>
        <w:jc w:val="both"/>
        <w:pPrChange w:id="2174" w:author="Mariana Piovesan Ramos | Vieira Rezende" w:date="2021-11-19T20:13:00Z">
          <w:pPr>
            <w:pStyle w:val="Corpodetexto"/>
            <w:spacing w:line="317" w:lineRule="auto"/>
            <w:ind w:right="-66"/>
            <w:jc w:val="both"/>
          </w:pPr>
        </w:pPrChange>
      </w:pPr>
      <w:r w:rsidRPr="000569DC">
        <w:t>Sendo a Emissora e o Agente Fiduciário designados, em conjunto, como “</w:t>
      </w:r>
      <w:r w:rsidRPr="000569DC">
        <w:rPr>
          <w:u w:val="single"/>
        </w:rPr>
        <w:t>Partes</w:t>
      </w:r>
      <w:r w:rsidRPr="000569DC">
        <w:t>” e, individual e indistintamente, como “</w:t>
      </w:r>
      <w:r w:rsidRPr="000569DC">
        <w:rPr>
          <w:u w:val="single"/>
        </w:rPr>
        <w:t>Parte</w:t>
      </w:r>
      <w:r w:rsidRPr="000569DC">
        <w:t>”;</w:t>
      </w:r>
    </w:p>
    <w:p w14:paraId="676F0DF9" w14:textId="77777777" w:rsidR="00A861A7" w:rsidRPr="000569DC" w:rsidRDefault="00A861A7">
      <w:pPr>
        <w:pStyle w:val="Corpodetexto"/>
        <w:spacing w:line="276" w:lineRule="auto"/>
        <w:ind w:right="-66"/>
        <w:jc w:val="both"/>
        <w:pPrChange w:id="2175" w:author="Mariana Piovesan Ramos | Vieira Rezende" w:date="2021-11-19T20:13:00Z">
          <w:pPr>
            <w:pStyle w:val="Corpodetexto"/>
            <w:spacing w:line="317" w:lineRule="auto"/>
            <w:ind w:right="-66"/>
            <w:jc w:val="both"/>
          </w:pPr>
        </w:pPrChange>
      </w:pPr>
    </w:p>
    <w:p w14:paraId="2A77E505" w14:textId="06948CB8" w:rsidR="00A861A7" w:rsidRPr="000569DC" w:rsidRDefault="00A861A7">
      <w:pPr>
        <w:pStyle w:val="Corpodetexto"/>
        <w:spacing w:line="276" w:lineRule="auto"/>
        <w:ind w:right="-66"/>
        <w:jc w:val="both"/>
        <w:rPr>
          <w:lang w:val="pt-BR"/>
        </w:rPr>
        <w:pPrChange w:id="2176" w:author="Mariana Piovesan Ramos | Vieira Rezende" w:date="2021-11-19T20:13:00Z">
          <w:pPr>
            <w:pStyle w:val="Corpodetexto"/>
            <w:spacing w:line="317" w:lineRule="auto"/>
            <w:ind w:right="-66"/>
            <w:jc w:val="both"/>
          </w:pPr>
        </w:pPrChange>
      </w:pPr>
      <w:r w:rsidRPr="000569DC">
        <w:rPr>
          <w:b/>
          <w:bCs/>
        </w:rPr>
        <w:t>CONSIDERANDO QUE</w:t>
      </w:r>
      <w:r w:rsidRPr="000569DC">
        <w:t xml:space="preserve"> em 1</w:t>
      </w:r>
      <w:r w:rsidR="005E52D4" w:rsidRPr="000569DC">
        <w:t>9</w:t>
      </w:r>
      <w:r w:rsidRPr="000569DC">
        <w:t xml:space="preserve"> de novembro de 2021 </w:t>
      </w:r>
      <w:r w:rsidRPr="000569DC">
        <w:rPr>
          <w:lang w:val="pt-BR"/>
        </w:rPr>
        <w:t>as Partes celebraram o “</w:t>
      </w:r>
      <w:r w:rsidRPr="000569DC">
        <w:rPr>
          <w:i/>
        </w:rPr>
        <w:t>Instrumento Particular de Escritura da 1ª (Primeira) Emissão de Debêntures Não Conversíveis em Ações, da</w:t>
      </w:r>
      <w:r w:rsidRPr="000569DC">
        <w:rPr>
          <w:i/>
          <w:spacing w:val="-39"/>
        </w:rPr>
        <w:t xml:space="preserve"> </w:t>
      </w:r>
      <w:r w:rsidRPr="000569DC">
        <w:rPr>
          <w:i/>
        </w:rPr>
        <w:t>Espécie com</w:t>
      </w:r>
      <w:r w:rsidRPr="000569DC">
        <w:rPr>
          <w:i/>
          <w:spacing w:val="-4"/>
        </w:rPr>
        <w:t xml:space="preserve"> </w:t>
      </w:r>
      <w:r w:rsidRPr="000569DC">
        <w:rPr>
          <w:i/>
        </w:rPr>
        <w:t>Garantia</w:t>
      </w:r>
      <w:r w:rsidRPr="000569DC">
        <w:rPr>
          <w:i/>
          <w:spacing w:val="-6"/>
        </w:rPr>
        <w:t xml:space="preserve"> </w:t>
      </w:r>
      <w:r w:rsidRPr="000569DC">
        <w:rPr>
          <w:i/>
        </w:rPr>
        <w:t>Real,</w:t>
      </w:r>
      <w:r w:rsidRPr="000569DC">
        <w:rPr>
          <w:i/>
          <w:spacing w:val="-5"/>
        </w:rPr>
        <w:t xml:space="preserve"> </w:t>
      </w:r>
      <w:r w:rsidRPr="000569DC">
        <w:rPr>
          <w:i/>
        </w:rPr>
        <w:t>com</w:t>
      </w:r>
      <w:r w:rsidRPr="000569DC">
        <w:rPr>
          <w:i/>
          <w:spacing w:val="-4"/>
        </w:rPr>
        <w:t xml:space="preserve"> </w:t>
      </w:r>
      <w:r w:rsidRPr="000569DC">
        <w:rPr>
          <w:i/>
        </w:rPr>
        <w:t>Garantia</w:t>
      </w:r>
      <w:r w:rsidRPr="000569DC">
        <w:rPr>
          <w:i/>
          <w:spacing w:val="-6"/>
        </w:rPr>
        <w:t xml:space="preserve"> </w:t>
      </w:r>
      <w:r w:rsidRPr="000569DC">
        <w:rPr>
          <w:i/>
        </w:rPr>
        <w:t>Adicional</w:t>
      </w:r>
      <w:r w:rsidRPr="000569DC">
        <w:rPr>
          <w:i/>
          <w:spacing w:val="-5"/>
        </w:rPr>
        <w:t xml:space="preserve"> </w:t>
      </w:r>
      <w:r w:rsidRPr="000569DC">
        <w:rPr>
          <w:i/>
        </w:rPr>
        <w:t>Fidejussória, em</w:t>
      </w:r>
      <w:r w:rsidRPr="000569DC">
        <w:rPr>
          <w:i/>
          <w:spacing w:val="-6"/>
        </w:rPr>
        <w:t xml:space="preserve"> </w:t>
      </w:r>
      <w:r w:rsidRPr="000569DC">
        <w:rPr>
          <w:i/>
        </w:rPr>
        <w:t>Série</w:t>
      </w:r>
      <w:r w:rsidRPr="000569DC">
        <w:rPr>
          <w:i/>
          <w:spacing w:val="-8"/>
        </w:rPr>
        <w:t xml:space="preserve"> </w:t>
      </w:r>
      <w:r w:rsidRPr="000569DC">
        <w:rPr>
          <w:i/>
        </w:rPr>
        <w:t>Única,</w:t>
      </w:r>
      <w:r w:rsidRPr="000569DC">
        <w:rPr>
          <w:i/>
          <w:spacing w:val="-5"/>
        </w:rPr>
        <w:t xml:space="preserve"> </w:t>
      </w:r>
      <w:r w:rsidRPr="000569DC">
        <w:rPr>
          <w:i/>
        </w:rPr>
        <w:t>para</w:t>
      </w:r>
      <w:r w:rsidRPr="000569DC">
        <w:rPr>
          <w:i/>
          <w:spacing w:val="-5"/>
        </w:rPr>
        <w:t xml:space="preserve"> </w:t>
      </w:r>
      <w:r w:rsidRPr="000569DC">
        <w:rPr>
          <w:i/>
        </w:rPr>
        <w:t>Distribuição Pública, com Esforços Restritos, da Confluência Energia S.A.</w:t>
      </w:r>
      <w:r w:rsidRPr="000569DC">
        <w:rPr>
          <w:lang w:val="pt-BR"/>
        </w:rPr>
        <w:t>” (“</w:t>
      </w:r>
      <w:r w:rsidRPr="000569DC">
        <w:rPr>
          <w:u w:val="single"/>
          <w:lang w:val="pt-BR"/>
        </w:rPr>
        <w:t>Escritura</w:t>
      </w:r>
      <w:r w:rsidRPr="000569DC">
        <w:rPr>
          <w:lang w:val="pt-BR"/>
        </w:rPr>
        <w:t>”) estabelecendo a emissão de 215.000 (duzentas e quinze mil) debêntures simples, não conversíveis em ações, da espécie com garantia real, com garantia adicional fidejussória, em série única, para distribuição pública, com esforços restritos, da 1ª (primeira) emissão da Emissora, todas com valor nominal unitário de R$ 1.000,00 (mil reais), na data de emissão, perfazendo o montante total de R$ 215.000.000,00 (duzentos e quinze milhões de reais) (“</w:t>
      </w:r>
      <w:r w:rsidRPr="000569DC">
        <w:rPr>
          <w:u w:val="single"/>
          <w:lang w:val="pt-BR"/>
        </w:rPr>
        <w:t>Emissão</w:t>
      </w:r>
      <w:r w:rsidRPr="000569DC">
        <w:rPr>
          <w:lang w:val="pt-BR"/>
        </w:rPr>
        <w:t>” e “</w:t>
      </w:r>
      <w:r w:rsidRPr="000569DC">
        <w:rPr>
          <w:u w:val="single"/>
          <w:lang w:val="pt-BR"/>
        </w:rPr>
        <w:t>Debêntures</w:t>
      </w:r>
      <w:r w:rsidRPr="000569DC">
        <w:rPr>
          <w:lang w:val="pt-BR"/>
        </w:rPr>
        <w:t xml:space="preserve">”, respetivamente) conforme aprovado pelos acionistas da Emissora reunidos em assembleia geral extraordinária de acionistas realizada em </w:t>
      </w:r>
      <w:r w:rsidR="0067625F" w:rsidRPr="000569DC">
        <w:rPr>
          <w:lang w:val="pt-BR"/>
        </w:rPr>
        <w:t>28 de outubro</w:t>
      </w:r>
      <w:r w:rsidRPr="000569DC">
        <w:rPr>
          <w:lang w:val="pt-BR"/>
        </w:rPr>
        <w:t xml:space="preserve"> de 2021 (“</w:t>
      </w:r>
      <w:r w:rsidRPr="000569DC">
        <w:rPr>
          <w:u w:val="single"/>
          <w:lang w:val="pt-BR"/>
        </w:rPr>
        <w:t>AGE da Emissora</w:t>
      </w:r>
      <w:r w:rsidRPr="000569DC">
        <w:rPr>
          <w:lang w:val="pt-BR"/>
        </w:rPr>
        <w:t>”);</w:t>
      </w:r>
    </w:p>
    <w:p w14:paraId="194A28CA" w14:textId="77777777" w:rsidR="00464F68" w:rsidRPr="000569DC" w:rsidRDefault="00464F68">
      <w:pPr>
        <w:pStyle w:val="Corpodetexto"/>
        <w:spacing w:line="276" w:lineRule="auto"/>
        <w:ind w:right="-66"/>
        <w:jc w:val="both"/>
        <w:rPr>
          <w:lang w:val="pt-BR"/>
        </w:rPr>
        <w:pPrChange w:id="2177" w:author="Mariana Piovesan Ramos | Vieira Rezende" w:date="2021-11-19T20:13:00Z">
          <w:pPr>
            <w:pStyle w:val="Corpodetexto"/>
            <w:spacing w:line="317" w:lineRule="auto"/>
            <w:ind w:right="-66"/>
            <w:jc w:val="both"/>
          </w:pPr>
        </w:pPrChange>
      </w:pPr>
    </w:p>
    <w:p w14:paraId="5499C94E" w14:textId="34324233" w:rsidR="00A861A7" w:rsidRPr="000569DC" w:rsidRDefault="00A861A7">
      <w:pPr>
        <w:pStyle w:val="Corpodetexto"/>
        <w:spacing w:line="276" w:lineRule="auto"/>
        <w:ind w:right="-66"/>
        <w:jc w:val="both"/>
        <w:rPr>
          <w:lang w:val="pt-BR"/>
        </w:rPr>
        <w:pPrChange w:id="2178" w:author="Mariana Piovesan Ramos | Vieira Rezende" w:date="2021-11-19T20:13:00Z">
          <w:pPr>
            <w:pStyle w:val="Corpodetexto"/>
            <w:spacing w:line="317" w:lineRule="auto"/>
            <w:ind w:right="-66"/>
            <w:jc w:val="both"/>
          </w:pPr>
        </w:pPrChange>
      </w:pPr>
      <w:r w:rsidRPr="000569DC">
        <w:rPr>
          <w:b/>
          <w:bCs/>
          <w:lang w:val="pt-BR"/>
        </w:rPr>
        <w:t>CONSIDERANDO QUE</w:t>
      </w:r>
      <w:r w:rsidRPr="000569DC">
        <w:rPr>
          <w:lang w:val="pt-BR"/>
        </w:rPr>
        <w:t xml:space="preserve"> foi realizado o Procedimento de </w:t>
      </w:r>
      <w:r w:rsidRPr="000569DC">
        <w:rPr>
          <w:i/>
          <w:iCs/>
          <w:lang w:val="pt-BR"/>
        </w:rPr>
        <w:t>Bookbuilding</w:t>
      </w:r>
      <w:r w:rsidRPr="000569DC">
        <w:rPr>
          <w:lang w:val="pt-BR"/>
        </w:rPr>
        <w:t xml:space="preserve"> (conforme definido na Escritura), para verificação da demanda pelas Debêntures em diferentes níveis de taxas de juros e para a definição dos Juros Remuneratórios (conforme definido abaixo), estando as Partes autorizadas e obrigadas a celebrar aditamento à Escritura, nos termos da Cláusula 3.6.3 da Escritura, de forma a refletir a taxa final consolidada aplicada aos Juros Remuneratórios, correspondente ao que for maior entre (i) </w:t>
      </w:r>
      <w:r w:rsidRPr="000569DC">
        <w:t>taxa interna real de retorno do Título Público Tesouro IPCA+ com Juros Semestrais 2035 (nova denominação da Nota do Tesouro Nacional, Série B – NTN-B), com vencimento em 15 de maio de 2035 (“</w:t>
      </w:r>
      <w:r w:rsidRPr="000569DC">
        <w:rPr>
          <w:u w:val="single"/>
        </w:rPr>
        <w:t>Tesouro IPCA+ 2035</w:t>
      </w:r>
      <w:r w:rsidRPr="000569DC">
        <w:t xml:space="preserve">”), e acrescida exponencialmente de um </w:t>
      </w:r>
      <w:r w:rsidRPr="000569DC">
        <w:rPr>
          <w:i/>
        </w:rPr>
        <w:t xml:space="preserve">spread </w:t>
      </w:r>
      <w:r w:rsidRPr="000569DC">
        <w:t xml:space="preserve">equivalente a </w:t>
      </w:r>
      <w:r w:rsidRPr="000569DC">
        <w:rPr>
          <w:lang w:val="pt-BR"/>
        </w:rPr>
        <w:t>1,40% (um inteiro e quarenta centésimos por cento)</w:t>
      </w:r>
      <w:r w:rsidRPr="000569DC">
        <w:t xml:space="preserve"> ao ano, base 252 (duzentos e cinquenta e dois) Dias Úteis, conforme as taxas indicativas divulgadas pela ANBIMA em sua página na internet (</w:t>
      </w:r>
      <w:r w:rsidR="006C246C" w:rsidRPr="00FA6DD5">
        <w:fldChar w:fldCharType="begin"/>
      </w:r>
      <w:r w:rsidR="006C246C" w:rsidRPr="000569DC">
        <w:instrText xml:space="preserve"> HYPERLINK "http://www.anbima.com.br/" \h </w:instrText>
      </w:r>
      <w:r w:rsidR="006C246C" w:rsidRPr="000569DC">
        <w:rPr>
          <w:rPrChange w:id="2179" w:author="Mariana Piovesan Ramos | Vieira Rezende" w:date="2021-11-19T20:12:00Z">
            <w:rPr/>
          </w:rPrChange>
        </w:rPr>
        <w:fldChar w:fldCharType="separate"/>
      </w:r>
      <w:r w:rsidRPr="000569DC">
        <w:t>http://www.anbima.com.br</w:t>
      </w:r>
      <w:r w:rsidR="006C246C" w:rsidRPr="000569DC">
        <w:rPr>
          <w:rPrChange w:id="2180" w:author="Mariana Piovesan Ramos | Vieira Rezende" w:date="2021-11-19T20:12:00Z">
            <w:rPr/>
          </w:rPrChange>
        </w:rPr>
        <w:fldChar w:fldCharType="end"/>
      </w:r>
      <w:r w:rsidRPr="000569DC">
        <w:t xml:space="preserve">); ou (ii) </w:t>
      </w:r>
      <w:r w:rsidRPr="000569DC">
        <w:rPr>
          <w:lang w:val="pt-BR"/>
        </w:rPr>
        <w:t>5,60% (cinco inteiros e sessenta centésimos por cento) ao ano, base 252 (duzentos e cinquenta e dois)</w:t>
      </w:r>
      <w:r w:rsidRPr="000569DC">
        <w:rPr>
          <w:spacing w:val="-9"/>
        </w:rPr>
        <w:t xml:space="preserve"> </w:t>
      </w:r>
      <w:r w:rsidRPr="000569DC">
        <w:t>Dias Úteis (“</w:t>
      </w:r>
      <w:r w:rsidRPr="000569DC">
        <w:rPr>
          <w:u w:val="single"/>
        </w:rPr>
        <w:t>Juros Remuneratórios</w:t>
      </w:r>
      <w:r w:rsidRPr="000569DC">
        <w:t>”)</w:t>
      </w:r>
      <w:r w:rsidRPr="000569DC">
        <w:rPr>
          <w:lang w:val="pt-BR"/>
        </w:rPr>
        <w:t xml:space="preserve">, </w:t>
      </w:r>
      <w:r w:rsidRPr="000569DC">
        <w:t>incidentes sobre o Valor Nominal Unitário Atualizado das Debêntures a partir da Primeira Data de Integralização ou da Data de Pagamento dos Juros Remuneratórios</w:t>
      </w:r>
      <w:r w:rsidRPr="000569DC">
        <w:rPr>
          <w:lang w:val="pt-BR"/>
        </w:rPr>
        <w:t xml:space="preserve"> </w:t>
      </w:r>
      <w:r w:rsidRPr="000569DC">
        <w:t xml:space="preserve">imediatamente anterior, conforme o caso, e pagos, conforme aplicável, ao final de cada Período de Capitalização, calculado em regime de capitalização composta </w:t>
      </w:r>
      <w:r w:rsidRPr="000569DC">
        <w:rPr>
          <w:i/>
        </w:rPr>
        <w:t xml:space="preserve">pro rata temporis </w:t>
      </w:r>
      <w:r w:rsidRPr="000569DC">
        <w:t>por Dias Úteis</w:t>
      </w:r>
      <w:r w:rsidRPr="000569DC">
        <w:rPr>
          <w:lang w:val="pt-BR"/>
        </w:rPr>
        <w:t xml:space="preserve">, sem a necessidade, para tanto, de prévia aprovação societária da Emissora ou da realização de Assembleia Geral de Debenturistas; </w:t>
      </w:r>
      <w:r w:rsidR="00F5216E" w:rsidRPr="000569DC">
        <w:rPr>
          <w:lang w:val="pt-BR"/>
        </w:rPr>
        <w:t>e</w:t>
      </w:r>
    </w:p>
    <w:p w14:paraId="2ACCA308" w14:textId="072279DE" w:rsidR="00A861A7" w:rsidRPr="000569DC" w:rsidRDefault="00A861A7">
      <w:pPr>
        <w:pStyle w:val="Corpodetexto"/>
        <w:spacing w:line="276" w:lineRule="auto"/>
        <w:ind w:right="-66"/>
        <w:jc w:val="both"/>
        <w:rPr>
          <w:lang w:val="pt-BR"/>
        </w:rPr>
        <w:pPrChange w:id="2181" w:author="Mariana Piovesan Ramos | Vieira Rezende" w:date="2021-11-19T20:13:00Z">
          <w:pPr>
            <w:pStyle w:val="Corpodetexto"/>
            <w:spacing w:line="317" w:lineRule="auto"/>
            <w:ind w:right="-66"/>
            <w:jc w:val="both"/>
          </w:pPr>
        </w:pPrChange>
      </w:pPr>
    </w:p>
    <w:p w14:paraId="50A9FD3C" w14:textId="7E9CF91A" w:rsidR="00F5216E" w:rsidRPr="000569DC" w:rsidRDefault="00F5216E">
      <w:pPr>
        <w:pStyle w:val="Corpodetexto"/>
        <w:spacing w:line="276" w:lineRule="auto"/>
        <w:ind w:right="-66"/>
        <w:jc w:val="both"/>
        <w:rPr>
          <w:lang w:val="pt-BR"/>
        </w:rPr>
        <w:pPrChange w:id="2182" w:author="Mariana Piovesan Ramos | Vieira Rezende" w:date="2021-11-19T20:13:00Z">
          <w:pPr>
            <w:pStyle w:val="Corpodetexto"/>
            <w:spacing w:line="317" w:lineRule="auto"/>
            <w:ind w:right="-66"/>
            <w:jc w:val="both"/>
          </w:pPr>
        </w:pPrChange>
      </w:pPr>
      <w:r w:rsidRPr="000569DC">
        <w:rPr>
          <w:b/>
          <w:bCs/>
          <w:lang w:val="pt-BR"/>
        </w:rPr>
        <w:t>CONSIDERANDO QUE</w:t>
      </w:r>
      <w:r w:rsidRPr="000569DC">
        <w:rPr>
          <w:lang w:val="pt-BR"/>
        </w:rPr>
        <w:t xml:space="preserve"> a Emissora obteve da Agência de Classificação de Risco </w:t>
      </w:r>
      <w:r w:rsidR="005E52D4" w:rsidRPr="000569DC">
        <w:rPr>
          <w:lang w:val="pt-BR"/>
        </w:rPr>
        <w:t xml:space="preserve">o </w:t>
      </w:r>
      <w:r w:rsidRPr="000569DC">
        <w:rPr>
          <w:i/>
          <w:iCs/>
          <w:lang w:val="pt-BR"/>
        </w:rPr>
        <w:t xml:space="preserve">rating </w:t>
      </w:r>
      <w:r w:rsidR="00636B99" w:rsidRPr="000569DC">
        <w:rPr>
          <w:lang w:val="pt-BR"/>
        </w:rPr>
        <w:t xml:space="preserve">da Emissão </w:t>
      </w:r>
      <w:r w:rsidRPr="000569DC">
        <w:rPr>
          <w:lang w:val="pt-BR"/>
        </w:rPr>
        <w:t>correspondente a [“br.AA”], conforme publicado por ela em [data];</w:t>
      </w:r>
    </w:p>
    <w:p w14:paraId="4753497E" w14:textId="77777777" w:rsidR="00F5216E" w:rsidRPr="000569DC" w:rsidRDefault="00F5216E">
      <w:pPr>
        <w:pStyle w:val="Corpodetexto"/>
        <w:spacing w:line="276" w:lineRule="auto"/>
        <w:ind w:right="-66"/>
        <w:jc w:val="both"/>
        <w:rPr>
          <w:lang w:val="pt-BR"/>
        </w:rPr>
        <w:pPrChange w:id="2183" w:author="Mariana Piovesan Ramos | Vieira Rezende" w:date="2021-11-19T20:13:00Z">
          <w:pPr>
            <w:pStyle w:val="Corpodetexto"/>
            <w:spacing w:line="317" w:lineRule="auto"/>
            <w:ind w:right="-66"/>
            <w:jc w:val="both"/>
          </w:pPr>
        </w:pPrChange>
      </w:pPr>
    </w:p>
    <w:p w14:paraId="51133B4C" w14:textId="7FB93F0D" w:rsidR="009E1810" w:rsidRPr="00FA6DD5" w:rsidRDefault="00A861A7">
      <w:pPr>
        <w:pStyle w:val="CTTCorpodeTexto"/>
        <w:tabs>
          <w:tab w:val="left" w:pos="5120"/>
          <w:tab w:val="right" w:pos="8642"/>
        </w:tabs>
        <w:spacing w:before="0" w:after="0" w:line="276" w:lineRule="auto"/>
        <w:rPr>
          <w:rFonts w:ascii="Verdana" w:hAnsi="Verdana"/>
          <w:b/>
          <w:sz w:val="20"/>
          <w:szCs w:val="20"/>
        </w:rPr>
        <w:pPrChange w:id="2184" w:author="Mariana Piovesan Ramos | Vieira Rezende" w:date="2021-11-19T20:13:00Z">
          <w:pPr>
            <w:pStyle w:val="CTTCorpodeTexto"/>
            <w:tabs>
              <w:tab w:val="left" w:pos="5120"/>
              <w:tab w:val="right" w:pos="8642"/>
            </w:tabs>
            <w:spacing w:before="0" w:after="0" w:line="317" w:lineRule="auto"/>
          </w:pPr>
        </w:pPrChange>
      </w:pPr>
      <w:r w:rsidRPr="000569DC">
        <w:rPr>
          <w:rFonts w:ascii="Verdana" w:hAnsi="Verdana" w:cs="Tahoma"/>
          <w:sz w:val="20"/>
          <w:szCs w:val="20"/>
        </w:rPr>
        <w:t>As Partes vêm por meio desta e na melhor forma de direito, aditar a Escritura por meio do presente “Primeiro Aditamento ao Instrumento Particular de Escritura da 1ª (Primeira) Emissão de Debêntures Não Conversíveis em Ações, da Espécie com Garantia Real, com Garantia Adicional Fidejussória, em Série Única, para Distribuição Pública, com Esforços Restritos, da Confluência Energia S.A.</w:t>
      </w:r>
      <w:r w:rsidRPr="000569DC">
        <w:rPr>
          <w:rFonts w:ascii="Verdana" w:hAnsi="Verdana" w:cs="Tahoma"/>
          <w:smallCaps/>
          <w:sz w:val="20"/>
          <w:szCs w:val="20"/>
        </w:rPr>
        <w:t xml:space="preserve">” </w:t>
      </w:r>
      <w:r w:rsidRPr="000569DC">
        <w:rPr>
          <w:rFonts w:ascii="Verdana" w:hAnsi="Verdana" w:cs="Tahoma"/>
          <w:sz w:val="20"/>
          <w:szCs w:val="20"/>
        </w:rPr>
        <w:t>(“</w:t>
      </w:r>
      <w:r w:rsidRPr="000569DC">
        <w:rPr>
          <w:rFonts w:ascii="Verdana" w:hAnsi="Verdana" w:cs="Tahoma"/>
          <w:sz w:val="20"/>
          <w:szCs w:val="20"/>
          <w:u w:val="single"/>
        </w:rPr>
        <w:t>Aditamento</w:t>
      </w:r>
      <w:r w:rsidRPr="000569DC">
        <w:rPr>
          <w:rFonts w:ascii="Verdana" w:hAnsi="Verdana" w:cs="Tahoma"/>
          <w:sz w:val="20"/>
          <w:szCs w:val="20"/>
        </w:rPr>
        <w:t>”), mediante as cláusulas e condições a seguir.</w:t>
      </w:r>
    </w:p>
    <w:p w14:paraId="509BCD3B" w14:textId="77777777" w:rsidR="00A861A7" w:rsidRPr="000569DC" w:rsidRDefault="00A861A7">
      <w:pPr>
        <w:spacing w:line="276" w:lineRule="auto"/>
        <w:contextualSpacing/>
        <w:jc w:val="center"/>
        <w:rPr>
          <w:rFonts w:cs="Tahoma"/>
          <w:b/>
          <w:caps/>
          <w:sz w:val="20"/>
          <w:szCs w:val="20"/>
          <w:highlight w:val="yellow"/>
        </w:rPr>
        <w:pPrChange w:id="2185" w:author="Mariana Piovesan Ramos | Vieira Rezende" w:date="2021-11-19T20:13:00Z">
          <w:pPr>
            <w:spacing w:line="317" w:lineRule="auto"/>
            <w:contextualSpacing/>
            <w:jc w:val="center"/>
          </w:pPr>
        </w:pPrChange>
      </w:pPr>
    </w:p>
    <w:p w14:paraId="041D3537" w14:textId="77777777" w:rsidR="00A861A7" w:rsidRPr="000569DC" w:rsidRDefault="00A861A7">
      <w:pPr>
        <w:spacing w:line="276" w:lineRule="auto"/>
        <w:contextualSpacing/>
        <w:jc w:val="center"/>
        <w:rPr>
          <w:rFonts w:cs="Tahoma"/>
          <w:b/>
          <w:sz w:val="20"/>
          <w:szCs w:val="20"/>
        </w:rPr>
        <w:pPrChange w:id="2186" w:author="Mariana Piovesan Ramos | Vieira Rezende" w:date="2021-11-19T20:13:00Z">
          <w:pPr>
            <w:spacing w:line="317" w:lineRule="auto"/>
            <w:contextualSpacing/>
            <w:jc w:val="center"/>
          </w:pPr>
        </w:pPrChange>
      </w:pPr>
      <w:r w:rsidRPr="000569DC">
        <w:rPr>
          <w:rFonts w:cs="Tahoma"/>
          <w:b/>
          <w:sz w:val="20"/>
          <w:szCs w:val="20"/>
        </w:rPr>
        <w:t>CLÁUSULA I</w:t>
      </w:r>
      <w:r w:rsidRPr="000569DC">
        <w:rPr>
          <w:rFonts w:cs="Tahoma"/>
          <w:b/>
          <w:sz w:val="20"/>
          <w:szCs w:val="20"/>
        </w:rPr>
        <w:br/>
        <w:t xml:space="preserve">ALTERAÇÕES </w:t>
      </w:r>
    </w:p>
    <w:p w14:paraId="6F8F3E38" w14:textId="77777777" w:rsidR="00A861A7" w:rsidRPr="000569DC" w:rsidRDefault="00A861A7">
      <w:pPr>
        <w:spacing w:line="276" w:lineRule="auto"/>
        <w:contextualSpacing/>
        <w:jc w:val="center"/>
        <w:rPr>
          <w:rFonts w:cs="Tahoma"/>
          <w:b/>
          <w:sz w:val="20"/>
          <w:szCs w:val="20"/>
          <w:u w:val="single"/>
        </w:rPr>
        <w:pPrChange w:id="2187" w:author="Mariana Piovesan Ramos | Vieira Rezende" w:date="2021-11-19T20:13:00Z">
          <w:pPr>
            <w:spacing w:line="317" w:lineRule="auto"/>
            <w:contextualSpacing/>
            <w:jc w:val="center"/>
          </w:pPr>
        </w:pPrChange>
      </w:pPr>
    </w:p>
    <w:p w14:paraId="6552CFDF" w14:textId="77777777" w:rsidR="00A861A7" w:rsidRPr="000569DC" w:rsidRDefault="00A861A7">
      <w:pPr>
        <w:pStyle w:val="PargrafodaLista"/>
        <w:widowControl/>
        <w:adjustRightInd w:val="0"/>
        <w:spacing w:line="276" w:lineRule="auto"/>
        <w:ind w:left="0"/>
        <w:rPr>
          <w:rFonts w:cs="Tahoma"/>
          <w:sz w:val="20"/>
          <w:szCs w:val="20"/>
        </w:rPr>
        <w:pPrChange w:id="2188" w:author="Mariana Piovesan Ramos | Vieira Rezende" w:date="2021-11-19T20:13:00Z">
          <w:pPr>
            <w:pStyle w:val="PargrafodaLista"/>
            <w:widowControl/>
            <w:adjustRightInd w:val="0"/>
            <w:spacing w:line="317" w:lineRule="auto"/>
            <w:ind w:left="0"/>
          </w:pPr>
        </w:pPrChange>
      </w:pPr>
      <w:r w:rsidRPr="000569DC">
        <w:rPr>
          <w:rFonts w:cs="Tahoma"/>
          <w:sz w:val="20"/>
          <w:szCs w:val="20"/>
        </w:rPr>
        <w:t>1.1.</w:t>
      </w:r>
      <w:r w:rsidRPr="000569DC">
        <w:rPr>
          <w:rFonts w:cs="Tahoma"/>
          <w:sz w:val="20"/>
          <w:szCs w:val="20"/>
        </w:rPr>
        <w:tab/>
        <w:t>As Partes resolvem alterar a redação da</w:t>
      </w:r>
      <w:r w:rsidRPr="000569DC">
        <w:rPr>
          <w:rFonts w:cs="Tahoma"/>
          <w:sz w:val="20"/>
          <w:szCs w:val="20"/>
          <w:lang w:val="pt-BR"/>
        </w:rPr>
        <w:t>s</w:t>
      </w:r>
      <w:r w:rsidRPr="000569DC">
        <w:rPr>
          <w:rFonts w:cs="Tahoma"/>
          <w:sz w:val="20"/>
          <w:szCs w:val="20"/>
        </w:rPr>
        <w:t xml:space="preserve"> Cláusula</w:t>
      </w:r>
      <w:r w:rsidRPr="000569DC">
        <w:rPr>
          <w:rFonts w:cs="Tahoma"/>
          <w:sz w:val="20"/>
          <w:szCs w:val="20"/>
          <w:lang w:val="pt-BR"/>
        </w:rPr>
        <w:t xml:space="preserve">s 4.2.2. e 4.2.2.1. </w:t>
      </w:r>
      <w:r w:rsidRPr="000569DC">
        <w:rPr>
          <w:rFonts w:cs="Tahoma"/>
          <w:sz w:val="20"/>
          <w:szCs w:val="20"/>
        </w:rPr>
        <w:t>da Escritura</w:t>
      </w:r>
      <w:r w:rsidRPr="000569DC">
        <w:rPr>
          <w:rFonts w:cs="Tahoma"/>
          <w:sz w:val="20"/>
          <w:szCs w:val="20"/>
          <w:lang w:val="pt-BR"/>
        </w:rPr>
        <w:t xml:space="preserve"> a</w:t>
      </w:r>
      <w:r w:rsidRPr="000569DC">
        <w:rPr>
          <w:rFonts w:cs="Tahoma"/>
          <w:sz w:val="20"/>
          <w:szCs w:val="20"/>
        </w:rPr>
        <w:t xml:space="preserve"> fim de refletir a taxa final aplicada aos Juros Remuneratórios,</w:t>
      </w:r>
      <w:r w:rsidRPr="000569DC">
        <w:rPr>
          <w:rFonts w:cs="Tahoma"/>
          <w:sz w:val="20"/>
          <w:szCs w:val="20"/>
          <w:lang w:val="pt-BR"/>
        </w:rPr>
        <w:t xml:space="preserve"> bem como</w:t>
      </w:r>
      <w:r w:rsidRPr="000569DC">
        <w:rPr>
          <w:rFonts w:cs="Tahoma"/>
          <w:sz w:val="20"/>
          <w:szCs w:val="20"/>
        </w:rPr>
        <w:t xml:space="preserve"> resolvem excluir a Cláusula </w:t>
      </w:r>
      <w:r w:rsidRPr="000569DC">
        <w:rPr>
          <w:rFonts w:cs="Tahoma"/>
          <w:sz w:val="20"/>
          <w:szCs w:val="20"/>
          <w:lang w:val="pt-BR"/>
        </w:rPr>
        <w:t>3.6.3</w:t>
      </w:r>
      <w:r w:rsidRPr="000569DC">
        <w:rPr>
          <w:rFonts w:cs="Tahoma"/>
          <w:sz w:val="20"/>
          <w:szCs w:val="20"/>
        </w:rPr>
        <w:t>,</w:t>
      </w:r>
      <w:r w:rsidRPr="000569DC">
        <w:rPr>
          <w:rFonts w:cs="Tahoma"/>
          <w:sz w:val="20"/>
          <w:szCs w:val="20"/>
          <w:lang w:val="pt-BR"/>
        </w:rPr>
        <w:t xml:space="preserve"> conforme </w:t>
      </w:r>
      <w:r w:rsidRPr="000569DC">
        <w:rPr>
          <w:rFonts w:cs="Tahoma"/>
          <w:sz w:val="20"/>
          <w:szCs w:val="20"/>
        </w:rPr>
        <w:t>a seguinte redação:</w:t>
      </w:r>
    </w:p>
    <w:p w14:paraId="34FD7CA6" w14:textId="77777777" w:rsidR="00A861A7" w:rsidRPr="000569DC" w:rsidRDefault="00A861A7">
      <w:pPr>
        <w:pStyle w:val="PargrafodaLista"/>
        <w:spacing w:line="276" w:lineRule="auto"/>
        <w:ind w:left="851"/>
        <w:rPr>
          <w:rFonts w:cs="Tahoma"/>
          <w:sz w:val="20"/>
          <w:szCs w:val="20"/>
        </w:rPr>
        <w:pPrChange w:id="2189" w:author="Mariana Piovesan Ramos | Vieira Rezende" w:date="2021-11-19T20:13:00Z">
          <w:pPr>
            <w:pStyle w:val="PargrafodaLista"/>
            <w:spacing w:line="317" w:lineRule="auto"/>
            <w:ind w:left="851"/>
          </w:pPr>
        </w:pPrChange>
      </w:pPr>
    </w:p>
    <w:p w14:paraId="7BA3AF96" w14:textId="77777777" w:rsidR="00A861A7" w:rsidRPr="000569DC" w:rsidRDefault="00A861A7">
      <w:pPr>
        <w:pStyle w:val="PargrafodaLista"/>
        <w:spacing w:line="276" w:lineRule="auto"/>
        <w:ind w:left="851"/>
        <w:rPr>
          <w:rFonts w:cs="Tahoma"/>
          <w:i/>
          <w:sz w:val="20"/>
          <w:szCs w:val="20"/>
          <w:lang w:val="pt-BR"/>
        </w:rPr>
        <w:pPrChange w:id="2190" w:author="Mariana Piovesan Ramos | Vieira Rezende" w:date="2021-11-19T20:13:00Z">
          <w:pPr>
            <w:pStyle w:val="PargrafodaLista"/>
            <w:spacing w:line="317" w:lineRule="auto"/>
            <w:ind w:left="851"/>
          </w:pPr>
        </w:pPrChange>
      </w:pPr>
      <w:r w:rsidRPr="000569DC">
        <w:rPr>
          <w:rFonts w:cs="Tahoma"/>
          <w:i/>
          <w:sz w:val="20"/>
          <w:szCs w:val="20"/>
          <w:lang w:val="pt-BR"/>
        </w:rPr>
        <w:t xml:space="preserve">“4.2.2. </w:t>
      </w:r>
      <w:r w:rsidRPr="000569DC">
        <w:rPr>
          <w:rFonts w:cs="Tahoma"/>
          <w:b/>
          <w:i/>
          <w:sz w:val="20"/>
          <w:szCs w:val="20"/>
        </w:rPr>
        <w:t xml:space="preserve">Juros Remuneratórios das Debêntures. </w:t>
      </w:r>
      <w:r w:rsidRPr="000569DC">
        <w:rPr>
          <w:rFonts w:cs="Tahoma"/>
          <w:i/>
          <w:sz w:val="20"/>
          <w:szCs w:val="20"/>
        </w:rPr>
        <w:t>Sobre o Valor Nominal Unitário Atualizado das Debêntures incidirão juros remuneratórios correspondentes a [●]% ([●] por cento)</w:t>
      </w:r>
      <w:r w:rsidRPr="000569DC">
        <w:rPr>
          <w:rFonts w:cs="Tahoma"/>
          <w:i/>
          <w:iCs/>
          <w:sz w:val="20"/>
          <w:szCs w:val="20"/>
          <w:bdr w:val="nil"/>
        </w:rPr>
        <w:t xml:space="preserve"> ao ano</w:t>
      </w:r>
      <w:r w:rsidRPr="000569DC">
        <w:rPr>
          <w:rFonts w:cs="Tahoma"/>
          <w:i/>
          <w:iCs/>
          <w:sz w:val="20"/>
          <w:szCs w:val="20"/>
          <w:bdr w:val="nil"/>
          <w:lang w:val="pt-BR"/>
        </w:rPr>
        <w:t>-</w:t>
      </w:r>
      <w:r w:rsidRPr="000569DC">
        <w:rPr>
          <w:rFonts w:cs="Tahoma"/>
          <w:i/>
          <w:iCs/>
          <w:sz w:val="20"/>
          <w:szCs w:val="20"/>
          <w:bdr w:val="nil"/>
        </w:rPr>
        <w:t xml:space="preserve">base </w:t>
      </w:r>
      <w:r w:rsidRPr="000569DC">
        <w:rPr>
          <w:rFonts w:cs="Tahoma"/>
          <w:i/>
          <w:iCs/>
          <w:sz w:val="20"/>
          <w:szCs w:val="20"/>
          <w:bdr w:val="nil"/>
          <w:lang w:val="pt-BR"/>
        </w:rPr>
        <w:t>de</w:t>
      </w:r>
      <w:r w:rsidRPr="000569DC">
        <w:rPr>
          <w:rFonts w:cs="Tahoma"/>
          <w:i/>
          <w:iCs/>
          <w:sz w:val="20"/>
          <w:szCs w:val="20"/>
          <w:bdr w:val="nil"/>
        </w:rPr>
        <w:t xml:space="preserve"> 252 (duzentos e cinquenta e dois) Dias Úteis</w:t>
      </w:r>
      <w:r w:rsidRPr="000569DC">
        <w:rPr>
          <w:rFonts w:cs="Tahoma"/>
          <w:i/>
          <w:iCs/>
          <w:sz w:val="20"/>
          <w:szCs w:val="20"/>
          <w:bdr w:val="nil"/>
          <w:lang w:val="pt-BR"/>
        </w:rPr>
        <w:t xml:space="preserve"> </w:t>
      </w:r>
      <w:r w:rsidRPr="000569DC">
        <w:rPr>
          <w:rFonts w:cs="Tahoma"/>
          <w:i/>
          <w:sz w:val="20"/>
          <w:szCs w:val="20"/>
        </w:rPr>
        <w:t>(“</w:t>
      </w:r>
      <w:r w:rsidRPr="000569DC">
        <w:rPr>
          <w:rFonts w:cs="Tahoma"/>
          <w:i/>
          <w:sz w:val="20"/>
          <w:szCs w:val="20"/>
          <w:u w:val="single"/>
        </w:rPr>
        <w:t>Juros Remuneratórios</w:t>
      </w:r>
      <w:r w:rsidRPr="000569DC">
        <w:rPr>
          <w:rFonts w:cs="Tahoma"/>
          <w:i/>
          <w:sz w:val="20"/>
          <w:szCs w:val="20"/>
        </w:rPr>
        <w:t>”)</w:t>
      </w:r>
      <w:r w:rsidRPr="000569DC">
        <w:rPr>
          <w:rFonts w:cs="Tahoma"/>
          <w:i/>
          <w:sz w:val="20"/>
          <w:szCs w:val="20"/>
          <w:lang w:val="pt-BR"/>
        </w:rPr>
        <w:t>.</w:t>
      </w:r>
    </w:p>
    <w:p w14:paraId="5194120A" w14:textId="77777777" w:rsidR="00A861A7" w:rsidRPr="000569DC" w:rsidRDefault="00A861A7">
      <w:pPr>
        <w:tabs>
          <w:tab w:val="left" w:pos="0"/>
        </w:tabs>
        <w:spacing w:line="276" w:lineRule="auto"/>
        <w:jc w:val="both"/>
        <w:rPr>
          <w:rFonts w:cs="Tahoma"/>
          <w:i/>
          <w:sz w:val="20"/>
          <w:szCs w:val="20"/>
        </w:rPr>
        <w:pPrChange w:id="2191" w:author="Mariana Piovesan Ramos | Vieira Rezende" w:date="2021-11-19T20:13:00Z">
          <w:pPr>
            <w:tabs>
              <w:tab w:val="left" w:pos="0"/>
            </w:tabs>
            <w:spacing w:line="317" w:lineRule="auto"/>
            <w:jc w:val="both"/>
          </w:pPr>
        </w:pPrChange>
      </w:pPr>
    </w:p>
    <w:p w14:paraId="3884EFE9" w14:textId="77777777" w:rsidR="00A861A7" w:rsidRPr="000569DC" w:rsidRDefault="00A861A7">
      <w:pPr>
        <w:pStyle w:val="PargrafodaLista"/>
        <w:tabs>
          <w:tab w:val="left" w:pos="0"/>
        </w:tabs>
        <w:autoSpaceDE/>
        <w:autoSpaceDN/>
        <w:spacing w:line="276" w:lineRule="auto"/>
        <w:ind w:left="851"/>
        <w:rPr>
          <w:rFonts w:cs="Tahoma"/>
          <w:i/>
          <w:sz w:val="20"/>
          <w:szCs w:val="20"/>
        </w:rPr>
        <w:pPrChange w:id="2192" w:author="Mariana Piovesan Ramos | Vieira Rezende" w:date="2021-11-19T20:13:00Z">
          <w:pPr>
            <w:pStyle w:val="PargrafodaLista"/>
            <w:tabs>
              <w:tab w:val="left" w:pos="0"/>
            </w:tabs>
            <w:autoSpaceDE/>
            <w:autoSpaceDN/>
            <w:spacing w:line="317" w:lineRule="auto"/>
            <w:ind w:left="851"/>
          </w:pPr>
        </w:pPrChange>
      </w:pPr>
      <w:r w:rsidRPr="000569DC">
        <w:rPr>
          <w:rFonts w:cs="Tahoma"/>
          <w:i/>
          <w:sz w:val="20"/>
          <w:szCs w:val="20"/>
          <w:lang w:val="pt-BR"/>
        </w:rPr>
        <w:t xml:space="preserve">4.9.2.2 </w:t>
      </w:r>
      <w:r w:rsidRPr="000569DC">
        <w:rPr>
          <w:rFonts w:cs="Tahoma"/>
          <w:i/>
          <w:sz w:val="20"/>
          <w:szCs w:val="20"/>
          <w:lang w:val="pt-BR"/>
        </w:rPr>
        <w:tab/>
      </w:r>
      <w:r w:rsidRPr="000569DC">
        <w:rPr>
          <w:rFonts w:cs="Tahoma"/>
          <w:i/>
          <w:sz w:val="20"/>
          <w:szCs w:val="20"/>
        </w:rPr>
        <w:t>Os Juros Remuneratórios serão calculados de forma exponencial e cumulativa, pro rata temporis por Dias Úteis decorridos, incidentes sobre o Valor Nominal Unitário Atualizado das Debêntures a partir da Primeira Data de Integralização ou da Data de Pagamento dos Juros Remuneratórios (conforme definido na Cláusula 4.2.4 abaixo) imediatamente anterior, conforme o caso, e pagos, conforme aplicável, ao final de cada Período de Capitalização (conforme definido abaixo), calculado em regime de capitalização composta pro rata temporis por Dias Úteis de acordo com a fórmula abaixo:</w:t>
      </w:r>
    </w:p>
    <w:p w14:paraId="5EF49529" w14:textId="77777777" w:rsidR="00A861A7" w:rsidRPr="000569DC" w:rsidRDefault="00A861A7">
      <w:pPr>
        <w:pStyle w:val="PargrafodaLista"/>
        <w:spacing w:line="276" w:lineRule="auto"/>
        <w:ind w:left="851"/>
        <w:rPr>
          <w:rFonts w:cs="Tahoma"/>
          <w:i/>
          <w:sz w:val="20"/>
          <w:szCs w:val="20"/>
        </w:rPr>
        <w:pPrChange w:id="2193" w:author="Mariana Piovesan Ramos | Vieira Rezende" w:date="2021-11-19T20:13:00Z">
          <w:pPr>
            <w:pStyle w:val="PargrafodaLista"/>
            <w:spacing w:line="317" w:lineRule="auto"/>
            <w:ind w:left="851"/>
          </w:pPr>
        </w:pPrChange>
      </w:pPr>
    </w:p>
    <w:p w14:paraId="680B25BA" w14:textId="77777777" w:rsidR="00A861A7" w:rsidRPr="000569DC" w:rsidRDefault="00A861A7">
      <w:pPr>
        <w:keepNext/>
        <w:spacing w:line="276" w:lineRule="auto"/>
        <w:ind w:hanging="709"/>
        <w:jc w:val="center"/>
        <w:rPr>
          <w:rStyle w:val="DeltaViewInsertion"/>
          <w:rFonts w:cs="Arial"/>
          <w:i/>
          <w:color w:val="auto"/>
          <w:sz w:val="20"/>
          <w:szCs w:val="20"/>
          <w:u w:val="none"/>
        </w:rPr>
        <w:pPrChange w:id="2194" w:author="Mariana Piovesan Ramos | Vieira Rezende" w:date="2021-11-19T20:13:00Z">
          <w:pPr>
            <w:keepNext/>
            <w:spacing w:line="317" w:lineRule="auto"/>
            <w:ind w:hanging="709"/>
            <w:jc w:val="center"/>
          </w:pPr>
        </w:pPrChange>
      </w:pPr>
      <w:r w:rsidRPr="000569DC">
        <w:rPr>
          <w:rStyle w:val="DeltaViewInsertion"/>
          <w:rFonts w:cs="Arial"/>
          <w:i/>
          <w:color w:val="auto"/>
          <w:sz w:val="20"/>
          <w:szCs w:val="20"/>
          <w:u w:val="none"/>
        </w:rPr>
        <w:t>J = VNa x (Fator Juros – 1)</w:t>
      </w:r>
    </w:p>
    <w:p w14:paraId="0EB336A0" w14:textId="77777777" w:rsidR="00A861A7" w:rsidRPr="000569DC" w:rsidRDefault="00A861A7">
      <w:pPr>
        <w:keepNext/>
        <w:spacing w:line="276" w:lineRule="auto"/>
        <w:rPr>
          <w:sz w:val="20"/>
          <w:szCs w:val="20"/>
        </w:rPr>
        <w:pPrChange w:id="2195" w:author="Mariana Piovesan Ramos | Vieira Rezende" w:date="2021-11-19T20:13:00Z">
          <w:pPr>
            <w:keepNext/>
            <w:spacing w:line="317" w:lineRule="auto"/>
          </w:pPr>
        </w:pPrChange>
      </w:pPr>
    </w:p>
    <w:p w14:paraId="0C435ABD" w14:textId="77777777" w:rsidR="00A861A7" w:rsidRPr="000569DC" w:rsidRDefault="00A861A7">
      <w:pPr>
        <w:keepNext/>
        <w:spacing w:line="276" w:lineRule="auto"/>
        <w:ind w:left="851"/>
        <w:jc w:val="both"/>
        <w:rPr>
          <w:rFonts w:cs="Arial"/>
          <w:i/>
          <w:iCs/>
          <w:sz w:val="20"/>
          <w:szCs w:val="20"/>
        </w:rPr>
        <w:pPrChange w:id="2196" w:author="Mariana Piovesan Ramos | Vieira Rezende" w:date="2021-11-19T20:13:00Z">
          <w:pPr>
            <w:keepNext/>
            <w:spacing w:line="317" w:lineRule="auto"/>
            <w:ind w:left="851"/>
            <w:jc w:val="both"/>
          </w:pPr>
        </w:pPrChange>
      </w:pPr>
      <w:r w:rsidRPr="000569DC">
        <w:rPr>
          <w:rFonts w:cs="Arial"/>
          <w:i/>
          <w:iCs/>
          <w:sz w:val="20"/>
          <w:szCs w:val="20"/>
        </w:rPr>
        <w:t>Onde:</w:t>
      </w:r>
    </w:p>
    <w:p w14:paraId="0EFCCA7F" w14:textId="77777777" w:rsidR="00A861A7" w:rsidRPr="000569DC" w:rsidRDefault="00A861A7">
      <w:pPr>
        <w:keepNext/>
        <w:spacing w:line="276" w:lineRule="auto"/>
        <w:ind w:left="851"/>
        <w:jc w:val="both"/>
        <w:rPr>
          <w:rFonts w:cs="Arial"/>
          <w:i/>
          <w:iCs/>
          <w:sz w:val="20"/>
          <w:szCs w:val="20"/>
        </w:rPr>
        <w:pPrChange w:id="2197" w:author="Mariana Piovesan Ramos | Vieira Rezende" w:date="2021-11-19T20:13:00Z">
          <w:pPr>
            <w:keepNext/>
            <w:spacing w:line="317" w:lineRule="auto"/>
            <w:ind w:left="851"/>
            <w:jc w:val="both"/>
          </w:pPr>
        </w:pPrChange>
      </w:pPr>
    </w:p>
    <w:p w14:paraId="12F128B4" w14:textId="77777777" w:rsidR="00A861A7" w:rsidRPr="000569DC" w:rsidRDefault="00A861A7">
      <w:pPr>
        <w:spacing w:line="276" w:lineRule="auto"/>
        <w:ind w:left="851"/>
        <w:jc w:val="both"/>
        <w:rPr>
          <w:rFonts w:cs="Arial"/>
          <w:i/>
          <w:iCs/>
          <w:sz w:val="20"/>
          <w:szCs w:val="20"/>
        </w:rPr>
        <w:pPrChange w:id="2198" w:author="Mariana Piovesan Ramos | Vieira Rezende" w:date="2021-11-19T20:13:00Z">
          <w:pPr>
            <w:spacing w:line="317" w:lineRule="auto"/>
            <w:ind w:left="851"/>
            <w:jc w:val="both"/>
          </w:pPr>
        </w:pPrChange>
      </w:pPr>
      <w:r w:rsidRPr="000569DC">
        <w:rPr>
          <w:rFonts w:cs="Arial"/>
          <w:i/>
          <w:iCs/>
          <w:sz w:val="20"/>
          <w:szCs w:val="20"/>
        </w:rPr>
        <w:t>J = valor unitário dos Juros Remuneratórios devidos no final de cada Período de Capitalização, calculado com 8 (oito) casas decimais sem arredondamento;</w:t>
      </w:r>
    </w:p>
    <w:p w14:paraId="48B34E91" w14:textId="77777777" w:rsidR="00A861A7" w:rsidRPr="000569DC" w:rsidRDefault="00A861A7">
      <w:pPr>
        <w:spacing w:line="276" w:lineRule="auto"/>
        <w:ind w:left="851"/>
        <w:jc w:val="both"/>
        <w:rPr>
          <w:rFonts w:cs="Arial"/>
          <w:i/>
          <w:iCs/>
          <w:sz w:val="20"/>
          <w:szCs w:val="20"/>
        </w:rPr>
        <w:pPrChange w:id="2199" w:author="Mariana Piovesan Ramos | Vieira Rezende" w:date="2021-11-19T20:13:00Z">
          <w:pPr>
            <w:spacing w:line="317" w:lineRule="auto"/>
            <w:ind w:left="851"/>
            <w:jc w:val="both"/>
          </w:pPr>
        </w:pPrChange>
      </w:pPr>
    </w:p>
    <w:p w14:paraId="21D9EDF7" w14:textId="77777777" w:rsidR="00A861A7" w:rsidRPr="000569DC" w:rsidRDefault="00A861A7">
      <w:pPr>
        <w:spacing w:line="276" w:lineRule="auto"/>
        <w:ind w:left="851"/>
        <w:jc w:val="both"/>
        <w:rPr>
          <w:rFonts w:cs="Arial"/>
          <w:i/>
          <w:iCs/>
          <w:sz w:val="20"/>
          <w:szCs w:val="20"/>
        </w:rPr>
        <w:pPrChange w:id="2200" w:author="Mariana Piovesan Ramos | Vieira Rezende" w:date="2021-11-19T20:13:00Z">
          <w:pPr>
            <w:spacing w:line="317" w:lineRule="auto"/>
            <w:ind w:left="851"/>
            <w:jc w:val="both"/>
          </w:pPr>
        </w:pPrChange>
      </w:pPr>
      <w:r w:rsidRPr="000569DC">
        <w:rPr>
          <w:rFonts w:cs="Arial"/>
          <w:i/>
          <w:iCs/>
          <w:sz w:val="20"/>
          <w:szCs w:val="20"/>
        </w:rPr>
        <w:t>VNa = Valor Nominal Unitário Atualizado calculado com 8 (oito) casas decimais, sem arredondamento;</w:t>
      </w:r>
    </w:p>
    <w:p w14:paraId="408AD5AD" w14:textId="77777777" w:rsidR="00A861A7" w:rsidRPr="000569DC" w:rsidRDefault="00A861A7">
      <w:pPr>
        <w:spacing w:line="276" w:lineRule="auto"/>
        <w:ind w:left="851"/>
        <w:jc w:val="both"/>
        <w:rPr>
          <w:rFonts w:cs="Arial"/>
          <w:i/>
          <w:iCs/>
          <w:sz w:val="20"/>
          <w:szCs w:val="20"/>
        </w:rPr>
        <w:pPrChange w:id="2201" w:author="Mariana Piovesan Ramos | Vieira Rezende" w:date="2021-11-19T20:13:00Z">
          <w:pPr>
            <w:spacing w:line="317" w:lineRule="auto"/>
            <w:ind w:left="851"/>
            <w:jc w:val="both"/>
          </w:pPr>
        </w:pPrChange>
      </w:pPr>
    </w:p>
    <w:p w14:paraId="2934297D" w14:textId="77777777" w:rsidR="00A861A7" w:rsidRPr="000569DC" w:rsidRDefault="00A861A7">
      <w:pPr>
        <w:spacing w:line="276" w:lineRule="auto"/>
        <w:ind w:left="851"/>
        <w:jc w:val="both"/>
        <w:rPr>
          <w:rFonts w:cs="Arial"/>
          <w:i/>
          <w:iCs/>
          <w:sz w:val="20"/>
          <w:szCs w:val="20"/>
        </w:rPr>
        <w:pPrChange w:id="2202" w:author="Mariana Piovesan Ramos | Vieira Rezende" w:date="2021-11-19T20:13:00Z">
          <w:pPr>
            <w:spacing w:line="317" w:lineRule="auto"/>
            <w:ind w:left="851"/>
            <w:jc w:val="both"/>
          </w:pPr>
        </w:pPrChange>
      </w:pPr>
      <w:r w:rsidRPr="000569DC">
        <w:rPr>
          <w:rFonts w:cs="Arial"/>
          <w:i/>
          <w:iCs/>
          <w:sz w:val="20"/>
          <w:szCs w:val="20"/>
        </w:rPr>
        <w:t xml:space="preserve">Fator Juros = fator de juros fixos calculado com 9 (nove) casas decimais, com arredondamento, apurado da seguinte forma: </w:t>
      </w:r>
    </w:p>
    <w:p w14:paraId="51285981" w14:textId="77777777" w:rsidR="00A861A7" w:rsidRPr="000569DC" w:rsidRDefault="00A861A7">
      <w:pPr>
        <w:spacing w:line="276" w:lineRule="auto"/>
        <w:ind w:left="851"/>
        <w:jc w:val="both"/>
        <w:rPr>
          <w:rFonts w:cs="Arial"/>
          <w:i/>
          <w:iCs/>
          <w:sz w:val="20"/>
          <w:szCs w:val="20"/>
        </w:rPr>
        <w:pPrChange w:id="2203" w:author="Mariana Piovesan Ramos | Vieira Rezende" w:date="2021-11-19T20:13:00Z">
          <w:pPr>
            <w:spacing w:line="317" w:lineRule="auto"/>
            <w:ind w:left="851"/>
            <w:jc w:val="both"/>
          </w:pPr>
        </w:pPrChange>
      </w:pPr>
    </w:p>
    <w:p w14:paraId="13FE9371" w14:textId="77777777" w:rsidR="00A861A7" w:rsidRPr="000569DC" w:rsidRDefault="00A861A7">
      <w:pPr>
        <w:keepNext/>
        <w:spacing w:line="276" w:lineRule="auto"/>
        <w:ind w:left="851"/>
        <w:jc w:val="center"/>
        <w:rPr>
          <w:i/>
          <w:iCs/>
          <w:sz w:val="20"/>
          <w:szCs w:val="20"/>
        </w:rPr>
        <w:pPrChange w:id="2204" w:author="Mariana Piovesan Ramos | Vieira Rezende" w:date="2021-11-19T20:13:00Z">
          <w:pPr>
            <w:keepNext/>
            <w:spacing w:line="317" w:lineRule="auto"/>
            <w:ind w:left="851"/>
            <w:jc w:val="center"/>
          </w:pPr>
        </w:pPrChange>
      </w:pPr>
      <m:oMathPara>
        <m:oMath>
          <m:r>
            <w:rPr>
              <w:rFonts w:ascii="Cambria Math" w:hAnsi="Cambria Math"/>
              <w:sz w:val="20"/>
              <w:szCs w:val="20"/>
            </w:rPr>
            <m:t>Fator</m:t>
          </m:r>
          <m:r>
            <w:rPr>
              <w:rFonts w:ascii="Cambria Math" w:hAnsi="Cambria Math"/>
              <w:sz w:val="20"/>
              <w:szCs w:val="20"/>
              <w:rPrChange w:id="2205" w:author="Mariana Piovesan Ramos | Vieira Rezende" w:date="2021-11-19T20:12:00Z">
                <w:rPr>
                  <w:rFonts w:ascii="Cambria Math" w:hAnsi="Cambria Math"/>
                  <w:sz w:val="20"/>
                  <w:szCs w:val="20"/>
                </w:rPr>
              </w:rPrChange>
            </w:rPr>
            <m:t xml:space="preserve"> Juros= </m:t>
          </m:r>
          <m:d>
            <m:dPr>
              <m:begChr m:val="["/>
              <m:endChr m:val="]"/>
              <m:ctrlPr>
                <w:rPr>
                  <w:rFonts w:ascii="Cambria Math" w:hAnsi="Cambria Math"/>
                  <w:i/>
                  <w:iCs/>
                  <w:sz w:val="20"/>
                  <w:szCs w:val="20"/>
                </w:rPr>
              </m:ctrlPr>
            </m:dPr>
            <m:e>
              <m:sSup>
                <m:sSupPr>
                  <m:ctrlPr>
                    <w:rPr>
                      <w:rFonts w:ascii="Cambria Math" w:hAnsi="Cambria Math"/>
                      <w:i/>
                      <w:iCs/>
                      <w:sz w:val="20"/>
                      <w:szCs w:val="20"/>
                    </w:rPr>
                  </m:ctrlPr>
                </m:sSupPr>
                <m:e>
                  <m:d>
                    <m:dPr>
                      <m:ctrlPr>
                        <w:rPr>
                          <w:rFonts w:ascii="Cambria Math" w:hAnsi="Cambria Math"/>
                          <w:i/>
                          <w:iCs/>
                          <w:sz w:val="20"/>
                          <w:szCs w:val="20"/>
                        </w:rPr>
                      </m:ctrlPr>
                    </m:dPr>
                    <m:e>
                      <m:r>
                        <w:rPr>
                          <w:rFonts w:ascii="Cambria Math" w:hAnsi="Cambria Math"/>
                          <w:sz w:val="20"/>
                          <w:szCs w:val="20"/>
                        </w:rPr>
                        <m:t>1+</m:t>
                      </m:r>
                      <m:f>
                        <m:fPr>
                          <m:ctrlPr>
                            <w:rPr>
                              <w:rFonts w:ascii="Cambria Math" w:hAnsi="Cambria Math"/>
                              <w:i/>
                              <w:iCs/>
                              <w:sz w:val="20"/>
                              <w:szCs w:val="20"/>
                            </w:rPr>
                          </m:ctrlPr>
                        </m:fPr>
                        <m:num>
                          <m:r>
                            <w:rPr>
                              <w:rFonts w:ascii="Cambria Math" w:hAnsi="Cambria Math"/>
                              <w:sz w:val="20"/>
                              <w:szCs w:val="20"/>
                            </w:rPr>
                            <m:t>Taxa</m:t>
                          </m:r>
                        </m:num>
                        <m:den>
                          <m:r>
                            <w:rPr>
                              <w:rFonts w:ascii="Cambria Math" w:hAnsi="Cambria Math"/>
                              <w:sz w:val="20"/>
                              <w:szCs w:val="20"/>
                            </w:rPr>
                            <m:t>100</m:t>
                          </m:r>
                        </m:den>
                      </m:f>
                    </m:e>
                  </m:d>
                </m:e>
                <m:sup>
                  <m:f>
                    <m:fPr>
                      <m:ctrlPr>
                        <w:rPr>
                          <w:rFonts w:ascii="Cambria Math" w:hAnsi="Cambria Math"/>
                          <w:i/>
                          <w:iCs/>
                          <w:sz w:val="20"/>
                          <w:szCs w:val="20"/>
                        </w:rPr>
                      </m:ctrlPr>
                    </m:fPr>
                    <m:num>
                      <m:r>
                        <w:rPr>
                          <w:rFonts w:ascii="Cambria Math" w:hAnsi="Cambria Math"/>
                          <w:sz w:val="20"/>
                          <w:szCs w:val="20"/>
                        </w:rPr>
                        <m:t>DP</m:t>
                      </m:r>
                    </m:num>
                    <m:den>
                      <m:r>
                        <w:rPr>
                          <w:rFonts w:ascii="Cambria Math" w:hAnsi="Cambria Math"/>
                          <w:sz w:val="20"/>
                          <w:szCs w:val="20"/>
                        </w:rPr>
                        <m:t>252</m:t>
                      </m:r>
                    </m:den>
                  </m:f>
                </m:sup>
              </m:sSup>
            </m:e>
          </m:d>
        </m:oMath>
      </m:oMathPara>
    </w:p>
    <w:p w14:paraId="286B06E8" w14:textId="77777777" w:rsidR="00A861A7" w:rsidRPr="000569DC" w:rsidRDefault="00A861A7">
      <w:pPr>
        <w:keepNext/>
        <w:spacing w:line="276" w:lineRule="auto"/>
        <w:ind w:left="851"/>
        <w:jc w:val="center"/>
        <w:rPr>
          <w:i/>
          <w:iCs/>
          <w:sz w:val="20"/>
          <w:szCs w:val="20"/>
        </w:rPr>
        <w:pPrChange w:id="2206" w:author="Mariana Piovesan Ramos | Vieira Rezende" w:date="2021-11-19T20:13:00Z">
          <w:pPr>
            <w:keepNext/>
            <w:spacing w:line="317" w:lineRule="auto"/>
            <w:ind w:left="851"/>
            <w:jc w:val="center"/>
          </w:pPr>
        </w:pPrChange>
      </w:pPr>
    </w:p>
    <w:p w14:paraId="2CF4B63E" w14:textId="77777777" w:rsidR="00A861A7" w:rsidRPr="000569DC" w:rsidRDefault="00A861A7">
      <w:pPr>
        <w:keepNext/>
        <w:spacing w:line="276" w:lineRule="auto"/>
        <w:ind w:left="851"/>
        <w:jc w:val="both"/>
        <w:rPr>
          <w:rFonts w:cs="Arial"/>
          <w:i/>
          <w:iCs/>
          <w:sz w:val="20"/>
          <w:szCs w:val="20"/>
        </w:rPr>
        <w:pPrChange w:id="2207" w:author="Mariana Piovesan Ramos | Vieira Rezende" w:date="2021-11-19T20:13:00Z">
          <w:pPr>
            <w:keepNext/>
            <w:spacing w:line="317" w:lineRule="auto"/>
            <w:ind w:left="851"/>
            <w:jc w:val="both"/>
          </w:pPr>
        </w:pPrChange>
      </w:pPr>
      <w:r w:rsidRPr="000569DC">
        <w:rPr>
          <w:rFonts w:cs="Arial"/>
          <w:i/>
          <w:iCs/>
          <w:sz w:val="20"/>
          <w:szCs w:val="20"/>
        </w:rPr>
        <w:t>Onde:</w:t>
      </w:r>
    </w:p>
    <w:p w14:paraId="430038B2" w14:textId="77777777" w:rsidR="00A861A7" w:rsidRPr="000569DC" w:rsidRDefault="00A861A7">
      <w:pPr>
        <w:keepNext/>
        <w:spacing w:line="276" w:lineRule="auto"/>
        <w:ind w:left="851"/>
        <w:jc w:val="both"/>
        <w:rPr>
          <w:rFonts w:cs="Arial"/>
          <w:i/>
          <w:iCs/>
          <w:sz w:val="20"/>
          <w:szCs w:val="20"/>
        </w:rPr>
        <w:pPrChange w:id="2208" w:author="Mariana Piovesan Ramos | Vieira Rezende" w:date="2021-11-19T20:13:00Z">
          <w:pPr>
            <w:keepNext/>
            <w:spacing w:line="317" w:lineRule="auto"/>
            <w:ind w:left="851"/>
            <w:jc w:val="both"/>
          </w:pPr>
        </w:pPrChange>
      </w:pPr>
    </w:p>
    <w:p w14:paraId="7A8BEC23" w14:textId="77777777" w:rsidR="00A861A7" w:rsidRPr="000569DC" w:rsidRDefault="00A861A7">
      <w:pPr>
        <w:spacing w:line="276" w:lineRule="auto"/>
        <w:ind w:left="851"/>
        <w:jc w:val="both"/>
        <w:rPr>
          <w:rFonts w:cs="Arial"/>
          <w:i/>
          <w:iCs/>
          <w:sz w:val="20"/>
          <w:szCs w:val="20"/>
        </w:rPr>
        <w:pPrChange w:id="2209" w:author="Mariana Piovesan Ramos | Vieira Rezende" w:date="2021-11-19T20:13:00Z">
          <w:pPr>
            <w:spacing w:line="317" w:lineRule="auto"/>
            <w:ind w:left="851"/>
            <w:jc w:val="both"/>
          </w:pPr>
        </w:pPrChange>
      </w:pPr>
      <w:r w:rsidRPr="000569DC">
        <w:rPr>
          <w:rFonts w:cs="Arial"/>
          <w:i/>
          <w:iCs/>
          <w:sz w:val="20"/>
          <w:szCs w:val="20"/>
        </w:rPr>
        <w:t xml:space="preserve">Taxa = </w:t>
      </w:r>
      <w:r w:rsidRPr="000569DC">
        <w:rPr>
          <w:rFonts w:cs="Tahoma"/>
          <w:i/>
          <w:sz w:val="20"/>
          <w:szCs w:val="20"/>
        </w:rPr>
        <w:t>[●]</w:t>
      </w:r>
      <w:r w:rsidRPr="000569DC">
        <w:rPr>
          <w:rFonts w:cs="Arial"/>
          <w:i/>
          <w:iCs/>
          <w:sz w:val="20"/>
          <w:szCs w:val="20"/>
        </w:rPr>
        <w:t>;</w:t>
      </w:r>
    </w:p>
    <w:p w14:paraId="64EEF4FF" w14:textId="77777777" w:rsidR="00A861A7" w:rsidRPr="000569DC" w:rsidRDefault="00A861A7">
      <w:pPr>
        <w:spacing w:line="276" w:lineRule="auto"/>
        <w:ind w:left="851"/>
        <w:jc w:val="both"/>
        <w:rPr>
          <w:rFonts w:cs="Arial"/>
          <w:i/>
          <w:iCs/>
          <w:sz w:val="20"/>
          <w:szCs w:val="20"/>
        </w:rPr>
        <w:pPrChange w:id="2210" w:author="Mariana Piovesan Ramos | Vieira Rezende" w:date="2021-11-19T20:13:00Z">
          <w:pPr>
            <w:spacing w:line="317" w:lineRule="auto"/>
            <w:ind w:left="851"/>
            <w:jc w:val="both"/>
          </w:pPr>
        </w:pPrChange>
      </w:pPr>
    </w:p>
    <w:p w14:paraId="3E39C543" w14:textId="77777777" w:rsidR="00A861A7" w:rsidRPr="000569DC" w:rsidRDefault="00A861A7">
      <w:pPr>
        <w:tabs>
          <w:tab w:val="left" w:pos="1215"/>
        </w:tabs>
        <w:spacing w:line="276" w:lineRule="auto"/>
        <w:ind w:left="851"/>
        <w:jc w:val="both"/>
        <w:rPr>
          <w:rFonts w:cs="Tahoma"/>
          <w:i/>
          <w:iCs/>
          <w:sz w:val="20"/>
          <w:szCs w:val="20"/>
        </w:rPr>
        <w:pPrChange w:id="2211" w:author="Mariana Piovesan Ramos | Vieira Rezende" w:date="2021-11-19T20:13:00Z">
          <w:pPr>
            <w:tabs>
              <w:tab w:val="left" w:pos="1215"/>
            </w:tabs>
            <w:spacing w:line="317" w:lineRule="auto"/>
            <w:ind w:left="851"/>
            <w:jc w:val="both"/>
          </w:pPr>
        </w:pPrChange>
      </w:pPr>
      <w:r w:rsidRPr="000569DC">
        <w:rPr>
          <w:rFonts w:cs="Arial"/>
          <w:i/>
          <w:iCs/>
          <w:sz w:val="20"/>
          <w:szCs w:val="20"/>
        </w:rPr>
        <w:t>DP = número de Dias Úteis entre a Primeira Data de Integralização ou a Data de Pagamento dos Juros Remuneratórios imediatamente anterior</w:t>
      </w:r>
      <w:r w:rsidRPr="000569DC">
        <w:rPr>
          <w:i/>
          <w:iCs/>
          <w:sz w:val="20"/>
          <w:szCs w:val="20"/>
        </w:rPr>
        <w:t>, conforme o caso</w:t>
      </w:r>
      <w:r w:rsidRPr="000569DC">
        <w:rPr>
          <w:rFonts w:cs="Arial"/>
          <w:i/>
          <w:iCs/>
          <w:sz w:val="20"/>
          <w:szCs w:val="20"/>
        </w:rPr>
        <w:t>, e a data atual, sendo “DP” um número inteiro.</w:t>
      </w:r>
      <w:r w:rsidRPr="000569DC">
        <w:rPr>
          <w:rFonts w:cs="Tahoma"/>
          <w:i/>
          <w:iCs/>
          <w:sz w:val="20"/>
          <w:szCs w:val="20"/>
        </w:rPr>
        <w:t>”</w:t>
      </w:r>
    </w:p>
    <w:p w14:paraId="49516106" w14:textId="44B6AD2D" w:rsidR="00A861A7" w:rsidRPr="000569DC" w:rsidRDefault="00A861A7">
      <w:pPr>
        <w:tabs>
          <w:tab w:val="left" w:pos="1215"/>
        </w:tabs>
        <w:spacing w:line="276" w:lineRule="auto"/>
        <w:rPr>
          <w:rFonts w:cs="Tahoma"/>
          <w:b/>
          <w:sz w:val="20"/>
          <w:szCs w:val="20"/>
          <w:lang w:val="pt-BR"/>
        </w:rPr>
        <w:pPrChange w:id="2212" w:author="Mariana Piovesan Ramos | Vieira Rezende" w:date="2021-11-19T20:13:00Z">
          <w:pPr>
            <w:tabs>
              <w:tab w:val="left" w:pos="1215"/>
            </w:tabs>
            <w:spacing w:line="317" w:lineRule="auto"/>
          </w:pPr>
        </w:pPrChange>
      </w:pPr>
    </w:p>
    <w:p w14:paraId="2F1E7D7A" w14:textId="3DF4A0CE" w:rsidR="00F5216E" w:rsidRPr="000569DC" w:rsidRDefault="00F5216E">
      <w:pPr>
        <w:tabs>
          <w:tab w:val="left" w:pos="0"/>
        </w:tabs>
        <w:spacing w:line="276" w:lineRule="auto"/>
        <w:jc w:val="both"/>
        <w:rPr>
          <w:rFonts w:cs="Tahoma"/>
          <w:sz w:val="20"/>
          <w:szCs w:val="20"/>
        </w:rPr>
        <w:pPrChange w:id="2213" w:author="Mariana Piovesan Ramos | Vieira Rezende" w:date="2021-11-19T20:13:00Z">
          <w:pPr>
            <w:tabs>
              <w:tab w:val="left" w:pos="0"/>
            </w:tabs>
            <w:spacing w:line="317" w:lineRule="auto"/>
            <w:jc w:val="both"/>
          </w:pPr>
        </w:pPrChange>
      </w:pPr>
      <w:r w:rsidRPr="000569DC">
        <w:rPr>
          <w:rFonts w:cs="Tahoma"/>
          <w:bCs/>
          <w:sz w:val="20"/>
          <w:szCs w:val="20"/>
          <w:lang w:val="pt-BR"/>
        </w:rPr>
        <w:t>1.2.</w:t>
      </w:r>
      <w:r w:rsidRPr="000569DC">
        <w:rPr>
          <w:rFonts w:cs="Tahoma"/>
          <w:b/>
          <w:sz w:val="20"/>
          <w:szCs w:val="20"/>
          <w:lang w:val="pt-BR"/>
        </w:rPr>
        <w:tab/>
      </w:r>
      <w:r w:rsidRPr="000569DC">
        <w:rPr>
          <w:rFonts w:cs="Tahoma"/>
          <w:sz w:val="20"/>
          <w:szCs w:val="20"/>
        </w:rPr>
        <w:t>As Partes também resolvem alterar a redação da</w:t>
      </w:r>
      <w:r w:rsidRPr="000569DC">
        <w:rPr>
          <w:rFonts w:cs="Tahoma"/>
          <w:sz w:val="20"/>
          <w:szCs w:val="20"/>
          <w:lang w:val="pt-BR"/>
        </w:rPr>
        <w:t>s</w:t>
      </w:r>
      <w:r w:rsidRPr="000569DC">
        <w:rPr>
          <w:rFonts w:cs="Tahoma"/>
          <w:sz w:val="20"/>
          <w:szCs w:val="20"/>
        </w:rPr>
        <w:t xml:space="preserve"> Cláusula</w:t>
      </w:r>
      <w:r w:rsidRPr="000569DC">
        <w:rPr>
          <w:rFonts w:cs="Tahoma"/>
          <w:sz w:val="20"/>
          <w:szCs w:val="20"/>
          <w:lang w:val="pt-BR"/>
        </w:rPr>
        <w:t xml:space="preserve">s 2.7.1 </w:t>
      </w:r>
      <w:r w:rsidRPr="000569DC">
        <w:rPr>
          <w:rFonts w:cs="Tahoma"/>
          <w:sz w:val="20"/>
          <w:szCs w:val="20"/>
        </w:rPr>
        <w:t>da Escritura</w:t>
      </w:r>
      <w:r w:rsidRPr="000569DC">
        <w:rPr>
          <w:rFonts w:cs="Tahoma"/>
          <w:sz w:val="20"/>
          <w:szCs w:val="20"/>
          <w:lang w:val="pt-BR"/>
        </w:rPr>
        <w:t xml:space="preserve"> a</w:t>
      </w:r>
      <w:r w:rsidRPr="000569DC">
        <w:rPr>
          <w:rFonts w:cs="Tahoma"/>
          <w:sz w:val="20"/>
          <w:szCs w:val="20"/>
        </w:rPr>
        <w:t xml:space="preserve"> fim de refletir a </w:t>
      </w:r>
      <w:r w:rsidRPr="000569DC">
        <w:rPr>
          <w:sz w:val="20"/>
          <w:szCs w:val="20"/>
        </w:rPr>
        <w:t>classificação de risco (</w:t>
      </w:r>
      <w:r w:rsidRPr="000569DC">
        <w:rPr>
          <w:i/>
          <w:iCs/>
          <w:sz w:val="20"/>
          <w:szCs w:val="20"/>
        </w:rPr>
        <w:t>rating</w:t>
      </w:r>
      <w:r w:rsidRPr="000569DC">
        <w:rPr>
          <w:sz w:val="20"/>
          <w:szCs w:val="20"/>
        </w:rPr>
        <w:t>)</w:t>
      </w:r>
      <w:r w:rsidRPr="000569DC">
        <w:rPr>
          <w:rFonts w:cs="Tahoma"/>
          <w:sz w:val="20"/>
          <w:szCs w:val="20"/>
          <w:lang w:val="pt-BR"/>
        </w:rPr>
        <w:t xml:space="preserve"> da Emissão conforme </w:t>
      </w:r>
      <w:r w:rsidRPr="000569DC">
        <w:rPr>
          <w:rFonts w:cs="Tahoma"/>
          <w:sz w:val="20"/>
          <w:szCs w:val="20"/>
        </w:rPr>
        <w:t>a seguinte redação</w:t>
      </w:r>
      <w:r w:rsidR="00636B99" w:rsidRPr="000569DC">
        <w:rPr>
          <w:rFonts w:cs="Tahoma"/>
          <w:sz w:val="20"/>
          <w:szCs w:val="20"/>
        </w:rPr>
        <w:t>:</w:t>
      </w:r>
    </w:p>
    <w:p w14:paraId="6CC9C5B7" w14:textId="13B2F73E" w:rsidR="00636B99" w:rsidRPr="000569DC" w:rsidRDefault="00636B99">
      <w:pPr>
        <w:tabs>
          <w:tab w:val="left" w:pos="0"/>
        </w:tabs>
        <w:spacing w:line="276" w:lineRule="auto"/>
        <w:jc w:val="both"/>
        <w:rPr>
          <w:rFonts w:cs="Tahoma"/>
          <w:sz w:val="20"/>
          <w:szCs w:val="20"/>
        </w:rPr>
        <w:pPrChange w:id="2214" w:author="Mariana Piovesan Ramos | Vieira Rezende" w:date="2021-11-19T20:13:00Z">
          <w:pPr>
            <w:tabs>
              <w:tab w:val="left" w:pos="0"/>
            </w:tabs>
            <w:spacing w:line="317" w:lineRule="auto"/>
            <w:jc w:val="both"/>
          </w:pPr>
        </w:pPrChange>
      </w:pPr>
    </w:p>
    <w:p w14:paraId="782ACA09" w14:textId="77B6187F" w:rsidR="00636B99" w:rsidRPr="000569DC" w:rsidRDefault="00636B99">
      <w:pPr>
        <w:pStyle w:val="PargrafodaLista"/>
        <w:tabs>
          <w:tab w:val="left" w:pos="1276"/>
        </w:tabs>
        <w:spacing w:line="276" w:lineRule="auto"/>
        <w:ind w:left="851" w:right="-66"/>
        <w:rPr>
          <w:i/>
          <w:iCs/>
          <w:sz w:val="20"/>
          <w:szCs w:val="20"/>
        </w:rPr>
        <w:pPrChange w:id="2215" w:author="Mariana Piovesan Ramos | Vieira Rezende" w:date="2021-11-19T20:13:00Z">
          <w:pPr>
            <w:pStyle w:val="PargrafodaLista"/>
            <w:tabs>
              <w:tab w:val="left" w:pos="1276"/>
            </w:tabs>
            <w:spacing w:line="317" w:lineRule="auto"/>
            <w:ind w:left="851" w:right="-66"/>
          </w:pPr>
        </w:pPrChange>
      </w:pPr>
      <w:r w:rsidRPr="000569DC">
        <w:rPr>
          <w:i/>
          <w:iCs/>
          <w:sz w:val="20"/>
          <w:szCs w:val="20"/>
        </w:rPr>
        <w:t>“2.7.1</w:t>
      </w:r>
      <w:r w:rsidRPr="000569DC">
        <w:rPr>
          <w:i/>
          <w:iCs/>
          <w:sz w:val="20"/>
          <w:szCs w:val="20"/>
        </w:rPr>
        <w:tab/>
        <w:t>A Fitch Ratings foi contratada como agência de classificação de risco da Emissão ("</w:t>
      </w:r>
      <w:r w:rsidRPr="000569DC">
        <w:rPr>
          <w:i/>
          <w:iCs/>
          <w:sz w:val="20"/>
          <w:szCs w:val="20"/>
          <w:u w:val="single"/>
        </w:rPr>
        <w:t>Agência de Classificação de Risco</w:t>
      </w:r>
      <w:r w:rsidRPr="000569DC">
        <w:rPr>
          <w:i/>
          <w:iCs/>
          <w:sz w:val="20"/>
          <w:szCs w:val="20"/>
        </w:rPr>
        <w:t>"), sendo certo que (i) o termo definido englobará qualquer instituição que venha a sucedê-la na prestação do serviço; e (ii) a Emissão obteve classificação de risco (rating) inicial correspondente a "br.AA", observado o disposto na Cláusula 6.1(m) abaixo.”</w:t>
      </w:r>
    </w:p>
    <w:p w14:paraId="53C3BF71" w14:textId="77777777" w:rsidR="00636B99" w:rsidRPr="000569DC" w:rsidRDefault="00636B99">
      <w:pPr>
        <w:tabs>
          <w:tab w:val="left" w:pos="0"/>
        </w:tabs>
        <w:spacing w:line="276" w:lineRule="auto"/>
        <w:jc w:val="both"/>
        <w:rPr>
          <w:rFonts w:cs="Tahoma"/>
          <w:b/>
          <w:sz w:val="20"/>
          <w:szCs w:val="20"/>
        </w:rPr>
        <w:pPrChange w:id="2216" w:author="Mariana Piovesan Ramos | Vieira Rezende" w:date="2021-11-19T20:13:00Z">
          <w:pPr>
            <w:tabs>
              <w:tab w:val="left" w:pos="0"/>
            </w:tabs>
            <w:spacing w:line="317" w:lineRule="auto"/>
            <w:jc w:val="both"/>
          </w:pPr>
        </w:pPrChange>
      </w:pPr>
    </w:p>
    <w:p w14:paraId="5203FA2C" w14:textId="77777777" w:rsidR="00A861A7" w:rsidRPr="000569DC" w:rsidRDefault="00A861A7">
      <w:pPr>
        <w:pStyle w:val="PargrafodaLista"/>
        <w:tabs>
          <w:tab w:val="left" w:pos="1215"/>
        </w:tabs>
        <w:spacing w:line="276" w:lineRule="auto"/>
        <w:ind w:left="0"/>
        <w:jc w:val="center"/>
        <w:rPr>
          <w:rFonts w:cs="Tahoma"/>
          <w:i/>
          <w:sz w:val="20"/>
          <w:szCs w:val="20"/>
        </w:rPr>
        <w:pPrChange w:id="2217" w:author="Mariana Piovesan Ramos | Vieira Rezende" w:date="2021-11-19T20:13:00Z">
          <w:pPr>
            <w:pStyle w:val="PargrafodaLista"/>
            <w:tabs>
              <w:tab w:val="left" w:pos="1215"/>
            </w:tabs>
            <w:spacing w:line="317" w:lineRule="auto"/>
            <w:ind w:left="0"/>
            <w:jc w:val="center"/>
          </w:pPr>
        </w:pPrChange>
      </w:pPr>
      <w:r w:rsidRPr="000569DC">
        <w:rPr>
          <w:rFonts w:cs="Tahoma"/>
          <w:b/>
          <w:sz w:val="20"/>
          <w:szCs w:val="20"/>
        </w:rPr>
        <w:t>CLÁUSULA II</w:t>
      </w:r>
      <w:r w:rsidRPr="000569DC">
        <w:rPr>
          <w:rFonts w:cs="Tahoma"/>
          <w:b/>
          <w:sz w:val="20"/>
          <w:szCs w:val="20"/>
        </w:rPr>
        <w:br/>
        <w:t>DISPOSIÇÕES GERAIS</w:t>
      </w:r>
    </w:p>
    <w:p w14:paraId="7DA13F66" w14:textId="77777777" w:rsidR="00A861A7" w:rsidRPr="000569DC" w:rsidRDefault="00A861A7">
      <w:pPr>
        <w:widowControl/>
        <w:adjustRightInd w:val="0"/>
        <w:spacing w:line="276" w:lineRule="auto"/>
        <w:rPr>
          <w:rFonts w:cs="Tahoma"/>
          <w:vanish/>
          <w:sz w:val="20"/>
          <w:szCs w:val="20"/>
        </w:rPr>
        <w:pPrChange w:id="2218" w:author="Mariana Piovesan Ramos | Vieira Rezende" w:date="2021-11-19T20:13:00Z">
          <w:pPr>
            <w:widowControl/>
            <w:adjustRightInd w:val="0"/>
            <w:spacing w:line="317" w:lineRule="auto"/>
          </w:pPr>
        </w:pPrChange>
      </w:pPr>
    </w:p>
    <w:p w14:paraId="2E0A2EF5" w14:textId="77777777" w:rsidR="00A861A7" w:rsidRPr="000569DC" w:rsidRDefault="00A861A7">
      <w:pPr>
        <w:widowControl/>
        <w:adjustRightInd w:val="0"/>
        <w:spacing w:line="276" w:lineRule="auto"/>
        <w:jc w:val="both"/>
        <w:rPr>
          <w:rFonts w:cs="Tahoma"/>
          <w:sz w:val="20"/>
          <w:szCs w:val="20"/>
        </w:rPr>
        <w:pPrChange w:id="2219" w:author="Mariana Piovesan Ramos | Vieira Rezende" w:date="2021-11-19T20:13:00Z">
          <w:pPr>
            <w:widowControl/>
            <w:adjustRightInd w:val="0"/>
            <w:spacing w:line="317" w:lineRule="auto"/>
            <w:jc w:val="both"/>
          </w:pPr>
        </w:pPrChange>
      </w:pPr>
      <w:r w:rsidRPr="000569DC">
        <w:rPr>
          <w:rFonts w:cs="Tahoma"/>
          <w:sz w:val="20"/>
          <w:szCs w:val="20"/>
        </w:rPr>
        <w:t>2.1.</w:t>
      </w:r>
      <w:r w:rsidRPr="000569DC">
        <w:rPr>
          <w:rFonts w:cs="Tahoma"/>
          <w:sz w:val="20"/>
          <w:szCs w:val="20"/>
        </w:rPr>
        <w:tab/>
        <w:t>Todos os termos aqui iniciados em letras maiúsculas que não sejam expressamente definidos no presente Aditamento terão os significados a eles atribuídos na Escritura.</w:t>
      </w:r>
    </w:p>
    <w:p w14:paraId="57B82D11" w14:textId="77777777" w:rsidR="00A861A7" w:rsidRPr="000569DC" w:rsidRDefault="00A861A7">
      <w:pPr>
        <w:pStyle w:val="PargrafodaLista"/>
        <w:spacing w:line="276" w:lineRule="auto"/>
        <w:ind w:left="709"/>
        <w:rPr>
          <w:rFonts w:cs="Tahoma"/>
          <w:sz w:val="20"/>
          <w:szCs w:val="20"/>
        </w:rPr>
        <w:pPrChange w:id="2220" w:author="Mariana Piovesan Ramos | Vieira Rezende" w:date="2021-11-19T20:13:00Z">
          <w:pPr>
            <w:pStyle w:val="PargrafodaLista"/>
            <w:spacing w:line="317" w:lineRule="auto"/>
            <w:ind w:left="709"/>
          </w:pPr>
        </w:pPrChange>
      </w:pPr>
    </w:p>
    <w:p w14:paraId="4FA5CAA1" w14:textId="77777777" w:rsidR="00A861A7" w:rsidRPr="000569DC" w:rsidRDefault="00A861A7">
      <w:pPr>
        <w:widowControl/>
        <w:adjustRightInd w:val="0"/>
        <w:spacing w:line="276" w:lineRule="auto"/>
        <w:jc w:val="both"/>
        <w:rPr>
          <w:rFonts w:cs="Tahoma"/>
          <w:sz w:val="20"/>
          <w:szCs w:val="20"/>
        </w:rPr>
        <w:pPrChange w:id="2221" w:author="Mariana Piovesan Ramos | Vieira Rezende" w:date="2021-11-19T20:13:00Z">
          <w:pPr>
            <w:widowControl/>
            <w:adjustRightInd w:val="0"/>
            <w:spacing w:line="317" w:lineRule="auto"/>
            <w:jc w:val="both"/>
          </w:pPr>
        </w:pPrChange>
      </w:pPr>
      <w:r w:rsidRPr="000569DC">
        <w:rPr>
          <w:rFonts w:cs="Tahoma"/>
          <w:sz w:val="20"/>
          <w:szCs w:val="20"/>
        </w:rPr>
        <w:t>2.2.</w:t>
      </w:r>
      <w:r w:rsidRPr="000569DC">
        <w:rPr>
          <w:rFonts w:cs="Tahoma"/>
          <w:sz w:val="20"/>
          <w:szCs w:val="20"/>
        </w:rPr>
        <w:tab/>
        <w:t xml:space="preserve">Todos os termos e condições da Escritura que não tenham sido expressamente alterados pelo presente Aditamento são neste ato ratificados e permanecem em pleno vigor e efeito. </w:t>
      </w:r>
    </w:p>
    <w:p w14:paraId="265B5A15" w14:textId="77777777" w:rsidR="00A861A7" w:rsidRPr="000569DC" w:rsidRDefault="00A861A7">
      <w:pPr>
        <w:pStyle w:val="PargrafodaLista"/>
        <w:spacing w:line="276" w:lineRule="auto"/>
        <w:ind w:left="709"/>
        <w:rPr>
          <w:rFonts w:cs="Tahoma"/>
          <w:sz w:val="20"/>
          <w:szCs w:val="20"/>
        </w:rPr>
        <w:pPrChange w:id="2222" w:author="Mariana Piovesan Ramos | Vieira Rezende" w:date="2021-11-19T20:13:00Z">
          <w:pPr>
            <w:pStyle w:val="PargrafodaLista"/>
            <w:spacing w:line="317" w:lineRule="auto"/>
            <w:ind w:left="709"/>
          </w:pPr>
        </w:pPrChange>
      </w:pPr>
    </w:p>
    <w:p w14:paraId="199B9812" w14:textId="77777777" w:rsidR="00A861A7" w:rsidRPr="000569DC" w:rsidRDefault="00A861A7">
      <w:pPr>
        <w:widowControl/>
        <w:adjustRightInd w:val="0"/>
        <w:spacing w:line="276" w:lineRule="auto"/>
        <w:jc w:val="both"/>
        <w:rPr>
          <w:rFonts w:cs="Tahoma"/>
          <w:sz w:val="20"/>
          <w:szCs w:val="20"/>
        </w:rPr>
        <w:pPrChange w:id="2223" w:author="Mariana Piovesan Ramos | Vieira Rezende" w:date="2021-11-19T20:13:00Z">
          <w:pPr>
            <w:widowControl/>
            <w:adjustRightInd w:val="0"/>
            <w:spacing w:line="317" w:lineRule="auto"/>
            <w:jc w:val="both"/>
          </w:pPr>
        </w:pPrChange>
      </w:pPr>
      <w:r w:rsidRPr="000569DC">
        <w:rPr>
          <w:rFonts w:cs="Tahoma"/>
          <w:sz w:val="20"/>
          <w:szCs w:val="20"/>
        </w:rPr>
        <w:t>2.3.</w:t>
      </w:r>
      <w:r w:rsidRPr="000569DC">
        <w:rPr>
          <w:rFonts w:cs="Tahoma"/>
          <w:sz w:val="20"/>
          <w:szCs w:val="20"/>
        </w:rPr>
        <w:tab/>
        <w:t>A Emissora declara e garante que as declarações prestadas na Cláusula 9.1 da Escritura permanecem verdadeiras, corretas e plenamente válidas e eficazes na data de assinatura deste Aditamento.</w:t>
      </w:r>
    </w:p>
    <w:p w14:paraId="0125A61C" w14:textId="77777777" w:rsidR="00A861A7" w:rsidRPr="000569DC" w:rsidRDefault="00A861A7">
      <w:pPr>
        <w:pStyle w:val="PargrafodaLista"/>
        <w:spacing w:line="276" w:lineRule="auto"/>
        <w:ind w:left="709"/>
        <w:rPr>
          <w:rFonts w:cs="Tahoma"/>
          <w:sz w:val="20"/>
          <w:szCs w:val="20"/>
        </w:rPr>
        <w:pPrChange w:id="2224" w:author="Mariana Piovesan Ramos | Vieira Rezende" w:date="2021-11-19T20:13:00Z">
          <w:pPr>
            <w:pStyle w:val="PargrafodaLista"/>
            <w:spacing w:line="317" w:lineRule="auto"/>
            <w:ind w:left="709"/>
          </w:pPr>
        </w:pPrChange>
      </w:pPr>
    </w:p>
    <w:p w14:paraId="1C624329" w14:textId="77777777" w:rsidR="00A861A7" w:rsidRPr="000569DC" w:rsidRDefault="00A861A7">
      <w:pPr>
        <w:widowControl/>
        <w:adjustRightInd w:val="0"/>
        <w:spacing w:line="276" w:lineRule="auto"/>
        <w:jc w:val="both"/>
        <w:rPr>
          <w:rFonts w:eastAsia="Arial Unicode MS" w:cs="Tahoma"/>
          <w:sz w:val="20"/>
          <w:szCs w:val="20"/>
        </w:rPr>
        <w:pPrChange w:id="2225" w:author="Mariana Piovesan Ramos | Vieira Rezende" w:date="2021-11-19T20:13:00Z">
          <w:pPr>
            <w:widowControl/>
            <w:adjustRightInd w:val="0"/>
            <w:spacing w:line="317" w:lineRule="auto"/>
            <w:jc w:val="both"/>
          </w:pPr>
        </w:pPrChange>
      </w:pPr>
      <w:r w:rsidRPr="000569DC">
        <w:rPr>
          <w:rFonts w:cs="Tahoma"/>
          <w:sz w:val="20"/>
          <w:szCs w:val="20"/>
        </w:rPr>
        <w:t>2.4.</w:t>
      </w:r>
      <w:r w:rsidRPr="000569DC">
        <w:rPr>
          <w:rFonts w:cs="Tahoma"/>
          <w:sz w:val="20"/>
          <w:szCs w:val="20"/>
        </w:rPr>
        <w:tab/>
        <w:t xml:space="preserve">Este Aditamento será averbado na </w:t>
      </w:r>
      <w:r w:rsidRPr="000569DC">
        <w:rPr>
          <w:rFonts w:cs="Tahoma"/>
          <w:sz w:val="20"/>
          <w:szCs w:val="20"/>
          <w:lang w:val="pt-BR"/>
        </w:rPr>
        <w:t>JUCEPAR</w:t>
      </w:r>
      <w:r w:rsidRPr="000569DC">
        <w:rPr>
          <w:rFonts w:cs="Tahoma"/>
          <w:sz w:val="20"/>
          <w:szCs w:val="20"/>
        </w:rPr>
        <w:t xml:space="preserve">, conforme disposto no artigo 62, parágrafo 3º, da Lei nº 6.404, de 15 de dezembro de 1976, </w:t>
      </w:r>
      <w:r w:rsidRPr="000569DC">
        <w:rPr>
          <w:rFonts w:eastAsia="Arial Unicode MS" w:cs="Tahoma"/>
          <w:sz w:val="20"/>
          <w:szCs w:val="20"/>
          <w:lang w:val="pt-BR"/>
        </w:rPr>
        <w:t xml:space="preserve">no prazo de até 2 (dois) Dias Úteis contados do encerramento Procedimento de </w:t>
      </w:r>
      <w:r w:rsidRPr="000569DC">
        <w:rPr>
          <w:rFonts w:eastAsia="Arial Unicode MS" w:cs="Tahoma"/>
          <w:i/>
          <w:iCs/>
          <w:sz w:val="20"/>
          <w:szCs w:val="20"/>
          <w:lang w:val="pt-BR"/>
        </w:rPr>
        <w:t>Bookbuilding</w:t>
      </w:r>
      <w:r w:rsidRPr="000569DC">
        <w:rPr>
          <w:rFonts w:eastAsia="Arial Unicode MS" w:cs="Tahoma"/>
          <w:sz w:val="20"/>
          <w:szCs w:val="20"/>
          <w:lang w:val="pt-BR"/>
        </w:rPr>
        <w:t>, estando as Partes autorizadas e obrigadas a celebrar o Aditamento sem a necessidade de realização de deliberação societária pela Emissora (exceto se exigido pela JUCEPAR para registro do Aditamento) ou de Assembleia Geral de Debenturistas</w:t>
      </w:r>
      <w:r w:rsidRPr="000569DC">
        <w:rPr>
          <w:rFonts w:cs="Tahoma"/>
          <w:sz w:val="20"/>
          <w:szCs w:val="20"/>
        </w:rPr>
        <w:t xml:space="preserve">. </w:t>
      </w:r>
    </w:p>
    <w:p w14:paraId="00B73E36" w14:textId="77777777" w:rsidR="00A861A7" w:rsidRPr="000569DC" w:rsidRDefault="00A861A7">
      <w:pPr>
        <w:spacing w:line="276" w:lineRule="auto"/>
        <w:jc w:val="both"/>
        <w:rPr>
          <w:rFonts w:cs="Tahoma"/>
          <w:sz w:val="20"/>
          <w:szCs w:val="20"/>
        </w:rPr>
        <w:pPrChange w:id="2226" w:author="Mariana Piovesan Ramos | Vieira Rezende" w:date="2021-11-19T20:13:00Z">
          <w:pPr>
            <w:spacing w:line="317" w:lineRule="auto"/>
            <w:jc w:val="both"/>
          </w:pPr>
        </w:pPrChange>
      </w:pPr>
    </w:p>
    <w:p w14:paraId="10DA5315" w14:textId="77777777" w:rsidR="00A861A7" w:rsidRPr="000569DC" w:rsidRDefault="00A861A7">
      <w:pPr>
        <w:widowControl/>
        <w:adjustRightInd w:val="0"/>
        <w:spacing w:line="276" w:lineRule="auto"/>
        <w:jc w:val="both"/>
        <w:rPr>
          <w:rFonts w:cs="Tahoma"/>
          <w:sz w:val="20"/>
          <w:szCs w:val="20"/>
        </w:rPr>
        <w:pPrChange w:id="2227" w:author="Mariana Piovesan Ramos | Vieira Rezende" w:date="2021-11-19T20:13:00Z">
          <w:pPr>
            <w:widowControl/>
            <w:adjustRightInd w:val="0"/>
            <w:spacing w:line="317" w:lineRule="auto"/>
            <w:jc w:val="both"/>
          </w:pPr>
        </w:pPrChange>
      </w:pPr>
      <w:r w:rsidRPr="000569DC">
        <w:rPr>
          <w:rFonts w:cs="Tahoma"/>
          <w:sz w:val="20"/>
          <w:szCs w:val="20"/>
        </w:rPr>
        <w:t>2.5.</w:t>
      </w:r>
      <w:r w:rsidRPr="000569DC">
        <w:rPr>
          <w:rFonts w:cs="Tahoma"/>
          <w:sz w:val="20"/>
          <w:szCs w:val="20"/>
        </w:rPr>
        <w:tab/>
        <w:t>Caso qualquer das disposições deste Aditamento venha a ser julgada ilegal, inválida ou ineficaz, prevalecerão todas as demais disposições não afetadas por tal julgamento, comprometendo-se as Partes, em boa fé, a substituir a disposição afetada por outra que, na medida do possível, produza o mesmo efeito.</w:t>
      </w:r>
    </w:p>
    <w:p w14:paraId="22B203F7" w14:textId="77777777" w:rsidR="00A861A7" w:rsidRPr="000569DC" w:rsidRDefault="00A861A7">
      <w:pPr>
        <w:pStyle w:val="PargrafodaLista"/>
        <w:spacing w:line="276" w:lineRule="auto"/>
        <w:ind w:left="709"/>
        <w:rPr>
          <w:rFonts w:cs="Tahoma"/>
          <w:sz w:val="20"/>
          <w:szCs w:val="20"/>
        </w:rPr>
        <w:pPrChange w:id="2228" w:author="Mariana Piovesan Ramos | Vieira Rezende" w:date="2021-11-19T20:13:00Z">
          <w:pPr>
            <w:pStyle w:val="PargrafodaLista"/>
            <w:spacing w:line="317" w:lineRule="auto"/>
            <w:ind w:left="709"/>
          </w:pPr>
        </w:pPrChange>
      </w:pPr>
    </w:p>
    <w:p w14:paraId="224EF253" w14:textId="77777777" w:rsidR="00A861A7" w:rsidRPr="000569DC" w:rsidRDefault="00A861A7">
      <w:pPr>
        <w:widowControl/>
        <w:adjustRightInd w:val="0"/>
        <w:spacing w:line="276" w:lineRule="auto"/>
        <w:jc w:val="both"/>
        <w:rPr>
          <w:rFonts w:cs="Tahoma"/>
          <w:sz w:val="20"/>
          <w:szCs w:val="20"/>
        </w:rPr>
        <w:pPrChange w:id="2229" w:author="Mariana Piovesan Ramos | Vieira Rezende" w:date="2021-11-19T20:13:00Z">
          <w:pPr>
            <w:widowControl/>
            <w:adjustRightInd w:val="0"/>
            <w:spacing w:line="317" w:lineRule="auto"/>
            <w:jc w:val="both"/>
          </w:pPr>
        </w:pPrChange>
      </w:pPr>
      <w:r w:rsidRPr="000569DC">
        <w:rPr>
          <w:rFonts w:cs="Tahoma"/>
          <w:sz w:val="20"/>
          <w:szCs w:val="20"/>
        </w:rPr>
        <w:t>2.6.</w:t>
      </w:r>
      <w:r w:rsidRPr="000569DC">
        <w:rPr>
          <w:rFonts w:cs="Tahoma"/>
          <w:sz w:val="20"/>
          <w:szCs w:val="20"/>
        </w:rPr>
        <w:tab/>
        <w:t xml:space="preserve">Este Aditamento, </w:t>
      </w:r>
      <w:r w:rsidRPr="000569DC">
        <w:rPr>
          <w:rFonts w:cs="Tahoma"/>
          <w:sz w:val="20"/>
          <w:szCs w:val="20"/>
          <w:lang w:val="pt-BR"/>
        </w:rPr>
        <w:t xml:space="preserve">a </w:t>
      </w:r>
      <w:r w:rsidRPr="000569DC">
        <w:rPr>
          <w:rFonts w:eastAsia="Arial Unicode MS" w:cs="Tahoma"/>
          <w:sz w:val="20"/>
          <w:szCs w:val="20"/>
        </w:rPr>
        <w:t>Escritura e as Debêntures constituem títulos executivos extrajudiciais nos termos dos incisos I e II do artigo 784 do Código de Processo Civil, reconhecendo as Partes desde já que, independentemente de quaisquer outras medidas cabíveis, as obrigações assumidas nos termos desta Escritura comportam execução específica e se submetem às disposições dos artigos 815 e seguintes do Código de Processo Civil, sem prejuízo do direito de declarar o vencimento antecipado das Debêntures, nos termos desta Escritura.</w:t>
      </w:r>
    </w:p>
    <w:p w14:paraId="49B31A97" w14:textId="77777777" w:rsidR="00A861A7" w:rsidRPr="000569DC" w:rsidRDefault="00A861A7">
      <w:pPr>
        <w:pStyle w:val="PargrafodaLista"/>
        <w:spacing w:line="276" w:lineRule="auto"/>
        <w:ind w:left="709"/>
        <w:rPr>
          <w:rFonts w:cs="Tahoma"/>
          <w:sz w:val="20"/>
          <w:szCs w:val="20"/>
        </w:rPr>
        <w:pPrChange w:id="2230" w:author="Mariana Piovesan Ramos | Vieira Rezende" w:date="2021-11-19T20:13:00Z">
          <w:pPr>
            <w:pStyle w:val="PargrafodaLista"/>
            <w:spacing w:line="317" w:lineRule="auto"/>
            <w:ind w:left="709"/>
          </w:pPr>
        </w:pPrChange>
      </w:pPr>
    </w:p>
    <w:p w14:paraId="770FF4C9" w14:textId="77777777" w:rsidR="00A861A7" w:rsidRPr="000569DC" w:rsidRDefault="00A861A7">
      <w:pPr>
        <w:widowControl/>
        <w:adjustRightInd w:val="0"/>
        <w:spacing w:line="276" w:lineRule="auto"/>
        <w:jc w:val="both"/>
        <w:rPr>
          <w:rFonts w:cs="Tahoma"/>
          <w:sz w:val="20"/>
          <w:szCs w:val="20"/>
        </w:rPr>
        <w:pPrChange w:id="2231" w:author="Mariana Piovesan Ramos | Vieira Rezende" w:date="2021-11-19T20:13:00Z">
          <w:pPr>
            <w:widowControl/>
            <w:adjustRightInd w:val="0"/>
            <w:spacing w:line="317" w:lineRule="auto"/>
            <w:jc w:val="both"/>
          </w:pPr>
        </w:pPrChange>
      </w:pPr>
      <w:r w:rsidRPr="000569DC">
        <w:rPr>
          <w:rFonts w:cs="Tahoma"/>
          <w:sz w:val="20"/>
          <w:szCs w:val="20"/>
        </w:rPr>
        <w:t>2.7.</w:t>
      </w:r>
      <w:r w:rsidRPr="000569DC">
        <w:rPr>
          <w:rFonts w:cs="Tahoma"/>
          <w:sz w:val="20"/>
          <w:szCs w:val="20"/>
        </w:rPr>
        <w:tab/>
        <w:t>A Emissora arcará com todos os custos de registro e arquivamento deste Aditamento de acordo com os termos definidos na Escritura.</w:t>
      </w:r>
    </w:p>
    <w:p w14:paraId="3A2EAC5F" w14:textId="77777777" w:rsidR="00A861A7" w:rsidRPr="000569DC" w:rsidRDefault="00A861A7">
      <w:pPr>
        <w:pStyle w:val="PargrafodaLista"/>
        <w:spacing w:line="276" w:lineRule="auto"/>
        <w:ind w:left="709"/>
        <w:rPr>
          <w:rFonts w:cs="Tahoma"/>
          <w:sz w:val="20"/>
          <w:szCs w:val="20"/>
        </w:rPr>
        <w:pPrChange w:id="2232" w:author="Mariana Piovesan Ramos | Vieira Rezende" w:date="2021-11-19T20:13:00Z">
          <w:pPr>
            <w:pStyle w:val="PargrafodaLista"/>
            <w:spacing w:line="317" w:lineRule="auto"/>
            <w:ind w:left="709"/>
          </w:pPr>
        </w:pPrChange>
      </w:pPr>
    </w:p>
    <w:p w14:paraId="2B977AFA" w14:textId="77777777" w:rsidR="00A861A7" w:rsidRPr="000569DC" w:rsidRDefault="00A861A7">
      <w:pPr>
        <w:widowControl/>
        <w:adjustRightInd w:val="0"/>
        <w:spacing w:line="276" w:lineRule="auto"/>
        <w:rPr>
          <w:rFonts w:cs="Tahoma"/>
          <w:sz w:val="20"/>
          <w:szCs w:val="20"/>
        </w:rPr>
        <w:pPrChange w:id="2233" w:author="Mariana Piovesan Ramos | Vieira Rezende" w:date="2021-11-19T20:13:00Z">
          <w:pPr>
            <w:widowControl/>
            <w:adjustRightInd w:val="0"/>
            <w:spacing w:line="317" w:lineRule="auto"/>
          </w:pPr>
        </w:pPrChange>
      </w:pPr>
      <w:r w:rsidRPr="000569DC">
        <w:rPr>
          <w:rFonts w:cs="Tahoma"/>
          <w:sz w:val="20"/>
          <w:szCs w:val="20"/>
        </w:rPr>
        <w:t>2.8.</w:t>
      </w:r>
      <w:r w:rsidRPr="000569DC">
        <w:rPr>
          <w:rFonts w:cs="Tahoma"/>
          <w:sz w:val="20"/>
          <w:szCs w:val="20"/>
        </w:rPr>
        <w:tab/>
        <w:t>Este Aditamento é regido pelas Leis da República Federativa do Brasil.</w:t>
      </w:r>
    </w:p>
    <w:p w14:paraId="6D5580B7" w14:textId="77777777" w:rsidR="00A861A7" w:rsidRPr="000569DC" w:rsidRDefault="00A861A7">
      <w:pPr>
        <w:pStyle w:val="PargrafodaLista"/>
        <w:spacing w:line="276" w:lineRule="auto"/>
        <w:ind w:left="709"/>
        <w:rPr>
          <w:rFonts w:cs="Tahoma"/>
          <w:sz w:val="20"/>
          <w:szCs w:val="20"/>
        </w:rPr>
        <w:pPrChange w:id="2234" w:author="Mariana Piovesan Ramos | Vieira Rezende" w:date="2021-11-19T20:13:00Z">
          <w:pPr>
            <w:pStyle w:val="PargrafodaLista"/>
            <w:spacing w:line="317" w:lineRule="auto"/>
            <w:ind w:left="709"/>
          </w:pPr>
        </w:pPrChange>
      </w:pPr>
    </w:p>
    <w:p w14:paraId="0437D9A8" w14:textId="77777777" w:rsidR="00A861A7" w:rsidRPr="000569DC" w:rsidRDefault="00A861A7">
      <w:pPr>
        <w:widowControl/>
        <w:adjustRightInd w:val="0"/>
        <w:spacing w:line="276" w:lineRule="auto"/>
        <w:jc w:val="both"/>
        <w:rPr>
          <w:rFonts w:cs="Tahoma"/>
          <w:sz w:val="20"/>
          <w:szCs w:val="20"/>
        </w:rPr>
        <w:pPrChange w:id="2235" w:author="Mariana Piovesan Ramos | Vieira Rezende" w:date="2021-11-19T20:13:00Z">
          <w:pPr>
            <w:widowControl/>
            <w:adjustRightInd w:val="0"/>
            <w:spacing w:line="317" w:lineRule="auto"/>
            <w:jc w:val="both"/>
          </w:pPr>
        </w:pPrChange>
      </w:pPr>
      <w:r w:rsidRPr="000569DC">
        <w:rPr>
          <w:rFonts w:eastAsia="Arial Unicode MS" w:cs="Tahoma"/>
          <w:sz w:val="20"/>
          <w:szCs w:val="20"/>
        </w:rPr>
        <w:t>2.9.</w:t>
      </w:r>
      <w:r w:rsidRPr="000569DC">
        <w:rPr>
          <w:rFonts w:eastAsia="Arial Unicode MS" w:cs="Tahoma"/>
          <w:sz w:val="20"/>
          <w:szCs w:val="20"/>
        </w:rPr>
        <w:tab/>
        <w:t xml:space="preserve">Fica eleito o foro </w:t>
      </w:r>
      <w:r w:rsidRPr="000569DC">
        <w:rPr>
          <w:rFonts w:eastAsia="Arial Unicode MS" w:cs="Tahoma"/>
          <w:sz w:val="20"/>
          <w:szCs w:val="20"/>
          <w:lang w:val="pt-BR"/>
        </w:rPr>
        <w:t>da Cidade</w:t>
      </w:r>
      <w:r w:rsidRPr="000569DC">
        <w:rPr>
          <w:rFonts w:eastAsia="Arial Unicode MS"/>
          <w:sz w:val="20"/>
          <w:szCs w:val="20"/>
          <w:lang w:val="pt-BR"/>
        </w:rPr>
        <w:t xml:space="preserve"> de </w:t>
      </w:r>
      <w:r w:rsidRPr="000569DC">
        <w:rPr>
          <w:rFonts w:eastAsia="Arial Unicode MS" w:cs="Tahoma"/>
          <w:sz w:val="20"/>
          <w:szCs w:val="20"/>
          <w:lang w:val="pt-BR"/>
        </w:rPr>
        <w:t>São Paulo</w:t>
      </w:r>
      <w:r w:rsidRPr="000569DC">
        <w:rPr>
          <w:rFonts w:eastAsia="Arial Unicode MS"/>
          <w:sz w:val="20"/>
          <w:szCs w:val="20"/>
        </w:rPr>
        <w:t xml:space="preserve">, Estado </w:t>
      </w:r>
      <w:r w:rsidRPr="000569DC">
        <w:rPr>
          <w:rFonts w:eastAsia="Arial Unicode MS"/>
          <w:sz w:val="20"/>
          <w:szCs w:val="20"/>
          <w:lang w:val="pt-BR"/>
        </w:rPr>
        <w:t xml:space="preserve">de </w:t>
      </w:r>
      <w:r w:rsidRPr="000569DC">
        <w:rPr>
          <w:rFonts w:eastAsia="Arial Unicode MS" w:cs="Tahoma"/>
          <w:sz w:val="20"/>
          <w:szCs w:val="20"/>
          <w:lang w:val="pt-BR"/>
        </w:rPr>
        <w:t>São Paulo,</w:t>
      </w:r>
      <w:r w:rsidRPr="000569DC">
        <w:rPr>
          <w:rFonts w:eastAsia="Arial Unicode MS" w:cs="Tahoma"/>
          <w:sz w:val="20"/>
          <w:szCs w:val="20"/>
        </w:rPr>
        <w:t xml:space="preserve"> para dirimir quaisquer dúvidas ou controvérsias oriundas </w:t>
      </w:r>
      <w:r w:rsidRPr="000569DC">
        <w:rPr>
          <w:rFonts w:eastAsia="Arial Unicode MS" w:cs="Tahoma"/>
          <w:sz w:val="20"/>
          <w:szCs w:val="20"/>
          <w:lang w:val="pt-BR"/>
        </w:rPr>
        <w:t>deste Aditamento</w:t>
      </w:r>
      <w:r w:rsidRPr="000569DC">
        <w:rPr>
          <w:rFonts w:eastAsia="Arial Unicode MS" w:cs="Tahoma"/>
          <w:sz w:val="20"/>
          <w:szCs w:val="20"/>
        </w:rPr>
        <w:t>, com renúncia a qualquer outro, por mais privilegiado que seja ou venha ser</w:t>
      </w:r>
      <w:r w:rsidRPr="000569DC">
        <w:rPr>
          <w:rFonts w:cs="Tahoma"/>
          <w:sz w:val="20"/>
          <w:szCs w:val="20"/>
        </w:rPr>
        <w:t>.</w:t>
      </w:r>
    </w:p>
    <w:p w14:paraId="6DA5A82B" w14:textId="77777777" w:rsidR="00A861A7" w:rsidRPr="000569DC" w:rsidRDefault="00A861A7">
      <w:pPr>
        <w:spacing w:line="276" w:lineRule="auto"/>
        <w:jc w:val="both"/>
        <w:rPr>
          <w:rFonts w:cs="Tahoma"/>
          <w:sz w:val="20"/>
          <w:szCs w:val="20"/>
        </w:rPr>
        <w:pPrChange w:id="2236" w:author="Mariana Piovesan Ramos | Vieira Rezende" w:date="2021-11-19T20:13:00Z">
          <w:pPr>
            <w:spacing w:line="317" w:lineRule="auto"/>
            <w:jc w:val="both"/>
          </w:pPr>
        </w:pPrChange>
      </w:pPr>
    </w:p>
    <w:p w14:paraId="073164EC" w14:textId="77777777" w:rsidR="00A861A7" w:rsidRPr="000569DC" w:rsidRDefault="00A861A7">
      <w:pPr>
        <w:spacing w:line="276" w:lineRule="auto"/>
        <w:jc w:val="center"/>
        <w:rPr>
          <w:rFonts w:cs="Tahoma"/>
          <w:sz w:val="20"/>
          <w:szCs w:val="20"/>
        </w:rPr>
        <w:pPrChange w:id="2237" w:author="Mariana Piovesan Ramos | Vieira Rezende" w:date="2021-11-19T20:13:00Z">
          <w:pPr>
            <w:spacing w:line="317" w:lineRule="auto"/>
            <w:jc w:val="center"/>
          </w:pPr>
        </w:pPrChange>
      </w:pPr>
      <w:r w:rsidRPr="000569DC">
        <w:rPr>
          <w:rFonts w:cs="Tahoma"/>
          <w:sz w:val="20"/>
          <w:szCs w:val="20"/>
        </w:rPr>
        <w:t>São Paulo, [●] de [●] de [●].</w:t>
      </w:r>
    </w:p>
    <w:p w14:paraId="0CF96969" w14:textId="77777777" w:rsidR="00A861A7" w:rsidRPr="000569DC" w:rsidRDefault="00A861A7">
      <w:pPr>
        <w:spacing w:line="276" w:lineRule="auto"/>
        <w:jc w:val="center"/>
        <w:rPr>
          <w:rFonts w:cs="Tahoma"/>
          <w:sz w:val="20"/>
          <w:szCs w:val="20"/>
        </w:rPr>
        <w:pPrChange w:id="2238" w:author="Mariana Piovesan Ramos | Vieira Rezende" w:date="2021-11-19T20:13:00Z">
          <w:pPr>
            <w:spacing w:line="317" w:lineRule="auto"/>
            <w:jc w:val="center"/>
          </w:pPr>
        </w:pPrChange>
      </w:pPr>
    </w:p>
    <w:p w14:paraId="574D930C" w14:textId="77777777" w:rsidR="00A861A7" w:rsidRPr="000569DC" w:rsidRDefault="00A861A7">
      <w:pPr>
        <w:spacing w:line="276" w:lineRule="auto"/>
        <w:jc w:val="center"/>
        <w:rPr>
          <w:rFonts w:cs="Tahoma"/>
          <w:sz w:val="20"/>
          <w:szCs w:val="20"/>
        </w:rPr>
        <w:pPrChange w:id="2239" w:author="Mariana Piovesan Ramos | Vieira Rezende" w:date="2021-11-19T20:13:00Z">
          <w:pPr>
            <w:spacing w:line="317" w:lineRule="auto"/>
            <w:jc w:val="center"/>
          </w:pPr>
        </w:pPrChange>
      </w:pPr>
      <w:r w:rsidRPr="000569DC">
        <w:rPr>
          <w:rFonts w:cs="Tahoma"/>
          <w:sz w:val="20"/>
          <w:szCs w:val="20"/>
        </w:rPr>
        <w:t>[RESTANTE DA PÁGINA DEIXADO EM BRANCO INTENCIONALMENTE]</w:t>
      </w:r>
    </w:p>
    <w:p w14:paraId="47A38026" w14:textId="77777777" w:rsidR="00A861A7" w:rsidRPr="000569DC" w:rsidRDefault="00A861A7">
      <w:pPr>
        <w:pStyle w:val="Corpodetexto"/>
        <w:spacing w:line="276" w:lineRule="auto"/>
        <w:ind w:right="-66"/>
        <w:rPr>
          <w:b/>
        </w:rPr>
        <w:pPrChange w:id="2240" w:author="Mariana Piovesan Ramos | Vieira Rezende" w:date="2021-11-19T20:13:00Z">
          <w:pPr>
            <w:pStyle w:val="Corpodetexto"/>
            <w:spacing w:line="317" w:lineRule="auto"/>
            <w:ind w:right="-66"/>
          </w:pPr>
        </w:pPrChange>
      </w:pPr>
    </w:p>
    <w:p w14:paraId="219D59EB" w14:textId="77777777" w:rsidR="007A125C" w:rsidRPr="000569DC" w:rsidRDefault="007A125C">
      <w:pPr>
        <w:spacing w:line="276" w:lineRule="auto"/>
        <w:rPr>
          <w:b/>
          <w:bCs/>
          <w:sz w:val="20"/>
          <w:szCs w:val="20"/>
        </w:rPr>
        <w:pPrChange w:id="2241" w:author="Mariana Piovesan Ramos | Vieira Rezende" w:date="2021-11-19T20:13:00Z">
          <w:pPr>
            <w:spacing w:line="317" w:lineRule="auto"/>
          </w:pPr>
        </w:pPrChange>
      </w:pPr>
      <w:r w:rsidRPr="000569DC">
        <w:rPr>
          <w:sz w:val="20"/>
          <w:szCs w:val="20"/>
        </w:rPr>
        <w:br w:type="page"/>
      </w:r>
    </w:p>
    <w:p w14:paraId="1222BD40" w14:textId="670D4B6F" w:rsidR="009F2B08" w:rsidRPr="000569DC" w:rsidRDefault="009F2B08">
      <w:pPr>
        <w:pStyle w:val="Ttulo1"/>
        <w:spacing w:line="276" w:lineRule="auto"/>
        <w:ind w:left="0" w:right="-66"/>
        <w:pPrChange w:id="2242" w:author="Mariana Piovesan Ramos | Vieira Rezende" w:date="2021-11-19T20:13:00Z">
          <w:pPr>
            <w:pStyle w:val="Ttulo1"/>
            <w:spacing w:line="317" w:lineRule="auto"/>
            <w:ind w:left="0" w:right="-66"/>
          </w:pPr>
        </w:pPrChange>
      </w:pPr>
      <w:r w:rsidRPr="000569DC">
        <w:t>ANEXO VII</w:t>
      </w:r>
    </w:p>
    <w:p w14:paraId="59C2F6F2" w14:textId="77777777" w:rsidR="009F2B08" w:rsidRPr="000569DC" w:rsidRDefault="009F2B08">
      <w:pPr>
        <w:pStyle w:val="Ttulo1"/>
        <w:spacing w:line="276" w:lineRule="auto"/>
        <w:ind w:left="0" w:right="-66"/>
        <w:pPrChange w:id="2243" w:author="Mariana Piovesan Ramos | Vieira Rezende" w:date="2021-11-19T20:13:00Z">
          <w:pPr>
            <w:pStyle w:val="Ttulo1"/>
            <w:spacing w:line="317" w:lineRule="auto"/>
            <w:ind w:left="0" w:right="-66"/>
          </w:pPr>
        </w:pPrChange>
      </w:pPr>
    </w:p>
    <w:p w14:paraId="278892AF" w14:textId="77777777" w:rsidR="009F2B08" w:rsidRPr="000569DC" w:rsidRDefault="009F2B08">
      <w:pPr>
        <w:pStyle w:val="Ttulo1"/>
        <w:spacing w:line="276" w:lineRule="auto"/>
        <w:ind w:left="0" w:right="-66"/>
        <w:rPr>
          <w:u w:val="single"/>
        </w:rPr>
        <w:pPrChange w:id="2244" w:author="Mariana Piovesan Ramos | Vieira Rezende" w:date="2021-11-19T20:13:00Z">
          <w:pPr>
            <w:pStyle w:val="Ttulo1"/>
            <w:spacing w:line="317" w:lineRule="auto"/>
            <w:ind w:left="0" w:right="-66"/>
          </w:pPr>
        </w:pPrChange>
      </w:pPr>
      <w:r w:rsidRPr="000569DC">
        <w:rPr>
          <w:u w:val="single"/>
        </w:rPr>
        <w:t>CONTRATO CELEBRADOS ENTRE A EMISSORA E PARTES RELACIONADAS EXISTENTES NESTA DATA</w:t>
      </w:r>
    </w:p>
    <w:p w14:paraId="3D700536" w14:textId="77777777" w:rsidR="009F2B08" w:rsidRPr="000569DC" w:rsidRDefault="009F2B08">
      <w:pPr>
        <w:pStyle w:val="Ttulo1"/>
        <w:spacing w:line="276" w:lineRule="auto"/>
        <w:ind w:left="0" w:right="-66"/>
        <w:rPr>
          <w:u w:val="single"/>
        </w:rPr>
        <w:pPrChange w:id="2245" w:author="Mariana Piovesan Ramos | Vieira Rezende" w:date="2021-11-19T20:13:00Z">
          <w:pPr>
            <w:pStyle w:val="Ttulo1"/>
            <w:spacing w:line="317" w:lineRule="auto"/>
            <w:ind w:left="0" w:right="-66"/>
          </w:pPr>
        </w:pPrChange>
      </w:pPr>
    </w:p>
    <w:p w14:paraId="0D84C6F5" w14:textId="78227E8D" w:rsidR="007A125C" w:rsidRPr="000569DC" w:rsidRDefault="007A125C">
      <w:pPr>
        <w:pStyle w:val="Corpodetexto"/>
        <w:spacing w:line="276" w:lineRule="auto"/>
        <w:ind w:right="-66"/>
        <w:rPr>
          <w:b/>
        </w:rPr>
        <w:pPrChange w:id="2246" w:author="Mariana Piovesan Ramos | Vieira Rezende" w:date="2021-11-19T20:13:00Z">
          <w:pPr>
            <w:pStyle w:val="Corpodetexto"/>
            <w:spacing w:line="317" w:lineRule="auto"/>
            <w:ind w:right="-66"/>
          </w:pPr>
        </w:pPrChange>
      </w:pPr>
    </w:p>
    <w:p w14:paraId="5E5DEC38" w14:textId="1E6A91DE" w:rsidR="00A861A7" w:rsidRPr="000569DC" w:rsidRDefault="00A861A7">
      <w:pPr>
        <w:pStyle w:val="Corpodetexto"/>
        <w:numPr>
          <w:ilvl w:val="0"/>
          <w:numId w:val="66"/>
        </w:numPr>
        <w:spacing w:line="276" w:lineRule="auto"/>
        <w:ind w:right="-66"/>
        <w:jc w:val="both"/>
        <w:rPr>
          <w:ins w:id="2247" w:author="Lara Sparapani de Magalhães" w:date="2021-11-19T10:38:00Z"/>
          <w:b/>
          <w:rPrChange w:id="2248" w:author="Mariana Piovesan Ramos | Vieira Rezende" w:date="2021-11-19T20:12:00Z">
            <w:rPr>
              <w:ins w:id="2249" w:author="Lara Sparapani de Magalhães" w:date="2021-11-19T10:38:00Z"/>
            </w:rPr>
          </w:rPrChange>
        </w:rPr>
        <w:pPrChange w:id="2250" w:author="Mariana Piovesan Ramos | Vieira Rezende" w:date="2021-11-19T20:13:00Z">
          <w:pPr>
            <w:pStyle w:val="Corpodetexto"/>
            <w:numPr>
              <w:numId w:val="66"/>
            </w:numPr>
            <w:spacing w:line="317" w:lineRule="auto"/>
            <w:ind w:left="720" w:right="-66" w:hanging="360"/>
            <w:jc w:val="both"/>
          </w:pPr>
        </w:pPrChange>
      </w:pPr>
      <w:r w:rsidRPr="000569DC">
        <w:t xml:space="preserve">Contrato de Aliança, e posteriores aditamentos, celebrado entre a Confluência Energia S.A. </w:t>
      </w:r>
      <w:r w:rsidR="0093401E" w:rsidRPr="000569DC">
        <w:t>e</w:t>
      </w:r>
      <w:r w:rsidRPr="000569DC">
        <w:t xml:space="preserve"> a Construtora Aliança Confluência SPE Ltda.</w:t>
      </w:r>
    </w:p>
    <w:p w14:paraId="796AB95A" w14:textId="65F8A41D" w:rsidR="00C06EA6" w:rsidRPr="000569DC" w:rsidRDefault="00D7217A">
      <w:pPr>
        <w:pStyle w:val="Corpodetexto"/>
        <w:numPr>
          <w:ilvl w:val="0"/>
          <w:numId w:val="66"/>
        </w:numPr>
        <w:spacing w:line="276" w:lineRule="auto"/>
        <w:ind w:right="-66"/>
        <w:jc w:val="both"/>
        <w:rPr>
          <w:ins w:id="2251" w:author="Lara Sparapani de Magalhães" w:date="2021-11-19T10:53:00Z"/>
          <w:bCs/>
        </w:rPr>
        <w:pPrChange w:id="2252" w:author="Mariana Piovesan Ramos | Vieira Rezende" w:date="2021-11-19T20:13:00Z">
          <w:pPr>
            <w:pStyle w:val="Corpodetexto"/>
            <w:numPr>
              <w:numId w:val="66"/>
            </w:numPr>
            <w:spacing w:line="317" w:lineRule="auto"/>
            <w:ind w:left="720" w:right="-66" w:hanging="360"/>
            <w:jc w:val="both"/>
          </w:pPr>
        </w:pPrChange>
      </w:pPr>
      <w:ins w:id="2253" w:author="Lara Sparapani de Magalhães" w:date="2021-11-19T10:51:00Z">
        <w:r w:rsidRPr="000569DC">
          <w:rPr>
            <w:bCs/>
            <w:rPrChange w:id="2254" w:author="Mariana Piovesan Ramos | Vieira Rezende" w:date="2021-11-19T20:12:00Z">
              <w:rPr>
                <w:b/>
              </w:rPr>
            </w:rPrChange>
          </w:rPr>
          <w:t>Instrument</w:t>
        </w:r>
        <w:r w:rsidRPr="000569DC">
          <w:rPr>
            <w:bCs/>
          </w:rPr>
          <w:t>o Particular</w:t>
        </w:r>
      </w:ins>
      <w:ins w:id="2255" w:author="Lara Sparapani de Magalhães" w:date="2021-11-19T10:52:00Z">
        <w:r w:rsidRPr="000569DC">
          <w:rPr>
            <w:bCs/>
          </w:rPr>
          <w:t xml:space="preserve"> de Contrato de Locação de Equipamentos – Contrato 13/2021,</w:t>
        </w:r>
      </w:ins>
      <w:ins w:id="2256" w:author="Lara Sparapani de Magalhães" w:date="2021-11-19T10:57:00Z">
        <w:r w:rsidR="007D079C" w:rsidRPr="000569DC">
          <w:t xml:space="preserve"> e posteriores aditamentos, </w:t>
        </w:r>
      </w:ins>
      <w:ins w:id="2257" w:author="Lara Sparapani de Magalhães" w:date="2021-11-19T10:52:00Z">
        <w:r w:rsidRPr="000569DC">
          <w:rPr>
            <w:bCs/>
          </w:rPr>
          <w:t xml:space="preserve">celebrado entre a </w:t>
        </w:r>
        <w:r w:rsidRPr="000569DC">
          <w:t xml:space="preserve">Confluência Energia S.A., a Dalba Engenharia e Empreendimentos Ltda. e a Construtora </w:t>
        </w:r>
      </w:ins>
      <w:ins w:id="2258" w:author="Lara Sparapani de Magalhães" w:date="2021-11-19T10:53:00Z">
        <w:r w:rsidRPr="000569DC">
          <w:t>Aliança Confluência SPE Ltda., na qualidade de interveniente anuente.</w:t>
        </w:r>
      </w:ins>
    </w:p>
    <w:p w14:paraId="2D9F0FAE" w14:textId="05F33A2F" w:rsidR="00D7217A" w:rsidRPr="000569DC" w:rsidRDefault="00D7217A">
      <w:pPr>
        <w:pStyle w:val="Corpodetexto"/>
        <w:numPr>
          <w:ilvl w:val="0"/>
          <w:numId w:val="66"/>
        </w:numPr>
        <w:spacing w:line="276" w:lineRule="auto"/>
        <w:ind w:right="-66"/>
        <w:jc w:val="both"/>
        <w:rPr>
          <w:ins w:id="2259" w:author="Lara Sparapani de Magalhães" w:date="2021-11-19T10:54:00Z"/>
          <w:bCs/>
        </w:rPr>
        <w:pPrChange w:id="2260" w:author="Mariana Piovesan Ramos | Vieira Rezende" w:date="2021-11-19T20:13:00Z">
          <w:pPr>
            <w:pStyle w:val="Corpodetexto"/>
            <w:numPr>
              <w:numId w:val="66"/>
            </w:numPr>
            <w:spacing w:line="317" w:lineRule="auto"/>
            <w:ind w:left="720" w:right="-66" w:hanging="360"/>
            <w:jc w:val="both"/>
          </w:pPr>
        </w:pPrChange>
      </w:pPr>
      <w:ins w:id="2261" w:author="Lara Sparapani de Magalhães" w:date="2021-11-19T10:53:00Z">
        <w:r w:rsidRPr="000569DC">
          <w:rPr>
            <w:bCs/>
          </w:rPr>
          <w:t xml:space="preserve">Instrumento Particular de Contrato de Locação de Equipamentos – Contrato 12/2021, </w:t>
        </w:r>
      </w:ins>
      <w:ins w:id="2262" w:author="Lara Sparapani de Magalhães" w:date="2021-11-19T10:57:00Z">
        <w:r w:rsidR="007D079C" w:rsidRPr="000569DC">
          <w:t xml:space="preserve">e posteriores aditamentos, </w:t>
        </w:r>
      </w:ins>
      <w:ins w:id="2263" w:author="Lara Sparapani de Magalhães" w:date="2021-11-19T10:53:00Z">
        <w:r w:rsidRPr="000569DC">
          <w:rPr>
            <w:bCs/>
          </w:rPr>
          <w:t xml:space="preserve">celebrado entre a </w:t>
        </w:r>
        <w:r w:rsidRPr="000569DC">
          <w:t>Confluência Energia S.A., a Tucumann Engenharia e Empreendimentos Ltda. e a Construtora Aliança Confluência SPE Ltda., na qualidade de interveniente anuente.</w:t>
        </w:r>
      </w:ins>
    </w:p>
    <w:p w14:paraId="3F1E1EA3" w14:textId="338A86A2" w:rsidR="00D7217A" w:rsidRPr="000569DC" w:rsidRDefault="00D7217A">
      <w:pPr>
        <w:pStyle w:val="Corpodetexto"/>
        <w:numPr>
          <w:ilvl w:val="0"/>
          <w:numId w:val="66"/>
        </w:numPr>
        <w:spacing w:line="276" w:lineRule="auto"/>
        <w:ind w:right="-66"/>
        <w:jc w:val="both"/>
        <w:rPr>
          <w:ins w:id="2264" w:author="Lara Sparapani de Magalhães" w:date="2021-11-19T10:55:00Z"/>
          <w:bCs/>
        </w:rPr>
        <w:pPrChange w:id="2265" w:author="Mariana Piovesan Ramos | Vieira Rezende" w:date="2021-11-19T20:13:00Z">
          <w:pPr>
            <w:pStyle w:val="Corpodetexto"/>
            <w:numPr>
              <w:numId w:val="66"/>
            </w:numPr>
            <w:spacing w:line="317" w:lineRule="auto"/>
            <w:ind w:left="720" w:right="-66" w:hanging="360"/>
            <w:jc w:val="both"/>
          </w:pPr>
        </w:pPrChange>
      </w:pPr>
      <w:ins w:id="2266" w:author="Lara Sparapani de Magalhães" w:date="2021-11-19T10:54:00Z">
        <w:r w:rsidRPr="000569DC">
          <w:rPr>
            <w:bCs/>
          </w:rPr>
          <w:t xml:space="preserve">Instrumento Particular de Contrato de Locação de Equipamentos – Contrato 11/2021, </w:t>
        </w:r>
      </w:ins>
      <w:ins w:id="2267" w:author="Lara Sparapani de Magalhães" w:date="2021-11-19T10:57:00Z">
        <w:r w:rsidR="007D079C" w:rsidRPr="000569DC">
          <w:t xml:space="preserve">e posteriores aditamentos, </w:t>
        </w:r>
      </w:ins>
      <w:ins w:id="2268" w:author="Lara Sparapani de Magalhães" w:date="2021-11-19T10:54:00Z">
        <w:r w:rsidRPr="000569DC">
          <w:rPr>
            <w:bCs/>
          </w:rPr>
          <w:t xml:space="preserve">celebrado entre a </w:t>
        </w:r>
        <w:r w:rsidRPr="000569DC">
          <w:t>Confluência Energia S.A., a Goetze Lobato Engenharia S.A. e a Construtora Aliança Confluência SPE Ltda., na qualidade de interveniente anuente.</w:t>
        </w:r>
      </w:ins>
    </w:p>
    <w:p w14:paraId="1C4451D4" w14:textId="3C7ED20A" w:rsidR="00D7217A" w:rsidRPr="000569DC" w:rsidRDefault="00D7217A">
      <w:pPr>
        <w:pStyle w:val="Corpodetexto"/>
        <w:numPr>
          <w:ilvl w:val="0"/>
          <w:numId w:val="66"/>
        </w:numPr>
        <w:spacing w:line="276" w:lineRule="auto"/>
        <w:ind w:right="-66"/>
        <w:jc w:val="both"/>
        <w:rPr>
          <w:bCs/>
          <w:rPrChange w:id="2269" w:author="Mariana Piovesan Ramos | Vieira Rezende" w:date="2021-11-19T20:12:00Z">
            <w:rPr>
              <w:b/>
            </w:rPr>
          </w:rPrChange>
        </w:rPr>
        <w:pPrChange w:id="2270" w:author="Mariana Piovesan Ramos | Vieira Rezende" w:date="2021-11-19T20:13:00Z">
          <w:pPr>
            <w:pStyle w:val="Corpodetexto"/>
            <w:numPr>
              <w:numId w:val="66"/>
            </w:numPr>
            <w:spacing w:line="317" w:lineRule="auto"/>
            <w:ind w:left="720" w:right="-66" w:hanging="360"/>
            <w:jc w:val="both"/>
          </w:pPr>
        </w:pPrChange>
      </w:pPr>
      <w:ins w:id="2271" w:author="Lara Sparapani de Magalhães" w:date="2021-11-19T10:55:00Z">
        <w:r w:rsidRPr="000569DC">
          <w:t>1º Termo Aditivo do Contrato de Prestação de Serviçoc 11-2021,</w:t>
        </w:r>
      </w:ins>
      <w:ins w:id="2272" w:author="Lara Sparapani de Magalhães" w:date="2021-11-19T10:57:00Z">
        <w:r w:rsidR="007D079C" w:rsidRPr="000569DC">
          <w:t xml:space="preserve"> e posteriores aditamentos, </w:t>
        </w:r>
      </w:ins>
      <w:ins w:id="2273" w:author="Lara Sparapani de Magalhães" w:date="2021-11-19T10:55:00Z">
        <w:r w:rsidRPr="000569DC">
          <w:t>celebrado entre a Confluência Energia S.A., a Goetze Lobato Engenharia S.A. e a Construtora Aliança Confluência SPE Ltda., na qualidade de interveniente anuente.</w:t>
        </w:r>
      </w:ins>
    </w:p>
    <w:p w14:paraId="39D14C6B" w14:textId="77777777" w:rsidR="000A115D" w:rsidRPr="000569DC" w:rsidRDefault="000A115D">
      <w:pPr>
        <w:spacing w:line="276" w:lineRule="auto"/>
        <w:ind w:right="-66"/>
        <w:jc w:val="center"/>
        <w:rPr>
          <w:sz w:val="20"/>
          <w:szCs w:val="20"/>
        </w:rPr>
        <w:pPrChange w:id="2274" w:author="Mariana Piovesan Ramos | Vieira Rezende" w:date="2021-11-19T20:13:00Z">
          <w:pPr>
            <w:spacing w:line="317" w:lineRule="auto"/>
            <w:ind w:right="-66"/>
            <w:jc w:val="center"/>
          </w:pPr>
        </w:pPrChange>
      </w:pPr>
    </w:p>
    <w:sectPr w:rsidR="000A115D" w:rsidRPr="000569DC" w:rsidSect="007162FD">
      <w:headerReference w:type="default" r:id="rId31"/>
      <w:footerReference w:type="default" r:id="rId32"/>
      <w:pgSz w:w="11910" w:h="16840"/>
      <w:pgMar w:top="1440" w:right="1080" w:bottom="1440" w:left="1080" w:header="15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FA3E8" w14:textId="77777777" w:rsidR="00A64AF4" w:rsidRDefault="00A64AF4">
      <w:r>
        <w:separator/>
      </w:r>
    </w:p>
  </w:endnote>
  <w:endnote w:type="continuationSeparator" w:id="0">
    <w:p w14:paraId="41CCF810" w14:textId="77777777" w:rsidR="00A64AF4" w:rsidRDefault="00A64AF4">
      <w:r>
        <w:continuationSeparator/>
      </w:r>
    </w:p>
  </w:endnote>
  <w:endnote w:type="continuationNotice" w:id="1">
    <w:p w14:paraId="389D4D01" w14:textId="77777777" w:rsidR="00A64AF4" w:rsidRDefault="00A64A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Negrito">
    <w:altName w:val="Times New Roman"/>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wiss">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timum">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rebuchetMS">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9B7FC" w14:textId="77777777" w:rsidR="000A3D0A" w:rsidRDefault="000A3D0A">
    <w:pPr>
      <w:pStyle w:val="Rodap"/>
    </w:pPr>
    <w:r>
      <w:rPr>
        <w:noProof/>
      </w:rPr>
      <mc:AlternateContent>
        <mc:Choice Requires="wps">
          <w:drawing>
            <wp:anchor distT="0" distB="0" distL="114300" distR="114300" simplePos="0" relativeHeight="486011904" behindDoc="0" locked="0" layoutInCell="0" allowOverlap="1" wp14:anchorId="44E5BC5C" wp14:editId="3C77F81A">
              <wp:simplePos x="0" y="0"/>
              <wp:positionH relativeFrom="page">
                <wp:posOffset>0</wp:posOffset>
              </wp:positionH>
              <wp:positionV relativeFrom="page">
                <wp:posOffset>10229215</wp:posOffset>
              </wp:positionV>
              <wp:extent cx="7562850" cy="273050"/>
              <wp:effectExtent l="0" t="0" r="0" b="0"/>
              <wp:wrapNone/>
              <wp:docPr id="22" name="MSIPCM96fb414d902e54ade00e5f7e" descr="{&quot;HashCode&quot;:673120239,&quot;Height&quot;:842.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2850" cy="273050"/>
                      </a:xfrm>
                      <a:prstGeom prst="rect">
                        <a:avLst/>
                      </a:prstGeom>
                      <a:noFill/>
                      <a:ln w="6350">
                        <a:noFill/>
                      </a:ln>
                    </wps:spPr>
                    <wps:txbx>
                      <w:txbxContent>
                        <w:p w14:paraId="1AEEBD6C" w14:textId="77777777" w:rsidR="000A3D0A" w:rsidRPr="00F7102B" w:rsidRDefault="000A3D0A" w:rsidP="00F7102B">
                          <w:pPr>
                            <w:rPr>
                              <w:rFonts w:ascii="Calibri" w:hAnsi="Calibri" w:cs="Calibri"/>
                              <w:color w:val="000000"/>
                              <w:sz w:val="18"/>
                            </w:rPr>
                          </w:pPr>
                          <w:r w:rsidRPr="00F7102B">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E5BC5C" id="_x0000_t202" coordsize="21600,21600" o:spt="202" path="m,l,21600r21600,l21600,xe">
              <v:stroke joinstyle="miter"/>
              <v:path gradientshapeok="t" o:connecttype="rect"/>
            </v:shapetype>
            <v:shape id="MSIPCM96fb414d902e54ade00e5f7e" o:spid="_x0000_s1026" type="#_x0000_t202" alt="{&quot;HashCode&quot;:673120239,&quot;Height&quot;:842.0,&quot;Width&quot;:595.0,&quot;Placement&quot;:&quot;Footer&quot;,&quot;Index&quot;:&quot;Primary&quot;,&quot;Section&quot;:1,&quot;Top&quot;:0.0,&quot;Left&quot;:0.0}" style="position:absolute;margin-left:0;margin-top:805.45pt;width:595.5pt;height:21.5pt;z-index:48601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" o:allowincell="f" filled="f" stroked="f" strokeweight=".5pt">
              <v:textbox inset="20pt,0,,0">
                <w:txbxContent>
                  <w:p w14:paraId="1AEEBD6C" w14:textId="77777777" w:rsidR="000A3D0A" w:rsidRPr="00F7102B" w:rsidRDefault="000A3D0A" w:rsidP="00F7102B">
                    <w:pPr>
                      <w:rPr>
                        <w:rFonts w:ascii="Calibri" w:hAnsi="Calibri" w:cs="Calibri"/>
                        <w:color w:val="000000"/>
                        <w:sz w:val="18"/>
                      </w:rPr>
                    </w:pPr>
                    <w:r w:rsidRPr="00F7102B">
                      <w:rPr>
                        <w:rFonts w:ascii="Calibri" w:hAnsi="Calibri" w:cs="Calibri"/>
                        <w:color w:val="000000"/>
                        <w:sz w:val="18"/>
                      </w:rPr>
                      <w:t>Corporativo |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E319E" w14:textId="77777777" w:rsidR="000A3D0A" w:rsidRDefault="000A3D0A">
    <w:pPr>
      <w:pStyle w:val="Corpodetexto"/>
      <w:spacing w:line="14" w:lineRule="auto"/>
    </w:pPr>
    <w:r>
      <w:rPr>
        <w:noProof/>
      </w:rPr>
      <mc:AlternateContent>
        <mc:Choice Requires="wps">
          <w:drawing>
            <wp:anchor distT="0" distB="0" distL="114300" distR="114300" simplePos="0" relativeHeight="486012928" behindDoc="0" locked="0" layoutInCell="0" allowOverlap="1" wp14:anchorId="14D737D7" wp14:editId="1F85DEF1">
              <wp:simplePos x="0" y="0"/>
              <wp:positionH relativeFrom="page">
                <wp:posOffset>0</wp:posOffset>
              </wp:positionH>
              <wp:positionV relativeFrom="page">
                <wp:posOffset>10229215</wp:posOffset>
              </wp:positionV>
              <wp:extent cx="7562850" cy="273050"/>
              <wp:effectExtent l="0" t="0" r="0" b="0"/>
              <wp:wrapNone/>
              <wp:docPr id="21" name="MSIPCM33ea43cf9bc1d4ca1c7ed5ab" descr="{&quot;HashCode&quot;:673120239,&quot;Height&quot;:842.0,&quot;Width&quot;:595.0,&quot;Placement&quot;:&quot;Footer&quot;,&quot;Index&quot;:&quot;Primary&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2850" cy="273050"/>
                      </a:xfrm>
                      <a:prstGeom prst="rect">
                        <a:avLst/>
                      </a:prstGeom>
                      <a:noFill/>
                      <a:ln w="6350">
                        <a:noFill/>
                      </a:ln>
                    </wps:spPr>
                    <wps:txbx>
                      <w:txbxContent>
                        <w:p w14:paraId="2C8324DF" w14:textId="1B43D69F" w:rsidR="000A3D0A" w:rsidRPr="00F7102B" w:rsidRDefault="000A3D0A" w:rsidP="00F7102B">
                          <w:pPr>
                            <w:rPr>
                              <w:rFonts w:ascii="Calibri" w:hAnsi="Calibri" w:cs="Calibri"/>
                              <w:color w:val="000000"/>
                              <w:sz w:val="18"/>
                            </w:rPr>
                          </w:pPr>
                          <w:del w:id="1727" w:author="Lara Sparapani de Magalhães" w:date="2021-11-19T10:05:00Z">
                            <w:r w:rsidDel="00FF3F35">
                              <w:rPr>
                                <w:rFonts w:ascii="Calibri" w:hAnsi="Calibri" w:cs="Calibri"/>
                                <w:color w:val="000000"/>
                                <w:sz w:val="18"/>
                              </w:rPr>
                              <w:delText>Corporativo | Interno</w:delText>
                            </w:r>
                          </w:del>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4D737D7" id="_x0000_t202" coordsize="21600,21600" o:spt="202" path="m,l,21600r21600,l21600,xe">
              <v:stroke joinstyle="miter"/>
              <v:path gradientshapeok="t" o:connecttype="rect"/>
            </v:shapetype>
            <v:shape id="MSIPCM33ea43cf9bc1d4ca1c7ed5ab" o:spid="_x0000_s1027" type="#_x0000_t202" alt="{&quot;HashCode&quot;:673120239,&quot;Height&quot;:842.0,&quot;Width&quot;:595.0,&quot;Placement&quot;:&quot;Footer&quot;,&quot;Index&quot;:&quot;Primary&quot;,&quot;Section&quot;:2,&quot;Top&quot;:0.0,&quot;Left&quot;:0.0}" style="position:absolute;margin-left:0;margin-top:805.45pt;width:595.5pt;height:21.5pt;z-index:48601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" o:allowincell="f" filled="f" stroked="f" strokeweight=".5pt">
              <v:textbox inset="20pt,0,,0">
                <w:txbxContent>
                  <w:p w14:paraId="2C8324DF" w14:textId="1B43D69F" w:rsidR="000A3D0A" w:rsidRPr="00F7102B" w:rsidRDefault="000A3D0A" w:rsidP="00F7102B">
                    <w:pPr>
                      <w:rPr>
                        <w:rFonts w:ascii="Calibri" w:hAnsi="Calibri" w:cs="Calibri"/>
                        <w:color w:val="000000"/>
                        <w:sz w:val="18"/>
                      </w:rPr>
                    </w:pPr>
                    <w:del w:id="9588" w:author="Lara Sparapani de Magalhães" w:date="2021-11-19T10:05:00Z">
                      <w:r w:rsidDel="00FF3F35">
                        <w:rPr>
                          <w:rFonts w:ascii="Calibri" w:hAnsi="Calibri" w:cs="Calibri"/>
                          <w:color w:val="000000"/>
                          <w:sz w:val="18"/>
                        </w:rPr>
                        <w:delText>Corporativo | Interno</w:delText>
                      </w:r>
                    </w:del>
                  </w:p>
                </w:txbxContent>
              </v:textbox>
              <w10:wrap anchorx="page" anchory="page"/>
            </v:shape>
          </w:pict>
        </mc:Fallback>
      </mc:AlternateContent>
    </w:r>
    <w:r>
      <w:rPr>
        <w:noProof/>
      </w:rPr>
      <mc:AlternateContent>
        <mc:Choice Requires="wps">
          <w:drawing>
            <wp:anchor distT="0" distB="0" distL="114300" distR="114300" simplePos="0" relativeHeight="486006784" behindDoc="1" locked="0" layoutInCell="1" allowOverlap="1" wp14:anchorId="6DC697FE" wp14:editId="76C1E04F">
              <wp:simplePos x="0" y="0"/>
              <wp:positionH relativeFrom="page">
                <wp:posOffset>6463030</wp:posOffset>
              </wp:positionH>
              <wp:positionV relativeFrom="page">
                <wp:posOffset>9954895</wp:posOffset>
              </wp:positionV>
              <wp:extent cx="238125" cy="179705"/>
              <wp:effectExtent l="0" t="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9705"/>
                      </a:xfrm>
                      <a:prstGeom prst="rect">
                        <a:avLst/>
                      </a:prstGeom>
                      <a:noFill/>
                      <a:ln>
                        <a:noFill/>
                      </a:ln>
                    </wps:spPr>
                    <wps:txbx>
                      <w:txbxContent>
                        <w:p w14:paraId="76E2146B" w14:textId="77777777" w:rsidR="000A3D0A" w:rsidRDefault="000A3D0A">
                          <w:pPr>
                            <w:pStyle w:val="Corpodetexto"/>
                            <w:spacing w:before="19"/>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697FE" id="Text Box 21" o:spid="_x0000_s1028" type="#_x0000_t202" style="position:absolute;margin-left:508.9pt;margin-top:783.85pt;width:18.75pt;height:14.15pt;z-index:-1730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" filled="f" stroked="f">
              <v:textbox inset="0,0,0,0">
                <w:txbxContent>
                  <w:p w14:paraId="76E2146B" w14:textId="77777777" w:rsidR="000A3D0A" w:rsidRDefault="000A3D0A">
                    <w:pPr>
                      <w:pStyle w:val="Corpodetexto"/>
                      <w:spacing w:before="19"/>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51E7C" w14:textId="77777777" w:rsidR="000A3D0A" w:rsidRDefault="000A3D0A">
    <w:pPr>
      <w:pStyle w:val="Corpodetexto"/>
      <w:spacing w:line="14" w:lineRule="auto"/>
      <w:rPr>
        <w:sz w:val="2"/>
      </w:rPr>
    </w:pPr>
    <w:r>
      <w:rPr>
        <w:noProof/>
      </w:rPr>
      <mc:AlternateContent>
        <mc:Choice Requires="wps">
          <w:drawing>
            <wp:anchor distT="0" distB="0" distL="114300" distR="114300" simplePos="0" relativeHeight="486013952" behindDoc="0" locked="0" layoutInCell="0" allowOverlap="1" wp14:anchorId="06C72C6A" wp14:editId="21FF9FC6">
              <wp:simplePos x="0" y="0"/>
              <wp:positionH relativeFrom="page">
                <wp:posOffset>0</wp:posOffset>
              </wp:positionH>
              <wp:positionV relativeFrom="page">
                <wp:posOffset>10229215</wp:posOffset>
              </wp:positionV>
              <wp:extent cx="7562850" cy="273050"/>
              <wp:effectExtent l="0" t="0" r="0" b="0"/>
              <wp:wrapNone/>
              <wp:docPr id="19" name="MSIPCM870b463496d1eaccb77ef0d4" descr="{&quot;HashCode&quot;:673120239,&quot;Height&quot;:842.0,&quot;Width&quot;:595.0,&quot;Placement&quot;:&quot;Foot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2850" cy="273050"/>
                      </a:xfrm>
                      <a:prstGeom prst="rect">
                        <a:avLst/>
                      </a:prstGeom>
                      <a:noFill/>
                      <a:ln w="6350">
                        <a:noFill/>
                      </a:ln>
                    </wps:spPr>
                    <wps:txbx>
                      <w:txbxContent>
                        <w:p w14:paraId="715CD675" w14:textId="77777777" w:rsidR="000A3D0A" w:rsidRPr="00F7102B" w:rsidRDefault="000A3D0A" w:rsidP="00F7102B">
                          <w:pPr>
                            <w:rPr>
                              <w:rFonts w:ascii="Calibri" w:hAnsi="Calibri" w:cs="Calibri"/>
                              <w:color w:val="000000"/>
                              <w:sz w:val="18"/>
                            </w:rPr>
                          </w:pPr>
                          <w:r w:rsidRPr="00F7102B">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6C72C6A" id="_x0000_t202" coordsize="21600,21600" o:spt="202" path="m,l,21600r21600,l21600,xe">
              <v:stroke joinstyle="miter"/>
              <v:path gradientshapeok="t" o:connecttype="rect"/>
            </v:shapetype>
            <v:shape id="MSIPCM870b463496d1eaccb77ef0d4" o:spid="_x0000_s1029" type="#_x0000_t202" alt="{&quot;HashCode&quot;:673120239,&quot;Height&quot;:842.0,&quot;Width&quot;:595.0,&quot;Placement&quot;:&quot;Footer&quot;,&quot;Index&quot;:&quot;Primary&quot;,&quot;Section&quot;:3,&quot;Top&quot;:0.0,&quot;Left&quot;:0.0}" style="position:absolute;margin-left:0;margin-top:805.45pt;width:595.5pt;height:21.5pt;z-index:48601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" o:allowincell="f" filled="f" stroked="f" strokeweight=".5pt">
              <v:textbox inset="20pt,0,,0">
                <w:txbxContent>
                  <w:p w14:paraId="715CD675" w14:textId="77777777" w:rsidR="000A3D0A" w:rsidRPr="00F7102B" w:rsidRDefault="000A3D0A" w:rsidP="00F7102B">
                    <w:pPr>
                      <w:rPr>
                        <w:rFonts w:ascii="Calibri" w:hAnsi="Calibri" w:cs="Calibri"/>
                        <w:color w:val="000000"/>
                        <w:sz w:val="18"/>
                      </w:rPr>
                    </w:pPr>
                    <w:r w:rsidRPr="00F7102B">
                      <w:rPr>
                        <w:rFonts w:ascii="Calibri" w:hAnsi="Calibri" w:cs="Calibri"/>
                        <w:color w:val="000000"/>
                        <w:sz w:val="18"/>
                      </w:rPr>
                      <w:t>Corporativo | Interno</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32F22" w14:textId="77777777" w:rsidR="000A3D0A" w:rsidRDefault="000A3D0A">
    <w:pPr>
      <w:pStyle w:val="Corpodetexto"/>
      <w:spacing w:line="14" w:lineRule="auto"/>
      <w:rPr>
        <w:sz w:val="2"/>
      </w:rPr>
    </w:pPr>
    <w:r>
      <w:rPr>
        <w:noProof/>
      </w:rPr>
      <mc:AlternateContent>
        <mc:Choice Requires="wps">
          <w:drawing>
            <wp:anchor distT="0" distB="0" distL="114300" distR="114300" simplePos="0" relativeHeight="486014976" behindDoc="0" locked="0" layoutInCell="0" allowOverlap="1" wp14:anchorId="66A12A6C" wp14:editId="4FE5539D">
              <wp:simplePos x="0" y="0"/>
              <wp:positionH relativeFrom="page">
                <wp:posOffset>0</wp:posOffset>
              </wp:positionH>
              <wp:positionV relativeFrom="page">
                <wp:posOffset>10229215</wp:posOffset>
              </wp:positionV>
              <wp:extent cx="7562850" cy="273050"/>
              <wp:effectExtent l="0" t="0" r="0" b="0"/>
              <wp:wrapNone/>
              <wp:docPr id="18" name="MSIPCM453f45b69d2b41dea80a3eed" descr="{&quot;HashCode&quot;:673120239,&quot;Height&quot;:842.0,&quot;Width&quot;:595.0,&quot;Placement&quot;:&quot;Footer&quot;,&quot;Index&quot;:&quot;Primary&quot;,&quot;Section&quot;:4,&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2850" cy="273050"/>
                      </a:xfrm>
                      <a:prstGeom prst="rect">
                        <a:avLst/>
                      </a:prstGeom>
                      <a:noFill/>
                      <a:ln w="6350">
                        <a:noFill/>
                      </a:ln>
                    </wps:spPr>
                    <wps:txbx>
                      <w:txbxContent>
                        <w:p w14:paraId="2ECAF38C" w14:textId="77777777" w:rsidR="000A3D0A" w:rsidRPr="00F7102B" w:rsidRDefault="000A3D0A" w:rsidP="00F7102B">
                          <w:pPr>
                            <w:rPr>
                              <w:rFonts w:ascii="Calibri" w:hAnsi="Calibri" w:cs="Calibri"/>
                              <w:color w:val="000000"/>
                              <w:sz w:val="18"/>
                            </w:rPr>
                          </w:pPr>
                          <w:r w:rsidRPr="00F7102B">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A12A6C" id="_x0000_t202" coordsize="21600,21600" o:spt="202" path="m,l,21600r21600,l21600,xe">
              <v:stroke joinstyle="miter"/>
              <v:path gradientshapeok="t" o:connecttype="rect"/>
            </v:shapetype>
            <v:shape id="MSIPCM453f45b69d2b41dea80a3eed" o:spid="_x0000_s1030" type="#_x0000_t202" alt="{&quot;HashCode&quot;:673120239,&quot;Height&quot;:842.0,&quot;Width&quot;:595.0,&quot;Placement&quot;:&quot;Footer&quot;,&quot;Index&quot;:&quot;Primary&quot;,&quot;Section&quot;:4,&quot;Top&quot;:0.0,&quot;Left&quot;:0.0}" style="position:absolute;margin-left:0;margin-top:805.45pt;width:595.5pt;height:21.5pt;z-index:48601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" o:allowincell="f" filled="f" stroked="f" strokeweight=".5pt">
              <v:textbox inset="20pt,0,,0">
                <w:txbxContent>
                  <w:p w14:paraId="2ECAF38C" w14:textId="77777777" w:rsidR="000A3D0A" w:rsidRPr="00F7102B" w:rsidRDefault="000A3D0A" w:rsidP="00F7102B">
                    <w:pPr>
                      <w:rPr>
                        <w:rFonts w:ascii="Calibri" w:hAnsi="Calibri" w:cs="Calibri"/>
                        <w:color w:val="000000"/>
                        <w:sz w:val="18"/>
                      </w:rPr>
                    </w:pPr>
                    <w:r w:rsidRPr="00F7102B">
                      <w:rPr>
                        <w:rFonts w:ascii="Calibri" w:hAnsi="Calibri" w:cs="Calibri"/>
                        <w:color w:val="000000"/>
                        <w:sz w:val="18"/>
                      </w:rPr>
                      <w:t>Corporativo | Interno</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269A6" w14:textId="77777777" w:rsidR="000A3D0A" w:rsidRDefault="000A3D0A">
    <w:pPr>
      <w:pStyle w:val="Corpodetexto"/>
      <w:spacing w:line="14" w:lineRule="auto"/>
      <w:rPr>
        <w:sz w:val="2"/>
      </w:rPr>
    </w:pPr>
    <w:r>
      <w:rPr>
        <w:noProof/>
      </w:rPr>
      <mc:AlternateContent>
        <mc:Choice Requires="wps">
          <w:drawing>
            <wp:anchor distT="0" distB="0" distL="114300" distR="114300" simplePos="0" relativeHeight="486016000" behindDoc="0" locked="0" layoutInCell="0" allowOverlap="1" wp14:anchorId="2BC59AD5" wp14:editId="56D1AD54">
              <wp:simplePos x="0" y="0"/>
              <wp:positionH relativeFrom="page">
                <wp:posOffset>0</wp:posOffset>
              </wp:positionH>
              <wp:positionV relativeFrom="page">
                <wp:posOffset>10229215</wp:posOffset>
              </wp:positionV>
              <wp:extent cx="7562850" cy="273050"/>
              <wp:effectExtent l="0" t="0" r="0" b="0"/>
              <wp:wrapNone/>
              <wp:docPr id="17" name="MSIPCM776d4f20a6b17c47c9ea048a" descr="{&quot;HashCode&quot;:673120239,&quot;Height&quot;:842.0,&quot;Width&quot;:595.0,&quot;Placement&quot;:&quot;Footer&quot;,&quot;Index&quot;:&quot;Primary&quot;,&quot;Section&quot;:5,&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2850" cy="273050"/>
                      </a:xfrm>
                      <a:prstGeom prst="rect">
                        <a:avLst/>
                      </a:prstGeom>
                      <a:noFill/>
                      <a:ln w="6350">
                        <a:noFill/>
                      </a:ln>
                    </wps:spPr>
                    <wps:txbx>
                      <w:txbxContent>
                        <w:p w14:paraId="5784C36B" w14:textId="77777777" w:rsidR="000A3D0A" w:rsidRPr="00F7102B" w:rsidRDefault="000A3D0A" w:rsidP="00F7102B">
                          <w:pPr>
                            <w:rPr>
                              <w:rFonts w:ascii="Calibri" w:hAnsi="Calibri" w:cs="Calibri"/>
                              <w:color w:val="000000"/>
                              <w:sz w:val="18"/>
                            </w:rPr>
                          </w:pPr>
                          <w:r w:rsidRPr="00F7102B">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C59AD5" id="_x0000_t202" coordsize="21600,21600" o:spt="202" path="m,l,21600r21600,l21600,xe">
              <v:stroke joinstyle="miter"/>
              <v:path gradientshapeok="t" o:connecttype="rect"/>
            </v:shapetype>
            <v:shape id="MSIPCM776d4f20a6b17c47c9ea048a" o:spid="_x0000_s1031" type="#_x0000_t202" alt="{&quot;HashCode&quot;:673120239,&quot;Height&quot;:842.0,&quot;Width&quot;:595.0,&quot;Placement&quot;:&quot;Footer&quot;,&quot;Index&quot;:&quot;Primary&quot;,&quot;Section&quot;:5,&quot;Top&quot;:0.0,&quot;Left&quot;:0.0}" style="position:absolute;margin-left:0;margin-top:805.45pt;width:595.5pt;height:21.5pt;z-index:486016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" o:allowincell="f" filled="f" stroked="f" strokeweight=".5pt">
              <v:textbox inset="20pt,0,,0">
                <w:txbxContent>
                  <w:p w14:paraId="5784C36B" w14:textId="77777777" w:rsidR="000A3D0A" w:rsidRPr="00F7102B" w:rsidRDefault="000A3D0A" w:rsidP="00F7102B">
                    <w:pPr>
                      <w:rPr>
                        <w:rFonts w:ascii="Calibri" w:hAnsi="Calibri" w:cs="Calibri"/>
                        <w:color w:val="000000"/>
                        <w:sz w:val="18"/>
                      </w:rPr>
                    </w:pPr>
                    <w:r w:rsidRPr="00F7102B">
                      <w:rPr>
                        <w:rFonts w:ascii="Calibri" w:hAnsi="Calibri" w:cs="Calibri"/>
                        <w:color w:val="000000"/>
                        <w:sz w:val="18"/>
                      </w:rPr>
                      <w:t>Corporativo | Interno</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1CD1D" w14:textId="77777777" w:rsidR="000A3D0A" w:rsidRDefault="000A3D0A">
    <w:pPr>
      <w:pStyle w:val="Corpodetexto"/>
      <w:spacing w:line="14" w:lineRule="auto"/>
      <w:rPr>
        <w:sz w:val="2"/>
      </w:rPr>
    </w:pPr>
    <w:r>
      <w:rPr>
        <w:noProof/>
      </w:rPr>
      <mc:AlternateContent>
        <mc:Choice Requires="wps">
          <w:drawing>
            <wp:anchor distT="0" distB="0" distL="114300" distR="114300" simplePos="0" relativeHeight="486017024" behindDoc="0" locked="0" layoutInCell="0" allowOverlap="1" wp14:anchorId="44F34216" wp14:editId="433B2646">
              <wp:simplePos x="0" y="0"/>
              <wp:positionH relativeFrom="page">
                <wp:posOffset>0</wp:posOffset>
              </wp:positionH>
              <wp:positionV relativeFrom="page">
                <wp:posOffset>10229215</wp:posOffset>
              </wp:positionV>
              <wp:extent cx="7562850" cy="273050"/>
              <wp:effectExtent l="0" t="0" r="0" b="0"/>
              <wp:wrapNone/>
              <wp:docPr id="16" name="MSIPCM5ba94b2eaa3588c25e9dd87b" descr="{&quot;HashCode&quot;:673120239,&quot;Height&quot;:842.0,&quot;Width&quot;:595.0,&quot;Placement&quot;:&quot;Footer&quot;,&quot;Index&quot;:&quot;Primary&quot;,&quot;Section&quot;:6,&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2850" cy="273050"/>
                      </a:xfrm>
                      <a:prstGeom prst="rect">
                        <a:avLst/>
                      </a:prstGeom>
                      <a:noFill/>
                      <a:ln w="6350">
                        <a:noFill/>
                      </a:ln>
                    </wps:spPr>
                    <wps:txbx>
                      <w:txbxContent>
                        <w:p w14:paraId="7A010346" w14:textId="77777777" w:rsidR="000A3D0A" w:rsidRPr="00F7102B" w:rsidRDefault="000A3D0A" w:rsidP="00F7102B">
                          <w:pPr>
                            <w:rPr>
                              <w:rFonts w:ascii="Calibri" w:hAnsi="Calibri" w:cs="Calibri"/>
                              <w:color w:val="000000"/>
                              <w:sz w:val="18"/>
                            </w:rPr>
                          </w:pPr>
                          <w:r w:rsidRPr="00F7102B">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F34216" id="_x0000_t202" coordsize="21600,21600" o:spt="202" path="m,l,21600r21600,l21600,xe">
              <v:stroke joinstyle="miter"/>
              <v:path gradientshapeok="t" o:connecttype="rect"/>
            </v:shapetype>
            <v:shape id="MSIPCM5ba94b2eaa3588c25e9dd87b" o:spid="_x0000_s1032" type="#_x0000_t202" alt="{&quot;HashCode&quot;:673120239,&quot;Height&quot;:842.0,&quot;Width&quot;:595.0,&quot;Placement&quot;:&quot;Footer&quot;,&quot;Index&quot;:&quot;Primary&quot;,&quot;Section&quot;:6,&quot;Top&quot;:0.0,&quot;Left&quot;:0.0}" style="position:absolute;margin-left:0;margin-top:805.45pt;width:595.5pt;height:21.5pt;z-index:48601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" o:allowincell="f" filled="f" stroked="f" strokeweight=".5pt">
              <v:textbox inset="20pt,0,,0">
                <w:txbxContent>
                  <w:p w14:paraId="7A010346" w14:textId="77777777" w:rsidR="000A3D0A" w:rsidRPr="00F7102B" w:rsidRDefault="000A3D0A" w:rsidP="00F7102B">
                    <w:pPr>
                      <w:rPr>
                        <w:rFonts w:ascii="Calibri" w:hAnsi="Calibri" w:cs="Calibri"/>
                        <w:color w:val="000000"/>
                        <w:sz w:val="18"/>
                      </w:rPr>
                    </w:pPr>
                    <w:r w:rsidRPr="00F7102B">
                      <w:rPr>
                        <w:rFonts w:ascii="Calibri" w:hAnsi="Calibri" w:cs="Calibri"/>
                        <w:color w:val="000000"/>
                        <w:sz w:val="18"/>
                      </w:rPr>
                      <w:t>Corporativo | Interno</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FD537" w14:textId="77777777" w:rsidR="000A3D0A" w:rsidRDefault="000A3D0A">
    <w:pPr>
      <w:pStyle w:val="Corpodetexto"/>
      <w:spacing w:line="14" w:lineRule="auto"/>
      <w:rPr>
        <w:sz w:val="2"/>
      </w:rPr>
    </w:pPr>
    <w:r>
      <w:rPr>
        <w:noProof/>
      </w:rPr>
      <mc:AlternateContent>
        <mc:Choice Requires="wps">
          <w:drawing>
            <wp:anchor distT="0" distB="0" distL="114300" distR="114300" simplePos="0" relativeHeight="486018048" behindDoc="0" locked="0" layoutInCell="0" allowOverlap="1" wp14:anchorId="4F3834EE" wp14:editId="3A535EB6">
              <wp:simplePos x="0" y="0"/>
              <wp:positionH relativeFrom="page">
                <wp:posOffset>0</wp:posOffset>
              </wp:positionH>
              <wp:positionV relativeFrom="page">
                <wp:posOffset>10229215</wp:posOffset>
              </wp:positionV>
              <wp:extent cx="7562850" cy="273050"/>
              <wp:effectExtent l="0" t="0" r="0" b="0"/>
              <wp:wrapNone/>
              <wp:docPr id="15" name="MSIPCMd4a745569a685644b178540a" descr="{&quot;HashCode&quot;:673120239,&quot;Height&quot;:842.0,&quot;Width&quot;:595.0,&quot;Placement&quot;:&quot;Footer&quot;,&quot;Index&quot;:&quot;Primary&quot;,&quot;Section&quot;:7,&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2850" cy="273050"/>
                      </a:xfrm>
                      <a:prstGeom prst="rect">
                        <a:avLst/>
                      </a:prstGeom>
                      <a:noFill/>
                      <a:ln w="6350">
                        <a:noFill/>
                      </a:ln>
                    </wps:spPr>
                    <wps:txbx>
                      <w:txbxContent>
                        <w:p w14:paraId="33669D65" w14:textId="77777777" w:rsidR="000A3D0A" w:rsidRPr="00F7102B" w:rsidRDefault="000A3D0A" w:rsidP="00F7102B">
                          <w:pPr>
                            <w:rPr>
                              <w:rFonts w:ascii="Calibri" w:hAnsi="Calibri" w:cs="Calibri"/>
                              <w:color w:val="000000"/>
                              <w:sz w:val="18"/>
                            </w:rPr>
                          </w:pPr>
                          <w:r w:rsidRPr="00F7102B">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F3834EE" id="_x0000_t202" coordsize="21600,21600" o:spt="202" path="m,l,21600r21600,l21600,xe">
              <v:stroke joinstyle="miter"/>
              <v:path gradientshapeok="t" o:connecttype="rect"/>
            </v:shapetype>
            <v:shape id="MSIPCMd4a745569a685644b178540a" o:spid="_x0000_s1033" type="#_x0000_t202" alt="{&quot;HashCode&quot;:673120239,&quot;Height&quot;:842.0,&quot;Width&quot;:595.0,&quot;Placement&quot;:&quot;Footer&quot;,&quot;Index&quot;:&quot;Primary&quot;,&quot;Section&quot;:7,&quot;Top&quot;:0.0,&quot;Left&quot;:0.0}" style="position:absolute;margin-left:0;margin-top:805.45pt;width:595.5pt;height:21.5pt;z-index:48601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" o:allowincell="f" filled="f" stroked="f" strokeweight=".5pt">
              <v:textbox inset="20pt,0,,0">
                <w:txbxContent>
                  <w:p w14:paraId="33669D65" w14:textId="77777777" w:rsidR="000A3D0A" w:rsidRPr="00F7102B" w:rsidRDefault="000A3D0A" w:rsidP="00F7102B">
                    <w:pPr>
                      <w:rPr>
                        <w:rFonts w:ascii="Calibri" w:hAnsi="Calibri" w:cs="Calibri"/>
                        <w:color w:val="000000"/>
                        <w:sz w:val="18"/>
                      </w:rPr>
                    </w:pPr>
                    <w:r w:rsidRPr="00F7102B">
                      <w:rPr>
                        <w:rFonts w:ascii="Calibri" w:hAnsi="Calibri" w:cs="Calibri"/>
                        <w:color w:val="000000"/>
                        <w:sz w:val="18"/>
                      </w:rPr>
                      <w:t>Corporativo | Interno</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427C6" w14:textId="77777777" w:rsidR="000A3D0A" w:rsidRDefault="000A3D0A">
    <w:pPr>
      <w:pStyle w:val="Corpodetexto"/>
      <w:spacing w:line="14" w:lineRule="auto"/>
      <w:rPr>
        <w:sz w:val="2"/>
      </w:rPr>
    </w:pPr>
    <w:r>
      <w:rPr>
        <w:noProof/>
      </w:rPr>
      <mc:AlternateContent>
        <mc:Choice Requires="wps">
          <w:drawing>
            <wp:anchor distT="0" distB="0" distL="114300" distR="114300" simplePos="0" relativeHeight="486019072" behindDoc="0" locked="0" layoutInCell="0" allowOverlap="1" wp14:anchorId="2B653433" wp14:editId="64905853">
              <wp:simplePos x="0" y="0"/>
              <wp:positionH relativeFrom="page">
                <wp:posOffset>0</wp:posOffset>
              </wp:positionH>
              <wp:positionV relativeFrom="page">
                <wp:posOffset>10229215</wp:posOffset>
              </wp:positionV>
              <wp:extent cx="7562850" cy="273050"/>
              <wp:effectExtent l="0" t="0" r="0" b="0"/>
              <wp:wrapNone/>
              <wp:docPr id="14" name="MSIPCMe0ac46deb0eac9c9b44309d7" descr="{&quot;HashCode&quot;:673120239,&quot;Height&quot;:842.0,&quot;Width&quot;:595.0,&quot;Placement&quot;:&quot;Footer&quot;,&quot;Index&quot;:&quot;Primary&quot;,&quot;Section&quot;:8,&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2850" cy="273050"/>
                      </a:xfrm>
                      <a:prstGeom prst="rect">
                        <a:avLst/>
                      </a:prstGeom>
                      <a:noFill/>
                      <a:ln w="6350">
                        <a:noFill/>
                      </a:ln>
                    </wps:spPr>
                    <wps:txbx>
                      <w:txbxContent>
                        <w:p w14:paraId="5979433F" w14:textId="77777777" w:rsidR="000A3D0A" w:rsidRPr="00F7102B" w:rsidRDefault="000A3D0A" w:rsidP="00F7102B">
                          <w:pPr>
                            <w:rPr>
                              <w:rFonts w:ascii="Calibri" w:hAnsi="Calibri" w:cs="Calibri"/>
                              <w:color w:val="000000"/>
                              <w:sz w:val="18"/>
                            </w:rPr>
                          </w:pPr>
                          <w:r w:rsidRPr="00F7102B">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653433" id="_x0000_t202" coordsize="21600,21600" o:spt="202" path="m,l,21600r21600,l21600,xe">
              <v:stroke joinstyle="miter"/>
              <v:path gradientshapeok="t" o:connecttype="rect"/>
            </v:shapetype>
            <v:shape id="MSIPCMe0ac46deb0eac9c9b44309d7" o:spid="_x0000_s1034" type="#_x0000_t202" alt="{&quot;HashCode&quot;:673120239,&quot;Height&quot;:842.0,&quot;Width&quot;:595.0,&quot;Placement&quot;:&quot;Footer&quot;,&quot;Index&quot;:&quot;Primary&quot;,&quot;Section&quot;:8,&quot;Top&quot;:0.0,&quot;Left&quot;:0.0}" style="position:absolute;margin-left:0;margin-top:805.45pt;width:595.5pt;height:21.5pt;z-index:48601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" o:allowincell="f" filled="f" stroked="f" strokeweight=".5pt">
              <v:textbox inset="20pt,0,,0">
                <w:txbxContent>
                  <w:p w14:paraId="5979433F" w14:textId="77777777" w:rsidR="000A3D0A" w:rsidRPr="00F7102B" w:rsidRDefault="000A3D0A" w:rsidP="00F7102B">
                    <w:pPr>
                      <w:rPr>
                        <w:rFonts w:ascii="Calibri" w:hAnsi="Calibri" w:cs="Calibri"/>
                        <w:color w:val="000000"/>
                        <w:sz w:val="18"/>
                      </w:rPr>
                    </w:pPr>
                    <w:r w:rsidRPr="00F7102B">
                      <w:rPr>
                        <w:rFonts w:ascii="Calibri" w:hAnsi="Calibri" w:cs="Calibri"/>
                        <w:color w:val="000000"/>
                        <w:sz w:val="18"/>
                      </w:rPr>
                      <w:t>Corporativo | Interno</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A5072" w14:textId="77777777" w:rsidR="000A3D0A" w:rsidRDefault="000A3D0A">
    <w:pPr>
      <w:pStyle w:val="Corpodetexto"/>
      <w:spacing w:line="14" w:lineRule="auto"/>
      <w:rPr>
        <w:sz w:val="2"/>
      </w:rPr>
    </w:pPr>
    <w:r>
      <w:rPr>
        <w:noProof/>
      </w:rPr>
      <mc:AlternateContent>
        <mc:Choice Requires="wps">
          <w:drawing>
            <wp:anchor distT="0" distB="0" distL="114300" distR="114300" simplePos="0" relativeHeight="486020096" behindDoc="0" locked="0" layoutInCell="0" allowOverlap="1" wp14:anchorId="10995327" wp14:editId="6517C154">
              <wp:simplePos x="0" y="0"/>
              <wp:positionH relativeFrom="page">
                <wp:posOffset>0</wp:posOffset>
              </wp:positionH>
              <wp:positionV relativeFrom="page">
                <wp:posOffset>10229215</wp:posOffset>
              </wp:positionV>
              <wp:extent cx="7562850" cy="273050"/>
              <wp:effectExtent l="0" t="0" r="0" b="0"/>
              <wp:wrapNone/>
              <wp:docPr id="13" name="MSIPCM1cca4776b8002e7ba99cdb00" descr="{&quot;HashCode&quot;:673120239,&quot;Height&quot;:842.0,&quot;Width&quot;:595.0,&quot;Placement&quot;:&quot;Footer&quot;,&quot;Index&quot;:&quot;Primary&quot;,&quot;Section&quot;:9,&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2850" cy="273050"/>
                      </a:xfrm>
                      <a:prstGeom prst="rect">
                        <a:avLst/>
                      </a:prstGeom>
                      <a:noFill/>
                      <a:ln w="6350">
                        <a:noFill/>
                      </a:ln>
                    </wps:spPr>
                    <wps:txbx>
                      <w:txbxContent>
                        <w:p w14:paraId="04352D66" w14:textId="77777777" w:rsidR="000A3D0A" w:rsidRPr="00F7102B" w:rsidRDefault="000A3D0A" w:rsidP="00F7102B">
                          <w:pPr>
                            <w:rPr>
                              <w:rFonts w:ascii="Calibri" w:hAnsi="Calibri" w:cs="Calibri"/>
                              <w:color w:val="000000"/>
                              <w:sz w:val="18"/>
                            </w:rPr>
                          </w:pPr>
                          <w:r w:rsidRPr="00F7102B">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995327" id="_x0000_t202" coordsize="21600,21600" o:spt="202" path="m,l,21600r21600,l21600,xe">
              <v:stroke joinstyle="miter"/>
              <v:path gradientshapeok="t" o:connecttype="rect"/>
            </v:shapetype>
            <v:shape id="MSIPCM1cca4776b8002e7ba99cdb00" o:spid="_x0000_s1035" type="#_x0000_t202" alt="{&quot;HashCode&quot;:673120239,&quot;Height&quot;:842.0,&quot;Width&quot;:595.0,&quot;Placement&quot;:&quot;Footer&quot;,&quot;Index&quot;:&quot;Primary&quot;,&quot;Section&quot;:9,&quot;Top&quot;:0.0,&quot;Left&quot;:0.0}" style="position:absolute;margin-left:0;margin-top:805.45pt;width:595.5pt;height:21.5pt;z-index:48602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" o:allowincell="f" filled="f" stroked="f" strokeweight=".5pt">
              <v:textbox inset="20pt,0,,0">
                <w:txbxContent>
                  <w:p w14:paraId="04352D66" w14:textId="77777777" w:rsidR="000A3D0A" w:rsidRPr="00F7102B" w:rsidRDefault="000A3D0A" w:rsidP="00F7102B">
                    <w:pPr>
                      <w:rPr>
                        <w:rFonts w:ascii="Calibri" w:hAnsi="Calibri" w:cs="Calibri"/>
                        <w:color w:val="000000"/>
                        <w:sz w:val="18"/>
                      </w:rPr>
                    </w:pPr>
                    <w:r w:rsidRPr="00F7102B">
                      <w:rPr>
                        <w:rFonts w:ascii="Calibri" w:hAnsi="Calibri" w:cs="Calibri"/>
                        <w:color w:val="000000"/>
                        <w:sz w:val="18"/>
                      </w:rPr>
                      <w:t>Corporativo |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9EEBA" w14:textId="77777777" w:rsidR="00A64AF4" w:rsidRDefault="00A64AF4">
      <w:r>
        <w:separator/>
      </w:r>
    </w:p>
  </w:footnote>
  <w:footnote w:type="continuationSeparator" w:id="0">
    <w:p w14:paraId="5B3F2470" w14:textId="77777777" w:rsidR="00A64AF4" w:rsidRDefault="00A64AF4">
      <w:r>
        <w:continuationSeparator/>
      </w:r>
    </w:p>
  </w:footnote>
  <w:footnote w:type="continuationNotice" w:id="1">
    <w:p w14:paraId="79126AF8" w14:textId="77777777" w:rsidR="00A64AF4" w:rsidRDefault="00A64AF4"/>
  </w:footnote>
  <w:footnote w:id="2">
    <w:p w14:paraId="5B609C44" w14:textId="77777777" w:rsidR="000A3D0A" w:rsidRPr="00C31F73" w:rsidRDefault="000A3D0A" w:rsidP="00C87804">
      <w:pPr>
        <w:pStyle w:val="Textodenotaderodap"/>
        <w:jc w:val="both"/>
        <w:rPr>
          <w:rFonts w:ascii="Verdana" w:hAnsi="Verdana" w:cs="Arial"/>
          <w:sz w:val="18"/>
          <w:szCs w:val="18"/>
        </w:rPr>
      </w:pPr>
      <w:r w:rsidRPr="00C31F73">
        <w:rPr>
          <w:rStyle w:val="Refdenotaderodap"/>
          <w:rFonts w:ascii="Verdana" w:hAnsi="Verdana" w:cs="Arial"/>
          <w:sz w:val="18"/>
          <w:szCs w:val="18"/>
        </w:rPr>
        <w:footnoteRef/>
      </w:r>
      <w:r w:rsidRPr="00C31F73">
        <w:rPr>
          <w:rFonts w:ascii="Verdana" w:hAnsi="Verdana" w:cs="Arial"/>
          <w:sz w:val="18"/>
          <w:szCs w:val="18"/>
        </w:rPr>
        <w:t xml:space="preserve"> Se os valores de Imposto de Renda e de Contribuição Social registrados como despesa no exercício corrente for inferior ao Imposto de Renda e Contribuição Social diferidos, este resultado não deve ser considerado no cálculo do ICSD.</w:t>
      </w:r>
    </w:p>
  </w:footnote>
  <w:footnote w:id="3">
    <w:p w14:paraId="2457B3FF" w14:textId="77777777" w:rsidR="000A3D0A" w:rsidRPr="00C31F73" w:rsidRDefault="000A3D0A" w:rsidP="00C87804">
      <w:pPr>
        <w:jc w:val="both"/>
        <w:rPr>
          <w:rFonts w:cs="Arial"/>
          <w:sz w:val="18"/>
          <w:szCs w:val="18"/>
        </w:rPr>
      </w:pPr>
      <w:r w:rsidRPr="00C31F73">
        <w:rPr>
          <w:rStyle w:val="Refdenotaderodap"/>
          <w:rFonts w:cs="Arial"/>
          <w:sz w:val="18"/>
          <w:szCs w:val="18"/>
        </w:rPr>
        <w:footnoteRef/>
      </w:r>
      <w:r w:rsidRPr="00C31F73">
        <w:rPr>
          <w:rFonts w:cs="Arial"/>
          <w:sz w:val="18"/>
          <w:szCs w:val="18"/>
        </w:rPr>
        <w:t xml:space="preserve"> Dívida onerosa total.</w:t>
      </w:r>
    </w:p>
  </w:footnote>
  <w:footnote w:id="4">
    <w:p w14:paraId="53A10890" w14:textId="77777777" w:rsidR="000A3D0A" w:rsidRPr="00C31F73" w:rsidRDefault="000A3D0A" w:rsidP="00C87804">
      <w:pPr>
        <w:pStyle w:val="Textodenotaderodap"/>
        <w:jc w:val="both"/>
        <w:rPr>
          <w:rFonts w:ascii="Verdana" w:hAnsi="Verdana" w:cs="Arial"/>
          <w:sz w:val="18"/>
          <w:szCs w:val="18"/>
        </w:rPr>
      </w:pPr>
      <w:r w:rsidRPr="00C31F73">
        <w:rPr>
          <w:rStyle w:val="Refdenotaderodap"/>
          <w:rFonts w:ascii="Verdana" w:hAnsi="Verdana" w:cs="Arial"/>
          <w:sz w:val="18"/>
          <w:szCs w:val="18"/>
        </w:rPr>
        <w:footnoteRef/>
      </w:r>
      <w:r w:rsidRPr="00C31F73">
        <w:rPr>
          <w:rFonts w:ascii="Verdana" w:hAnsi="Verdana" w:cs="Arial"/>
          <w:sz w:val="18"/>
          <w:szCs w:val="18"/>
        </w:rPr>
        <w:t xml:space="preserve"> Todas as parcelas para o cálculo do EBITDA AJUSTADO são referentes às demonstrações financeiras do Ano de Referência (ARef). O cálculo do EBITDA AJUSTADO deve respeitar os preceitos da Instrução CVM nº 527 de 04/10/2012 emitida pela CVM – Comissão de Valores Mobiliários.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A129D" w14:textId="77777777" w:rsidR="000A3D0A" w:rsidRDefault="000A3D0A">
    <w:pPr>
      <w:pStyle w:val="Corpodetexto"/>
      <w:spacing w:line="14" w:lineRule="auto"/>
    </w:pPr>
    <w:r>
      <w:rPr>
        <w:noProof/>
      </w:rPr>
      <w:drawing>
        <wp:anchor distT="0" distB="0" distL="114300" distR="114300" simplePos="0" relativeHeight="486008832" behindDoc="0" locked="0" layoutInCell="1" allowOverlap="1" wp14:anchorId="0FA79CB3" wp14:editId="2C333E32">
          <wp:simplePos x="0" y="0"/>
          <wp:positionH relativeFrom="margin">
            <wp:posOffset>0</wp:posOffset>
          </wp:positionH>
          <wp:positionV relativeFrom="paragraph">
            <wp:posOffset>57150</wp:posOffset>
          </wp:positionV>
          <wp:extent cx="964565" cy="551815"/>
          <wp:effectExtent l="0" t="0" r="6985" b="635"/>
          <wp:wrapNone/>
          <wp:docPr id="1"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10;&#10;Descrição gerada automa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4565" cy="55181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47674" w14:textId="77777777" w:rsidR="000A3D0A" w:rsidRDefault="000A3D0A">
    <w:pPr>
      <w:pStyle w:val="Cabealho"/>
    </w:pPr>
    <w:r>
      <w:rPr>
        <w:noProof/>
      </w:rPr>
      <w:drawing>
        <wp:anchor distT="0" distB="0" distL="114300" distR="114300" simplePos="0" relativeHeight="486010880" behindDoc="0" locked="0" layoutInCell="1" allowOverlap="1" wp14:anchorId="6175DFC0" wp14:editId="0215AE95">
          <wp:simplePos x="0" y="0"/>
          <wp:positionH relativeFrom="margin">
            <wp:posOffset>0</wp:posOffset>
          </wp:positionH>
          <wp:positionV relativeFrom="paragraph">
            <wp:posOffset>0</wp:posOffset>
          </wp:positionV>
          <wp:extent cx="964565" cy="551815"/>
          <wp:effectExtent l="0" t="0" r="6985" b="635"/>
          <wp:wrapNone/>
          <wp:docPr id="6" name="Imagem 6"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10;&#10;Descrição gerada automa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4565" cy="551815"/>
                  </a:xfrm>
                  <a:prstGeom prst="rect">
                    <a:avLst/>
                  </a:prstGeom>
                  <a:noFill/>
                  <a:ln>
                    <a:noFill/>
                  </a:ln>
                </pic:spPr>
              </pic:pic>
            </a:graphicData>
          </a:graphic>
        </wp:anchor>
      </w:drawing>
    </w:r>
  </w:p>
  <w:p w14:paraId="1CB127EB" w14:textId="77777777" w:rsidR="000A3D0A" w:rsidRDefault="000A3D0A">
    <w:pPr>
      <w:pStyle w:val="Corpodetexto"/>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FC3F" w14:textId="77777777" w:rsidR="000A3D0A" w:rsidRDefault="000A3D0A">
    <w:pPr>
      <w:pStyle w:val="Corpodetexto"/>
      <w:spacing w:line="14"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CB98D" w14:textId="77777777" w:rsidR="000A3D0A" w:rsidRDefault="000A3D0A">
    <w:pPr>
      <w:pStyle w:val="Corpodetexto"/>
      <w:spacing w:line="14"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81B95" w14:textId="77777777" w:rsidR="000A3D0A" w:rsidRDefault="000A3D0A">
    <w:pPr>
      <w:pStyle w:val="Corpodetexto"/>
      <w:spacing w:line="14"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FD751" w14:textId="77777777" w:rsidR="000A3D0A" w:rsidRDefault="000A3D0A">
    <w:pPr>
      <w:pStyle w:val="Corpodetexto"/>
      <w:spacing w:line="14"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7BE6" w14:textId="77777777" w:rsidR="000A3D0A" w:rsidRDefault="000A3D0A">
    <w:pPr>
      <w:pStyle w:val="Corpodetexto"/>
      <w:spacing w:line="14" w:lineRule="aut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19213" w14:textId="77777777" w:rsidR="000A3D0A" w:rsidRDefault="000A3D0A">
    <w:pPr>
      <w:pStyle w:val="Corpodetexto"/>
      <w:spacing w:line="14" w:lineRule="au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84C70" w14:textId="77777777" w:rsidR="000A3D0A" w:rsidRDefault="000A3D0A">
    <w:pPr>
      <w:pStyle w:val="Corpodetexto"/>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0000007"/>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C"/>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00000010"/>
    <w:multiLevelType w:val="hybridMultilevel"/>
    <w:tmpl w:val="759C51CA"/>
    <w:lvl w:ilvl="0" w:tplc="05D2A2CE">
      <w:start w:val="1"/>
      <w:numFmt w:val="lowerLetter"/>
      <w:lvlText w:val="(%1)"/>
      <w:lvlJc w:val="left"/>
      <w:pPr>
        <w:tabs>
          <w:tab w:val="num" w:pos="360"/>
        </w:tabs>
        <w:ind w:left="360" w:hanging="360"/>
      </w:pPr>
      <w:rPr>
        <w:rFonts w:ascii="Verdana" w:hAnsi="Verdana" w:cs="Times New Roman" w:hint="default"/>
        <w:b w:val="0"/>
        <w:sz w:val="20"/>
        <w:szCs w:val="20"/>
      </w:rPr>
    </w:lvl>
    <w:lvl w:ilvl="1" w:tplc="04FC8898">
      <w:start w:val="1"/>
      <w:numFmt w:val="lowerLetter"/>
      <w:lvlText w:val="(%2)"/>
      <w:lvlJc w:val="left"/>
      <w:pPr>
        <w:tabs>
          <w:tab w:val="num" w:pos="1440"/>
        </w:tabs>
        <w:ind w:left="1440" w:hanging="360"/>
      </w:pPr>
      <w:rPr>
        <w:rFonts w:hint="default"/>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 w15:restartNumberingAfterBreak="0">
    <w:nsid w:val="00000016"/>
    <w:multiLevelType w:val="hybridMultilevel"/>
    <w:tmpl w:val="F77AC124"/>
    <w:lvl w:ilvl="0" w:tplc="2B4C7E56">
      <w:start w:val="1"/>
      <w:numFmt w:val="lowerLetter"/>
      <w:lvlText w:val="(%1)"/>
      <w:lvlJc w:val="left"/>
      <w:pPr>
        <w:tabs>
          <w:tab w:val="num" w:pos="2573"/>
        </w:tabs>
        <w:ind w:left="2573" w:hanging="435"/>
      </w:pPr>
      <w:rPr>
        <w:rFonts w:ascii="Verdana" w:hAnsi="Verdana" w:cs="Times New Roman" w:hint="default"/>
        <w:b w:val="0"/>
        <w:sz w:val="20"/>
        <w:szCs w:val="20"/>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5"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6" w15:restartNumberingAfterBreak="0">
    <w:nsid w:val="02221433"/>
    <w:multiLevelType w:val="multilevel"/>
    <w:tmpl w:val="42201E50"/>
    <w:lvl w:ilvl="0">
      <w:start w:val="10"/>
      <w:numFmt w:val="decimal"/>
      <w:lvlText w:val="%1."/>
      <w:lvlJc w:val="left"/>
      <w:pPr>
        <w:ind w:left="705" w:hanging="705"/>
      </w:pPr>
      <w:rPr>
        <w:rFonts w:hint="default"/>
      </w:rPr>
    </w:lvl>
    <w:lvl w:ilvl="1">
      <w:start w:val="7"/>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7" w15:restartNumberingAfterBreak="0">
    <w:nsid w:val="07033E2F"/>
    <w:multiLevelType w:val="multilevel"/>
    <w:tmpl w:val="84121736"/>
    <w:lvl w:ilvl="0">
      <w:start w:val="10"/>
      <w:numFmt w:val="decimal"/>
      <w:lvlText w:val="%1."/>
      <w:lvlJc w:val="left"/>
      <w:pPr>
        <w:ind w:left="705" w:hanging="705"/>
      </w:pPr>
      <w:rPr>
        <w:rFonts w:hint="default"/>
      </w:rPr>
    </w:lvl>
    <w:lvl w:ilvl="1">
      <w:start w:val="6"/>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8" w15:restartNumberingAfterBreak="0">
    <w:nsid w:val="076143C1"/>
    <w:multiLevelType w:val="multilevel"/>
    <w:tmpl w:val="F42837F2"/>
    <w:lvl w:ilvl="0">
      <w:start w:val="10"/>
      <w:numFmt w:val="decimal"/>
      <w:lvlText w:val="%1."/>
      <w:lvlJc w:val="left"/>
      <w:pPr>
        <w:ind w:left="705" w:hanging="705"/>
      </w:pPr>
      <w:rPr>
        <w:rFonts w:hint="default"/>
      </w:rPr>
    </w:lvl>
    <w:lvl w:ilvl="1">
      <w:start w:val="1"/>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9" w15:restartNumberingAfterBreak="0">
    <w:nsid w:val="08B365AA"/>
    <w:multiLevelType w:val="multilevel"/>
    <w:tmpl w:val="DE028BA4"/>
    <w:lvl w:ilvl="0">
      <w:start w:val="5"/>
      <w:numFmt w:val="decimal"/>
      <w:lvlText w:val="%1"/>
      <w:lvlJc w:val="left"/>
      <w:pPr>
        <w:ind w:left="478" w:hanging="720"/>
      </w:pPr>
      <w:rPr>
        <w:rFonts w:hint="default"/>
        <w:lang w:val="pt-PT" w:eastAsia="en-US" w:bidi="ar-SA"/>
      </w:rPr>
    </w:lvl>
    <w:lvl w:ilvl="1">
      <w:start w:val="1"/>
      <w:numFmt w:val="decimal"/>
      <w:lvlText w:val="%1.%2"/>
      <w:lvlJc w:val="left"/>
      <w:pPr>
        <w:ind w:left="478" w:hanging="720"/>
      </w:pPr>
      <w:rPr>
        <w:rFonts w:ascii="Verdana" w:eastAsia="Verdana" w:hAnsi="Verdana" w:cs="Verdana" w:hint="default"/>
        <w:w w:val="99"/>
        <w:sz w:val="20"/>
        <w:szCs w:val="20"/>
        <w:lang w:val="pt-PT" w:eastAsia="en-US" w:bidi="ar-SA"/>
      </w:rPr>
    </w:lvl>
    <w:lvl w:ilvl="2">
      <w:start w:val="1"/>
      <w:numFmt w:val="decimal"/>
      <w:lvlText w:val="%1.%2.%3"/>
      <w:lvlJc w:val="left"/>
      <w:pPr>
        <w:ind w:left="478" w:hanging="720"/>
      </w:pPr>
      <w:rPr>
        <w:rFonts w:ascii="Verdana" w:eastAsia="Verdana" w:hAnsi="Verdana" w:cs="Verdana" w:hint="default"/>
        <w:w w:val="99"/>
        <w:sz w:val="20"/>
        <w:szCs w:val="20"/>
        <w:lang w:val="pt-PT" w:eastAsia="en-US" w:bidi="ar-SA"/>
      </w:rPr>
    </w:lvl>
    <w:lvl w:ilvl="3">
      <w:numFmt w:val="bullet"/>
      <w:lvlText w:val="•"/>
      <w:lvlJc w:val="left"/>
      <w:pPr>
        <w:ind w:left="3235" w:hanging="720"/>
      </w:pPr>
      <w:rPr>
        <w:rFonts w:hint="default"/>
        <w:lang w:val="pt-PT" w:eastAsia="en-US" w:bidi="ar-SA"/>
      </w:rPr>
    </w:lvl>
    <w:lvl w:ilvl="4">
      <w:numFmt w:val="bullet"/>
      <w:lvlText w:val="•"/>
      <w:lvlJc w:val="left"/>
      <w:pPr>
        <w:ind w:left="4154" w:hanging="720"/>
      </w:pPr>
      <w:rPr>
        <w:rFonts w:hint="default"/>
        <w:lang w:val="pt-PT" w:eastAsia="en-US" w:bidi="ar-SA"/>
      </w:rPr>
    </w:lvl>
    <w:lvl w:ilvl="5">
      <w:numFmt w:val="bullet"/>
      <w:lvlText w:val="•"/>
      <w:lvlJc w:val="left"/>
      <w:pPr>
        <w:ind w:left="5073" w:hanging="720"/>
      </w:pPr>
      <w:rPr>
        <w:rFonts w:hint="default"/>
        <w:lang w:val="pt-PT" w:eastAsia="en-US" w:bidi="ar-SA"/>
      </w:rPr>
    </w:lvl>
    <w:lvl w:ilvl="6">
      <w:numFmt w:val="bullet"/>
      <w:lvlText w:val="•"/>
      <w:lvlJc w:val="left"/>
      <w:pPr>
        <w:ind w:left="5991" w:hanging="720"/>
      </w:pPr>
      <w:rPr>
        <w:rFonts w:hint="default"/>
        <w:lang w:val="pt-PT" w:eastAsia="en-US" w:bidi="ar-SA"/>
      </w:rPr>
    </w:lvl>
    <w:lvl w:ilvl="7">
      <w:numFmt w:val="bullet"/>
      <w:lvlText w:val="•"/>
      <w:lvlJc w:val="left"/>
      <w:pPr>
        <w:ind w:left="6910" w:hanging="720"/>
      </w:pPr>
      <w:rPr>
        <w:rFonts w:hint="default"/>
        <w:lang w:val="pt-PT" w:eastAsia="en-US" w:bidi="ar-SA"/>
      </w:rPr>
    </w:lvl>
    <w:lvl w:ilvl="8">
      <w:numFmt w:val="bullet"/>
      <w:lvlText w:val="•"/>
      <w:lvlJc w:val="left"/>
      <w:pPr>
        <w:ind w:left="7829" w:hanging="720"/>
      </w:pPr>
      <w:rPr>
        <w:rFonts w:hint="default"/>
        <w:lang w:val="pt-PT" w:eastAsia="en-US" w:bidi="ar-SA"/>
      </w:rPr>
    </w:lvl>
  </w:abstractNum>
  <w:abstractNum w:abstractNumId="10" w15:restartNumberingAfterBreak="0">
    <w:nsid w:val="0A6E4AA7"/>
    <w:multiLevelType w:val="multilevel"/>
    <w:tmpl w:val="79A2CDF0"/>
    <w:lvl w:ilvl="0">
      <w:start w:val="10"/>
      <w:numFmt w:val="decimal"/>
      <w:lvlText w:val="%1."/>
      <w:lvlJc w:val="left"/>
      <w:pPr>
        <w:ind w:left="705" w:hanging="705"/>
      </w:pPr>
      <w:rPr>
        <w:rFonts w:hint="default"/>
      </w:rPr>
    </w:lvl>
    <w:lvl w:ilvl="1">
      <w:start w:val="3"/>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1" w15:restartNumberingAfterBreak="0">
    <w:nsid w:val="0B08601F"/>
    <w:multiLevelType w:val="multilevel"/>
    <w:tmpl w:val="AE2087A0"/>
    <w:lvl w:ilvl="0">
      <w:start w:val="1"/>
      <w:numFmt w:val="decimal"/>
      <w:lvlText w:val="%1."/>
      <w:lvlJc w:val="left"/>
      <w:pPr>
        <w:ind w:left="1186" w:hanging="708"/>
      </w:pPr>
      <w:rPr>
        <w:rFonts w:ascii="Verdana" w:eastAsia="Verdana" w:hAnsi="Verdana" w:cs="Verdana" w:hint="default"/>
        <w:b/>
        <w:bCs/>
        <w:spacing w:val="-1"/>
        <w:w w:val="99"/>
        <w:sz w:val="20"/>
        <w:szCs w:val="20"/>
        <w:lang w:val="pt-PT" w:eastAsia="en-US" w:bidi="ar-SA"/>
      </w:rPr>
    </w:lvl>
    <w:lvl w:ilvl="1">
      <w:start w:val="1"/>
      <w:numFmt w:val="decimal"/>
      <w:lvlText w:val="%1.%2"/>
      <w:lvlJc w:val="left"/>
      <w:pPr>
        <w:ind w:left="478" w:hanging="708"/>
      </w:pPr>
      <w:rPr>
        <w:rFonts w:ascii="Verdana" w:eastAsia="Verdana" w:hAnsi="Verdana" w:cs="Verdana" w:hint="default"/>
        <w:w w:val="99"/>
        <w:sz w:val="20"/>
        <w:szCs w:val="20"/>
        <w:lang w:val="pt-PT" w:eastAsia="en-US" w:bidi="ar-SA"/>
      </w:rPr>
    </w:lvl>
    <w:lvl w:ilvl="2">
      <w:numFmt w:val="bullet"/>
      <w:lvlText w:val="•"/>
      <w:lvlJc w:val="left"/>
      <w:pPr>
        <w:ind w:left="2122" w:hanging="708"/>
      </w:pPr>
      <w:rPr>
        <w:rFonts w:hint="default"/>
        <w:lang w:val="pt-PT" w:eastAsia="en-US" w:bidi="ar-SA"/>
      </w:rPr>
    </w:lvl>
    <w:lvl w:ilvl="3">
      <w:numFmt w:val="bullet"/>
      <w:lvlText w:val="•"/>
      <w:lvlJc w:val="left"/>
      <w:pPr>
        <w:ind w:left="3065" w:hanging="708"/>
      </w:pPr>
      <w:rPr>
        <w:rFonts w:hint="default"/>
        <w:lang w:val="pt-PT" w:eastAsia="en-US" w:bidi="ar-SA"/>
      </w:rPr>
    </w:lvl>
    <w:lvl w:ilvl="4">
      <w:numFmt w:val="bullet"/>
      <w:lvlText w:val="•"/>
      <w:lvlJc w:val="left"/>
      <w:pPr>
        <w:ind w:left="4008" w:hanging="708"/>
      </w:pPr>
      <w:rPr>
        <w:rFonts w:hint="default"/>
        <w:lang w:val="pt-PT" w:eastAsia="en-US" w:bidi="ar-SA"/>
      </w:rPr>
    </w:lvl>
    <w:lvl w:ilvl="5">
      <w:numFmt w:val="bullet"/>
      <w:lvlText w:val="•"/>
      <w:lvlJc w:val="left"/>
      <w:pPr>
        <w:ind w:left="4951" w:hanging="708"/>
      </w:pPr>
      <w:rPr>
        <w:rFonts w:hint="default"/>
        <w:lang w:val="pt-PT" w:eastAsia="en-US" w:bidi="ar-SA"/>
      </w:rPr>
    </w:lvl>
    <w:lvl w:ilvl="6">
      <w:numFmt w:val="bullet"/>
      <w:lvlText w:val="•"/>
      <w:lvlJc w:val="left"/>
      <w:pPr>
        <w:ind w:left="5894" w:hanging="708"/>
      </w:pPr>
      <w:rPr>
        <w:rFonts w:hint="default"/>
        <w:lang w:val="pt-PT" w:eastAsia="en-US" w:bidi="ar-SA"/>
      </w:rPr>
    </w:lvl>
    <w:lvl w:ilvl="7">
      <w:numFmt w:val="bullet"/>
      <w:lvlText w:val="•"/>
      <w:lvlJc w:val="left"/>
      <w:pPr>
        <w:ind w:left="6837" w:hanging="708"/>
      </w:pPr>
      <w:rPr>
        <w:rFonts w:hint="default"/>
        <w:lang w:val="pt-PT" w:eastAsia="en-US" w:bidi="ar-SA"/>
      </w:rPr>
    </w:lvl>
    <w:lvl w:ilvl="8">
      <w:numFmt w:val="bullet"/>
      <w:lvlText w:val="•"/>
      <w:lvlJc w:val="left"/>
      <w:pPr>
        <w:ind w:left="7780" w:hanging="708"/>
      </w:pPr>
      <w:rPr>
        <w:rFonts w:hint="default"/>
        <w:lang w:val="pt-PT" w:eastAsia="en-US" w:bidi="ar-SA"/>
      </w:rPr>
    </w:lvl>
  </w:abstractNum>
  <w:abstractNum w:abstractNumId="12" w15:restartNumberingAfterBreak="0">
    <w:nsid w:val="0CED1ED2"/>
    <w:multiLevelType w:val="multilevel"/>
    <w:tmpl w:val="CA2477BE"/>
    <w:lvl w:ilvl="0">
      <w:start w:val="9"/>
      <w:numFmt w:val="decimal"/>
      <w:lvlText w:val="%1"/>
      <w:lvlJc w:val="left"/>
      <w:pPr>
        <w:ind w:left="510" w:hanging="510"/>
      </w:pPr>
      <w:rPr>
        <w:rFonts w:hint="default"/>
        <w:b w:val="0"/>
      </w:rPr>
    </w:lvl>
    <w:lvl w:ilvl="1">
      <w:start w:val="1"/>
      <w:numFmt w:val="decimal"/>
      <w:lvlText w:val="%1.%2"/>
      <w:lvlJc w:val="left"/>
      <w:pPr>
        <w:ind w:left="791" w:hanging="720"/>
      </w:pPr>
      <w:rPr>
        <w:rFonts w:hint="default"/>
        <w:b w:val="0"/>
      </w:rPr>
    </w:lvl>
    <w:lvl w:ilvl="2">
      <w:start w:val="1"/>
      <w:numFmt w:val="decimal"/>
      <w:lvlText w:val="%1.%2.%3"/>
      <w:lvlJc w:val="left"/>
      <w:pPr>
        <w:ind w:left="862" w:hanging="720"/>
      </w:pPr>
      <w:rPr>
        <w:rFonts w:hint="default"/>
        <w:b w:val="0"/>
        <w:lang w:val="pt-BR"/>
      </w:rPr>
    </w:lvl>
    <w:lvl w:ilvl="3">
      <w:start w:val="1"/>
      <w:numFmt w:val="decimal"/>
      <w:lvlText w:val="%1.%2.%3.%4"/>
      <w:lvlJc w:val="left"/>
      <w:pPr>
        <w:ind w:left="1293" w:hanging="1080"/>
      </w:pPr>
      <w:rPr>
        <w:rFonts w:hint="default"/>
        <w:b w:val="0"/>
      </w:rPr>
    </w:lvl>
    <w:lvl w:ilvl="4">
      <w:start w:val="1"/>
      <w:numFmt w:val="decimal"/>
      <w:lvlText w:val="%1.%2.%3.%4.%5"/>
      <w:lvlJc w:val="left"/>
      <w:pPr>
        <w:ind w:left="1724" w:hanging="1440"/>
      </w:pPr>
      <w:rPr>
        <w:rFonts w:hint="default"/>
        <w:b w:val="0"/>
      </w:rPr>
    </w:lvl>
    <w:lvl w:ilvl="5">
      <w:start w:val="1"/>
      <w:numFmt w:val="decimal"/>
      <w:lvlText w:val="%1.%2.%3.%4.%5.%6"/>
      <w:lvlJc w:val="left"/>
      <w:pPr>
        <w:ind w:left="1795" w:hanging="1440"/>
      </w:pPr>
      <w:rPr>
        <w:rFonts w:hint="default"/>
        <w:b w:val="0"/>
      </w:rPr>
    </w:lvl>
    <w:lvl w:ilvl="6">
      <w:start w:val="1"/>
      <w:numFmt w:val="decimal"/>
      <w:lvlText w:val="%1.%2.%3.%4.%5.%6.%7"/>
      <w:lvlJc w:val="left"/>
      <w:pPr>
        <w:ind w:left="2226" w:hanging="1800"/>
      </w:pPr>
      <w:rPr>
        <w:rFonts w:hint="default"/>
        <w:b w:val="0"/>
      </w:rPr>
    </w:lvl>
    <w:lvl w:ilvl="7">
      <w:start w:val="1"/>
      <w:numFmt w:val="decimal"/>
      <w:lvlText w:val="%1.%2.%3.%4.%5.%6.%7.%8"/>
      <w:lvlJc w:val="left"/>
      <w:pPr>
        <w:ind w:left="2657" w:hanging="2160"/>
      </w:pPr>
      <w:rPr>
        <w:rFonts w:hint="default"/>
        <w:b w:val="0"/>
      </w:rPr>
    </w:lvl>
    <w:lvl w:ilvl="8">
      <w:start w:val="1"/>
      <w:numFmt w:val="decimal"/>
      <w:lvlText w:val="%1.%2.%3.%4.%5.%6.%7.%8.%9"/>
      <w:lvlJc w:val="left"/>
      <w:pPr>
        <w:ind w:left="3088" w:hanging="2520"/>
      </w:pPr>
      <w:rPr>
        <w:rFonts w:hint="default"/>
        <w:b w:val="0"/>
      </w:rPr>
    </w:lvl>
  </w:abstractNum>
  <w:abstractNum w:abstractNumId="13" w15:restartNumberingAfterBreak="0">
    <w:nsid w:val="0F1E2174"/>
    <w:multiLevelType w:val="multilevel"/>
    <w:tmpl w:val="ECD6624E"/>
    <w:lvl w:ilvl="0">
      <w:start w:val="7"/>
      <w:numFmt w:val="decimal"/>
      <w:lvlText w:val="%1."/>
      <w:lvlJc w:val="left"/>
      <w:pPr>
        <w:ind w:left="585" w:hanging="585"/>
      </w:pPr>
      <w:rPr>
        <w:rFonts w:hint="default"/>
      </w:rPr>
    </w:lvl>
    <w:lvl w:ilvl="1">
      <w:start w:val="5"/>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4" w15:restartNumberingAfterBreak="0">
    <w:nsid w:val="0F740FA2"/>
    <w:multiLevelType w:val="hybridMultilevel"/>
    <w:tmpl w:val="EB56CCE8"/>
    <w:lvl w:ilvl="0" w:tplc="716EF048">
      <w:start w:val="1"/>
      <w:numFmt w:val="upperLetter"/>
      <w:lvlText w:val="%1)"/>
      <w:lvlJc w:val="left"/>
      <w:pPr>
        <w:ind w:left="102" w:hanging="299"/>
      </w:pPr>
      <w:rPr>
        <w:rFonts w:ascii="Verdana" w:eastAsia="Verdana" w:hAnsi="Verdana" w:cs="Verdana" w:hint="default"/>
        <w:w w:val="99"/>
        <w:sz w:val="20"/>
        <w:szCs w:val="20"/>
        <w:lang w:val="pt-PT" w:eastAsia="en-US" w:bidi="ar-SA"/>
      </w:rPr>
    </w:lvl>
    <w:lvl w:ilvl="1" w:tplc="A3CC7B5A">
      <w:numFmt w:val="bullet"/>
      <w:lvlText w:val="•"/>
      <w:lvlJc w:val="left"/>
      <w:pPr>
        <w:ind w:left="1018" w:hanging="299"/>
      </w:pPr>
      <w:rPr>
        <w:rFonts w:hint="default"/>
        <w:lang w:val="pt-PT" w:eastAsia="en-US" w:bidi="ar-SA"/>
      </w:rPr>
    </w:lvl>
    <w:lvl w:ilvl="2" w:tplc="8DF6C3A8">
      <w:numFmt w:val="bullet"/>
      <w:lvlText w:val="•"/>
      <w:lvlJc w:val="left"/>
      <w:pPr>
        <w:ind w:left="1937" w:hanging="299"/>
      </w:pPr>
      <w:rPr>
        <w:rFonts w:hint="default"/>
        <w:lang w:val="pt-PT" w:eastAsia="en-US" w:bidi="ar-SA"/>
      </w:rPr>
    </w:lvl>
    <w:lvl w:ilvl="3" w:tplc="AD982192">
      <w:numFmt w:val="bullet"/>
      <w:lvlText w:val="•"/>
      <w:lvlJc w:val="left"/>
      <w:pPr>
        <w:ind w:left="2855" w:hanging="299"/>
      </w:pPr>
      <w:rPr>
        <w:rFonts w:hint="default"/>
        <w:lang w:val="pt-PT" w:eastAsia="en-US" w:bidi="ar-SA"/>
      </w:rPr>
    </w:lvl>
    <w:lvl w:ilvl="4" w:tplc="524CAAE0">
      <w:numFmt w:val="bullet"/>
      <w:lvlText w:val="•"/>
      <w:lvlJc w:val="left"/>
      <w:pPr>
        <w:ind w:left="3774" w:hanging="299"/>
      </w:pPr>
      <w:rPr>
        <w:rFonts w:hint="default"/>
        <w:lang w:val="pt-PT" w:eastAsia="en-US" w:bidi="ar-SA"/>
      </w:rPr>
    </w:lvl>
    <w:lvl w:ilvl="5" w:tplc="DF405DA8">
      <w:numFmt w:val="bullet"/>
      <w:lvlText w:val="•"/>
      <w:lvlJc w:val="left"/>
      <w:pPr>
        <w:ind w:left="4693" w:hanging="299"/>
      </w:pPr>
      <w:rPr>
        <w:rFonts w:hint="default"/>
        <w:lang w:val="pt-PT" w:eastAsia="en-US" w:bidi="ar-SA"/>
      </w:rPr>
    </w:lvl>
    <w:lvl w:ilvl="6" w:tplc="5AAA8760">
      <w:numFmt w:val="bullet"/>
      <w:lvlText w:val="•"/>
      <w:lvlJc w:val="left"/>
      <w:pPr>
        <w:ind w:left="5611" w:hanging="299"/>
      </w:pPr>
      <w:rPr>
        <w:rFonts w:hint="default"/>
        <w:lang w:val="pt-PT" w:eastAsia="en-US" w:bidi="ar-SA"/>
      </w:rPr>
    </w:lvl>
    <w:lvl w:ilvl="7" w:tplc="032AB482">
      <w:numFmt w:val="bullet"/>
      <w:lvlText w:val="•"/>
      <w:lvlJc w:val="left"/>
      <w:pPr>
        <w:ind w:left="6530" w:hanging="299"/>
      </w:pPr>
      <w:rPr>
        <w:rFonts w:hint="default"/>
        <w:lang w:val="pt-PT" w:eastAsia="en-US" w:bidi="ar-SA"/>
      </w:rPr>
    </w:lvl>
    <w:lvl w:ilvl="8" w:tplc="97F2917E">
      <w:numFmt w:val="bullet"/>
      <w:lvlText w:val="•"/>
      <w:lvlJc w:val="left"/>
      <w:pPr>
        <w:ind w:left="7449" w:hanging="299"/>
      </w:pPr>
      <w:rPr>
        <w:rFonts w:hint="default"/>
        <w:lang w:val="pt-PT" w:eastAsia="en-US" w:bidi="ar-SA"/>
      </w:rPr>
    </w:lvl>
  </w:abstractNum>
  <w:abstractNum w:abstractNumId="15" w15:restartNumberingAfterBreak="0">
    <w:nsid w:val="12673F3C"/>
    <w:multiLevelType w:val="multilevel"/>
    <w:tmpl w:val="578609F6"/>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decimal"/>
      <w:pStyle w:val="Level2"/>
      <w:lvlText w:val="%1.%2."/>
      <w:lvlJc w:val="left"/>
      <w:pPr>
        <w:tabs>
          <w:tab w:val="num" w:pos="1247"/>
        </w:tabs>
        <w:ind w:left="567" w:firstLine="0"/>
      </w:pPr>
      <w:rPr>
        <w:rFonts w:ascii="Tahoma" w:hAnsi="Tahoma" w:cs="Tahoma" w:hint="default"/>
        <w:b/>
        <w:i w:val="0"/>
        <w:sz w:val="20"/>
        <w:szCs w:val="20"/>
      </w:rPr>
    </w:lvl>
    <w:lvl w:ilvl="2">
      <w:start w:val="1"/>
      <w:numFmt w:val="decimal"/>
      <w:pStyle w:val="Level3"/>
      <w:lvlText w:val="%1.%2.%3."/>
      <w:lvlJc w:val="left"/>
      <w:pPr>
        <w:tabs>
          <w:tab w:val="num" w:pos="2041"/>
        </w:tabs>
        <w:ind w:left="1247" w:firstLine="0"/>
      </w:pPr>
      <w:rPr>
        <w:rFonts w:ascii="Tahoma" w:hAnsi="Tahoma" w:cs="Tahoma" w:hint="default"/>
        <w:b/>
        <w:i w:val="0"/>
        <w:sz w:val="17"/>
      </w:rPr>
    </w:lvl>
    <w:lvl w:ilvl="3">
      <w:start w:val="1"/>
      <w:numFmt w:val="decimal"/>
      <w:pStyle w:val="Level4"/>
      <w:lvlText w:val="%1.%2.%3.%4."/>
      <w:lvlJc w:val="left"/>
      <w:pPr>
        <w:tabs>
          <w:tab w:val="num" w:pos="2722"/>
        </w:tabs>
        <w:ind w:left="2041" w:firstLine="0"/>
      </w:pPr>
      <w:rPr>
        <w:rFonts w:ascii="Tahoma" w:hAnsi="Tahoma" w:hint="default"/>
        <w:b/>
        <w:i w:val="0"/>
        <w:sz w:val="17"/>
      </w:rPr>
    </w:lvl>
    <w:lvl w:ilvl="4">
      <w:start w:val="1"/>
      <w:numFmt w:val="decimal"/>
      <w:pStyle w:val="Level5"/>
      <w:lvlText w:val="%1.%2.%3.%4.%5."/>
      <w:lvlJc w:val="left"/>
      <w:pPr>
        <w:tabs>
          <w:tab w:val="num" w:pos="3289"/>
        </w:tabs>
        <w:ind w:left="2722" w:firstLine="0"/>
      </w:pPr>
      <w:rPr>
        <w:rFonts w:ascii="Tahoma" w:hAnsi="Tahoma" w:hint="default"/>
        <w:b/>
        <w:i w:val="0"/>
        <w:sz w:val="17"/>
      </w:rPr>
    </w:lvl>
    <w:lvl w:ilvl="5">
      <w:start w:val="1"/>
      <w:numFmt w:val="decimal"/>
      <w:pStyle w:val="Level6"/>
      <w:lvlText w:val="%1.%2.%3.%4.%5.%6."/>
      <w:lvlJc w:val="left"/>
      <w:pPr>
        <w:tabs>
          <w:tab w:val="num" w:pos="3969"/>
        </w:tabs>
        <w:ind w:left="3289" w:firstLine="0"/>
      </w:pPr>
      <w:rPr>
        <w:rFonts w:ascii="Tahoma" w:hAnsi="Tahoma" w:hint="default"/>
        <w:b/>
        <w:i w:val="0"/>
        <w:sz w:val="17"/>
      </w:rPr>
    </w:lvl>
    <w:lvl w:ilvl="6">
      <w:start w:val="1"/>
      <w:numFmt w:val="decimal"/>
      <w:pStyle w:val="Level7"/>
      <w:lvlText w:val="%1.%2.%3.%4.%5.%6.%7."/>
      <w:lvlJc w:val="left"/>
      <w:pPr>
        <w:tabs>
          <w:tab w:val="num" w:pos="3969"/>
        </w:tabs>
        <w:ind w:left="3969" w:hanging="170"/>
      </w:pPr>
      <w:rPr>
        <w:rFonts w:ascii="Tahoma" w:hAnsi="Tahoma" w:hint="default"/>
        <w:b/>
        <w:i w:val="0"/>
        <w:sz w:val="17"/>
      </w:rPr>
    </w:lvl>
    <w:lvl w:ilvl="7">
      <w:start w:val="1"/>
      <w:numFmt w:val="decimal"/>
      <w:pStyle w:val="Level8"/>
      <w:lvlText w:val="%1.%2.%3.%4.%5.%6.%7.%8."/>
      <w:lvlJc w:val="left"/>
      <w:pPr>
        <w:tabs>
          <w:tab w:val="num" w:pos="4366"/>
        </w:tabs>
        <w:ind w:left="4423" w:hanging="57"/>
      </w:pPr>
      <w:rPr>
        <w:rFonts w:ascii="Tahoma" w:hAnsi="Tahoma" w:hint="default"/>
        <w:b/>
        <w:i w:val="0"/>
        <w:sz w:val="17"/>
      </w:rPr>
    </w:lvl>
    <w:lvl w:ilvl="8">
      <w:start w:val="1"/>
      <w:numFmt w:val="decimal"/>
      <w:pStyle w:val="Level9"/>
      <w:lvlText w:val="%1.%2.%3.%4.%5.%6.%7.%8.%9."/>
      <w:lvlJc w:val="left"/>
      <w:pPr>
        <w:tabs>
          <w:tab w:val="num" w:pos="4933"/>
        </w:tabs>
        <w:ind w:left="4933" w:firstLine="0"/>
      </w:pPr>
      <w:rPr>
        <w:rFonts w:ascii="Tahoma" w:hAnsi="Tahoma" w:hint="default"/>
        <w:b/>
        <w:i w:val="0"/>
        <w:sz w:val="17"/>
      </w:rPr>
    </w:lvl>
  </w:abstractNum>
  <w:abstractNum w:abstractNumId="16" w15:restartNumberingAfterBreak="0">
    <w:nsid w:val="13E97A6C"/>
    <w:multiLevelType w:val="multilevel"/>
    <w:tmpl w:val="A216C304"/>
    <w:lvl w:ilvl="0">
      <w:start w:val="10"/>
      <w:numFmt w:val="decimal"/>
      <w:lvlText w:val="%1"/>
      <w:lvlJc w:val="left"/>
      <w:pPr>
        <w:ind w:left="480" w:hanging="48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17" w15:restartNumberingAfterBreak="0">
    <w:nsid w:val="149E275E"/>
    <w:multiLevelType w:val="multilevel"/>
    <w:tmpl w:val="1642381E"/>
    <w:lvl w:ilvl="0">
      <w:start w:val="9"/>
      <w:numFmt w:val="decimal"/>
      <w:lvlText w:val="%1."/>
      <w:lvlJc w:val="left"/>
      <w:pPr>
        <w:ind w:left="390" w:hanging="390"/>
      </w:pPr>
      <w:rPr>
        <w:rFonts w:hint="default"/>
      </w:rPr>
    </w:lvl>
    <w:lvl w:ilvl="1">
      <w:start w:val="1"/>
      <w:numFmt w:val="decimal"/>
      <w:lvlText w:val="%1.%2."/>
      <w:lvlJc w:val="left"/>
      <w:pPr>
        <w:ind w:left="-414" w:hanging="720"/>
      </w:pPr>
      <w:rPr>
        <w:rFonts w:hint="default"/>
      </w:rPr>
    </w:lvl>
    <w:lvl w:ilvl="2">
      <w:start w:val="1"/>
      <w:numFmt w:val="decimal"/>
      <w:lvlText w:val="%1.%2.%3."/>
      <w:lvlJc w:val="left"/>
      <w:pPr>
        <w:ind w:left="-1548" w:hanging="720"/>
      </w:pPr>
      <w:rPr>
        <w:rFonts w:hint="default"/>
      </w:rPr>
    </w:lvl>
    <w:lvl w:ilvl="3">
      <w:start w:val="1"/>
      <w:numFmt w:val="decimal"/>
      <w:lvlText w:val="%1.%2.%3.%4."/>
      <w:lvlJc w:val="left"/>
      <w:pPr>
        <w:ind w:left="-2322" w:hanging="1080"/>
      </w:pPr>
      <w:rPr>
        <w:rFonts w:hint="default"/>
      </w:rPr>
    </w:lvl>
    <w:lvl w:ilvl="4">
      <w:start w:val="1"/>
      <w:numFmt w:val="decimal"/>
      <w:lvlText w:val="%1.%2.%3.%4.%5."/>
      <w:lvlJc w:val="left"/>
      <w:pPr>
        <w:ind w:left="-3096" w:hanging="1440"/>
      </w:pPr>
      <w:rPr>
        <w:rFonts w:hint="default"/>
      </w:rPr>
    </w:lvl>
    <w:lvl w:ilvl="5">
      <w:start w:val="1"/>
      <w:numFmt w:val="decimal"/>
      <w:lvlText w:val="%1.%2.%3.%4.%5.%6."/>
      <w:lvlJc w:val="left"/>
      <w:pPr>
        <w:ind w:left="-4230" w:hanging="1440"/>
      </w:pPr>
      <w:rPr>
        <w:rFonts w:hint="default"/>
      </w:rPr>
    </w:lvl>
    <w:lvl w:ilvl="6">
      <w:start w:val="1"/>
      <w:numFmt w:val="decimal"/>
      <w:lvlText w:val="%1.%2.%3.%4.%5.%6.%7."/>
      <w:lvlJc w:val="left"/>
      <w:pPr>
        <w:ind w:left="-5004" w:hanging="1800"/>
      </w:pPr>
      <w:rPr>
        <w:rFonts w:hint="default"/>
      </w:rPr>
    </w:lvl>
    <w:lvl w:ilvl="7">
      <w:start w:val="1"/>
      <w:numFmt w:val="decimal"/>
      <w:lvlText w:val="%1.%2.%3.%4.%5.%6.%7.%8."/>
      <w:lvlJc w:val="left"/>
      <w:pPr>
        <w:ind w:left="-5778" w:hanging="2160"/>
      </w:pPr>
      <w:rPr>
        <w:rFonts w:hint="default"/>
      </w:rPr>
    </w:lvl>
    <w:lvl w:ilvl="8">
      <w:start w:val="1"/>
      <w:numFmt w:val="decimal"/>
      <w:lvlText w:val="%1.%2.%3.%4.%5.%6.%7.%8.%9."/>
      <w:lvlJc w:val="left"/>
      <w:pPr>
        <w:ind w:left="-6912" w:hanging="2160"/>
      </w:pPr>
      <w:rPr>
        <w:rFonts w:hint="default"/>
      </w:rPr>
    </w:lvl>
  </w:abstractNum>
  <w:abstractNum w:abstractNumId="18" w15:restartNumberingAfterBreak="0">
    <w:nsid w:val="18176636"/>
    <w:multiLevelType w:val="multilevel"/>
    <w:tmpl w:val="006A464A"/>
    <w:lvl w:ilvl="0">
      <w:start w:val="2"/>
      <w:numFmt w:val="decimal"/>
      <w:lvlText w:val="%1"/>
      <w:lvlJc w:val="left"/>
      <w:pPr>
        <w:ind w:left="1186" w:hanging="708"/>
      </w:pPr>
      <w:rPr>
        <w:rFonts w:hint="default"/>
        <w:lang w:val="pt-PT" w:eastAsia="en-US" w:bidi="ar-SA"/>
      </w:rPr>
    </w:lvl>
    <w:lvl w:ilvl="1">
      <w:start w:val="1"/>
      <w:numFmt w:val="decimal"/>
      <w:lvlText w:val="%1.%2."/>
      <w:lvlJc w:val="left"/>
      <w:pPr>
        <w:ind w:left="1186" w:hanging="708"/>
      </w:pPr>
      <w:rPr>
        <w:rFonts w:ascii="Verdana" w:eastAsia="Verdana" w:hAnsi="Verdana" w:cs="Verdana" w:hint="default"/>
        <w:b/>
        <w:bCs/>
        <w:spacing w:val="-1"/>
        <w:w w:val="99"/>
        <w:sz w:val="20"/>
        <w:szCs w:val="20"/>
        <w:lang w:val="pt-PT" w:eastAsia="en-US" w:bidi="ar-SA"/>
      </w:rPr>
    </w:lvl>
    <w:lvl w:ilvl="2">
      <w:start w:val="1"/>
      <w:numFmt w:val="decimal"/>
      <w:lvlText w:val="%1.%2.%3."/>
      <w:lvlJc w:val="left"/>
      <w:pPr>
        <w:ind w:left="478" w:hanging="708"/>
      </w:pPr>
      <w:rPr>
        <w:rFonts w:ascii="Verdana" w:eastAsia="Verdana" w:hAnsi="Verdana" w:cs="Verdana" w:hint="default"/>
        <w:w w:val="99"/>
        <w:sz w:val="20"/>
        <w:szCs w:val="20"/>
        <w:lang w:val="pt-PT" w:eastAsia="en-US" w:bidi="ar-SA"/>
      </w:rPr>
    </w:lvl>
    <w:lvl w:ilvl="3">
      <w:start w:val="1"/>
      <w:numFmt w:val="decimal"/>
      <w:lvlText w:val="%1.%2.%3.%4."/>
      <w:lvlJc w:val="left"/>
      <w:pPr>
        <w:ind w:left="478" w:hanging="1419"/>
      </w:pPr>
      <w:rPr>
        <w:rFonts w:ascii="Verdana" w:eastAsia="Verdana" w:hAnsi="Verdana" w:cs="Verdana" w:hint="default"/>
        <w:w w:val="99"/>
        <w:sz w:val="20"/>
        <w:szCs w:val="20"/>
        <w:lang w:val="pt-PT" w:eastAsia="en-US" w:bidi="ar-SA"/>
      </w:rPr>
    </w:lvl>
    <w:lvl w:ilvl="4">
      <w:numFmt w:val="bullet"/>
      <w:lvlText w:val="•"/>
      <w:lvlJc w:val="left"/>
      <w:pPr>
        <w:ind w:left="4008" w:hanging="1419"/>
      </w:pPr>
      <w:rPr>
        <w:rFonts w:hint="default"/>
        <w:lang w:val="pt-PT" w:eastAsia="en-US" w:bidi="ar-SA"/>
      </w:rPr>
    </w:lvl>
    <w:lvl w:ilvl="5">
      <w:numFmt w:val="bullet"/>
      <w:lvlText w:val="•"/>
      <w:lvlJc w:val="left"/>
      <w:pPr>
        <w:ind w:left="4951" w:hanging="1419"/>
      </w:pPr>
      <w:rPr>
        <w:rFonts w:hint="default"/>
        <w:lang w:val="pt-PT" w:eastAsia="en-US" w:bidi="ar-SA"/>
      </w:rPr>
    </w:lvl>
    <w:lvl w:ilvl="6">
      <w:numFmt w:val="bullet"/>
      <w:lvlText w:val="•"/>
      <w:lvlJc w:val="left"/>
      <w:pPr>
        <w:ind w:left="5894" w:hanging="1419"/>
      </w:pPr>
      <w:rPr>
        <w:rFonts w:hint="default"/>
        <w:lang w:val="pt-PT" w:eastAsia="en-US" w:bidi="ar-SA"/>
      </w:rPr>
    </w:lvl>
    <w:lvl w:ilvl="7">
      <w:numFmt w:val="bullet"/>
      <w:lvlText w:val="•"/>
      <w:lvlJc w:val="left"/>
      <w:pPr>
        <w:ind w:left="6837" w:hanging="1419"/>
      </w:pPr>
      <w:rPr>
        <w:rFonts w:hint="default"/>
        <w:lang w:val="pt-PT" w:eastAsia="en-US" w:bidi="ar-SA"/>
      </w:rPr>
    </w:lvl>
    <w:lvl w:ilvl="8">
      <w:numFmt w:val="bullet"/>
      <w:lvlText w:val="•"/>
      <w:lvlJc w:val="left"/>
      <w:pPr>
        <w:ind w:left="7780" w:hanging="1419"/>
      </w:pPr>
      <w:rPr>
        <w:rFonts w:hint="default"/>
        <w:lang w:val="pt-PT" w:eastAsia="en-US" w:bidi="ar-SA"/>
      </w:rPr>
    </w:lvl>
  </w:abstractNum>
  <w:abstractNum w:abstractNumId="19" w15:restartNumberingAfterBreak="0">
    <w:nsid w:val="1CC85C77"/>
    <w:multiLevelType w:val="multilevel"/>
    <w:tmpl w:val="F1E8E128"/>
    <w:lvl w:ilvl="0">
      <w:start w:val="7"/>
      <w:numFmt w:val="decimal"/>
      <w:lvlText w:val="%1."/>
      <w:lvlJc w:val="left"/>
      <w:pPr>
        <w:ind w:left="585" w:hanging="585"/>
      </w:pPr>
      <w:rPr>
        <w:rFonts w:hint="default"/>
      </w:rPr>
    </w:lvl>
    <w:lvl w:ilvl="1">
      <w:start w:val="7"/>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20" w15:restartNumberingAfterBreak="0">
    <w:nsid w:val="1D324217"/>
    <w:multiLevelType w:val="multilevel"/>
    <w:tmpl w:val="ECD6624E"/>
    <w:lvl w:ilvl="0">
      <w:start w:val="7"/>
      <w:numFmt w:val="decimal"/>
      <w:lvlText w:val="%1."/>
      <w:lvlJc w:val="left"/>
      <w:pPr>
        <w:ind w:left="585" w:hanging="585"/>
      </w:pPr>
      <w:rPr>
        <w:rFonts w:hint="default"/>
      </w:rPr>
    </w:lvl>
    <w:lvl w:ilvl="1">
      <w:start w:val="6"/>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21" w15:restartNumberingAfterBreak="0">
    <w:nsid w:val="1FDC6741"/>
    <w:multiLevelType w:val="multilevel"/>
    <w:tmpl w:val="F788A1F0"/>
    <w:lvl w:ilvl="0">
      <w:start w:val="3"/>
      <w:numFmt w:val="decimal"/>
      <w:lvlText w:val="%1"/>
      <w:lvlJc w:val="left"/>
      <w:pPr>
        <w:ind w:left="822" w:hanging="720"/>
      </w:pPr>
      <w:rPr>
        <w:rFonts w:hint="default"/>
        <w:lang w:val="pt-PT" w:eastAsia="en-US" w:bidi="ar-SA"/>
      </w:rPr>
    </w:lvl>
    <w:lvl w:ilvl="1">
      <w:start w:val="10"/>
      <w:numFmt w:val="decimal"/>
      <w:lvlText w:val="%1.%2."/>
      <w:lvlJc w:val="left"/>
      <w:pPr>
        <w:ind w:left="822" w:hanging="720"/>
      </w:pPr>
      <w:rPr>
        <w:rFonts w:ascii="Verdana" w:eastAsia="Verdana" w:hAnsi="Verdana" w:cs="Verdana" w:hint="default"/>
        <w:b/>
        <w:bCs/>
        <w:spacing w:val="-1"/>
        <w:w w:val="99"/>
        <w:sz w:val="20"/>
        <w:szCs w:val="20"/>
        <w:lang w:val="pt-PT" w:eastAsia="en-US" w:bidi="ar-SA"/>
      </w:rPr>
    </w:lvl>
    <w:lvl w:ilvl="2">
      <w:start w:val="1"/>
      <w:numFmt w:val="decimal"/>
      <w:lvlText w:val="%1.%2.%3."/>
      <w:lvlJc w:val="left"/>
      <w:pPr>
        <w:ind w:left="102" w:hanging="1419"/>
      </w:pPr>
      <w:rPr>
        <w:rFonts w:ascii="Verdana" w:eastAsia="Verdana" w:hAnsi="Verdana" w:cs="Verdana" w:hint="default"/>
        <w:w w:val="99"/>
        <w:sz w:val="20"/>
        <w:szCs w:val="20"/>
        <w:lang w:val="pt-PT" w:eastAsia="en-US" w:bidi="ar-SA"/>
      </w:rPr>
    </w:lvl>
    <w:lvl w:ilvl="3">
      <w:numFmt w:val="bullet"/>
      <w:lvlText w:val="•"/>
      <w:lvlJc w:val="left"/>
      <w:pPr>
        <w:ind w:left="2701" w:hanging="1419"/>
      </w:pPr>
      <w:rPr>
        <w:rFonts w:hint="default"/>
        <w:lang w:val="pt-PT" w:eastAsia="en-US" w:bidi="ar-SA"/>
      </w:rPr>
    </w:lvl>
    <w:lvl w:ilvl="4">
      <w:numFmt w:val="bullet"/>
      <w:lvlText w:val="•"/>
      <w:lvlJc w:val="left"/>
      <w:pPr>
        <w:ind w:left="3642" w:hanging="1419"/>
      </w:pPr>
      <w:rPr>
        <w:rFonts w:hint="default"/>
        <w:lang w:val="pt-PT" w:eastAsia="en-US" w:bidi="ar-SA"/>
      </w:rPr>
    </w:lvl>
    <w:lvl w:ilvl="5">
      <w:numFmt w:val="bullet"/>
      <w:lvlText w:val="•"/>
      <w:lvlJc w:val="left"/>
      <w:pPr>
        <w:ind w:left="4582" w:hanging="1419"/>
      </w:pPr>
      <w:rPr>
        <w:rFonts w:hint="default"/>
        <w:lang w:val="pt-PT" w:eastAsia="en-US" w:bidi="ar-SA"/>
      </w:rPr>
    </w:lvl>
    <w:lvl w:ilvl="6">
      <w:numFmt w:val="bullet"/>
      <w:lvlText w:val="•"/>
      <w:lvlJc w:val="left"/>
      <w:pPr>
        <w:ind w:left="5523" w:hanging="1419"/>
      </w:pPr>
      <w:rPr>
        <w:rFonts w:hint="default"/>
        <w:lang w:val="pt-PT" w:eastAsia="en-US" w:bidi="ar-SA"/>
      </w:rPr>
    </w:lvl>
    <w:lvl w:ilvl="7">
      <w:numFmt w:val="bullet"/>
      <w:lvlText w:val="•"/>
      <w:lvlJc w:val="left"/>
      <w:pPr>
        <w:ind w:left="6464" w:hanging="1419"/>
      </w:pPr>
      <w:rPr>
        <w:rFonts w:hint="default"/>
        <w:lang w:val="pt-PT" w:eastAsia="en-US" w:bidi="ar-SA"/>
      </w:rPr>
    </w:lvl>
    <w:lvl w:ilvl="8">
      <w:numFmt w:val="bullet"/>
      <w:lvlText w:val="•"/>
      <w:lvlJc w:val="left"/>
      <w:pPr>
        <w:ind w:left="7404" w:hanging="1419"/>
      </w:pPr>
      <w:rPr>
        <w:rFonts w:hint="default"/>
        <w:lang w:val="pt-PT" w:eastAsia="en-US" w:bidi="ar-SA"/>
      </w:rPr>
    </w:lvl>
  </w:abstractNum>
  <w:abstractNum w:abstractNumId="22" w15:restartNumberingAfterBreak="0">
    <w:nsid w:val="22096856"/>
    <w:multiLevelType w:val="multilevel"/>
    <w:tmpl w:val="173807E4"/>
    <w:lvl w:ilvl="0">
      <w:start w:val="7"/>
      <w:numFmt w:val="decimal"/>
      <w:lvlText w:val="%1"/>
      <w:lvlJc w:val="left"/>
      <w:pPr>
        <w:ind w:left="822" w:hanging="720"/>
      </w:pPr>
      <w:rPr>
        <w:rFonts w:hint="default"/>
        <w:lang w:val="pt-PT" w:eastAsia="en-US" w:bidi="ar-SA"/>
      </w:rPr>
    </w:lvl>
    <w:lvl w:ilvl="1">
      <w:start w:val="1"/>
      <w:numFmt w:val="decimal"/>
      <w:lvlText w:val="%1.%2"/>
      <w:lvlJc w:val="left"/>
      <w:pPr>
        <w:ind w:left="822" w:hanging="720"/>
      </w:pPr>
      <w:rPr>
        <w:rFonts w:ascii="Verdana" w:eastAsia="Verdana" w:hAnsi="Verdana" w:cs="Verdana" w:hint="default"/>
        <w:b/>
        <w:bCs/>
        <w:spacing w:val="-1"/>
        <w:w w:val="99"/>
        <w:sz w:val="20"/>
        <w:szCs w:val="20"/>
        <w:lang w:val="pt-PT" w:eastAsia="en-US" w:bidi="ar-SA"/>
      </w:rPr>
    </w:lvl>
    <w:lvl w:ilvl="2">
      <w:numFmt w:val="bullet"/>
      <w:lvlText w:val="•"/>
      <w:lvlJc w:val="left"/>
      <w:pPr>
        <w:ind w:left="2513" w:hanging="720"/>
      </w:pPr>
      <w:rPr>
        <w:rFonts w:hint="default"/>
        <w:lang w:val="pt-PT" w:eastAsia="en-US" w:bidi="ar-SA"/>
      </w:rPr>
    </w:lvl>
    <w:lvl w:ilvl="3">
      <w:numFmt w:val="bullet"/>
      <w:lvlText w:val="•"/>
      <w:lvlJc w:val="left"/>
      <w:pPr>
        <w:ind w:left="3359" w:hanging="720"/>
      </w:pPr>
      <w:rPr>
        <w:rFonts w:hint="default"/>
        <w:lang w:val="pt-PT" w:eastAsia="en-US" w:bidi="ar-SA"/>
      </w:rPr>
    </w:lvl>
    <w:lvl w:ilvl="4">
      <w:numFmt w:val="bullet"/>
      <w:lvlText w:val="•"/>
      <w:lvlJc w:val="left"/>
      <w:pPr>
        <w:ind w:left="4206" w:hanging="720"/>
      </w:pPr>
      <w:rPr>
        <w:rFonts w:hint="default"/>
        <w:lang w:val="pt-PT" w:eastAsia="en-US" w:bidi="ar-SA"/>
      </w:rPr>
    </w:lvl>
    <w:lvl w:ilvl="5">
      <w:numFmt w:val="bullet"/>
      <w:lvlText w:val="•"/>
      <w:lvlJc w:val="left"/>
      <w:pPr>
        <w:ind w:left="5053" w:hanging="720"/>
      </w:pPr>
      <w:rPr>
        <w:rFonts w:hint="default"/>
        <w:lang w:val="pt-PT" w:eastAsia="en-US" w:bidi="ar-SA"/>
      </w:rPr>
    </w:lvl>
    <w:lvl w:ilvl="6">
      <w:numFmt w:val="bullet"/>
      <w:lvlText w:val="•"/>
      <w:lvlJc w:val="left"/>
      <w:pPr>
        <w:ind w:left="5899" w:hanging="720"/>
      </w:pPr>
      <w:rPr>
        <w:rFonts w:hint="default"/>
        <w:lang w:val="pt-PT" w:eastAsia="en-US" w:bidi="ar-SA"/>
      </w:rPr>
    </w:lvl>
    <w:lvl w:ilvl="7">
      <w:numFmt w:val="bullet"/>
      <w:lvlText w:val="•"/>
      <w:lvlJc w:val="left"/>
      <w:pPr>
        <w:ind w:left="6746" w:hanging="720"/>
      </w:pPr>
      <w:rPr>
        <w:rFonts w:hint="default"/>
        <w:lang w:val="pt-PT" w:eastAsia="en-US" w:bidi="ar-SA"/>
      </w:rPr>
    </w:lvl>
    <w:lvl w:ilvl="8">
      <w:numFmt w:val="bullet"/>
      <w:lvlText w:val="•"/>
      <w:lvlJc w:val="left"/>
      <w:pPr>
        <w:ind w:left="7593" w:hanging="720"/>
      </w:pPr>
      <w:rPr>
        <w:rFonts w:hint="default"/>
        <w:lang w:val="pt-PT" w:eastAsia="en-US" w:bidi="ar-SA"/>
      </w:rPr>
    </w:lvl>
  </w:abstractNum>
  <w:abstractNum w:abstractNumId="23" w15:restartNumberingAfterBreak="0">
    <w:nsid w:val="227E0454"/>
    <w:multiLevelType w:val="multilevel"/>
    <w:tmpl w:val="86FAB2E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49B095B"/>
    <w:multiLevelType w:val="multilevel"/>
    <w:tmpl w:val="A7CCBFEE"/>
    <w:lvl w:ilvl="0">
      <w:start w:val="7"/>
      <w:numFmt w:val="decimal"/>
      <w:lvlText w:val="%1"/>
      <w:lvlJc w:val="left"/>
      <w:pPr>
        <w:ind w:left="360" w:hanging="360"/>
      </w:pPr>
      <w:rPr>
        <w:rFonts w:hint="default"/>
      </w:rPr>
    </w:lvl>
    <w:lvl w:ilvl="1">
      <w:start w:val="1"/>
      <w:numFmt w:val="decimal"/>
      <w:lvlText w:val="%1.%2"/>
      <w:lvlJc w:val="left"/>
      <w:pPr>
        <w:ind w:left="873" w:hanging="720"/>
      </w:pPr>
      <w:rPr>
        <w:rFonts w:hint="default"/>
      </w:rPr>
    </w:lvl>
    <w:lvl w:ilvl="2">
      <w:start w:val="1"/>
      <w:numFmt w:val="decimal"/>
      <w:lvlText w:val="2.6.%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2052" w:hanging="144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718" w:hanging="1800"/>
      </w:pPr>
      <w:rPr>
        <w:rFonts w:hint="default"/>
      </w:rPr>
    </w:lvl>
    <w:lvl w:ilvl="7">
      <w:start w:val="1"/>
      <w:numFmt w:val="decimal"/>
      <w:lvlText w:val="%1.%2.%3.%4.%5.%6.%7.%8"/>
      <w:lvlJc w:val="left"/>
      <w:pPr>
        <w:ind w:left="3231" w:hanging="2160"/>
      </w:pPr>
      <w:rPr>
        <w:rFonts w:hint="default"/>
      </w:rPr>
    </w:lvl>
    <w:lvl w:ilvl="8">
      <w:start w:val="1"/>
      <w:numFmt w:val="decimal"/>
      <w:lvlText w:val="%1.%2.%3.%4.%5.%6.%7.%8.%9"/>
      <w:lvlJc w:val="left"/>
      <w:pPr>
        <w:ind w:left="3384" w:hanging="2160"/>
      </w:pPr>
      <w:rPr>
        <w:rFonts w:hint="default"/>
      </w:rPr>
    </w:lvl>
  </w:abstractNum>
  <w:abstractNum w:abstractNumId="25" w15:restartNumberingAfterBreak="0">
    <w:nsid w:val="283E160E"/>
    <w:multiLevelType w:val="multilevel"/>
    <w:tmpl w:val="7488FF36"/>
    <w:lvl w:ilvl="0">
      <w:start w:val="4"/>
      <w:numFmt w:val="decimal"/>
      <w:lvlText w:val="%1"/>
      <w:lvlJc w:val="left"/>
      <w:pPr>
        <w:ind w:left="478" w:hanging="708"/>
      </w:pPr>
      <w:rPr>
        <w:rFonts w:hint="default"/>
        <w:lang w:val="pt-PT" w:eastAsia="en-US" w:bidi="ar-SA"/>
      </w:rPr>
    </w:lvl>
    <w:lvl w:ilvl="1">
      <w:start w:val="5"/>
      <w:numFmt w:val="decimal"/>
      <w:lvlText w:val="%1.%2"/>
      <w:lvlJc w:val="left"/>
      <w:pPr>
        <w:ind w:left="478" w:hanging="708"/>
      </w:pPr>
      <w:rPr>
        <w:rFonts w:hint="default"/>
        <w:lang w:val="pt-PT" w:eastAsia="en-US" w:bidi="ar-SA"/>
      </w:rPr>
    </w:lvl>
    <w:lvl w:ilvl="2">
      <w:start w:val="1"/>
      <w:numFmt w:val="decimal"/>
      <w:lvlText w:val="%1.%2.%3"/>
      <w:lvlJc w:val="left"/>
      <w:pPr>
        <w:ind w:left="478" w:hanging="708"/>
      </w:pPr>
      <w:rPr>
        <w:rFonts w:ascii="Verdana" w:eastAsia="Verdana" w:hAnsi="Verdana" w:cs="Verdana" w:hint="default"/>
        <w:w w:val="99"/>
        <w:sz w:val="20"/>
        <w:szCs w:val="20"/>
        <w:lang w:val="pt-PT" w:eastAsia="en-US" w:bidi="ar-SA"/>
      </w:rPr>
    </w:lvl>
    <w:lvl w:ilvl="3">
      <w:numFmt w:val="bullet"/>
      <w:lvlText w:val="•"/>
      <w:lvlJc w:val="left"/>
      <w:pPr>
        <w:ind w:left="3235" w:hanging="708"/>
      </w:pPr>
      <w:rPr>
        <w:rFonts w:hint="default"/>
        <w:lang w:val="pt-PT" w:eastAsia="en-US" w:bidi="ar-SA"/>
      </w:rPr>
    </w:lvl>
    <w:lvl w:ilvl="4">
      <w:numFmt w:val="bullet"/>
      <w:lvlText w:val="•"/>
      <w:lvlJc w:val="left"/>
      <w:pPr>
        <w:ind w:left="4154" w:hanging="708"/>
      </w:pPr>
      <w:rPr>
        <w:rFonts w:hint="default"/>
        <w:lang w:val="pt-PT" w:eastAsia="en-US" w:bidi="ar-SA"/>
      </w:rPr>
    </w:lvl>
    <w:lvl w:ilvl="5">
      <w:numFmt w:val="bullet"/>
      <w:lvlText w:val="•"/>
      <w:lvlJc w:val="left"/>
      <w:pPr>
        <w:ind w:left="5073" w:hanging="708"/>
      </w:pPr>
      <w:rPr>
        <w:rFonts w:hint="default"/>
        <w:lang w:val="pt-PT" w:eastAsia="en-US" w:bidi="ar-SA"/>
      </w:rPr>
    </w:lvl>
    <w:lvl w:ilvl="6">
      <w:numFmt w:val="bullet"/>
      <w:lvlText w:val="•"/>
      <w:lvlJc w:val="left"/>
      <w:pPr>
        <w:ind w:left="5991" w:hanging="708"/>
      </w:pPr>
      <w:rPr>
        <w:rFonts w:hint="default"/>
        <w:lang w:val="pt-PT" w:eastAsia="en-US" w:bidi="ar-SA"/>
      </w:rPr>
    </w:lvl>
    <w:lvl w:ilvl="7">
      <w:numFmt w:val="bullet"/>
      <w:lvlText w:val="•"/>
      <w:lvlJc w:val="left"/>
      <w:pPr>
        <w:ind w:left="6910" w:hanging="708"/>
      </w:pPr>
      <w:rPr>
        <w:rFonts w:hint="default"/>
        <w:lang w:val="pt-PT" w:eastAsia="en-US" w:bidi="ar-SA"/>
      </w:rPr>
    </w:lvl>
    <w:lvl w:ilvl="8">
      <w:numFmt w:val="bullet"/>
      <w:lvlText w:val="•"/>
      <w:lvlJc w:val="left"/>
      <w:pPr>
        <w:ind w:left="7829" w:hanging="708"/>
      </w:pPr>
      <w:rPr>
        <w:rFonts w:hint="default"/>
        <w:lang w:val="pt-PT" w:eastAsia="en-US" w:bidi="ar-SA"/>
      </w:rPr>
    </w:lvl>
  </w:abstractNum>
  <w:abstractNum w:abstractNumId="26" w15:restartNumberingAfterBreak="0">
    <w:nsid w:val="2A344F98"/>
    <w:multiLevelType w:val="multilevel"/>
    <w:tmpl w:val="6CDCB066"/>
    <w:lvl w:ilvl="0">
      <w:start w:val="5"/>
      <w:numFmt w:val="decimal"/>
      <w:lvlText w:val="%1"/>
      <w:lvlJc w:val="left"/>
      <w:pPr>
        <w:ind w:left="102" w:hanging="720"/>
      </w:pPr>
      <w:rPr>
        <w:rFonts w:hint="default"/>
        <w:lang w:val="pt-PT" w:eastAsia="en-US" w:bidi="ar-SA"/>
      </w:rPr>
    </w:lvl>
    <w:lvl w:ilvl="1">
      <w:start w:val="10"/>
      <w:numFmt w:val="decimal"/>
      <w:lvlText w:val="%1.%2"/>
      <w:lvlJc w:val="left"/>
      <w:pPr>
        <w:ind w:left="102" w:hanging="720"/>
      </w:pPr>
      <w:rPr>
        <w:rFonts w:ascii="Verdana" w:eastAsia="Verdana" w:hAnsi="Verdana" w:cs="Verdana" w:hint="default"/>
        <w:w w:val="99"/>
        <w:sz w:val="20"/>
        <w:szCs w:val="20"/>
        <w:lang w:val="pt-PT" w:eastAsia="en-US" w:bidi="ar-SA"/>
      </w:rPr>
    </w:lvl>
    <w:lvl w:ilvl="2">
      <w:numFmt w:val="bullet"/>
      <w:lvlText w:val="•"/>
      <w:lvlJc w:val="left"/>
      <w:pPr>
        <w:ind w:left="1937" w:hanging="720"/>
      </w:pPr>
      <w:rPr>
        <w:rFonts w:hint="default"/>
        <w:lang w:val="pt-PT" w:eastAsia="en-US" w:bidi="ar-SA"/>
      </w:rPr>
    </w:lvl>
    <w:lvl w:ilvl="3">
      <w:numFmt w:val="bullet"/>
      <w:lvlText w:val="•"/>
      <w:lvlJc w:val="left"/>
      <w:pPr>
        <w:ind w:left="2855" w:hanging="720"/>
      </w:pPr>
      <w:rPr>
        <w:rFonts w:hint="default"/>
        <w:lang w:val="pt-PT" w:eastAsia="en-US" w:bidi="ar-SA"/>
      </w:rPr>
    </w:lvl>
    <w:lvl w:ilvl="4">
      <w:numFmt w:val="bullet"/>
      <w:lvlText w:val="•"/>
      <w:lvlJc w:val="left"/>
      <w:pPr>
        <w:ind w:left="3774" w:hanging="720"/>
      </w:pPr>
      <w:rPr>
        <w:rFonts w:hint="default"/>
        <w:lang w:val="pt-PT" w:eastAsia="en-US" w:bidi="ar-SA"/>
      </w:rPr>
    </w:lvl>
    <w:lvl w:ilvl="5">
      <w:numFmt w:val="bullet"/>
      <w:lvlText w:val="•"/>
      <w:lvlJc w:val="left"/>
      <w:pPr>
        <w:ind w:left="4693" w:hanging="720"/>
      </w:pPr>
      <w:rPr>
        <w:rFonts w:hint="default"/>
        <w:lang w:val="pt-PT" w:eastAsia="en-US" w:bidi="ar-SA"/>
      </w:rPr>
    </w:lvl>
    <w:lvl w:ilvl="6">
      <w:numFmt w:val="bullet"/>
      <w:lvlText w:val="•"/>
      <w:lvlJc w:val="left"/>
      <w:pPr>
        <w:ind w:left="5611" w:hanging="720"/>
      </w:pPr>
      <w:rPr>
        <w:rFonts w:hint="default"/>
        <w:lang w:val="pt-PT" w:eastAsia="en-US" w:bidi="ar-SA"/>
      </w:rPr>
    </w:lvl>
    <w:lvl w:ilvl="7">
      <w:numFmt w:val="bullet"/>
      <w:lvlText w:val="•"/>
      <w:lvlJc w:val="left"/>
      <w:pPr>
        <w:ind w:left="6530" w:hanging="720"/>
      </w:pPr>
      <w:rPr>
        <w:rFonts w:hint="default"/>
        <w:lang w:val="pt-PT" w:eastAsia="en-US" w:bidi="ar-SA"/>
      </w:rPr>
    </w:lvl>
    <w:lvl w:ilvl="8">
      <w:numFmt w:val="bullet"/>
      <w:lvlText w:val="•"/>
      <w:lvlJc w:val="left"/>
      <w:pPr>
        <w:ind w:left="7449" w:hanging="720"/>
      </w:pPr>
      <w:rPr>
        <w:rFonts w:hint="default"/>
        <w:lang w:val="pt-PT" w:eastAsia="en-US" w:bidi="ar-SA"/>
      </w:rPr>
    </w:lvl>
  </w:abstractNum>
  <w:abstractNum w:abstractNumId="27" w15:restartNumberingAfterBreak="0">
    <w:nsid w:val="2D500853"/>
    <w:multiLevelType w:val="hybridMultilevel"/>
    <w:tmpl w:val="242404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2D681C7E"/>
    <w:multiLevelType w:val="multilevel"/>
    <w:tmpl w:val="AC001BA2"/>
    <w:lvl w:ilvl="0">
      <w:start w:val="7"/>
      <w:numFmt w:val="decimal"/>
      <w:lvlText w:val="%1."/>
      <w:lvlJc w:val="left"/>
      <w:pPr>
        <w:ind w:left="390" w:hanging="39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29" w15:restartNumberingAfterBreak="0">
    <w:nsid w:val="330D3CBC"/>
    <w:multiLevelType w:val="hybridMultilevel"/>
    <w:tmpl w:val="EAA8C63E"/>
    <w:lvl w:ilvl="0" w:tplc="EDDCD72C">
      <w:start w:val="1"/>
      <w:numFmt w:val="lowerLetter"/>
      <w:lvlText w:val="(%1)"/>
      <w:lvlJc w:val="left"/>
      <w:pPr>
        <w:ind w:left="720" w:hanging="360"/>
      </w:pPr>
      <w:rPr>
        <w:rFonts w:ascii="Tahoma" w:eastAsia="Arial Unicode MS" w:hAnsi="Tahoma" w:cs="Tahoma"/>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B8054F9"/>
    <w:multiLevelType w:val="hybridMultilevel"/>
    <w:tmpl w:val="61B6F7E6"/>
    <w:lvl w:ilvl="0" w:tplc="5BE4B534">
      <w:start w:val="1"/>
      <w:numFmt w:val="lowerRoman"/>
      <w:lvlText w:val="(%1)"/>
      <w:lvlJc w:val="left"/>
      <w:pPr>
        <w:ind w:left="478" w:hanging="644"/>
      </w:pPr>
      <w:rPr>
        <w:rFonts w:cs="Times New Roman" w:hint="eastAsia"/>
        <w:w w:val="99"/>
        <w:sz w:val="20"/>
        <w:szCs w:val="20"/>
        <w:lang w:val="pt-PT" w:eastAsia="en-US" w:bidi="ar-SA"/>
      </w:rPr>
    </w:lvl>
    <w:lvl w:ilvl="1" w:tplc="D6B0B436">
      <w:numFmt w:val="bullet"/>
      <w:lvlText w:val="•"/>
      <w:lvlJc w:val="left"/>
      <w:pPr>
        <w:ind w:left="1398" w:hanging="644"/>
      </w:pPr>
      <w:rPr>
        <w:rFonts w:hint="default"/>
        <w:lang w:val="pt-PT" w:eastAsia="en-US" w:bidi="ar-SA"/>
      </w:rPr>
    </w:lvl>
    <w:lvl w:ilvl="2" w:tplc="FB4EA1D4">
      <w:numFmt w:val="bullet"/>
      <w:lvlText w:val="•"/>
      <w:lvlJc w:val="left"/>
      <w:pPr>
        <w:ind w:left="2317" w:hanging="644"/>
      </w:pPr>
      <w:rPr>
        <w:rFonts w:hint="default"/>
        <w:lang w:val="pt-PT" w:eastAsia="en-US" w:bidi="ar-SA"/>
      </w:rPr>
    </w:lvl>
    <w:lvl w:ilvl="3" w:tplc="DC347AFE">
      <w:numFmt w:val="bullet"/>
      <w:lvlText w:val="•"/>
      <w:lvlJc w:val="left"/>
      <w:pPr>
        <w:ind w:left="3235" w:hanging="644"/>
      </w:pPr>
      <w:rPr>
        <w:rFonts w:hint="default"/>
        <w:lang w:val="pt-PT" w:eastAsia="en-US" w:bidi="ar-SA"/>
      </w:rPr>
    </w:lvl>
    <w:lvl w:ilvl="4" w:tplc="F3DA7438">
      <w:numFmt w:val="bullet"/>
      <w:lvlText w:val="•"/>
      <w:lvlJc w:val="left"/>
      <w:pPr>
        <w:ind w:left="4154" w:hanging="644"/>
      </w:pPr>
      <w:rPr>
        <w:rFonts w:hint="default"/>
        <w:lang w:val="pt-PT" w:eastAsia="en-US" w:bidi="ar-SA"/>
      </w:rPr>
    </w:lvl>
    <w:lvl w:ilvl="5" w:tplc="1C7AEF82">
      <w:numFmt w:val="bullet"/>
      <w:lvlText w:val="•"/>
      <w:lvlJc w:val="left"/>
      <w:pPr>
        <w:ind w:left="5073" w:hanging="644"/>
      </w:pPr>
      <w:rPr>
        <w:rFonts w:hint="default"/>
        <w:lang w:val="pt-PT" w:eastAsia="en-US" w:bidi="ar-SA"/>
      </w:rPr>
    </w:lvl>
    <w:lvl w:ilvl="6" w:tplc="F5CAD938">
      <w:numFmt w:val="bullet"/>
      <w:lvlText w:val="•"/>
      <w:lvlJc w:val="left"/>
      <w:pPr>
        <w:ind w:left="5991" w:hanging="644"/>
      </w:pPr>
      <w:rPr>
        <w:rFonts w:hint="default"/>
        <w:lang w:val="pt-PT" w:eastAsia="en-US" w:bidi="ar-SA"/>
      </w:rPr>
    </w:lvl>
    <w:lvl w:ilvl="7" w:tplc="C77088A4">
      <w:numFmt w:val="bullet"/>
      <w:lvlText w:val="•"/>
      <w:lvlJc w:val="left"/>
      <w:pPr>
        <w:ind w:left="6910" w:hanging="644"/>
      </w:pPr>
      <w:rPr>
        <w:rFonts w:hint="default"/>
        <w:lang w:val="pt-PT" w:eastAsia="en-US" w:bidi="ar-SA"/>
      </w:rPr>
    </w:lvl>
    <w:lvl w:ilvl="8" w:tplc="5CF2201A">
      <w:numFmt w:val="bullet"/>
      <w:lvlText w:val="•"/>
      <w:lvlJc w:val="left"/>
      <w:pPr>
        <w:ind w:left="7829" w:hanging="644"/>
      </w:pPr>
      <w:rPr>
        <w:rFonts w:hint="default"/>
        <w:lang w:val="pt-PT" w:eastAsia="en-US" w:bidi="ar-SA"/>
      </w:rPr>
    </w:lvl>
  </w:abstractNum>
  <w:abstractNum w:abstractNumId="31" w15:restartNumberingAfterBreak="0">
    <w:nsid w:val="3E1C66FE"/>
    <w:multiLevelType w:val="multilevel"/>
    <w:tmpl w:val="ED5A1F70"/>
    <w:lvl w:ilvl="0">
      <w:start w:val="4"/>
      <w:numFmt w:val="decimal"/>
      <w:lvlText w:val="%1"/>
      <w:lvlJc w:val="left"/>
      <w:pPr>
        <w:ind w:left="478" w:hanging="708"/>
      </w:pPr>
      <w:rPr>
        <w:rFonts w:hint="default"/>
        <w:lang w:val="pt-PT" w:eastAsia="en-US" w:bidi="ar-SA"/>
      </w:rPr>
    </w:lvl>
    <w:lvl w:ilvl="1">
      <w:start w:val="17"/>
      <w:numFmt w:val="decimal"/>
      <w:lvlText w:val="%1.%2"/>
      <w:lvlJc w:val="left"/>
      <w:pPr>
        <w:ind w:left="478" w:hanging="708"/>
      </w:pPr>
      <w:rPr>
        <w:rFonts w:hint="default"/>
        <w:lang w:val="pt-PT" w:eastAsia="en-US" w:bidi="ar-SA"/>
      </w:rPr>
    </w:lvl>
    <w:lvl w:ilvl="2">
      <w:start w:val="1"/>
      <w:numFmt w:val="decimal"/>
      <w:lvlText w:val="%1.%2.%3"/>
      <w:lvlJc w:val="left"/>
      <w:pPr>
        <w:ind w:left="478" w:hanging="708"/>
      </w:pPr>
      <w:rPr>
        <w:rFonts w:ascii="Verdana" w:eastAsia="Verdana" w:hAnsi="Verdana" w:cs="Verdana" w:hint="default"/>
        <w:w w:val="99"/>
        <w:sz w:val="20"/>
        <w:szCs w:val="20"/>
        <w:lang w:val="pt-PT" w:eastAsia="en-US" w:bidi="ar-SA"/>
      </w:rPr>
    </w:lvl>
    <w:lvl w:ilvl="3">
      <w:start w:val="1"/>
      <w:numFmt w:val="lowerLetter"/>
      <w:lvlText w:val="(%4)"/>
      <w:lvlJc w:val="left"/>
      <w:pPr>
        <w:ind w:left="620" w:hanging="567"/>
      </w:pPr>
      <w:rPr>
        <w:rFonts w:ascii="Verdana" w:eastAsia="Verdana" w:hAnsi="Verdana" w:cs="Verdana" w:hint="default"/>
        <w:w w:val="99"/>
        <w:sz w:val="20"/>
        <w:szCs w:val="20"/>
        <w:lang w:val="pt-PT" w:eastAsia="en-US" w:bidi="ar-SA"/>
      </w:rPr>
    </w:lvl>
    <w:lvl w:ilvl="4">
      <w:numFmt w:val="bullet"/>
      <w:lvlText w:val="•"/>
      <w:lvlJc w:val="left"/>
      <w:pPr>
        <w:ind w:left="3635" w:hanging="567"/>
      </w:pPr>
      <w:rPr>
        <w:rFonts w:hint="default"/>
        <w:lang w:val="pt-PT" w:eastAsia="en-US" w:bidi="ar-SA"/>
      </w:rPr>
    </w:lvl>
    <w:lvl w:ilvl="5">
      <w:numFmt w:val="bullet"/>
      <w:lvlText w:val="•"/>
      <w:lvlJc w:val="left"/>
      <w:pPr>
        <w:ind w:left="4640" w:hanging="567"/>
      </w:pPr>
      <w:rPr>
        <w:rFonts w:hint="default"/>
        <w:lang w:val="pt-PT" w:eastAsia="en-US" w:bidi="ar-SA"/>
      </w:rPr>
    </w:lvl>
    <w:lvl w:ilvl="6">
      <w:numFmt w:val="bullet"/>
      <w:lvlText w:val="•"/>
      <w:lvlJc w:val="left"/>
      <w:pPr>
        <w:ind w:left="5645" w:hanging="567"/>
      </w:pPr>
      <w:rPr>
        <w:rFonts w:hint="default"/>
        <w:lang w:val="pt-PT" w:eastAsia="en-US" w:bidi="ar-SA"/>
      </w:rPr>
    </w:lvl>
    <w:lvl w:ilvl="7">
      <w:numFmt w:val="bullet"/>
      <w:lvlText w:val="•"/>
      <w:lvlJc w:val="left"/>
      <w:pPr>
        <w:ind w:left="6650" w:hanging="567"/>
      </w:pPr>
      <w:rPr>
        <w:rFonts w:hint="default"/>
        <w:lang w:val="pt-PT" w:eastAsia="en-US" w:bidi="ar-SA"/>
      </w:rPr>
    </w:lvl>
    <w:lvl w:ilvl="8">
      <w:numFmt w:val="bullet"/>
      <w:lvlText w:val="•"/>
      <w:lvlJc w:val="left"/>
      <w:pPr>
        <w:ind w:left="7656" w:hanging="567"/>
      </w:pPr>
      <w:rPr>
        <w:rFonts w:hint="default"/>
        <w:lang w:val="pt-PT" w:eastAsia="en-US" w:bidi="ar-SA"/>
      </w:rPr>
    </w:lvl>
  </w:abstractNum>
  <w:abstractNum w:abstractNumId="32" w15:restartNumberingAfterBreak="0">
    <w:nsid w:val="3E7F599B"/>
    <w:multiLevelType w:val="multilevel"/>
    <w:tmpl w:val="9B14C320"/>
    <w:lvl w:ilvl="0">
      <w:start w:val="1"/>
      <w:numFmt w:val="decimal"/>
      <w:lvlText w:val="%1"/>
      <w:lvlJc w:val="left"/>
      <w:pPr>
        <w:ind w:left="102" w:hanging="708"/>
      </w:pPr>
      <w:rPr>
        <w:rFonts w:hint="default"/>
        <w:lang w:val="pt-PT" w:eastAsia="en-US" w:bidi="ar-SA"/>
      </w:rPr>
    </w:lvl>
    <w:lvl w:ilvl="1">
      <w:start w:val="4"/>
      <w:numFmt w:val="decimal"/>
      <w:lvlText w:val="%1.%2"/>
      <w:lvlJc w:val="left"/>
      <w:pPr>
        <w:ind w:left="102" w:hanging="708"/>
      </w:pPr>
      <w:rPr>
        <w:rFonts w:ascii="Verdana" w:eastAsia="Verdana" w:hAnsi="Verdana" w:cs="Verdana" w:hint="default"/>
        <w:w w:val="99"/>
        <w:sz w:val="20"/>
        <w:szCs w:val="20"/>
        <w:lang w:val="pt-PT" w:eastAsia="en-US" w:bidi="ar-SA"/>
      </w:rPr>
    </w:lvl>
    <w:lvl w:ilvl="2">
      <w:numFmt w:val="bullet"/>
      <w:lvlText w:val="•"/>
      <w:lvlJc w:val="left"/>
      <w:pPr>
        <w:ind w:left="1937" w:hanging="708"/>
      </w:pPr>
      <w:rPr>
        <w:rFonts w:hint="default"/>
        <w:lang w:val="pt-PT" w:eastAsia="en-US" w:bidi="ar-SA"/>
      </w:rPr>
    </w:lvl>
    <w:lvl w:ilvl="3">
      <w:numFmt w:val="bullet"/>
      <w:lvlText w:val="•"/>
      <w:lvlJc w:val="left"/>
      <w:pPr>
        <w:ind w:left="2855" w:hanging="708"/>
      </w:pPr>
      <w:rPr>
        <w:rFonts w:hint="default"/>
        <w:lang w:val="pt-PT" w:eastAsia="en-US" w:bidi="ar-SA"/>
      </w:rPr>
    </w:lvl>
    <w:lvl w:ilvl="4">
      <w:numFmt w:val="bullet"/>
      <w:lvlText w:val="•"/>
      <w:lvlJc w:val="left"/>
      <w:pPr>
        <w:ind w:left="3774" w:hanging="708"/>
      </w:pPr>
      <w:rPr>
        <w:rFonts w:hint="default"/>
        <w:lang w:val="pt-PT" w:eastAsia="en-US" w:bidi="ar-SA"/>
      </w:rPr>
    </w:lvl>
    <w:lvl w:ilvl="5">
      <w:numFmt w:val="bullet"/>
      <w:lvlText w:val="•"/>
      <w:lvlJc w:val="left"/>
      <w:pPr>
        <w:ind w:left="4693" w:hanging="708"/>
      </w:pPr>
      <w:rPr>
        <w:rFonts w:hint="default"/>
        <w:lang w:val="pt-PT" w:eastAsia="en-US" w:bidi="ar-SA"/>
      </w:rPr>
    </w:lvl>
    <w:lvl w:ilvl="6">
      <w:numFmt w:val="bullet"/>
      <w:lvlText w:val="•"/>
      <w:lvlJc w:val="left"/>
      <w:pPr>
        <w:ind w:left="5611" w:hanging="708"/>
      </w:pPr>
      <w:rPr>
        <w:rFonts w:hint="default"/>
        <w:lang w:val="pt-PT" w:eastAsia="en-US" w:bidi="ar-SA"/>
      </w:rPr>
    </w:lvl>
    <w:lvl w:ilvl="7">
      <w:numFmt w:val="bullet"/>
      <w:lvlText w:val="•"/>
      <w:lvlJc w:val="left"/>
      <w:pPr>
        <w:ind w:left="6530" w:hanging="708"/>
      </w:pPr>
      <w:rPr>
        <w:rFonts w:hint="default"/>
        <w:lang w:val="pt-PT" w:eastAsia="en-US" w:bidi="ar-SA"/>
      </w:rPr>
    </w:lvl>
    <w:lvl w:ilvl="8">
      <w:numFmt w:val="bullet"/>
      <w:lvlText w:val="•"/>
      <w:lvlJc w:val="left"/>
      <w:pPr>
        <w:ind w:left="7449" w:hanging="708"/>
      </w:pPr>
      <w:rPr>
        <w:rFonts w:hint="default"/>
        <w:lang w:val="pt-PT" w:eastAsia="en-US" w:bidi="ar-SA"/>
      </w:rPr>
    </w:lvl>
  </w:abstractNum>
  <w:abstractNum w:abstractNumId="33" w15:restartNumberingAfterBreak="0">
    <w:nsid w:val="4091417D"/>
    <w:multiLevelType w:val="hybridMultilevel"/>
    <w:tmpl w:val="3236CB9C"/>
    <w:lvl w:ilvl="0" w:tplc="C3C29E3A">
      <w:start w:val="1"/>
      <w:numFmt w:val="lowerRoman"/>
      <w:lvlText w:val="(%1)"/>
      <w:lvlJc w:val="left"/>
      <w:pPr>
        <w:ind w:left="102" w:hanging="400"/>
      </w:pPr>
      <w:rPr>
        <w:rFonts w:ascii="Verdana" w:eastAsia="Verdana" w:hAnsi="Verdana" w:cs="Verdana" w:hint="default"/>
        <w:w w:val="99"/>
        <w:sz w:val="20"/>
        <w:szCs w:val="20"/>
        <w:lang w:val="pt-PT" w:eastAsia="en-US" w:bidi="ar-SA"/>
      </w:rPr>
    </w:lvl>
    <w:lvl w:ilvl="1" w:tplc="9FC6D67A">
      <w:start w:val="1"/>
      <w:numFmt w:val="lowerLetter"/>
      <w:lvlText w:val="(%2)"/>
      <w:lvlJc w:val="left"/>
      <w:pPr>
        <w:ind w:left="1530" w:hanging="720"/>
      </w:pPr>
      <w:rPr>
        <w:rFonts w:ascii="Verdana" w:eastAsia="Verdana" w:hAnsi="Verdana" w:cs="Verdana" w:hint="default"/>
        <w:w w:val="99"/>
        <w:sz w:val="20"/>
        <w:szCs w:val="20"/>
        <w:lang w:val="pt-PT" w:eastAsia="en-US" w:bidi="ar-SA"/>
      </w:rPr>
    </w:lvl>
    <w:lvl w:ilvl="2" w:tplc="96B66DDA">
      <w:numFmt w:val="bullet"/>
      <w:lvlText w:val="•"/>
      <w:lvlJc w:val="left"/>
      <w:pPr>
        <w:ind w:left="2400" w:hanging="720"/>
      </w:pPr>
      <w:rPr>
        <w:rFonts w:hint="default"/>
        <w:lang w:val="pt-PT" w:eastAsia="en-US" w:bidi="ar-SA"/>
      </w:rPr>
    </w:lvl>
    <w:lvl w:ilvl="3" w:tplc="CB84FCA6">
      <w:numFmt w:val="bullet"/>
      <w:lvlText w:val="•"/>
      <w:lvlJc w:val="left"/>
      <w:pPr>
        <w:ind w:left="3261" w:hanging="720"/>
      </w:pPr>
      <w:rPr>
        <w:rFonts w:hint="default"/>
        <w:lang w:val="pt-PT" w:eastAsia="en-US" w:bidi="ar-SA"/>
      </w:rPr>
    </w:lvl>
    <w:lvl w:ilvl="4" w:tplc="31169FBE">
      <w:numFmt w:val="bullet"/>
      <w:lvlText w:val="•"/>
      <w:lvlJc w:val="left"/>
      <w:pPr>
        <w:ind w:left="4122" w:hanging="720"/>
      </w:pPr>
      <w:rPr>
        <w:rFonts w:hint="default"/>
        <w:lang w:val="pt-PT" w:eastAsia="en-US" w:bidi="ar-SA"/>
      </w:rPr>
    </w:lvl>
    <w:lvl w:ilvl="5" w:tplc="B11E3B3E">
      <w:numFmt w:val="bullet"/>
      <w:lvlText w:val="•"/>
      <w:lvlJc w:val="left"/>
      <w:pPr>
        <w:ind w:left="4982" w:hanging="720"/>
      </w:pPr>
      <w:rPr>
        <w:rFonts w:hint="default"/>
        <w:lang w:val="pt-PT" w:eastAsia="en-US" w:bidi="ar-SA"/>
      </w:rPr>
    </w:lvl>
    <w:lvl w:ilvl="6" w:tplc="02CCAD76">
      <w:numFmt w:val="bullet"/>
      <w:lvlText w:val="•"/>
      <w:lvlJc w:val="left"/>
      <w:pPr>
        <w:ind w:left="5843" w:hanging="720"/>
      </w:pPr>
      <w:rPr>
        <w:rFonts w:hint="default"/>
        <w:lang w:val="pt-PT" w:eastAsia="en-US" w:bidi="ar-SA"/>
      </w:rPr>
    </w:lvl>
    <w:lvl w:ilvl="7" w:tplc="2B164B24">
      <w:numFmt w:val="bullet"/>
      <w:lvlText w:val="•"/>
      <w:lvlJc w:val="left"/>
      <w:pPr>
        <w:ind w:left="6704" w:hanging="720"/>
      </w:pPr>
      <w:rPr>
        <w:rFonts w:hint="default"/>
        <w:lang w:val="pt-PT" w:eastAsia="en-US" w:bidi="ar-SA"/>
      </w:rPr>
    </w:lvl>
    <w:lvl w:ilvl="8" w:tplc="1C2AF5FA">
      <w:numFmt w:val="bullet"/>
      <w:lvlText w:val="•"/>
      <w:lvlJc w:val="left"/>
      <w:pPr>
        <w:ind w:left="7564" w:hanging="720"/>
      </w:pPr>
      <w:rPr>
        <w:rFonts w:hint="default"/>
        <w:lang w:val="pt-PT" w:eastAsia="en-US" w:bidi="ar-SA"/>
      </w:rPr>
    </w:lvl>
  </w:abstractNum>
  <w:abstractNum w:abstractNumId="34" w15:restartNumberingAfterBreak="0">
    <w:nsid w:val="41B2043C"/>
    <w:multiLevelType w:val="multilevel"/>
    <w:tmpl w:val="5FB8973A"/>
    <w:lvl w:ilvl="0">
      <w:start w:val="6"/>
      <w:numFmt w:val="decimal"/>
      <w:lvlText w:val="%1"/>
      <w:lvlJc w:val="left"/>
      <w:pPr>
        <w:ind w:left="360" w:hanging="36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35" w15:restartNumberingAfterBreak="0">
    <w:nsid w:val="4672467E"/>
    <w:multiLevelType w:val="multilevel"/>
    <w:tmpl w:val="498AB48C"/>
    <w:lvl w:ilvl="0">
      <w:start w:val="4"/>
      <w:numFmt w:val="decimal"/>
      <w:lvlText w:val="%1"/>
      <w:lvlJc w:val="left"/>
      <w:pPr>
        <w:ind w:left="102" w:hanging="720"/>
      </w:pPr>
      <w:rPr>
        <w:rFonts w:hint="default"/>
        <w:lang w:val="pt-PT" w:eastAsia="en-US" w:bidi="ar-SA"/>
      </w:rPr>
    </w:lvl>
    <w:lvl w:ilvl="1">
      <w:start w:val="18"/>
      <w:numFmt w:val="decimal"/>
      <w:lvlText w:val="%1.%2"/>
      <w:lvlJc w:val="left"/>
      <w:pPr>
        <w:ind w:left="102" w:hanging="720"/>
      </w:pPr>
      <w:rPr>
        <w:rFonts w:ascii="Verdana" w:eastAsia="Verdana" w:hAnsi="Verdana" w:cs="Verdana" w:hint="default"/>
        <w:b/>
        <w:bCs/>
        <w:spacing w:val="-1"/>
        <w:w w:val="99"/>
        <w:sz w:val="20"/>
        <w:szCs w:val="20"/>
        <w:lang w:val="pt-PT" w:eastAsia="en-US" w:bidi="ar-SA"/>
      </w:rPr>
    </w:lvl>
    <w:lvl w:ilvl="2">
      <w:start w:val="1"/>
      <w:numFmt w:val="lowerRoman"/>
      <w:lvlText w:val="(%3)"/>
      <w:lvlJc w:val="left"/>
      <w:pPr>
        <w:ind w:left="1520" w:hanging="852"/>
      </w:pPr>
      <w:rPr>
        <w:rFonts w:ascii="Verdana" w:eastAsia="Verdana" w:hAnsi="Verdana" w:cs="Verdana" w:hint="default"/>
        <w:w w:val="99"/>
        <w:sz w:val="20"/>
        <w:szCs w:val="20"/>
        <w:lang w:val="pt-PT" w:eastAsia="en-US" w:bidi="ar-SA"/>
      </w:rPr>
    </w:lvl>
    <w:lvl w:ilvl="3">
      <w:numFmt w:val="bullet"/>
      <w:lvlText w:val="•"/>
      <w:lvlJc w:val="left"/>
      <w:pPr>
        <w:ind w:left="3245" w:hanging="852"/>
      </w:pPr>
      <w:rPr>
        <w:rFonts w:hint="default"/>
        <w:lang w:val="pt-PT" w:eastAsia="en-US" w:bidi="ar-SA"/>
      </w:rPr>
    </w:lvl>
    <w:lvl w:ilvl="4">
      <w:numFmt w:val="bullet"/>
      <w:lvlText w:val="•"/>
      <w:lvlJc w:val="left"/>
      <w:pPr>
        <w:ind w:left="4108" w:hanging="852"/>
      </w:pPr>
      <w:rPr>
        <w:rFonts w:hint="default"/>
        <w:lang w:val="pt-PT" w:eastAsia="en-US" w:bidi="ar-SA"/>
      </w:rPr>
    </w:lvl>
    <w:lvl w:ilvl="5">
      <w:numFmt w:val="bullet"/>
      <w:lvlText w:val="•"/>
      <w:lvlJc w:val="left"/>
      <w:pPr>
        <w:ind w:left="4971" w:hanging="852"/>
      </w:pPr>
      <w:rPr>
        <w:rFonts w:hint="default"/>
        <w:lang w:val="pt-PT" w:eastAsia="en-US" w:bidi="ar-SA"/>
      </w:rPr>
    </w:lvl>
    <w:lvl w:ilvl="6">
      <w:numFmt w:val="bullet"/>
      <w:lvlText w:val="•"/>
      <w:lvlJc w:val="left"/>
      <w:pPr>
        <w:ind w:left="5834" w:hanging="852"/>
      </w:pPr>
      <w:rPr>
        <w:rFonts w:hint="default"/>
        <w:lang w:val="pt-PT" w:eastAsia="en-US" w:bidi="ar-SA"/>
      </w:rPr>
    </w:lvl>
    <w:lvl w:ilvl="7">
      <w:numFmt w:val="bullet"/>
      <w:lvlText w:val="•"/>
      <w:lvlJc w:val="left"/>
      <w:pPr>
        <w:ind w:left="6697" w:hanging="852"/>
      </w:pPr>
      <w:rPr>
        <w:rFonts w:hint="default"/>
        <w:lang w:val="pt-PT" w:eastAsia="en-US" w:bidi="ar-SA"/>
      </w:rPr>
    </w:lvl>
    <w:lvl w:ilvl="8">
      <w:numFmt w:val="bullet"/>
      <w:lvlText w:val="•"/>
      <w:lvlJc w:val="left"/>
      <w:pPr>
        <w:ind w:left="7560" w:hanging="852"/>
      </w:pPr>
      <w:rPr>
        <w:rFonts w:hint="default"/>
        <w:lang w:val="pt-PT" w:eastAsia="en-US" w:bidi="ar-SA"/>
      </w:rPr>
    </w:lvl>
  </w:abstractNum>
  <w:abstractNum w:abstractNumId="36" w15:restartNumberingAfterBreak="0">
    <w:nsid w:val="48D85BDB"/>
    <w:multiLevelType w:val="hybridMultilevel"/>
    <w:tmpl w:val="5464DD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4A4452F7"/>
    <w:multiLevelType w:val="hybridMultilevel"/>
    <w:tmpl w:val="3EEC54B6"/>
    <w:lvl w:ilvl="0" w:tplc="1090C4E8">
      <w:start w:val="1"/>
      <w:numFmt w:val="lowerLetter"/>
      <w:lvlText w:val="(%1)"/>
      <w:lvlJc w:val="left"/>
      <w:pPr>
        <w:ind w:left="2880" w:hanging="360"/>
      </w:pPr>
      <w:rPr>
        <w:rFonts w:hint="default"/>
      </w:rPr>
    </w:lvl>
    <w:lvl w:ilvl="1" w:tplc="A7805B16">
      <w:start w:val="1"/>
      <w:numFmt w:val="lowerRoman"/>
      <w:lvlText w:val="(%2)"/>
      <w:lvlJc w:val="left"/>
      <w:pPr>
        <w:ind w:left="3960" w:hanging="720"/>
      </w:pPr>
      <w:rPr>
        <w:rFonts w:eastAsia="Times New Roman" w:hint="default"/>
        <w:w w:val="100"/>
      </w:r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38" w15:restartNumberingAfterBreak="0">
    <w:nsid w:val="4AD51386"/>
    <w:multiLevelType w:val="multilevel"/>
    <w:tmpl w:val="9422596E"/>
    <w:lvl w:ilvl="0">
      <w:start w:val="1"/>
      <w:numFmt w:val="upperRoman"/>
      <w:lvlText w:val="%1."/>
      <w:lvlJc w:val="left"/>
      <w:pPr>
        <w:ind w:left="1571" w:hanging="720"/>
      </w:pPr>
      <w:rPr>
        <w:rFonts w:hint="default"/>
      </w:rPr>
    </w:lvl>
    <w:lvl w:ilvl="1">
      <w:start w:val="1"/>
      <w:numFmt w:val="decimal"/>
      <w:isLgl/>
      <w:lvlText w:val="%1.%2"/>
      <w:lvlJc w:val="left"/>
      <w:pPr>
        <w:ind w:left="1571" w:hanging="720"/>
      </w:pPr>
      <w:rPr>
        <w:rFonts w:hint="default"/>
        <w:lang w:val="pt-BR"/>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39" w15:restartNumberingAfterBreak="0">
    <w:nsid w:val="4C6C1B19"/>
    <w:multiLevelType w:val="multilevel"/>
    <w:tmpl w:val="6884EEC2"/>
    <w:lvl w:ilvl="0">
      <w:start w:val="10"/>
      <w:numFmt w:val="decimal"/>
      <w:lvlText w:val="%1."/>
      <w:lvlJc w:val="left"/>
      <w:pPr>
        <w:ind w:left="705" w:hanging="705"/>
      </w:pPr>
      <w:rPr>
        <w:rFonts w:hint="default"/>
      </w:rPr>
    </w:lvl>
    <w:lvl w:ilvl="1">
      <w:start w:val="4"/>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40" w15:restartNumberingAfterBreak="0">
    <w:nsid w:val="51555D69"/>
    <w:multiLevelType w:val="multilevel"/>
    <w:tmpl w:val="8F02E1BC"/>
    <w:lvl w:ilvl="0">
      <w:start w:val="4"/>
      <w:numFmt w:val="decimal"/>
      <w:lvlText w:val="%1"/>
      <w:lvlJc w:val="left"/>
      <w:pPr>
        <w:ind w:left="478" w:hanging="720"/>
      </w:pPr>
      <w:rPr>
        <w:rFonts w:hint="default"/>
        <w:lang w:val="pt-PT" w:eastAsia="en-US" w:bidi="ar-SA"/>
      </w:rPr>
    </w:lvl>
    <w:lvl w:ilvl="1">
      <w:start w:val="2"/>
      <w:numFmt w:val="decimal"/>
      <w:lvlText w:val="%1.%2"/>
      <w:lvlJc w:val="left"/>
      <w:pPr>
        <w:ind w:left="478" w:hanging="720"/>
      </w:pPr>
      <w:rPr>
        <w:rFonts w:hint="default"/>
        <w:lang w:val="pt-PT" w:eastAsia="en-US" w:bidi="ar-SA"/>
      </w:rPr>
    </w:lvl>
    <w:lvl w:ilvl="2">
      <w:start w:val="1"/>
      <w:numFmt w:val="decimal"/>
      <w:lvlText w:val="%1.%2.%3"/>
      <w:lvlJc w:val="left"/>
      <w:pPr>
        <w:ind w:left="478" w:hanging="720"/>
      </w:pPr>
      <w:rPr>
        <w:rFonts w:ascii="Verdana" w:eastAsia="Verdana" w:hAnsi="Verdana" w:cs="Verdana" w:hint="default"/>
        <w:w w:val="99"/>
        <w:sz w:val="20"/>
        <w:szCs w:val="20"/>
        <w:lang w:val="pt-PT" w:eastAsia="en-US" w:bidi="ar-SA"/>
      </w:rPr>
    </w:lvl>
    <w:lvl w:ilvl="3">
      <w:start w:val="1"/>
      <w:numFmt w:val="decimal"/>
      <w:lvlText w:val="%1.%2.%3.%4"/>
      <w:lvlJc w:val="left"/>
      <w:pPr>
        <w:ind w:left="1330" w:hanging="800"/>
      </w:pPr>
      <w:rPr>
        <w:rFonts w:ascii="Verdana" w:eastAsia="Verdana" w:hAnsi="Verdana" w:cs="Verdana" w:hint="default"/>
        <w:w w:val="99"/>
        <w:sz w:val="20"/>
        <w:szCs w:val="20"/>
        <w:lang w:val="pt-PT" w:eastAsia="en-US" w:bidi="ar-SA"/>
      </w:rPr>
    </w:lvl>
    <w:lvl w:ilvl="4">
      <w:numFmt w:val="bullet"/>
      <w:lvlText w:val="•"/>
      <w:lvlJc w:val="left"/>
      <w:pPr>
        <w:ind w:left="4115" w:hanging="800"/>
      </w:pPr>
      <w:rPr>
        <w:rFonts w:hint="default"/>
        <w:lang w:val="pt-PT" w:eastAsia="en-US" w:bidi="ar-SA"/>
      </w:rPr>
    </w:lvl>
    <w:lvl w:ilvl="5">
      <w:numFmt w:val="bullet"/>
      <w:lvlText w:val="•"/>
      <w:lvlJc w:val="left"/>
      <w:pPr>
        <w:ind w:left="5040" w:hanging="800"/>
      </w:pPr>
      <w:rPr>
        <w:rFonts w:hint="default"/>
        <w:lang w:val="pt-PT" w:eastAsia="en-US" w:bidi="ar-SA"/>
      </w:rPr>
    </w:lvl>
    <w:lvl w:ilvl="6">
      <w:numFmt w:val="bullet"/>
      <w:lvlText w:val="•"/>
      <w:lvlJc w:val="left"/>
      <w:pPr>
        <w:ind w:left="5965" w:hanging="800"/>
      </w:pPr>
      <w:rPr>
        <w:rFonts w:hint="default"/>
        <w:lang w:val="pt-PT" w:eastAsia="en-US" w:bidi="ar-SA"/>
      </w:rPr>
    </w:lvl>
    <w:lvl w:ilvl="7">
      <w:numFmt w:val="bullet"/>
      <w:lvlText w:val="•"/>
      <w:lvlJc w:val="left"/>
      <w:pPr>
        <w:ind w:left="6890" w:hanging="800"/>
      </w:pPr>
      <w:rPr>
        <w:rFonts w:hint="default"/>
        <w:lang w:val="pt-PT" w:eastAsia="en-US" w:bidi="ar-SA"/>
      </w:rPr>
    </w:lvl>
    <w:lvl w:ilvl="8">
      <w:numFmt w:val="bullet"/>
      <w:lvlText w:val="•"/>
      <w:lvlJc w:val="left"/>
      <w:pPr>
        <w:ind w:left="7816" w:hanging="800"/>
      </w:pPr>
      <w:rPr>
        <w:rFonts w:hint="default"/>
        <w:lang w:val="pt-PT" w:eastAsia="en-US" w:bidi="ar-SA"/>
      </w:rPr>
    </w:lvl>
  </w:abstractNum>
  <w:abstractNum w:abstractNumId="41" w15:restartNumberingAfterBreak="0">
    <w:nsid w:val="543B1E5A"/>
    <w:multiLevelType w:val="hybridMultilevel"/>
    <w:tmpl w:val="4E02F5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545F7BBE"/>
    <w:multiLevelType w:val="hybridMultilevel"/>
    <w:tmpl w:val="EA9057FC"/>
    <w:lvl w:ilvl="0" w:tplc="EB5A9888">
      <w:start w:val="1"/>
      <w:numFmt w:val="lowerRoman"/>
      <w:lvlText w:val="(%1)"/>
      <w:lvlJc w:val="left"/>
      <w:pPr>
        <w:ind w:left="102" w:hanging="708"/>
      </w:pPr>
      <w:rPr>
        <w:rFonts w:ascii="Verdana" w:eastAsia="Verdana" w:hAnsi="Verdana" w:cs="Verdana" w:hint="default"/>
        <w:w w:val="99"/>
        <w:sz w:val="20"/>
        <w:szCs w:val="20"/>
        <w:lang w:val="pt-PT" w:eastAsia="en-US" w:bidi="ar-SA"/>
      </w:rPr>
    </w:lvl>
    <w:lvl w:ilvl="1" w:tplc="1B249234">
      <w:numFmt w:val="bullet"/>
      <w:lvlText w:val="•"/>
      <w:lvlJc w:val="left"/>
      <w:pPr>
        <w:ind w:left="1018" w:hanging="708"/>
      </w:pPr>
      <w:rPr>
        <w:rFonts w:hint="default"/>
        <w:lang w:val="pt-PT" w:eastAsia="en-US" w:bidi="ar-SA"/>
      </w:rPr>
    </w:lvl>
    <w:lvl w:ilvl="2" w:tplc="72B27D2A">
      <w:numFmt w:val="bullet"/>
      <w:lvlText w:val="•"/>
      <w:lvlJc w:val="left"/>
      <w:pPr>
        <w:ind w:left="1937" w:hanging="708"/>
      </w:pPr>
      <w:rPr>
        <w:rFonts w:hint="default"/>
        <w:lang w:val="pt-PT" w:eastAsia="en-US" w:bidi="ar-SA"/>
      </w:rPr>
    </w:lvl>
    <w:lvl w:ilvl="3" w:tplc="56B26E3A">
      <w:numFmt w:val="bullet"/>
      <w:lvlText w:val="•"/>
      <w:lvlJc w:val="left"/>
      <w:pPr>
        <w:ind w:left="2855" w:hanging="708"/>
      </w:pPr>
      <w:rPr>
        <w:rFonts w:hint="default"/>
        <w:lang w:val="pt-PT" w:eastAsia="en-US" w:bidi="ar-SA"/>
      </w:rPr>
    </w:lvl>
    <w:lvl w:ilvl="4" w:tplc="295E6D1A">
      <w:numFmt w:val="bullet"/>
      <w:lvlText w:val="•"/>
      <w:lvlJc w:val="left"/>
      <w:pPr>
        <w:ind w:left="3774" w:hanging="708"/>
      </w:pPr>
      <w:rPr>
        <w:rFonts w:hint="default"/>
        <w:lang w:val="pt-PT" w:eastAsia="en-US" w:bidi="ar-SA"/>
      </w:rPr>
    </w:lvl>
    <w:lvl w:ilvl="5" w:tplc="F85EB98E">
      <w:numFmt w:val="bullet"/>
      <w:lvlText w:val="•"/>
      <w:lvlJc w:val="left"/>
      <w:pPr>
        <w:ind w:left="4693" w:hanging="708"/>
      </w:pPr>
      <w:rPr>
        <w:rFonts w:hint="default"/>
        <w:lang w:val="pt-PT" w:eastAsia="en-US" w:bidi="ar-SA"/>
      </w:rPr>
    </w:lvl>
    <w:lvl w:ilvl="6" w:tplc="189A3FA4">
      <w:numFmt w:val="bullet"/>
      <w:lvlText w:val="•"/>
      <w:lvlJc w:val="left"/>
      <w:pPr>
        <w:ind w:left="5611" w:hanging="708"/>
      </w:pPr>
      <w:rPr>
        <w:rFonts w:hint="default"/>
        <w:lang w:val="pt-PT" w:eastAsia="en-US" w:bidi="ar-SA"/>
      </w:rPr>
    </w:lvl>
    <w:lvl w:ilvl="7" w:tplc="027A3D14">
      <w:numFmt w:val="bullet"/>
      <w:lvlText w:val="•"/>
      <w:lvlJc w:val="left"/>
      <w:pPr>
        <w:ind w:left="6530" w:hanging="708"/>
      </w:pPr>
      <w:rPr>
        <w:rFonts w:hint="default"/>
        <w:lang w:val="pt-PT" w:eastAsia="en-US" w:bidi="ar-SA"/>
      </w:rPr>
    </w:lvl>
    <w:lvl w:ilvl="8" w:tplc="A1AE288A">
      <w:numFmt w:val="bullet"/>
      <w:lvlText w:val="•"/>
      <w:lvlJc w:val="left"/>
      <w:pPr>
        <w:ind w:left="7449" w:hanging="708"/>
      </w:pPr>
      <w:rPr>
        <w:rFonts w:hint="default"/>
        <w:lang w:val="pt-PT" w:eastAsia="en-US" w:bidi="ar-SA"/>
      </w:rPr>
    </w:lvl>
  </w:abstractNum>
  <w:abstractNum w:abstractNumId="43" w15:restartNumberingAfterBreak="0">
    <w:nsid w:val="5563094C"/>
    <w:multiLevelType w:val="multilevel"/>
    <w:tmpl w:val="B922E002"/>
    <w:lvl w:ilvl="0">
      <w:start w:val="10"/>
      <w:numFmt w:val="decimal"/>
      <w:lvlText w:val="%1."/>
      <w:lvlJc w:val="left"/>
      <w:pPr>
        <w:ind w:left="705" w:hanging="705"/>
      </w:pPr>
      <w:rPr>
        <w:rFonts w:hint="default"/>
      </w:rPr>
    </w:lvl>
    <w:lvl w:ilvl="1">
      <w:start w:val="5"/>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44" w15:restartNumberingAfterBreak="0">
    <w:nsid w:val="57301C2D"/>
    <w:multiLevelType w:val="hybridMultilevel"/>
    <w:tmpl w:val="6122EA60"/>
    <w:lvl w:ilvl="0" w:tplc="AA3416F0">
      <w:start w:val="1"/>
      <w:numFmt w:val="lowerRoman"/>
      <w:lvlText w:val="(%1)"/>
      <w:lvlJc w:val="left"/>
      <w:pPr>
        <w:ind w:left="478" w:hanging="644"/>
      </w:pPr>
      <w:rPr>
        <w:rFonts w:hint="default"/>
        <w:b w:val="0"/>
        <w:i w:val="0"/>
        <w:w w:val="99"/>
        <w:sz w:val="20"/>
        <w:szCs w:val="20"/>
        <w:lang w:val="pt-PT" w:eastAsia="en-US" w:bidi="ar-SA"/>
      </w:rPr>
    </w:lvl>
    <w:lvl w:ilvl="1" w:tplc="813670EE">
      <w:numFmt w:val="bullet"/>
      <w:lvlText w:val="•"/>
      <w:lvlJc w:val="left"/>
      <w:pPr>
        <w:ind w:left="1398" w:hanging="644"/>
      </w:pPr>
      <w:rPr>
        <w:rFonts w:hint="default"/>
        <w:lang w:val="pt-PT" w:eastAsia="en-US" w:bidi="ar-SA"/>
      </w:rPr>
    </w:lvl>
    <w:lvl w:ilvl="2" w:tplc="C0647064">
      <w:numFmt w:val="bullet"/>
      <w:lvlText w:val="•"/>
      <w:lvlJc w:val="left"/>
      <w:pPr>
        <w:ind w:left="2317" w:hanging="644"/>
      </w:pPr>
      <w:rPr>
        <w:rFonts w:hint="default"/>
        <w:lang w:val="pt-PT" w:eastAsia="en-US" w:bidi="ar-SA"/>
      </w:rPr>
    </w:lvl>
    <w:lvl w:ilvl="3" w:tplc="2E10A388">
      <w:numFmt w:val="bullet"/>
      <w:lvlText w:val="•"/>
      <w:lvlJc w:val="left"/>
      <w:pPr>
        <w:ind w:left="3235" w:hanging="644"/>
      </w:pPr>
      <w:rPr>
        <w:rFonts w:hint="default"/>
        <w:lang w:val="pt-PT" w:eastAsia="en-US" w:bidi="ar-SA"/>
      </w:rPr>
    </w:lvl>
    <w:lvl w:ilvl="4" w:tplc="14CAF3EE">
      <w:numFmt w:val="bullet"/>
      <w:lvlText w:val="•"/>
      <w:lvlJc w:val="left"/>
      <w:pPr>
        <w:ind w:left="4154" w:hanging="644"/>
      </w:pPr>
      <w:rPr>
        <w:rFonts w:hint="default"/>
        <w:lang w:val="pt-PT" w:eastAsia="en-US" w:bidi="ar-SA"/>
      </w:rPr>
    </w:lvl>
    <w:lvl w:ilvl="5" w:tplc="A48ACA4E">
      <w:numFmt w:val="bullet"/>
      <w:lvlText w:val="•"/>
      <w:lvlJc w:val="left"/>
      <w:pPr>
        <w:ind w:left="5073" w:hanging="644"/>
      </w:pPr>
      <w:rPr>
        <w:rFonts w:hint="default"/>
        <w:lang w:val="pt-PT" w:eastAsia="en-US" w:bidi="ar-SA"/>
      </w:rPr>
    </w:lvl>
    <w:lvl w:ilvl="6" w:tplc="96ACB5D0">
      <w:numFmt w:val="bullet"/>
      <w:lvlText w:val="•"/>
      <w:lvlJc w:val="left"/>
      <w:pPr>
        <w:ind w:left="5991" w:hanging="644"/>
      </w:pPr>
      <w:rPr>
        <w:rFonts w:hint="default"/>
        <w:lang w:val="pt-PT" w:eastAsia="en-US" w:bidi="ar-SA"/>
      </w:rPr>
    </w:lvl>
    <w:lvl w:ilvl="7" w:tplc="8580F842">
      <w:numFmt w:val="bullet"/>
      <w:lvlText w:val="•"/>
      <w:lvlJc w:val="left"/>
      <w:pPr>
        <w:ind w:left="6910" w:hanging="644"/>
      </w:pPr>
      <w:rPr>
        <w:rFonts w:hint="default"/>
        <w:lang w:val="pt-PT" w:eastAsia="en-US" w:bidi="ar-SA"/>
      </w:rPr>
    </w:lvl>
    <w:lvl w:ilvl="8" w:tplc="9F225BAE">
      <w:numFmt w:val="bullet"/>
      <w:lvlText w:val="•"/>
      <w:lvlJc w:val="left"/>
      <w:pPr>
        <w:ind w:left="7829" w:hanging="644"/>
      </w:pPr>
      <w:rPr>
        <w:rFonts w:hint="default"/>
        <w:lang w:val="pt-PT" w:eastAsia="en-US" w:bidi="ar-SA"/>
      </w:rPr>
    </w:lvl>
  </w:abstractNum>
  <w:abstractNum w:abstractNumId="45" w15:restartNumberingAfterBreak="0">
    <w:nsid w:val="58B13A97"/>
    <w:multiLevelType w:val="hybridMultilevel"/>
    <w:tmpl w:val="F53C8F32"/>
    <w:lvl w:ilvl="0" w:tplc="E4CC0062">
      <w:start w:val="1"/>
      <w:numFmt w:val="lowerLetter"/>
      <w:lvlText w:val="(%1)"/>
      <w:lvlJc w:val="left"/>
      <w:pPr>
        <w:ind w:left="3197" w:hanging="360"/>
      </w:pPr>
      <w:rPr>
        <w:rFonts w:hint="default"/>
      </w:rPr>
    </w:lvl>
    <w:lvl w:ilvl="1" w:tplc="04160019" w:tentative="1">
      <w:start w:val="1"/>
      <w:numFmt w:val="lowerLetter"/>
      <w:lvlText w:val="%2."/>
      <w:lvlJc w:val="left"/>
      <w:pPr>
        <w:ind w:left="3917" w:hanging="360"/>
      </w:pPr>
    </w:lvl>
    <w:lvl w:ilvl="2" w:tplc="0416001B" w:tentative="1">
      <w:start w:val="1"/>
      <w:numFmt w:val="lowerRoman"/>
      <w:lvlText w:val="%3."/>
      <w:lvlJc w:val="right"/>
      <w:pPr>
        <w:ind w:left="4637" w:hanging="180"/>
      </w:pPr>
    </w:lvl>
    <w:lvl w:ilvl="3" w:tplc="0416000F" w:tentative="1">
      <w:start w:val="1"/>
      <w:numFmt w:val="decimal"/>
      <w:lvlText w:val="%4."/>
      <w:lvlJc w:val="left"/>
      <w:pPr>
        <w:ind w:left="5357" w:hanging="360"/>
      </w:pPr>
    </w:lvl>
    <w:lvl w:ilvl="4" w:tplc="04160019" w:tentative="1">
      <w:start w:val="1"/>
      <w:numFmt w:val="lowerLetter"/>
      <w:lvlText w:val="%5."/>
      <w:lvlJc w:val="left"/>
      <w:pPr>
        <w:ind w:left="6077" w:hanging="360"/>
      </w:pPr>
    </w:lvl>
    <w:lvl w:ilvl="5" w:tplc="0416001B" w:tentative="1">
      <w:start w:val="1"/>
      <w:numFmt w:val="lowerRoman"/>
      <w:lvlText w:val="%6."/>
      <w:lvlJc w:val="right"/>
      <w:pPr>
        <w:ind w:left="6797" w:hanging="180"/>
      </w:pPr>
    </w:lvl>
    <w:lvl w:ilvl="6" w:tplc="0416000F" w:tentative="1">
      <w:start w:val="1"/>
      <w:numFmt w:val="decimal"/>
      <w:lvlText w:val="%7."/>
      <w:lvlJc w:val="left"/>
      <w:pPr>
        <w:ind w:left="7517" w:hanging="360"/>
      </w:pPr>
    </w:lvl>
    <w:lvl w:ilvl="7" w:tplc="04160019" w:tentative="1">
      <w:start w:val="1"/>
      <w:numFmt w:val="lowerLetter"/>
      <w:lvlText w:val="%8."/>
      <w:lvlJc w:val="left"/>
      <w:pPr>
        <w:ind w:left="8237" w:hanging="360"/>
      </w:pPr>
    </w:lvl>
    <w:lvl w:ilvl="8" w:tplc="0416001B" w:tentative="1">
      <w:start w:val="1"/>
      <w:numFmt w:val="lowerRoman"/>
      <w:lvlText w:val="%9."/>
      <w:lvlJc w:val="right"/>
      <w:pPr>
        <w:ind w:left="8957" w:hanging="180"/>
      </w:pPr>
    </w:lvl>
  </w:abstractNum>
  <w:abstractNum w:abstractNumId="46" w15:restartNumberingAfterBreak="0">
    <w:nsid w:val="596366E5"/>
    <w:multiLevelType w:val="multilevel"/>
    <w:tmpl w:val="495A97C6"/>
    <w:lvl w:ilvl="0">
      <w:start w:val="2"/>
      <w:numFmt w:val="decimal"/>
      <w:lvlText w:val="%1"/>
      <w:lvlJc w:val="left"/>
      <w:pPr>
        <w:ind w:left="102" w:hanging="708"/>
      </w:pPr>
      <w:rPr>
        <w:rFonts w:hint="default"/>
        <w:lang w:val="pt-PT" w:eastAsia="en-US" w:bidi="ar-SA"/>
      </w:rPr>
    </w:lvl>
    <w:lvl w:ilvl="1">
      <w:start w:val="8"/>
      <w:numFmt w:val="decimal"/>
      <w:lvlText w:val="%1.%2."/>
      <w:lvlJc w:val="left"/>
      <w:pPr>
        <w:ind w:left="102" w:hanging="708"/>
      </w:pPr>
      <w:rPr>
        <w:rFonts w:ascii="Verdana" w:eastAsia="Verdana" w:hAnsi="Verdana" w:cs="Verdana" w:hint="default"/>
        <w:b/>
        <w:bCs/>
        <w:spacing w:val="-1"/>
        <w:w w:val="99"/>
        <w:sz w:val="20"/>
        <w:szCs w:val="20"/>
        <w:lang w:val="pt-PT" w:eastAsia="en-US" w:bidi="ar-SA"/>
      </w:rPr>
    </w:lvl>
    <w:lvl w:ilvl="2">
      <w:numFmt w:val="bullet"/>
      <w:lvlText w:val="•"/>
      <w:lvlJc w:val="left"/>
      <w:pPr>
        <w:ind w:left="1937" w:hanging="708"/>
      </w:pPr>
      <w:rPr>
        <w:rFonts w:hint="default"/>
        <w:lang w:val="pt-PT" w:eastAsia="en-US" w:bidi="ar-SA"/>
      </w:rPr>
    </w:lvl>
    <w:lvl w:ilvl="3">
      <w:numFmt w:val="bullet"/>
      <w:lvlText w:val="•"/>
      <w:lvlJc w:val="left"/>
      <w:pPr>
        <w:ind w:left="2855" w:hanging="708"/>
      </w:pPr>
      <w:rPr>
        <w:rFonts w:hint="default"/>
        <w:lang w:val="pt-PT" w:eastAsia="en-US" w:bidi="ar-SA"/>
      </w:rPr>
    </w:lvl>
    <w:lvl w:ilvl="4">
      <w:numFmt w:val="bullet"/>
      <w:lvlText w:val="•"/>
      <w:lvlJc w:val="left"/>
      <w:pPr>
        <w:ind w:left="3774" w:hanging="708"/>
      </w:pPr>
      <w:rPr>
        <w:rFonts w:hint="default"/>
        <w:lang w:val="pt-PT" w:eastAsia="en-US" w:bidi="ar-SA"/>
      </w:rPr>
    </w:lvl>
    <w:lvl w:ilvl="5">
      <w:numFmt w:val="bullet"/>
      <w:lvlText w:val="•"/>
      <w:lvlJc w:val="left"/>
      <w:pPr>
        <w:ind w:left="4693" w:hanging="708"/>
      </w:pPr>
      <w:rPr>
        <w:rFonts w:hint="default"/>
        <w:lang w:val="pt-PT" w:eastAsia="en-US" w:bidi="ar-SA"/>
      </w:rPr>
    </w:lvl>
    <w:lvl w:ilvl="6">
      <w:numFmt w:val="bullet"/>
      <w:lvlText w:val="•"/>
      <w:lvlJc w:val="left"/>
      <w:pPr>
        <w:ind w:left="5611" w:hanging="708"/>
      </w:pPr>
      <w:rPr>
        <w:rFonts w:hint="default"/>
        <w:lang w:val="pt-PT" w:eastAsia="en-US" w:bidi="ar-SA"/>
      </w:rPr>
    </w:lvl>
    <w:lvl w:ilvl="7">
      <w:numFmt w:val="bullet"/>
      <w:lvlText w:val="•"/>
      <w:lvlJc w:val="left"/>
      <w:pPr>
        <w:ind w:left="6530" w:hanging="708"/>
      </w:pPr>
      <w:rPr>
        <w:rFonts w:hint="default"/>
        <w:lang w:val="pt-PT" w:eastAsia="en-US" w:bidi="ar-SA"/>
      </w:rPr>
    </w:lvl>
    <w:lvl w:ilvl="8">
      <w:numFmt w:val="bullet"/>
      <w:lvlText w:val="•"/>
      <w:lvlJc w:val="left"/>
      <w:pPr>
        <w:ind w:left="7449" w:hanging="708"/>
      </w:pPr>
      <w:rPr>
        <w:rFonts w:hint="default"/>
        <w:lang w:val="pt-PT" w:eastAsia="en-US" w:bidi="ar-SA"/>
      </w:rPr>
    </w:lvl>
  </w:abstractNum>
  <w:abstractNum w:abstractNumId="47" w15:restartNumberingAfterBreak="0">
    <w:nsid w:val="5A8C72B1"/>
    <w:multiLevelType w:val="hybridMultilevel"/>
    <w:tmpl w:val="899A4C9A"/>
    <w:lvl w:ilvl="0" w:tplc="5BE4B534">
      <w:start w:val="1"/>
      <w:numFmt w:val="lowerRoman"/>
      <w:lvlText w:val="(%1)"/>
      <w:lvlJc w:val="left"/>
      <w:pPr>
        <w:ind w:left="3556" w:hanging="360"/>
      </w:pPr>
      <w:rPr>
        <w:rFonts w:cs="Times New Roman" w:hint="eastAsia"/>
      </w:rPr>
    </w:lvl>
    <w:lvl w:ilvl="1" w:tplc="04160019">
      <w:start w:val="1"/>
      <w:numFmt w:val="lowerLetter"/>
      <w:lvlText w:val="%2."/>
      <w:lvlJc w:val="left"/>
      <w:pPr>
        <w:ind w:left="4276" w:hanging="360"/>
      </w:pPr>
    </w:lvl>
    <w:lvl w:ilvl="2" w:tplc="0416001B">
      <w:start w:val="1"/>
      <w:numFmt w:val="lowerRoman"/>
      <w:lvlText w:val="%3."/>
      <w:lvlJc w:val="right"/>
      <w:pPr>
        <w:ind w:left="4996" w:hanging="180"/>
      </w:pPr>
    </w:lvl>
    <w:lvl w:ilvl="3" w:tplc="0416000F" w:tentative="1">
      <w:start w:val="1"/>
      <w:numFmt w:val="decimal"/>
      <w:lvlText w:val="%4."/>
      <w:lvlJc w:val="left"/>
      <w:pPr>
        <w:ind w:left="5716" w:hanging="360"/>
      </w:pPr>
    </w:lvl>
    <w:lvl w:ilvl="4" w:tplc="04160019" w:tentative="1">
      <w:start w:val="1"/>
      <w:numFmt w:val="lowerLetter"/>
      <w:lvlText w:val="%5."/>
      <w:lvlJc w:val="left"/>
      <w:pPr>
        <w:ind w:left="6436" w:hanging="360"/>
      </w:pPr>
    </w:lvl>
    <w:lvl w:ilvl="5" w:tplc="0416001B" w:tentative="1">
      <w:start w:val="1"/>
      <w:numFmt w:val="lowerRoman"/>
      <w:lvlText w:val="%6."/>
      <w:lvlJc w:val="right"/>
      <w:pPr>
        <w:ind w:left="7156" w:hanging="180"/>
      </w:pPr>
    </w:lvl>
    <w:lvl w:ilvl="6" w:tplc="0416000F" w:tentative="1">
      <w:start w:val="1"/>
      <w:numFmt w:val="decimal"/>
      <w:lvlText w:val="%7."/>
      <w:lvlJc w:val="left"/>
      <w:pPr>
        <w:ind w:left="7876" w:hanging="360"/>
      </w:pPr>
    </w:lvl>
    <w:lvl w:ilvl="7" w:tplc="04160019" w:tentative="1">
      <w:start w:val="1"/>
      <w:numFmt w:val="lowerLetter"/>
      <w:lvlText w:val="%8."/>
      <w:lvlJc w:val="left"/>
      <w:pPr>
        <w:ind w:left="8596" w:hanging="360"/>
      </w:pPr>
    </w:lvl>
    <w:lvl w:ilvl="8" w:tplc="0416001B" w:tentative="1">
      <w:start w:val="1"/>
      <w:numFmt w:val="lowerRoman"/>
      <w:lvlText w:val="%9."/>
      <w:lvlJc w:val="right"/>
      <w:pPr>
        <w:ind w:left="9316" w:hanging="180"/>
      </w:pPr>
    </w:lvl>
  </w:abstractNum>
  <w:abstractNum w:abstractNumId="48" w15:restartNumberingAfterBreak="0">
    <w:nsid w:val="5F57588A"/>
    <w:multiLevelType w:val="hybridMultilevel"/>
    <w:tmpl w:val="EDF8DFC0"/>
    <w:lvl w:ilvl="0" w:tplc="4F329A4C">
      <w:start w:val="1"/>
      <w:numFmt w:val="lowerRoman"/>
      <w:lvlText w:val="(%1)"/>
      <w:lvlJc w:val="left"/>
      <w:pPr>
        <w:ind w:left="1186" w:hanging="708"/>
      </w:pPr>
      <w:rPr>
        <w:rFonts w:ascii="Verdana" w:eastAsia="Verdana" w:hAnsi="Verdana" w:cs="Verdana" w:hint="default"/>
        <w:w w:val="99"/>
        <w:sz w:val="20"/>
        <w:szCs w:val="20"/>
        <w:lang w:val="pt-PT" w:eastAsia="en-US" w:bidi="ar-SA"/>
      </w:rPr>
    </w:lvl>
    <w:lvl w:ilvl="1" w:tplc="CB54D6D0">
      <w:start w:val="1"/>
      <w:numFmt w:val="lowerLetter"/>
      <w:lvlText w:val="(%2)"/>
      <w:lvlJc w:val="left"/>
      <w:pPr>
        <w:ind w:left="1755" w:hanging="569"/>
      </w:pPr>
      <w:rPr>
        <w:rFonts w:ascii="Verdana" w:eastAsia="Verdana" w:hAnsi="Verdana" w:cs="Verdana" w:hint="default"/>
        <w:w w:val="99"/>
        <w:sz w:val="20"/>
        <w:szCs w:val="20"/>
        <w:lang w:val="pt-PT" w:eastAsia="en-US" w:bidi="ar-SA"/>
      </w:rPr>
    </w:lvl>
    <w:lvl w:ilvl="2" w:tplc="A72AA7D8">
      <w:numFmt w:val="bullet"/>
      <w:lvlText w:val="•"/>
      <w:lvlJc w:val="left"/>
      <w:pPr>
        <w:ind w:left="2638" w:hanging="569"/>
      </w:pPr>
      <w:rPr>
        <w:rFonts w:hint="default"/>
        <w:lang w:val="pt-PT" w:eastAsia="en-US" w:bidi="ar-SA"/>
      </w:rPr>
    </w:lvl>
    <w:lvl w:ilvl="3" w:tplc="B642A07A">
      <w:numFmt w:val="bullet"/>
      <w:lvlText w:val="•"/>
      <w:lvlJc w:val="left"/>
      <w:pPr>
        <w:ind w:left="3516" w:hanging="569"/>
      </w:pPr>
      <w:rPr>
        <w:rFonts w:hint="default"/>
        <w:lang w:val="pt-PT" w:eastAsia="en-US" w:bidi="ar-SA"/>
      </w:rPr>
    </w:lvl>
    <w:lvl w:ilvl="4" w:tplc="F0628C1E">
      <w:numFmt w:val="bullet"/>
      <w:lvlText w:val="•"/>
      <w:lvlJc w:val="left"/>
      <w:pPr>
        <w:ind w:left="4395" w:hanging="569"/>
      </w:pPr>
      <w:rPr>
        <w:rFonts w:hint="default"/>
        <w:lang w:val="pt-PT" w:eastAsia="en-US" w:bidi="ar-SA"/>
      </w:rPr>
    </w:lvl>
    <w:lvl w:ilvl="5" w:tplc="FCF267BC">
      <w:numFmt w:val="bullet"/>
      <w:lvlText w:val="•"/>
      <w:lvlJc w:val="left"/>
      <w:pPr>
        <w:ind w:left="5273" w:hanging="569"/>
      </w:pPr>
      <w:rPr>
        <w:rFonts w:hint="default"/>
        <w:lang w:val="pt-PT" w:eastAsia="en-US" w:bidi="ar-SA"/>
      </w:rPr>
    </w:lvl>
    <w:lvl w:ilvl="6" w:tplc="0DA25FB0">
      <w:numFmt w:val="bullet"/>
      <w:lvlText w:val="•"/>
      <w:lvlJc w:val="left"/>
      <w:pPr>
        <w:ind w:left="6152" w:hanging="569"/>
      </w:pPr>
      <w:rPr>
        <w:rFonts w:hint="default"/>
        <w:lang w:val="pt-PT" w:eastAsia="en-US" w:bidi="ar-SA"/>
      </w:rPr>
    </w:lvl>
    <w:lvl w:ilvl="7" w:tplc="4280AE3E">
      <w:numFmt w:val="bullet"/>
      <w:lvlText w:val="•"/>
      <w:lvlJc w:val="left"/>
      <w:pPr>
        <w:ind w:left="7030" w:hanging="569"/>
      </w:pPr>
      <w:rPr>
        <w:rFonts w:hint="default"/>
        <w:lang w:val="pt-PT" w:eastAsia="en-US" w:bidi="ar-SA"/>
      </w:rPr>
    </w:lvl>
    <w:lvl w:ilvl="8" w:tplc="ED682E78">
      <w:numFmt w:val="bullet"/>
      <w:lvlText w:val="•"/>
      <w:lvlJc w:val="left"/>
      <w:pPr>
        <w:ind w:left="7909" w:hanging="569"/>
      </w:pPr>
      <w:rPr>
        <w:rFonts w:hint="default"/>
        <w:lang w:val="pt-PT" w:eastAsia="en-US" w:bidi="ar-SA"/>
      </w:rPr>
    </w:lvl>
  </w:abstractNum>
  <w:abstractNum w:abstractNumId="49" w15:restartNumberingAfterBreak="0">
    <w:nsid w:val="5F865DDE"/>
    <w:multiLevelType w:val="hybridMultilevel"/>
    <w:tmpl w:val="F9B2CB26"/>
    <w:lvl w:ilvl="0" w:tplc="C5A2772A">
      <w:start w:val="1"/>
      <w:numFmt w:val="lowerRoman"/>
      <w:lvlText w:val="(%1)"/>
      <w:lvlJc w:val="left"/>
      <w:pPr>
        <w:ind w:left="1004" w:hanging="72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0" w15:restartNumberingAfterBreak="0">
    <w:nsid w:val="62540A67"/>
    <w:multiLevelType w:val="hybridMultilevel"/>
    <w:tmpl w:val="A6FA389C"/>
    <w:lvl w:ilvl="0" w:tplc="105A97C6">
      <w:start w:val="1"/>
      <w:numFmt w:val="lowerRoman"/>
      <w:lvlText w:val="(%1)"/>
      <w:lvlJc w:val="left"/>
      <w:pPr>
        <w:ind w:left="906" w:hanging="392"/>
      </w:pPr>
      <w:rPr>
        <w:rFonts w:ascii="Verdana" w:eastAsia="Verdana" w:hAnsi="Verdana" w:cs="Verdana" w:hint="default"/>
        <w:w w:val="99"/>
        <w:sz w:val="20"/>
        <w:szCs w:val="20"/>
        <w:lang w:val="pt-PT" w:eastAsia="en-US" w:bidi="ar-SA"/>
      </w:rPr>
    </w:lvl>
    <w:lvl w:ilvl="1" w:tplc="FB662418">
      <w:numFmt w:val="bullet"/>
      <w:lvlText w:val="•"/>
      <w:lvlJc w:val="left"/>
      <w:pPr>
        <w:ind w:left="1776" w:hanging="392"/>
      </w:pPr>
      <w:rPr>
        <w:rFonts w:hint="default"/>
        <w:lang w:val="pt-PT" w:eastAsia="en-US" w:bidi="ar-SA"/>
      </w:rPr>
    </w:lvl>
    <w:lvl w:ilvl="2" w:tplc="36605C06">
      <w:numFmt w:val="bullet"/>
      <w:lvlText w:val="•"/>
      <w:lvlJc w:val="left"/>
      <w:pPr>
        <w:ind w:left="2653" w:hanging="392"/>
      </w:pPr>
      <w:rPr>
        <w:rFonts w:hint="default"/>
        <w:lang w:val="pt-PT" w:eastAsia="en-US" w:bidi="ar-SA"/>
      </w:rPr>
    </w:lvl>
    <w:lvl w:ilvl="3" w:tplc="C28AE50E">
      <w:numFmt w:val="bullet"/>
      <w:lvlText w:val="•"/>
      <w:lvlJc w:val="left"/>
      <w:pPr>
        <w:ind w:left="3529" w:hanging="392"/>
      </w:pPr>
      <w:rPr>
        <w:rFonts w:hint="default"/>
        <w:lang w:val="pt-PT" w:eastAsia="en-US" w:bidi="ar-SA"/>
      </w:rPr>
    </w:lvl>
    <w:lvl w:ilvl="4" w:tplc="D34216D8">
      <w:numFmt w:val="bullet"/>
      <w:lvlText w:val="•"/>
      <w:lvlJc w:val="left"/>
      <w:pPr>
        <w:ind w:left="4406" w:hanging="392"/>
      </w:pPr>
      <w:rPr>
        <w:rFonts w:hint="default"/>
        <w:lang w:val="pt-PT" w:eastAsia="en-US" w:bidi="ar-SA"/>
      </w:rPr>
    </w:lvl>
    <w:lvl w:ilvl="5" w:tplc="A00A15A8">
      <w:numFmt w:val="bullet"/>
      <w:lvlText w:val="•"/>
      <w:lvlJc w:val="left"/>
      <w:pPr>
        <w:ind w:left="5283" w:hanging="392"/>
      </w:pPr>
      <w:rPr>
        <w:rFonts w:hint="default"/>
        <w:lang w:val="pt-PT" w:eastAsia="en-US" w:bidi="ar-SA"/>
      </w:rPr>
    </w:lvl>
    <w:lvl w:ilvl="6" w:tplc="389ACF36">
      <w:numFmt w:val="bullet"/>
      <w:lvlText w:val="•"/>
      <w:lvlJc w:val="left"/>
      <w:pPr>
        <w:ind w:left="6159" w:hanging="392"/>
      </w:pPr>
      <w:rPr>
        <w:rFonts w:hint="default"/>
        <w:lang w:val="pt-PT" w:eastAsia="en-US" w:bidi="ar-SA"/>
      </w:rPr>
    </w:lvl>
    <w:lvl w:ilvl="7" w:tplc="02282608">
      <w:numFmt w:val="bullet"/>
      <w:lvlText w:val="•"/>
      <w:lvlJc w:val="left"/>
      <w:pPr>
        <w:ind w:left="7036" w:hanging="392"/>
      </w:pPr>
      <w:rPr>
        <w:rFonts w:hint="default"/>
        <w:lang w:val="pt-PT" w:eastAsia="en-US" w:bidi="ar-SA"/>
      </w:rPr>
    </w:lvl>
    <w:lvl w:ilvl="8" w:tplc="6CCC5A22">
      <w:numFmt w:val="bullet"/>
      <w:lvlText w:val="•"/>
      <w:lvlJc w:val="left"/>
      <w:pPr>
        <w:ind w:left="7913" w:hanging="392"/>
      </w:pPr>
      <w:rPr>
        <w:rFonts w:hint="default"/>
        <w:lang w:val="pt-PT" w:eastAsia="en-US" w:bidi="ar-SA"/>
      </w:rPr>
    </w:lvl>
  </w:abstractNum>
  <w:abstractNum w:abstractNumId="51" w15:restartNumberingAfterBreak="0">
    <w:nsid w:val="64803FD9"/>
    <w:multiLevelType w:val="multilevel"/>
    <w:tmpl w:val="7E36517E"/>
    <w:lvl w:ilvl="0">
      <w:start w:val="5"/>
      <w:numFmt w:val="decimal"/>
      <w:lvlText w:val="%1"/>
      <w:lvlJc w:val="left"/>
      <w:pPr>
        <w:ind w:left="360" w:hanging="360"/>
      </w:pPr>
      <w:rPr>
        <w:rFonts w:hint="default"/>
      </w:rPr>
    </w:lvl>
    <w:lvl w:ilvl="1">
      <w:start w:val="1"/>
      <w:numFmt w:val="decimal"/>
      <w:lvlText w:val="%1.%2"/>
      <w:lvlJc w:val="left"/>
      <w:pPr>
        <w:ind w:left="153" w:hanging="720"/>
      </w:pPr>
      <w:rPr>
        <w:rFonts w:hint="default"/>
        <w:b w:val="0"/>
        <w:bCs w:val="0"/>
      </w:rPr>
    </w:lvl>
    <w:lvl w:ilvl="2">
      <w:start w:val="1"/>
      <w:numFmt w:val="decimal"/>
      <w:lvlText w:val="%1.%2.%3"/>
      <w:lvlJc w:val="left"/>
      <w:pPr>
        <w:ind w:left="3981" w:hanging="72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52" w15:restartNumberingAfterBreak="0">
    <w:nsid w:val="6A62018E"/>
    <w:multiLevelType w:val="hybridMultilevel"/>
    <w:tmpl w:val="69F8CD5A"/>
    <w:lvl w:ilvl="0" w:tplc="2C423054">
      <w:start w:val="1"/>
      <w:numFmt w:val="lowerLetter"/>
      <w:pStyle w:val="Heading31"/>
      <w:lvlText w:val="%1)"/>
      <w:lvlJc w:val="left"/>
      <w:pPr>
        <w:tabs>
          <w:tab w:val="num" w:pos="720"/>
        </w:tabs>
        <w:ind w:left="720" w:hanging="360"/>
      </w:pPr>
    </w:lvl>
    <w:lvl w:ilvl="1" w:tplc="61A686A0">
      <w:start w:val="1"/>
      <w:numFmt w:val="none"/>
      <w:lvlText w:val="i."/>
      <w:lvlJc w:val="right"/>
      <w:pPr>
        <w:tabs>
          <w:tab w:val="num" w:pos="1260"/>
        </w:tabs>
        <w:ind w:left="1260" w:hanging="180"/>
      </w:pPr>
      <w:rPr>
        <w:rFonts w:hint="default"/>
      </w:rPr>
    </w:lvl>
    <w:lvl w:ilvl="2" w:tplc="B528373C">
      <w:start w:val="1"/>
      <w:numFmt w:val="lowerRoman"/>
      <w:lvlText w:val="%3."/>
      <w:lvlJc w:val="left"/>
      <w:pPr>
        <w:tabs>
          <w:tab w:val="num" w:pos="2700"/>
        </w:tabs>
        <w:ind w:left="2700" w:hanging="72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3" w15:restartNumberingAfterBreak="0">
    <w:nsid w:val="6D56382C"/>
    <w:multiLevelType w:val="hybridMultilevel"/>
    <w:tmpl w:val="E7EE5970"/>
    <w:lvl w:ilvl="0" w:tplc="AA3416F0">
      <w:start w:val="1"/>
      <w:numFmt w:val="lowerRoman"/>
      <w:lvlText w:val="(%1)"/>
      <w:lvlJc w:val="left"/>
      <w:pPr>
        <w:ind w:left="1492" w:hanging="360"/>
      </w:pPr>
      <w:rPr>
        <w:rFonts w:hint="default"/>
        <w:b w:val="0"/>
        <w:i w:val="0"/>
        <w:sz w:val="20"/>
        <w:szCs w:val="20"/>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abstractNum w:abstractNumId="54" w15:restartNumberingAfterBreak="0">
    <w:nsid w:val="70CC18FC"/>
    <w:multiLevelType w:val="multilevel"/>
    <w:tmpl w:val="7C507FA2"/>
    <w:lvl w:ilvl="0">
      <w:start w:val="10"/>
      <w:numFmt w:val="decimal"/>
      <w:lvlText w:val="%1."/>
      <w:lvlJc w:val="left"/>
      <w:pPr>
        <w:ind w:left="705" w:hanging="705"/>
      </w:pPr>
      <w:rPr>
        <w:rFonts w:hint="default"/>
      </w:rPr>
    </w:lvl>
    <w:lvl w:ilvl="1">
      <w:start w:val="2"/>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55" w15:restartNumberingAfterBreak="0">
    <w:nsid w:val="70E004A0"/>
    <w:multiLevelType w:val="multilevel"/>
    <w:tmpl w:val="179C4090"/>
    <w:lvl w:ilvl="0">
      <w:start w:val="6"/>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54"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6" w15:restartNumberingAfterBreak="0">
    <w:nsid w:val="72E1745A"/>
    <w:multiLevelType w:val="multilevel"/>
    <w:tmpl w:val="C2ACFC00"/>
    <w:lvl w:ilvl="0">
      <w:start w:val="6"/>
      <w:numFmt w:val="decimal"/>
      <w:lvlText w:val="%1"/>
      <w:lvlJc w:val="left"/>
      <w:pPr>
        <w:ind w:left="102" w:hanging="720"/>
      </w:pPr>
      <w:rPr>
        <w:rFonts w:hint="default"/>
        <w:lang w:val="pt-PT" w:eastAsia="en-US" w:bidi="ar-SA"/>
      </w:rPr>
    </w:lvl>
    <w:lvl w:ilvl="1">
      <w:start w:val="3"/>
      <w:numFmt w:val="decimal"/>
      <w:lvlText w:val="%1.%2"/>
      <w:lvlJc w:val="left"/>
      <w:pPr>
        <w:ind w:left="102" w:hanging="720"/>
      </w:pPr>
      <w:rPr>
        <w:rFonts w:ascii="Verdana" w:eastAsia="Verdana" w:hAnsi="Verdana" w:cs="Verdana" w:hint="default"/>
        <w:w w:val="99"/>
        <w:sz w:val="20"/>
        <w:szCs w:val="20"/>
        <w:lang w:val="pt-PT" w:eastAsia="en-US" w:bidi="ar-SA"/>
      </w:rPr>
    </w:lvl>
    <w:lvl w:ilvl="2">
      <w:numFmt w:val="bullet"/>
      <w:lvlText w:val="•"/>
      <w:lvlJc w:val="left"/>
      <w:pPr>
        <w:ind w:left="1937" w:hanging="720"/>
      </w:pPr>
      <w:rPr>
        <w:rFonts w:hint="default"/>
        <w:lang w:val="pt-PT" w:eastAsia="en-US" w:bidi="ar-SA"/>
      </w:rPr>
    </w:lvl>
    <w:lvl w:ilvl="3">
      <w:numFmt w:val="bullet"/>
      <w:lvlText w:val="•"/>
      <w:lvlJc w:val="left"/>
      <w:pPr>
        <w:ind w:left="2855" w:hanging="720"/>
      </w:pPr>
      <w:rPr>
        <w:rFonts w:hint="default"/>
        <w:lang w:val="pt-PT" w:eastAsia="en-US" w:bidi="ar-SA"/>
      </w:rPr>
    </w:lvl>
    <w:lvl w:ilvl="4">
      <w:numFmt w:val="bullet"/>
      <w:lvlText w:val="•"/>
      <w:lvlJc w:val="left"/>
      <w:pPr>
        <w:ind w:left="3774" w:hanging="720"/>
      </w:pPr>
      <w:rPr>
        <w:rFonts w:hint="default"/>
        <w:lang w:val="pt-PT" w:eastAsia="en-US" w:bidi="ar-SA"/>
      </w:rPr>
    </w:lvl>
    <w:lvl w:ilvl="5">
      <w:numFmt w:val="bullet"/>
      <w:lvlText w:val="•"/>
      <w:lvlJc w:val="left"/>
      <w:pPr>
        <w:ind w:left="4693" w:hanging="720"/>
      </w:pPr>
      <w:rPr>
        <w:rFonts w:hint="default"/>
        <w:lang w:val="pt-PT" w:eastAsia="en-US" w:bidi="ar-SA"/>
      </w:rPr>
    </w:lvl>
    <w:lvl w:ilvl="6">
      <w:numFmt w:val="bullet"/>
      <w:lvlText w:val="•"/>
      <w:lvlJc w:val="left"/>
      <w:pPr>
        <w:ind w:left="5611" w:hanging="720"/>
      </w:pPr>
      <w:rPr>
        <w:rFonts w:hint="default"/>
        <w:lang w:val="pt-PT" w:eastAsia="en-US" w:bidi="ar-SA"/>
      </w:rPr>
    </w:lvl>
    <w:lvl w:ilvl="7">
      <w:numFmt w:val="bullet"/>
      <w:lvlText w:val="•"/>
      <w:lvlJc w:val="left"/>
      <w:pPr>
        <w:ind w:left="6530" w:hanging="720"/>
      </w:pPr>
      <w:rPr>
        <w:rFonts w:hint="default"/>
        <w:lang w:val="pt-PT" w:eastAsia="en-US" w:bidi="ar-SA"/>
      </w:rPr>
    </w:lvl>
    <w:lvl w:ilvl="8">
      <w:numFmt w:val="bullet"/>
      <w:lvlText w:val="•"/>
      <w:lvlJc w:val="left"/>
      <w:pPr>
        <w:ind w:left="7449" w:hanging="720"/>
      </w:pPr>
      <w:rPr>
        <w:rFonts w:hint="default"/>
        <w:lang w:val="pt-PT" w:eastAsia="en-US" w:bidi="ar-SA"/>
      </w:rPr>
    </w:lvl>
  </w:abstractNum>
  <w:abstractNum w:abstractNumId="57" w15:restartNumberingAfterBreak="0">
    <w:nsid w:val="73084118"/>
    <w:multiLevelType w:val="hybridMultilevel"/>
    <w:tmpl w:val="D352AB00"/>
    <w:lvl w:ilvl="0" w:tplc="BC92B5F2">
      <w:start w:val="1"/>
      <w:numFmt w:val="lowerLetter"/>
      <w:lvlText w:val="(%1)"/>
      <w:lvlJc w:val="left"/>
      <w:pPr>
        <w:ind w:left="1150" w:hanging="672"/>
      </w:pPr>
      <w:rPr>
        <w:rFonts w:ascii="Verdana" w:eastAsia="Verdana" w:hAnsi="Verdana" w:cs="Verdana" w:hint="default"/>
        <w:w w:val="99"/>
        <w:sz w:val="20"/>
        <w:szCs w:val="20"/>
        <w:lang w:val="pt-PT" w:eastAsia="en-US" w:bidi="ar-SA"/>
      </w:rPr>
    </w:lvl>
    <w:lvl w:ilvl="1" w:tplc="94A03916">
      <w:numFmt w:val="bullet"/>
      <w:lvlText w:val="•"/>
      <w:lvlJc w:val="left"/>
      <w:pPr>
        <w:ind w:left="2010" w:hanging="672"/>
      </w:pPr>
      <w:rPr>
        <w:rFonts w:hint="default"/>
        <w:lang w:val="pt-PT" w:eastAsia="en-US" w:bidi="ar-SA"/>
      </w:rPr>
    </w:lvl>
    <w:lvl w:ilvl="2" w:tplc="8F202196">
      <w:numFmt w:val="bullet"/>
      <w:lvlText w:val="•"/>
      <w:lvlJc w:val="left"/>
      <w:pPr>
        <w:ind w:left="2861" w:hanging="672"/>
      </w:pPr>
      <w:rPr>
        <w:rFonts w:hint="default"/>
        <w:lang w:val="pt-PT" w:eastAsia="en-US" w:bidi="ar-SA"/>
      </w:rPr>
    </w:lvl>
    <w:lvl w:ilvl="3" w:tplc="01186116">
      <w:numFmt w:val="bullet"/>
      <w:lvlText w:val="•"/>
      <w:lvlJc w:val="left"/>
      <w:pPr>
        <w:ind w:left="3711" w:hanging="672"/>
      </w:pPr>
      <w:rPr>
        <w:rFonts w:hint="default"/>
        <w:lang w:val="pt-PT" w:eastAsia="en-US" w:bidi="ar-SA"/>
      </w:rPr>
    </w:lvl>
    <w:lvl w:ilvl="4" w:tplc="F6D4EAB6">
      <w:numFmt w:val="bullet"/>
      <w:lvlText w:val="•"/>
      <w:lvlJc w:val="left"/>
      <w:pPr>
        <w:ind w:left="4562" w:hanging="672"/>
      </w:pPr>
      <w:rPr>
        <w:rFonts w:hint="default"/>
        <w:lang w:val="pt-PT" w:eastAsia="en-US" w:bidi="ar-SA"/>
      </w:rPr>
    </w:lvl>
    <w:lvl w:ilvl="5" w:tplc="FB687484">
      <w:numFmt w:val="bullet"/>
      <w:lvlText w:val="•"/>
      <w:lvlJc w:val="left"/>
      <w:pPr>
        <w:ind w:left="5413" w:hanging="672"/>
      </w:pPr>
      <w:rPr>
        <w:rFonts w:hint="default"/>
        <w:lang w:val="pt-PT" w:eastAsia="en-US" w:bidi="ar-SA"/>
      </w:rPr>
    </w:lvl>
    <w:lvl w:ilvl="6" w:tplc="8418F3A6">
      <w:numFmt w:val="bullet"/>
      <w:lvlText w:val="•"/>
      <w:lvlJc w:val="left"/>
      <w:pPr>
        <w:ind w:left="6263" w:hanging="672"/>
      </w:pPr>
      <w:rPr>
        <w:rFonts w:hint="default"/>
        <w:lang w:val="pt-PT" w:eastAsia="en-US" w:bidi="ar-SA"/>
      </w:rPr>
    </w:lvl>
    <w:lvl w:ilvl="7" w:tplc="E3969A8E">
      <w:numFmt w:val="bullet"/>
      <w:lvlText w:val="•"/>
      <w:lvlJc w:val="left"/>
      <w:pPr>
        <w:ind w:left="7114" w:hanging="672"/>
      </w:pPr>
      <w:rPr>
        <w:rFonts w:hint="default"/>
        <w:lang w:val="pt-PT" w:eastAsia="en-US" w:bidi="ar-SA"/>
      </w:rPr>
    </w:lvl>
    <w:lvl w:ilvl="8" w:tplc="E72AB1BC">
      <w:numFmt w:val="bullet"/>
      <w:lvlText w:val="•"/>
      <w:lvlJc w:val="left"/>
      <w:pPr>
        <w:ind w:left="7965" w:hanging="672"/>
      </w:pPr>
      <w:rPr>
        <w:rFonts w:hint="default"/>
        <w:lang w:val="pt-PT" w:eastAsia="en-US" w:bidi="ar-SA"/>
      </w:rPr>
    </w:lvl>
  </w:abstractNum>
  <w:abstractNum w:abstractNumId="58"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59" w15:restartNumberingAfterBreak="0">
    <w:nsid w:val="74245396"/>
    <w:multiLevelType w:val="hybridMultilevel"/>
    <w:tmpl w:val="F9B2CB26"/>
    <w:lvl w:ilvl="0" w:tplc="C5A2772A">
      <w:start w:val="1"/>
      <w:numFmt w:val="lowerRoman"/>
      <w:lvlText w:val="(%1)"/>
      <w:lvlJc w:val="left"/>
      <w:pPr>
        <w:ind w:left="1004" w:hanging="72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0" w15:restartNumberingAfterBreak="0">
    <w:nsid w:val="747923C7"/>
    <w:multiLevelType w:val="hybridMultilevel"/>
    <w:tmpl w:val="A6FA389C"/>
    <w:lvl w:ilvl="0" w:tplc="105A97C6">
      <w:start w:val="1"/>
      <w:numFmt w:val="lowerRoman"/>
      <w:lvlText w:val="(%1)"/>
      <w:lvlJc w:val="left"/>
      <w:pPr>
        <w:ind w:left="906" w:hanging="392"/>
      </w:pPr>
      <w:rPr>
        <w:rFonts w:ascii="Verdana" w:eastAsia="Verdana" w:hAnsi="Verdana" w:cs="Verdana" w:hint="default"/>
        <w:w w:val="99"/>
        <w:sz w:val="20"/>
        <w:szCs w:val="20"/>
        <w:lang w:val="pt-PT" w:eastAsia="en-US" w:bidi="ar-SA"/>
      </w:rPr>
    </w:lvl>
    <w:lvl w:ilvl="1" w:tplc="FB662418">
      <w:numFmt w:val="bullet"/>
      <w:lvlText w:val="•"/>
      <w:lvlJc w:val="left"/>
      <w:pPr>
        <w:ind w:left="1776" w:hanging="392"/>
      </w:pPr>
      <w:rPr>
        <w:rFonts w:hint="default"/>
        <w:lang w:val="pt-PT" w:eastAsia="en-US" w:bidi="ar-SA"/>
      </w:rPr>
    </w:lvl>
    <w:lvl w:ilvl="2" w:tplc="36605C06">
      <w:numFmt w:val="bullet"/>
      <w:lvlText w:val="•"/>
      <w:lvlJc w:val="left"/>
      <w:pPr>
        <w:ind w:left="2653" w:hanging="392"/>
      </w:pPr>
      <w:rPr>
        <w:rFonts w:hint="default"/>
        <w:lang w:val="pt-PT" w:eastAsia="en-US" w:bidi="ar-SA"/>
      </w:rPr>
    </w:lvl>
    <w:lvl w:ilvl="3" w:tplc="C28AE50E">
      <w:numFmt w:val="bullet"/>
      <w:lvlText w:val="•"/>
      <w:lvlJc w:val="left"/>
      <w:pPr>
        <w:ind w:left="3529" w:hanging="392"/>
      </w:pPr>
      <w:rPr>
        <w:rFonts w:hint="default"/>
        <w:lang w:val="pt-PT" w:eastAsia="en-US" w:bidi="ar-SA"/>
      </w:rPr>
    </w:lvl>
    <w:lvl w:ilvl="4" w:tplc="D34216D8">
      <w:numFmt w:val="bullet"/>
      <w:lvlText w:val="•"/>
      <w:lvlJc w:val="left"/>
      <w:pPr>
        <w:ind w:left="4406" w:hanging="392"/>
      </w:pPr>
      <w:rPr>
        <w:rFonts w:hint="default"/>
        <w:lang w:val="pt-PT" w:eastAsia="en-US" w:bidi="ar-SA"/>
      </w:rPr>
    </w:lvl>
    <w:lvl w:ilvl="5" w:tplc="A00A15A8">
      <w:numFmt w:val="bullet"/>
      <w:lvlText w:val="•"/>
      <w:lvlJc w:val="left"/>
      <w:pPr>
        <w:ind w:left="5283" w:hanging="392"/>
      </w:pPr>
      <w:rPr>
        <w:rFonts w:hint="default"/>
        <w:lang w:val="pt-PT" w:eastAsia="en-US" w:bidi="ar-SA"/>
      </w:rPr>
    </w:lvl>
    <w:lvl w:ilvl="6" w:tplc="389ACF36">
      <w:numFmt w:val="bullet"/>
      <w:lvlText w:val="•"/>
      <w:lvlJc w:val="left"/>
      <w:pPr>
        <w:ind w:left="6159" w:hanging="392"/>
      </w:pPr>
      <w:rPr>
        <w:rFonts w:hint="default"/>
        <w:lang w:val="pt-PT" w:eastAsia="en-US" w:bidi="ar-SA"/>
      </w:rPr>
    </w:lvl>
    <w:lvl w:ilvl="7" w:tplc="02282608">
      <w:numFmt w:val="bullet"/>
      <w:lvlText w:val="•"/>
      <w:lvlJc w:val="left"/>
      <w:pPr>
        <w:ind w:left="7036" w:hanging="392"/>
      </w:pPr>
      <w:rPr>
        <w:rFonts w:hint="default"/>
        <w:lang w:val="pt-PT" w:eastAsia="en-US" w:bidi="ar-SA"/>
      </w:rPr>
    </w:lvl>
    <w:lvl w:ilvl="8" w:tplc="6CCC5A22">
      <w:numFmt w:val="bullet"/>
      <w:lvlText w:val="•"/>
      <w:lvlJc w:val="left"/>
      <w:pPr>
        <w:ind w:left="7913" w:hanging="392"/>
      </w:pPr>
      <w:rPr>
        <w:rFonts w:hint="default"/>
        <w:lang w:val="pt-PT" w:eastAsia="en-US" w:bidi="ar-SA"/>
      </w:rPr>
    </w:lvl>
  </w:abstractNum>
  <w:abstractNum w:abstractNumId="61" w15:restartNumberingAfterBreak="0">
    <w:nsid w:val="77FF4405"/>
    <w:multiLevelType w:val="multilevel"/>
    <w:tmpl w:val="68782C8C"/>
    <w:lvl w:ilvl="0">
      <w:start w:val="4"/>
      <w:numFmt w:val="decimal"/>
      <w:lvlText w:val="%1"/>
      <w:lvlJc w:val="left"/>
      <w:pPr>
        <w:ind w:left="1198" w:hanging="720"/>
      </w:pPr>
      <w:rPr>
        <w:rFonts w:hint="default"/>
        <w:lang w:val="pt-PT" w:eastAsia="en-US" w:bidi="ar-SA"/>
      </w:rPr>
    </w:lvl>
    <w:lvl w:ilvl="1">
      <w:start w:val="1"/>
      <w:numFmt w:val="decimal"/>
      <w:lvlText w:val="%1.%2"/>
      <w:lvlJc w:val="left"/>
      <w:pPr>
        <w:ind w:left="1198" w:hanging="720"/>
      </w:pPr>
      <w:rPr>
        <w:rFonts w:ascii="Verdana" w:eastAsia="Verdana" w:hAnsi="Verdana" w:cs="Verdana" w:hint="default"/>
        <w:b/>
        <w:bCs/>
        <w:spacing w:val="-1"/>
        <w:w w:val="99"/>
        <w:sz w:val="20"/>
        <w:szCs w:val="20"/>
        <w:lang w:val="pt-PT" w:eastAsia="en-US" w:bidi="ar-SA"/>
      </w:rPr>
    </w:lvl>
    <w:lvl w:ilvl="2">
      <w:start w:val="1"/>
      <w:numFmt w:val="decimal"/>
      <w:lvlText w:val="%1.%2.%3."/>
      <w:lvlJc w:val="left"/>
      <w:pPr>
        <w:ind w:left="478" w:hanging="708"/>
      </w:pPr>
      <w:rPr>
        <w:rFonts w:ascii="Verdana" w:eastAsia="Verdana" w:hAnsi="Verdana" w:cs="Verdana" w:hint="default"/>
        <w:b w:val="0"/>
        <w:bCs/>
        <w:w w:val="99"/>
        <w:sz w:val="20"/>
        <w:szCs w:val="20"/>
        <w:lang w:val="pt-PT" w:eastAsia="en-US" w:bidi="ar-SA"/>
      </w:rPr>
    </w:lvl>
    <w:lvl w:ilvl="3">
      <w:start w:val="1"/>
      <w:numFmt w:val="decimal"/>
      <w:lvlText w:val="%1.%2.%3.%4."/>
      <w:lvlJc w:val="left"/>
      <w:pPr>
        <w:ind w:left="478" w:hanging="1419"/>
      </w:pPr>
      <w:rPr>
        <w:rFonts w:ascii="Verdana" w:eastAsia="Verdana" w:hAnsi="Verdana" w:cs="Verdana" w:hint="default"/>
        <w:b w:val="0"/>
        <w:bCs/>
        <w:w w:val="99"/>
        <w:sz w:val="20"/>
        <w:szCs w:val="20"/>
        <w:lang w:val="pt-PT" w:eastAsia="en-US" w:bidi="ar-SA"/>
      </w:rPr>
    </w:lvl>
    <w:lvl w:ilvl="4">
      <w:numFmt w:val="bullet"/>
      <w:lvlText w:val="•"/>
      <w:lvlJc w:val="left"/>
      <w:pPr>
        <w:ind w:left="4022" w:hanging="1419"/>
      </w:pPr>
      <w:rPr>
        <w:rFonts w:hint="default"/>
        <w:lang w:val="pt-PT" w:eastAsia="en-US" w:bidi="ar-SA"/>
      </w:rPr>
    </w:lvl>
    <w:lvl w:ilvl="5">
      <w:numFmt w:val="bullet"/>
      <w:lvlText w:val="•"/>
      <w:lvlJc w:val="left"/>
      <w:pPr>
        <w:ind w:left="4962" w:hanging="1419"/>
      </w:pPr>
      <w:rPr>
        <w:rFonts w:hint="default"/>
        <w:lang w:val="pt-PT" w:eastAsia="en-US" w:bidi="ar-SA"/>
      </w:rPr>
    </w:lvl>
    <w:lvl w:ilvl="6">
      <w:numFmt w:val="bullet"/>
      <w:lvlText w:val="•"/>
      <w:lvlJc w:val="left"/>
      <w:pPr>
        <w:ind w:left="5903" w:hanging="1419"/>
      </w:pPr>
      <w:rPr>
        <w:rFonts w:hint="default"/>
        <w:lang w:val="pt-PT" w:eastAsia="en-US" w:bidi="ar-SA"/>
      </w:rPr>
    </w:lvl>
    <w:lvl w:ilvl="7">
      <w:numFmt w:val="bullet"/>
      <w:lvlText w:val="•"/>
      <w:lvlJc w:val="left"/>
      <w:pPr>
        <w:ind w:left="6844" w:hanging="1419"/>
      </w:pPr>
      <w:rPr>
        <w:rFonts w:hint="default"/>
        <w:lang w:val="pt-PT" w:eastAsia="en-US" w:bidi="ar-SA"/>
      </w:rPr>
    </w:lvl>
    <w:lvl w:ilvl="8">
      <w:numFmt w:val="bullet"/>
      <w:lvlText w:val="•"/>
      <w:lvlJc w:val="left"/>
      <w:pPr>
        <w:ind w:left="7784" w:hanging="1419"/>
      </w:pPr>
      <w:rPr>
        <w:rFonts w:hint="default"/>
        <w:lang w:val="pt-PT" w:eastAsia="en-US" w:bidi="ar-SA"/>
      </w:rPr>
    </w:lvl>
  </w:abstractNum>
  <w:abstractNum w:abstractNumId="62" w15:restartNumberingAfterBreak="0">
    <w:nsid w:val="78996B07"/>
    <w:multiLevelType w:val="multilevel"/>
    <w:tmpl w:val="2762532A"/>
    <w:lvl w:ilvl="0">
      <w:start w:val="8"/>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54" w:hanging="108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63" w15:restartNumberingAfterBreak="0">
    <w:nsid w:val="795F7C7D"/>
    <w:multiLevelType w:val="multilevel"/>
    <w:tmpl w:val="24A0987C"/>
    <w:lvl w:ilvl="0">
      <w:start w:val="7"/>
      <w:numFmt w:val="decimal"/>
      <w:lvlText w:val="%1."/>
      <w:lvlJc w:val="left"/>
      <w:pPr>
        <w:ind w:left="585" w:hanging="585"/>
      </w:pPr>
      <w:rPr>
        <w:rFonts w:cs="Arial" w:hint="default"/>
      </w:rPr>
    </w:lvl>
    <w:lvl w:ilvl="1">
      <w:start w:val="4"/>
      <w:numFmt w:val="decimal"/>
      <w:lvlText w:val="%1.%2."/>
      <w:lvlJc w:val="left"/>
      <w:pPr>
        <w:ind w:left="437" w:hanging="720"/>
      </w:pPr>
      <w:rPr>
        <w:rFonts w:cs="Arial" w:hint="default"/>
      </w:rPr>
    </w:lvl>
    <w:lvl w:ilvl="2">
      <w:start w:val="1"/>
      <w:numFmt w:val="decimal"/>
      <w:lvlText w:val="%1.%2.%3."/>
      <w:lvlJc w:val="left"/>
      <w:pPr>
        <w:ind w:left="154" w:hanging="720"/>
      </w:pPr>
      <w:rPr>
        <w:rFonts w:cs="Arial" w:hint="default"/>
      </w:rPr>
    </w:lvl>
    <w:lvl w:ilvl="3">
      <w:start w:val="1"/>
      <w:numFmt w:val="decimal"/>
      <w:lvlText w:val="%1.%2.%3.%4."/>
      <w:lvlJc w:val="left"/>
      <w:pPr>
        <w:ind w:left="231" w:hanging="1080"/>
      </w:pPr>
      <w:rPr>
        <w:rFonts w:cs="Arial" w:hint="default"/>
      </w:rPr>
    </w:lvl>
    <w:lvl w:ilvl="4">
      <w:start w:val="1"/>
      <w:numFmt w:val="decimal"/>
      <w:lvlText w:val="%1.%2.%3.%4.%5."/>
      <w:lvlJc w:val="left"/>
      <w:pPr>
        <w:ind w:left="308" w:hanging="1440"/>
      </w:pPr>
      <w:rPr>
        <w:rFonts w:cs="Arial" w:hint="default"/>
      </w:rPr>
    </w:lvl>
    <w:lvl w:ilvl="5">
      <w:start w:val="1"/>
      <w:numFmt w:val="decimal"/>
      <w:lvlText w:val="%1.%2.%3.%4.%5.%6."/>
      <w:lvlJc w:val="left"/>
      <w:pPr>
        <w:ind w:left="25" w:hanging="1440"/>
      </w:pPr>
      <w:rPr>
        <w:rFonts w:cs="Arial" w:hint="default"/>
      </w:rPr>
    </w:lvl>
    <w:lvl w:ilvl="6">
      <w:start w:val="1"/>
      <w:numFmt w:val="decimal"/>
      <w:lvlText w:val="%1.%2.%3.%4.%5.%6.%7."/>
      <w:lvlJc w:val="left"/>
      <w:pPr>
        <w:ind w:left="102" w:hanging="1800"/>
      </w:pPr>
      <w:rPr>
        <w:rFonts w:cs="Arial" w:hint="default"/>
      </w:rPr>
    </w:lvl>
    <w:lvl w:ilvl="7">
      <w:start w:val="1"/>
      <w:numFmt w:val="decimal"/>
      <w:lvlText w:val="%1.%2.%3.%4.%5.%6.%7.%8."/>
      <w:lvlJc w:val="left"/>
      <w:pPr>
        <w:ind w:left="179" w:hanging="2160"/>
      </w:pPr>
      <w:rPr>
        <w:rFonts w:cs="Arial" w:hint="default"/>
      </w:rPr>
    </w:lvl>
    <w:lvl w:ilvl="8">
      <w:start w:val="1"/>
      <w:numFmt w:val="decimal"/>
      <w:lvlText w:val="%1.%2.%3.%4.%5.%6.%7.%8.%9."/>
      <w:lvlJc w:val="left"/>
      <w:pPr>
        <w:ind w:left="-104" w:hanging="2160"/>
      </w:pPr>
      <w:rPr>
        <w:rFonts w:cs="Arial" w:hint="default"/>
      </w:rPr>
    </w:lvl>
  </w:abstractNum>
  <w:abstractNum w:abstractNumId="64" w15:restartNumberingAfterBreak="0">
    <w:nsid w:val="7A710F62"/>
    <w:multiLevelType w:val="multilevel"/>
    <w:tmpl w:val="7AF475B6"/>
    <w:lvl w:ilvl="0">
      <w:start w:val="3"/>
      <w:numFmt w:val="decimal"/>
      <w:lvlText w:val="%1"/>
      <w:lvlJc w:val="left"/>
      <w:pPr>
        <w:ind w:left="1198" w:hanging="720"/>
      </w:pPr>
      <w:rPr>
        <w:rFonts w:hint="default"/>
        <w:lang w:val="pt-PT" w:eastAsia="en-US" w:bidi="ar-SA"/>
      </w:rPr>
    </w:lvl>
    <w:lvl w:ilvl="1">
      <w:start w:val="1"/>
      <w:numFmt w:val="decimal"/>
      <w:lvlText w:val="%1.%2."/>
      <w:lvlJc w:val="left"/>
      <w:pPr>
        <w:ind w:left="1198" w:hanging="720"/>
      </w:pPr>
      <w:rPr>
        <w:rFonts w:ascii="Verdana" w:eastAsia="Verdana" w:hAnsi="Verdana" w:cs="Verdana" w:hint="default"/>
        <w:b/>
        <w:bCs/>
        <w:spacing w:val="-1"/>
        <w:w w:val="99"/>
        <w:sz w:val="20"/>
        <w:szCs w:val="20"/>
        <w:lang w:val="pt-PT" w:eastAsia="en-US" w:bidi="ar-SA"/>
      </w:rPr>
    </w:lvl>
    <w:lvl w:ilvl="2">
      <w:start w:val="1"/>
      <w:numFmt w:val="decimal"/>
      <w:lvlText w:val="%1.%2.%3."/>
      <w:lvlJc w:val="left"/>
      <w:pPr>
        <w:ind w:left="478" w:hanging="708"/>
      </w:pPr>
      <w:rPr>
        <w:rFonts w:ascii="Verdana" w:eastAsia="Verdana" w:hAnsi="Verdana" w:cs="Verdana" w:hint="default"/>
        <w:b w:val="0"/>
        <w:bCs/>
        <w:w w:val="99"/>
        <w:sz w:val="20"/>
        <w:szCs w:val="20"/>
        <w:lang w:val="pt-PT" w:eastAsia="en-US" w:bidi="ar-SA"/>
      </w:rPr>
    </w:lvl>
    <w:lvl w:ilvl="3">
      <w:start w:val="1"/>
      <w:numFmt w:val="decimal"/>
      <w:lvlText w:val="%1.%2.%3.%4."/>
      <w:lvlJc w:val="left"/>
      <w:pPr>
        <w:ind w:left="478" w:hanging="1419"/>
      </w:pPr>
      <w:rPr>
        <w:rFonts w:ascii="Verdana" w:eastAsia="Verdana" w:hAnsi="Verdana" w:cs="Verdana" w:hint="default"/>
        <w:w w:val="99"/>
        <w:sz w:val="20"/>
        <w:szCs w:val="20"/>
        <w:lang w:val="pt-PT" w:eastAsia="en-US" w:bidi="ar-SA"/>
      </w:rPr>
    </w:lvl>
    <w:lvl w:ilvl="4">
      <w:numFmt w:val="bullet"/>
      <w:lvlText w:val="•"/>
      <w:lvlJc w:val="left"/>
      <w:pPr>
        <w:ind w:left="3316" w:hanging="1419"/>
      </w:pPr>
      <w:rPr>
        <w:rFonts w:hint="default"/>
        <w:lang w:val="pt-PT" w:eastAsia="en-US" w:bidi="ar-SA"/>
      </w:rPr>
    </w:lvl>
    <w:lvl w:ilvl="5">
      <w:numFmt w:val="bullet"/>
      <w:lvlText w:val="•"/>
      <w:lvlJc w:val="left"/>
      <w:pPr>
        <w:ind w:left="4374" w:hanging="1419"/>
      </w:pPr>
      <w:rPr>
        <w:rFonts w:hint="default"/>
        <w:lang w:val="pt-PT" w:eastAsia="en-US" w:bidi="ar-SA"/>
      </w:rPr>
    </w:lvl>
    <w:lvl w:ilvl="6">
      <w:numFmt w:val="bullet"/>
      <w:lvlText w:val="•"/>
      <w:lvlJc w:val="left"/>
      <w:pPr>
        <w:ind w:left="5433" w:hanging="1419"/>
      </w:pPr>
      <w:rPr>
        <w:rFonts w:hint="default"/>
        <w:lang w:val="pt-PT" w:eastAsia="en-US" w:bidi="ar-SA"/>
      </w:rPr>
    </w:lvl>
    <w:lvl w:ilvl="7">
      <w:numFmt w:val="bullet"/>
      <w:lvlText w:val="•"/>
      <w:lvlJc w:val="left"/>
      <w:pPr>
        <w:ind w:left="6491" w:hanging="1419"/>
      </w:pPr>
      <w:rPr>
        <w:rFonts w:hint="default"/>
        <w:lang w:val="pt-PT" w:eastAsia="en-US" w:bidi="ar-SA"/>
      </w:rPr>
    </w:lvl>
    <w:lvl w:ilvl="8">
      <w:numFmt w:val="bullet"/>
      <w:lvlText w:val="•"/>
      <w:lvlJc w:val="left"/>
      <w:pPr>
        <w:ind w:left="7549" w:hanging="1419"/>
      </w:pPr>
      <w:rPr>
        <w:rFonts w:hint="default"/>
        <w:lang w:val="pt-PT" w:eastAsia="en-US" w:bidi="ar-SA"/>
      </w:rPr>
    </w:lvl>
  </w:abstractNum>
  <w:num w:numId="1">
    <w:abstractNumId w:val="22"/>
  </w:num>
  <w:num w:numId="2">
    <w:abstractNumId w:val="56"/>
  </w:num>
  <w:num w:numId="3">
    <w:abstractNumId w:val="26"/>
  </w:num>
  <w:num w:numId="4">
    <w:abstractNumId w:val="35"/>
  </w:num>
  <w:num w:numId="5">
    <w:abstractNumId w:val="21"/>
  </w:num>
  <w:num w:numId="6">
    <w:abstractNumId w:val="46"/>
  </w:num>
  <w:num w:numId="7">
    <w:abstractNumId w:val="32"/>
  </w:num>
  <w:num w:numId="8">
    <w:abstractNumId w:val="42"/>
  </w:num>
  <w:num w:numId="9">
    <w:abstractNumId w:val="33"/>
  </w:num>
  <w:num w:numId="10">
    <w:abstractNumId w:val="14"/>
  </w:num>
  <w:num w:numId="11">
    <w:abstractNumId w:val="44"/>
  </w:num>
  <w:num w:numId="12">
    <w:abstractNumId w:val="30"/>
  </w:num>
  <w:num w:numId="13">
    <w:abstractNumId w:val="9"/>
  </w:num>
  <w:num w:numId="14">
    <w:abstractNumId w:val="31"/>
  </w:num>
  <w:num w:numId="15">
    <w:abstractNumId w:val="48"/>
  </w:num>
  <w:num w:numId="16">
    <w:abstractNumId w:val="25"/>
  </w:num>
  <w:num w:numId="17">
    <w:abstractNumId w:val="40"/>
  </w:num>
  <w:num w:numId="18">
    <w:abstractNumId w:val="61"/>
  </w:num>
  <w:num w:numId="19">
    <w:abstractNumId w:val="57"/>
  </w:num>
  <w:num w:numId="20">
    <w:abstractNumId w:val="64"/>
  </w:num>
  <w:num w:numId="21">
    <w:abstractNumId w:val="60"/>
  </w:num>
  <w:num w:numId="22">
    <w:abstractNumId w:val="18"/>
  </w:num>
  <w:num w:numId="23">
    <w:abstractNumId w:val="11"/>
  </w:num>
  <w:num w:numId="24">
    <w:abstractNumId w:val="58"/>
    <w:lvlOverride w:ilvl="0">
      <w:startOverride w:val="1"/>
    </w:lvlOverride>
  </w:num>
  <w:num w:numId="25">
    <w:abstractNumId w:val="15"/>
  </w:num>
  <w:num w:numId="26">
    <w:abstractNumId w:val="50"/>
  </w:num>
  <w:num w:numId="27">
    <w:abstractNumId w:val="10"/>
  </w:num>
  <w:num w:numId="28">
    <w:abstractNumId w:val="49"/>
  </w:num>
  <w:num w:numId="29">
    <w:abstractNumId w:val="51"/>
  </w:num>
  <w:num w:numId="30">
    <w:abstractNumId w:val="20"/>
  </w:num>
  <w:num w:numId="31">
    <w:abstractNumId w:val="4"/>
  </w:num>
  <w:num w:numId="32">
    <w:abstractNumId w:val="5"/>
  </w:num>
  <w:num w:numId="33">
    <w:abstractNumId w:val="1"/>
  </w:num>
  <w:num w:numId="34">
    <w:abstractNumId w:val="0"/>
  </w:num>
  <w:num w:numId="35">
    <w:abstractNumId w:val="3"/>
  </w:num>
  <w:num w:numId="36">
    <w:abstractNumId w:val="2"/>
  </w:num>
  <w:num w:numId="37">
    <w:abstractNumId w:val="53"/>
  </w:num>
  <w:num w:numId="38">
    <w:abstractNumId w:val="45"/>
  </w:num>
  <w:num w:numId="39">
    <w:abstractNumId w:val="47"/>
  </w:num>
  <w:num w:numId="40">
    <w:abstractNumId w:val="37"/>
  </w:num>
  <w:num w:numId="41">
    <w:abstractNumId w:val="52"/>
  </w:num>
  <w:num w:numId="42">
    <w:abstractNumId w:val="55"/>
  </w:num>
  <w:num w:numId="43">
    <w:abstractNumId w:val="34"/>
  </w:num>
  <w:num w:numId="44">
    <w:abstractNumId w:val="24"/>
  </w:num>
  <w:num w:numId="45">
    <w:abstractNumId w:val="28"/>
  </w:num>
  <w:num w:numId="46">
    <w:abstractNumId w:val="63"/>
  </w:num>
  <w:num w:numId="47">
    <w:abstractNumId w:val="13"/>
  </w:num>
  <w:num w:numId="48">
    <w:abstractNumId w:val="62"/>
  </w:num>
  <w:num w:numId="49">
    <w:abstractNumId w:val="19"/>
  </w:num>
  <w:num w:numId="50">
    <w:abstractNumId w:val="17"/>
  </w:num>
  <w:num w:numId="51">
    <w:abstractNumId w:val="16"/>
  </w:num>
  <w:num w:numId="52">
    <w:abstractNumId w:val="8"/>
  </w:num>
  <w:num w:numId="53">
    <w:abstractNumId w:val="54"/>
  </w:num>
  <w:num w:numId="54">
    <w:abstractNumId w:val="39"/>
  </w:num>
  <w:num w:numId="55">
    <w:abstractNumId w:val="43"/>
  </w:num>
  <w:num w:numId="56">
    <w:abstractNumId w:val="7"/>
  </w:num>
  <w:num w:numId="57">
    <w:abstractNumId w:val="6"/>
  </w:num>
  <w:num w:numId="58">
    <w:abstractNumId w:val="29"/>
  </w:num>
  <w:num w:numId="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9"/>
  </w:num>
  <w:num w:numId="61">
    <w:abstractNumId w:val="27"/>
  </w:num>
  <w:num w:numId="62">
    <w:abstractNumId w:val="36"/>
  </w:num>
  <w:num w:numId="63">
    <w:abstractNumId w:val="38"/>
  </w:num>
  <w:num w:numId="64">
    <w:abstractNumId w:val="12"/>
  </w:num>
  <w:num w:numId="65">
    <w:abstractNumId w:val="23"/>
  </w:num>
  <w:num w:numId="66">
    <w:abstractNumId w:val="4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na Piovesan Ramos | Vieira Rezende">
    <w15:presenceInfo w15:providerId="AD" w15:userId="S::mramos@vieirarezende.com.br::281d4d79-422d-444b-8aeb-aaeacec62241"/>
  </w15:person>
  <w15:person w15:author="Lara Sparapani de Magalhães">
    <w15:presenceInfo w15:providerId="AD" w15:userId="S::lara.magalhaes@ldr.com.br::ce1dda2b-e0db-4ff6-8956-f948a4063ae3"/>
  </w15:person>
  <w15:person w15:author="André Ramos Bedim">
    <w15:presenceInfo w15:providerId="AD" w15:userId="S::andre.bedim@ldr.com.br::01071a8d-17d9-4b04-a858-ac96892fd743"/>
  </w15:person>
  <w15:person w15:author="Nathalia Esteves">
    <w15:presenceInfo w15:providerId="AD" w15:userId="S::nathalia.esteves@oliveiratrust.com.br::6227c353-4f4a-4999-b1ca-2637bf467892"/>
  </w15:person>
  <w15:person w15:author="Sylvia Renault Vaz">
    <w15:presenceInfo w15:providerId="AD" w15:userId="S::sylvia.vaz@itaubba.com::059c5a57-61c8-4e90-bd22-ec4c9af7cedb"/>
  </w15:person>
  <w15:person w15:author="SYLVIA RENAULT VAZ">
    <w15:presenceInfo w15:providerId="AD" w15:userId="S::sylvia.vaz@itaubba.com::059c5a57-61c8-4e90-bd22-ec4c9af7cedb"/>
  </w15:person>
  <w15:person w15:author="Larissa C. Soliman Corrêa">
    <w15:presenceInfo w15:providerId="AD" w15:userId="S::larissa@cer-energia.com.br::32a8b1b6-345c-42ce-950a-3a4865e66490"/>
  </w15:person>
  <w15:person w15:author="Elisa Fontes">
    <w15:presenceInfo w15:providerId="None" w15:userId="Elisa Fon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5D"/>
    <w:rsid w:val="00002AD0"/>
    <w:rsid w:val="00002E06"/>
    <w:rsid w:val="0000651C"/>
    <w:rsid w:val="00006E17"/>
    <w:rsid w:val="000072A3"/>
    <w:rsid w:val="0001103F"/>
    <w:rsid w:val="00012225"/>
    <w:rsid w:val="00014318"/>
    <w:rsid w:val="00017419"/>
    <w:rsid w:val="000209D6"/>
    <w:rsid w:val="00022442"/>
    <w:rsid w:val="00022667"/>
    <w:rsid w:val="00035865"/>
    <w:rsid w:val="00037346"/>
    <w:rsid w:val="00042053"/>
    <w:rsid w:val="00042AF7"/>
    <w:rsid w:val="000569DC"/>
    <w:rsid w:val="00061965"/>
    <w:rsid w:val="0006292E"/>
    <w:rsid w:val="00062973"/>
    <w:rsid w:val="00063612"/>
    <w:rsid w:val="00063798"/>
    <w:rsid w:val="00072C3B"/>
    <w:rsid w:val="00076EDE"/>
    <w:rsid w:val="00077100"/>
    <w:rsid w:val="000814A7"/>
    <w:rsid w:val="000821E3"/>
    <w:rsid w:val="000964A1"/>
    <w:rsid w:val="00097959"/>
    <w:rsid w:val="000A115D"/>
    <w:rsid w:val="000A3B30"/>
    <w:rsid w:val="000A3D0A"/>
    <w:rsid w:val="000A596A"/>
    <w:rsid w:val="000C04C4"/>
    <w:rsid w:val="000C0C43"/>
    <w:rsid w:val="000C36D7"/>
    <w:rsid w:val="000D30AA"/>
    <w:rsid w:val="000D4F83"/>
    <w:rsid w:val="000E41B2"/>
    <w:rsid w:val="000E43A1"/>
    <w:rsid w:val="000E766E"/>
    <w:rsid w:val="000E7E1B"/>
    <w:rsid w:val="000F3EC5"/>
    <w:rsid w:val="000F7FE8"/>
    <w:rsid w:val="001008F6"/>
    <w:rsid w:val="00104205"/>
    <w:rsid w:val="00104225"/>
    <w:rsid w:val="00105A0B"/>
    <w:rsid w:val="0011194A"/>
    <w:rsid w:val="00120C62"/>
    <w:rsid w:val="001239AB"/>
    <w:rsid w:val="00126DCA"/>
    <w:rsid w:val="001335BE"/>
    <w:rsid w:val="00133904"/>
    <w:rsid w:val="001409C4"/>
    <w:rsid w:val="00150F80"/>
    <w:rsid w:val="0015399C"/>
    <w:rsid w:val="001563BA"/>
    <w:rsid w:val="00160695"/>
    <w:rsid w:val="001609B4"/>
    <w:rsid w:val="0016254C"/>
    <w:rsid w:val="0016366B"/>
    <w:rsid w:val="00170F71"/>
    <w:rsid w:val="00171714"/>
    <w:rsid w:val="00177D9F"/>
    <w:rsid w:val="00182760"/>
    <w:rsid w:val="001837F9"/>
    <w:rsid w:val="001909A8"/>
    <w:rsid w:val="00191A38"/>
    <w:rsid w:val="001A0BFE"/>
    <w:rsid w:val="001A1138"/>
    <w:rsid w:val="001A35F5"/>
    <w:rsid w:val="001B27E9"/>
    <w:rsid w:val="001B52B1"/>
    <w:rsid w:val="001B5E1A"/>
    <w:rsid w:val="001B6220"/>
    <w:rsid w:val="001B76A6"/>
    <w:rsid w:val="001B7E1D"/>
    <w:rsid w:val="001C3B8E"/>
    <w:rsid w:val="001C3DEE"/>
    <w:rsid w:val="001C4F31"/>
    <w:rsid w:val="001C51E7"/>
    <w:rsid w:val="001D03C4"/>
    <w:rsid w:val="001D05FC"/>
    <w:rsid w:val="001D3823"/>
    <w:rsid w:val="001D5A15"/>
    <w:rsid w:val="001D6443"/>
    <w:rsid w:val="001D6525"/>
    <w:rsid w:val="001E0278"/>
    <w:rsid w:val="001E0864"/>
    <w:rsid w:val="001E0B90"/>
    <w:rsid w:val="001E2129"/>
    <w:rsid w:val="001E4445"/>
    <w:rsid w:val="001E64BE"/>
    <w:rsid w:val="001F243A"/>
    <w:rsid w:val="001F56E8"/>
    <w:rsid w:val="001F6CF7"/>
    <w:rsid w:val="00200D94"/>
    <w:rsid w:val="0021106E"/>
    <w:rsid w:val="0022663F"/>
    <w:rsid w:val="002276B1"/>
    <w:rsid w:val="00233F17"/>
    <w:rsid w:val="00237E9B"/>
    <w:rsid w:val="0024066B"/>
    <w:rsid w:val="00242B3B"/>
    <w:rsid w:val="0024460C"/>
    <w:rsid w:val="002464D3"/>
    <w:rsid w:val="00255351"/>
    <w:rsid w:val="0025599A"/>
    <w:rsid w:val="00257C0B"/>
    <w:rsid w:val="002610A5"/>
    <w:rsid w:val="00261CD8"/>
    <w:rsid w:val="00262E28"/>
    <w:rsid w:val="002638C0"/>
    <w:rsid w:val="0026493E"/>
    <w:rsid w:val="00267CD2"/>
    <w:rsid w:val="00274048"/>
    <w:rsid w:val="002859ED"/>
    <w:rsid w:val="00285CCD"/>
    <w:rsid w:val="002918C8"/>
    <w:rsid w:val="00293959"/>
    <w:rsid w:val="002965B8"/>
    <w:rsid w:val="002B119B"/>
    <w:rsid w:val="002B4D6A"/>
    <w:rsid w:val="002B6928"/>
    <w:rsid w:val="002B69AB"/>
    <w:rsid w:val="002C41F7"/>
    <w:rsid w:val="002C6AFA"/>
    <w:rsid w:val="002D2177"/>
    <w:rsid w:val="002D7008"/>
    <w:rsid w:val="002E09B1"/>
    <w:rsid w:val="002E59B2"/>
    <w:rsid w:val="002E794E"/>
    <w:rsid w:val="002F1AA6"/>
    <w:rsid w:val="0030228F"/>
    <w:rsid w:val="00304A9C"/>
    <w:rsid w:val="00310737"/>
    <w:rsid w:val="003207EB"/>
    <w:rsid w:val="003211EF"/>
    <w:rsid w:val="003324A3"/>
    <w:rsid w:val="003423D3"/>
    <w:rsid w:val="00342486"/>
    <w:rsid w:val="00350B73"/>
    <w:rsid w:val="00352321"/>
    <w:rsid w:val="0036136B"/>
    <w:rsid w:val="00363E91"/>
    <w:rsid w:val="00370B02"/>
    <w:rsid w:val="00372D2F"/>
    <w:rsid w:val="00372E16"/>
    <w:rsid w:val="00373615"/>
    <w:rsid w:val="00373CF9"/>
    <w:rsid w:val="00374461"/>
    <w:rsid w:val="0037516C"/>
    <w:rsid w:val="00375DD7"/>
    <w:rsid w:val="00375F99"/>
    <w:rsid w:val="003815F1"/>
    <w:rsid w:val="00381EBC"/>
    <w:rsid w:val="003873BE"/>
    <w:rsid w:val="003878B0"/>
    <w:rsid w:val="00387D83"/>
    <w:rsid w:val="003919CB"/>
    <w:rsid w:val="003936B7"/>
    <w:rsid w:val="003A1673"/>
    <w:rsid w:val="003A3A7B"/>
    <w:rsid w:val="003A5EA4"/>
    <w:rsid w:val="003A6C72"/>
    <w:rsid w:val="003B0B96"/>
    <w:rsid w:val="003B478B"/>
    <w:rsid w:val="003B47E0"/>
    <w:rsid w:val="003B5ED3"/>
    <w:rsid w:val="003C264E"/>
    <w:rsid w:val="003C2A1A"/>
    <w:rsid w:val="003C2B4E"/>
    <w:rsid w:val="003C2DF2"/>
    <w:rsid w:val="003C3ED6"/>
    <w:rsid w:val="003D0A1E"/>
    <w:rsid w:val="003D6DFC"/>
    <w:rsid w:val="003E1D9B"/>
    <w:rsid w:val="003E232E"/>
    <w:rsid w:val="003E2CC8"/>
    <w:rsid w:val="003E5F82"/>
    <w:rsid w:val="003F2B56"/>
    <w:rsid w:val="004027A8"/>
    <w:rsid w:val="0040318D"/>
    <w:rsid w:val="004077A3"/>
    <w:rsid w:val="00407B32"/>
    <w:rsid w:val="004165BE"/>
    <w:rsid w:val="004203EC"/>
    <w:rsid w:val="004251D0"/>
    <w:rsid w:val="00426DF3"/>
    <w:rsid w:val="0042733E"/>
    <w:rsid w:val="0043011C"/>
    <w:rsid w:val="00430609"/>
    <w:rsid w:val="00431DC9"/>
    <w:rsid w:val="00433FD3"/>
    <w:rsid w:val="0043415D"/>
    <w:rsid w:val="0044254B"/>
    <w:rsid w:val="00442B1A"/>
    <w:rsid w:val="00445838"/>
    <w:rsid w:val="004472E8"/>
    <w:rsid w:val="00447E0F"/>
    <w:rsid w:val="00450F7C"/>
    <w:rsid w:val="004538B9"/>
    <w:rsid w:val="00455F10"/>
    <w:rsid w:val="004625A5"/>
    <w:rsid w:val="0046283E"/>
    <w:rsid w:val="00464F68"/>
    <w:rsid w:val="00465081"/>
    <w:rsid w:val="004651D0"/>
    <w:rsid w:val="004702DF"/>
    <w:rsid w:val="00487D31"/>
    <w:rsid w:val="00490164"/>
    <w:rsid w:val="00496314"/>
    <w:rsid w:val="004A136D"/>
    <w:rsid w:val="004A2520"/>
    <w:rsid w:val="004A26AA"/>
    <w:rsid w:val="004A5CB5"/>
    <w:rsid w:val="004A5E30"/>
    <w:rsid w:val="004A7906"/>
    <w:rsid w:val="004B26D4"/>
    <w:rsid w:val="004C5BD7"/>
    <w:rsid w:val="004D0815"/>
    <w:rsid w:val="004D2764"/>
    <w:rsid w:val="004D424D"/>
    <w:rsid w:val="004D54F8"/>
    <w:rsid w:val="004E5A2A"/>
    <w:rsid w:val="004F21A8"/>
    <w:rsid w:val="004F427D"/>
    <w:rsid w:val="004F4F34"/>
    <w:rsid w:val="004F7F19"/>
    <w:rsid w:val="00526A34"/>
    <w:rsid w:val="00537070"/>
    <w:rsid w:val="0054056D"/>
    <w:rsid w:val="00545737"/>
    <w:rsid w:val="00546230"/>
    <w:rsid w:val="005533CB"/>
    <w:rsid w:val="00560EF2"/>
    <w:rsid w:val="005633B5"/>
    <w:rsid w:val="00570A73"/>
    <w:rsid w:val="00571F9C"/>
    <w:rsid w:val="005768E9"/>
    <w:rsid w:val="00580C87"/>
    <w:rsid w:val="00581BC5"/>
    <w:rsid w:val="005839BF"/>
    <w:rsid w:val="00586D27"/>
    <w:rsid w:val="0058780A"/>
    <w:rsid w:val="00590A46"/>
    <w:rsid w:val="00592628"/>
    <w:rsid w:val="005943A0"/>
    <w:rsid w:val="00595665"/>
    <w:rsid w:val="005A0E74"/>
    <w:rsid w:val="005A3702"/>
    <w:rsid w:val="005A5711"/>
    <w:rsid w:val="005B1D2B"/>
    <w:rsid w:val="005B4932"/>
    <w:rsid w:val="005B7699"/>
    <w:rsid w:val="005C0527"/>
    <w:rsid w:val="005C5356"/>
    <w:rsid w:val="005D21D6"/>
    <w:rsid w:val="005E06E8"/>
    <w:rsid w:val="005E0DFC"/>
    <w:rsid w:val="005E32FB"/>
    <w:rsid w:val="005E52D4"/>
    <w:rsid w:val="005F0099"/>
    <w:rsid w:val="005F3539"/>
    <w:rsid w:val="005F39C3"/>
    <w:rsid w:val="005F4C1B"/>
    <w:rsid w:val="005F4D7D"/>
    <w:rsid w:val="005F647C"/>
    <w:rsid w:val="005F69BC"/>
    <w:rsid w:val="0060442D"/>
    <w:rsid w:val="00606171"/>
    <w:rsid w:val="0060715C"/>
    <w:rsid w:val="00612EB4"/>
    <w:rsid w:val="006147AD"/>
    <w:rsid w:val="006153B0"/>
    <w:rsid w:val="006205AB"/>
    <w:rsid w:val="00624AA3"/>
    <w:rsid w:val="00630038"/>
    <w:rsid w:val="006316F2"/>
    <w:rsid w:val="00631A9F"/>
    <w:rsid w:val="00634BB0"/>
    <w:rsid w:val="00635706"/>
    <w:rsid w:val="00636B99"/>
    <w:rsid w:val="00640B4A"/>
    <w:rsid w:val="00643302"/>
    <w:rsid w:val="006446F4"/>
    <w:rsid w:val="006454DE"/>
    <w:rsid w:val="00647A5A"/>
    <w:rsid w:val="006515D4"/>
    <w:rsid w:val="006564E5"/>
    <w:rsid w:val="0066060E"/>
    <w:rsid w:val="0067625F"/>
    <w:rsid w:val="00677E0D"/>
    <w:rsid w:val="00685FD6"/>
    <w:rsid w:val="00687B0F"/>
    <w:rsid w:val="0069001A"/>
    <w:rsid w:val="00690B5D"/>
    <w:rsid w:val="006910ED"/>
    <w:rsid w:val="00695179"/>
    <w:rsid w:val="00696290"/>
    <w:rsid w:val="006A19D5"/>
    <w:rsid w:val="006A20A1"/>
    <w:rsid w:val="006A2DF2"/>
    <w:rsid w:val="006A4D94"/>
    <w:rsid w:val="006B10B0"/>
    <w:rsid w:val="006B58B5"/>
    <w:rsid w:val="006C1B9B"/>
    <w:rsid w:val="006C1DFB"/>
    <w:rsid w:val="006C246C"/>
    <w:rsid w:val="006C4CD3"/>
    <w:rsid w:val="006D0E8B"/>
    <w:rsid w:val="006D4CB6"/>
    <w:rsid w:val="006E6381"/>
    <w:rsid w:val="006F67FD"/>
    <w:rsid w:val="0070283A"/>
    <w:rsid w:val="00703F2C"/>
    <w:rsid w:val="007072EA"/>
    <w:rsid w:val="007107C3"/>
    <w:rsid w:val="0071367A"/>
    <w:rsid w:val="007162FD"/>
    <w:rsid w:val="007201CE"/>
    <w:rsid w:val="007211F8"/>
    <w:rsid w:val="007241B2"/>
    <w:rsid w:val="00724519"/>
    <w:rsid w:val="0072699A"/>
    <w:rsid w:val="00727088"/>
    <w:rsid w:val="00732822"/>
    <w:rsid w:val="00737B32"/>
    <w:rsid w:val="007422E5"/>
    <w:rsid w:val="007424D4"/>
    <w:rsid w:val="007449D4"/>
    <w:rsid w:val="007460B3"/>
    <w:rsid w:val="00750263"/>
    <w:rsid w:val="00753BFB"/>
    <w:rsid w:val="00756323"/>
    <w:rsid w:val="007765AC"/>
    <w:rsid w:val="00780CC5"/>
    <w:rsid w:val="00781608"/>
    <w:rsid w:val="00785E98"/>
    <w:rsid w:val="00785EA4"/>
    <w:rsid w:val="00787A5D"/>
    <w:rsid w:val="007A125C"/>
    <w:rsid w:val="007A3C1F"/>
    <w:rsid w:val="007A4D58"/>
    <w:rsid w:val="007A5141"/>
    <w:rsid w:val="007B4B25"/>
    <w:rsid w:val="007B5FE9"/>
    <w:rsid w:val="007C0CB0"/>
    <w:rsid w:val="007C4DC3"/>
    <w:rsid w:val="007D079C"/>
    <w:rsid w:val="007D139A"/>
    <w:rsid w:val="007D17FA"/>
    <w:rsid w:val="007D7BB9"/>
    <w:rsid w:val="007D7E73"/>
    <w:rsid w:val="007E2C98"/>
    <w:rsid w:val="007E5448"/>
    <w:rsid w:val="007E7F00"/>
    <w:rsid w:val="007F0BE6"/>
    <w:rsid w:val="007F0CB8"/>
    <w:rsid w:val="007F1388"/>
    <w:rsid w:val="007F1A9D"/>
    <w:rsid w:val="007F377D"/>
    <w:rsid w:val="007F689F"/>
    <w:rsid w:val="007F6B6E"/>
    <w:rsid w:val="007F769B"/>
    <w:rsid w:val="007F7D27"/>
    <w:rsid w:val="008002CB"/>
    <w:rsid w:val="008015C1"/>
    <w:rsid w:val="00804C3E"/>
    <w:rsid w:val="00810186"/>
    <w:rsid w:val="00811CD3"/>
    <w:rsid w:val="00814F20"/>
    <w:rsid w:val="00815695"/>
    <w:rsid w:val="00834D1A"/>
    <w:rsid w:val="00835034"/>
    <w:rsid w:val="008411EE"/>
    <w:rsid w:val="0084129C"/>
    <w:rsid w:val="008413CF"/>
    <w:rsid w:val="008432E3"/>
    <w:rsid w:val="00844535"/>
    <w:rsid w:val="00845A30"/>
    <w:rsid w:val="00850D84"/>
    <w:rsid w:val="00852B7D"/>
    <w:rsid w:val="00854919"/>
    <w:rsid w:val="00856C49"/>
    <w:rsid w:val="00863C21"/>
    <w:rsid w:val="008656EB"/>
    <w:rsid w:val="00871066"/>
    <w:rsid w:val="00872616"/>
    <w:rsid w:val="008741FB"/>
    <w:rsid w:val="00875726"/>
    <w:rsid w:val="008768E1"/>
    <w:rsid w:val="00877E77"/>
    <w:rsid w:val="008813CB"/>
    <w:rsid w:val="00886143"/>
    <w:rsid w:val="00886C6D"/>
    <w:rsid w:val="00887DD7"/>
    <w:rsid w:val="00890990"/>
    <w:rsid w:val="00891509"/>
    <w:rsid w:val="00891F1C"/>
    <w:rsid w:val="008949F0"/>
    <w:rsid w:val="00894F2D"/>
    <w:rsid w:val="00896382"/>
    <w:rsid w:val="00896C74"/>
    <w:rsid w:val="008A10E2"/>
    <w:rsid w:val="008A1A39"/>
    <w:rsid w:val="008A7403"/>
    <w:rsid w:val="008B13CE"/>
    <w:rsid w:val="008B18E8"/>
    <w:rsid w:val="008B2CB0"/>
    <w:rsid w:val="008B40F4"/>
    <w:rsid w:val="008B4ED1"/>
    <w:rsid w:val="008C26D1"/>
    <w:rsid w:val="008D3E2D"/>
    <w:rsid w:val="008D5ADC"/>
    <w:rsid w:val="008D6DD9"/>
    <w:rsid w:val="008E1C0D"/>
    <w:rsid w:val="008E3FC2"/>
    <w:rsid w:val="008E42B3"/>
    <w:rsid w:val="008F425F"/>
    <w:rsid w:val="008F6AD8"/>
    <w:rsid w:val="008F7029"/>
    <w:rsid w:val="00901BDE"/>
    <w:rsid w:val="00907BB0"/>
    <w:rsid w:val="00913F57"/>
    <w:rsid w:val="00914349"/>
    <w:rsid w:val="00916C94"/>
    <w:rsid w:val="0091709A"/>
    <w:rsid w:val="00921CFB"/>
    <w:rsid w:val="00922655"/>
    <w:rsid w:val="00924452"/>
    <w:rsid w:val="00925304"/>
    <w:rsid w:val="00926D68"/>
    <w:rsid w:val="00927344"/>
    <w:rsid w:val="00931272"/>
    <w:rsid w:val="0093401E"/>
    <w:rsid w:val="0093626B"/>
    <w:rsid w:val="00942F27"/>
    <w:rsid w:val="00943824"/>
    <w:rsid w:val="00947C8A"/>
    <w:rsid w:val="0095040E"/>
    <w:rsid w:val="00950534"/>
    <w:rsid w:val="0095065C"/>
    <w:rsid w:val="00951760"/>
    <w:rsid w:val="00953EBE"/>
    <w:rsid w:val="0095652A"/>
    <w:rsid w:val="00963145"/>
    <w:rsid w:val="0096366B"/>
    <w:rsid w:val="009747C5"/>
    <w:rsid w:val="00975195"/>
    <w:rsid w:val="00977D84"/>
    <w:rsid w:val="00977FF8"/>
    <w:rsid w:val="00987049"/>
    <w:rsid w:val="00987865"/>
    <w:rsid w:val="009A08E8"/>
    <w:rsid w:val="009A48C6"/>
    <w:rsid w:val="009A7521"/>
    <w:rsid w:val="009A7D24"/>
    <w:rsid w:val="009B02AB"/>
    <w:rsid w:val="009B1D4F"/>
    <w:rsid w:val="009B5CA6"/>
    <w:rsid w:val="009C1989"/>
    <w:rsid w:val="009D0633"/>
    <w:rsid w:val="009D447E"/>
    <w:rsid w:val="009D63B9"/>
    <w:rsid w:val="009D7D43"/>
    <w:rsid w:val="009E1810"/>
    <w:rsid w:val="009E2CD1"/>
    <w:rsid w:val="009E2E20"/>
    <w:rsid w:val="009E51A0"/>
    <w:rsid w:val="009E5CE0"/>
    <w:rsid w:val="009E6805"/>
    <w:rsid w:val="009E6D4D"/>
    <w:rsid w:val="009E717F"/>
    <w:rsid w:val="009E77D2"/>
    <w:rsid w:val="009F01AB"/>
    <w:rsid w:val="009F1354"/>
    <w:rsid w:val="009F2B08"/>
    <w:rsid w:val="00A00DF4"/>
    <w:rsid w:val="00A079AE"/>
    <w:rsid w:val="00A10051"/>
    <w:rsid w:val="00A109E4"/>
    <w:rsid w:val="00A10AD0"/>
    <w:rsid w:val="00A12600"/>
    <w:rsid w:val="00A15009"/>
    <w:rsid w:val="00A16198"/>
    <w:rsid w:val="00A21DE3"/>
    <w:rsid w:val="00A262C1"/>
    <w:rsid w:val="00A309BA"/>
    <w:rsid w:val="00A337FD"/>
    <w:rsid w:val="00A33CA6"/>
    <w:rsid w:val="00A409B7"/>
    <w:rsid w:val="00A41FB1"/>
    <w:rsid w:val="00A4549C"/>
    <w:rsid w:val="00A5244B"/>
    <w:rsid w:val="00A637AE"/>
    <w:rsid w:val="00A64AF4"/>
    <w:rsid w:val="00A64F43"/>
    <w:rsid w:val="00A705B1"/>
    <w:rsid w:val="00A70D21"/>
    <w:rsid w:val="00A74BE0"/>
    <w:rsid w:val="00A83F70"/>
    <w:rsid w:val="00A861A7"/>
    <w:rsid w:val="00A86353"/>
    <w:rsid w:val="00A91774"/>
    <w:rsid w:val="00A97574"/>
    <w:rsid w:val="00AA086F"/>
    <w:rsid w:val="00AA618D"/>
    <w:rsid w:val="00AB2E70"/>
    <w:rsid w:val="00AB39FC"/>
    <w:rsid w:val="00AB4C58"/>
    <w:rsid w:val="00AC0C47"/>
    <w:rsid w:val="00AC39A2"/>
    <w:rsid w:val="00AC4C0E"/>
    <w:rsid w:val="00AC4E3A"/>
    <w:rsid w:val="00AD0BDB"/>
    <w:rsid w:val="00AD10C9"/>
    <w:rsid w:val="00AD1E43"/>
    <w:rsid w:val="00AD3FF4"/>
    <w:rsid w:val="00AD6FE7"/>
    <w:rsid w:val="00AE15C0"/>
    <w:rsid w:val="00AE338E"/>
    <w:rsid w:val="00AE4553"/>
    <w:rsid w:val="00AF1EF0"/>
    <w:rsid w:val="00AF5A52"/>
    <w:rsid w:val="00AF77F8"/>
    <w:rsid w:val="00B000C6"/>
    <w:rsid w:val="00B02560"/>
    <w:rsid w:val="00B11F03"/>
    <w:rsid w:val="00B23C96"/>
    <w:rsid w:val="00B25D3B"/>
    <w:rsid w:val="00B36B47"/>
    <w:rsid w:val="00B36E8D"/>
    <w:rsid w:val="00B43A46"/>
    <w:rsid w:val="00B45F00"/>
    <w:rsid w:val="00B506B0"/>
    <w:rsid w:val="00B50B98"/>
    <w:rsid w:val="00B50F12"/>
    <w:rsid w:val="00B5273F"/>
    <w:rsid w:val="00B5476F"/>
    <w:rsid w:val="00B6017B"/>
    <w:rsid w:val="00B607C9"/>
    <w:rsid w:val="00B61EEE"/>
    <w:rsid w:val="00B6279D"/>
    <w:rsid w:val="00B714B6"/>
    <w:rsid w:val="00B72710"/>
    <w:rsid w:val="00B74242"/>
    <w:rsid w:val="00B77DEB"/>
    <w:rsid w:val="00B85468"/>
    <w:rsid w:val="00B85D16"/>
    <w:rsid w:val="00B879E0"/>
    <w:rsid w:val="00B93CCD"/>
    <w:rsid w:val="00B962CA"/>
    <w:rsid w:val="00B96E87"/>
    <w:rsid w:val="00BA5D88"/>
    <w:rsid w:val="00BA5EF2"/>
    <w:rsid w:val="00BB1062"/>
    <w:rsid w:val="00BB5581"/>
    <w:rsid w:val="00BB5A94"/>
    <w:rsid w:val="00BB5B93"/>
    <w:rsid w:val="00BB69DD"/>
    <w:rsid w:val="00BB701C"/>
    <w:rsid w:val="00BC5906"/>
    <w:rsid w:val="00BD5B3F"/>
    <w:rsid w:val="00BD69CA"/>
    <w:rsid w:val="00BD7226"/>
    <w:rsid w:val="00BE1E57"/>
    <w:rsid w:val="00BE476F"/>
    <w:rsid w:val="00BE5CE0"/>
    <w:rsid w:val="00BF35AF"/>
    <w:rsid w:val="00BF383D"/>
    <w:rsid w:val="00C003EB"/>
    <w:rsid w:val="00C01D10"/>
    <w:rsid w:val="00C0259E"/>
    <w:rsid w:val="00C043F0"/>
    <w:rsid w:val="00C06EA6"/>
    <w:rsid w:val="00C144B1"/>
    <w:rsid w:val="00C14BF9"/>
    <w:rsid w:val="00C1556B"/>
    <w:rsid w:val="00C313AF"/>
    <w:rsid w:val="00C31CB3"/>
    <w:rsid w:val="00C37E37"/>
    <w:rsid w:val="00C4735C"/>
    <w:rsid w:val="00C52447"/>
    <w:rsid w:val="00C553AB"/>
    <w:rsid w:val="00C56BF3"/>
    <w:rsid w:val="00C63BBF"/>
    <w:rsid w:val="00C71607"/>
    <w:rsid w:val="00C80DE3"/>
    <w:rsid w:val="00C86387"/>
    <w:rsid w:val="00C87804"/>
    <w:rsid w:val="00C911FE"/>
    <w:rsid w:val="00C94504"/>
    <w:rsid w:val="00CA0F47"/>
    <w:rsid w:val="00CA5301"/>
    <w:rsid w:val="00CA592E"/>
    <w:rsid w:val="00CA5E28"/>
    <w:rsid w:val="00CB15EB"/>
    <w:rsid w:val="00CB41C5"/>
    <w:rsid w:val="00CB5D26"/>
    <w:rsid w:val="00CB666D"/>
    <w:rsid w:val="00CC4DFA"/>
    <w:rsid w:val="00CC4F17"/>
    <w:rsid w:val="00CD5957"/>
    <w:rsid w:val="00CD650C"/>
    <w:rsid w:val="00CE0C3C"/>
    <w:rsid w:val="00CE1347"/>
    <w:rsid w:val="00CE5DF2"/>
    <w:rsid w:val="00CF1FD1"/>
    <w:rsid w:val="00CF3AF0"/>
    <w:rsid w:val="00CF5171"/>
    <w:rsid w:val="00CF6660"/>
    <w:rsid w:val="00D018D4"/>
    <w:rsid w:val="00D0798E"/>
    <w:rsid w:val="00D105BE"/>
    <w:rsid w:val="00D14D04"/>
    <w:rsid w:val="00D156AC"/>
    <w:rsid w:val="00D1754F"/>
    <w:rsid w:val="00D220E6"/>
    <w:rsid w:val="00D24DE1"/>
    <w:rsid w:val="00D32FFD"/>
    <w:rsid w:val="00D34CE8"/>
    <w:rsid w:val="00D42D7A"/>
    <w:rsid w:val="00D452DE"/>
    <w:rsid w:val="00D47D92"/>
    <w:rsid w:val="00D570C4"/>
    <w:rsid w:val="00D61BBC"/>
    <w:rsid w:val="00D71997"/>
    <w:rsid w:val="00D7217A"/>
    <w:rsid w:val="00D73D1B"/>
    <w:rsid w:val="00D75C84"/>
    <w:rsid w:val="00D76611"/>
    <w:rsid w:val="00D80129"/>
    <w:rsid w:val="00D82D5D"/>
    <w:rsid w:val="00D86888"/>
    <w:rsid w:val="00D9312E"/>
    <w:rsid w:val="00D93800"/>
    <w:rsid w:val="00DA2C64"/>
    <w:rsid w:val="00DA3B8C"/>
    <w:rsid w:val="00DA47AB"/>
    <w:rsid w:val="00DB5744"/>
    <w:rsid w:val="00DB7071"/>
    <w:rsid w:val="00DC100B"/>
    <w:rsid w:val="00DC207C"/>
    <w:rsid w:val="00DD5C9E"/>
    <w:rsid w:val="00DD670E"/>
    <w:rsid w:val="00DD677D"/>
    <w:rsid w:val="00DE4308"/>
    <w:rsid w:val="00DE4602"/>
    <w:rsid w:val="00DF2303"/>
    <w:rsid w:val="00DF5E80"/>
    <w:rsid w:val="00DF6B0A"/>
    <w:rsid w:val="00E00AA5"/>
    <w:rsid w:val="00E01E49"/>
    <w:rsid w:val="00E03EE2"/>
    <w:rsid w:val="00E04B97"/>
    <w:rsid w:val="00E06C55"/>
    <w:rsid w:val="00E148AE"/>
    <w:rsid w:val="00E173E5"/>
    <w:rsid w:val="00E17427"/>
    <w:rsid w:val="00E17913"/>
    <w:rsid w:val="00E17DAE"/>
    <w:rsid w:val="00E20623"/>
    <w:rsid w:val="00E20A28"/>
    <w:rsid w:val="00E220DC"/>
    <w:rsid w:val="00E248EC"/>
    <w:rsid w:val="00E2639D"/>
    <w:rsid w:val="00E30058"/>
    <w:rsid w:val="00E31D1A"/>
    <w:rsid w:val="00E32C08"/>
    <w:rsid w:val="00E41A35"/>
    <w:rsid w:val="00E46DA6"/>
    <w:rsid w:val="00E47264"/>
    <w:rsid w:val="00E47D19"/>
    <w:rsid w:val="00E516FC"/>
    <w:rsid w:val="00E55775"/>
    <w:rsid w:val="00E56ADA"/>
    <w:rsid w:val="00E56FD1"/>
    <w:rsid w:val="00E66B82"/>
    <w:rsid w:val="00E70259"/>
    <w:rsid w:val="00E7335C"/>
    <w:rsid w:val="00E73DAE"/>
    <w:rsid w:val="00E741C2"/>
    <w:rsid w:val="00E74DE3"/>
    <w:rsid w:val="00E77456"/>
    <w:rsid w:val="00E77DD9"/>
    <w:rsid w:val="00E80523"/>
    <w:rsid w:val="00E80BFF"/>
    <w:rsid w:val="00E817E3"/>
    <w:rsid w:val="00E819BA"/>
    <w:rsid w:val="00E824CE"/>
    <w:rsid w:val="00E86CEA"/>
    <w:rsid w:val="00E9574C"/>
    <w:rsid w:val="00EA3344"/>
    <w:rsid w:val="00EB04E5"/>
    <w:rsid w:val="00EB3B6D"/>
    <w:rsid w:val="00EB3B9C"/>
    <w:rsid w:val="00EB4926"/>
    <w:rsid w:val="00EB7239"/>
    <w:rsid w:val="00EC1E16"/>
    <w:rsid w:val="00EC2ABA"/>
    <w:rsid w:val="00EC402E"/>
    <w:rsid w:val="00EC774C"/>
    <w:rsid w:val="00EE07A7"/>
    <w:rsid w:val="00EE1BEC"/>
    <w:rsid w:val="00EF0AEB"/>
    <w:rsid w:val="00EF27FA"/>
    <w:rsid w:val="00EF280F"/>
    <w:rsid w:val="00EF4A8D"/>
    <w:rsid w:val="00EF4DAC"/>
    <w:rsid w:val="00EF4E7D"/>
    <w:rsid w:val="00EF73F2"/>
    <w:rsid w:val="00F006FA"/>
    <w:rsid w:val="00F038B9"/>
    <w:rsid w:val="00F042BE"/>
    <w:rsid w:val="00F0431A"/>
    <w:rsid w:val="00F04601"/>
    <w:rsid w:val="00F04638"/>
    <w:rsid w:val="00F11D37"/>
    <w:rsid w:val="00F11E49"/>
    <w:rsid w:val="00F12B91"/>
    <w:rsid w:val="00F13E1E"/>
    <w:rsid w:val="00F16236"/>
    <w:rsid w:val="00F202BD"/>
    <w:rsid w:val="00F211BC"/>
    <w:rsid w:val="00F212C3"/>
    <w:rsid w:val="00F21FBD"/>
    <w:rsid w:val="00F30B1B"/>
    <w:rsid w:val="00F3207B"/>
    <w:rsid w:val="00F32674"/>
    <w:rsid w:val="00F33331"/>
    <w:rsid w:val="00F42229"/>
    <w:rsid w:val="00F476FD"/>
    <w:rsid w:val="00F47F57"/>
    <w:rsid w:val="00F5216E"/>
    <w:rsid w:val="00F5291D"/>
    <w:rsid w:val="00F53170"/>
    <w:rsid w:val="00F61353"/>
    <w:rsid w:val="00F6263B"/>
    <w:rsid w:val="00F7102B"/>
    <w:rsid w:val="00F75732"/>
    <w:rsid w:val="00F82D4D"/>
    <w:rsid w:val="00F8350C"/>
    <w:rsid w:val="00F842C0"/>
    <w:rsid w:val="00F86E04"/>
    <w:rsid w:val="00F86FC3"/>
    <w:rsid w:val="00F93690"/>
    <w:rsid w:val="00F938B6"/>
    <w:rsid w:val="00F953D8"/>
    <w:rsid w:val="00F96829"/>
    <w:rsid w:val="00F97588"/>
    <w:rsid w:val="00FA1ADD"/>
    <w:rsid w:val="00FA4DB6"/>
    <w:rsid w:val="00FA6B1E"/>
    <w:rsid w:val="00FA6DD5"/>
    <w:rsid w:val="00FA714E"/>
    <w:rsid w:val="00FB3ABB"/>
    <w:rsid w:val="00FC2358"/>
    <w:rsid w:val="00FD07F1"/>
    <w:rsid w:val="00FD1560"/>
    <w:rsid w:val="00FD5BCE"/>
    <w:rsid w:val="00FD7450"/>
    <w:rsid w:val="00FE0632"/>
    <w:rsid w:val="00FE24E2"/>
    <w:rsid w:val="00FE2C2B"/>
    <w:rsid w:val="00FE4368"/>
    <w:rsid w:val="00FE7494"/>
    <w:rsid w:val="00FF0053"/>
    <w:rsid w:val="00FF1D36"/>
    <w:rsid w:val="00FF3F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B1561"/>
  <w15:docId w15:val="{B6103C1E-F4E2-4E44-96A3-9AF5174F0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pt-PT"/>
    </w:rPr>
  </w:style>
  <w:style w:type="paragraph" w:styleId="Ttulo1">
    <w:name w:val="heading 1"/>
    <w:basedOn w:val="Normal"/>
    <w:link w:val="Ttulo1Char"/>
    <w:uiPriority w:val="9"/>
    <w:qFormat/>
    <w:pPr>
      <w:ind w:left="527" w:right="148"/>
      <w:jc w:val="center"/>
      <w:outlineLvl w:val="0"/>
    </w:pPr>
    <w:rPr>
      <w:b/>
      <w:bCs/>
      <w:sz w:val="20"/>
      <w:szCs w:val="20"/>
    </w:rPr>
  </w:style>
  <w:style w:type="paragraph" w:styleId="Ttulo2">
    <w:name w:val="heading 2"/>
    <w:basedOn w:val="Normal"/>
    <w:next w:val="Normal"/>
    <w:link w:val="Ttulo2Char"/>
    <w:uiPriority w:val="9"/>
    <w:unhideWhenUsed/>
    <w:qFormat/>
    <w:rsid w:val="0095053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B6279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qFormat/>
    <w:rsid w:val="005B4932"/>
    <w:pPr>
      <w:keepNext/>
      <w:widowControl/>
      <w:adjustRightInd w:val="0"/>
      <w:ind w:firstLine="1440"/>
      <w:jc w:val="both"/>
      <w:outlineLvl w:val="3"/>
    </w:pPr>
    <w:rPr>
      <w:rFonts w:ascii="Calibri" w:eastAsia="Times New Roman" w:hAnsi="Calibri" w:cs="Times New Roman"/>
      <w:b/>
      <w:bCs/>
      <w:sz w:val="28"/>
      <w:szCs w:val="28"/>
      <w:lang w:val="pt-BR" w:eastAsia="pt-BR"/>
    </w:rPr>
  </w:style>
  <w:style w:type="paragraph" w:styleId="Ttulo5">
    <w:name w:val="heading 5"/>
    <w:basedOn w:val="Normal"/>
    <w:next w:val="Normal"/>
    <w:link w:val="Ttulo5Char"/>
    <w:uiPriority w:val="9"/>
    <w:qFormat/>
    <w:rsid w:val="005B4932"/>
    <w:pPr>
      <w:keepNext/>
      <w:widowControl/>
      <w:adjustRightInd w:val="0"/>
      <w:jc w:val="center"/>
      <w:outlineLvl w:val="4"/>
    </w:pPr>
    <w:rPr>
      <w:rFonts w:ascii="Calibri" w:eastAsia="Times New Roman" w:hAnsi="Calibri" w:cs="Times New Roman"/>
      <w:b/>
      <w:bCs/>
      <w:i/>
      <w:iCs/>
      <w:sz w:val="26"/>
      <w:szCs w:val="26"/>
      <w:lang w:val="pt-BR" w:eastAsia="pt-BR"/>
    </w:rPr>
  </w:style>
  <w:style w:type="paragraph" w:styleId="Ttulo6">
    <w:name w:val="heading 6"/>
    <w:basedOn w:val="Normal"/>
    <w:next w:val="Normal"/>
    <w:link w:val="Ttulo6Char"/>
    <w:uiPriority w:val="9"/>
    <w:qFormat/>
    <w:rsid w:val="005B4932"/>
    <w:pPr>
      <w:keepNext/>
      <w:widowControl/>
      <w:adjustRightInd w:val="0"/>
      <w:spacing w:before="120" w:after="120"/>
      <w:ind w:left="57" w:right="57"/>
      <w:outlineLvl w:val="5"/>
    </w:pPr>
    <w:rPr>
      <w:rFonts w:ascii="Calibri" w:eastAsia="Times New Roman" w:hAnsi="Calibri" w:cs="Times New Roman"/>
      <w:b/>
      <w:bCs/>
      <w:sz w:val="20"/>
      <w:szCs w:val="20"/>
      <w:lang w:val="pt-BR" w:eastAsia="pt-BR"/>
    </w:rPr>
  </w:style>
  <w:style w:type="paragraph" w:styleId="Ttulo7">
    <w:name w:val="heading 7"/>
    <w:basedOn w:val="Normal"/>
    <w:next w:val="Normal"/>
    <w:link w:val="Ttulo7Char"/>
    <w:uiPriority w:val="9"/>
    <w:qFormat/>
    <w:rsid w:val="005B4932"/>
    <w:pPr>
      <w:keepNext/>
      <w:widowControl/>
      <w:adjustRightInd w:val="0"/>
      <w:ind w:firstLine="708"/>
      <w:jc w:val="both"/>
      <w:outlineLvl w:val="6"/>
    </w:pPr>
    <w:rPr>
      <w:rFonts w:ascii="Calibri" w:eastAsia="Times New Roman" w:hAnsi="Calibri" w:cs="Times New Roman"/>
      <w:sz w:val="24"/>
      <w:szCs w:val="24"/>
      <w:lang w:val="pt-BR" w:eastAsia="pt-BR"/>
    </w:rPr>
  </w:style>
  <w:style w:type="paragraph" w:styleId="Ttulo8">
    <w:name w:val="heading 8"/>
    <w:basedOn w:val="Normal"/>
    <w:next w:val="Normal"/>
    <w:link w:val="Ttulo8Char"/>
    <w:uiPriority w:val="9"/>
    <w:qFormat/>
    <w:rsid w:val="005B4932"/>
    <w:pPr>
      <w:keepNext/>
      <w:widowControl/>
      <w:shd w:val="clear" w:color="auto" w:fill="FFFFFF"/>
      <w:tabs>
        <w:tab w:val="left" w:pos="1560"/>
      </w:tabs>
      <w:adjustRightInd w:val="0"/>
      <w:outlineLvl w:val="7"/>
    </w:pPr>
    <w:rPr>
      <w:rFonts w:ascii="Calibri" w:eastAsia="Times New Roman" w:hAnsi="Calibri" w:cs="Times New Roman"/>
      <w:i/>
      <w:iCs/>
      <w:sz w:val="24"/>
      <w:szCs w:val="24"/>
      <w:lang w:val="pt-BR" w:eastAsia="pt-BR"/>
    </w:rPr>
  </w:style>
  <w:style w:type="paragraph" w:styleId="Ttulo9">
    <w:name w:val="heading 9"/>
    <w:basedOn w:val="Normal"/>
    <w:next w:val="Normal"/>
    <w:link w:val="Ttulo9Char"/>
    <w:uiPriority w:val="9"/>
    <w:qFormat/>
    <w:rsid w:val="005B4932"/>
    <w:pPr>
      <w:keepNext/>
      <w:widowControl/>
      <w:adjustRightInd w:val="0"/>
      <w:spacing w:line="320" w:lineRule="exact"/>
      <w:jc w:val="right"/>
      <w:outlineLvl w:val="8"/>
    </w:pPr>
    <w:rPr>
      <w:rFonts w:ascii="Cambria" w:eastAsia="Times New Roman" w:hAnsi="Cambria" w:cs="Times New Roman"/>
      <w:sz w:val="20"/>
      <w:szCs w:val="20"/>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odetexto">
    <w:name w:val="Body Text"/>
    <w:aliases w:val="bt,BT,.BT,bd,5"/>
    <w:basedOn w:val="Normal"/>
    <w:link w:val="CorpodetextoChar"/>
    <w:uiPriority w:val="99"/>
    <w:qFormat/>
    <w:rPr>
      <w:sz w:val="20"/>
      <w:szCs w:val="20"/>
    </w:rPr>
  </w:style>
  <w:style w:type="paragraph" w:styleId="PargrafodaLista">
    <w:name w:val="List Paragraph"/>
    <w:aliases w:val="Vitor Título,Vitor T’tulo,Itemização,Bullets 1,Capítulo"/>
    <w:basedOn w:val="Normal"/>
    <w:link w:val="PargrafodaListaChar"/>
    <w:uiPriority w:val="34"/>
    <w:qFormat/>
    <w:pPr>
      <w:ind w:left="478"/>
      <w:jc w:val="both"/>
    </w:pPr>
  </w:style>
  <w:style w:type="paragraph" w:customStyle="1" w:styleId="TableParagraph">
    <w:name w:val="Table Paragraph"/>
    <w:basedOn w:val="Normal"/>
    <w:uiPriority w:val="1"/>
    <w:qFormat/>
    <w:pPr>
      <w:spacing w:before="55"/>
      <w:jc w:val="center"/>
    </w:pPr>
  </w:style>
  <w:style w:type="paragraph" w:styleId="Cabealho">
    <w:name w:val="header"/>
    <w:aliases w:val="Cabeçalho1,Header Char"/>
    <w:basedOn w:val="Normal"/>
    <w:link w:val="CabealhoChar"/>
    <w:uiPriority w:val="99"/>
    <w:unhideWhenUsed/>
    <w:rsid w:val="00B61EEE"/>
    <w:pPr>
      <w:tabs>
        <w:tab w:val="center" w:pos="4252"/>
        <w:tab w:val="right" w:pos="8504"/>
      </w:tabs>
    </w:pPr>
  </w:style>
  <w:style w:type="character" w:customStyle="1" w:styleId="CabealhoChar">
    <w:name w:val="Cabeçalho Char"/>
    <w:aliases w:val="Cabeçalho1 Char,Header Char Char"/>
    <w:basedOn w:val="Fontepargpadro"/>
    <w:link w:val="Cabealho"/>
    <w:uiPriority w:val="99"/>
    <w:rsid w:val="00B61EEE"/>
    <w:rPr>
      <w:rFonts w:ascii="Verdana" w:eastAsia="Verdana" w:hAnsi="Verdana" w:cs="Verdana"/>
      <w:lang w:val="pt-PT"/>
    </w:rPr>
  </w:style>
  <w:style w:type="paragraph" w:styleId="Rodap">
    <w:name w:val="footer"/>
    <w:basedOn w:val="Normal"/>
    <w:link w:val="RodapChar"/>
    <w:uiPriority w:val="99"/>
    <w:unhideWhenUsed/>
    <w:rsid w:val="00B61EEE"/>
    <w:pPr>
      <w:tabs>
        <w:tab w:val="center" w:pos="4252"/>
        <w:tab w:val="right" w:pos="8504"/>
      </w:tabs>
    </w:pPr>
  </w:style>
  <w:style w:type="character" w:customStyle="1" w:styleId="RodapChar">
    <w:name w:val="Rodapé Char"/>
    <w:basedOn w:val="Fontepargpadro"/>
    <w:link w:val="Rodap"/>
    <w:uiPriority w:val="99"/>
    <w:rsid w:val="00B61EEE"/>
    <w:rPr>
      <w:rFonts w:ascii="Verdana" w:eastAsia="Verdana" w:hAnsi="Verdana" w:cs="Verdana"/>
      <w:lang w:val="pt-PT"/>
    </w:rPr>
  </w:style>
  <w:style w:type="character" w:customStyle="1" w:styleId="Ttulo2Char">
    <w:name w:val="Título 2 Char"/>
    <w:basedOn w:val="Fontepargpadro"/>
    <w:link w:val="Ttulo2"/>
    <w:uiPriority w:val="9"/>
    <w:rsid w:val="00950534"/>
    <w:rPr>
      <w:rFonts w:asciiTheme="majorHAnsi" w:eastAsiaTheme="majorEastAsia" w:hAnsiTheme="majorHAnsi" w:cstheme="majorBidi"/>
      <w:color w:val="365F91" w:themeColor="accent1" w:themeShade="BF"/>
      <w:sz w:val="26"/>
      <w:szCs w:val="26"/>
      <w:lang w:val="pt-PT"/>
    </w:rPr>
  </w:style>
  <w:style w:type="paragraph" w:customStyle="1" w:styleId="Level1">
    <w:name w:val="Level 1"/>
    <w:basedOn w:val="Normal"/>
    <w:rsid w:val="00950534"/>
    <w:pPr>
      <w:widowControl/>
      <w:numPr>
        <w:numId w:val="25"/>
      </w:numPr>
      <w:autoSpaceDE/>
      <w:autoSpaceDN/>
      <w:spacing w:after="140" w:line="290" w:lineRule="auto"/>
      <w:jc w:val="both"/>
    </w:pPr>
    <w:rPr>
      <w:rFonts w:ascii="Tahoma" w:eastAsia="Times New Roman" w:hAnsi="Tahoma" w:cs="Times New Roman"/>
      <w:kern w:val="20"/>
      <w:sz w:val="20"/>
      <w:szCs w:val="28"/>
      <w:lang w:val="pt-BR"/>
    </w:rPr>
  </w:style>
  <w:style w:type="paragraph" w:customStyle="1" w:styleId="Level2">
    <w:name w:val="Level 2"/>
    <w:basedOn w:val="Normal"/>
    <w:link w:val="Level2Char"/>
    <w:qFormat/>
    <w:rsid w:val="00950534"/>
    <w:pPr>
      <w:widowControl/>
      <w:numPr>
        <w:ilvl w:val="1"/>
        <w:numId w:val="25"/>
      </w:numPr>
      <w:autoSpaceDE/>
      <w:autoSpaceDN/>
      <w:spacing w:after="140" w:line="290" w:lineRule="auto"/>
      <w:jc w:val="both"/>
    </w:pPr>
    <w:rPr>
      <w:rFonts w:ascii="Tahoma" w:eastAsia="Times New Roman" w:hAnsi="Tahoma" w:cs="Times New Roman"/>
      <w:kern w:val="20"/>
      <w:sz w:val="20"/>
      <w:szCs w:val="28"/>
      <w:lang w:val="pt-BR"/>
    </w:rPr>
  </w:style>
  <w:style w:type="paragraph" w:customStyle="1" w:styleId="Level3">
    <w:name w:val="Level 3"/>
    <w:basedOn w:val="Normal"/>
    <w:link w:val="Level3Char"/>
    <w:uiPriority w:val="99"/>
    <w:rsid w:val="00950534"/>
    <w:pPr>
      <w:widowControl/>
      <w:numPr>
        <w:ilvl w:val="2"/>
        <w:numId w:val="25"/>
      </w:numPr>
      <w:autoSpaceDE/>
      <w:autoSpaceDN/>
      <w:spacing w:after="140" w:line="290" w:lineRule="auto"/>
      <w:jc w:val="both"/>
    </w:pPr>
    <w:rPr>
      <w:rFonts w:ascii="Tahoma" w:eastAsia="Times New Roman" w:hAnsi="Tahoma" w:cs="Times New Roman"/>
      <w:kern w:val="20"/>
      <w:sz w:val="20"/>
      <w:szCs w:val="28"/>
      <w:lang w:val="pt-BR"/>
    </w:rPr>
  </w:style>
  <w:style w:type="character" w:customStyle="1" w:styleId="Level3Char">
    <w:name w:val="Level 3 Char"/>
    <w:link w:val="Level3"/>
    <w:uiPriority w:val="99"/>
    <w:rsid w:val="00950534"/>
    <w:rPr>
      <w:rFonts w:ascii="Tahoma" w:eastAsia="Times New Roman" w:hAnsi="Tahoma" w:cs="Times New Roman"/>
      <w:kern w:val="20"/>
      <w:sz w:val="20"/>
      <w:szCs w:val="28"/>
      <w:lang w:val="pt-BR"/>
    </w:rPr>
  </w:style>
  <w:style w:type="paragraph" w:customStyle="1" w:styleId="Level4">
    <w:name w:val="Level 4"/>
    <w:basedOn w:val="Normal"/>
    <w:uiPriority w:val="99"/>
    <w:rsid w:val="00950534"/>
    <w:pPr>
      <w:widowControl/>
      <w:numPr>
        <w:ilvl w:val="3"/>
        <w:numId w:val="25"/>
      </w:numPr>
      <w:tabs>
        <w:tab w:val="left" w:pos="2977"/>
      </w:tabs>
      <w:autoSpaceDE/>
      <w:autoSpaceDN/>
      <w:spacing w:after="140" w:line="290" w:lineRule="auto"/>
      <w:jc w:val="both"/>
    </w:pPr>
    <w:rPr>
      <w:rFonts w:ascii="Tahoma" w:eastAsia="Times New Roman" w:hAnsi="Tahoma" w:cs="Times New Roman"/>
      <w:kern w:val="20"/>
      <w:sz w:val="20"/>
      <w:szCs w:val="24"/>
      <w:lang w:val="pt-BR"/>
    </w:rPr>
  </w:style>
  <w:style w:type="paragraph" w:customStyle="1" w:styleId="Level5">
    <w:name w:val="Level 5"/>
    <w:basedOn w:val="Normal"/>
    <w:uiPriority w:val="99"/>
    <w:rsid w:val="00950534"/>
    <w:pPr>
      <w:widowControl/>
      <w:numPr>
        <w:ilvl w:val="4"/>
        <w:numId w:val="25"/>
      </w:numPr>
      <w:tabs>
        <w:tab w:val="left" w:pos="3827"/>
      </w:tabs>
      <w:autoSpaceDE/>
      <w:autoSpaceDN/>
      <w:spacing w:after="140" w:line="290" w:lineRule="auto"/>
      <w:jc w:val="both"/>
    </w:pPr>
    <w:rPr>
      <w:rFonts w:ascii="Tahoma" w:eastAsia="Times New Roman" w:hAnsi="Tahoma" w:cs="Times New Roman"/>
      <w:kern w:val="20"/>
      <w:sz w:val="20"/>
      <w:szCs w:val="24"/>
      <w:lang w:val="pt-BR"/>
    </w:rPr>
  </w:style>
  <w:style w:type="paragraph" w:customStyle="1" w:styleId="Level6">
    <w:name w:val="Level 6"/>
    <w:basedOn w:val="Normal"/>
    <w:uiPriority w:val="99"/>
    <w:rsid w:val="00950534"/>
    <w:pPr>
      <w:widowControl/>
      <w:numPr>
        <w:ilvl w:val="5"/>
        <w:numId w:val="25"/>
      </w:numPr>
      <w:tabs>
        <w:tab w:val="left" w:pos="4678"/>
      </w:tabs>
      <w:autoSpaceDE/>
      <w:autoSpaceDN/>
      <w:spacing w:after="140" w:line="290" w:lineRule="auto"/>
      <w:jc w:val="both"/>
    </w:pPr>
    <w:rPr>
      <w:rFonts w:ascii="Tahoma" w:eastAsia="Times New Roman" w:hAnsi="Tahoma" w:cs="Times New Roman"/>
      <w:kern w:val="20"/>
      <w:sz w:val="20"/>
      <w:szCs w:val="24"/>
      <w:lang w:val="pt-BR"/>
    </w:rPr>
  </w:style>
  <w:style w:type="paragraph" w:customStyle="1" w:styleId="Level7">
    <w:name w:val="Level 7"/>
    <w:basedOn w:val="Normal"/>
    <w:rsid w:val="00950534"/>
    <w:pPr>
      <w:widowControl/>
      <w:numPr>
        <w:ilvl w:val="6"/>
        <w:numId w:val="25"/>
      </w:numPr>
      <w:tabs>
        <w:tab w:val="left" w:pos="5245"/>
      </w:tabs>
      <w:autoSpaceDE/>
      <w:autoSpaceDN/>
      <w:spacing w:after="140" w:line="290" w:lineRule="auto"/>
      <w:jc w:val="both"/>
    </w:pPr>
    <w:rPr>
      <w:rFonts w:ascii="Tahoma" w:eastAsia="Times New Roman" w:hAnsi="Tahoma" w:cs="Times New Roman"/>
      <w:sz w:val="20"/>
      <w:szCs w:val="24"/>
      <w:lang w:val="pt-BR"/>
    </w:rPr>
  </w:style>
  <w:style w:type="paragraph" w:customStyle="1" w:styleId="Level8">
    <w:name w:val="Level 8"/>
    <w:basedOn w:val="Normal"/>
    <w:rsid w:val="00950534"/>
    <w:pPr>
      <w:widowControl/>
      <w:numPr>
        <w:ilvl w:val="7"/>
        <w:numId w:val="25"/>
      </w:numPr>
      <w:tabs>
        <w:tab w:val="left" w:pos="5954"/>
      </w:tabs>
      <w:autoSpaceDE/>
      <w:autoSpaceDN/>
      <w:spacing w:after="140" w:line="290" w:lineRule="auto"/>
      <w:jc w:val="both"/>
    </w:pPr>
    <w:rPr>
      <w:rFonts w:ascii="Tahoma" w:eastAsia="Times New Roman" w:hAnsi="Tahoma" w:cs="Times New Roman"/>
      <w:sz w:val="20"/>
      <w:szCs w:val="24"/>
      <w:lang w:val="pt-BR"/>
    </w:rPr>
  </w:style>
  <w:style w:type="paragraph" w:customStyle="1" w:styleId="Level9">
    <w:name w:val="Level 9"/>
    <w:basedOn w:val="Normal"/>
    <w:rsid w:val="00950534"/>
    <w:pPr>
      <w:widowControl/>
      <w:numPr>
        <w:ilvl w:val="8"/>
        <w:numId w:val="25"/>
      </w:numPr>
      <w:tabs>
        <w:tab w:val="left" w:pos="6804"/>
      </w:tabs>
      <w:autoSpaceDE/>
      <w:autoSpaceDN/>
      <w:spacing w:after="140" w:line="290" w:lineRule="auto"/>
      <w:jc w:val="both"/>
    </w:pPr>
    <w:rPr>
      <w:rFonts w:ascii="Tahoma" w:eastAsia="Times New Roman" w:hAnsi="Tahoma" w:cs="Times New Roman"/>
      <w:sz w:val="20"/>
      <w:szCs w:val="24"/>
      <w:lang w:val="pt-BR"/>
    </w:rPr>
  </w:style>
  <w:style w:type="paragraph" w:customStyle="1" w:styleId="Body">
    <w:name w:val="Body"/>
    <w:aliases w:val="b"/>
    <w:basedOn w:val="Normal"/>
    <w:link w:val="BodyCharChar"/>
    <w:rsid w:val="00950534"/>
    <w:pPr>
      <w:widowControl/>
      <w:autoSpaceDE/>
      <w:autoSpaceDN/>
      <w:spacing w:after="140" w:line="290" w:lineRule="auto"/>
      <w:jc w:val="both"/>
    </w:pPr>
    <w:rPr>
      <w:rFonts w:ascii="Tahoma" w:eastAsia="Times New Roman" w:hAnsi="Tahoma" w:cs="Times New Roman"/>
      <w:kern w:val="20"/>
      <w:sz w:val="20"/>
      <w:szCs w:val="24"/>
      <w:lang w:val="pt-BR"/>
    </w:rPr>
  </w:style>
  <w:style w:type="paragraph" w:customStyle="1" w:styleId="Body2">
    <w:name w:val="Body 2"/>
    <w:basedOn w:val="Normal"/>
    <w:rsid w:val="00950534"/>
    <w:pPr>
      <w:widowControl/>
      <w:autoSpaceDE/>
      <w:autoSpaceDN/>
      <w:spacing w:after="140" w:line="290" w:lineRule="auto"/>
      <w:ind w:left="1247"/>
      <w:jc w:val="both"/>
    </w:pPr>
    <w:rPr>
      <w:rFonts w:ascii="Tahoma" w:eastAsia="Times New Roman" w:hAnsi="Tahoma" w:cs="Times New Roman"/>
      <w:kern w:val="20"/>
      <w:sz w:val="20"/>
      <w:szCs w:val="24"/>
      <w:lang w:val="pt-BR"/>
    </w:rPr>
  </w:style>
  <w:style w:type="paragraph" w:customStyle="1" w:styleId="Body3">
    <w:name w:val="Body 3"/>
    <w:basedOn w:val="Normal"/>
    <w:rsid w:val="00950534"/>
    <w:pPr>
      <w:widowControl/>
      <w:autoSpaceDE/>
      <w:autoSpaceDN/>
      <w:spacing w:after="140" w:line="290" w:lineRule="auto"/>
      <w:ind w:left="2041"/>
      <w:jc w:val="both"/>
    </w:pPr>
    <w:rPr>
      <w:rFonts w:ascii="Tahoma" w:eastAsia="Times New Roman" w:hAnsi="Tahoma" w:cs="Times New Roman"/>
      <w:kern w:val="20"/>
      <w:sz w:val="20"/>
      <w:szCs w:val="24"/>
      <w:lang w:val="pt-BR"/>
    </w:rPr>
  </w:style>
  <w:style w:type="paragraph" w:customStyle="1" w:styleId="roman5">
    <w:name w:val="roman 5"/>
    <w:basedOn w:val="Normal"/>
    <w:rsid w:val="00950534"/>
    <w:pPr>
      <w:widowControl/>
      <w:numPr>
        <w:numId w:val="24"/>
      </w:numPr>
      <w:tabs>
        <w:tab w:val="left" w:pos="3289"/>
      </w:tabs>
      <w:autoSpaceDE/>
      <w:autoSpaceDN/>
      <w:spacing w:after="140" w:line="290" w:lineRule="auto"/>
      <w:jc w:val="both"/>
    </w:pPr>
    <w:rPr>
      <w:rFonts w:ascii="Tahoma" w:eastAsia="Times New Roman" w:hAnsi="Tahoma" w:cs="Times New Roman"/>
      <w:kern w:val="20"/>
      <w:sz w:val="20"/>
      <w:szCs w:val="20"/>
      <w:lang w:val="pt-BR"/>
    </w:rPr>
  </w:style>
  <w:style w:type="character" w:customStyle="1" w:styleId="BodyCharChar">
    <w:name w:val="Body Char Char"/>
    <w:basedOn w:val="Fontepargpadro"/>
    <w:link w:val="Body"/>
    <w:rsid w:val="00950534"/>
    <w:rPr>
      <w:rFonts w:ascii="Tahoma" w:eastAsia="Times New Roman" w:hAnsi="Tahoma" w:cs="Times New Roman"/>
      <w:kern w:val="20"/>
      <w:sz w:val="20"/>
      <w:szCs w:val="24"/>
      <w:lang w:val="pt-BR"/>
    </w:rPr>
  </w:style>
  <w:style w:type="character" w:customStyle="1" w:styleId="Ttulo3Char">
    <w:name w:val="Título 3 Char"/>
    <w:basedOn w:val="Fontepargpadro"/>
    <w:link w:val="Ttulo3"/>
    <w:uiPriority w:val="9"/>
    <w:rsid w:val="00B6279D"/>
    <w:rPr>
      <w:rFonts w:asciiTheme="majorHAnsi" w:eastAsiaTheme="majorEastAsia" w:hAnsiTheme="majorHAnsi" w:cstheme="majorBidi"/>
      <w:color w:val="243F60" w:themeColor="accent1" w:themeShade="7F"/>
      <w:sz w:val="24"/>
      <w:szCs w:val="24"/>
      <w:lang w:val="pt-PT"/>
    </w:rPr>
  </w:style>
  <w:style w:type="character" w:customStyle="1" w:styleId="PargrafodaListaChar">
    <w:name w:val="Parágrafo da Lista Char"/>
    <w:aliases w:val="Vitor Título Char,Vitor T’tulo Char,Itemização Char,Bullets 1 Char,Capítulo Char"/>
    <w:link w:val="PargrafodaLista"/>
    <w:uiPriority w:val="34"/>
    <w:qFormat/>
    <w:locked/>
    <w:rsid w:val="00B6279D"/>
    <w:rPr>
      <w:rFonts w:ascii="Verdana" w:eastAsia="Verdana" w:hAnsi="Verdana" w:cs="Verdana"/>
      <w:lang w:val="pt-PT"/>
    </w:rPr>
  </w:style>
  <w:style w:type="character" w:customStyle="1" w:styleId="DeltaViewInsertion">
    <w:name w:val="DeltaView Insertion"/>
    <w:uiPriority w:val="99"/>
    <w:rsid w:val="00A64F43"/>
    <w:rPr>
      <w:color w:val="0000FF"/>
      <w:u w:val="double"/>
    </w:rPr>
  </w:style>
  <w:style w:type="paragraph" w:customStyle="1" w:styleId="CorpodetextobtBT">
    <w:name w:val="Corpo de texto.bt.BT"/>
    <w:basedOn w:val="Normal"/>
    <w:rsid w:val="00120C62"/>
    <w:pPr>
      <w:widowControl/>
      <w:adjustRightInd w:val="0"/>
      <w:jc w:val="both"/>
    </w:pPr>
    <w:rPr>
      <w:rFonts w:ascii="Arial" w:eastAsia="Times New Roman" w:hAnsi="Arial" w:cs="Times New Roman"/>
      <w:sz w:val="24"/>
      <w:szCs w:val="20"/>
      <w:lang w:val="pt-BR" w:eastAsia="pt-BR"/>
    </w:rPr>
  </w:style>
  <w:style w:type="paragraph" w:customStyle="1" w:styleId="Nivel4">
    <w:name w:val="Nivel 4"/>
    <w:basedOn w:val="Normal"/>
    <w:uiPriority w:val="99"/>
    <w:rsid w:val="00120C62"/>
    <w:pPr>
      <w:widowControl/>
      <w:spacing w:line="300" w:lineRule="atLeast"/>
      <w:ind w:left="851"/>
      <w:jc w:val="both"/>
    </w:pPr>
    <w:rPr>
      <w:rFonts w:ascii="Times New Roman" w:eastAsia="Arial Unicode MS" w:hAnsi="Times New Roman" w:cs="Times New Roman"/>
      <w:color w:val="000000"/>
      <w:lang w:val="pt-BR" w:eastAsia="pt-BR"/>
    </w:rPr>
  </w:style>
  <w:style w:type="paragraph" w:styleId="Recuodecorpodetexto">
    <w:name w:val="Body Text Indent"/>
    <w:aliases w:val="bti,bt2,Body Text Bold Indent"/>
    <w:basedOn w:val="Normal"/>
    <w:link w:val="RecuodecorpodetextoChar"/>
    <w:uiPriority w:val="99"/>
    <w:unhideWhenUsed/>
    <w:rsid w:val="005B4932"/>
    <w:pPr>
      <w:spacing w:after="120"/>
      <w:ind w:left="283"/>
    </w:pPr>
  </w:style>
  <w:style w:type="character" w:customStyle="1" w:styleId="RecuodecorpodetextoChar">
    <w:name w:val="Recuo de corpo de texto Char"/>
    <w:aliases w:val="bti Char,bt2 Char,Body Text Bold Indent Char"/>
    <w:basedOn w:val="Fontepargpadro"/>
    <w:link w:val="Recuodecorpodetexto"/>
    <w:uiPriority w:val="99"/>
    <w:rsid w:val="005B4932"/>
    <w:rPr>
      <w:rFonts w:ascii="Verdana" w:eastAsia="Verdana" w:hAnsi="Verdana" w:cs="Verdana"/>
      <w:lang w:val="pt-PT"/>
    </w:rPr>
  </w:style>
  <w:style w:type="character" w:customStyle="1" w:styleId="Ttulo4Char">
    <w:name w:val="Título 4 Char"/>
    <w:basedOn w:val="Fontepargpadro"/>
    <w:link w:val="Ttulo4"/>
    <w:uiPriority w:val="9"/>
    <w:rsid w:val="005B4932"/>
    <w:rPr>
      <w:rFonts w:ascii="Calibri" w:eastAsia="Times New Roman" w:hAnsi="Calibri" w:cs="Times New Roman"/>
      <w:b/>
      <w:bCs/>
      <w:sz w:val="28"/>
      <w:szCs w:val="28"/>
      <w:lang w:val="pt-BR" w:eastAsia="pt-BR"/>
    </w:rPr>
  </w:style>
  <w:style w:type="character" w:customStyle="1" w:styleId="Ttulo5Char">
    <w:name w:val="Título 5 Char"/>
    <w:basedOn w:val="Fontepargpadro"/>
    <w:link w:val="Ttulo5"/>
    <w:uiPriority w:val="9"/>
    <w:rsid w:val="005B4932"/>
    <w:rPr>
      <w:rFonts w:ascii="Calibri" w:eastAsia="Times New Roman" w:hAnsi="Calibri" w:cs="Times New Roman"/>
      <w:b/>
      <w:bCs/>
      <w:i/>
      <w:iCs/>
      <w:sz w:val="26"/>
      <w:szCs w:val="26"/>
      <w:lang w:val="pt-BR" w:eastAsia="pt-BR"/>
    </w:rPr>
  </w:style>
  <w:style w:type="character" w:customStyle="1" w:styleId="Ttulo6Char">
    <w:name w:val="Título 6 Char"/>
    <w:basedOn w:val="Fontepargpadro"/>
    <w:link w:val="Ttulo6"/>
    <w:uiPriority w:val="9"/>
    <w:rsid w:val="005B4932"/>
    <w:rPr>
      <w:rFonts w:ascii="Calibri" w:eastAsia="Times New Roman" w:hAnsi="Calibri" w:cs="Times New Roman"/>
      <w:b/>
      <w:bCs/>
      <w:sz w:val="20"/>
      <w:szCs w:val="20"/>
      <w:lang w:val="pt-BR" w:eastAsia="pt-BR"/>
    </w:rPr>
  </w:style>
  <w:style w:type="character" w:customStyle="1" w:styleId="Ttulo7Char">
    <w:name w:val="Título 7 Char"/>
    <w:basedOn w:val="Fontepargpadro"/>
    <w:link w:val="Ttulo7"/>
    <w:uiPriority w:val="9"/>
    <w:rsid w:val="005B4932"/>
    <w:rPr>
      <w:rFonts w:ascii="Calibri" w:eastAsia="Times New Roman" w:hAnsi="Calibri" w:cs="Times New Roman"/>
      <w:sz w:val="24"/>
      <w:szCs w:val="24"/>
      <w:lang w:val="pt-BR" w:eastAsia="pt-BR"/>
    </w:rPr>
  </w:style>
  <w:style w:type="character" w:customStyle="1" w:styleId="Ttulo8Char">
    <w:name w:val="Título 8 Char"/>
    <w:basedOn w:val="Fontepargpadro"/>
    <w:link w:val="Ttulo8"/>
    <w:uiPriority w:val="9"/>
    <w:rsid w:val="005B4932"/>
    <w:rPr>
      <w:rFonts w:ascii="Calibri" w:eastAsia="Times New Roman" w:hAnsi="Calibri" w:cs="Times New Roman"/>
      <w:i/>
      <w:iCs/>
      <w:sz w:val="24"/>
      <w:szCs w:val="24"/>
      <w:shd w:val="clear" w:color="auto" w:fill="FFFFFF"/>
      <w:lang w:val="pt-BR" w:eastAsia="pt-BR"/>
    </w:rPr>
  </w:style>
  <w:style w:type="character" w:customStyle="1" w:styleId="Ttulo9Char">
    <w:name w:val="Título 9 Char"/>
    <w:basedOn w:val="Fontepargpadro"/>
    <w:link w:val="Ttulo9"/>
    <w:uiPriority w:val="9"/>
    <w:rsid w:val="005B4932"/>
    <w:rPr>
      <w:rFonts w:ascii="Cambria" w:eastAsia="Times New Roman" w:hAnsi="Cambria" w:cs="Times New Roman"/>
      <w:sz w:val="20"/>
      <w:szCs w:val="20"/>
      <w:lang w:val="pt-BR" w:eastAsia="pt-BR"/>
    </w:rPr>
  </w:style>
  <w:style w:type="character" w:customStyle="1" w:styleId="Ttulo1Char">
    <w:name w:val="Título 1 Char"/>
    <w:basedOn w:val="Fontepargpadro"/>
    <w:link w:val="Ttulo1"/>
    <w:uiPriority w:val="9"/>
    <w:rsid w:val="005B4932"/>
    <w:rPr>
      <w:rFonts w:ascii="Verdana" w:eastAsia="Verdana" w:hAnsi="Verdana" w:cs="Verdana"/>
      <w:b/>
      <w:bCs/>
      <w:sz w:val="20"/>
      <w:szCs w:val="20"/>
      <w:lang w:val="pt-PT"/>
    </w:rPr>
  </w:style>
  <w:style w:type="character" w:customStyle="1" w:styleId="CorpodetextoChar">
    <w:name w:val="Corpo de texto Char"/>
    <w:aliases w:val="bt Char,BT Char,.BT Char,bd Char,5 Char"/>
    <w:basedOn w:val="Fontepargpadro"/>
    <w:link w:val="Corpodetexto"/>
    <w:uiPriority w:val="99"/>
    <w:rsid w:val="005B4932"/>
    <w:rPr>
      <w:rFonts w:ascii="Verdana" w:eastAsia="Verdana" w:hAnsi="Verdana" w:cs="Verdana"/>
      <w:sz w:val="20"/>
      <w:szCs w:val="20"/>
      <w:lang w:val="pt-PT"/>
    </w:rPr>
  </w:style>
  <w:style w:type="paragraph" w:styleId="Lista2">
    <w:name w:val="List 2"/>
    <w:basedOn w:val="Normal"/>
    <w:uiPriority w:val="99"/>
    <w:rsid w:val="005B4932"/>
    <w:pPr>
      <w:widowControl/>
      <w:adjustRightInd w:val="0"/>
      <w:ind w:left="566" w:hanging="283"/>
      <w:jc w:val="both"/>
    </w:pPr>
    <w:rPr>
      <w:rFonts w:ascii="Times New Roman" w:eastAsia="Times New Roman" w:hAnsi="Times New Roman" w:cs="Times New Roman"/>
      <w:sz w:val="24"/>
      <w:szCs w:val="24"/>
      <w:lang w:val="pt-BR" w:eastAsia="pt-BR"/>
    </w:rPr>
  </w:style>
  <w:style w:type="paragraph" w:styleId="Saudao">
    <w:name w:val="Salutation"/>
    <w:basedOn w:val="Normal"/>
    <w:next w:val="Normal"/>
    <w:link w:val="SaudaoChar"/>
    <w:uiPriority w:val="99"/>
    <w:rsid w:val="005B4932"/>
    <w:pPr>
      <w:widowControl/>
      <w:adjustRightInd w:val="0"/>
      <w:ind w:firstLine="1440"/>
      <w:jc w:val="both"/>
    </w:pPr>
    <w:rPr>
      <w:rFonts w:ascii="Times New Roman" w:eastAsia="Times New Roman" w:hAnsi="Times New Roman" w:cs="Times New Roman"/>
      <w:sz w:val="24"/>
      <w:szCs w:val="24"/>
      <w:lang w:val="pt-BR" w:eastAsia="pt-BR"/>
    </w:rPr>
  </w:style>
  <w:style w:type="character" w:customStyle="1" w:styleId="SaudaoChar">
    <w:name w:val="Saudação Char"/>
    <w:basedOn w:val="Fontepargpadro"/>
    <w:link w:val="Saudao"/>
    <w:uiPriority w:val="99"/>
    <w:rsid w:val="005B4932"/>
    <w:rPr>
      <w:rFonts w:ascii="Times New Roman" w:eastAsia="Times New Roman" w:hAnsi="Times New Roman" w:cs="Times New Roman"/>
      <w:sz w:val="24"/>
      <w:szCs w:val="24"/>
      <w:lang w:val="pt-BR" w:eastAsia="pt-BR"/>
    </w:rPr>
  </w:style>
  <w:style w:type="paragraph" w:customStyle="1" w:styleId="p0">
    <w:name w:val="p0"/>
    <w:basedOn w:val="Normal"/>
    <w:rsid w:val="005B4932"/>
    <w:pPr>
      <w:tabs>
        <w:tab w:val="left" w:pos="720"/>
      </w:tabs>
      <w:adjustRightInd w:val="0"/>
      <w:spacing w:line="240" w:lineRule="atLeast"/>
      <w:ind w:firstLine="1440"/>
      <w:jc w:val="both"/>
    </w:pPr>
    <w:rPr>
      <w:rFonts w:ascii="Times" w:eastAsia="Times New Roman" w:hAnsi="Times" w:cs="Times New Roman"/>
      <w:sz w:val="24"/>
      <w:szCs w:val="24"/>
      <w:lang w:val="pt-BR" w:eastAsia="pt-BR"/>
    </w:rPr>
  </w:style>
  <w:style w:type="paragraph" w:customStyle="1" w:styleId="TableTitle">
    <w:name w:val="Table Title"/>
    <w:basedOn w:val="Normal"/>
    <w:next w:val="Normal"/>
    <w:rsid w:val="005B4932"/>
    <w:pPr>
      <w:widowControl/>
      <w:adjustRightInd w:val="0"/>
      <w:spacing w:before="160"/>
    </w:pPr>
    <w:rPr>
      <w:rFonts w:ascii="Arial" w:eastAsia="Times New Roman" w:hAnsi="Arial" w:cs="Arial"/>
      <w:b/>
      <w:caps/>
      <w:sz w:val="18"/>
      <w:szCs w:val="18"/>
      <w:lang w:val="en-US" w:eastAsia="pt-BR"/>
    </w:rPr>
  </w:style>
  <w:style w:type="paragraph" w:customStyle="1" w:styleId="sub">
    <w:name w:val="sub"/>
    <w:uiPriority w:val="99"/>
    <w:rsid w:val="005B4932"/>
    <w:pPr>
      <w:tabs>
        <w:tab w:val="left" w:pos="0"/>
        <w:tab w:val="left" w:pos="1440"/>
        <w:tab w:val="left" w:pos="2880"/>
        <w:tab w:val="left" w:pos="4320"/>
      </w:tabs>
      <w:adjustRightInd w:val="0"/>
      <w:spacing w:before="293" w:after="170" w:line="287" w:lineRule="atLeast"/>
      <w:jc w:val="both"/>
    </w:pPr>
    <w:rPr>
      <w:rFonts w:ascii="Swiss" w:eastAsia="Times New Roman" w:hAnsi="Swiss" w:cs="Times New Roman"/>
      <w:lang w:val="pt-BR" w:eastAsia="pt-BR"/>
    </w:rPr>
  </w:style>
  <w:style w:type="paragraph" w:styleId="Lista">
    <w:name w:val="List"/>
    <w:basedOn w:val="Normal"/>
    <w:uiPriority w:val="99"/>
    <w:rsid w:val="005B4932"/>
    <w:pPr>
      <w:widowControl/>
      <w:adjustRightInd w:val="0"/>
      <w:ind w:left="283" w:hanging="283"/>
      <w:jc w:val="both"/>
    </w:pPr>
    <w:rPr>
      <w:rFonts w:ascii="Times New Roman" w:eastAsia="Times New Roman" w:hAnsi="Times New Roman" w:cs="Times New Roman"/>
      <w:sz w:val="24"/>
      <w:szCs w:val="24"/>
      <w:lang w:val="pt-BR" w:eastAsia="pt-BR"/>
    </w:rPr>
  </w:style>
  <w:style w:type="character" w:customStyle="1" w:styleId="InitialStyle">
    <w:name w:val="InitialStyle"/>
    <w:rsid w:val="005B4932"/>
    <w:rPr>
      <w:rFonts w:ascii="Times New Roman" w:hAnsi="Times New Roman"/>
      <w:color w:val="auto"/>
      <w:spacing w:val="0"/>
      <w:sz w:val="20"/>
    </w:rPr>
  </w:style>
  <w:style w:type="character" w:styleId="Nmerodepgina">
    <w:name w:val="page number"/>
    <w:uiPriority w:val="99"/>
    <w:rsid w:val="005B4932"/>
    <w:rPr>
      <w:rFonts w:cs="Times New Roman"/>
    </w:rPr>
  </w:style>
  <w:style w:type="paragraph" w:styleId="Corpodetexto3">
    <w:name w:val="Body Text 3"/>
    <w:basedOn w:val="Normal"/>
    <w:link w:val="Corpodetexto3Char"/>
    <w:uiPriority w:val="99"/>
    <w:rsid w:val="005B4932"/>
    <w:pPr>
      <w:widowControl/>
      <w:adjustRightInd w:val="0"/>
      <w:jc w:val="both"/>
    </w:pPr>
    <w:rPr>
      <w:rFonts w:ascii="Times New Roman" w:eastAsia="Times New Roman" w:hAnsi="Times New Roman" w:cs="Times New Roman"/>
      <w:sz w:val="16"/>
      <w:szCs w:val="16"/>
      <w:lang w:val="pt-BR" w:eastAsia="pt-BR"/>
    </w:rPr>
  </w:style>
  <w:style w:type="character" w:customStyle="1" w:styleId="Corpodetexto3Char">
    <w:name w:val="Corpo de texto 3 Char"/>
    <w:basedOn w:val="Fontepargpadro"/>
    <w:link w:val="Corpodetexto3"/>
    <w:uiPriority w:val="99"/>
    <w:rsid w:val="005B4932"/>
    <w:rPr>
      <w:rFonts w:ascii="Times New Roman" w:eastAsia="Times New Roman" w:hAnsi="Times New Roman" w:cs="Times New Roman"/>
      <w:sz w:val="16"/>
      <w:szCs w:val="16"/>
      <w:lang w:val="pt-BR" w:eastAsia="pt-BR"/>
    </w:rPr>
  </w:style>
  <w:style w:type="paragraph" w:styleId="Recuodecorpodetexto2">
    <w:name w:val="Body Text Indent 2"/>
    <w:basedOn w:val="Normal"/>
    <w:link w:val="Recuodecorpodetexto2Char"/>
    <w:uiPriority w:val="99"/>
    <w:rsid w:val="005B4932"/>
    <w:pPr>
      <w:widowControl/>
      <w:adjustRightInd w:val="0"/>
      <w:ind w:firstLine="2160"/>
      <w:jc w:val="both"/>
    </w:pPr>
    <w:rPr>
      <w:rFonts w:ascii="Times New Roman" w:eastAsia="Times New Roman" w:hAnsi="Times New Roman" w:cs="Times New Roman"/>
      <w:sz w:val="24"/>
      <w:szCs w:val="24"/>
      <w:lang w:val="pt-BR" w:eastAsia="pt-BR"/>
    </w:rPr>
  </w:style>
  <w:style w:type="character" w:customStyle="1" w:styleId="Recuodecorpodetexto2Char">
    <w:name w:val="Recuo de corpo de texto 2 Char"/>
    <w:basedOn w:val="Fontepargpadro"/>
    <w:link w:val="Recuodecorpodetexto2"/>
    <w:uiPriority w:val="99"/>
    <w:rsid w:val="005B4932"/>
    <w:rPr>
      <w:rFonts w:ascii="Times New Roman" w:eastAsia="Times New Roman" w:hAnsi="Times New Roman" w:cs="Times New Roman"/>
      <w:sz w:val="24"/>
      <w:szCs w:val="24"/>
      <w:lang w:val="pt-BR" w:eastAsia="pt-BR"/>
    </w:rPr>
  </w:style>
  <w:style w:type="paragraph" w:styleId="Recuodecorpodetexto3">
    <w:name w:val="Body Text Indent 3"/>
    <w:basedOn w:val="Normal"/>
    <w:link w:val="Recuodecorpodetexto3Char"/>
    <w:uiPriority w:val="99"/>
    <w:rsid w:val="005B4932"/>
    <w:pPr>
      <w:adjustRightInd w:val="0"/>
      <w:ind w:firstLine="2124"/>
      <w:jc w:val="both"/>
    </w:pPr>
    <w:rPr>
      <w:rFonts w:ascii="Times New Roman" w:eastAsia="Times New Roman" w:hAnsi="Times New Roman" w:cs="Times New Roman"/>
      <w:sz w:val="16"/>
      <w:szCs w:val="16"/>
      <w:lang w:val="pt-BR" w:eastAsia="pt-BR"/>
    </w:rPr>
  </w:style>
  <w:style w:type="character" w:customStyle="1" w:styleId="Recuodecorpodetexto3Char">
    <w:name w:val="Recuo de corpo de texto 3 Char"/>
    <w:basedOn w:val="Fontepargpadro"/>
    <w:link w:val="Recuodecorpodetexto3"/>
    <w:uiPriority w:val="99"/>
    <w:rsid w:val="005B4932"/>
    <w:rPr>
      <w:rFonts w:ascii="Times New Roman" w:eastAsia="Times New Roman" w:hAnsi="Times New Roman" w:cs="Times New Roman"/>
      <w:sz w:val="16"/>
      <w:szCs w:val="16"/>
      <w:lang w:val="pt-BR" w:eastAsia="pt-BR"/>
    </w:rPr>
  </w:style>
  <w:style w:type="paragraph" w:styleId="Textodenotaderodap">
    <w:name w:val="footnote text"/>
    <w:aliases w:val="F,Nota de rodapé,nota de rodapé,nota_rodapé,Texto4"/>
    <w:basedOn w:val="Normal"/>
    <w:link w:val="TextodenotaderodapChar"/>
    <w:uiPriority w:val="99"/>
    <w:rsid w:val="005B4932"/>
    <w:pPr>
      <w:widowControl/>
      <w:adjustRightInd w:val="0"/>
    </w:pPr>
    <w:rPr>
      <w:rFonts w:ascii="Times New Roman" w:eastAsia="Times New Roman" w:hAnsi="Times New Roman" w:cs="Times New Roman"/>
      <w:sz w:val="20"/>
      <w:szCs w:val="20"/>
      <w:lang w:val="pt-BR" w:eastAsia="pt-BR"/>
    </w:rPr>
  </w:style>
  <w:style w:type="character" w:customStyle="1" w:styleId="TextodenotaderodapChar">
    <w:name w:val="Texto de nota de rodapé Char"/>
    <w:aliases w:val="F Char,Nota de rodapé Char,nota de rodapé Char,nota_rodapé Char,Texto4 Char"/>
    <w:basedOn w:val="Fontepargpadro"/>
    <w:link w:val="Textodenotaderodap"/>
    <w:uiPriority w:val="99"/>
    <w:rsid w:val="005B4932"/>
    <w:rPr>
      <w:rFonts w:ascii="Times New Roman" w:eastAsia="Times New Roman" w:hAnsi="Times New Roman" w:cs="Times New Roman"/>
      <w:sz w:val="20"/>
      <w:szCs w:val="20"/>
      <w:lang w:val="pt-BR" w:eastAsia="pt-BR"/>
    </w:rPr>
  </w:style>
  <w:style w:type="paragraph" w:customStyle="1" w:styleId="para10">
    <w:name w:val="para10"/>
    <w:rsid w:val="005B4932"/>
    <w:pPr>
      <w:tabs>
        <w:tab w:val="left" w:pos="0"/>
        <w:tab w:val="left" w:pos="1418"/>
        <w:tab w:val="left" w:pos="2835"/>
        <w:tab w:val="left" w:pos="4252"/>
      </w:tabs>
      <w:adjustRightInd w:val="0"/>
      <w:spacing w:before="121" w:line="232" w:lineRule="atLeast"/>
      <w:jc w:val="both"/>
    </w:pPr>
    <w:rPr>
      <w:rFonts w:ascii="Times" w:eastAsia="Times New Roman" w:hAnsi="Times" w:cs="Verdana"/>
      <w:sz w:val="20"/>
      <w:szCs w:val="20"/>
      <w:lang w:val="pt-BR" w:eastAsia="pt-BR"/>
    </w:rPr>
  </w:style>
  <w:style w:type="paragraph" w:styleId="Textoembloco">
    <w:name w:val="Block Text"/>
    <w:basedOn w:val="Normal"/>
    <w:uiPriority w:val="99"/>
    <w:rsid w:val="005B4932"/>
    <w:pPr>
      <w:widowControl/>
      <w:tabs>
        <w:tab w:val="left" w:pos="9072"/>
      </w:tabs>
      <w:adjustRightInd w:val="0"/>
      <w:spacing w:line="240" w:lineRule="atLeast"/>
      <w:ind w:left="426" w:right="-1"/>
      <w:jc w:val="both"/>
    </w:pPr>
    <w:rPr>
      <w:rFonts w:ascii="Times New Roman" w:eastAsia="Times New Roman" w:hAnsi="Times New Roman" w:cs="Times New Roman"/>
      <w:sz w:val="24"/>
      <w:szCs w:val="24"/>
      <w:lang w:val="pt-BR" w:eastAsia="pt-BR"/>
    </w:rPr>
  </w:style>
  <w:style w:type="paragraph" w:styleId="Ttulo">
    <w:name w:val="Title"/>
    <w:basedOn w:val="Normal"/>
    <w:link w:val="TtuloChar"/>
    <w:uiPriority w:val="10"/>
    <w:qFormat/>
    <w:rsid w:val="005B4932"/>
    <w:pPr>
      <w:widowControl/>
      <w:adjustRightInd w:val="0"/>
      <w:jc w:val="center"/>
    </w:pPr>
    <w:rPr>
      <w:rFonts w:ascii="Cambria" w:eastAsia="Times New Roman" w:hAnsi="Cambria" w:cs="Times New Roman"/>
      <w:b/>
      <w:bCs/>
      <w:kern w:val="28"/>
      <w:sz w:val="32"/>
      <w:szCs w:val="32"/>
      <w:lang w:val="pt-BR" w:eastAsia="pt-BR"/>
    </w:rPr>
  </w:style>
  <w:style w:type="character" w:customStyle="1" w:styleId="TtuloChar">
    <w:name w:val="Título Char"/>
    <w:basedOn w:val="Fontepargpadro"/>
    <w:link w:val="Ttulo"/>
    <w:uiPriority w:val="10"/>
    <w:rsid w:val="005B4932"/>
    <w:rPr>
      <w:rFonts w:ascii="Cambria" w:eastAsia="Times New Roman" w:hAnsi="Cambria" w:cs="Times New Roman"/>
      <w:b/>
      <w:bCs/>
      <w:kern w:val="28"/>
      <w:sz w:val="32"/>
      <w:szCs w:val="32"/>
      <w:lang w:val="pt-BR" w:eastAsia="pt-BR"/>
    </w:rPr>
  </w:style>
  <w:style w:type="paragraph" w:styleId="MapadoDocumento">
    <w:name w:val="Document Map"/>
    <w:basedOn w:val="Normal"/>
    <w:link w:val="MapadoDocumentoChar"/>
    <w:uiPriority w:val="99"/>
    <w:rsid w:val="005B4932"/>
    <w:pPr>
      <w:widowControl/>
      <w:shd w:val="clear" w:color="auto" w:fill="000080"/>
      <w:adjustRightInd w:val="0"/>
    </w:pPr>
    <w:rPr>
      <w:rFonts w:ascii="Tahoma" w:eastAsia="Times New Roman" w:hAnsi="Tahoma" w:cs="Times New Roman"/>
      <w:sz w:val="24"/>
      <w:szCs w:val="20"/>
      <w:lang w:val="pt-BR" w:eastAsia="pt-BR"/>
    </w:rPr>
  </w:style>
  <w:style w:type="character" w:customStyle="1" w:styleId="MapadoDocumentoChar">
    <w:name w:val="Mapa do Documento Char"/>
    <w:basedOn w:val="Fontepargpadro"/>
    <w:link w:val="MapadoDocumento"/>
    <w:uiPriority w:val="99"/>
    <w:rsid w:val="005B4932"/>
    <w:rPr>
      <w:rFonts w:ascii="Tahoma" w:eastAsia="Times New Roman" w:hAnsi="Tahoma" w:cs="Times New Roman"/>
      <w:sz w:val="24"/>
      <w:szCs w:val="20"/>
      <w:shd w:val="clear" w:color="auto" w:fill="000080"/>
      <w:lang w:val="pt-BR" w:eastAsia="pt-BR"/>
    </w:rPr>
  </w:style>
  <w:style w:type="paragraph" w:customStyle="1" w:styleId="c3">
    <w:name w:val="c3"/>
    <w:basedOn w:val="Normal"/>
    <w:rsid w:val="005B4932"/>
    <w:pPr>
      <w:widowControl/>
      <w:adjustRightInd w:val="0"/>
      <w:spacing w:line="240" w:lineRule="atLeast"/>
      <w:jc w:val="center"/>
    </w:pPr>
    <w:rPr>
      <w:rFonts w:ascii="Times" w:eastAsia="Times New Roman" w:hAnsi="Times"/>
      <w:sz w:val="24"/>
      <w:szCs w:val="24"/>
      <w:lang w:val="pt-BR" w:eastAsia="pt-BR"/>
    </w:rPr>
  </w:style>
  <w:style w:type="character" w:styleId="Hyperlink">
    <w:name w:val="Hyperlink"/>
    <w:uiPriority w:val="99"/>
    <w:rsid w:val="005B4932"/>
    <w:rPr>
      <w:color w:val="0000FF"/>
      <w:spacing w:val="0"/>
      <w:u w:val="single"/>
    </w:rPr>
  </w:style>
  <w:style w:type="character" w:styleId="HiperlinkVisitado">
    <w:name w:val="FollowedHyperlink"/>
    <w:uiPriority w:val="99"/>
    <w:rsid w:val="005B4932"/>
    <w:rPr>
      <w:color w:val="800080"/>
      <w:spacing w:val="0"/>
      <w:u w:val="single"/>
    </w:rPr>
  </w:style>
  <w:style w:type="paragraph" w:customStyle="1" w:styleId="DeltaViewTableHeading">
    <w:name w:val="DeltaView Table Heading"/>
    <w:basedOn w:val="Normal"/>
    <w:rsid w:val="005B4932"/>
    <w:pPr>
      <w:widowControl/>
      <w:adjustRightInd w:val="0"/>
      <w:spacing w:after="120"/>
    </w:pPr>
    <w:rPr>
      <w:rFonts w:ascii="Arial" w:eastAsia="Times New Roman" w:hAnsi="Arial" w:cs="Arial"/>
      <w:b/>
      <w:sz w:val="24"/>
      <w:szCs w:val="24"/>
      <w:lang w:val="en-US" w:eastAsia="pt-BR"/>
    </w:rPr>
  </w:style>
  <w:style w:type="paragraph" w:customStyle="1" w:styleId="DeltaViewTableBody">
    <w:name w:val="DeltaView Table Body"/>
    <w:basedOn w:val="Normal"/>
    <w:rsid w:val="005B4932"/>
    <w:pPr>
      <w:widowControl/>
      <w:adjustRightInd w:val="0"/>
    </w:pPr>
    <w:rPr>
      <w:rFonts w:ascii="Arial" w:eastAsia="Times New Roman" w:hAnsi="Arial" w:cs="Arial"/>
      <w:sz w:val="24"/>
      <w:szCs w:val="24"/>
      <w:lang w:val="en-US" w:eastAsia="pt-BR"/>
    </w:rPr>
  </w:style>
  <w:style w:type="paragraph" w:customStyle="1" w:styleId="DeltaViewAnnounce">
    <w:name w:val="DeltaView Announce"/>
    <w:rsid w:val="005B4932"/>
    <w:pPr>
      <w:widowControl/>
      <w:adjustRightInd w:val="0"/>
      <w:spacing w:before="100" w:beforeAutospacing="1" w:after="100" w:afterAutospacing="1"/>
    </w:pPr>
    <w:rPr>
      <w:rFonts w:ascii="Arial" w:eastAsia="Times New Roman" w:hAnsi="Arial" w:cs="Arial"/>
      <w:sz w:val="24"/>
      <w:szCs w:val="24"/>
      <w:lang w:val="en-GB" w:eastAsia="pt-BR"/>
    </w:rPr>
  </w:style>
  <w:style w:type="character" w:customStyle="1" w:styleId="DeltaViewDeletion">
    <w:name w:val="DeltaView Deletion"/>
    <w:uiPriority w:val="99"/>
    <w:rsid w:val="005B4932"/>
    <w:rPr>
      <w:strike/>
      <w:color w:val="FF0000"/>
    </w:rPr>
  </w:style>
  <w:style w:type="character" w:customStyle="1" w:styleId="DeltaViewMoveSource">
    <w:name w:val="DeltaView Move Source"/>
    <w:uiPriority w:val="99"/>
    <w:rsid w:val="005B4932"/>
    <w:rPr>
      <w:strike/>
      <w:color w:val="00C000"/>
    </w:rPr>
  </w:style>
  <w:style w:type="character" w:customStyle="1" w:styleId="DeltaViewMoveDestination">
    <w:name w:val="DeltaView Move Destination"/>
    <w:uiPriority w:val="99"/>
    <w:rsid w:val="005B4932"/>
    <w:rPr>
      <w:color w:val="00C000"/>
      <w:u w:val="double"/>
    </w:rPr>
  </w:style>
  <w:style w:type="paragraph" w:styleId="Textodecomentrio">
    <w:name w:val="annotation text"/>
    <w:basedOn w:val="Normal"/>
    <w:link w:val="TextodecomentrioChar"/>
    <w:uiPriority w:val="99"/>
    <w:rsid w:val="005B4932"/>
    <w:pPr>
      <w:widowControl/>
      <w:adjustRightInd w:val="0"/>
    </w:pPr>
    <w:rPr>
      <w:rFonts w:ascii="Times New Roman" w:eastAsia="Times New Roman" w:hAnsi="Times New Roman" w:cs="Times New Roman"/>
      <w:sz w:val="20"/>
      <w:szCs w:val="20"/>
      <w:lang w:val="pt-BR" w:eastAsia="pt-BR"/>
    </w:rPr>
  </w:style>
  <w:style w:type="character" w:customStyle="1" w:styleId="TextodecomentrioChar">
    <w:name w:val="Texto de comentário Char"/>
    <w:basedOn w:val="Fontepargpadro"/>
    <w:link w:val="Textodecomentrio"/>
    <w:uiPriority w:val="99"/>
    <w:rsid w:val="005B4932"/>
    <w:rPr>
      <w:rFonts w:ascii="Times New Roman" w:eastAsia="Times New Roman" w:hAnsi="Times New Roman" w:cs="Times New Roman"/>
      <w:sz w:val="20"/>
      <w:szCs w:val="20"/>
      <w:lang w:val="pt-BR" w:eastAsia="pt-BR"/>
    </w:rPr>
  </w:style>
  <w:style w:type="character" w:customStyle="1" w:styleId="DeltaViewChangeNumber">
    <w:name w:val="DeltaView Change Number"/>
    <w:rsid w:val="005B4932"/>
    <w:rPr>
      <w:color w:val="000000"/>
      <w:vertAlign w:val="superscript"/>
    </w:rPr>
  </w:style>
  <w:style w:type="character" w:customStyle="1" w:styleId="DeltaViewDelimiter">
    <w:name w:val="DeltaView Delimiter"/>
    <w:rsid w:val="005B4932"/>
  </w:style>
  <w:style w:type="character" w:customStyle="1" w:styleId="DeltaViewFormatChange">
    <w:name w:val="DeltaView Format Change"/>
    <w:rsid w:val="005B4932"/>
    <w:rPr>
      <w:color w:val="000000"/>
    </w:rPr>
  </w:style>
  <w:style w:type="character" w:customStyle="1" w:styleId="DeltaViewMovedDeletion">
    <w:name w:val="DeltaView Moved Deletion"/>
    <w:rsid w:val="005B4932"/>
    <w:rPr>
      <w:strike/>
      <w:color w:val="C08080"/>
    </w:rPr>
  </w:style>
  <w:style w:type="character" w:customStyle="1" w:styleId="DeltaViewEditorComment">
    <w:name w:val="DeltaView Editor Comment"/>
    <w:rsid w:val="005B4932"/>
    <w:rPr>
      <w:color w:val="0000FF"/>
      <w:spacing w:val="0"/>
      <w:u w:val="double"/>
    </w:rPr>
  </w:style>
  <w:style w:type="paragraph" w:styleId="Corpodetexto2">
    <w:name w:val="Body Text 2"/>
    <w:basedOn w:val="Normal"/>
    <w:link w:val="Corpodetexto2Char"/>
    <w:uiPriority w:val="99"/>
    <w:rsid w:val="005B4932"/>
    <w:pPr>
      <w:widowControl/>
      <w:adjustRightInd w:val="0"/>
      <w:jc w:val="both"/>
    </w:pPr>
    <w:rPr>
      <w:rFonts w:ascii="Times New Roman" w:eastAsia="Times New Roman" w:hAnsi="Times New Roman" w:cs="Times New Roman"/>
      <w:sz w:val="24"/>
      <w:szCs w:val="24"/>
      <w:lang w:val="pt-BR" w:eastAsia="pt-BR"/>
    </w:rPr>
  </w:style>
  <w:style w:type="character" w:customStyle="1" w:styleId="Corpodetexto2Char">
    <w:name w:val="Corpo de texto 2 Char"/>
    <w:basedOn w:val="Fontepargpadro"/>
    <w:link w:val="Corpodetexto2"/>
    <w:uiPriority w:val="99"/>
    <w:rsid w:val="005B4932"/>
    <w:rPr>
      <w:rFonts w:ascii="Times New Roman" w:eastAsia="Times New Roman" w:hAnsi="Times New Roman" w:cs="Times New Roman"/>
      <w:sz w:val="24"/>
      <w:szCs w:val="24"/>
      <w:lang w:val="pt-BR" w:eastAsia="pt-BR"/>
    </w:rPr>
  </w:style>
  <w:style w:type="paragraph" w:styleId="NormalWeb">
    <w:name w:val="Normal (Web)"/>
    <w:basedOn w:val="Normal"/>
    <w:uiPriority w:val="99"/>
    <w:rsid w:val="005B4932"/>
    <w:pPr>
      <w:widowControl/>
      <w:adjustRightInd w:val="0"/>
      <w:spacing w:before="100" w:beforeAutospacing="1" w:after="100" w:afterAutospacing="1"/>
    </w:pPr>
    <w:rPr>
      <w:rFonts w:ascii="Arial Unicode MS" w:eastAsia="Arial Unicode MS" w:hAnsi="Arial Unicode MS" w:cs="Times New Roman"/>
      <w:sz w:val="24"/>
      <w:szCs w:val="24"/>
      <w:lang w:val="pt-BR" w:eastAsia="pt-BR"/>
    </w:rPr>
  </w:style>
  <w:style w:type="paragraph" w:styleId="Assuntodocomentrio">
    <w:name w:val="annotation subject"/>
    <w:basedOn w:val="Textodecomentrio"/>
    <w:next w:val="Textodecomentrio"/>
    <w:link w:val="AssuntodocomentrioChar"/>
    <w:uiPriority w:val="99"/>
    <w:rsid w:val="005B4932"/>
    <w:rPr>
      <w:b/>
      <w:bCs/>
    </w:rPr>
  </w:style>
  <w:style w:type="character" w:customStyle="1" w:styleId="AssuntodocomentrioChar">
    <w:name w:val="Assunto do comentário Char"/>
    <w:basedOn w:val="TextodecomentrioChar"/>
    <w:link w:val="Assuntodocomentrio"/>
    <w:uiPriority w:val="99"/>
    <w:rsid w:val="005B4932"/>
    <w:rPr>
      <w:rFonts w:ascii="Times New Roman" w:eastAsia="Times New Roman" w:hAnsi="Times New Roman" w:cs="Times New Roman"/>
      <w:b/>
      <w:bCs/>
      <w:sz w:val="20"/>
      <w:szCs w:val="20"/>
      <w:lang w:val="pt-BR" w:eastAsia="pt-BR"/>
    </w:rPr>
  </w:style>
  <w:style w:type="paragraph" w:styleId="Textodebalo">
    <w:name w:val="Balloon Text"/>
    <w:basedOn w:val="Normal"/>
    <w:link w:val="TextodebaloChar"/>
    <w:uiPriority w:val="99"/>
    <w:rsid w:val="005B4932"/>
    <w:pPr>
      <w:widowControl/>
      <w:adjustRightInd w:val="0"/>
    </w:pPr>
    <w:rPr>
      <w:rFonts w:ascii="Tahoma" w:eastAsia="Times New Roman" w:hAnsi="Tahoma" w:cs="Times New Roman"/>
      <w:sz w:val="16"/>
      <w:szCs w:val="16"/>
      <w:lang w:val="pt-BR" w:eastAsia="pt-BR"/>
    </w:rPr>
  </w:style>
  <w:style w:type="character" w:customStyle="1" w:styleId="TextodebaloChar">
    <w:name w:val="Texto de balão Char"/>
    <w:basedOn w:val="Fontepargpadro"/>
    <w:link w:val="Textodebalo"/>
    <w:uiPriority w:val="99"/>
    <w:rsid w:val="005B4932"/>
    <w:rPr>
      <w:rFonts w:ascii="Tahoma" w:eastAsia="Times New Roman" w:hAnsi="Tahoma" w:cs="Times New Roman"/>
      <w:sz w:val="16"/>
      <w:szCs w:val="16"/>
      <w:lang w:val="pt-BR" w:eastAsia="pt-BR"/>
    </w:rPr>
  </w:style>
  <w:style w:type="paragraph" w:customStyle="1" w:styleId="BalloonText1">
    <w:name w:val="Balloon Text1"/>
    <w:basedOn w:val="Normal"/>
    <w:rsid w:val="005B4932"/>
    <w:pPr>
      <w:widowControl/>
      <w:adjustRightInd w:val="0"/>
    </w:pPr>
    <w:rPr>
      <w:rFonts w:ascii="Tahoma" w:eastAsia="Times New Roman" w:hAnsi="Tahoma" w:cs="Tahoma"/>
      <w:sz w:val="16"/>
      <w:szCs w:val="16"/>
      <w:lang w:val="pt-BR" w:eastAsia="pt-BR"/>
    </w:rPr>
  </w:style>
  <w:style w:type="character" w:customStyle="1" w:styleId="bodytext3char">
    <w:name w:val="bodytext3char"/>
    <w:rsid w:val="005B4932"/>
    <w:rPr>
      <w:rFonts w:cs="Times New Roman"/>
    </w:rPr>
  </w:style>
  <w:style w:type="paragraph" w:customStyle="1" w:styleId="Citipet">
    <w:name w:val="Citipet"/>
    <w:rsid w:val="005B4932"/>
    <w:pPr>
      <w:adjustRightInd w:val="0"/>
      <w:ind w:left="1418" w:right="1134"/>
      <w:jc w:val="both"/>
    </w:pPr>
    <w:rPr>
      <w:rFonts w:ascii="Times New Roman" w:eastAsia="Times New Roman" w:hAnsi="Times New Roman" w:cs="Times New Roman"/>
      <w:sz w:val="20"/>
      <w:szCs w:val="20"/>
      <w:lang w:val="pt-BR" w:eastAsia="pt-BR"/>
    </w:rPr>
  </w:style>
  <w:style w:type="paragraph" w:customStyle="1" w:styleId="CharChar">
    <w:name w:val="Char Char"/>
    <w:basedOn w:val="Normal"/>
    <w:rsid w:val="005B4932"/>
    <w:pPr>
      <w:widowControl/>
      <w:adjustRightInd w:val="0"/>
      <w:spacing w:after="160" w:line="240" w:lineRule="exact"/>
    </w:pPr>
    <w:rPr>
      <w:rFonts w:eastAsia="MS Mincho" w:cs="Times New Roman"/>
      <w:sz w:val="20"/>
      <w:szCs w:val="20"/>
      <w:lang w:val="en-US" w:eastAsia="pt-BR"/>
    </w:rPr>
  </w:style>
  <w:style w:type="paragraph" w:styleId="Subttulo">
    <w:name w:val="Subtitle"/>
    <w:basedOn w:val="Normal"/>
    <w:link w:val="SubttuloChar"/>
    <w:uiPriority w:val="11"/>
    <w:qFormat/>
    <w:rsid w:val="005B4932"/>
    <w:pPr>
      <w:widowControl/>
      <w:adjustRightInd w:val="0"/>
      <w:spacing w:after="60"/>
      <w:jc w:val="center"/>
      <w:outlineLvl w:val="1"/>
    </w:pPr>
    <w:rPr>
      <w:rFonts w:ascii="Cambria" w:eastAsia="Times New Roman" w:hAnsi="Cambria" w:cs="Times New Roman"/>
      <w:sz w:val="24"/>
      <w:szCs w:val="24"/>
      <w:lang w:val="pt-BR" w:eastAsia="pt-BR"/>
    </w:rPr>
  </w:style>
  <w:style w:type="character" w:customStyle="1" w:styleId="SubttuloChar">
    <w:name w:val="Subtítulo Char"/>
    <w:basedOn w:val="Fontepargpadro"/>
    <w:link w:val="Subttulo"/>
    <w:uiPriority w:val="11"/>
    <w:rsid w:val="005B4932"/>
    <w:rPr>
      <w:rFonts w:ascii="Cambria" w:eastAsia="Times New Roman" w:hAnsi="Cambria" w:cs="Times New Roman"/>
      <w:sz w:val="24"/>
      <w:szCs w:val="24"/>
      <w:lang w:val="pt-BR" w:eastAsia="pt-BR"/>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5B4932"/>
    <w:pPr>
      <w:adjustRightInd w:val="0"/>
      <w:spacing w:after="160" w:line="240" w:lineRule="exact"/>
      <w:jc w:val="both"/>
    </w:pPr>
    <w:rPr>
      <w:rFonts w:eastAsia="MS Mincho" w:cs="Times New Roman"/>
      <w:sz w:val="20"/>
      <w:szCs w:val="20"/>
      <w:lang w:val="en-US" w:eastAsia="pt-BR"/>
    </w:rPr>
  </w:style>
  <w:style w:type="paragraph" w:customStyle="1" w:styleId="p3">
    <w:name w:val="p3"/>
    <w:basedOn w:val="Normal"/>
    <w:uiPriority w:val="99"/>
    <w:rsid w:val="005B4932"/>
    <w:pPr>
      <w:widowControl/>
      <w:tabs>
        <w:tab w:val="left" w:pos="720"/>
      </w:tabs>
      <w:adjustRightInd w:val="0"/>
      <w:spacing w:line="240" w:lineRule="atLeast"/>
      <w:jc w:val="both"/>
    </w:pPr>
    <w:rPr>
      <w:rFonts w:ascii="Times" w:eastAsia="Times New Roman" w:hAnsi="Times" w:cs="Times New Roman"/>
      <w:sz w:val="24"/>
      <w:szCs w:val="20"/>
      <w:lang w:val="pt-BR" w:eastAsia="pt-BR"/>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rsid w:val="005B4932"/>
    <w:pPr>
      <w:widowControl/>
      <w:adjustRightInd w:val="0"/>
      <w:spacing w:after="160" w:line="240" w:lineRule="exact"/>
    </w:pPr>
    <w:rPr>
      <w:rFonts w:eastAsia="Times New Roman" w:cs="Times New Roman"/>
      <w:sz w:val="20"/>
      <w:szCs w:val="20"/>
      <w:lang w:val="en-US" w:eastAsia="pt-BR"/>
    </w:rPr>
  </w:style>
  <w:style w:type="character" w:styleId="Forte">
    <w:name w:val="Strong"/>
    <w:uiPriority w:val="22"/>
    <w:qFormat/>
    <w:rsid w:val="005B4932"/>
    <w:rPr>
      <w:b/>
    </w:rPr>
  </w:style>
  <w:style w:type="paragraph" w:customStyle="1" w:styleId="ListParagraph1">
    <w:name w:val="List Paragraph1"/>
    <w:basedOn w:val="Normal"/>
    <w:qFormat/>
    <w:rsid w:val="005B4932"/>
    <w:pPr>
      <w:widowControl/>
      <w:adjustRightInd w:val="0"/>
      <w:ind w:left="720"/>
    </w:pPr>
    <w:rPr>
      <w:rFonts w:ascii="Times New Roman" w:eastAsia="Times New Roman" w:hAnsi="Times New Roman" w:cs="Times New Roman"/>
      <w:sz w:val="24"/>
      <w:szCs w:val="24"/>
      <w:lang w:val="pt-BR" w:eastAsia="pt-BR"/>
    </w:rPr>
  </w:style>
  <w:style w:type="character" w:styleId="nfase">
    <w:name w:val="Emphasis"/>
    <w:uiPriority w:val="20"/>
    <w:qFormat/>
    <w:rsid w:val="005B4932"/>
    <w:rPr>
      <w:i/>
    </w:rPr>
  </w:style>
  <w:style w:type="paragraph" w:customStyle="1" w:styleId="BodyText21">
    <w:name w:val="Body Text 21"/>
    <w:basedOn w:val="Normal"/>
    <w:rsid w:val="005B4932"/>
    <w:pPr>
      <w:widowControl/>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adjustRightInd w:val="0"/>
      <w:jc w:val="both"/>
    </w:pPr>
    <w:rPr>
      <w:rFonts w:ascii="Times New Roman" w:eastAsia="Times New Roman" w:hAnsi="Times New Roman" w:cs="Times New Roman"/>
      <w:sz w:val="28"/>
      <w:szCs w:val="20"/>
      <w:lang w:val="pt-BR" w:eastAsia="pt-BR"/>
    </w:rPr>
  </w:style>
  <w:style w:type="paragraph" w:customStyle="1" w:styleId="BodyTextIndent21">
    <w:name w:val="Body Text Indent 21"/>
    <w:basedOn w:val="Normal"/>
    <w:rsid w:val="005B4932"/>
    <w:pPr>
      <w:widowControl/>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adjustRightInd w:val="0"/>
      <w:ind w:left="1304"/>
      <w:jc w:val="both"/>
    </w:pPr>
    <w:rPr>
      <w:rFonts w:ascii="Times New Roman" w:eastAsia="Times New Roman" w:hAnsi="Times New Roman" w:cs="Times New Roman"/>
      <w:sz w:val="28"/>
      <w:szCs w:val="20"/>
      <w:lang w:val="pt-BR" w:eastAsia="pt-BR"/>
    </w:rPr>
  </w:style>
  <w:style w:type="character" w:styleId="Refdenotaderodap">
    <w:name w:val="footnote reference"/>
    <w:uiPriority w:val="99"/>
    <w:rsid w:val="005B4932"/>
    <w:rPr>
      <w:vertAlign w:val="superscript"/>
    </w:rPr>
  </w:style>
  <w:style w:type="character" w:customStyle="1" w:styleId="wT9">
    <w:name w:val="wT9"/>
    <w:rsid w:val="005B4932"/>
  </w:style>
  <w:style w:type="paragraph" w:customStyle="1" w:styleId="CharCharCharCharCharCharCharChar">
    <w:name w:val="Char Char Char Char Char Char Char Char"/>
    <w:basedOn w:val="Normal"/>
    <w:rsid w:val="005B4932"/>
    <w:pPr>
      <w:widowControl/>
      <w:adjustRightInd w:val="0"/>
      <w:spacing w:after="160" w:line="240" w:lineRule="exact"/>
    </w:pPr>
    <w:rPr>
      <w:rFonts w:eastAsia="Times New Roman" w:cs="Times New Roman"/>
      <w:sz w:val="20"/>
      <w:szCs w:val="20"/>
      <w:lang w:val="en-US" w:eastAsia="pt-BR"/>
    </w:rPr>
  </w:style>
  <w:style w:type="paragraph" w:styleId="Sumrio1">
    <w:name w:val="toc 1"/>
    <w:basedOn w:val="Normal"/>
    <w:next w:val="Normal"/>
    <w:uiPriority w:val="39"/>
    <w:rsid w:val="005B4932"/>
    <w:pPr>
      <w:adjustRightInd w:val="0"/>
      <w:spacing w:before="120" w:after="120"/>
    </w:pPr>
    <w:rPr>
      <w:rFonts w:ascii="Times New Roman" w:eastAsia="Times New Roman" w:hAnsi="Times New Roman" w:cs="Times New Roman"/>
      <w:b/>
      <w:caps/>
      <w:szCs w:val="20"/>
      <w:lang w:val="pt-BR" w:eastAsia="pt-BR"/>
    </w:rPr>
  </w:style>
  <w:style w:type="paragraph" w:customStyle="1" w:styleId="Clausula">
    <w:name w:val="Clausula"/>
    <w:basedOn w:val="Normal"/>
    <w:rsid w:val="005B4932"/>
    <w:pPr>
      <w:adjustRightInd w:val="0"/>
      <w:spacing w:line="480" w:lineRule="auto"/>
      <w:jc w:val="center"/>
    </w:pPr>
    <w:rPr>
      <w:rFonts w:ascii="Tahoma" w:eastAsia="Times New Roman" w:hAnsi="Tahoma" w:cs="Times New Roman"/>
      <w:b/>
      <w:sz w:val="16"/>
      <w:szCs w:val="20"/>
      <w:lang w:val="pt-BR" w:eastAsia="pt-BR"/>
    </w:rPr>
  </w:style>
  <w:style w:type="paragraph" w:customStyle="1" w:styleId="ContratoN3">
    <w:name w:val="Contrato_N3"/>
    <w:basedOn w:val="Normal"/>
    <w:rsid w:val="005B4932"/>
    <w:pPr>
      <w:widowControl/>
      <w:numPr>
        <w:ilvl w:val="1"/>
        <w:numId w:val="32"/>
      </w:numPr>
      <w:tabs>
        <w:tab w:val="clear" w:pos="1134"/>
        <w:tab w:val="num" w:pos="1854"/>
      </w:tabs>
      <w:adjustRightInd w:val="0"/>
      <w:spacing w:before="360" w:after="120" w:line="300" w:lineRule="exact"/>
      <w:ind w:left="1638" w:hanging="504"/>
      <w:jc w:val="both"/>
    </w:pPr>
    <w:rPr>
      <w:rFonts w:ascii="Times New Roman" w:eastAsia="Times New Roman" w:hAnsi="Times New Roman" w:cs="Times New Roman"/>
      <w:sz w:val="24"/>
      <w:szCs w:val="24"/>
      <w:lang w:val="en-US" w:eastAsia="pt-BR"/>
    </w:rPr>
  </w:style>
  <w:style w:type="paragraph" w:customStyle="1" w:styleId="EstiloContratoN1PretoVersalete">
    <w:name w:val="Estilo Contrato_N1 + Preto Versalete"/>
    <w:basedOn w:val="Normal"/>
    <w:rsid w:val="005B4932"/>
    <w:pPr>
      <w:widowControl/>
      <w:numPr>
        <w:ilvl w:val="2"/>
        <w:numId w:val="32"/>
      </w:numPr>
      <w:tabs>
        <w:tab w:val="clear" w:pos="1854"/>
        <w:tab w:val="num" w:pos="0"/>
      </w:tabs>
      <w:adjustRightInd w:val="0"/>
      <w:spacing w:before="600" w:after="120"/>
      <w:ind w:left="0" w:firstLine="288"/>
      <w:jc w:val="center"/>
    </w:pPr>
    <w:rPr>
      <w:rFonts w:ascii="Times New Roman Negrito" w:eastAsia="Times New Roman" w:hAnsi="Times New Roman Negrito" w:cs="Times New Roman"/>
      <w:b/>
      <w:caps/>
      <w:smallCaps/>
      <w:color w:val="000000"/>
      <w:sz w:val="24"/>
      <w:szCs w:val="24"/>
      <w:lang w:val="en-US" w:eastAsia="pt-BR"/>
    </w:rPr>
  </w:style>
  <w:style w:type="paragraph" w:customStyle="1" w:styleId="PargrafodaLista1">
    <w:name w:val="Parágrafo da Lista1"/>
    <w:basedOn w:val="Normal"/>
    <w:qFormat/>
    <w:rsid w:val="005B4932"/>
    <w:pPr>
      <w:widowControl/>
      <w:numPr>
        <w:numId w:val="32"/>
      </w:numPr>
      <w:adjustRightInd w:val="0"/>
    </w:pPr>
    <w:rPr>
      <w:rFonts w:ascii="Times New Roman" w:eastAsia="Times New Roman" w:hAnsi="Times New Roman" w:cs="Times New Roman"/>
      <w:sz w:val="24"/>
      <w:szCs w:val="24"/>
      <w:lang w:val="pt-BR" w:eastAsia="pt-BR"/>
    </w:rPr>
  </w:style>
  <w:style w:type="character" w:customStyle="1" w:styleId="msoins0">
    <w:name w:val="msoins"/>
    <w:rsid w:val="005B4932"/>
    <w:rPr>
      <w:rFonts w:cs="Times New Roman"/>
    </w:rPr>
  </w:style>
  <w:style w:type="paragraph" w:styleId="Commarcadores">
    <w:name w:val="List Bullet"/>
    <w:basedOn w:val="Normal"/>
    <w:uiPriority w:val="99"/>
    <w:rsid w:val="005B4932"/>
    <w:pPr>
      <w:widowControl/>
      <w:tabs>
        <w:tab w:val="num" w:pos="360"/>
      </w:tabs>
      <w:adjustRightInd w:val="0"/>
      <w:ind w:left="360" w:hanging="360"/>
    </w:pPr>
    <w:rPr>
      <w:rFonts w:ascii="Times New Roman" w:eastAsia="Times New Roman" w:hAnsi="Times New Roman" w:cs="Times New Roman"/>
      <w:sz w:val="24"/>
      <w:szCs w:val="24"/>
      <w:lang w:val="pt-BR" w:eastAsia="pt-BR"/>
    </w:rPr>
  </w:style>
  <w:style w:type="character" w:customStyle="1" w:styleId="CommarcadoresChar">
    <w:name w:val="Com marcadores Char"/>
    <w:rsid w:val="005B4932"/>
    <w:rPr>
      <w:sz w:val="24"/>
      <w:lang w:val="pt-BR"/>
    </w:rPr>
  </w:style>
  <w:style w:type="character" w:customStyle="1" w:styleId="msodel0">
    <w:name w:val="msodel"/>
    <w:rsid w:val="005B4932"/>
    <w:rPr>
      <w:rFonts w:cs="Times New Roman"/>
    </w:rPr>
  </w:style>
  <w:style w:type="paragraph" w:styleId="Textodenotadefim">
    <w:name w:val="endnote text"/>
    <w:basedOn w:val="Normal"/>
    <w:link w:val="TextodenotadefimChar"/>
    <w:uiPriority w:val="99"/>
    <w:rsid w:val="005B4932"/>
    <w:pPr>
      <w:widowControl/>
      <w:adjustRightInd w:val="0"/>
    </w:pPr>
    <w:rPr>
      <w:rFonts w:ascii="Calibri" w:eastAsia="Times New Roman" w:hAnsi="Calibri" w:cs="Times New Roman"/>
      <w:sz w:val="20"/>
      <w:szCs w:val="20"/>
      <w:lang w:val="pt-BR" w:eastAsia="pt-BR"/>
    </w:rPr>
  </w:style>
  <w:style w:type="character" w:customStyle="1" w:styleId="TextodenotadefimChar">
    <w:name w:val="Texto de nota de fim Char"/>
    <w:basedOn w:val="Fontepargpadro"/>
    <w:link w:val="Textodenotadefim"/>
    <w:uiPriority w:val="99"/>
    <w:rsid w:val="005B4932"/>
    <w:rPr>
      <w:rFonts w:ascii="Calibri" w:eastAsia="Times New Roman" w:hAnsi="Calibri" w:cs="Times New Roman"/>
      <w:sz w:val="20"/>
      <w:szCs w:val="20"/>
      <w:lang w:val="pt-BR" w:eastAsia="pt-BR"/>
    </w:rPr>
  </w:style>
  <w:style w:type="character" w:styleId="Refdenotadefim">
    <w:name w:val="endnote reference"/>
    <w:uiPriority w:val="99"/>
    <w:rsid w:val="005B4932"/>
    <w:rPr>
      <w:vertAlign w:val="superscript"/>
    </w:rPr>
  </w:style>
  <w:style w:type="paragraph" w:styleId="TextosemFormatao">
    <w:name w:val="Plain Text"/>
    <w:basedOn w:val="Normal"/>
    <w:link w:val="TextosemFormataoChar"/>
    <w:uiPriority w:val="99"/>
    <w:rsid w:val="005B4932"/>
    <w:pPr>
      <w:widowControl/>
      <w:adjustRightInd w:val="0"/>
    </w:pPr>
    <w:rPr>
      <w:rFonts w:ascii="Consolas" w:eastAsia="Times New Roman" w:hAnsi="Consolas" w:cs="Times New Roman"/>
      <w:sz w:val="21"/>
      <w:szCs w:val="20"/>
      <w:lang w:val="pt-BR" w:eastAsia="pt-BR"/>
    </w:rPr>
  </w:style>
  <w:style w:type="character" w:customStyle="1" w:styleId="TextosemFormataoChar">
    <w:name w:val="Texto sem Formatação Char"/>
    <w:basedOn w:val="Fontepargpadro"/>
    <w:link w:val="TextosemFormatao"/>
    <w:uiPriority w:val="99"/>
    <w:rsid w:val="005B4932"/>
    <w:rPr>
      <w:rFonts w:ascii="Consolas" w:eastAsia="Times New Roman" w:hAnsi="Consolas" w:cs="Times New Roman"/>
      <w:sz w:val="21"/>
      <w:szCs w:val="20"/>
      <w:lang w:val="pt-BR" w:eastAsia="pt-BR"/>
    </w:rPr>
  </w:style>
  <w:style w:type="paragraph" w:customStyle="1" w:styleId="Default">
    <w:name w:val="Default"/>
    <w:rsid w:val="005B4932"/>
    <w:pPr>
      <w:widowControl/>
      <w:adjustRightInd w:val="0"/>
    </w:pPr>
    <w:rPr>
      <w:rFonts w:ascii="Verdana" w:eastAsia="Times New Roman" w:hAnsi="Verdana" w:cs="Verdana"/>
      <w:color w:val="000000"/>
      <w:sz w:val="24"/>
      <w:szCs w:val="24"/>
      <w:lang w:val="pt-BR" w:eastAsia="pt-BR"/>
    </w:rPr>
  </w:style>
  <w:style w:type="paragraph" w:customStyle="1" w:styleId="NormalNumerada">
    <w:name w:val="Normal Numerada"/>
    <w:basedOn w:val="Normal"/>
    <w:rsid w:val="005B4932"/>
    <w:pPr>
      <w:widowControl/>
      <w:numPr>
        <w:numId w:val="33"/>
      </w:numPr>
      <w:tabs>
        <w:tab w:val="left" w:pos="567"/>
      </w:tabs>
      <w:adjustRightInd w:val="0"/>
      <w:spacing w:before="60" w:after="60" w:line="264" w:lineRule="auto"/>
      <w:jc w:val="both"/>
    </w:pPr>
    <w:rPr>
      <w:rFonts w:ascii="Arial" w:eastAsia="Times New Roman" w:hAnsi="Arial" w:cs="Times New Roman"/>
      <w:szCs w:val="20"/>
      <w:lang w:val="pt-BR" w:eastAsia="pt-BR"/>
    </w:rPr>
  </w:style>
  <w:style w:type="paragraph" w:customStyle="1" w:styleId="STDTextoDois-Quatro">
    <w:name w:val="STD Texto Dois-Quatro"/>
    <w:basedOn w:val="Normal"/>
    <w:rsid w:val="005B4932"/>
    <w:pPr>
      <w:widowControl/>
      <w:adjustRightInd w:val="0"/>
      <w:spacing w:before="240" w:line="240" w:lineRule="exact"/>
      <w:ind w:left="471"/>
      <w:jc w:val="both"/>
    </w:pPr>
    <w:rPr>
      <w:rFonts w:ascii="Arial" w:eastAsia="Times New Roman" w:hAnsi="Arial" w:cs="Times New Roman"/>
      <w:sz w:val="20"/>
      <w:szCs w:val="24"/>
      <w:lang w:val="pt-BR" w:eastAsia="pt-BR"/>
    </w:rPr>
  </w:style>
  <w:style w:type="character" w:customStyle="1" w:styleId="STDTextoDois-QuatroChar">
    <w:name w:val="STD Texto Dois-Quatro Char"/>
    <w:rsid w:val="005B4932"/>
    <w:rPr>
      <w:rFonts w:ascii="Arial" w:hAnsi="Arial"/>
      <w:sz w:val="24"/>
    </w:rPr>
  </w:style>
  <w:style w:type="paragraph" w:customStyle="1" w:styleId="Switzerland">
    <w:name w:val="Switzerland"/>
    <w:basedOn w:val="Corpodetexto"/>
    <w:rsid w:val="005B4932"/>
    <w:pPr>
      <w:widowControl/>
      <w:adjustRightInd w:val="0"/>
      <w:jc w:val="both"/>
    </w:pPr>
    <w:rPr>
      <w:rFonts w:ascii="Times New Roman" w:eastAsia="MS Mincho" w:hAnsi="Times New Roman" w:cs="Times New Roman"/>
      <w:sz w:val="22"/>
      <w:lang w:val="pt-BR" w:eastAsia="pt-BR"/>
    </w:rPr>
  </w:style>
  <w:style w:type="paragraph" w:customStyle="1" w:styleId="Nome">
    <w:name w:val="Nome"/>
    <w:basedOn w:val="Normal"/>
    <w:rsid w:val="005B4932"/>
    <w:pPr>
      <w:widowControl/>
      <w:adjustRightInd w:val="0"/>
      <w:spacing w:before="120" w:line="288" w:lineRule="auto"/>
      <w:jc w:val="both"/>
    </w:pPr>
    <w:rPr>
      <w:rFonts w:ascii="Arial" w:eastAsia="Times New Roman" w:hAnsi="Arial" w:cs="Times New Roman"/>
      <w:szCs w:val="24"/>
      <w:lang w:val="pt-BR" w:eastAsia="pt-BR"/>
    </w:rPr>
  </w:style>
  <w:style w:type="paragraph" w:customStyle="1" w:styleId="StyleHeading1Before0pt">
    <w:name w:val="Style Heading 1 + Before:  0 pt"/>
    <w:basedOn w:val="Ttulo1"/>
    <w:rsid w:val="005B4932"/>
    <w:pPr>
      <w:keepLines/>
      <w:widowControl/>
      <w:numPr>
        <w:numId w:val="34"/>
      </w:numPr>
      <w:adjustRightInd w:val="0"/>
      <w:spacing w:before="240" w:after="240" w:line="300" w:lineRule="auto"/>
      <w:ind w:right="-851"/>
      <w:contextualSpacing/>
      <w:jc w:val="left"/>
    </w:pPr>
    <w:rPr>
      <w:rFonts w:eastAsia="Arial Unicode MS" w:cs="Arial"/>
      <w:b w:val="0"/>
      <w:lang w:val="pt-BR" w:eastAsia="pt-BR"/>
    </w:rPr>
  </w:style>
  <w:style w:type="character" w:customStyle="1" w:styleId="p0Char">
    <w:name w:val="p0 Char"/>
    <w:rsid w:val="005B4932"/>
    <w:rPr>
      <w:rFonts w:ascii="Times" w:hAnsi="Times"/>
      <w:sz w:val="24"/>
    </w:rPr>
  </w:style>
  <w:style w:type="paragraph" w:customStyle="1" w:styleId="ListParagraph2">
    <w:name w:val="List Paragraph2"/>
    <w:basedOn w:val="Normal"/>
    <w:rsid w:val="005B4932"/>
    <w:pPr>
      <w:widowControl/>
      <w:adjustRightInd w:val="0"/>
      <w:ind w:left="708"/>
      <w:jc w:val="both"/>
    </w:pPr>
    <w:rPr>
      <w:rFonts w:ascii="Times New Roman" w:eastAsia="Times New Roman" w:hAnsi="Times New Roman" w:cs="Times New Roman"/>
      <w:sz w:val="26"/>
      <w:szCs w:val="20"/>
      <w:lang w:val="pt-BR" w:eastAsia="pt-BR"/>
    </w:rPr>
  </w:style>
  <w:style w:type="paragraph" w:customStyle="1" w:styleId="STDNvelUm">
    <w:name w:val="STD Nível Um"/>
    <w:basedOn w:val="Normal"/>
    <w:next w:val="Normal"/>
    <w:rsid w:val="005B4932"/>
    <w:pPr>
      <w:widowControl/>
      <w:numPr>
        <w:numId w:val="36"/>
      </w:numPr>
      <w:adjustRightInd w:val="0"/>
      <w:outlineLvl w:val="0"/>
    </w:pPr>
    <w:rPr>
      <w:rFonts w:ascii="Arial" w:eastAsia="Times New Roman" w:hAnsi="Arial" w:cs="Times New Roman"/>
      <w:b/>
      <w:smallCaps/>
      <w:color w:val="CD0000"/>
      <w:sz w:val="28"/>
      <w:szCs w:val="28"/>
      <w:lang w:val="pt-BR" w:eastAsia="pt-BR"/>
    </w:rPr>
  </w:style>
  <w:style w:type="paragraph" w:customStyle="1" w:styleId="STDNvelDois">
    <w:name w:val="STD Nível Dois"/>
    <w:basedOn w:val="STDNvelUm"/>
    <w:next w:val="Normal"/>
    <w:rsid w:val="005B4932"/>
    <w:pPr>
      <w:numPr>
        <w:ilvl w:val="1"/>
      </w:numPr>
      <w:spacing w:before="480"/>
      <w:ind w:left="942"/>
      <w:outlineLvl w:val="1"/>
    </w:pPr>
    <w:rPr>
      <w:sz w:val="24"/>
      <w:szCs w:val="24"/>
    </w:rPr>
  </w:style>
  <w:style w:type="paragraph" w:customStyle="1" w:styleId="STDNvelTrs">
    <w:name w:val="STD Nível Três"/>
    <w:basedOn w:val="STDNvelUm"/>
    <w:next w:val="Normal"/>
    <w:rsid w:val="005B4932"/>
    <w:pPr>
      <w:numPr>
        <w:ilvl w:val="2"/>
      </w:numPr>
      <w:spacing w:before="480"/>
      <w:outlineLvl w:val="2"/>
    </w:pPr>
    <w:rPr>
      <w:sz w:val="24"/>
      <w:szCs w:val="24"/>
    </w:rPr>
  </w:style>
  <w:style w:type="paragraph" w:customStyle="1" w:styleId="STDNvelQuatro">
    <w:name w:val="STD Nível Quatro"/>
    <w:basedOn w:val="STDNvelUm"/>
    <w:next w:val="Normal"/>
    <w:rsid w:val="005B4932"/>
    <w:pPr>
      <w:numPr>
        <w:ilvl w:val="3"/>
      </w:numPr>
      <w:spacing w:before="480"/>
      <w:outlineLvl w:val="3"/>
    </w:pPr>
    <w:rPr>
      <w:sz w:val="24"/>
      <w:szCs w:val="24"/>
    </w:rPr>
  </w:style>
  <w:style w:type="paragraph" w:customStyle="1" w:styleId="ax">
    <w:name w:val="a.x)"/>
    <w:rsid w:val="005B4932"/>
    <w:pPr>
      <w:widowControl/>
      <w:adjustRightInd w:val="0"/>
      <w:spacing w:before="240" w:after="120"/>
      <w:ind w:left="1276" w:hanging="709"/>
      <w:jc w:val="both"/>
    </w:pPr>
    <w:rPr>
      <w:rFonts w:ascii="Arial" w:eastAsia="Times New Roman" w:hAnsi="Arial" w:cs="Times New Roman"/>
      <w:sz w:val="24"/>
      <w:szCs w:val="20"/>
      <w:lang w:val="pt-BR" w:eastAsia="pt-BR"/>
    </w:rPr>
  </w:style>
  <w:style w:type="paragraph" w:customStyle="1" w:styleId="BNDES">
    <w:name w:val="BNDES"/>
    <w:basedOn w:val="Normal"/>
    <w:uiPriority w:val="99"/>
    <w:rsid w:val="005B4932"/>
    <w:pPr>
      <w:widowControl/>
      <w:adjustRightInd w:val="0"/>
      <w:spacing w:after="120"/>
      <w:jc w:val="both"/>
    </w:pPr>
    <w:rPr>
      <w:rFonts w:ascii="Arial" w:eastAsia="Times New Roman" w:hAnsi="Arial" w:cs="Times New Roman"/>
      <w:sz w:val="24"/>
      <w:szCs w:val="20"/>
      <w:lang w:val="pt-BR" w:eastAsia="pt-BR"/>
    </w:rPr>
  </w:style>
  <w:style w:type="character" w:customStyle="1" w:styleId="BNDESChar">
    <w:name w:val="BNDES Char"/>
    <w:uiPriority w:val="99"/>
    <w:rsid w:val="005B4932"/>
    <w:rPr>
      <w:rFonts w:ascii="Arial" w:hAnsi="Arial"/>
      <w:sz w:val="24"/>
    </w:rPr>
  </w:style>
  <w:style w:type="paragraph" w:customStyle="1" w:styleId="numeroON">
    <w:name w:val="numero ON"/>
    <w:rsid w:val="005B4932"/>
    <w:pPr>
      <w:widowControl/>
      <w:adjustRightInd w:val="0"/>
      <w:spacing w:before="120" w:after="360"/>
      <w:jc w:val="center"/>
    </w:pPr>
    <w:rPr>
      <w:rFonts w:ascii="Arial" w:eastAsia="Times New Roman" w:hAnsi="Arial" w:cs="Times New Roman"/>
      <w:b/>
      <w:caps/>
      <w:sz w:val="24"/>
      <w:szCs w:val="20"/>
      <w:lang w:val="pt-BR" w:eastAsia="pt-BR"/>
    </w:rPr>
  </w:style>
  <w:style w:type="character" w:styleId="Refdecomentrio">
    <w:name w:val="annotation reference"/>
    <w:uiPriority w:val="99"/>
    <w:rsid w:val="005B4932"/>
    <w:rPr>
      <w:sz w:val="16"/>
    </w:rPr>
  </w:style>
  <w:style w:type="paragraph" w:styleId="Reviso">
    <w:name w:val="Revision"/>
    <w:hidden/>
    <w:uiPriority w:val="99"/>
    <w:rsid w:val="005B4932"/>
    <w:pPr>
      <w:widowControl/>
      <w:adjustRightInd w:val="0"/>
    </w:pPr>
    <w:rPr>
      <w:rFonts w:ascii="Times New Roman" w:eastAsia="Times New Roman" w:hAnsi="Times New Roman" w:cs="Times New Roman"/>
      <w:sz w:val="24"/>
      <w:szCs w:val="24"/>
      <w:lang w:val="pt-BR" w:eastAsia="pt-BR"/>
    </w:rPr>
  </w:style>
  <w:style w:type="paragraph" w:customStyle="1" w:styleId="NormalWeb0">
    <w:name w:val="Normal(Web)"/>
    <w:basedOn w:val="Normal"/>
    <w:uiPriority w:val="99"/>
    <w:rsid w:val="005B4932"/>
    <w:pPr>
      <w:adjustRightInd w:val="0"/>
      <w:spacing w:before="100" w:beforeAutospacing="1" w:after="100" w:afterAutospacing="1"/>
    </w:pPr>
    <w:rPr>
      <w:rFonts w:ascii="Arial Unicode MS" w:eastAsia="Arial Unicode MS" w:hAnsi="Times New Roman" w:cs="Arial Unicode MS"/>
      <w:sz w:val="24"/>
      <w:szCs w:val="24"/>
      <w:lang w:val="pt-BR" w:eastAsia="pt-BR"/>
    </w:rPr>
  </w:style>
  <w:style w:type="paragraph" w:customStyle="1" w:styleId="CharChar1">
    <w:name w:val="Char Char1"/>
    <w:basedOn w:val="Normal"/>
    <w:rsid w:val="005B4932"/>
    <w:pPr>
      <w:widowControl/>
      <w:adjustRightInd w:val="0"/>
      <w:spacing w:after="160" w:line="240" w:lineRule="exact"/>
    </w:pPr>
    <w:rPr>
      <w:rFonts w:eastAsia="MS Mincho" w:cs="Times New Roman"/>
      <w:sz w:val="20"/>
      <w:szCs w:val="20"/>
      <w:lang w:val="en-US" w:eastAsia="pt-BR"/>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5B4932"/>
    <w:pPr>
      <w:adjustRightInd w:val="0"/>
      <w:spacing w:after="160" w:line="240" w:lineRule="exact"/>
      <w:jc w:val="both"/>
    </w:pPr>
    <w:rPr>
      <w:rFonts w:eastAsia="MS Mincho" w:cs="Times New Roman"/>
      <w:sz w:val="20"/>
      <w:szCs w:val="20"/>
      <w:lang w:val="en-US" w:eastAsia="pt-BR"/>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rsid w:val="005B4932"/>
    <w:pPr>
      <w:widowControl/>
      <w:adjustRightInd w:val="0"/>
      <w:spacing w:after="160" w:line="240" w:lineRule="exact"/>
    </w:pPr>
    <w:rPr>
      <w:rFonts w:eastAsia="Times New Roman" w:cs="Times New Roman"/>
      <w:sz w:val="20"/>
      <w:szCs w:val="20"/>
      <w:lang w:val="en-US" w:eastAsia="pt-BR"/>
    </w:rPr>
  </w:style>
  <w:style w:type="paragraph" w:customStyle="1" w:styleId="CharCharCharCharCharCharCharChar1">
    <w:name w:val="Char Char Char Char Char Char Char Char1"/>
    <w:basedOn w:val="Normal"/>
    <w:rsid w:val="005B4932"/>
    <w:pPr>
      <w:widowControl/>
      <w:adjustRightInd w:val="0"/>
      <w:spacing w:after="160" w:line="240" w:lineRule="exact"/>
    </w:pPr>
    <w:rPr>
      <w:rFonts w:eastAsia="Times New Roman" w:cs="Times New Roman"/>
      <w:sz w:val="20"/>
      <w:szCs w:val="20"/>
      <w:lang w:val="en-US" w:eastAsia="pt-BR"/>
    </w:rPr>
  </w:style>
  <w:style w:type="paragraph" w:customStyle="1" w:styleId="Centered">
    <w:name w:val="Centered"/>
    <w:basedOn w:val="Normal"/>
    <w:rsid w:val="005B4932"/>
    <w:pPr>
      <w:keepNext/>
      <w:adjustRightInd w:val="0"/>
      <w:spacing w:after="240"/>
      <w:jc w:val="center"/>
    </w:pPr>
    <w:rPr>
      <w:rFonts w:ascii="Times New Roman" w:eastAsia="Times New Roman" w:hAnsi="Times New Roman" w:cs="Times New Roman"/>
      <w:b/>
      <w:sz w:val="18"/>
      <w:szCs w:val="18"/>
      <w:lang w:val="en-US" w:eastAsia="pt-BR"/>
    </w:rPr>
  </w:style>
  <w:style w:type="paragraph" w:customStyle="1" w:styleId="dx-TitleC">
    <w:name w:val="dx-Title C"/>
    <w:aliases w:val="t10"/>
    <w:basedOn w:val="Normal"/>
    <w:uiPriority w:val="99"/>
    <w:rsid w:val="005B4932"/>
    <w:pPr>
      <w:widowControl/>
      <w:adjustRightInd w:val="0"/>
      <w:spacing w:after="240"/>
      <w:jc w:val="center"/>
    </w:pPr>
    <w:rPr>
      <w:rFonts w:ascii="Times New Roman" w:eastAsia="Times New Roman" w:hAnsi="Times New Roman" w:cs="Times New Roman"/>
      <w:sz w:val="24"/>
      <w:szCs w:val="20"/>
      <w:lang w:val="en-US" w:eastAsia="pt-BR"/>
    </w:rPr>
  </w:style>
  <w:style w:type="paragraph" w:customStyle="1" w:styleId="Estilo1">
    <w:name w:val="Estilo1"/>
    <w:basedOn w:val="Corpodetexto2"/>
    <w:qFormat/>
    <w:rsid w:val="005B4932"/>
    <w:pPr>
      <w:suppressAutoHyphens/>
      <w:spacing w:after="120" w:line="320" w:lineRule="exact"/>
    </w:pPr>
    <w:rPr>
      <w:rFonts w:ascii="Georgia" w:hAnsi="Georgia"/>
      <w:sz w:val="22"/>
      <w:szCs w:val="22"/>
    </w:rPr>
  </w:style>
  <w:style w:type="character" w:customStyle="1" w:styleId="Estilo1Char">
    <w:name w:val="Estilo1 Char"/>
    <w:rsid w:val="005B4932"/>
    <w:rPr>
      <w:rFonts w:ascii="Georgia" w:hAnsi="Georgia"/>
      <w:sz w:val="22"/>
    </w:rPr>
  </w:style>
  <w:style w:type="character" w:customStyle="1" w:styleId="DeltaViewComment">
    <w:name w:val="DeltaView Comment"/>
    <w:uiPriority w:val="99"/>
    <w:rsid w:val="005B4932"/>
    <w:rPr>
      <w:color w:val="000000"/>
    </w:rPr>
  </w:style>
  <w:style w:type="character" w:customStyle="1" w:styleId="DeltaViewStyleChangeText">
    <w:name w:val="DeltaView Style Change Text"/>
    <w:uiPriority w:val="99"/>
    <w:rsid w:val="005B4932"/>
    <w:rPr>
      <w:color w:val="000000"/>
      <w:u w:val="double"/>
    </w:rPr>
  </w:style>
  <w:style w:type="character" w:customStyle="1" w:styleId="DeltaViewStyleChangeLabel">
    <w:name w:val="DeltaView Style Change Label"/>
    <w:uiPriority w:val="99"/>
    <w:rsid w:val="005B4932"/>
    <w:rPr>
      <w:color w:val="000000"/>
    </w:rPr>
  </w:style>
  <w:style w:type="character" w:customStyle="1" w:styleId="DeltaViewInsertedComment">
    <w:name w:val="DeltaView Inserted Comment"/>
    <w:uiPriority w:val="99"/>
    <w:rsid w:val="005B4932"/>
    <w:rPr>
      <w:color w:val="0000FF"/>
      <w:u w:val="double"/>
    </w:rPr>
  </w:style>
  <w:style w:type="character" w:customStyle="1" w:styleId="DeltaViewDeletedComment">
    <w:name w:val="DeltaView Deleted Comment"/>
    <w:uiPriority w:val="99"/>
    <w:rsid w:val="005B4932"/>
    <w:rPr>
      <w:strike/>
      <w:color w:val="FF0000"/>
    </w:rPr>
  </w:style>
  <w:style w:type="paragraph" w:customStyle="1" w:styleId="a">
    <w:name w:val="a)"/>
    <w:next w:val="Normal"/>
    <w:rsid w:val="005B4932"/>
    <w:pPr>
      <w:widowControl/>
      <w:autoSpaceDE/>
      <w:autoSpaceDN/>
      <w:spacing w:before="360" w:after="120"/>
      <w:ind w:left="567" w:hanging="567"/>
      <w:jc w:val="both"/>
    </w:pPr>
    <w:rPr>
      <w:rFonts w:ascii="Arial" w:eastAsia="Times New Roman" w:hAnsi="Arial" w:cs="Times New Roman"/>
      <w:sz w:val="24"/>
      <w:szCs w:val="20"/>
      <w:lang w:val="pt-BR" w:eastAsia="pt-BR"/>
    </w:rPr>
  </w:style>
  <w:style w:type="paragraph" w:customStyle="1" w:styleId="NormalOptimum">
    <w:name w:val="Normal Optimum"/>
    <w:link w:val="NormalOptimumChar"/>
    <w:rsid w:val="005B4932"/>
    <w:pPr>
      <w:autoSpaceDE/>
      <w:autoSpaceDN/>
      <w:adjustRightInd w:val="0"/>
      <w:spacing w:after="120"/>
      <w:contextualSpacing/>
      <w:jc w:val="both"/>
      <w:textAlignment w:val="baseline"/>
    </w:pPr>
    <w:rPr>
      <w:rFonts w:ascii="Optimum" w:eastAsia="Times New Roman" w:hAnsi="Optimum" w:cs="Times New Roman"/>
      <w:sz w:val="24"/>
      <w:szCs w:val="24"/>
      <w:lang w:val="pt-BR" w:eastAsia="pt-BR"/>
    </w:rPr>
  </w:style>
  <w:style w:type="character" w:customStyle="1" w:styleId="NormalOptimumChar">
    <w:name w:val="Normal Optimum Char"/>
    <w:link w:val="NormalOptimum"/>
    <w:rsid w:val="005B4932"/>
    <w:rPr>
      <w:rFonts w:ascii="Optimum" w:eastAsia="Times New Roman" w:hAnsi="Optimum" w:cs="Times New Roman"/>
      <w:sz w:val="24"/>
      <w:szCs w:val="24"/>
      <w:lang w:val="pt-BR" w:eastAsia="pt-BR"/>
    </w:rPr>
  </w:style>
  <w:style w:type="paragraph" w:customStyle="1" w:styleId="axx">
    <w:name w:val="a.x.x)"/>
    <w:basedOn w:val="ax"/>
    <w:rsid w:val="005B4932"/>
    <w:pPr>
      <w:autoSpaceDE/>
      <w:autoSpaceDN/>
      <w:adjustRightInd/>
      <w:spacing w:before="120"/>
      <w:ind w:left="2268" w:hanging="992"/>
    </w:pPr>
  </w:style>
  <w:style w:type="paragraph" w:customStyle="1" w:styleId="1-PargrafoAJ">
    <w:name w:val="1 - Parágrafo AJ"/>
    <w:basedOn w:val="BNDES"/>
    <w:link w:val="1-PargrafoAJChar"/>
    <w:rsid w:val="005B4932"/>
    <w:pPr>
      <w:tabs>
        <w:tab w:val="left" w:pos="1418"/>
      </w:tabs>
      <w:autoSpaceDE/>
      <w:autoSpaceDN/>
      <w:adjustRightInd/>
      <w:spacing w:after="0" w:line="312" w:lineRule="auto"/>
    </w:pPr>
    <w:rPr>
      <w:color w:val="333333"/>
      <w:spacing w:val="10"/>
    </w:rPr>
  </w:style>
  <w:style w:type="character" w:customStyle="1" w:styleId="1-PargrafoAJChar">
    <w:name w:val="1 - Parágrafo AJ Char"/>
    <w:link w:val="1-PargrafoAJ"/>
    <w:rsid w:val="005B4932"/>
    <w:rPr>
      <w:rFonts w:ascii="Arial" w:eastAsia="Times New Roman" w:hAnsi="Arial" w:cs="Times New Roman"/>
      <w:color w:val="333333"/>
      <w:spacing w:val="10"/>
      <w:sz w:val="24"/>
      <w:szCs w:val="20"/>
      <w:lang w:val="pt-BR" w:eastAsia="pt-BR"/>
    </w:rPr>
  </w:style>
  <w:style w:type="paragraph" w:customStyle="1" w:styleId="CTTCorpodeTexto">
    <w:name w:val="CTT_Corpo de Texto"/>
    <w:basedOn w:val="Normal"/>
    <w:qFormat/>
    <w:locked/>
    <w:rsid w:val="005B4932"/>
    <w:pPr>
      <w:widowControl/>
      <w:adjustRightInd w:val="0"/>
      <w:spacing w:before="240" w:after="240" w:line="300" w:lineRule="exact"/>
      <w:jc w:val="both"/>
    </w:pPr>
    <w:rPr>
      <w:rFonts w:ascii="Times New Roman" w:eastAsia="Calibri" w:hAnsi="Times New Roman" w:cs="Times New Roman"/>
      <w:sz w:val="24"/>
      <w:szCs w:val="24"/>
      <w:lang w:val="pt-BR"/>
    </w:rPr>
  </w:style>
  <w:style w:type="paragraph" w:customStyle="1" w:styleId="CharChar1CharCharCharCharCharChar">
    <w:name w:val="Char Char1 Char Char Char Char Char Char"/>
    <w:basedOn w:val="Normal"/>
    <w:rsid w:val="005B4932"/>
    <w:pPr>
      <w:widowControl/>
      <w:autoSpaceDE/>
      <w:autoSpaceDN/>
      <w:spacing w:after="160" w:line="240" w:lineRule="exact"/>
    </w:pPr>
    <w:rPr>
      <w:rFonts w:eastAsia="Times New Roman" w:cs="Times New Roman"/>
      <w:sz w:val="20"/>
      <w:szCs w:val="20"/>
      <w:lang w:val="en-US"/>
    </w:rPr>
  </w:style>
  <w:style w:type="paragraph" w:customStyle="1" w:styleId="TextodeClusula">
    <w:name w:val="Texto de Cláusula"/>
    <w:basedOn w:val="Normal"/>
    <w:link w:val="TextodeClusulaChar"/>
    <w:rsid w:val="005B4932"/>
    <w:pPr>
      <w:widowControl/>
      <w:autoSpaceDE/>
      <w:autoSpaceDN/>
      <w:spacing w:before="60" w:after="60" w:line="360" w:lineRule="auto"/>
      <w:jc w:val="both"/>
    </w:pPr>
    <w:rPr>
      <w:rFonts w:ascii="Arial" w:eastAsia="Times New Roman" w:hAnsi="Arial" w:cs="Arial"/>
      <w:bCs/>
      <w:sz w:val="24"/>
      <w:szCs w:val="24"/>
      <w:lang w:val="pt-BR" w:eastAsia="pt-BR"/>
    </w:rPr>
  </w:style>
  <w:style w:type="character" w:customStyle="1" w:styleId="TextodeClusulaChar">
    <w:name w:val="Texto de Cláusula Char"/>
    <w:link w:val="TextodeClusula"/>
    <w:rsid w:val="005B4932"/>
    <w:rPr>
      <w:rFonts w:ascii="Arial" w:eastAsia="Times New Roman" w:hAnsi="Arial" w:cs="Arial"/>
      <w:bCs/>
      <w:sz w:val="24"/>
      <w:szCs w:val="24"/>
      <w:lang w:val="pt-BR" w:eastAsia="pt-BR"/>
    </w:rPr>
  </w:style>
  <w:style w:type="character" w:customStyle="1" w:styleId="apple-converted-space">
    <w:name w:val="apple-converted-space"/>
    <w:rsid w:val="005B4932"/>
  </w:style>
  <w:style w:type="paragraph" w:customStyle="1" w:styleId="CharCharCharCharCharCharCharCharCharCharChar">
    <w:name w:val="Char Char Char Char Char Char Char Char Char Char Char"/>
    <w:basedOn w:val="Normal"/>
    <w:rsid w:val="005B4932"/>
    <w:pPr>
      <w:widowControl/>
      <w:autoSpaceDE/>
      <w:autoSpaceDN/>
      <w:spacing w:after="160" w:line="240" w:lineRule="exact"/>
    </w:pPr>
    <w:rPr>
      <w:rFonts w:eastAsia="Times New Roman"/>
      <w:sz w:val="20"/>
      <w:szCs w:val="20"/>
      <w:lang w:val="en-US"/>
    </w:rPr>
  </w:style>
  <w:style w:type="character" w:customStyle="1" w:styleId="left">
    <w:name w:val="left"/>
    <w:basedOn w:val="Fontepargpadro"/>
    <w:rsid w:val="005B4932"/>
  </w:style>
  <w:style w:type="character" w:customStyle="1" w:styleId="Level2Char">
    <w:name w:val="Level 2 Char"/>
    <w:link w:val="Level2"/>
    <w:rsid w:val="005B4932"/>
    <w:rPr>
      <w:rFonts w:ascii="Tahoma" w:eastAsia="Times New Roman" w:hAnsi="Tahoma" w:cs="Times New Roman"/>
      <w:kern w:val="20"/>
      <w:sz w:val="20"/>
      <w:szCs w:val="28"/>
      <w:lang w:val="pt-BR"/>
    </w:rPr>
  </w:style>
  <w:style w:type="paragraph" w:customStyle="1" w:styleId="Heading31">
    <w:name w:val="Heading 31"/>
    <w:aliases w:val="h3,Título 31"/>
    <w:basedOn w:val="Normal"/>
    <w:next w:val="Normal"/>
    <w:autoRedefine/>
    <w:rsid w:val="005B4932"/>
    <w:pPr>
      <w:widowControl/>
      <w:numPr>
        <w:numId w:val="41"/>
      </w:numPr>
      <w:adjustRightInd w:val="0"/>
      <w:spacing w:before="200" w:after="200"/>
      <w:jc w:val="both"/>
      <w:outlineLvl w:val="2"/>
    </w:pPr>
    <w:rPr>
      <w:rFonts w:ascii="Arial" w:eastAsia="Times New Roman" w:hAnsi="Arial" w:cs="Arial"/>
      <w:sz w:val="24"/>
      <w:szCs w:val="24"/>
      <w:lang w:val="pt-BR" w:eastAsia="pt-BR"/>
    </w:rPr>
  </w:style>
  <w:style w:type="character" w:customStyle="1" w:styleId="negr1">
    <w:name w:val="negr1"/>
    <w:basedOn w:val="Fontepargpadro"/>
    <w:rsid w:val="005B4932"/>
    <w:rPr>
      <w:b/>
      <w:bCs/>
      <w:color w:val="333333"/>
    </w:rPr>
  </w:style>
  <w:style w:type="table" w:styleId="Tabelacomgrade">
    <w:name w:val="Table Grid"/>
    <w:basedOn w:val="Tabelanormal"/>
    <w:uiPriority w:val="59"/>
    <w:rsid w:val="005B4932"/>
    <w:pPr>
      <w:widowControl/>
      <w:autoSpaceDE/>
      <w:autoSpaceDN/>
    </w:pPr>
    <w:rPr>
      <w:rFonts w:ascii="Calibri" w:eastAsia="Times New Roman" w:hAnsi="Calibri"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
    <w:name w:val="Body Char"/>
    <w:aliases w:val="boby Char,by Char"/>
    <w:rsid w:val="005B4932"/>
    <w:rPr>
      <w:rFonts w:ascii="Arial" w:eastAsia="Times New Roman" w:hAnsi="Arial" w:cs="Times New Roman"/>
      <w:kern w:val="20"/>
      <w:sz w:val="20"/>
      <w:szCs w:val="24"/>
      <w:lang w:val="en-GB" w:eastAsia="pt-BR"/>
    </w:rPr>
  </w:style>
  <w:style w:type="character" w:customStyle="1" w:styleId="Meno1">
    <w:name w:val="Menção1"/>
    <w:basedOn w:val="Fontepargpadro"/>
    <w:uiPriority w:val="99"/>
    <w:semiHidden/>
    <w:unhideWhenUsed/>
    <w:rsid w:val="005B4932"/>
    <w:rPr>
      <w:color w:val="2B579A"/>
      <w:shd w:val="clear" w:color="auto" w:fill="E6E6E6"/>
    </w:rPr>
  </w:style>
  <w:style w:type="paragraph" w:customStyle="1" w:styleId="Texto">
    <w:name w:val="Texto"/>
    <w:basedOn w:val="Normal"/>
    <w:link w:val="TextoChar"/>
    <w:autoRedefine/>
    <w:rsid w:val="005B4932"/>
    <w:pPr>
      <w:keepNext/>
      <w:keepLines/>
      <w:widowControl/>
      <w:autoSpaceDE/>
      <w:autoSpaceDN/>
      <w:jc w:val="both"/>
    </w:pPr>
    <w:rPr>
      <w:rFonts w:eastAsia="Times New Roman" w:cs="Arial"/>
      <w:bCs/>
      <w:iCs/>
      <w:color w:val="000000"/>
      <w:sz w:val="20"/>
      <w:szCs w:val="20"/>
      <w:bdr w:val="none" w:sz="0" w:space="0" w:color="auto" w:frame="1"/>
      <w:shd w:val="clear" w:color="auto" w:fill="FFFFFF"/>
      <w:lang w:val="pt-BR" w:eastAsia="pt-BR"/>
    </w:rPr>
  </w:style>
  <w:style w:type="character" w:customStyle="1" w:styleId="TextoChar">
    <w:name w:val="Texto Char"/>
    <w:link w:val="Texto"/>
    <w:rsid w:val="005B4932"/>
    <w:rPr>
      <w:rFonts w:ascii="Verdana" w:eastAsia="Times New Roman" w:hAnsi="Verdana" w:cs="Arial"/>
      <w:bCs/>
      <w:iCs/>
      <w:color w:val="000000"/>
      <w:sz w:val="20"/>
      <w:szCs w:val="20"/>
      <w:bdr w:val="none" w:sz="0" w:space="0" w:color="auto" w:frame="1"/>
      <w:lang w:val="pt-BR" w:eastAsia="pt-BR"/>
    </w:rPr>
  </w:style>
  <w:style w:type="paragraph" w:customStyle="1" w:styleId="TabBody">
    <w:name w:val="TabBody"/>
    <w:basedOn w:val="Normal"/>
    <w:rsid w:val="005B4932"/>
    <w:pPr>
      <w:widowControl/>
      <w:adjustRightInd w:val="0"/>
      <w:spacing w:before="60" w:after="60" w:line="240" w:lineRule="exact"/>
      <w:jc w:val="both"/>
    </w:pPr>
    <w:rPr>
      <w:rFonts w:ascii="Arial" w:eastAsia="Arial Unicode MS" w:hAnsi="Arial" w:cs="Arial"/>
      <w:sz w:val="18"/>
      <w:szCs w:val="24"/>
      <w:lang w:val="pt-BR" w:eastAsia="pt-BR"/>
    </w:rPr>
  </w:style>
  <w:style w:type="paragraph" w:customStyle="1" w:styleId="xmsonormal">
    <w:name w:val="x_msonormal"/>
    <w:basedOn w:val="Normal"/>
    <w:rsid w:val="005B4932"/>
    <w:pPr>
      <w:widowControl/>
      <w:autoSpaceDE/>
      <w:autoSpaceDN/>
    </w:pPr>
    <w:rPr>
      <w:rFonts w:ascii="Calibri" w:eastAsiaTheme="minorHAnsi" w:hAnsi="Calibri" w:cs="Calibri"/>
      <w:lang w:val="pt-BR" w:eastAsia="pt-BR"/>
    </w:rPr>
  </w:style>
  <w:style w:type="character" w:styleId="MenoPendente">
    <w:name w:val="Unresolved Mention"/>
    <w:basedOn w:val="Fontepargpadro"/>
    <w:uiPriority w:val="99"/>
    <w:semiHidden/>
    <w:unhideWhenUsed/>
    <w:rsid w:val="00CB666D"/>
    <w:rPr>
      <w:color w:val="605E5C"/>
      <w:shd w:val="clear" w:color="auto" w:fill="E1DFDD"/>
    </w:rPr>
  </w:style>
  <w:style w:type="character" w:customStyle="1" w:styleId="NenhumA">
    <w:name w:val="Nenhum A"/>
    <w:rsid w:val="000569DC"/>
  </w:style>
  <w:style w:type="paragraph" w:customStyle="1" w:styleId="CorpoA">
    <w:name w:val="Corpo A"/>
    <w:rsid w:val="000569DC"/>
    <w:pPr>
      <w:widowControl/>
      <w:pBdr>
        <w:top w:val="nil"/>
        <w:left w:val="nil"/>
        <w:bottom w:val="nil"/>
        <w:right w:val="nil"/>
        <w:between w:val="nil"/>
        <w:bar w:val="nil"/>
      </w:pBdr>
      <w:autoSpaceDE/>
      <w:autoSpaceDN/>
    </w:pPr>
    <w:rPr>
      <w:rFonts w:ascii="Times New Roman" w:eastAsia="Times New Roman" w:hAnsi="Times New Roman" w:cs="Times New Roman"/>
      <w:color w:val="000000"/>
      <w:sz w:val="24"/>
      <w:szCs w:val="24"/>
      <w:u w:color="000000"/>
      <w:bdr w:val="nil"/>
      <w:lang w:val="pt-PT"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22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34" Type="http://schemas.microsoft.com/office/2011/relationships/people" Target="peop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footer" Target="foot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32" Type="http://schemas.openxmlformats.org/officeDocument/2006/relationships/footer" Target="footer9.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footer" Target="footer7.xml"/><Relationship Id="rId10" Type="http://schemas.openxmlformats.org/officeDocument/2006/relationships/settings" Target="settings.xml"/><Relationship Id="rId19" Type="http://schemas.openxmlformats.org/officeDocument/2006/relationships/header" Target="header3.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theme" Target="theme/theme1.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1 6 " ? > < p r o p e r t i e s   x m l n s = " h t t p : / / w w w . i m a n a g e . c o m / w o r k / x m l s c h e m a " >  
     < d o c u m e n t i d > G E D ! 5 8 1 7 8 9 1 . 2 0 < / d o c u m e n t i d >  
     < s e n d e r i d > L A R A . M A G A L H A E S < / s e n d e r i d >  
     < s e n d e r e m a i l > L A R A . M A G A L H A E S @ L D R . C O M . B R < / s e n d e r e m a i l >  
     < l a s t m o d i f i e d > 2 0 2 1 - 1 1 - 1 9 T 1 0 : 5 8 : 0 0 . 0 0 0 0 0 0 0 - 0 3 : 0 0 < / l a s t m o d i f i e d >  
     < d a t a b a s e > G E D < / d a t a b a s e >  
 < / p r o p e r t i e s > 
</file>

<file path=customXml/item2.xml>��< ? x m l   v e r s i o n = " 1 . 0 "   e n c o d i n g = " u t f - 1 6 " ? > < p r o p e r t i e s   x m l n s = " h t t p : / / w w w . i m a n a g e . c o m / w o r k / x m l s c h e m a " >  
     < d o c u m e n t i d > G E D ! 4 9 1 9 6 5 9 . 2 9 < / d o c u m e n t i d >  
     < s e n d e r i d > M R A M O S < / s e n d e r i d >  
     < s e n d e r e m a i l > M R A M O S @ V I E I R A R E Z E N D E . C O M . B R < / s e n d e r e m a i l >  
     < l a s t m o d i f i e d > 2 0 2 1 - 1 1 - 1 9 T 2 0 : 1 9 : 0 0 . 0 0 0 0 0 0 0 - 0 3 : 0 0 < / l a s t m o d i f i e d >  
     < d a t a b a s e > G E D < / d a t a b a s e >  
 < / 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2316287F114104FB05C975809A4BDF2" ma:contentTypeVersion="13" ma:contentTypeDescription="Crie um novo documento." ma:contentTypeScope="" ma:versionID="f5898e36b465e0ee1c61de8de01898a4">
  <xsd:schema xmlns:xsd="http://www.w3.org/2001/XMLSchema" xmlns:xs="http://www.w3.org/2001/XMLSchema" xmlns:p="http://schemas.microsoft.com/office/2006/metadata/properties" xmlns:ns1="http://schemas.microsoft.com/sharepoint/v3" xmlns:ns2="abd91a91-105f-4dcb-8331-fff521a035b8" xmlns:ns3="89176a10-d6b4-45ab-b516-f822e759e923" targetNamespace="http://schemas.microsoft.com/office/2006/metadata/properties" ma:root="true" ma:fieldsID="cabf5b16b062513088f811b9e9036ab5" ns1:_="" ns2:_="" ns3:_="">
    <xsd:import namespace="http://schemas.microsoft.com/sharepoint/v3"/>
    <xsd:import namespace="abd91a91-105f-4dcb-8331-fff521a035b8"/>
    <xsd:import namespace="89176a10-d6b4-45ab-b516-f822e759e9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Propriedades da Política de Conformidade Unificada" ma:hidden="true" ma:internalName="_ip_UnifiedCompliancePolicyProperties">
      <xsd:simpleType>
        <xsd:restriction base="dms:Note"/>
      </xsd:simpleType>
    </xsd:element>
    <xsd:element name="_ip_UnifiedCompliancePolicyUIAction" ma:index="18"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d91a91-105f-4dcb-8331-fff521a03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176a10-d6b4-45ab-b516-f822e759e923" elementFormDefault="qualified">
    <xsd:import namespace="http://schemas.microsoft.com/office/2006/documentManagement/types"/>
    <xsd:import namespace="http://schemas.microsoft.com/office/infopath/2007/PartnerControls"/>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0EAA9D36860C5148B53D05F82E258BAE" ma:contentTypeVersion="7" ma:contentTypeDescription="Create a new document." ma:contentTypeScope="" ma:versionID="abdca113c7a6a7057848b4da80b53935">
  <xsd:schema xmlns:xsd="http://www.w3.org/2001/XMLSchema" xmlns:xs="http://www.w3.org/2001/XMLSchema" xmlns:p="http://schemas.microsoft.com/office/2006/metadata/properties" xmlns:ns3="bb9617f2-d382-48a3-be05-be8234f16e44" xmlns:ns4="f5c44bcc-f003-42f6-8eac-7ef2e39522dc" targetNamespace="http://schemas.microsoft.com/office/2006/metadata/properties" ma:root="true" ma:fieldsID="d316454de2294ae4ac0b0d4a6eff467e" ns3:_="" ns4:_="">
    <xsd:import namespace="bb9617f2-d382-48a3-be05-be8234f16e44"/>
    <xsd:import namespace="f5c44bcc-f003-42f6-8eac-7ef2e39522d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9617f2-d382-48a3-be05-be8234f16e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c44bcc-f003-42f6-8eac-7ef2e39522d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75861-CE45-4FFD-A274-074E9619BCA0}">
  <ds:schemaRefs>
    <ds:schemaRef ds:uri="http://www.imanage.com/work/xmlschema"/>
  </ds:schemaRefs>
</ds:datastoreItem>
</file>

<file path=customXml/itemProps2.xml><?xml version="1.0" encoding="utf-8"?>
<ds:datastoreItem xmlns:ds="http://schemas.openxmlformats.org/officeDocument/2006/customXml" ds:itemID="{E13326B2-8AB8-41AB-979A-093EC127B74F}">
  <ds:schemaRefs>
    <ds:schemaRef ds:uri="http://www.imanage.com/work/xmlschema"/>
  </ds:schemaRefs>
</ds:datastoreItem>
</file>

<file path=customXml/itemProps3.xml><?xml version="1.0" encoding="utf-8"?>
<ds:datastoreItem xmlns:ds="http://schemas.openxmlformats.org/officeDocument/2006/customXml" ds:itemID="{9565EEDD-7141-4F59-B226-83C175C55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d91a91-105f-4dcb-8331-fff521a035b8"/>
    <ds:schemaRef ds:uri="89176a10-d6b4-45ab-b516-f822e759e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57E8F7-0E00-4F5E-BF09-73AF5AD95B9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DF8C4BA-323D-4EE8-AB74-A0FFE13459F1}">
  <ds:schemaRefs>
    <ds:schemaRef ds:uri="http://schemas.microsoft.com/sharepoint/v3/contenttype/forms"/>
  </ds:schemaRefs>
</ds:datastoreItem>
</file>

<file path=customXml/itemProps6.xml><?xml version="1.0" encoding="utf-8"?>
<ds:datastoreItem xmlns:ds="http://schemas.openxmlformats.org/officeDocument/2006/customXml" ds:itemID="{56E31D67-F735-4230-9647-A023A8707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9617f2-d382-48a3-be05-be8234f16e44"/>
    <ds:schemaRef ds:uri="f5c44bcc-f003-42f6-8eac-7ef2e39522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BAB29FF-1516-4C71-A495-5269E199C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78</Pages>
  <Words>32067</Words>
  <Characters>184388</Characters>
  <Application>Microsoft Office Word</Application>
  <DocSecurity>0</DocSecurity>
  <Lines>3234</Lines>
  <Paragraphs>932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Gomez Carrera Neto | Machado Meyer Advogados</dc:creator>
  <cp:keywords/>
  <dc:description/>
  <cp:lastModifiedBy>Sylvia Renault Vaz</cp:lastModifiedBy>
  <cp:revision>3</cp:revision>
  <dcterms:created xsi:type="dcterms:W3CDTF">2021-11-19T23:19:00Z</dcterms:created>
  <dcterms:modified xsi:type="dcterms:W3CDTF">2021-11-22T00:19:00Z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2021-04-15T00:00:00Z</vt:filetime>
  </property>
  <property fmtid="{D5CDD505-2E9C-101B-9397-08002B2CF9AE}" pid="3" name="LastSaved">
    <vt:filetime>2021-08-10T00:00:00Z</vt:filetime>
  </property>
  <property fmtid="{D5CDD505-2E9C-101B-9397-08002B2CF9AE}" pid="4" name="ContentTypeId">
    <vt:lpwstr>0x0101000EAA9D36860C5148B53D05F82E258BAE</vt:lpwstr>
  </property>
  <property fmtid="{D5CDD505-2E9C-101B-9397-08002B2CF9AE}" pid="5" name="MSIP_Label_4fc996bf-6aee-415c-aa4c-e35ad0009c67_Enabled">
    <vt:lpwstr>true</vt:lpwstr>
  </property>
  <property fmtid="{D5CDD505-2E9C-101B-9397-08002B2CF9AE}" pid="6" name="MSIP_Label_4fc996bf-6aee-415c-aa4c-e35ad0009c67_SetDate">
    <vt:lpwstr>2021-11-17T14:21:16Z</vt:lpwstr>
  </property>
  <property fmtid="{D5CDD505-2E9C-101B-9397-08002B2CF9AE}" pid="7" name="MSIP_Label_4fc996bf-6aee-415c-aa4c-e35ad0009c67_Method">
    <vt:lpwstr>Standard</vt:lpwstr>
  </property>
  <property fmtid="{D5CDD505-2E9C-101B-9397-08002B2CF9AE}" pid="8" name="MSIP_Label_4fc996bf-6aee-415c-aa4c-e35ad0009c67_Name">
    <vt:lpwstr>Compartilhamento Interno</vt:lpwstr>
  </property>
  <property fmtid="{D5CDD505-2E9C-101B-9397-08002B2CF9AE}" pid="9" name="MSIP_Label_4fc996bf-6aee-415c-aa4c-e35ad0009c67_SiteId">
    <vt:lpwstr>591669a0-183f-49a5-98f4-9aa0d0b63d81</vt:lpwstr>
  </property>
  <property fmtid="{D5CDD505-2E9C-101B-9397-08002B2CF9AE}" pid="10" name="MSIP_Label_4fc996bf-6aee-415c-aa4c-e35ad0009c67_ActionId">
    <vt:lpwstr>9357eb57-e412-4076-9310-d3d35a51d843</vt:lpwstr>
  </property>
  <property fmtid="{D5CDD505-2E9C-101B-9397-08002B2CF9AE}" pid="11" name="MSIP_Label_4fc996bf-6aee-415c-aa4c-e35ad0009c67_ContentBits">
    <vt:lpwstr>2</vt:lpwstr>
  </property>
</Properties>
</file>
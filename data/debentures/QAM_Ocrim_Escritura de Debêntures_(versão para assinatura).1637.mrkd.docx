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C8D0" w14:textId="55B5EAD2" w:rsidR="00490A19" w:rsidRPr="002A762A" w:rsidRDefault="00B93982" w:rsidP="002A762A">
      <w:pPr>
        <w:spacing w:after="0" w:line="276" w:lineRule="auto"/>
        <w:contextualSpacing/>
        <w:rPr>
          <w:rFonts w:ascii="Tahoma" w:hAnsi="Tahoma" w:cs="Tahoma"/>
          <w:b/>
          <w:smallCaps/>
          <w:sz w:val="21"/>
          <w:szCs w:val="21"/>
        </w:rPr>
      </w:pPr>
      <w:r w:rsidRPr="002A762A">
        <w:rPr>
          <w:rFonts w:ascii="Tahoma" w:hAnsi="Tahoma" w:cs="Tahoma"/>
          <w:b/>
          <w:smallCaps/>
          <w:sz w:val="21"/>
          <w:szCs w:val="21"/>
        </w:rPr>
        <w:t>In</w:t>
      </w:r>
      <w:r w:rsidR="00D553FA" w:rsidRPr="002A762A">
        <w:rPr>
          <w:rFonts w:ascii="Tahoma" w:hAnsi="Tahoma" w:cs="Tahoma"/>
          <w:b/>
          <w:smallCaps/>
          <w:sz w:val="21"/>
          <w:szCs w:val="21"/>
        </w:rPr>
        <w:t xml:space="preserve">strumento Particular de Escritura da </w:t>
      </w:r>
      <w:r w:rsidR="00372D02" w:rsidRPr="002A762A">
        <w:rPr>
          <w:rFonts w:ascii="Tahoma" w:hAnsi="Tahoma" w:cs="Tahoma"/>
          <w:b/>
          <w:smallCaps/>
          <w:sz w:val="21"/>
          <w:szCs w:val="21"/>
        </w:rPr>
        <w:t>1</w:t>
      </w:r>
      <w:r w:rsidR="007949A1" w:rsidRPr="002A762A">
        <w:rPr>
          <w:rFonts w:ascii="Tahoma" w:hAnsi="Tahoma" w:cs="Tahoma"/>
          <w:b/>
          <w:smallCaps/>
          <w:sz w:val="21"/>
          <w:szCs w:val="21"/>
        </w:rPr>
        <w:t>ª (</w:t>
      </w:r>
      <w:r w:rsidR="00A83F20" w:rsidRPr="002A762A">
        <w:rPr>
          <w:rFonts w:ascii="Tahoma" w:hAnsi="Tahoma" w:cs="Tahoma"/>
          <w:b/>
          <w:smallCaps/>
          <w:sz w:val="21"/>
          <w:szCs w:val="21"/>
        </w:rPr>
        <w:t>Primeira</w:t>
      </w:r>
      <w:r w:rsidR="007949A1" w:rsidRPr="002A762A">
        <w:rPr>
          <w:rFonts w:ascii="Tahoma" w:hAnsi="Tahoma" w:cs="Tahoma"/>
          <w:b/>
          <w:smallCaps/>
          <w:sz w:val="21"/>
          <w:szCs w:val="21"/>
        </w:rPr>
        <w:t>)</w:t>
      </w:r>
      <w:r w:rsidR="00D553FA" w:rsidRPr="002A762A">
        <w:rPr>
          <w:rFonts w:ascii="Tahoma" w:hAnsi="Tahoma" w:cs="Tahoma"/>
          <w:b/>
          <w:smallCaps/>
          <w:sz w:val="21"/>
          <w:szCs w:val="21"/>
        </w:rPr>
        <w:t xml:space="preserve"> Emissão de Debêntures Simples, Não Conversíveis em Ações, da Espécie Quirografária, com Garantia</w:t>
      </w:r>
      <w:r w:rsidR="00B00A0E" w:rsidRPr="002A762A">
        <w:rPr>
          <w:rFonts w:ascii="Tahoma" w:hAnsi="Tahoma" w:cs="Tahoma"/>
          <w:b/>
          <w:smallCaps/>
          <w:sz w:val="21"/>
          <w:szCs w:val="21"/>
        </w:rPr>
        <w:t>s</w:t>
      </w:r>
      <w:r w:rsidR="00D553FA" w:rsidRPr="002A762A">
        <w:rPr>
          <w:rFonts w:ascii="Tahoma" w:hAnsi="Tahoma" w:cs="Tahoma"/>
          <w:b/>
          <w:smallCaps/>
          <w:sz w:val="21"/>
          <w:szCs w:val="21"/>
        </w:rPr>
        <w:t xml:space="preserve"> </w:t>
      </w:r>
      <w:r w:rsidR="001A0042" w:rsidRPr="002A762A">
        <w:rPr>
          <w:rFonts w:ascii="Tahoma" w:hAnsi="Tahoma" w:cs="Tahoma"/>
          <w:b/>
          <w:smallCaps/>
          <w:sz w:val="21"/>
          <w:szCs w:val="21"/>
        </w:rPr>
        <w:t>Adiciona</w:t>
      </w:r>
      <w:r w:rsidR="00B00A0E" w:rsidRPr="002A762A">
        <w:rPr>
          <w:rFonts w:ascii="Tahoma" w:hAnsi="Tahoma" w:cs="Tahoma"/>
          <w:b/>
          <w:smallCaps/>
          <w:sz w:val="21"/>
          <w:szCs w:val="21"/>
        </w:rPr>
        <w:t>is</w:t>
      </w:r>
      <w:r w:rsidR="001A0042" w:rsidRPr="002A762A">
        <w:rPr>
          <w:rFonts w:ascii="Tahoma" w:hAnsi="Tahoma" w:cs="Tahoma"/>
          <w:b/>
          <w:smallCaps/>
          <w:sz w:val="21"/>
          <w:szCs w:val="21"/>
        </w:rPr>
        <w:t xml:space="preserve"> Real</w:t>
      </w:r>
      <w:r w:rsidR="007949A1" w:rsidRPr="002A762A">
        <w:rPr>
          <w:rFonts w:ascii="Tahoma" w:hAnsi="Tahoma" w:cs="Tahoma"/>
          <w:b/>
          <w:smallCaps/>
          <w:sz w:val="21"/>
          <w:szCs w:val="21"/>
        </w:rPr>
        <w:t xml:space="preserve"> e Fidejussória</w:t>
      </w:r>
      <w:r w:rsidR="00D553FA" w:rsidRPr="002A762A">
        <w:rPr>
          <w:rFonts w:ascii="Tahoma" w:hAnsi="Tahoma" w:cs="Tahoma"/>
          <w:b/>
          <w:smallCaps/>
          <w:sz w:val="21"/>
          <w:szCs w:val="21"/>
        </w:rPr>
        <w:t xml:space="preserve">, em Série Única, </w:t>
      </w:r>
      <w:r w:rsidR="00326C9A" w:rsidRPr="002A762A">
        <w:rPr>
          <w:rFonts w:ascii="Tahoma" w:hAnsi="Tahoma" w:cs="Tahoma"/>
          <w:b/>
          <w:smallCaps/>
          <w:sz w:val="21"/>
          <w:szCs w:val="21"/>
        </w:rPr>
        <w:t xml:space="preserve">para Distribuição Pública, com Esforços Restritos de </w:t>
      </w:r>
      <w:r w:rsidR="00883EC3" w:rsidRPr="002A762A">
        <w:rPr>
          <w:rFonts w:ascii="Tahoma" w:hAnsi="Tahoma" w:cs="Tahoma"/>
          <w:b/>
          <w:smallCaps/>
          <w:sz w:val="21"/>
          <w:szCs w:val="21"/>
        </w:rPr>
        <w:t>Distribuição</w:t>
      </w:r>
      <w:r w:rsidR="00D553FA" w:rsidRPr="002A762A">
        <w:rPr>
          <w:rFonts w:ascii="Tahoma" w:hAnsi="Tahoma" w:cs="Tahoma"/>
          <w:b/>
          <w:smallCaps/>
          <w:sz w:val="21"/>
          <w:szCs w:val="21"/>
        </w:rPr>
        <w:t xml:space="preserve">, </w:t>
      </w:r>
      <w:r w:rsidR="001B4C7A" w:rsidRPr="002A762A">
        <w:rPr>
          <w:rFonts w:ascii="Tahoma" w:hAnsi="Tahoma" w:cs="Tahoma"/>
          <w:b/>
          <w:smallCaps/>
          <w:sz w:val="21"/>
          <w:szCs w:val="21"/>
        </w:rPr>
        <w:t xml:space="preserve">sob o Regime de Melhores Esforços, </w:t>
      </w:r>
      <w:r w:rsidR="00D553FA" w:rsidRPr="002A762A">
        <w:rPr>
          <w:rFonts w:ascii="Tahoma" w:hAnsi="Tahoma" w:cs="Tahoma"/>
          <w:b/>
          <w:smallCaps/>
          <w:sz w:val="21"/>
          <w:szCs w:val="21"/>
        </w:rPr>
        <w:t xml:space="preserve">da </w:t>
      </w:r>
      <w:r w:rsidR="00D33D18" w:rsidRPr="002A762A">
        <w:rPr>
          <w:rFonts w:ascii="Tahoma" w:hAnsi="Tahoma" w:cs="Tahoma"/>
          <w:b/>
          <w:smallCaps/>
          <w:sz w:val="21"/>
          <w:szCs w:val="21"/>
        </w:rPr>
        <w:t>Ocrim S.A. Produtos Alimentícios</w:t>
      </w:r>
    </w:p>
    <w:p w14:paraId="191478A8" w14:textId="77777777" w:rsidR="00490A19" w:rsidRPr="002A762A" w:rsidRDefault="00490A19" w:rsidP="002A762A">
      <w:pPr>
        <w:spacing w:after="0" w:line="276" w:lineRule="auto"/>
        <w:contextualSpacing/>
        <w:rPr>
          <w:rFonts w:ascii="Tahoma" w:hAnsi="Tahoma" w:cs="Tahoma"/>
          <w:sz w:val="21"/>
          <w:szCs w:val="21"/>
        </w:rPr>
      </w:pPr>
    </w:p>
    <w:p w14:paraId="1E2EB4DF" w14:textId="4E8B6EB6" w:rsidR="001A44AA" w:rsidRPr="002A762A" w:rsidRDefault="001A44AA" w:rsidP="002A762A">
      <w:pPr>
        <w:tabs>
          <w:tab w:val="left" w:pos="6925"/>
          <w:tab w:val="right" w:pos="8840"/>
        </w:tabs>
        <w:spacing w:after="0" w:line="276" w:lineRule="auto"/>
        <w:contextualSpacing/>
        <w:jc w:val="center"/>
        <w:rPr>
          <w:rFonts w:ascii="Tahoma" w:hAnsi="Tahoma" w:cs="Tahoma"/>
          <w:sz w:val="21"/>
          <w:szCs w:val="21"/>
        </w:rPr>
      </w:pPr>
    </w:p>
    <w:p w14:paraId="562314AE" w14:textId="1ADD4BE0" w:rsidR="00533DA9" w:rsidRPr="002A762A" w:rsidRDefault="00533DA9" w:rsidP="002A762A">
      <w:pPr>
        <w:tabs>
          <w:tab w:val="left" w:pos="6925"/>
          <w:tab w:val="right" w:pos="8840"/>
        </w:tabs>
        <w:spacing w:after="0" w:line="276" w:lineRule="auto"/>
        <w:contextualSpacing/>
        <w:jc w:val="center"/>
        <w:rPr>
          <w:rFonts w:ascii="Tahoma" w:hAnsi="Tahoma" w:cs="Tahoma"/>
          <w:sz w:val="21"/>
          <w:szCs w:val="21"/>
        </w:rPr>
      </w:pPr>
    </w:p>
    <w:p w14:paraId="36B4A319" w14:textId="77777777" w:rsidR="00533DA9" w:rsidRPr="002A762A" w:rsidRDefault="00533DA9" w:rsidP="002A762A">
      <w:pPr>
        <w:tabs>
          <w:tab w:val="left" w:pos="6925"/>
          <w:tab w:val="right" w:pos="8840"/>
        </w:tabs>
        <w:spacing w:after="0" w:line="276" w:lineRule="auto"/>
        <w:contextualSpacing/>
        <w:jc w:val="center"/>
        <w:rPr>
          <w:rFonts w:ascii="Tahoma" w:hAnsi="Tahoma" w:cs="Tahoma"/>
          <w:sz w:val="21"/>
          <w:szCs w:val="21"/>
        </w:rPr>
      </w:pPr>
    </w:p>
    <w:p w14:paraId="568AD696" w14:textId="77777777" w:rsidR="00B92966" w:rsidRPr="002A762A" w:rsidRDefault="00B92966" w:rsidP="002A762A">
      <w:pPr>
        <w:tabs>
          <w:tab w:val="left" w:pos="6925"/>
          <w:tab w:val="right" w:pos="8840"/>
        </w:tabs>
        <w:spacing w:after="0" w:line="276" w:lineRule="auto"/>
        <w:contextualSpacing/>
        <w:jc w:val="center"/>
        <w:rPr>
          <w:rFonts w:ascii="Tahoma" w:hAnsi="Tahoma" w:cs="Tahoma"/>
          <w:sz w:val="21"/>
          <w:szCs w:val="21"/>
        </w:rPr>
      </w:pPr>
    </w:p>
    <w:p w14:paraId="287E4166" w14:textId="77777777" w:rsidR="00E704A5" w:rsidRPr="002A762A" w:rsidRDefault="00E704A5" w:rsidP="002A762A">
      <w:pPr>
        <w:tabs>
          <w:tab w:val="left" w:pos="6925"/>
          <w:tab w:val="right" w:pos="8840"/>
        </w:tabs>
        <w:spacing w:after="0" w:line="276" w:lineRule="auto"/>
        <w:contextualSpacing/>
        <w:jc w:val="center"/>
        <w:rPr>
          <w:rFonts w:ascii="Tahoma" w:hAnsi="Tahoma" w:cs="Tahoma"/>
          <w:sz w:val="21"/>
          <w:szCs w:val="21"/>
        </w:rPr>
      </w:pPr>
    </w:p>
    <w:p w14:paraId="2ACEC40D" w14:textId="4A609790" w:rsidR="00490A19" w:rsidRPr="002A762A" w:rsidRDefault="00E704A5" w:rsidP="002A762A">
      <w:pPr>
        <w:spacing w:after="0" w:line="276" w:lineRule="auto"/>
        <w:contextualSpacing/>
        <w:jc w:val="center"/>
        <w:rPr>
          <w:rFonts w:ascii="Tahoma" w:hAnsi="Tahoma" w:cs="Tahoma"/>
          <w:b/>
          <w:bCs/>
          <w:smallCaps/>
          <w:sz w:val="21"/>
          <w:szCs w:val="21"/>
        </w:rPr>
      </w:pPr>
      <w:bookmarkStart w:id="0" w:name="_Hlk84492730"/>
      <w:r w:rsidRPr="002A762A">
        <w:rPr>
          <w:rFonts w:ascii="Tahoma" w:hAnsi="Tahoma" w:cs="Tahoma"/>
          <w:b/>
          <w:smallCaps/>
          <w:sz w:val="21"/>
          <w:szCs w:val="21"/>
        </w:rPr>
        <w:t>Ocrim</w:t>
      </w:r>
      <w:r w:rsidR="00D553FA" w:rsidRPr="002A762A">
        <w:rPr>
          <w:rFonts w:ascii="Tahoma" w:hAnsi="Tahoma" w:cs="Tahoma"/>
          <w:b/>
          <w:smallCaps/>
          <w:sz w:val="21"/>
          <w:szCs w:val="21"/>
        </w:rPr>
        <w:t xml:space="preserve"> S.A.</w:t>
      </w:r>
      <w:r w:rsidRPr="002A762A">
        <w:rPr>
          <w:rFonts w:ascii="Tahoma" w:hAnsi="Tahoma" w:cs="Tahoma"/>
          <w:b/>
          <w:smallCaps/>
          <w:sz w:val="21"/>
          <w:szCs w:val="21"/>
        </w:rPr>
        <w:t xml:space="preserve"> Produtos Alimentícios</w:t>
      </w:r>
      <w:bookmarkEnd w:id="0"/>
    </w:p>
    <w:p w14:paraId="5943FB2A" w14:textId="77777777" w:rsidR="00490A19" w:rsidRPr="002A762A" w:rsidRDefault="00490A19" w:rsidP="002A762A">
      <w:pPr>
        <w:spacing w:after="0" w:line="276" w:lineRule="auto"/>
        <w:contextualSpacing/>
        <w:jc w:val="center"/>
        <w:rPr>
          <w:rFonts w:ascii="Tahoma" w:hAnsi="Tahoma" w:cs="Tahoma"/>
          <w:i/>
          <w:sz w:val="21"/>
          <w:szCs w:val="21"/>
        </w:rPr>
      </w:pPr>
      <w:r w:rsidRPr="002A762A">
        <w:rPr>
          <w:rFonts w:ascii="Tahoma" w:hAnsi="Tahoma" w:cs="Tahoma"/>
          <w:i/>
          <w:sz w:val="21"/>
          <w:szCs w:val="21"/>
        </w:rPr>
        <w:t>como Emissora</w:t>
      </w:r>
    </w:p>
    <w:p w14:paraId="188BE1C4" w14:textId="77777777" w:rsidR="000844C3" w:rsidRPr="002A762A" w:rsidRDefault="000844C3" w:rsidP="002A762A">
      <w:pPr>
        <w:spacing w:after="0" w:line="276" w:lineRule="auto"/>
        <w:contextualSpacing/>
        <w:jc w:val="center"/>
        <w:rPr>
          <w:rFonts w:ascii="Tahoma" w:hAnsi="Tahoma" w:cs="Tahoma"/>
          <w:sz w:val="21"/>
          <w:szCs w:val="21"/>
        </w:rPr>
      </w:pPr>
    </w:p>
    <w:p w14:paraId="2F3BF827" w14:textId="55B32E15" w:rsidR="000844C3" w:rsidRPr="002A762A" w:rsidRDefault="000844C3" w:rsidP="002A762A">
      <w:pPr>
        <w:spacing w:after="0" w:line="276" w:lineRule="auto"/>
        <w:contextualSpacing/>
        <w:jc w:val="center"/>
        <w:rPr>
          <w:rFonts w:ascii="Tahoma" w:hAnsi="Tahoma" w:cs="Tahoma"/>
          <w:sz w:val="21"/>
          <w:szCs w:val="21"/>
        </w:rPr>
      </w:pPr>
    </w:p>
    <w:p w14:paraId="27393313" w14:textId="77777777" w:rsidR="00714D09" w:rsidRPr="002A762A" w:rsidRDefault="00714D09" w:rsidP="002A762A">
      <w:pPr>
        <w:spacing w:after="0" w:line="276" w:lineRule="auto"/>
        <w:contextualSpacing/>
        <w:jc w:val="center"/>
        <w:rPr>
          <w:rFonts w:ascii="Tahoma" w:hAnsi="Tahoma" w:cs="Tahoma"/>
          <w:sz w:val="21"/>
          <w:szCs w:val="21"/>
        </w:rPr>
      </w:pPr>
    </w:p>
    <w:p w14:paraId="0BEE668B" w14:textId="53E0ACC0" w:rsidR="00E704A5" w:rsidRPr="002A762A" w:rsidRDefault="00E704A5" w:rsidP="002A762A">
      <w:pPr>
        <w:spacing w:after="0" w:line="276" w:lineRule="auto"/>
        <w:contextualSpacing/>
        <w:jc w:val="center"/>
        <w:rPr>
          <w:rFonts w:ascii="Tahoma" w:hAnsi="Tahoma" w:cs="Tahoma"/>
          <w:sz w:val="21"/>
          <w:szCs w:val="21"/>
        </w:rPr>
      </w:pPr>
    </w:p>
    <w:p w14:paraId="57363A59" w14:textId="294689ED" w:rsidR="00E704A5" w:rsidRPr="002A762A" w:rsidRDefault="00E704A5" w:rsidP="002A762A">
      <w:pPr>
        <w:spacing w:after="0" w:line="276" w:lineRule="auto"/>
        <w:contextualSpacing/>
        <w:jc w:val="center"/>
        <w:rPr>
          <w:rFonts w:ascii="Tahoma" w:hAnsi="Tahoma" w:cs="Tahoma"/>
          <w:sz w:val="21"/>
          <w:szCs w:val="21"/>
        </w:rPr>
      </w:pPr>
    </w:p>
    <w:p w14:paraId="1226044B" w14:textId="577F77C1" w:rsidR="00714D09" w:rsidRPr="002A762A" w:rsidRDefault="00714D09" w:rsidP="002A762A">
      <w:pPr>
        <w:spacing w:after="0" w:line="276" w:lineRule="auto"/>
        <w:contextualSpacing/>
        <w:jc w:val="center"/>
        <w:rPr>
          <w:rFonts w:ascii="Tahoma" w:hAnsi="Tahoma" w:cs="Tahoma"/>
          <w:sz w:val="21"/>
          <w:szCs w:val="21"/>
        </w:rPr>
      </w:pPr>
    </w:p>
    <w:p w14:paraId="2EEE2094" w14:textId="59E8F92E" w:rsidR="00AA3A71" w:rsidRPr="002A762A" w:rsidRDefault="00AD6CC2" w:rsidP="002A762A">
      <w:pPr>
        <w:spacing w:after="0" w:line="276" w:lineRule="auto"/>
        <w:contextualSpacing/>
        <w:jc w:val="center"/>
        <w:rPr>
          <w:rFonts w:ascii="Tahoma" w:hAnsi="Tahoma" w:cs="Tahoma"/>
          <w:b/>
          <w:bCs/>
          <w:smallCaps/>
          <w:sz w:val="21"/>
          <w:szCs w:val="21"/>
          <w:lang w:val="en-GB"/>
        </w:rPr>
      </w:pPr>
      <w:r w:rsidRPr="002A762A">
        <w:rPr>
          <w:rFonts w:ascii="Tahoma" w:hAnsi="Tahoma" w:cs="Tahoma"/>
          <w:b/>
          <w:smallCaps/>
          <w:sz w:val="21"/>
          <w:szCs w:val="21"/>
          <w:lang w:val="en-GB"/>
        </w:rPr>
        <w:t>Amedeo Hartmann Giuseppe Maria Asinari Di San Marzano</w:t>
      </w:r>
    </w:p>
    <w:p w14:paraId="244431F2" w14:textId="15BBB941" w:rsidR="0055723E" w:rsidRPr="002A762A" w:rsidRDefault="0055723E"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w:t>
      </w:r>
    </w:p>
    <w:p w14:paraId="673CDCAA" w14:textId="3A47D30B" w:rsidR="0055723E" w:rsidRPr="002A762A" w:rsidRDefault="0055723E" w:rsidP="002A762A">
      <w:pPr>
        <w:autoSpaceDE w:val="0"/>
        <w:autoSpaceDN w:val="0"/>
        <w:adjustRightInd w:val="0"/>
        <w:spacing w:after="0" w:line="276" w:lineRule="auto"/>
        <w:contextualSpacing/>
        <w:jc w:val="center"/>
        <w:rPr>
          <w:rFonts w:ascii="Tahoma" w:hAnsi="Tahoma" w:cs="Tahoma"/>
          <w:sz w:val="21"/>
          <w:szCs w:val="21"/>
        </w:rPr>
      </w:pPr>
    </w:p>
    <w:p w14:paraId="707832D2" w14:textId="662D72F7" w:rsidR="00421E9C" w:rsidRPr="002A762A" w:rsidRDefault="00421E9C" w:rsidP="002A762A">
      <w:pPr>
        <w:autoSpaceDE w:val="0"/>
        <w:autoSpaceDN w:val="0"/>
        <w:adjustRightInd w:val="0"/>
        <w:spacing w:after="0" w:line="276" w:lineRule="auto"/>
        <w:contextualSpacing/>
        <w:jc w:val="center"/>
        <w:rPr>
          <w:rFonts w:ascii="Tahoma" w:hAnsi="Tahoma" w:cs="Tahoma"/>
          <w:sz w:val="21"/>
          <w:szCs w:val="21"/>
        </w:rPr>
      </w:pPr>
    </w:p>
    <w:p w14:paraId="2F726BEC" w14:textId="4AE1BDF0" w:rsidR="00986AFD" w:rsidRPr="002A762A" w:rsidRDefault="00986AFD" w:rsidP="002A762A">
      <w:pPr>
        <w:spacing w:after="0" w:line="276" w:lineRule="auto"/>
        <w:contextualSpacing/>
        <w:jc w:val="center"/>
        <w:rPr>
          <w:rFonts w:ascii="Tahoma" w:hAnsi="Tahoma" w:cs="Tahoma"/>
          <w:sz w:val="21"/>
          <w:szCs w:val="21"/>
        </w:rPr>
      </w:pPr>
    </w:p>
    <w:p w14:paraId="51408172" w14:textId="77777777" w:rsidR="00533DA9" w:rsidRPr="002A762A" w:rsidRDefault="00533DA9" w:rsidP="002A762A">
      <w:pPr>
        <w:spacing w:after="0" w:line="276" w:lineRule="auto"/>
        <w:contextualSpacing/>
        <w:jc w:val="center"/>
        <w:rPr>
          <w:rFonts w:ascii="Tahoma" w:hAnsi="Tahoma" w:cs="Tahoma"/>
          <w:sz w:val="21"/>
          <w:szCs w:val="21"/>
        </w:rPr>
      </w:pPr>
    </w:p>
    <w:p w14:paraId="76006AC0" w14:textId="090C507F" w:rsidR="002824F3" w:rsidRPr="002A762A" w:rsidRDefault="002824F3" w:rsidP="002A762A">
      <w:pPr>
        <w:spacing w:after="0" w:line="276" w:lineRule="auto"/>
        <w:contextualSpacing/>
        <w:jc w:val="center"/>
        <w:rPr>
          <w:rFonts w:ascii="Tahoma" w:hAnsi="Tahoma" w:cs="Tahoma"/>
          <w:sz w:val="21"/>
          <w:szCs w:val="21"/>
        </w:rPr>
      </w:pPr>
    </w:p>
    <w:p w14:paraId="49DD9BEA" w14:textId="77777777" w:rsidR="00B92966" w:rsidRPr="002A762A" w:rsidRDefault="00B92966" w:rsidP="002A762A">
      <w:pPr>
        <w:spacing w:after="0" w:line="276" w:lineRule="auto"/>
        <w:contextualSpacing/>
        <w:jc w:val="center"/>
        <w:rPr>
          <w:rFonts w:ascii="Tahoma" w:hAnsi="Tahoma" w:cs="Tahoma"/>
          <w:sz w:val="21"/>
          <w:szCs w:val="21"/>
        </w:rPr>
      </w:pPr>
    </w:p>
    <w:p w14:paraId="3FFF645F" w14:textId="43BA712B" w:rsidR="002824F3" w:rsidRPr="002A762A" w:rsidRDefault="002824F3" w:rsidP="002A762A">
      <w:pPr>
        <w:spacing w:after="0" w:line="276" w:lineRule="auto"/>
        <w:contextualSpacing/>
        <w:jc w:val="center"/>
        <w:rPr>
          <w:rFonts w:ascii="Tahoma" w:hAnsi="Tahoma" w:cs="Tahoma"/>
          <w:sz w:val="21"/>
          <w:szCs w:val="21"/>
        </w:rPr>
      </w:pPr>
    </w:p>
    <w:p w14:paraId="62946499" w14:textId="7808C06F" w:rsidR="002824F3"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b/>
          <w:bCs/>
          <w:smallCaps/>
          <w:sz w:val="21"/>
          <w:szCs w:val="21"/>
        </w:rPr>
        <w:t>Ore Administração e Participações Ltda.</w:t>
      </w:r>
    </w:p>
    <w:p w14:paraId="3349AFB4" w14:textId="1FDFA27D" w:rsidR="00986AFD"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i/>
          <w:iCs/>
          <w:sz w:val="21"/>
          <w:szCs w:val="21"/>
        </w:rPr>
        <w:t>como Fiadora</w:t>
      </w:r>
    </w:p>
    <w:p w14:paraId="48F4227A" w14:textId="58DB7C9C" w:rsidR="00702DB3" w:rsidRPr="002A762A" w:rsidRDefault="00702DB3" w:rsidP="002A762A">
      <w:pPr>
        <w:spacing w:after="0" w:line="276" w:lineRule="auto"/>
        <w:contextualSpacing/>
        <w:jc w:val="center"/>
        <w:rPr>
          <w:rFonts w:ascii="Tahoma" w:hAnsi="Tahoma" w:cs="Tahoma"/>
          <w:sz w:val="21"/>
          <w:szCs w:val="21"/>
        </w:rPr>
      </w:pPr>
    </w:p>
    <w:p w14:paraId="774841CA" w14:textId="77345180" w:rsidR="00702DB3" w:rsidRPr="002A762A" w:rsidRDefault="00702DB3" w:rsidP="002A762A">
      <w:pPr>
        <w:spacing w:after="0" w:line="276" w:lineRule="auto"/>
        <w:contextualSpacing/>
        <w:jc w:val="center"/>
        <w:rPr>
          <w:rFonts w:ascii="Tahoma" w:hAnsi="Tahoma" w:cs="Tahoma"/>
          <w:sz w:val="21"/>
          <w:szCs w:val="21"/>
        </w:rPr>
      </w:pPr>
    </w:p>
    <w:p w14:paraId="2D27963C" w14:textId="77777777" w:rsidR="00B92966" w:rsidRPr="002A762A" w:rsidRDefault="00B92966" w:rsidP="002A762A">
      <w:pPr>
        <w:spacing w:after="0" w:line="276" w:lineRule="auto"/>
        <w:contextualSpacing/>
        <w:jc w:val="center"/>
        <w:rPr>
          <w:rFonts w:ascii="Tahoma" w:hAnsi="Tahoma" w:cs="Tahoma"/>
          <w:sz w:val="21"/>
          <w:szCs w:val="21"/>
        </w:rPr>
      </w:pPr>
    </w:p>
    <w:p w14:paraId="610B91B1" w14:textId="6F6E90EB" w:rsidR="00702DB3"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sz w:val="21"/>
          <w:szCs w:val="21"/>
        </w:rPr>
        <w:t>e</w:t>
      </w:r>
    </w:p>
    <w:p w14:paraId="7FBA8B51" w14:textId="7EC5ABF7" w:rsidR="00B92966" w:rsidRPr="002A762A" w:rsidRDefault="00B92966" w:rsidP="002A762A">
      <w:pPr>
        <w:spacing w:after="0" w:line="276" w:lineRule="auto"/>
        <w:contextualSpacing/>
        <w:jc w:val="center"/>
        <w:rPr>
          <w:rFonts w:ascii="Tahoma" w:hAnsi="Tahoma" w:cs="Tahoma"/>
          <w:sz w:val="21"/>
          <w:szCs w:val="21"/>
        </w:rPr>
      </w:pPr>
    </w:p>
    <w:p w14:paraId="0063294E" w14:textId="77777777" w:rsidR="00B92966" w:rsidRPr="002A762A" w:rsidRDefault="00B92966" w:rsidP="002A762A">
      <w:pPr>
        <w:spacing w:after="0" w:line="276" w:lineRule="auto"/>
        <w:contextualSpacing/>
        <w:jc w:val="center"/>
        <w:rPr>
          <w:rFonts w:ascii="Tahoma" w:hAnsi="Tahoma" w:cs="Tahoma"/>
          <w:sz w:val="21"/>
          <w:szCs w:val="21"/>
        </w:rPr>
      </w:pPr>
    </w:p>
    <w:p w14:paraId="64D114C5" w14:textId="77777777" w:rsidR="00B92966" w:rsidRPr="002A762A" w:rsidRDefault="00B92966" w:rsidP="002A762A">
      <w:pPr>
        <w:spacing w:after="0" w:line="276" w:lineRule="auto"/>
        <w:contextualSpacing/>
        <w:jc w:val="center"/>
        <w:rPr>
          <w:rFonts w:ascii="Tahoma" w:hAnsi="Tahoma" w:cs="Tahoma"/>
          <w:sz w:val="21"/>
          <w:szCs w:val="21"/>
        </w:rPr>
      </w:pPr>
    </w:p>
    <w:p w14:paraId="5560D647" w14:textId="3F6BA4FD" w:rsidR="00B92966" w:rsidRPr="002A762A" w:rsidRDefault="00B92966" w:rsidP="002A762A">
      <w:pPr>
        <w:spacing w:after="0" w:line="276" w:lineRule="auto"/>
        <w:contextualSpacing/>
        <w:jc w:val="center"/>
        <w:rPr>
          <w:rFonts w:ascii="Tahoma" w:hAnsi="Tahoma" w:cs="Tahoma"/>
          <w:sz w:val="21"/>
          <w:szCs w:val="21"/>
        </w:rPr>
      </w:pPr>
      <w:bookmarkStart w:id="1" w:name="_Hlk84230370"/>
      <w:r w:rsidRPr="002A762A">
        <w:rPr>
          <w:rFonts w:ascii="Tahoma" w:hAnsi="Tahoma" w:cs="Tahoma"/>
          <w:b/>
          <w:smallCaps/>
          <w:sz w:val="21"/>
          <w:szCs w:val="21"/>
        </w:rPr>
        <w:t>Oliveira Trust Distribuidora de Títulos e Valores Mobiliários S.A.</w:t>
      </w:r>
    </w:p>
    <w:p w14:paraId="234104FF" w14:textId="0719D57A" w:rsidR="00B92966" w:rsidRPr="002A762A" w:rsidRDefault="00B92966"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Agente Fiduciário</w:t>
      </w:r>
    </w:p>
    <w:p w14:paraId="37127BC6" w14:textId="051F68F0" w:rsidR="00B92966" w:rsidRPr="002A762A" w:rsidRDefault="00B92966" w:rsidP="002A762A">
      <w:pPr>
        <w:spacing w:after="0" w:line="276" w:lineRule="auto"/>
        <w:contextualSpacing/>
        <w:jc w:val="center"/>
        <w:rPr>
          <w:rFonts w:ascii="Tahoma" w:hAnsi="Tahoma" w:cs="Tahoma"/>
          <w:sz w:val="21"/>
          <w:szCs w:val="21"/>
        </w:rPr>
      </w:pPr>
    </w:p>
    <w:p w14:paraId="21097AD5" w14:textId="03BA0756" w:rsidR="00B92966" w:rsidRPr="002A762A" w:rsidRDefault="00B92966" w:rsidP="002A762A">
      <w:pPr>
        <w:spacing w:after="0" w:line="276" w:lineRule="auto"/>
        <w:contextualSpacing/>
        <w:jc w:val="center"/>
        <w:rPr>
          <w:rFonts w:ascii="Tahoma" w:hAnsi="Tahoma" w:cs="Tahoma"/>
          <w:sz w:val="21"/>
          <w:szCs w:val="21"/>
        </w:rPr>
      </w:pPr>
    </w:p>
    <w:bookmarkEnd w:id="1"/>
    <w:p w14:paraId="12B82C70" w14:textId="3E8D6F06" w:rsidR="00B92966" w:rsidRPr="002A762A" w:rsidRDefault="00B92966" w:rsidP="002A762A">
      <w:pPr>
        <w:spacing w:after="0" w:line="276" w:lineRule="auto"/>
        <w:contextualSpacing/>
        <w:jc w:val="center"/>
        <w:rPr>
          <w:rFonts w:ascii="Tahoma" w:hAnsi="Tahoma" w:cs="Tahoma"/>
          <w:sz w:val="21"/>
          <w:szCs w:val="21"/>
        </w:rPr>
      </w:pPr>
    </w:p>
    <w:p w14:paraId="52E904B5" w14:textId="50667130" w:rsidR="00B92966" w:rsidRPr="002A762A" w:rsidRDefault="00B92966" w:rsidP="002A762A">
      <w:pPr>
        <w:spacing w:after="0" w:line="276" w:lineRule="auto"/>
        <w:contextualSpacing/>
        <w:jc w:val="center"/>
        <w:rPr>
          <w:rFonts w:ascii="Tahoma" w:hAnsi="Tahoma" w:cs="Tahoma"/>
          <w:sz w:val="21"/>
          <w:szCs w:val="21"/>
        </w:rPr>
      </w:pPr>
    </w:p>
    <w:p w14:paraId="05112BB0" w14:textId="77777777" w:rsidR="00B92966" w:rsidRPr="002A762A" w:rsidRDefault="00B92966" w:rsidP="002A762A">
      <w:pPr>
        <w:spacing w:after="0" w:line="276" w:lineRule="auto"/>
        <w:contextualSpacing/>
        <w:jc w:val="center"/>
        <w:rPr>
          <w:rFonts w:ascii="Tahoma" w:hAnsi="Tahoma" w:cs="Tahoma"/>
          <w:sz w:val="21"/>
          <w:szCs w:val="21"/>
        </w:rPr>
      </w:pPr>
    </w:p>
    <w:p w14:paraId="4DC0E8AD" w14:textId="77777777" w:rsidR="00702DB3" w:rsidRPr="002A762A" w:rsidRDefault="00702DB3" w:rsidP="002A762A">
      <w:pPr>
        <w:spacing w:after="0" w:line="276" w:lineRule="auto"/>
        <w:contextualSpacing/>
        <w:jc w:val="center"/>
        <w:rPr>
          <w:rFonts w:ascii="Tahoma" w:hAnsi="Tahoma" w:cs="Tahoma"/>
          <w:sz w:val="21"/>
          <w:szCs w:val="21"/>
        </w:rPr>
      </w:pPr>
    </w:p>
    <w:p w14:paraId="55229FFD" w14:textId="5A337DD0" w:rsidR="00490A19" w:rsidRPr="002A762A" w:rsidRDefault="00490A19" w:rsidP="002A762A">
      <w:pPr>
        <w:spacing w:after="0" w:line="276" w:lineRule="auto"/>
        <w:contextualSpacing/>
        <w:jc w:val="center"/>
        <w:rPr>
          <w:rFonts w:ascii="Tahoma" w:hAnsi="Tahoma" w:cs="Tahoma"/>
          <w:sz w:val="21"/>
          <w:szCs w:val="21"/>
        </w:rPr>
      </w:pPr>
      <w:r w:rsidRPr="002A762A">
        <w:rPr>
          <w:rFonts w:ascii="Tahoma" w:hAnsi="Tahoma" w:cs="Tahoma"/>
          <w:sz w:val="21"/>
          <w:szCs w:val="21"/>
        </w:rPr>
        <w:t xml:space="preserve">celebrado na data de </w:t>
      </w:r>
      <w:r w:rsidR="002A566B" w:rsidRPr="002A762A">
        <w:rPr>
          <w:rFonts w:ascii="Tahoma" w:hAnsi="Tahoma" w:cs="Tahoma"/>
          <w:sz w:val="21"/>
          <w:szCs w:val="21"/>
        </w:rPr>
        <w:t>08</w:t>
      </w:r>
      <w:r w:rsidR="006B18BE" w:rsidRPr="002A762A">
        <w:rPr>
          <w:rFonts w:ascii="Tahoma" w:hAnsi="Tahoma" w:cs="Tahoma"/>
          <w:sz w:val="21"/>
          <w:szCs w:val="21"/>
        </w:rPr>
        <w:t xml:space="preserve"> de</w:t>
      </w:r>
      <w:r w:rsidR="007949A1" w:rsidRPr="002A762A">
        <w:rPr>
          <w:rFonts w:ascii="Tahoma" w:hAnsi="Tahoma" w:cs="Tahoma"/>
          <w:sz w:val="21"/>
          <w:szCs w:val="21"/>
        </w:rPr>
        <w:t xml:space="preserve"> </w:t>
      </w:r>
      <w:r w:rsidR="00533DA9" w:rsidRPr="002A762A">
        <w:rPr>
          <w:rFonts w:ascii="Tahoma" w:hAnsi="Tahoma" w:cs="Tahoma"/>
          <w:sz w:val="21"/>
          <w:szCs w:val="21"/>
        </w:rPr>
        <w:t>outubro</w:t>
      </w:r>
      <w:r w:rsidR="00AA3A71" w:rsidRPr="002A762A">
        <w:rPr>
          <w:rFonts w:ascii="Tahoma" w:hAnsi="Tahoma" w:cs="Tahoma"/>
          <w:sz w:val="21"/>
          <w:szCs w:val="21"/>
        </w:rPr>
        <w:t xml:space="preserve"> </w:t>
      </w:r>
      <w:r w:rsidR="006B18BE" w:rsidRPr="002A762A">
        <w:rPr>
          <w:rFonts w:ascii="Tahoma" w:hAnsi="Tahoma" w:cs="Tahoma"/>
          <w:sz w:val="21"/>
          <w:szCs w:val="21"/>
        </w:rPr>
        <w:t>de 2021</w:t>
      </w:r>
      <w:r w:rsidRPr="002A762A">
        <w:rPr>
          <w:rFonts w:ascii="Tahoma" w:hAnsi="Tahoma" w:cs="Tahoma"/>
          <w:sz w:val="21"/>
          <w:szCs w:val="21"/>
        </w:rPr>
        <w:br w:type="page"/>
      </w:r>
    </w:p>
    <w:p w14:paraId="2C60869A" w14:textId="20DF8C62" w:rsidR="00490A19" w:rsidRPr="002A762A" w:rsidRDefault="00490A19"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lastRenderedPageBreak/>
        <w:t>Pelo presente instrumento particular</w:t>
      </w:r>
      <w:r w:rsidR="00421E9C" w:rsidRPr="002A762A">
        <w:rPr>
          <w:rFonts w:ascii="Tahoma" w:hAnsi="Tahoma" w:cs="Tahoma"/>
          <w:sz w:val="21"/>
          <w:szCs w:val="21"/>
        </w:rPr>
        <w:t>:</w:t>
      </w:r>
      <w:r w:rsidRPr="002A762A">
        <w:rPr>
          <w:rFonts w:ascii="Tahoma" w:hAnsi="Tahoma" w:cs="Tahoma"/>
          <w:sz w:val="21"/>
          <w:szCs w:val="21"/>
        </w:rPr>
        <w:t xml:space="preserve"> </w:t>
      </w:r>
    </w:p>
    <w:p w14:paraId="3F6E5C15" w14:textId="77777777" w:rsidR="004F31D6" w:rsidRPr="002A762A" w:rsidRDefault="004F31D6" w:rsidP="002A762A">
      <w:pPr>
        <w:autoSpaceDE w:val="0"/>
        <w:autoSpaceDN w:val="0"/>
        <w:adjustRightInd w:val="0"/>
        <w:spacing w:after="0" w:line="276" w:lineRule="auto"/>
        <w:contextualSpacing/>
        <w:rPr>
          <w:rFonts w:ascii="Tahoma" w:hAnsi="Tahoma" w:cs="Tahoma"/>
          <w:sz w:val="21"/>
          <w:szCs w:val="21"/>
        </w:rPr>
      </w:pPr>
    </w:p>
    <w:p w14:paraId="5DCD45D7" w14:textId="2CEFAB0F" w:rsidR="00490A19" w:rsidRPr="002A762A" w:rsidRDefault="00E704A5" w:rsidP="002A762A">
      <w:pPr>
        <w:pStyle w:val="PargrafodaLista"/>
        <w:widowControl w:val="0"/>
        <w:numPr>
          <w:ilvl w:val="0"/>
          <w:numId w:val="15"/>
        </w:numPr>
        <w:spacing w:after="0" w:line="276" w:lineRule="auto"/>
        <w:ind w:left="0" w:firstLine="0"/>
        <w:rPr>
          <w:rFonts w:ascii="Tahoma" w:hAnsi="Tahoma" w:cs="Tahoma"/>
          <w:sz w:val="21"/>
          <w:szCs w:val="21"/>
        </w:rPr>
      </w:pPr>
      <w:bookmarkStart w:id="2" w:name="_Hlk74123228"/>
      <w:bookmarkStart w:id="3" w:name="_Hlk74124944"/>
      <w:bookmarkStart w:id="4" w:name="_Hlk74067711"/>
      <w:r w:rsidRPr="002A762A">
        <w:rPr>
          <w:rFonts w:ascii="Tahoma" w:hAnsi="Tahoma" w:cs="Tahoma"/>
          <w:b/>
          <w:bCs/>
          <w:smallCaps/>
          <w:sz w:val="21"/>
          <w:szCs w:val="21"/>
        </w:rPr>
        <w:t>Ocrim S.A. Produtos Alimentícios</w:t>
      </w:r>
      <w:bookmarkEnd w:id="2"/>
      <w:r w:rsidR="007949A1" w:rsidRPr="002A762A">
        <w:rPr>
          <w:rFonts w:ascii="Tahoma" w:hAnsi="Tahoma" w:cs="Tahoma"/>
          <w:sz w:val="21"/>
          <w:szCs w:val="21"/>
        </w:rPr>
        <w:t xml:space="preserve">, sociedade por ações de capital </w:t>
      </w:r>
      <w:r w:rsidRPr="002A762A">
        <w:rPr>
          <w:rFonts w:ascii="Tahoma" w:hAnsi="Tahoma" w:cs="Tahoma"/>
          <w:sz w:val="21"/>
          <w:szCs w:val="21"/>
        </w:rPr>
        <w:t>fechado</w:t>
      </w:r>
      <w:r w:rsidR="007949A1" w:rsidRPr="002A762A">
        <w:rPr>
          <w:rFonts w:ascii="Tahoma" w:hAnsi="Tahoma" w:cs="Tahoma"/>
          <w:sz w:val="21"/>
          <w:szCs w:val="21"/>
        </w:rPr>
        <w:t xml:space="preserve"> com sede social localizada </w:t>
      </w:r>
      <w:bookmarkStart w:id="5" w:name="_Hlk77938146"/>
      <w:bookmarkStart w:id="6" w:name="_Hlk84492890"/>
      <w:r w:rsidR="007949A1" w:rsidRPr="002A762A">
        <w:rPr>
          <w:rFonts w:ascii="Tahoma" w:hAnsi="Tahoma" w:cs="Tahoma"/>
          <w:sz w:val="21"/>
          <w:szCs w:val="21"/>
        </w:rPr>
        <w:t xml:space="preserve">na Cidade de </w:t>
      </w:r>
      <w:r w:rsidRPr="002A762A">
        <w:rPr>
          <w:rFonts w:ascii="Tahoma" w:hAnsi="Tahoma" w:cs="Tahoma"/>
          <w:sz w:val="21"/>
          <w:szCs w:val="21"/>
        </w:rPr>
        <w:t>São Paulo</w:t>
      </w:r>
      <w:r w:rsidR="007949A1" w:rsidRPr="002A762A">
        <w:rPr>
          <w:rFonts w:ascii="Tahoma" w:hAnsi="Tahoma" w:cs="Tahoma"/>
          <w:sz w:val="21"/>
          <w:szCs w:val="21"/>
        </w:rPr>
        <w:t xml:space="preserve">, Estado de </w:t>
      </w:r>
      <w:r w:rsidRPr="002A762A">
        <w:rPr>
          <w:rFonts w:ascii="Tahoma" w:hAnsi="Tahoma" w:cs="Tahoma"/>
          <w:sz w:val="21"/>
          <w:szCs w:val="21"/>
        </w:rPr>
        <w:t>São Paulo</w:t>
      </w:r>
      <w:r w:rsidR="007949A1" w:rsidRPr="002A762A">
        <w:rPr>
          <w:rFonts w:ascii="Tahoma" w:hAnsi="Tahoma" w:cs="Tahoma"/>
          <w:sz w:val="21"/>
          <w:szCs w:val="21"/>
        </w:rPr>
        <w:t xml:space="preserve">, na </w:t>
      </w:r>
      <w:bookmarkStart w:id="7" w:name="_Hlk74123244"/>
      <w:r w:rsidR="007949A1" w:rsidRPr="002A762A">
        <w:rPr>
          <w:rFonts w:ascii="Tahoma" w:hAnsi="Tahoma" w:cs="Tahoma"/>
          <w:sz w:val="21"/>
          <w:szCs w:val="21"/>
        </w:rPr>
        <w:t xml:space="preserve">Rua </w:t>
      </w:r>
      <w:r w:rsidRPr="002A762A">
        <w:rPr>
          <w:rFonts w:ascii="Tahoma" w:hAnsi="Tahoma" w:cs="Tahoma"/>
          <w:sz w:val="21"/>
          <w:szCs w:val="21"/>
        </w:rPr>
        <w:t>Santo Eurilo</w:t>
      </w:r>
      <w:r w:rsidR="007949A1" w:rsidRPr="002A762A">
        <w:rPr>
          <w:rFonts w:ascii="Tahoma" w:hAnsi="Tahoma" w:cs="Tahoma"/>
          <w:sz w:val="21"/>
          <w:szCs w:val="21"/>
        </w:rPr>
        <w:t xml:space="preserve">, </w:t>
      </w:r>
      <w:r w:rsidRPr="002A762A">
        <w:rPr>
          <w:rFonts w:ascii="Tahoma" w:hAnsi="Tahoma" w:cs="Tahoma"/>
          <w:sz w:val="21"/>
          <w:szCs w:val="21"/>
        </w:rPr>
        <w:t>6</w:t>
      </w:r>
      <w:r w:rsidR="007949A1" w:rsidRPr="002A762A">
        <w:rPr>
          <w:rFonts w:ascii="Tahoma" w:hAnsi="Tahoma" w:cs="Tahoma"/>
          <w:sz w:val="21"/>
          <w:szCs w:val="21"/>
        </w:rPr>
        <w:t xml:space="preserve">2, </w:t>
      </w:r>
      <w:r w:rsidRPr="002A762A">
        <w:rPr>
          <w:rFonts w:ascii="Tahoma" w:hAnsi="Tahoma" w:cs="Tahoma"/>
          <w:sz w:val="21"/>
          <w:szCs w:val="21"/>
        </w:rPr>
        <w:t>Jaguaré</w:t>
      </w:r>
      <w:bookmarkEnd w:id="7"/>
      <w:r w:rsidR="007949A1" w:rsidRPr="002A762A">
        <w:rPr>
          <w:rFonts w:ascii="Tahoma" w:hAnsi="Tahoma" w:cs="Tahoma"/>
          <w:sz w:val="21"/>
          <w:szCs w:val="21"/>
        </w:rPr>
        <w:t xml:space="preserve">, CEP </w:t>
      </w:r>
      <w:bookmarkEnd w:id="3"/>
      <w:bookmarkEnd w:id="5"/>
      <w:r w:rsidR="00901BBC" w:rsidRPr="002A762A">
        <w:rPr>
          <w:rFonts w:ascii="Tahoma" w:hAnsi="Tahoma" w:cs="Tahoma"/>
          <w:sz w:val="21"/>
          <w:szCs w:val="21"/>
        </w:rPr>
        <w:t>05.345-040</w:t>
      </w:r>
      <w:bookmarkEnd w:id="6"/>
      <w:r w:rsidR="007949A1" w:rsidRPr="002A762A">
        <w:rPr>
          <w:rFonts w:ascii="Tahoma" w:hAnsi="Tahoma" w:cs="Tahoma"/>
          <w:sz w:val="21"/>
          <w:szCs w:val="21"/>
        </w:rPr>
        <w:t>, inscrita no Cadastro Nacional da Pessoa Jurídica do Ministério da Economia</w:t>
      </w:r>
      <w:r w:rsidR="00490A19" w:rsidRPr="002A762A">
        <w:rPr>
          <w:rFonts w:ascii="Tahoma" w:hAnsi="Tahoma" w:cs="Tahoma"/>
          <w:sz w:val="21"/>
          <w:szCs w:val="21"/>
        </w:rPr>
        <w:t xml:space="preserve"> (“</w:t>
      </w:r>
      <w:r w:rsidR="00490A19" w:rsidRPr="002A762A">
        <w:rPr>
          <w:rFonts w:ascii="Tahoma" w:hAnsi="Tahoma" w:cs="Tahoma"/>
          <w:b/>
          <w:sz w:val="21"/>
          <w:szCs w:val="21"/>
        </w:rPr>
        <w:t>CNPJ/ME</w:t>
      </w:r>
      <w:r w:rsidR="00490A19" w:rsidRPr="002A762A">
        <w:rPr>
          <w:rFonts w:ascii="Tahoma" w:hAnsi="Tahoma" w:cs="Tahoma"/>
          <w:bCs/>
          <w:sz w:val="21"/>
          <w:szCs w:val="21"/>
        </w:rPr>
        <w:t>”)</w:t>
      </w:r>
      <w:r w:rsidR="00490A19" w:rsidRPr="002A762A">
        <w:rPr>
          <w:rFonts w:ascii="Tahoma" w:hAnsi="Tahoma" w:cs="Tahoma"/>
          <w:sz w:val="21"/>
          <w:szCs w:val="21"/>
        </w:rPr>
        <w:t xml:space="preserve"> sob o nº </w:t>
      </w:r>
      <w:bookmarkStart w:id="8" w:name="_Hlk74124960"/>
      <w:r w:rsidR="00983E10" w:rsidRPr="002A762A">
        <w:rPr>
          <w:rFonts w:ascii="Tahoma" w:hAnsi="Tahoma" w:cs="Tahoma"/>
          <w:sz w:val="21"/>
          <w:szCs w:val="21"/>
        </w:rPr>
        <w:t>61.065.199/0001-20</w:t>
      </w:r>
      <w:bookmarkEnd w:id="8"/>
      <w:r w:rsidR="00490A19" w:rsidRPr="002A762A">
        <w:rPr>
          <w:rFonts w:ascii="Tahoma" w:hAnsi="Tahoma" w:cs="Tahoma"/>
          <w:sz w:val="21"/>
          <w:szCs w:val="21"/>
        </w:rPr>
        <w:t xml:space="preserve">, </w:t>
      </w:r>
      <w:r w:rsidR="00490A19" w:rsidRPr="002A762A">
        <w:rPr>
          <w:rFonts w:ascii="Tahoma" w:hAnsi="Tahoma" w:cs="Tahoma"/>
          <w:bCs/>
          <w:sz w:val="21"/>
          <w:szCs w:val="21"/>
        </w:rPr>
        <w:t xml:space="preserve">neste ato representada nos termos de seu </w:t>
      </w:r>
      <w:r w:rsidR="00490A19" w:rsidRPr="002A762A">
        <w:rPr>
          <w:rFonts w:ascii="Tahoma" w:hAnsi="Tahoma" w:cs="Tahoma"/>
          <w:sz w:val="21"/>
          <w:szCs w:val="21"/>
        </w:rPr>
        <w:t>estatuto social</w:t>
      </w:r>
      <w:bookmarkEnd w:id="4"/>
      <w:r w:rsidR="00490A19" w:rsidRPr="002A762A">
        <w:rPr>
          <w:rFonts w:ascii="Tahoma" w:hAnsi="Tahoma" w:cs="Tahoma"/>
          <w:sz w:val="21"/>
          <w:szCs w:val="21"/>
        </w:rPr>
        <w:t xml:space="preserve"> (“</w:t>
      </w:r>
      <w:r w:rsidR="00490A19" w:rsidRPr="002A762A">
        <w:rPr>
          <w:rFonts w:ascii="Tahoma" w:hAnsi="Tahoma" w:cs="Tahoma"/>
          <w:b/>
          <w:sz w:val="21"/>
          <w:szCs w:val="21"/>
        </w:rPr>
        <w:t>Emissora</w:t>
      </w:r>
      <w:r w:rsidR="00490A19" w:rsidRPr="002A762A">
        <w:rPr>
          <w:rFonts w:ascii="Tahoma" w:hAnsi="Tahoma" w:cs="Tahoma"/>
          <w:sz w:val="21"/>
          <w:szCs w:val="21"/>
        </w:rPr>
        <w:t>”);</w:t>
      </w:r>
    </w:p>
    <w:p w14:paraId="21ED1D5D" w14:textId="77777777" w:rsidR="00481E8B" w:rsidRPr="002A762A" w:rsidRDefault="00481E8B" w:rsidP="002A762A">
      <w:pPr>
        <w:pStyle w:val="PargrafodaLista"/>
        <w:widowControl w:val="0"/>
        <w:spacing w:after="0" w:line="276" w:lineRule="auto"/>
        <w:ind w:left="0"/>
        <w:rPr>
          <w:rFonts w:ascii="Tahoma" w:hAnsi="Tahoma" w:cs="Tahoma"/>
          <w:sz w:val="21"/>
          <w:szCs w:val="21"/>
        </w:rPr>
      </w:pPr>
    </w:p>
    <w:p w14:paraId="0DE92AAB" w14:textId="00296971" w:rsidR="00DE0E2B" w:rsidRPr="002A762A" w:rsidRDefault="00AD6CC2"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bookmarkStart w:id="9" w:name="_Hlk77934892"/>
      <w:r w:rsidRPr="002A762A">
        <w:rPr>
          <w:rFonts w:ascii="Tahoma" w:hAnsi="Tahoma" w:cs="Tahoma"/>
          <w:b/>
          <w:smallCaps/>
          <w:sz w:val="21"/>
          <w:szCs w:val="21"/>
        </w:rPr>
        <w:t>Amedeo Hartmann Giuseppe Maria Asinari Di San Marzano</w:t>
      </w:r>
      <w:r w:rsidR="000B4CBE" w:rsidRPr="002A762A">
        <w:rPr>
          <w:rFonts w:ascii="Tahoma" w:hAnsi="Tahoma" w:cs="Tahoma"/>
          <w:smallCaps/>
          <w:sz w:val="21"/>
          <w:szCs w:val="21"/>
        </w:rPr>
        <w:t>,</w:t>
      </w:r>
      <w:r w:rsidR="007F692E" w:rsidRPr="002A762A">
        <w:rPr>
          <w:rFonts w:ascii="Tahoma" w:hAnsi="Tahoma" w:cs="Tahoma"/>
          <w:sz w:val="21"/>
          <w:szCs w:val="21"/>
        </w:rPr>
        <w:t xml:space="preserve"> brasileiro, </w:t>
      </w:r>
      <w:r w:rsidR="00FC3CD2" w:rsidRPr="002A762A">
        <w:rPr>
          <w:rFonts w:ascii="Tahoma" w:hAnsi="Tahoma" w:cs="Tahoma"/>
          <w:sz w:val="21"/>
          <w:szCs w:val="21"/>
        </w:rPr>
        <w:t xml:space="preserve">casado </w:t>
      </w:r>
      <w:r w:rsidR="008E7A03" w:rsidRPr="002A762A">
        <w:rPr>
          <w:rFonts w:ascii="Tahoma" w:hAnsi="Tahoma" w:cs="Tahoma"/>
          <w:sz w:val="21"/>
          <w:szCs w:val="21"/>
        </w:rPr>
        <w:t xml:space="preserve">sob o </w:t>
      </w:r>
      <w:r w:rsidR="00FC3CD2" w:rsidRPr="002A762A">
        <w:rPr>
          <w:rFonts w:ascii="Tahoma" w:hAnsi="Tahoma" w:cs="Tahoma"/>
          <w:sz w:val="21"/>
          <w:szCs w:val="21"/>
        </w:rPr>
        <w:t>regime de separação total de bens</w:t>
      </w:r>
      <w:r w:rsidR="007F692E" w:rsidRPr="002A762A">
        <w:rPr>
          <w:rFonts w:ascii="Tahoma" w:hAnsi="Tahoma" w:cs="Tahoma"/>
          <w:sz w:val="21"/>
          <w:szCs w:val="21"/>
        </w:rPr>
        <w:t xml:space="preserve">, empresário, portador da cédula de identidade RG nº </w:t>
      </w:r>
      <w:r w:rsidR="00FC3CD2" w:rsidRPr="002A762A">
        <w:rPr>
          <w:rFonts w:ascii="Tahoma" w:hAnsi="Tahoma" w:cs="Tahoma"/>
          <w:sz w:val="21"/>
          <w:szCs w:val="21"/>
        </w:rPr>
        <w:t>22.282.568-6</w:t>
      </w:r>
      <w:r w:rsidR="007F692E" w:rsidRPr="002A762A">
        <w:rPr>
          <w:rFonts w:ascii="Tahoma" w:hAnsi="Tahoma" w:cs="Tahoma"/>
          <w:sz w:val="21"/>
          <w:szCs w:val="21"/>
        </w:rPr>
        <w:t xml:space="preserve">, inscrito no </w:t>
      </w:r>
      <w:r w:rsidR="00714D09" w:rsidRPr="002A762A">
        <w:rPr>
          <w:rFonts w:ascii="Tahoma" w:hAnsi="Tahoma" w:cs="Tahoma"/>
          <w:sz w:val="21"/>
          <w:szCs w:val="21"/>
        </w:rPr>
        <w:t>Cadastro Nacional de Pessoa Física do Ministério da Economia (“</w:t>
      </w:r>
      <w:r w:rsidR="007F692E" w:rsidRPr="002A762A">
        <w:rPr>
          <w:rFonts w:ascii="Tahoma" w:hAnsi="Tahoma" w:cs="Tahoma"/>
          <w:b/>
          <w:bCs/>
          <w:sz w:val="21"/>
          <w:szCs w:val="21"/>
        </w:rPr>
        <w:t>CPF/M</w:t>
      </w:r>
      <w:r w:rsidR="00714D09" w:rsidRPr="002A762A">
        <w:rPr>
          <w:rFonts w:ascii="Tahoma" w:hAnsi="Tahoma" w:cs="Tahoma"/>
          <w:b/>
          <w:bCs/>
          <w:sz w:val="21"/>
          <w:szCs w:val="21"/>
        </w:rPr>
        <w:t>E</w:t>
      </w:r>
      <w:r w:rsidR="00714D09" w:rsidRPr="002A762A">
        <w:rPr>
          <w:rFonts w:ascii="Tahoma" w:hAnsi="Tahoma" w:cs="Tahoma"/>
          <w:sz w:val="21"/>
          <w:szCs w:val="21"/>
        </w:rPr>
        <w:t>”)</w:t>
      </w:r>
      <w:r w:rsidR="007F692E" w:rsidRPr="002A762A">
        <w:rPr>
          <w:rFonts w:ascii="Tahoma" w:hAnsi="Tahoma" w:cs="Tahoma"/>
          <w:sz w:val="21"/>
          <w:szCs w:val="21"/>
        </w:rPr>
        <w:t xml:space="preserve"> sob o nº </w:t>
      </w:r>
      <w:r w:rsidR="00714D09" w:rsidRPr="002A762A">
        <w:rPr>
          <w:rFonts w:ascii="Tahoma" w:hAnsi="Tahoma" w:cs="Tahoma"/>
          <w:sz w:val="21"/>
          <w:szCs w:val="21"/>
        </w:rPr>
        <w:t>223.587.938-17</w:t>
      </w:r>
      <w:bookmarkEnd w:id="9"/>
      <w:r w:rsidR="00A55F0D" w:rsidRPr="002A762A">
        <w:rPr>
          <w:rFonts w:ascii="Tahoma" w:hAnsi="Tahoma" w:cs="Tahoma"/>
          <w:sz w:val="21"/>
          <w:szCs w:val="21"/>
        </w:rPr>
        <w:t xml:space="preserve">, residente e domiciliado na Cidade de </w:t>
      </w:r>
      <w:r w:rsidR="00FC3CD2" w:rsidRPr="002A762A">
        <w:rPr>
          <w:rFonts w:ascii="Tahoma" w:hAnsi="Tahoma" w:cs="Tahoma"/>
          <w:sz w:val="21"/>
          <w:szCs w:val="21"/>
        </w:rPr>
        <w:t>São Paulo</w:t>
      </w:r>
      <w:r w:rsidR="00A55F0D" w:rsidRPr="002A762A">
        <w:rPr>
          <w:rFonts w:ascii="Tahoma" w:hAnsi="Tahoma" w:cs="Tahoma"/>
          <w:sz w:val="21"/>
          <w:szCs w:val="21"/>
        </w:rPr>
        <w:t xml:space="preserve">, Estado de </w:t>
      </w:r>
      <w:r w:rsidR="00FC3CD2" w:rsidRPr="002A762A">
        <w:rPr>
          <w:rFonts w:ascii="Tahoma" w:hAnsi="Tahoma" w:cs="Tahoma"/>
          <w:sz w:val="21"/>
          <w:szCs w:val="21"/>
        </w:rPr>
        <w:t>São Paulo</w:t>
      </w:r>
      <w:r w:rsidR="00A55F0D" w:rsidRPr="002A762A">
        <w:rPr>
          <w:rFonts w:ascii="Tahoma" w:hAnsi="Tahoma" w:cs="Tahoma"/>
          <w:sz w:val="21"/>
          <w:szCs w:val="21"/>
        </w:rPr>
        <w:t xml:space="preserve">, na Rua </w:t>
      </w:r>
      <w:r w:rsidR="00FC3CD2" w:rsidRPr="002A762A">
        <w:rPr>
          <w:rFonts w:ascii="Tahoma" w:hAnsi="Tahoma" w:cs="Tahoma"/>
          <w:sz w:val="21"/>
          <w:szCs w:val="21"/>
        </w:rPr>
        <w:t>Junqueira, 488, Chácara Flora</w:t>
      </w:r>
      <w:r w:rsidR="00A55F0D" w:rsidRPr="002A762A">
        <w:rPr>
          <w:rFonts w:ascii="Tahoma" w:hAnsi="Tahoma" w:cs="Tahoma"/>
          <w:sz w:val="21"/>
          <w:szCs w:val="21"/>
        </w:rPr>
        <w:t xml:space="preserve">, CEP </w:t>
      </w:r>
      <w:r w:rsidR="00FC3CD2" w:rsidRPr="002A762A">
        <w:rPr>
          <w:rFonts w:ascii="Tahoma" w:hAnsi="Tahoma" w:cs="Tahoma"/>
          <w:sz w:val="21"/>
          <w:szCs w:val="21"/>
        </w:rPr>
        <w:t>04</w:t>
      </w:r>
      <w:r w:rsidR="00A53B5F" w:rsidRPr="002A762A">
        <w:rPr>
          <w:rFonts w:ascii="Tahoma" w:hAnsi="Tahoma" w:cs="Tahoma"/>
          <w:sz w:val="21"/>
          <w:szCs w:val="21"/>
        </w:rPr>
        <w:t>.</w:t>
      </w:r>
      <w:r w:rsidR="00FC3CD2" w:rsidRPr="002A762A">
        <w:rPr>
          <w:rFonts w:ascii="Tahoma" w:hAnsi="Tahoma" w:cs="Tahoma"/>
          <w:sz w:val="21"/>
          <w:szCs w:val="21"/>
        </w:rPr>
        <w:t>644</w:t>
      </w:r>
      <w:r w:rsidR="00FD5F75" w:rsidRPr="002A762A">
        <w:rPr>
          <w:rFonts w:ascii="Tahoma" w:hAnsi="Tahoma" w:cs="Tahoma"/>
          <w:sz w:val="21"/>
          <w:szCs w:val="21"/>
        </w:rPr>
        <w:t>-</w:t>
      </w:r>
      <w:r w:rsidR="00FC3CD2" w:rsidRPr="002A762A">
        <w:rPr>
          <w:rFonts w:ascii="Tahoma" w:hAnsi="Tahoma" w:cs="Tahoma"/>
          <w:sz w:val="21"/>
          <w:szCs w:val="21"/>
        </w:rPr>
        <w:t>160</w:t>
      </w:r>
      <w:r w:rsidR="00DE0E2B" w:rsidRPr="002A762A">
        <w:rPr>
          <w:rFonts w:ascii="Tahoma" w:hAnsi="Tahoma" w:cs="Tahoma"/>
          <w:sz w:val="21"/>
          <w:szCs w:val="21"/>
        </w:rPr>
        <w:t xml:space="preserve"> (“</w:t>
      </w:r>
      <w:r w:rsidR="00DE0E2B" w:rsidRPr="002A762A">
        <w:rPr>
          <w:rFonts w:ascii="Tahoma" w:hAnsi="Tahoma" w:cs="Tahoma"/>
          <w:b/>
          <w:bCs/>
          <w:sz w:val="21"/>
          <w:szCs w:val="21"/>
        </w:rPr>
        <w:t>Am</w:t>
      </w:r>
      <w:r w:rsidR="00F919D1" w:rsidRPr="002A762A">
        <w:rPr>
          <w:rFonts w:ascii="Tahoma" w:hAnsi="Tahoma" w:cs="Tahoma"/>
          <w:b/>
          <w:bCs/>
          <w:sz w:val="21"/>
          <w:szCs w:val="21"/>
        </w:rPr>
        <w:t>e</w:t>
      </w:r>
      <w:r w:rsidR="00DE0E2B" w:rsidRPr="002A762A">
        <w:rPr>
          <w:rFonts w:ascii="Tahoma" w:hAnsi="Tahoma" w:cs="Tahoma"/>
          <w:b/>
          <w:bCs/>
          <w:sz w:val="21"/>
          <w:szCs w:val="21"/>
        </w:rPr>
        <w:t>deo</w:t>
      </w:r>
      <w:r w:rsidR="00DF5F6B" w:rsidRPr="002A762A">
        <w:rPr>
          <w:rFonts w:ascii="Tahoma" w:hAnsi="Tahoma" w:cs="Tahoma"/>
          <w:b/>
          <w:bCs/>
          <w:sz w:val="21"/>
          <w:szCs w:val="21"/>
        </w:rPr>
        <w:t xml:space="preserve"> Hartmann</w:t>
      </w:r>
      <w:r w:rsidR="00DE0E2B" w:rsidRPr="002A762A">
        <w:rPr>
          <w:rFonts w:ascii="Tahoma" w:hAnsi="Tahoma" w:cs="Tahoma"/>
          <w:sz w:val="21"/>
          <w:szCs w:val="21"/>
        </w:rPr>
        <w:t xml:space="preserve">”); </w:t>
      </w:r>
      <w:r w:rsidR="008E7A03" w:rsidRPr="002A762A">
        <w:rPr>
          <w:rFonts w:ascii="Tahoma" w:hAnsi="Tahoma" w:cs="Tahoma"/>
          <w:sz w:val="21"/>
          <w:szCs w:val="21"/>
        </w:rPr>
        <w:t>e</w:t>
      </w:r>
    </w:p>
    <w:p w14:paraId="4516978C" w14:textId="77777777" w:rsidR="00DE0E2B" w:rsidRPr="002A762A" w:rsidRDefault="00DE0E2B" w:rsidP="002A762A">
      <w:pPr>
        <w:pStyle w:val="PargrafodaLista"/>
        <w:spacing w:after="0" w:line="276" w:lineRule="auto"/>
        <w:rPr>
          <w:rFonts w:ascii="Tahoma" w:hAnsi="Tahoma" w:cs="Tahoma"/>
          <w:sz w:val="21"/>
          <w:szCs w:val="21"/>
        </w:rPr>
      </w:pPr>
    </w:p>
    <w:p w14:paraId="5BD245D2" w14:textId="1EA5A2EC" w:rsidR="00B719DB" w:rsidRPr="002A762A" w:rsidRDefault="00DE0E2B"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
          <w:bCs/>
          <w:smallCaps/>
          <w:sz w:val="21"/>
          <w:szCs w:val="21"/>
        </w:rPr>
        <w:t>Ore Administração e Participações Ltda.</w:t>
      </w:r>
      <w:r w:rsidRPr="002A762A">
        <w:rPr>
          <w:rFonts w:ascii="Tahoma" w:hAnsi="Tahoma" w:cs="Tahoma"/>
          <w:sz w:val="21"/>
          <w:szCs w:val="21"/>
        </w:rPr>
        <w:t xml:space="preserve">, sociedade limitada com sede na Cidade de São Paulo, Estado de São Paulo, na </w:t>
      </w:r>
      <w:bookmarkStart w:id="10" w:name="_Hlk77934126"/>
      <w:r w:rsidRPr="002A762A">
        <w:rPr>
          <w:rFonts w:ascii="Tahoma" w:hAnsi="Tahoma" w:cs="Tahoma"/>
          <w:sz w:val="21"/>
          <w:szCs w:val="21"/>
        </w:rPr>
        <w:t>Rua Santo Eurilo, nº 62, sala 03, CEP 05.345-040</w:t>
      </w:r>
      <w:bookmarkEnd w:id="10"/>
      <w:r w:rsidR="00F919D1" w:rsidRPr="002A762A">
        <w:rPr>
          <w:rFonts w:ascii="Tahoma" w:hAnsi="Tahoma" w:cs="Tahoma"/>
          <w:sz w:val="21"/>
          <w:szCs w:val="21"/>
        </w:rPr>
        <w:t xml:space="preserve">, inscrita no CNPJ/ME sob o nº </w:t>
      </w:r>
      <w:bookmarkStart w:id="11" w:name="_Hlk77934069"/>
      <w:r w:rsidR="00F919D1" w:rsidRPr="002A762A">
        <w:rPr>
          <w:rFonts w:ascii="Tahoma" w:hAnsi="Tahoma" w:cs="Tahoma"/>
          <w:sz w:val="21"/>
          <w:szCs w:val="21"/>
        </w:rPr>
        <w:t>20.422.893/0001-70</w:t>
      </w:r>
      <w:bookmarkEnd w:id="11"/>
      <w:r w:rsidR="00F919D1" w:rsidRPr="002A762A">
        <w:rPr>
          <w:rFonts w:ascii="Tahoma" w:hAnsi="Tahoma" w:cs="Tahoma"/>
          <w:sz w:val="21"/>
          <w:szCs w:val="21"/>
        </w:rPr>
        <w:t xml:space="preserve">, </w:t>
      </w:r>
      <w:r w:rsidR="00F919D1" w:rsidRPr="002A762A">
        <w:rPr>
          <w:rFonts w:ascii="Tahoma" w:hAnsi="Tahoma" w:cs="Tahoma"/>
          <w:bCs/>
          <w:sz w:val="21"/>
          <w:szCs w:val="21"/>
        </w:rPr>
        <w:t xml:space="preserve">neste ato representada nos termos de seu </w:t>
      </w:r>
      <w:r w:rsidR="00F919D1" w:rsidRPr="002A762A">
        <w:rPr>
          <w:rFonts w:ascii="Tahoma" w:hAnsi="Tahoma" w:cs="Tahoma"/>
          <w:sz w:val="21"/>
          <w:szCs w:val="21"/>
        </w:rPr>
        <w:t>contrato social (“</w:t>
      </w:r>
      <w:r w:rsidR="00F919D1" w:rsidRPr="002A762A">
        <w:rPr>
          <w:rFonts w:ascii="Tahoma" w:hAnsi="Tahoma" w:cs="Tahoma"/>
          <w:b/>
          <w:bCs/>
          <w:sz w:val="21"/>
          <w:szCs w:val="21"/>
        </w:rPr>
        <w:t>Ore</w:t>
      </w:r>
      <w:r w:rsidR="00F919D1" w:rsidRPr="002A762A">
        <w:rPr>
          <w:rFonts w:ascii="Tahoma" w:hAnsi="Tahoma" w:cs="Tahoma"/>
          <w:sz w:val="21"/>
          <w:szCs w:val="21"/>
        </w:rPr>
        <w:t>” e, juntamente com Amedeo</w:t>
      </w:r>
      <w:r w:rsidR="00DF5F6B" w:rsidRPr="002A762A">
        <w:rPr>
          <w:rFonts w:ascii="Tahoma" w:hAnsi="Tahoma" w:cs="Tahoma"/>
          <w:sz w:val="21"/>
          <w:szCs w:val="21"/>
        </w:rPr>
        <w:t xml:space="preserve"> Hartmann</w:t>
      </w:r>
      <w:r w:rsidR="00F919D1" w:rsidRPr="002A762A">
        <w:rPr>
          <w:rFonts w:ascii="Tahoma" w:hAnsi="Tahoma" w:cs="Tahoma"/>
          <w:sz w:val="21"/>
          <w:szCs w:val="21"/>
        </w:rPr>
        <w:t>, “</w:t>
      </w:r>
      <w:r w:rsidR="00F919D1" w:rsidRPr="002A762A">
        <w:rPr>
          <w:rFonts w:ascii="Tahoma" w:hAnsi="Tahoma" w:cs="Tahoma"/>
          <w:b/>
          <w:bCs/>
          <w:sz w:val="21"/>
          <w:szCs w:val="21"/>
        </w:rPr>
        <w:t>Fiadores</w:t>
      </w:r>
      <w:r w:rsidR="00F919D1" w:rsidRPr="002A762A">
        <w:rPr>
          <w:rFonts w:ascii="Tahoma" w:hAnsi="Tahoma" w:cs="Tahoma"/>
          <w:sz w:val="21"/>
          <w:szCs w:val="21"/>
        </w:rPr>
        <w:t>”)</w:t>
      </w:r>
      <w:r w:rsidR="00B719DB" w:rsidRPr="002A762A">
        <w:rPr>
          <w:rFonts w:ascii="Tahoma" w:hAnsi="Tahoma" w:cs="Tahoma"/>
          <w:sz w:val="21"/>
          <w:szCs w:val="21"/>
        </w:rPr>
        <w:t>.</w:t>
      </w:r>
    </w:p>
    <w:p w14:paraId="2CCD6501" w14:textId="77777777" w:rsidR="00B719DB" w:rsidRPr="002A762A" w:rsidRDefault="00B719DB" w:rsidP="002A762A">
      <w:pPr>
        <w:pStyle w:val="PargrafodaLista"/>
        <w:spacing w:after="0" w:line="276" w:lineRule="auto"/>
        <w:rPr>
          <w:rFonts w:ascii="Tahoma" w:hAnsi="Tahoma" w:cs="Tahoma"/>
          <w:sz w:val="21"/>
          <w:szCs w:val="21"/>
        </w:rPr>
      </w:pPr>
    </w:p>
    <w:p w14:paraId="2DAF0B17" w14:textId="3B72E3AD" w:rsidR="00490A19" w:rsidRPr="002A762A" w:rsidRDefault="00B719DB" w:rsidP="002A762A">
      <w:pPr>
        <w:pStyle w:val="PargrafodaLista"/>
        <w:widowControl w:val="0"/>
        <w:autoSpaceDE w:val="0"/>
        <w:autoSpaceDN w:val="0"/>
        <w:adjustRightInd w:val="0"/>
        <w:spacing w:after="0" w:line="276" w:lineRule="auto"/>
        <w:ind w:left="0"/>
        <w:rPr>
          <w:rFonts w:ascii="Tahoma" w:hAnsi="Tahoma" w:cs="Tahoma"/>
          <w:bCs/>
          <w:sz w:val="21"/>
          <w:szCs w:val="21"/>
        </w:rPr>
      </w:pPr>
      <w:r w:rsidRPr="002A762A">
        <w:rPr>
          <w:rFonts w:ascii="Tahoma" w:hAnsi="Tahoma" w:cs="Tahoma"/>
          <w:sz w:val="21"/>
          <w:szCs w:val="21"/>
        </w:rPr>
        <w:t>S</w:t>
      </w:r>
      <w:r w:rsidR="000B4CBE" w:rsidRPr="002A762A">
        <w:rPr>
          <w:rFonts w:ascii="Tahoma" w:hAnsi="Tahoma" w:cs="Tahoma"/>
          <w:sz w:val="21"/>
          <w:szCs w:val="21"/>
        </w:rPr>
        <w:t xml:space="preserve">endo </w:t>
      </w:r>
      <w:r w:rsidR="00490A19" w:rsidRPr="002A762A">
        <w:rPr>
          <w:rFonts w:ascii="Tahoma" w:hAnsi="Tahoma" w:cs="Tahoma"/>
          <w:sz w:val="21"/>
          <w:szCs w:val="21"/>
        </w:rPr>
        <w:t>a Emissora</w:t>
      </w:r>
      <w:r w:rsidR="008E7A03" w:rsidRPr="002A762A">
        <w:rPr>
          <w:rFonts w:ascii="Tahoma" w:hAnsi="Tahoma" w:cs="Tahoma"/>
          <w:sz w:val="21"/>
          <w:szCs w:val="21"/>
        </w:rPr>
        <w:t xml:space="preserve"> </w:t>
      </w:r>
      <w:r w:rsidR="000B4CBE" w:rsidRPr="002A762A">
        <w:rPr>
          <w:rFonts w:ascii="Tahoma" w:hAnsi="Tahoma" w:cs="Tahoma"/>
          <w:sz w:val="21"/>
          <w:szCs w:val="21"/>
        </w:rPr>
        <w:t xml:space="preserve">e </w:t>
      </w:r>
      <w:r w:rsidR="00714D09" w:rsidRPr="002A762A">
        <w:rPr>
          <w:rFonts w:ascii="Tahoma" w:hAnsi="Tahoma" w:cs="Tahoma"/>
          <w:sz w:val="21"/>
          <w:szCs w:val="21"/>
        </w:rPr>
        <w:t>o</w:t>
      </w:r>
      <w:r w:rsidRPr="002A762A">
        <w:rPr>
          <w:rFonts w:ascii="Tahoma" w:hAnsi="Tahoma" w:cs="Tahoma"/>
          <w:sz w:val="21"/>
          <w:szCs w:val="21"/>
        </w:rPr>
        <w:t>s</w:t>
      </w:r>
      <w:r w:rsidR="00714D09" w:rsidRPr="002A762A">
        <w:rPr>
          <w:rFonts w:ascii="Tahoma" w:hAnsi="Tahoma" w:cs="Tahoma"/>
          <w:sz w:val="21"/>
          <w:szCs w:val="21"/>
        </w:rPr>
        <w:t xml:space="preserve"> Fiador</w:t>
      </w:r>
      <w:r w:rsidRPr="002A762A">
        <w:rPr>
          <w:rFonts w:ascii="Tahoma" w:hAnsi="Tahoma" w:cs="Tahoma"/>
          <w:sz w:val="21"/>
          <w:szCs w:val="21"/>
        </w:rPr>
        <w:t>es</w:t>
      </w:r>
      <w:r w:rsidR="00490A19" w:rsidRPr="002A762A">
        <w:rPr>
          <w:rFonts w:ascii="Tahoma" w:hAnsi="Tahoma" w:cs="Tahoma"/>
          <w:sz w:val="21"/>
          <w:szCs w:val="21"/>
        </w:rPr>
        <w:t xml:space="preserve"> referidos em conjunto como “</w:t>
      </w:r>
      <w:r w:rsidR="00490A19" w:rsidRPr="002A762A">
        <w:rPr>
          <w:rFonts w:ascii="Tahoma" w:hAnsi="Tahoma" w:cs="Tahoma"/>
          <w:b/>
          <w:sz w:val="21"/>
          <w:szCs w:val="21"/>
        </w:rPr>
        <w:t>Partes</w:t>
      </w:r>
      <w:r w:rsidR="00490A19" w:rsidRPr="002A762A">
        <w:rPr>
          <w:rFonts w:ascii="Tahoma" w:hAnsi="Tahoma" w:cs="Tahoma"/>
          <w:sz w:val="21"/>
          <w:szCs w:val="21"/>
        </w:rPr>
        <w:t xml:space="preserve">” e, individual e indistintamente, como </w:t>
      </w:r>
      <w:r w:rsidR="005C1168" w:rsidRPr="002A762A">
        <w:rPr>
          <w:rFonts w:ascii="Tahoma" w:hAnsi="Tahoma" w:cs="Tahoma"/>
          <w:sz w:val="21"/>
          <w:szCs w:val="21"/>
        </w:rPr>
        <w:t>“</w:t>
      </w:r>
      <w:r w:rsidR="005C1168" w:rsidRPr="002A762A">
        <w:rPr>
          <w:rFonts w:ascii="Tahoma" w:hAnsi="Tahoma" w:cs="Tahoma"/>
          <w:b/>
          <w:sz w:val="21"/>
          <w:szCs w:val="21"/>
        </w:rPr>
        <w:t>Parte</w:t>
      </w:r>
      <w:r w:rsidR="005C1168" w:rsidRPr="002A762A">
        <w:rPr>
          <w:rFonts w:ascii="Tahoma" w:hAnsi="Tahoma" w:cs="Tahoma"/>
          <w:bCs/>
          <w:sz w:val="21"/>
          <w:szCs w:val="21"/>
        </w:rPr>
        <w:t>”</w:t>
      </w:r>
      <w:r w:rsidR="000B4CBE" w:rsidRPr="002A762A">
        <w:rPr>
          <w:rFonts w:ascii="Tahoma" w:hAnsi="Tahoma" w:cs="Tahoma"/>
          <w:bCs/>
          <w:sz w:val="21"/>
          <w:szCs w:val="21"/>
        </w:rPr>
        <w:t>)</w:t>
      </w:r>
      <w:r w:rsidR="00777B7B" w:rsidRPr="002A762A">
        <w:rPr>
          <w:rFonts w:ascii="Tahoma" w:hAnsi="Tahoma" w:cs="Tahoma"/>
          <w:bCs/>
          <w:sz w:val="21"/>
          <w:szCs w:val="21"/>
        </w:rPr>
        <w:t>,</w:t>
      </w:r>
      <w:r w:rsidR="009911ED" w:rsidRPr="002A762A">
        <w:rPr>
          <w:rFonts w:ascii="Tahoma" w:hAnsi="Tahoma" w:cs="Tahoma"/>
          <w:bCs/>
          <w:sz w:val="21"/>
          <w:szCs w:val="21"/>
        </w:rPr>
        <w:t xml:space="preserve"> e ainda</w:t>
      </w:r>
      <w:r w:rsidR="00777B7B" w:rsidRPr="002A762A">
        <w:rPr>
          <w:rFonts w:ascii="Tahoma" w:hAnsi="Tahoma" w:cs="Tahoma"/>
          <w:bCs/>
          <w:sz w:val="21"/>
          <w:szCs w:val="21"/>
        </w:rPr>
        <w:t>:</w:t>
      </w:r>
    </w:p>
    <w:p w14:paraId="6740254D" w14:textId="22E3FA94" w:rsidR="009911ED" w:rsidRPr="002A762A" w:rsidRDefault="009911ED" w:rsidP="002A762A">
      <w:pPr>
        <w:pStyle w:val="PargrafodaLista"/>
        <w:widowControl w:val="0"/>
        <w:autoSpaceDE w:val="0"/>
        <w:autoSpaceDN w:val="0"/>
        <w:adjustRightInd w:val="0"/>
        <w:spacing w:after="0" w:line="276" w:lineRule="auto"/>
        <w:ind w:left="0"/>
        <w:rPr>
          <w:rFonts w:ascii="Tahoma" w:hAnsi="Tahoma" w:cs="Tahoma"/>
          <w:bCs/>
          <w:sz w:val="21"/>
          <w:szCs w:val="21"/>
        </w:rPr>
      </w:pPr>
    </w:p>
    <w:p w14:paraId="1F10C00E" w14:textId="20018F16" w:rsidR="009911ED" w:rsidRPr="002A762A" w:rsidRDefault="009911ED"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
          <w:smallCaps/>
          <w:sz w:val="21"/>
          <w:szCs w:val="21"/>
        </w:rPr>
        <w:t>Oliveira Trust Distribuidora de Títulos e Valores Mobiliários S.A.</w:t>
      </w:r>
      <w:r w:rsidRPr="002A762A">
        <w:rPr>
          <w:rFonts w:ascii="Tahoma" w:hAnsi="Tahoma" w:cs="Tahoma"/>
          <w:bCs/>
          <w:sz w:val="21"/>
          <w:szCs w:val="21"/>
        </w:rPr>
        <w:t>, instituição financeira, com domicílio comercial na Rua Joaquim Floriano,</w:t>
      </w:r>
      <w:r w:rsidR="008E7A03" w:rsidRPr="002A762A">
        <w:rPr>
          <w:rFonts w:ascii="Tahoma" w:hAnsi="Tahoma" w:cs="Tahoma"/>
          <w:bCs/>
          <w:sz w:val="21"/>
          <w:szCs w:val="21"/>
        </w:rPr>
        <w:t xml:space="preserve"> </w:t>
      </w:r>
      <w:r w:rsidRPr="002A762A">
        <w:rPr>
          <w:rFonts w:ascii="Tahoma" w:hAnsi="Tahoma" w:cs="Tahoma"/>
          <w:bCs/>
          <w:sz w:val="21"/>
          <w:szCs w:val="21"/>
        </w:rPr>
        <w:t xml:space="preserve">1.052, 13º andar, Itaim Bibi, </w:t>
      </w:r>
      <w:r w:rsidR="00A53B5F" w:rsidRPr="002A762A">
        <w:rPr>
          <w:rFonts w:ascii="Tahoma" w:hAnsi="Tahoma" w:cs="Tahoma"/>
          <w:bCs/>
          <w:sz w:val="21"/>
          <w:szCs w:val="21"/>
        </w:rPr>
        <w:t xml:space="preserve">CEP 04.534-004, </w:t>
      </w:r>
      <w:r w:rsidRPr="002A762A">
        <w:rPr>
          <w:rFonts w:ascii="Tahoma" w:hAnsi="Tahoma" w:cs="Tahoma"/>
          <w:bCs/>
          <w:sz w:val="21"/>
          <w:szCs w:val="21"/>
        </w:rPr>
        <w:t xml:space="preserve">na cidade de São Paulo, Estado de São Paulo, inscrita no CNPJ/ME sob o n° 36.113.876/0004-34, neste ato representada na forma de seu estatuto social, que firma o presente instrumento na qualidade de representante </w:t>
      </w:r>
      <w:r w:rsidR="000843AB" w:rsidRPr="002A762A">
        <w:rPr>
          <w:rFonts w:ascii="Tahoma" w:hAnsi="Tahoma" w:cs="Tahoma"/>
          <w:bCs/>
          <w:sz w:val="21"/>
          <w:szCs w:val="21"/>
        </w:rPr>
        <w:t xml:space="preserve">da comunhão de </w:t>
      </w:r>
      <w:r w:rsidRPr="002A762A">
        <w:rPr>
          <w:rFonts w:ascii="Tahoma" w:hAnsi="Tahoma" w:cs="Tahoma"/>
          <w:bCs/>
          <w:sz w:val="21"/>
          <w:szCs w:val="21"/>
        </w:rPr>
        <w:t>interesses do</w:t>
      </w:r>
      <w:r w:rsidR="006308E9" w:rsidRPr="002A762A">
        <w:rPr>
          <w:rFonts w:ascii="Tahoma" w:hAnsi="Tahoma" w:cs="Tahoma"/>
          <w:bCs/>
          <w:sz w:val="21"/>
          <w:szCs w:val="21"/>
        </w:rPr>
        <w:t>s</w:t>
      </w:r>
      <w:r w:rsidRPr="002A762A">
        <w:rPr>
          <w:rFonts w:ascii="Tahoma" w:hAnsi="Tahoma" w:cs="Tahoma"/>
          <w:bCs/>
          <w:sz w:val="21"/>
          <w:szCs w:val="21"/>
        </w:rPr>
        <w:t xml:space="preserve"> </w:t>
      </w:r>
      <w:r w:rsidR="000843AB" w:rsidRPr="002A762A">
        <w:rPr>
          <w:rFonts w:ascii="Tahoma" w:hAnsi="Tahoma" w:cs="Tahoma"/>
          <w:bCs/>
          <w:sz w:val="21"/>
          <w:szCs w:val="21"/>
        </w:rPr>
        <w:t>d</w:t>
      </w:r>
      <w:r w:rsidRPr="002A762A">
        <w:rPr>
          <w:rFonts w:ascii="Tahoma" w:hAnsi="Tahoma" w:cs="Tahoma"/>
          <w:bCs/>
          <w:sz w:val="21"/>
          <w:szCs w:val="21"/>
        </w:rPr>
        <w:t>ebenturista</w:t>
      </w:r>
      <w:r w:rsidR="006308E9" w:rsidRPr="002A762A">
        <w:rPr>
          <w:rFonts w:ascii="Tahoma" w:hAnsi="Tahoma" w:cs="Tahoma"/>
          <w:bCs/>
          <w:sz w:val="21"/>
          <w:szCs w:val="21"/>
        </w:rPr>
        <w:t>s</w:t>
      </w:r>
      <w:r w:rsidR="007E6241" w:rsidRPr="002A762A">
        <w:rPr>
          <w:rFonts w:ascii="Tahoma" w:hAnsi="Tahoma" w:cs="Tahoma"/>
          <w:bCs/>
          <w:sz w:val="21"/>
          <w:szCs w:val="21"/>
        </w:rPr>
        <w:t xml:space="preserve">, nos termos do artigo 68 da Lei </w:t>
      </w:r>
      <w:r w:rsidR="007E6241" w:rsidRPr="002A762A">
        <w:rPr>
          <w:rFonts w:ascii="Tahoma" w:hAnsi="Tahoma" w:cs="Tahoma"/>
          <w:sz w:val="21"/>
          <w:szCs w:val="21"/>
        </w:rPr>
        <w:t xml:space="preserve">Federal nº 6.404, de 15 de dezembro de 1976, conforme alterada de tempos em tempos </w:t>
      </w:r>
      <w:r w:rsidRPr="002A762A">
        <w:rPr>
          <w:rFonts w:ascii="Tahoma" w:hAnsi="Tahoma" w:cs="Tahoma"/>
          <w:bCs/>
          <w:sz w:val="21"/>
          <w:szCs w:val="21"/>
        </w:rPr>
        <w:t>(“</w:t>
      </w:r>
      <w:r w:rsidRPr="002A762A">
        <w:rPr>
          <w:rFonts w:ascii="Tahoma" w:hAnsi="Tahoma" w:cs="Tahoma"/>
          <w:b/>
          <w:sz w:val="21"/>
          <w:szCs w:val="21"/>
        </w:rPr>
        <w:t>Agente Fiduciário</w:t>
      </w:r>
      <w:r w:rsidRPr="002A762A">
        <w:rPr>
          <w:rFonts w:ascii="Tahoma" w:hAnsi="Tahoma" w:cs="Tahoma"/>
          <w:bCs/>
          <w:sz w:val="21"/>
          <w:szCs w:val="21"/>
        </w:rPr>
        <w:t>”</w:t>
      </w:r>
      <w:r w:rsidR="007E6241" w:rsidRPr="002A762A">
        <w:rPr>
          <w:rFonts w:ascii="Tahoma" w:hAnsi="Tahoma" w:cs="Tahoma"/>
          <w:bCs/>
          <w:sz w:val="21"/>
          <w:szCs w:val="21"/>
        </w:rPr>
        <w:t xml:space="preserve"> e </w:t>
      </w:r>
      <w:r w:rsidR="007E6241" w:rsidRPr="002A762A">
        <w:rPr>
          <w:rFonts w:ascii="Tahoma" w:hAnsi="Tahoma" w:cs="Tahoma"/>
          <w:sz w:val="21"/>
          <w:szCs w:val="21"/>
        </w:rPr>
        <w:t>“</w:t>
      </w:r>
      <w:r w:rsidR="007E6241" w:rsidRPr="002A762A">
        <w:rPr>
          <w:rFonts w:ascii="Tahoma" w:hAnsi="Tahoma" w:cs="Tahoma"/>
          <w:b/>
          <w:sz w:val="21"/>
          <w:szCs w:val="21"/>
        </w:rPr>
        <w:t>Lei das Sociedades por Ações</w:t>
      </w:r>
      <w:r w:rsidR="007E6241" w:rsidRPr="002A762A">
        <w:rPr>
          <w:rFonts w:ascii="Tahoma" w:hAnsi="Tahoma" w:cs="Tahoma"/>
          <w:sz w:val="21"/>
          <w:szCs w:val="21"/>
        </w:rPr>
        <w:t>”, respectivamente</w:t>
      </w:r>
      <w:r w:rsidRPr="002A762A">
        <w:rPr>
          <w:rFonts w:ascii="Tahoma" w:hAnsi="Tahoma" w:cs="Tahoma"/>
          <w:bCs/>
          <w:sz w:val="21"/>
          <w:szCs w:val="21"/>
        </w:rPr>
        <w:t>)</w:t>
      </w:r>
      <w:r w:rsidR="007E6241" w:rsidRPr="002A762A">
        <w:rPr>
          <w:rFonts w:ascii="Tahoma" w:hAnsi="Tahoma" w:cs="Tahoma"/>
          <w:bCs/>
          <w:sz w:val="21"/>
          <w:szCs w:val="21"/>
        </w:rPr>
        <w:t>.</w:t>
      </w:r>
    </w:p>
    <w:p w14:paraId="692CBC33" w14:textId="3D83DFB5" w:rsidR="008B181D" w:rsidRPr="002A762A" w:rsidRDefault="008B181D" w:rsidP="002A762A">
      <w:pPr>
        <w:pStyle w:val="PargrafodaLista"/>
        <w:widowControl w:val="0"/>
        <w:spacing w:after="0" w:line="276" w:lineRule="auto"/>
        <w:ind w:left="0"/>
        <w:rPr>
          <w:rFonts w:ascii="Tahoma" w:hAnsi="Tahoma" w:cs="Tahoma"/>
          <w:sz w:val="21"/>
          <w:szCs w:val="21"/>
        </w:rPr>
      </w:pPr>
    </w:p>
    <w:p w14:paraId="27EDFBD3" w14:textId="3EFE56FA" w:rsidR="00490A19" w:rsidRPr="002A762A" w:rsidRDefault="00B719DB"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As Partes </w:t>
      </w:r>
      <w:r w:rsidR="00490A19" w:rsidRPr="002A762A">
        <w:rPr>
          <w:rFonts w:ascii="Tahoma" w:hAnsi="Tahoma" w:cs="Tahoma"/>
          <w:sz w:val="21"/>
          <w:szCs w:val="21"/>
        </w:rPr>
        <w:t>vêm, por meio desta e na melhor forma de direito, celebrar o presente</w:t>
      </w:r>
      <w:r w:rsidR="00490A19" w:rsidRPr="002A762A">
        <w:rPr>
          <w:rFonts w:ascii="Tahoma" w:hAnsi="Tahoma" w:cs="Tahoma"/>
          <w:i/>
          <w:iCs/>
          <w:sz w:val="21"/>
          <w:szCs w:val="21"/>
        </w:rPr>
        <w:t xml:space="preserve"> </w:t>
      </w:r>
      <w:bookmarkStart w:id="12" w:name="_Hlk84493170"/>
      <w:bookmarkStart w:id="13" w:name="_Hlk78287761"/>
      <w:bookmarkStart w:id="14" w:name="_Hlk77934269"/>
      <w:r w:rsidR="00C003E5" w:rsidRPr="002A762A">
        <w:rPr>
          <w:rFonts w:ascii="Tahoma" w:hAnsi="Tahoma" w:cs="Tahoma"/>
          <w:i/>
          <w:iCs/>
          <w:sz w:val="21"/>
          <w:szCs w:val="21"/>
        </w:rPr>
        <w:t xml:space="preserve">Instrumento Particular de Escritura da </w:t>
      </w:r>
      <w:r w:rsidR="00895E58" w:rsidRPr="002A762A">
        <w:rPr>
          <w:rFonts w:ascii="Tahoma" w:hAnsi="Tahoma" w:cs="Tahoma"/>
          <w:i/>
          <w:iCs/>
          <w:sz w:val="21"/>
          <w:szCs w:val="21"/>
        </w:rPr>
        <w:t>1</w:t>
      </w:r>
      <w:r w:rsidR="000B4CBE" w:rsidRPr="002A762A">
        <w:rPr>
          <w:rFonts w:ascii="Tahoma" w:hAnsi="Tahoma" w:cs="Tahoma"/>
          <w:i/>
          <w:iCs/>
          <w:sz w:val="21"/>
          <w:szCs w:val="21"/>
        </w:rPr>
        <w:t>ª (</w:t>
      </w:r>
      <w:r w:rsidR="00895E58" w:rsidRPr="002A762A">
        <w:rPr>
          <w:rFonts w:ascii="Tahoma" w:hAnsi="Tahoma" w:cs="Tahoma"/>
          <w:i/>
          <w:iCs/>
          <w:sz w:val="21"/>
          <w:szCs w:val="21"/>
        </w:rPr>
        <w:t>Primeira</w:t>
      </w:r>
      <w:r w:rsidR="000B4CBE" w:rsidRPr="002A762A">
        <w:rPr>
          <w:rFonts w:ascii="Tahoma" w:hAnsi="Tahoma" w:cs="Tahoma"/>
          <w:i/>
          <w:iCs/>
          <w:sz w:val="21"/>
          <w:szCs w:val="21"/>
        </w:rPr>
        <w:t xml:space="preserve">) </w:t>
      </w:r>
      <w:r w:rsidR="00C003E5" w:rsidRPr="002A762A">
        <w:rPr>
          <w:rFonts w:ascii="Tahoma" w:hAnsi="Tahoma" w:cs="Tahoma"/>
          <w:i/>
          <w:iCs/>
          <w:sz w:val="21"/>
          <w:szCs w:val="21"/>
        </w:rPr>
        <w:t xml:space="preserve">Emissão de </w:t>
      </w:r>
      <w:bookmarkStart w:id="15" w:name="_Hlk77938320"/>
      <w:bookmarkStart w:id="16" w:name="_Hlk77934167"/>
      <w:r w:rsidR="00C003E5" w:rsidRPr="002A762A">
        <w:rPr>
          <w:rFonts w:ascii="Tahoma" w:hAnsi="Tahoma" w:cs="Tahoma"/>
          <w:i/>
          <w:iCs/>
          <w:sz w:val="21"/>
          <w:szCs w:val="21"/>
        </w:rPr>
        <w:t>Debêntures Simples, Não Conversíveis em Ações, da Espécie Quirografária, com Garantia</w:t>
      </w:r>
      <w:r w:rsidR="00B00A0E" w:rsidRPr="002A762A">
        <w:rPr>
          <w:rFonts w:ascii="Tahoma" w:hAnsi="Tahoma" w:cs="Tahoma"/>
          <w:i/>
          <w:iCs/>
          <w:sz w:val="21"/>
          <w:szCs w:val="21"/>
        </w:rPr>
        <w:t>s</w:t>
      </w:r>
      <w:r w:rsidR="005F75D6" w:rsidRPr="002A762A">
        <w:rPr>
          <w:rFonts w:ascii="Tahoma" w:hAnsi="Tahoma" w:cs="Tahoma"/>
          <w:i/>
          <w:iCs/>
          <w:sz w:val="21"/>
          <w:szCs w:val="21"/>
        </w:rPr>
        <w:t xml:space="preserve"> </w:t>
      </w:r>
      <w:r w:rsidR="00C003E5" w:rsidRPr="002A762A">
        <w:rPr>
          <w:rFonts w:ascii="Tahoma" w:hAnsi="Tahoma" w:cs="Tahoma"/>
          <w:i/>
          <w:iCs/>
          <w:sz w:val="21"/>
          <w:szCs w:val="21"/>
        </w:rPr>
        <w:t>Adiciona</w:t>
      </w:r>
      <w:r w:rsidR="00B00A0E" w:rsidRPr="002A762A">
        <w:rPr>
          <w:rFonts w:ascii="Tahoma" w:hAnsi="Tahoma" w:cs="Tahoma"/>
          <w:i/>
          <w:iCs/>
          <w:sz w:val="21"/>
          <w:szCs w:val="21"/>
        </w:rPr>
        <w:t xml:space="preserve">is </w:t>
      </w:r>
      <w:r w:rsidR="00C003E5" w:rsidRPr="002A762A">
        <w:rPr>
          <w:rFonts w:ascii="Tahoma" w:hAnsi="Tahoma" w:cs="Tahoma"/>
          <w:i/>
          <w:iCs/>
          <w:sz w:val="21"/>
          <w:szCs w:val="21"/>
        </w:rPr>
        <w:t>Real</w:t>
      </w:r>
      <w:r w:rsidR="000B4CBE" w:rsidRPr="002A762A">
        <w:rPr>
          <w:rFonts w:ascii="Tahoma" w:hAnsi="Tahoma" w:cs="Tahoma"/>
          <w:i/>
          <w:iCs/>
          <w:sz w:val="21"/>
          <w:szCs w:val="21"/>
        </w:rPr>
        <w:t xml:space="preserve"> e Fidejussória</w:t>
      </w:r>
      <w:r w:rsidR="00C003E5" w:rsidRPr="002A762A">
        <w:rPr>
          <w:rFonts w:ascii="Tahoma" w:hAnsi="Tahoma" w:cs="Tahoma"/>
          <w:i/>
          <w:iCs/>
          <w:sz w:val="21"/>
          <w:szCs w:val="21"/>
        </w:rPr>
        <w:t xml:space="preserve">, em Série Única, </w:t>
      </w:r>
      <w:bookmarkStart w:id="17" w:name="_Hlk83980582"/>
      <w:r w:rsidR="006308E9" w:rsidRPr="002A762A">
        <w:rPr>
          <w:rFonts w:ascii="Tahoma" w:hAnsi="Tahoma" w:cs="Tahoma"/>
          <w:bCs/>
          <w:i/>
          <w:iCs/>
          <w:sz w:val="21"/>
          <w:szCs w:val="21"/>
        </w:rPr>
        <w:t xml:space="preserve">para Distribuição Pública, com Esforços Restritos de </w:t>
      </w:r>
      <w:bookmarkEnd w:id="17"/>
      <w:r w:rsidR="00883EC3" w:rsidRPr="002A762A">
        <w:rPr>
          <w:rFonts w:ascii="Tahoma" w:hAnsi="Tahoma" w:cs="Tahoma"/>
          <w:bCs/>
          <w:i/>
          <w:iCs/>
          <w:sz w:val="21"/>
          <w:szCs w:val="21"/>
        </w:rPr>
        <w:t>Distribuição,</w:t>
      </w:r>
      <w:r w:rsidR="00C003E5" w:rsidRPr="002A762A">
        <w:rPr>
          <w:rFonts w:ascii="Tahoma" w:hAnsi="Tahoma" w:cs="Tahoma"/>
          <w:i/>
          <w:iCs/>
          <w:sz w:val="21"/>
          <w:szCs w:val="21"/>
        </w:rPr>
        <w:t xml:space="preserve"> </w:t>
      </w:r>
      <w:bookmarkEnd w:id="15"/>
      <w:r w:rsidR="008D27B3" w:rsidRPr="002A762A">
        <w:rPr>
          <w:rFonts w:ascii="Tahoma" w:hAnsi="Tahoma" w:cs="Tahoma"/>
          <w:i/>
          <w:iCs/>
          <w:sz w:val="21"/>
          <w:szCs w:val="21"/>
        </w:rPr>
        <w:t xml:space="preserve">sob o Regime de Melhores Esforços, </w:t>
      </w:r>
      <w:r w:rsidR="00C003E5" w:rsidRPr="002A762A">
        <w:rPr>
          <w:rFonts w:ascii="Tahoma" w:hAnsi="Tahoma" w:cs="Tahoma"/>
          <w:i/>
          <w:iCs/>
          <w:sz w:val="21"/>
          <w:szCs w:val="21"/>
        </w:rPr>
        <w:t xml:space="preserve">da </w:t>
      </w:r>
      <w:r w:rsidR="00D33D18" w:rsidRPr="002A762A">
        <w:rPr>
          <w:rFonts w:ascii="Tahoma" w:hAnsi="Tahoma" w:cs="Tahoma"/>
          <w:i/>
          <w:iCs/>
          <w:sz w:val="21"/>
          <w:szCs w:val="21"/>
        </w:rPr>
        <w:t>Ocrim S.A. Produtos Alimentícios</w:t>
      </w:r>
      <w:bookmarkEnd w:id="12"/>
      <w:r w:rsidR="00490A19" w:rsidRPr="002A762A">
        <w:rPr>
          <w:rFonts w:ascii="Tahoma" w:hAnsi="Tahoma" w:cs="Tahoma"/>
          <w:i/>
          <w:iCs/>
          <w:sz w:val="21"/>
          <w:szCs w:val="21"/>
        </w:rPr>
        <w:t xml:space="preserve"> </w:t>
      </w:r>
      <w:bookmarkEnd w:id="13"/>
      <w:bookmarkEnd w:id="16"/>
      <w:r w:rsidR="00490A19" w:rsidRPr="002A762A">
        <w:rPr>
          <w:rFonts w:ascii="Tahoma" w:hAnsi="Tahoma" w:cs="Tahoma"/>
          <w:sz w:val="21"/>
          <w:szCs w:val="21"/>
        </w:rPr>
        <w:t>(“</w:t>
      </w:r>
      <w:r w:rsidR="00490A19" w:rsidRPr="002A762A">
        <w:rPr>
          <w:rFonts w:ascii="Tahoma" w:hAnsi="Tahoma" w:cs="Tahoma"/>
          <w:b/>
          <w:sz w:val="21"/>
          <w:szCs w:val="21"/>
        </w:rPr>
        <w:t>Escritura</w:t>
      </w:r>
      <w:r w:rsidR="00490A19" w:rsidRPr="002A762A">
        <w:rPr>
          <w:rFonts w:ascii="Tahoma" w:hAnsi="Tahoma" w:cs="Tahoma"/>
          <w:sz w:val="21"/>
          <w:szCs w:val="21"/>
        </w:rPr>
        <w:t xml:space="preserve">”), </w:t>
      </w:r>
      <w:bookmarkEnd w:id="14"/>
      <w:r w:rsidR="00490A19" w:rsidRPr="002A762A">
        <w:rPr>
          <w:rFonts w:ascii="Tahoma" w:hAnsi="Tahoma" w:cs="Tahoma"/>
          <w:sz w:val="21"/>
          <w:szCs w:val="21"/>
        </w:rPr>
        <w:t>mediante as seguintes cláusulas e condições:</w:t>
      </w:r>
    </w:p>
    <w:p w14:paraId="615BB843" w14:textId="77777777" w:rsidR="00157A7B" w:rsidRPr="002A762A" w:rsidRDefault="00157A7B" w:rsidP="002A762A">
      <w:pPr>
        <w:spacing w:after="0" w:line="276" w:lineRule="auto"/>
        <w:contextualSpacing/>
        <w:jc w:val="left"/>
        <w:rPr>
          <w:rFonts w:ascii="Tahoma" w:hAnsi="Tahoma" w:cs="Tahoma"/>
          <w:sz w:val="21"/>
          <w:szCs w:val="21"/>
        </w:rPr>
      </w:pPr>
    </w:p>
    <w:p w14:paraId="65547D8A"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Primeira</w:t>
      </w:r>
    </w:p>
    <w:p w14:paraId="7560FA1C" w14:textId="54C449C5"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Autorizações</w:t>
      </w:r>
      <w:r w:rsidR="00451C53" w:rsidRPr="002A762A">
        <w:rPr>
          <w:rFonts w:ascii="Tahoma" w:hAnsi="Tahoma" w:cs="Tahoma"/>
          <w:b/>
          <w:smallCaps/>
          <w:sz w:val="21"/>
          <w:szCs w:val="21"/>
        </w:rPr>
        <w:t xml:space="preserve"> Societárias</w:t>
      </w:r>
    </w:p>
    <w:p w14:paraId="2468025A" w14:textId="77777777" w:rsidR="00490A19" w:rsidRPr="002A762A" w:rsidRDefault="00490A19" w:rsidP="002A762A">
      <w:pPr>
        <w:spacing w:after="0" w:line="276" w:lineRule="auto"/>
        <w:contextualSpacing/>
        <w:rPr>
          <w:rFonts w:ascii="Tahoma" w:hAnsi="Tahoma" w:cs="Tahoma"/>
          <w:sz w:val="21"/>
          <w:szCs w:val="21"/>
        </w:rPr>
      </w:pPr>
    </w:p>
    <w:p w14:paraId="31527C9D" w14:textId="51336BF0" w:rsidR="004F31D6" w:rsidRPr="002A762A" w:rsidRDefault="00490A19" w:rsidP="002A762A">
      <w:pPr>
        <w:pStyle w:val="PargrafodaLista"/>
        <w:numPr>
          <w:ilvl w:val="1"/>
          <w:numId w:val="6"/>
        </w:numPr>
        <w:spacing w:after="0" w:line="276" w:lineRule="auto"/>
        <w:ind w:left="0" w:firstLine="0"/>
        <w:rPr>
          <w:rFonts w:ascii="Tahoma" w:hAnsi="Tahoma" w:cs="Tahoma"/>
          <w:sz w:val="21"/>
          <w:szCs w:val="21"/>
        </w:rPr>
      </w:pPr>
      <w:bookmarkStart w:id="18" w:name="_Hlk74904448"/>
      <w:r w:rsidRPr="002A762A">
        <w:rPr>
          <w:rFonts w:ascii="Tahoma" w:hAnsi="Tahoma" w:cs="Tahoma"/>
          <w:sz w:val="21"/>
          <w:szCs w:val="21"/>
        </w:rPr>
        <w:t>A presente Escritura é celebrada com base nas deliberações tomadas na Assembleia Geral Extraordinária da Emissora</w:t>
      </w:r>
      <w:r w:rsidR="009162B2" w:rsidRPr="002A762A">
        <w:rPr>
          <w:rFonts w:ascii="Tahoma" w:hAnsi="Tahoma" w:cs="Tahoma"/>
          <w:sz w:val="21"/>
          <w:szCs w:val="21"/>
        </w:rPr>
        <w:t>,</w:t>
      </w:r>
      <w:r w:rsidRPr="002A762A">
        <w:rPr>
          <w:rFonts w:ascii="Tahoma" w:hAnsi="Tahoma" w:cs="Tahoma"/>
          <w:sz w:val="21"/>
          <w:szCs w:val="21"/>
        </w:rPr>
        <w:t xml:space="preserve"> realizada na data de </w:t>
      </w:r>
      <w:r w:rsidR="002A566B" w:rsidRPr="002A762A">
        <w:rPr>
          <w:rFonts w:ascii="Tahoma" w:hAnsi="Tahoma" w:cs="Tahoma"/>
          <w:bCs/>
          <w:caps/>
          <w:smallCaps/>
          <w:sz w:val="21"/>
          <w:szCs w:val="21"/>
        </w:rPr>
        <w:t>08</w:t>
      </w:r>
      <w:r w:rsidR="00C003E5" w:rsidRPr="002A762A">
        <w:rPr>
          <w:rFonts w:ascii="Tahoma" w:hAnsi="Tahoma" w:cs="Tahoma"/>
          <w:sz w:val="21"/>
          <w:szCs w:val="21"/>
        </w:rPr>
        <w:t xml:space="preserve"> </w:t>
      </w:r>
      <w:r w:rsidR="00DC612D" w:rsidRPr="002A762A">
        <w:rPr>
          <w:rFonts w:ascii="Tahoma" w:hAnsi="Tahoma" w:cs="Tahoma"/>
          <w:sz w:val="21"/>
          <w:szCs w:val="21"/>
        </w:rPr>
        <w:t xml:space="preserve">de </w:t>
      </w:r>
      <w:r w:rsidR="00456824" w:rsidRPr="002A762A">
        <w:rPr>
          <w:rFonts w:ascii="Tahoma" w:hAnsi="Tahoma" w:cs="Tahoma"/>
          <w:bCs/>
          <w:sz w:val="21"/>
          <w:szCs w:val="21"/>
        </w:rPr>
        <w:t>outubro</w:t>
      </w:r>
      <w:r w:rsidR="00AA3A71" w:rsidRPr="002A762A">
        <w:rPr>
          <w:rFonts w:ascii="Tahoma" w:hAnsi="Tahoma" w:cs="Tahoma"/>
          <w:bCs/>
          <w:caps/>
          <w:smallCaps/>
          <w:sz w:val="21"/>
          <w:szCs w:val="21"/>
        </w:rPr>
        <w:t xml:space="preserve"> </w:t>
      </w:r>
      <w:r w:rsidR="00DC612D" w:rsidRPr="002A762A">
        <w:rPr>
          <w:rFonts w:ascii="Tahoma" w:hAnsi="Tahoma" w:cs="Tahoma"/>
          <w:sz w:val="21"/>
          <w:szCs w:val="21"/>
        </w:rPr>
        <w:t xml:space="preserve">de 2021 </w:t>
      </w:r>
      <w:r w:rsidRPr="002A762A">
        <w:rPr>
          <w:rFonts w:ascii="Tahoma" w:hAnsi="Tahoma" w:cs="Tahoma"/>
          <w:sz w:val="21"/>
          <w:szCs w:val="21"/>
        </w:rPr>
        <w:t>(“</w:t>
      </w:r>
      <w:r w:rsidRPr="002A762A">
        <w:rPr>
          <w:rFonts w:ascii="Tahoma" w:hAnsi="Tahoma" w:cs="Tahoma"/>
          <w:b/>
          <w:sz w:val="21"/>
          <w:szCs w:val="21"/>
        </w:rPr>
        <w:t>AGE da Emissora</w:t>
      </w:r>
      <w:r w:rsidRPr="002A762A">
        <w:rPr>
          <w:rFonts w:ascii="Tahoma" w:hAnsi="Tahoma" w:cs="Tahoma"/>
          <w:sz w:val="21"/>
          <w:szCs w:val="21"/>
        </w:rPr>
        <w:t>”), na qual: (i) foram aprovadas as condições da Emissão (conforme abaixo definido)</w:t>
      </w:r>
      <w:r w:rsidR="00375059" w:rsidRPr="002A762A">
        <w:rPr>
          <w:rFonts w:ascii="Tahoma" w:hAnsi="Tahoma" w:cs="Tahoma"/>
          <w:sz w:val="21"/>
          <w:szCs w:val="21"/>
        </w:rPr>
        <w:t xml:space="preserve"> e a constituição das garantias abaixo apontadas</w:t>
      </w:r>
      <w:r w:rsidRPr="002A762A">
        <w:rPr>
          <w:rFonts w:ascii="Tahoma" w:hAnsi="Tahoma" w:cs="Tahoma"/>
          <w:sz w:val="21"/>
          <w:szCs w:val="21"/>
        </w:rPr>
        <w:t xml:space="preserve">, nos termos do artigo 59 da </w:t>
      </w:r>
      <w:r w:rsidRPr="002A762A">
        <w:rPr>
          <w:rFonts w:ascii="Tahoma" w:hAnsi="Tahoma" w:cs="Tahoma"/>
          <w:bCs/>
          <w:sz w:val="21"/>
          <w:szCs w:val="21"/>
        </w:rPr>
        <w:t>Lei das Sociedades por Ações</w:t>
      </w:r>
      <w:r w:rsidRPr="002A762A">
        <w:rPr>
          <w:rFonts w:ascii="Tahoma" w:hAnsi="Tahoma" w:cs="Tahoma"/>
          <w:sz w:val="21"/>
          <w:szCs w:val="21"/>
        </w:rPr>
        <w:t xml:space="preserve">; </w:t>
      </w:r>
      <w:r w:rsidR="000D34A1" w:rsidRPr="002A762A">
        <w:rPr>
          <w:rFonts w:ascii="Tahoma" w:hAnsi="Tahoma" w:cs="Tahoma"/>
          <w:sz w:val="21"/>
          <w:szCs w:val="21"/>
        </w:rPr>
        <w:t xml:space="preserve">(ii) a realização da Oferta Restrita, nos termos da Instrução CVM 476 e das demais disposições legais e regulamentares aplicáveis; e (iii) a administração da </w:t>
      </w:r>
      <w:r w:rsidR="000D34A1" w:rsidRPr="002A762A">
        <w:rPr>
          <w:rFonts w:ascii="Tahoma" w:hAnsi="Tahoma" w:cs="Tahoma"/>
          <w:sz w:val="21"/>
          <w:szCs w:val="21"/>
        </w:rPr>
        <w:lastRenderedPageBreak/>
        <w:t>Emissora foi autorizada a praticar todos os atos necessários à efetivação das deliberações ali consubstanciadas, incluindo a celebração de todos os documentos necessários à concretização da Emissão e da Oferta Restrita, incluindo a constituição das garantias abaixo mencionadas, com a ratificação de todos os atos eventualmente já praticados pelos representantes legais da Emissora para a consecução da Emissão</w:t>
      </w:r>
      <w:r w:rsidRPr="002A762A">
        <w:rPr>
          <w:rFonts w:ascii="Tahoma" w:hAnsi="Tahoma" w:cs="Tahoma"/>
          <w:sz w:val="21"/>
          <w:szCs w:val="21"/>
        </w:rPr>
        <w:t>.</w:t>
      </w:r>
    </w:p>
    <w:p w14:paraId="5CD62D7D" w14:textId="77777777" w:rsidR="00424B0E" w:rsidRPr="002A762A" w:rsidRDefault="00424B0E" w:rsidP="002A762A">
      <w:pPr>
        <w:pStyle w:val="PargrafodaLista"/>
        <w:spacing w:after="0" w:line="276" w:lineRule="auto"/>
        <w:ind w:left="0"/>
        <w:rPr>
          <w:rFonts w:ascii="Tahoma" w:hAnsi="Tahoma" w:cs="Tahoma"/>
          <w:sz w:val="21"/>
          <w:szCs w:val="21"/>
        </w:rPr>
      </w:pPr>
    </w:p>
    <w:p w14:paraId="014F8458" w14:textId="6662C244" w:rsidR="00424B0E" w:rsidRPr="002A762A" w:rsidRDefault="00424B0E" w:rsidP="002A762A">
      <w:pPr>
        <w:pStyle w:val="PargrafodaLista"/>
        <w:numPr>
          <w:ilvl w:val="1"/>
          <w:numId w:val="6"/>
        </w:numPr>
        <w:spacing w:after="0" w:line="276" w:lineRule="auto"/>
        <w:ind w:left="0" w:firstLine="0"/>
        <w:rPr>
          <w:rFonts w:ascii="Tahoma" w:hAnsi="Tahoma" w:cs="Tahoma"/>
          <w:sz w:val="21"/>
          <w:szCs w:val="21"/>
        </w:rPr>
      </w:pPr>
      <w:r w:rsidRPr="002A762A">
        <w:rPr>
          <w:rFonts w:ascii="Tahoma" w:hAnsi="Tahoma" w:cs="Tahoma"/>
          <w:sz w:val="21"/>
          <w:szCs w:val="21"/>
        </w:rPr>
        <w:t xml:space="preserve">A </w:t>
      </w:r>
      <w:r w:rsidR="00B951E8" w:rsidRPr="002A762A">
        <w:rPr>
          <w:rFonts w:ascii="Tahoma" w:hAnsi="Tahoma" w:cs="Tahoma"/>
          <w:sz w:val="21"/>
          <w:szCs w:val="21"/>
        </w:rPr>
        <w:t xml:space="preserve">prestação da </w:t>
      </w:r>
      <w:r w:rsidRPr="002A762A">
        <w:rPr>
          <w:rFonts w:ascii="Tahoma" w:hAnsi="Tahoma" w:cs="Tahoma"/>
          <w:sz w:val="21"/>
          <w:szCs w:val="21"/>
        </w:rPr>
        <w:t xml:space="preserve">Fiança (conforme abaixo definido) </w:t>
      </w:r>
      <w:r w:rsidR="00B951E8" w:rsidRPr="002A762A">
        <w:rPr>
          <w:rFonts w:ascii="Tahoma" w:hAnsi="Tahoma" w:cs="Tahoma"/>
          <w:sz w:val="21"/>
          <w:szCs w:val="21"/>
        </w:rPr>
        <w:t xml:space="preserve">pela Ore foi autorizada com base nas deliberações tomadas na </w:t>
      </w:r>
      <w:r w:rsidR="009162B2" w:rsidRPr="002A762A">
        <w:rPr>
          <w:rFonts w:ascii="Tahoma" w:hAnsi="Tahoma" w:cs="Tahoma"/>
          <w:sz w:val="21"/>
          <w:szCs w:val="21"/>
        </w:rPr>
        <w:t xml:space="preserve">Reunião de Sócios da Ore, </w:t>
      </w:r>
      <w:r w:rsidR="00B951E8" w:rsidRPr="002A762A">
        <w:rPr>
          <w:rFonts w:ascii="Tahoma" w:hAnsi="Tahoma" w:cs="Tahoma"/>
          <w:sz w:val="21"/>
          <w:szCs w:val="21"/>
        </w:rPr>
        <w:t xml:space="preserve">realizada na data de </w:t>
      </w:r>
      <w:r w:rsidR="002A566B" w:rsidRPr="002A762A">
        <w:rPr>
          <w:rFonts w:ascii="Tahoma" w:hAnsi="Tahoma" w:cs="Tahoma"/>
          <w:bCs/>
          <w:caps/>
          <w:smallCaps/>
          <w:sz w:val="21"/>
          <w:szCs w:val="21"/>
        </w:rPr>
        <w:t>08</w:t>
      </w:r>
      <w:r w:rsidR="00B951E8" w:rsidRPr="002A762A">
        <w:rPr>
          <w:rFonts w:ascii="Tahoma" w:hAnsi="Tahoma" w:cs="Tahoma"/>
          <w:sz w:val="21"/>
          <w:szCs w:val="21"/>
        </w:rPr>
        <w:t xml:space="preserve"> </w:t>
      </w:r>
      <w:r w:rsidR="00456824" w:rsidRPr="002A762A">
        <w:rPr>
          <w:rFonts w:ascii="Tahoma" w:hAnsi="Tahoma" w:cs="Tahoma"/>
          <w:sz w:val="21"/>
          <w:szCs w:val="21"/>
        </w:rPr>
        <w:t>de outubro</w:t>
      </w:r>
      <w:r w:rsidR="00B951E8" w:rsidRPr="002A762A">
        <w:rPr>
          <w:rFonts w:ascii="Tahoma" w:hAnsi="Tahoma" w:cs="Tahoma"/>
          <w:bCs/>
          <w:caps/>
          <w:smallCaps/>
          <w:sz w:val="21"/>
          <w:szCs w:val="21"/>
        </w:rPr>
        <w:t xml:space="preserve"> </w:t>
      </w:r>
      <w:r w:rsidR="00B951E8" w:rsidRPr="002A762A">
        <w:rPr>
          <w:rFonts w:ascii="Tahoma" w:hAnsi="Tahoma" w:cs="Tahoma"/>
          <w:sz w:val="21"/>
          <w:szCs w:val="21"/>
        </w:rPr>
        <w:t>de 2021 (“</w:t>
      </w:r>
      <w:r w:rsidR="009162B2" w:rsidRPr="002A762A">
        <w:rPr>
          <w:rFonts w:ascii="Tahoma" w:hAnsi="Tahoma" w:cs="Tahoma"/>
          <w:b/>
          <w:sz w:val="21"/>
          <w:szCs w:val="21"/>
        </w:rPr>
        <w:t>RS da Fiadora</w:t>
      </w:r>
      <w:r w:rsidR="00B951E8" w:rsidRPr="002A762A">
        <w:rPr>
          <w:rFonts w:ascii="Tahoma" w:hAnsi="Tahoma" w:cs="Tahoma"/>
          <w:sz w:val="21"/>
          <w:szCs w:val="21"/>
        </w:rPr>
        <w:t>”), na qual: (i) fo</w:t>
      </w:r>
      <w:r w:rsidR="00373D92" w:rsidRPr="002A762A">
        <w:rPr>
          <w:rFonts w:ascii="Tahoma" w:hAnsi="Tahoma" w:cs="Tahoma"/>
          <w:sz w:val="21"/>
          <w:szCs w:val="21"/>
        </w:rPr>
        <w:t xml:space="preserve">i </w:t>
      </w:r>
      <w:r w:rsidR="00B951E8" w:rsidRPr="002A762A">
        <w:rPr>
          <w:rFonts w:ascii="Tahoma" w:hAnsi="Tahoma" w:cs="Tahoma"/>
          <w:sz w:val="21"/>
          <w:szCs w:val="21"/>
        </w:rPr>
        <w:t xml:space="preserve">aprovada a </w:t>
      </w:r>
      <w:r w:rsidR="009162B2" w:rsidRPr="002A762A">
        <w:rPr>
          <w:rFonts w:ascii="Tahoma" w:hAnsi="Tahoma" w:cs="Tahoma"/>
          <w:sz w:val="21"/>
          <w:szCs w:val="21"/>
        </w:rPr>
        <w:t>prestação da Fiança (conforme abaixo definido) pela Ore</w:t>
      </w:r>
      <w:r w:rsidR="00B951E8" w:rsidRPr="002A762A">
        <w:rPr>
          <w:rFonts w:ascii="Tahoma" w:hAnsi="Tahoma" w:cs="Tahoma"/>
          <w:sz w:val="21"/>
          <w:szCs w:val="21"/>
        </w:rPr>
        <w:t xml:space="preserve">; e (ii) a administração da </w:t>
      </w:r>
      <w:r w:rsidR="009162B2" w:rsidRPr="002A762A">
        <w:rPr>
          <w:rFonts w:ascii="Tahoma" w:hAnsi="Tahoma" w:cs="Tahoma"/>
          <w:sz w:val="21"/>
          <w:szCs w:val="21"/>
        </w:rPr>
        <w:t>Ore</w:t>
      </w:r>
      <w:r w:rsidR="00B951E8" w:rsidRPr="002A762A">
        <w:rPr>
          <w:rFonts w:ascii="Tahoma" w:hAnsi="Tahoma" w:cs="Tahoma"/>
          <w:sz w:val="21"/>
          <w:szCs w:val="21"/>
        </w:rPr>
        <w:t xml:space="preserve"> foi autorizada a praticar todos os atos necessários à efetivação das deliberações ali consubstanciadas, incluindo a celebração de todos os documentos necessários à concretização da Emissão, incluindo a </w:t>
      </w:r>
      <w:r w:rsidR="009162B2" w:rsidRPr="002A762A">
        <w:rPr>
          <w:rFonts w:ascii="Tahoma" w:hAnsi="Tahoma" w:cs="Tahoma"/>
          <w:sz w:val="21"/>
          <w:szCs w:val="21"/>
        </w:rPr>
        <w:t>prestação da Fiança (conforme abaixo definido)</w:t>
      </w:r>
      <w:r w:rsidR="00B951E8" w:rsidRPr="002A762A">
        <w:rPr>
          <w:rFonts w:ascii="Tahoma" w:hAnsi="Tahoma" w:cs="Tahoma"/>
          <w:sz w:val="21"/>
          <w:szCs w:val="21"/>
        </w:rPr>
        <w:t xml:space="preserve">, com a ratificação de todos os atos eventualmente já praticados pelos representantes legais da </w:t>
      </w:r>
      <w:r w:rsidR="00373D92" w:rsidRPr="002A762A">
        <w:rPr>
          <w:rFonts w:ascii="Tahoma" w:hAnsi="Tahoma" w:cs="Tahoma"/>
          <w:sz w:val="21"/>
          <w:szCs w:val="21"/>
        </w:rPr>
        <w:t>Ore</w:t>
      </w:r>
      <w:r w:rsidR="00B951E8" w:rsidRPr="002A762A">
        <w:rPr>
          <w:rFonts w:ascii="Tahoma" w:hAnsi="Tahoma" w:cs="Tahoma"/>
          <w:sz w:val="21"/>
          <w:szCs w:val="21"/>
        </w:rPr>
        <w:t xml:space="preserve"> para a consecução da Emissão</w:t>
      </w:r>
      <w:r w:rsidR="009162B2" w:rsidRPr="002A762A">
        <w:rPr>
          <w:rFonts w:ascii="Tahoma" w:hAnsi="Tahoma" w:cs="Tahoma"/>
          <w:sz w:val="21"/>
          <w:szCs w:val="21"/>
        </w:rPr>
        <w:t xml:space="preserve"> e constituição da Fiança.</w:t>
      </w:r>
    </w:p>
    <w:bookmarkEnd w:id="18"/>
    <w:p w14:paraId="0D0D17AC" w14:textId="77777777" w:rsidR="00EC1DC9" w:rsidRPr="002A762A" w:rsidRDefault="00EC1DC9" w:rsidP="002A762A">
      <w:pPr>
        <w:pStyle w:val="PargrafodaLista"/>
        <w:spacing w:after="0" w:line="276" w:lineRule="auto"/>
        <w:ind w:left="0"/>
        <w:rPr>
          <w:rFonts w:ascii="Tahoma" w:hAnsi="Tahoma" w:cs="Tahoma"/>
          <w:sz w:val="21"/>
          <w:szCs w:val="21"/>
        </w:rPr>
      </w:pPr>
    </w:p>
    <w:p w14:paraId="152AEC5C" w14:textId="0D36365D"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Segunda</w:t>
      </w:r>
    </w:p>
    <w:p w14:paraId="2ABA4842"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Requisitos</w:t>
      </w:r>
    </w:p>
    <w:p w14:paraId="4772E6B7" w14:textId="77777777" w:rsidR="00490A19" w:rsidRPr="002A762A" w:rsidRDefault="00490A19" w:rsidP="002A762A">
      <w:pPr>
        <w:spacing w:after="0" w:line="276" w:lineRule="auto"/>
        <w:contextualSpacing/>
        <w:rPr>
          <w:rFonts w:ascii="Tahoma" w:hAnsi="Tahoma" w:cs="Tahoma"/>
          <w:sz w:val="21"/>
          <w:szCs w:val="21"/>
        </w:rPr>
      </w:pPr>
    </w:p>
    <w:p w14:paraId="1E09D30C" w14:textId="08D89DA5" w:rsidR="00490A19" w:rsidRPr="002A762A" w:rsidRDefault="00375059"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Esta </w:t>
      </w:r>
      <w:r w:rsidR="00F2187C" w:rsidRPr="002A762A">
        <w:rPr>
          <w:rFonts w:ascii="Tahoma" w:hAnsi="Tahoma" w:cs="Tahoma"/>
          <w:sz w:val="21"/>
          <w:szCs w:val="21"/>
        </w:rPr>
        <w:t xml:space="preserve">é a </w:t>
      </w:r>
      <w:r w:rsidR="00895E58" w:rsidRPr="002A762A">
        <w:rPr>
          <w:rFonts w:ascii="Tahoma" w:hAnsi="Tahoma" w:cs="Tahoma"/>
          <w:sz w:val="21"/>
          <w:szCs w:val="21"/>
        </w:rPr>
        <w:t>1</w:t>
      </w:r>
      <w:r w:rsidR="00490A19" w:rsidRPr="002A762A">
        <w:rPr>
          <w:rFonts w:ascii="Tahoma" w:hAnsi="Tahoma" w:cs="Tahoma"/>
          <w:sz w:val="21"/>
          <w:szCs w:val="21"/>
        </w:rPr>
        <w:t>ª (</w:t>
      </w:r>
      <w:r w:rsidR="00895E58" w:rsidRPr="002A762A">
        <w:rPr>
          <w:rFonts w:ascii="Tahoma" w:hAnsi="Tahoma" w:cs="Tahoma"/>
          <w:sz w:val="21"/>
          <w:szCs w:val="21"/>
        </w:rPr>
        <w:t>primeira</w:t>
      </w:r>
      <w:r w:rsidR="00490A19" w:rsidRPr="002A762A">
        <w:rPr>
          <w:rFonts w:ascii="Tahoma" w:hAnsi="Tahoma" w:cs="Tahoma"/>
          <w:sz w:val="21"/>
          <w:szCs w:val="21"/>
        </w:rPr>
        <w:t>) emissão (“</w:t>
      </w:r>
      <w:r w:rsidR="00490A19" w:rsidRPr="002A762A">
        <w:rPr>
          <w:rFonts w:ascii="Tahoma" w:hAnsi="Tahoma" w:cs="Tahoma"/>
          <w:b/>
          <w:sz w:val="21"/>
          <w:szCs w:val="21"/>
        </w:rPr>
        <w:t>Emissão</w:t>
      </w:r>
      <w:r w:rsidR="00490A19" w:rsidRPr="002A762A">
        <w:rPr>
          <w:rFonts w:ascii="Tahoma" w:hAnsi="Tahoma" w:cs="Tahoma"/>
          <w:sz w:val="21"/>
          <w:szCs w:val="21"/>
        </w:rPr>
        <w:t>”) de debêntures simples não conversíveis em ações, da espécie quirografária, com garantia</w:t>
      </w:r>
      <w:r w:rsidR="00805A70" w:rsidRPr="002A762A">
        <w:rPr>
          <w:rFonts w:ascii="Tahoma" w:hAnsi="Tahoma" w:cs="Tahoma"/>
          <w:sz w:val="21"/>
          <w:szCs w:val="21"/>
        </w:rPr>
        <w:t>s adicionais</w:t>
      </w:r>
      <w:r w:rsidR="005D2E6D" w:rsidRPr="002A762A">
        <w:rPr>
          <w:rFonts w:ascii="Tahoma" w:hAnsi="Tahoma" w:cs="Tahoma"/>
          <w:sz w:val="21"/>
          <w:szCs w:val="21"/>
        </w:rPr>
        <w:t xml:space="preserve"> </w:t>
      </w:r>
      <w:r w:rsidR="00490A19" w:rsidRPr="002A762A">
        <w:rPr>
          <w:rFonts w:ascii="Tahoma" w:hAnsi="Tahoma" w:cs="Tahoma"/>
          <w:sz w:val="21"/>
          <w:szCs w:val="21"/>
        </w:rPr>
        <w:t xml:space="preserve">real </w:t>
      </w:r>
      <w:r w:rsidR="00D73491" w:rsidRPr="002A762A">
        <w:rPr>
          <w:rFonts w:ascii="Tahoma" w:hAnsi="Tahoma" w:cs="Tahoma"/>
          <w:sz w:val="21"/>
          <w:szCs w:val="21"/>
        </w:rPr>
        <w:t>e fidejussória</w:t>
      </w:r>
      <w:r w:rsidR="00490A19" w:rsidRPr="002A762A">
        <w:rPr>
          <w:rFonts w:ascii="Tahoma" w:hAnsi="Tahoma" w:cs="Tahoma"/>
          <w:sz w:val="21"/>
          <w:szCs w:val="21"/>
        </w:rPr>
        <w:t xml:space="preserve">, emitidas pela Emissora em </w:t>
      </w:r>
      <w:r w:rsidR="00D742A7" w:rsidRPr="002A762A">
        <w:rPr>
          <w:rFonts w:ascii="Tahoma" w:hAnsi="Tahoma" w:cs="Tahoma"/>
          <w:sz w:val="21"/>
          <w:szCs w:val="21"/>
        </w:rPr>
        <w:t xml:space="preserve">série única, </w:t>
      </w:r>
      <w:r w:rsidR="0037190C" w:rsidRPr="002A762A">
        <w:rPr>
          <w:rFonts w:ascii="Tahoma" w:hAnsi="Tahoma" w:cs="Tahoma"/>
          <w:sz w:val="21"/>
          <w:szCs w:val="21"/>
        </w:rPr>
        <w:t xml:space="preserve">para distribuição pública, com esforços restritos de </w:t>
      </w:r>
      <w:r w:rsidR="00883EC3" w:rsidRPr="002A762A">
        <w:rPr>
          <w:rFonts w:ascii="Tahoma" w:hAnsi="Tahoma" w:cs="Tahoma"/>
          <w:sz w:val="21"/>
          <w:szCs w:val="21"/>
        </w:rPr>
        <w:t>distribuição</w:t>
      </w:r>
      <w:r w:rsidR="0037190C" w:rsidRPr="002A762A">
        <w:rPr>
          <w:rFonts w:ascii="Tahoma" w:hAnsi="Tahoma" w:cs="Tahoma"/>
          <w:sz w:val="21"/>
          <w:szCs w:val="21"/>
        </w:rPr>
        <w:t xml:space="preserve"> </w:t>
      </w:r>
      <w:r w:rsidR="00D742A7" w:rsidRPr="002A762A">
        <w:rPr>
          <w:rFonts w:ascii="Tahoma" w:hAnsi="Tahoma" w:cs="Tahoma"/>
          <w:sz w:val="21"/>
          <w:szCs w:val="21"/>
        </w:rPr>
        <w:t>(</w:t>
      </w:r>
      <w:r w:rsidR="00490A19" w:rsidRPr="002A762A">
        <w:rPr>
          <w:rFonts w:ascii="Tahoma" w:hAnsi="Tahoma" w:cs="Tahoma"/>
          <w:sz w:val="21"/>
          <w:szCs w:val="21"/>
        </w:rPr>
        <w:t>“</w:t>
      </w:r>
      <w:r w:rsidR="00490A19" w:rsidRPr="002A762A">
        <w:rPr>
          <w:rFonts w:ascii="Tahoma" w:hAnsi="Tahoma" w:cs="Tahoma"/>
          <w:b/>
          <w:bCs/>
          <w:sz w:val="21"/>
          <w:szCs w:val="21"/>
        </w:rPr>
        <w:t>Debêntures</w:t>
      </w:r>
      <w:r w:rsidR="00490A19" w:rsidRPr="002A762A">
        <w:rPr>
          <w:rFonts w:ascii="Tahoma" w:hAnsi="Tahoma" w:cs="Tahoma"/>
          <w:sz w:val="21"/>
          <w:szCs w:val="21"/>
        </w:rPr>
        <w:t xml:space="preserve">”), </w:t>
      </w:r>
      <w:r w:rsidR="00805A70" w:rsidRPr="002A762A">
        <w:rPr>
          <w:rFonts w:ascii="Tahoma" w:hAnsi="Tahoma" w:cs="Tahoma"/>
          <w:sz w:val="21"/>
          <w:szCs w:val="21"/>
        </w:rPr>
        <w:t xml:space="preserve">a qual </w:t>
      </w:r>
      <w:r w:rsidR="00401CFA" w:rsidRPr="002A762A">
        <w:rPr>
          <w:rFonts w:ascii="Tahoma" w:hAnsi="Tahoma" w:cs="Tahoma"/>
          <w:sz w:val="21"/>
          <w:szCs w:val="21"/>
        </w:rPr>
        <w:t xml:space="preserve">será feita </w:t>
      </w:r>
      <w:r w:rsidR="00490A19" w:rsidRPr="002A762A">
        <w:rPr>
          <w:rFonts w:ascii="Tahoma" w:hAnsi="Tahoma" w:cs="Tahoma"/>
          <w:sz w:val="21"/>
          <w:szCs w:val="21"/>
        </w:rPr>
        <w:t>nos termos e condições abaixo estabelecidos.</w:t>
      </w:r>
    </w:p>
    <w:p w14:paraId="6CF521BD" w14:textId="01699C03" w:rsidR="009936AF" w:rsidRPr="002A762A" w:rsidRDefault="009936AF" w:rsidP="002A762A">
      <w:pPr>
        <w:spacing w:after="0" w:line="276" w:lineRule="auto"/>
        <w:contextualSpacing/>
        <w:rPr>
          <w:rFonts w:ascii="Tahoma" w:hAnsi="Tahoma" w:cs="Tahoma"/>
          <w:sz w:val="21"/>
          <w:szCs w:val="21"/>
        </w:rPr>
      </w:pPr>
    </w:p>
    <w:p w14:paraId="5DCDC31D" w14:textId="112811F4"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Arquivamento</w:t>
      </w:r>
      <w:r w:rsidR="00373D92" w:rsidRPr="002A762A">
        <w:rPr>
          <w:rFonts w:ascii="Tahoma" w:hAnsi="Tahoma" w:cs="Tahoma"/>
          <w:b/>
          <w:sz w:val="21"/>
          <w:szCs w:val="21"/>
        </w:rPr>
        <w:t>s</w:t>
      </w:r>
      <w:r w:rsidRPr="002A762A">
        <w:rPr>
          <w:rFonts w:ascii="Tahoma" w:hAnsi="Tahoma" w:cs="Tahoma"/>
          <w:b/>
          <w:sz w:val="21"/>
          <w:szCs w:val="21"/>
        </w:rPr>
        <w:t xml:space="preserve"> na Junta Comercial e Publicações d</w:t>
      </w:r>
      <w:r w:rsidR="00FF151C" w:rsidRPr="002A762A">
        <w:rPr>
          <w:rFonts w:ascii="Tahoma" w:hAnsi="Tahoma" w:cs="Tahoma"/>
          <w:b/>
          <w:sz w:val="21"/>
          <w:szCs w:val="21"/>
        </w:rPr>
        <w:t>a AGE da Emissora</w:t>
      </w:r>
    </w:p>
    <w:p w14:paraId="39C31DC1" w14:textId="77777777" w:rsidR="00490A19" w:rsidRPr="002A762A" w:rsidRDefault="00490A19" w:rsidP="002A762A">
      <w:pPr>
        <w:spacing w:after="0" w:line="276" w:lineRule="auto"/>
        <w:contextualSpacing/>
        <w:rPr>
          <w:rFonts w:ascii="Tahoma" w:hAnsi="Tahoma" w:cs="Tahoma"/>
          <w:sz w:val="21"/>
          <w:szCs w:val="21"/>
        </w:rPr>
      </w:pPr>
    </w:p>
    <w:p w14:paraId="0D595660" w14:textId="625856A9" w:rsidR="00490A19" w:rsidRPr="002A762A" w:rsidRDefault="00FF151C" w:rsidP="002A762A">
      <w:pPr>
        <w:pStyle w:val="PargrafodaLista"/>
        <w:numPr>
          <w:ilvl w:val="2"/>
          <w:numId w:val="7"/>
        </w:numPr>
        <w:spacing w:after="0" w:line="276" w:lineRule="auto"/>
        <w:ind w:left="0" w:firstLine="0"/>
        <w:rPr>
          <w:rFonts w:ascii="Tahoma" w:hAnsi="Tahoma" w:cs="Tahoma"/>
          <w:sz w:val="21"/>
          <w:szCs w:val="21"/>
        </w:rPr>
      </w:pPr>
      <w:bookmarkStart w:id="19" w:name="_Hlk74919129"/>
      <w:r w:rsidRPr="002A762A">
        <w:rPr>
          <w:rFonts w:ascii="Tahoma" w:hAnsi="Tahoma" w:cs="Tahoma"/>
          <w:sz w:val="21"/>
          <w:szCs w:val="21"/>
        </w:rPr>
        <w:t>A AGE</w:t>
      </w:r>
      <w:r w:rsidR="00490A19" w:rsidRPr="002A762A">
        <w:rPr>
          <w:rFonts w:ascii="Tahoma" w:hAnsi="Tahoma" w:cs="Tahoma"/>
          <w:sz w:val="21"/>
          <w:szCs w:val="21"/>
        </w:rPr>
        <w:t xml:space="preserve"> da Emissora </w:t>
      </w:r>
      <w:r w:rsidRPr="002A762A">
        <w:rPr>
          <w:rFonts w:ascii="Tahoma" w:hAnsi="Tahoma" w:cs="Tahoma"/>
          <w:sz w:val="21"/>
          <w:szCs w:val="21"/>
        </w:rPr>
        <w:t>será</w:t>
      </w:r>
      <w:r w:rsidR="00490A19" w:rsidRPr="002A762A">
        <w:rPr>
          <w:rFonts w:ascii="Tahoma" w:hAnsi="Tahoma" w:cs="Tahoma"/>
          <w:sz w:val="21"/>
          <w:szCs w:val="21"/>
        </w:rPr>
        <w:t xml:space="preserve"> devidamente arquivad</w:t>
      </w:r>
      <w:r w:rsidR="005F198E" w:rsidRPr="002A762A">
        <w:rPr>
          <w:rFonts w:ascii="Tahoma" w:hAnsi="Tahoma" w:cs="Tahoma"/>
          <w:sz w:val="21"/>
          <w:szCs w:val="21"/>
        </w:rPr>
        <w:t>a</w:t>
      </w:r>
      <w:r w:rsidR="00490A19" w:rsidRPr="002A762A">
        <w:rPr>
          <w:rFonts w:ascii="Tahoma" w:hAnsi="Tahoma" w:cs="Tahoma"/>
          <w:sz w:val="21"/>
          <w:szCs w:val="21"/>
        </w:rPr>
        <w:t xml:space="preserve"> na Junta Comercial do Estado de </w:t>
      </w:r>
      <w:r w:rsidR="00714D09" w:rsidRPr="002A762A">
        <w:rPr>
          <w:rFonts w:ascii="Tahoma" w:hAnsi="Tahoma" w:cs="Tahoma"/>
          <w:sz w:val="21"/>
          <w:szCs w:val="21"/>
        </w:rPr>
        <w:t>São Paulo</w:t>
      </w:r>
      <w:r w:rsidR="00490A19" w:rsidRPr="002A762A">
        <w:rPr>
          <w:rFonts w:ascii="Tahoma" w:hAnsi="Tahoma" w:cs="Tahoma"/>
          <w:sz w:val="21"/>
          <w:szCs w:val="21"/>
        </w:rPr>
        <w:t xml:space="preserve"> (“</w:t>
      </w:r>
      <w:r w:rsidR="00490A19" w:rsidRPr="002A762A">
        <w:rPr>
          <w:rFonts w:ascii="Tahoma" w:hAnsi="Tahoma" w:cs="Tahoma"/>
          <w:b/>
          <w:sz w:val="21"/>
          <w:szCs w:val="21"/>
        </w:rPr>
        <w:t>JUCE</w:t>
      </w:r>
      <w:r w:rsidR="00714D09" w:rsidRPr="002A762A">
        <w:rPr>
          <w:rFonts w:ascii="Tahoma" w:hAnsi="Tahoma" w:cs="Tahoma"/>
          <w:b/>
          <w:sz w:val="21"/>
          <w:szCs w:val="21"/>
        </w:rPr>
        <w:t>SP</w:t>
      </w:r>
      <w:r w:rsidR="00490A19" w:rsidRPr="002A762A">
        <w:rPr>
          <w:rFonts w:ascii="Tahoma" w:hAnsi="Tahoma" w:cs="Tahoma"/>
          <w:sz w:val="21"/>
          <w:szCs w:val="21"/>
        </w:rPr>
        <w:t>”) e publicad</w:t>
      </w:r>
      <w:r w:rsidR="00373D92" w:rsidRPr="002A762A">
        <w:rPr>
          <w:rFonts w:ascii="Tahoma" w:hAnsi="Tahoma" w:cs="Tahoma"/>
          <w:sz w:val="21"/>
          <w:szCs w:val="21"/>
        </w:rPr>
        <w:t>a</w:t>
      </w:r>
      <w:r w:rsidR="00490A19" w:rsidRPr="002A762A">
        <w:rPr>
          <w:rFonts w:ascii="Tahoma" w:hAnsi="Tahoma" w:cs="Tahoma"/>
          <w:sz w:val="21"/>
          <w:szCs w:val="21"/>
        </w:rPr>
        <w:t xml:space="preserve"> no Diário Oficial do Estado de </w:t>
      </w:r>
      <w:r w:rsidR="00805A70" w:rsidRPr="002A762A">
        <w:rPr>
          <w:rFonts w:ascii="Tahoma" w:hAnsi="Tahoma" w:cs="Tahoma"/>
          <w:sz w:val="21"/>
          <w:szCs w:val="21"/>
        </w:rPr>
        <w:t>São Paulo</w:t>
      </w:r>
      <w:r w:rsidR="00EC1DC9" w:rsidRPr="002A762A">
        <w:rPr>
          <w:rFonts w:ascii="Tahoma" w:hAnsi="Tahoma" w:cs="Tahoma"/>
          <w:sz w:val="21"/>
          <w:szCs w:val="21"/>
        </w:rPr>
        <w:t xml:space="preserve"> </w:t>
      </w:r>
      <w:r w:rsidR="00490A19" w:rsidRPr="002A762A">
        <w:rPr>
          <w:rFonts w:ascii="Tahoma" w:hAnsi="Tahoma" w:cs="Tahoma"/>
          <w:sz w:val="21"/>
          <w:szCs w:val="21"/>
        </w:rPr>
        <w:t xml:space="preserve">e no </w:t>
      </w:r>
      <w:r w:rsidR="007437BD" w:rsidRPr="002A762A">
        <w:rPr>
          <w:rFonts w:ascii="Tahoma" w:hAnsi="Tahoma" w:cs="Tahoma"/>
          <w:sz w:val="21"/>
          <w:szCs w:val="21"/>
        </w:rPr>
        <w:t xml:space="preserve">Jornal </w:t>
      </w:r>
      <w:r w:rsidR="00C04A5E" w:rsidRPr="002A762A">
        <w:rPr>
          <w:rFonts w:ascii="Tahoma" w:hAnsi="Tahoma" w:cs="Tahoma"/>
          <w:sz w:val="21"/>
          <w:szCs w:val="21"/>
        </w:rPr>
        <w:t>Diário do Comércio</w:t>
      </w:r>
      <w:r w:rsidR="007437BD" w:rsidRPr="002A762A">
        <w:rPr>
          <w:rFonts w:ascii="Tahoma" w:hAnsi="Tahoma" w:cs="Tahoma"/>
          <w:sz w:val="21"/>
          <w:szCs w:val="21"/>
        </w:rPr>
        <w:t xml:space="preserve"> </w:t>
      </w:r>
      <w:r w:rsidR="00490A19" w:rsidRPr="002A762A">
        <w:rPr>
          <w:rFonts w:ascii="Tahoma" w:hAnsi="Tahoma" w:cs="Tahoma"/>
          <w:sz w:val="21"/>
          <w:szCs w:val="21"/>
        </w:rPr>
        <w:t>(“</w:t>
      </w:r>
      <w:r w:rsidR="00490A19" w:rsidRPr="002A762A">
        <w:rPr>
          <w:rFonts w:ascii="Tahoma" w:hAnsi="Tahoma" w:cs="Tahoma"/>
          <w:b/>
          <w:sz w:val="21"/>
          <w:szCs w:val="21"/>
        </w:rPr>
        <w:t>Jornais de Publicação</w:t>
      </w:r>
      <w:r w:rsidR="00490A19" w:rsidRPr="002A762A">
        <w:rPr>
          <w:rFonts w:ascii="Tahoma" w:hAnsi="Tahoma" w:cs="Tahoma"/>
          <w:sz w:val="21"/>
          <w:szCs w:val="21"/>
        </w:rPr>
        <w:t>”), consoante o disposto no inciso I do artigo 62, no §1º do artigo 142 e no artigo 289 da Lei das Sociedades por Ações</w:t>
      </w:r>
      <w:r w:rsidR="00CB115F" w:rsidRPr="002A762A">
        <w:rPr>
          <w:rFonts w:ascii="Tahoma" w:hAnsi="Tahoma" w:cs="Tahoma"/>
          <w:sz w:val="21"/>
          <w:szCs w:val="21"/>
        </w:rPr>
        <w:t xml:space="preserve"> no prazo de até </w:t>
      </w:r>
      <w:r w:rsidR="00D742A7" w:rsidRPr="002A762A">
        <w:rPr>
          <w:rFonts w:ascii="Tahoma" w:hAnsi="Tahoma" w:cs="Tahoma"/>
          <w:sz w:val="21"/>
          <w:szCs w:val="21"/>
        </w:rPr>
        <w:t>15 (quinze</w:t>
      </w:r>
      <w:r w:rsidR="003D277F" w:rsidRPr="002A762A">
        <w:rPr>
          <w:rFonts w:ascii="Tahoma" w:hAnsi="Tahoma" w:cs="Tahoma"/>
          <w:sz w:val="21"/>
          <w:szCs w:val="21"/>
        </w:rPr>
        <w:t xml:space="preserve">) </w:t>
      </w:r>
      <w:r w:rsidR="00CB115F" w:rsidRPr="002A762A">
        <w:rPr>
          <w:rFonts w:ascii="Tahoma" w:hAnsi="Tahoma" w:cs="Tahoma"/>
          <w:sz w:val="21"/>
          <w:szCs w:val="21"/>
        </w:rPr>
        <w:t>Dias Úteis contados da presente data</w:t>
      </w:r>
      <w:r w:rsidR="00490A19" w:rsidRPr="002A762A">
        <w:rPr>
          <w:rFonts w:ascii="Tahoma" w:hAnsi="Tahoma" w:cs="Tahoma"/>
          <w:sz w:val="21"/>
          <w:szCs w:val="21"/>
        </w:rPr>
        <w:t>. Eventuais atos societários posteriores da Emissora que sejam realizados em razão da Emissão seguirão os procedimentos descritos nesta cláusula.</w:t>
      </w:r>
    </w:p>
    <w:bookmarkEnd w:id="19"/>
    <w:p w14:paraId="25C78D54" w14:textId="6A3A920A" w:rsidR="00A71632" w:rsidRPr="002A762A" w:rsidRDefault="00A71632" w:rsidP="002A762A">
      <w:pPr>
        <w:pStyle w:val="PargrafodaLista"/>
        <w:spacing w:after="0" w:line="276" w:lineRule="auto"/>
        <w:ind w:left="0"/>
        <w:rPr>
          <w:rFonts w:ascii="Tahoma" w:hAnsi="Tahoma" w:cs="Tahoma"/>
          <w:sz w:val="21"/>
          <w:szCs w:val="21"/>
        </w:rPr>
      </w:pPr>
    </w:p>
    <w:p w14:paraId="78BA74F8" w14:textId="502EC7B7" w:rsidR="00373D92" w:rsidRPr="002A762A" w:rsidRDefault="00373D9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RS da Fiadora será devidamente arquivada </w:t>
      </w:r>
      <w:r w:rsidRPr="002A762A">
        <w:rPr>
          <w:rFonts w:ascii="Tahoma" w:hAnsi="Tahoma" w:cs="Tahoma"/>
          <w:bCs/>
          <w:sz w:val="21"/>
          <w:szCs w:val="21"/>
        </w:rPr>
        <w:t>JUCESP</w:t>
      </w:r>
      <w:r w:rsidRPr="002A762A">
        <w:rPr>
          <w:rFonts w:ascii="Tahoma" w:hAnsi="Tahoma" w:cs="Tahoma"/>
          <w:sz w:val="21"/>
          <w:szCs w:val="21"/>
        </w:rPr>
        <w:t xml:space="preserve">. Eventuais atos societários posteriores da </w:t>
      </w:r>
      <w:r w:rsidR="003C2404" w:rsidRPr="002A762A">
        <w:rPr>
          <w:rFonts w:ascii="Tahoma" w:hAnsi="Tahoma" w:cs="Tahoma"/>
          <w:sz w:val="21"/>
          <w:szCs w:val="21"/>
        </w:rPr>
        <w:t>Ore</w:t>
      </w:r>
      <w:r w:rsidRPr="002A762A">
        <w:rPr>
          <w:rFonts w:ascii="Tahoma" w:hAnsi="Tahoma" w:cs="Tahoma"/>
          <w:sz w:val="21"/>
          <w:szCs w:val="21"/>
        </w:rPr>
        <w:t xml:space="preserve"> que sejam realizados em razão da Emissão seguirão os procedimentos descritos nesta cláusula</w:t>
      </w:r>
      <w:r w:rsidR="003C2404" w:rsidRPr="002A762A">
        <w:rPr>
          <w:rFonts w:ascii="Tahoma" w:hAnsi="Tahoma" w:cs="Tahoma"/>
          <w:sz w:val="21"/>
          <w:szCs w:val="21"/>
        </w:rPr>
        <w:t>.</w:t>
      </w:r>
    </w:p>
    <w:p w14:paraId="242635DF" w14:textId="77777777" w:rsidR="00373D92" w:rsidRPr="002A762A" w:rsidRDefault="00373D92" w:rsidP="002A762A">
      <w:pPr>
        <w:pStyle w:val="PargrafodaLista"/>
        <w:spacing w:after="0" w:line="276" w:lineRule="auto"/>
        <w:rPr>
          <w:rFonts w:ascii="Tahoma" w:hAnsi="Tahoma" w:cs="Tahoma"/>
          <w:sz w:val="21"/>
          <w:szCs w:val="21"/>
        </w:rPr>
      </w:pPr>
    </w:p>
    <w:p w14:paraId="4D49DD9C" w14:textId="51340454" w:rsidR="00A71632" w:rsidRPr="002A762A" w:rsidRDefault="005F198E"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AGE </w:t>
      </w:r>
      <w:r w:rsidR="00EE4F71" w:rsidRPr="002A762A">
        <w:rPr>
          <w:rFonts w:ascii="Tahoma" w:hAnsi="Tahoma" w:cs="Tahoma"/>
          <w:sz w:val="21"/>
          <w:szCs w:val="21"/>
        </w:rPr>
        <w:t>da Emissora e seus eventuais aditamentos serão obrigatoriamente arquivados na JUCE</w:t>
      </w:r>
      <w:r w:rsidR="00714D09" w:rsidRPr="002A762A">
        <w:rPr>
          <w:rFonts w:ascii="Tahoma" w:hAnsi="Tahoma" w:cs="Tahoma"/>
          <w:sz w:val="21"/>
          <w:szCs w:val="21"/>
        </w:rPr>
        <w:t>SP</w:t>
      </w:r>
      <w:r w:rsidR="00EE4F71" w:rsidRPr="002A762A">
        <w:rPr>
          <w:rFonts w:ascii="Tahoma" w:hAnsi="Tahoma" w:cs="Tahoma"/>
          <w:sz w:val="21"/>
          <w:szCs w:val="21"/>
        </w:rPr>
        <w:t xml:space="preserve">. Para tanto, a Emissora deverá (i) protocolar </w:t>
      </w:r>
      <w:r w:rsidRPr="002A762A">
        <w:rPr>
          <w:rFonts w:ascii="Tahoma" w:hAnsi="Tahoma" w:cs="Tahoma"/>
          <w:sz w:val="21"/>
          <w:szCs w:val="21"/>
        </w:rPr>
        <w:t xml:space="preserve">a AGE da </w:t>
      </w:r>
      <w:r w:rsidR="00823236" w:rsidRPr="002A762A">
        <w:rPr>
          <w:rFonts w:ascii="Tahoma" w:hAnsi="Tahoma" w:cs="Tahoma"/>
          <w:sz w:val="21"/>
          <w:szCs w:val="21"/>
        </w:rPr>
        <w:t>Emissora</w:t>
      </w:r>
      <w:r w:rsidR="00EE4F71" w:rsidRPr="002A762A">
        <w:rPr>
          <w:rFonts w:ascii="Tahoma" w:hAnsi="Tahoma" w:cs="Tahoma"/>
          <w:sz w:val="21"/>
          <w:szCs w:val="21"/>
        </w:rPr>
        <w:t xml:space="preserve"> e seus eventuais aditamentos e anexos na JUCE</w:t>
      </w:r>
      <w:r w:rsidR="00714D09" w:rsidRPr="002A762A">
        <w:rPr>
          <w:rFonts w:ascii="Tahoma" w:hAnsi="Tahoma" w:cs="Tahoma"/>
          <w:sz w:val="21"/>
          <w:szCs w:val="21"/>
        </w:rPr>
        <w:t>SP</w:t>
      </w:r>
      <w:r w:rsidR="00EE4F71" w:rsidRPr="002A762A">
        <w:rPr>
          <w:rFonts w:ascii="Tahoma" w:hAnsi="Tahoma" w:cs="Tahoma"/>
          <w:sz w:val="21"/>
          <w:szCs w:val="21"/>
        </w:rPr>
        <w:t xml:space="preserve"> em até </w:t>
      </w:r>
      <w:r w:rsidR="00D742A7" w:rsidRPr="002A762A">
        <w:rPr>
          <w:rFonts w:ascii="Tahoma" w:hAnsi="Tahoma" w:cs="Tahoma"/>
          <w:sz w:val="21"/>
          <w:szCs w:val="21"/>
        </w:rPr>
        <w:t>0</w:t>
      </w:r>
      <w:r w:rsidR="00EE4F71" w:rsidRPr="002A762A">
        <w:rPr>
          <w:rFonts w:ascii="Tahoma" w:hAnsi="Tahoma" w:cs="Tahoma"/>
          <w:sz w:val="21"/>
          <w:szCs w:val="21"/>
        </w:rPr>
        <w:t xml:space="preserve">5 (cinco) Dias Úteis contados da celebração do presente instrumento, sendo certo que o registro </w:t>
      </w:r>
      <w:r w:rsidRPr="002A762A">
        <w:rPr>
          <w:rFonts w:ascii="Tahoma" w:hAnsi="Tahoma" w:cs="Tahoma"/>
          <w:sz w:val="21"/>
          <w:szCs w:val="21"/>
        </w:rPr>
        <w:t>da AGE</w:t>
      </w:r>
      <w:r w:rsidR="00823236" w:rsidRPr="002A762A">
        <w:rPr>
          <w:rFonts w:ascii="Tahoma" w:hAnsi="Tahoma" w:cs="Tahoma"/>
          <w:sz w:val="21"/>
          <w:szCs w:val="21"/>
        </w:rPr>
        <w:t xml:space="preserve"> </w:t>
      </w:r>
      <w:r w:rsidRPr="002A762A">
        <w:rPr>
          <w:rFonts w:ascii="Tahoma" w:hAnsi="Tahoma" w:cs="Tahoma"/>
          <w:sz w:val="21"/>
          <w:szCs w:val="21"/>
        </w:rPr>
        <w:t xml:space="preserve">da Emissora </w:t>
      </w:r>
      <w:r w:rsidR="00EE4F71" w:rsidRPr="002A762A">
        <w:rPr>
          <w:rFonts w:ascii="Tahoma" w:hAnsi="Tahoma" w:cs="Tahoma"/>
          <w:sz w:val="21"/>
          <w:szCs w:val="21"/>
        </w:rPr>
        <w:t>na JUCE</w:t>
      </w:r>
      <w:r w:rsidR="00714D09" w:rsidRPr="002A762A">
        <w:rPr>
          <w:rFonts w:ascii="Tahoma" w:hAnsi="Tahoma" w:cs="Tahoma"/>
          <w:sz w:val="21"/>
          <w:szCs w:val="21"/>
        </w:rPr>
        <w:t>SP</w:t>
      </w:r>
      <w:r w:rsidR="00EE4F71" w:rsidRPr="002A762A">
        <w:rPr>
          <w:rFonts w:ascii="Tahoma" w:hAnsi="Tahoma" w:cs="Tahoma"/>
          <w:sz w:val="21"/>
          <w:szCs w:val="21"/>
        </w:rPr>
        <w:t xml:space="preserve"> deverá ser realizado como condição essencial e precedente para a integralização das Debêntures; e (ii) enviar </w:t>
      </w:r>
      <w:r w:rsidR="00D742A7" w:rsidRPr="002A762A">
        <w:rPr>
          <w:rFonts w:ascii="Tahoma" w:hAnsi="Tahoma" w:cs="Tahoma"/>
          <w:sz w:val="21"/>
          <w:szCs w:val="21"/>
        </w:rPr>
        <w:t>0</w:t>
      </w:r>
      <w:r w:rsidR="00EE4F71" w:rsidRPr="002A762A">
        <w:rPr>
          <w:rFonts w:ascii="Tahoma" w:hAnsi="Tahoma" w:cs="Tahoma"/>
          <w:sz w:val="21"/>
          <w:szCs w:val="21"/>
        </w:rPr>
        <w:t xml:space="preserve">1 (uma) </w:t>
      </w:r>
      <w:r w:rsidR="00C75161" w:rsidRPr="002A762A">
        <w:rPr>
          <w:rFonts w:ascii="Tahoma" w:hAnsi="Tahoma" w:cs="Tahoma"/>
          <w:sz w:val="21"/>
          <w:szCs w:val="21"/>
        </w:rPr>
        <w:t>cópia</w:t>
      </w:r>
      <w:r w:rsidRPr="002A762A">
        <w:rPr>
          <w:rFonts w:ascii="Tahoma" w:hAnsi="Tahoma" w:cs="Tahoma"/>
          <w:sz w:val="21"/>
          <w:szCs w:val="21"/>
        </w:rPr>
        <w:t xml:space="preserve"> da AGE da Emissora </w:t>
      </w:r>
      <w:r w:rsidR="00EE4F71" w:rsidRPr="002A762A">
        <w:rPr>
          <w:rFonts w:ascii="Tahoma" w:hAnsi="Tahoma" w:cs="Tahoma"/>
          <w:sz w:val="21"/>
          <w:szCs w:val="21"/>
        </w:rPr>
        <w:t xml:space="preserve">e seus eventuais aditamentos e anexos devidamente registrados </w:t>
      </w:r>
      <w:r w:rsidR="00041A3C" w:rsidRPr="002A762A">
        <w:rPr>
          <w:rFonts w:ascii="Tahoma" w:hAnsi="Tahoma" w:cs="Tahoma"/>
          <w:sz w:val="21"/>
          <w:szCs w:val="21"/>
        </w:rPr>
        <w:t>ao Agente Fiduciário</w:t>
      </w:r>
      <w:r w:rsidR="00EE4F71" w:rsidRPr="002A762A">
        <w:rPr>
          <w:rFonts w:ascii="Tahoma" w:hAnsi="Tahoma" w:cs="Tahoma"/>
          <w:sz w:val="21"/>
          <w:szCs w:val="21"/>
        </w:rPr>
        <w:t xml:space="preserve"> em até </w:t>
      </w:r>
      <w:r w:rsidR="00D742A7" w:rsidRPr="002A762A">
        <w:rPr>
          <w:rFonts w:ascii="Tahoma" w:hAnsi="Tahoma" w:cs="Tahoma"/>
          <w:sz w:val="21"/>
          <w:szCs w:val="21"/>
        </w:rPr>
        <w:t>0</w:t>
      </w:r>
      <w:r w:rsidR="00EE4F71" w:rsidRPr="002A762A">
        <w:rPr>
          <w:rFonts w:ascii="Tahoma" w:hAnsi="Tahoma" w:cs="Tahoma"/>
          <w:sz w:val="21"/>
          <w:szCs w:val="21"/>
        </w:rPr>
        <w:t>5 (cinco) Dias Úteis após seus respectivos registros e/ou averbações, conforme aplicável, na JUCE</w:t>
      </w:r>
      <w:r w:rsidR="00A07334" w:rsidRPr="002A762A">
        <w:rPr>
          <w:rFonts w:ascii="Tahoma" w:hAnsi="Tahoma" w:cs="Tahoma"/>
          <w:sz w:val="21"/>
          <w:szCs w:val="21"/>
        </w:rPr>
        <w:t>SP</w:t>
      </w:r>
      <w:r w:rsidR="001118FB" w:rsidRPr="002A762A">
        <w:rPr>
          <w:rFonts w:ascii="Tahoma" w:hAnsi="Tahoma" w:cs="Tahoma"/>
          <w:sz w:val="21"/>
          <w:szCs w:val="21"/>
        </w:rPr>
        <w:t>, bem como como cópia dos Jornais de Publicação que contenham as respectivas publicações no mesmo prazo</w:t>
      </w:r>
      <w:r w:rsidR="00EE4F71" w:rsidRPr="002A762A">
        <w:rPr>
          <w:rFonts w:ascii="Tahoma" w:hAnsi="Tahoma" w:cs="Tahoma"/>
          <w:sz w:val="21"/>
          <w:szCs w:val="21"/>
        </w:rPr>
        <w:t>. Caso a JUCE</w:t>
      </w:r>
      <w:r w:rsidR="00A07334" w:rsidRPr="002A762A">
        <w:rPr>
          <w:rFonts w:ascii="Tahoma" w:hAnsi="Tahoma" w:cs="Tahoma"/>
          <w:sz w:val="21"/>
          <w:szCs w:val="21"/>
        </w:rPr>
        <w:t>SP</w:t>
      </w:r>
      <w:r w:rsidR="00EE4F71" w:rsidRPr="002A762A">
        <w:rPr>
          <w:rFonts w:ascii="Tahoma" w:hAnsi="Tahoma" w:cs="Tahoma"/>
          <w:sz w:val="21"/>
          <w:szCs w:val="21"/>
        </w:rPr>
        <w:t xml:space="preserve"> eventualmente apresente exigência para concluir o registro </w:t>
      </w:r>
      <w:r w:rsidR="00451C53" w:rsidRPr="002A762A">
        <w:rPr>
          <w:rFonts w:ascii="Tahoma" w:hAnsi="Tahoma" w:cs="Tahoma"/>
          <w:sz w:val="21"/>
          <w:szCs w:val="21"/>
        </w:rPr>
        <w:t xml:space="preserve">da AGE da </w:t>
      </w:r>
      <w:r w:rsidR="00451C53" w:rsidRPr="002A762A">
        <w:rPr>
          <w:rFonts w:ascii="Tahoma" w:hAnsi="Tahoma" w:cs="Tahoma"/>
          <w:sz w:val="21"/>
          <w:szCs w:val="21"/>
        </w:rPr>
        <w:lastRenderedPageBreak/>
        <w:t xml:space="preserve">Emissora </w:t>
      </w:r>
      <w:r w:rsidR="00EE4F71" w:rsidRPr="002A762A">
        <w:rPr>
          <w:rFonts w:ascii="Tahoma" w:hAnsi="Tahoma" w:cs="Tahoma"/>
          <w:sz w:val="21"/>
          <w:szCs w:val="21"/>
        </w:rPr>
        <w:t xml:space="preserve">e seus eventuais aditamentos e anexos (a) a Emissora deverá apresentar toda a documentação e informações solicitadas e/ou necessárias para o cumprimento da exigência no prazo máximo de </w:t>
      </w:r>
      <w:r w:rsidR="00D742A7" w:rsidRPr="002A762A">
        <w:rPr>
          <w:rFonts w:ascii="Tahoma" w:hAnsi="Tahoma" w:cs="Tahoma"/>
          <w:sz w:val="21"/>
          <w:szCs w:val="21"/>
        </w:rPr>
        <w:t>0</w:t>
      </w:r>
      <w:r w:rsidR="00EE4F71" w:rsidRPr="002A762A">
        <w:rPr>
          <w:rFonts w:ascii="Tahoma" w:hAnsi="Tahoma" w:cs="Tahoma"/>
          <w:sz w:val="21"/>
          <w:szCs w:val="21"/>
        </w:rPr>
        <w:t xml:space="preserve">5 (cinco) Dias Úteis contados da data da devolução do documento; e (b) o registro </w:t>
      </w:r>
      <w:r w:rsidR="00451C53" w:rsidRPr="002A762A">
        <w:rPr>
          <w:rFonts w:ascii="Tahoma" w:hAnsi="Tahoma" w:cs="Tahoma"/>
          <w:sz w:val="21"/>
          <w:szCs w:val="21"/>
        </w:rPr>
        <w:t xml:space="preserve">da AGE da Emissora </w:t>
      </w:r>
      <w:r w:rsidR="00EE4F71" w:rsidRPr="002A762A">
        <w:rPr>
          <w:rFonts w:ascii="Tahoma" w:hAnsi="Tahoma" w:cs="Tahoma"/>
          <w:sz w:val="21"/>
          <w:szCs w:val="21"/>
        </w:rPr>
        <w:t>e seus eventuais aditamentos e anexos deverá ser concluído no prazo máximo de 30 (trinta) dias contados da data da apresentação dos documentos e informações solicitados e/ou necessários para o cumprimento da exigência.</w:t>
      </w:r>
    </w:p>
    <w:p w14:paraId="00207605" w14:textId="77777777" w:rsidR="003C2404" w:rsidRPr="002A762A" w:rsidRDefault="003C2404" w:rsidP="002A762A">
      <w:pPr>
        <w:pStyle w:val="PargrafodaLista"/>
        <w:spacing w:after="0" w:line="276" w:lineRule="auto"/>
        <w:ind w:left="0"/>
        <w:rPr>
          <w:rFonts w:ascii="Tahoma" w:hAnsi="Tahoma" w:cs="Tahoma"/>
          <w:sz w:val="21"/>
          <w:szCs w:val="21"/>
        </w:rPr>
      </w:pPr>
    </w:p>
    <w:p w14:paraId="68CF7374" w14:textId="2092DEC9" w:rsidR="003C2404" w:rsidRPr="002A762A" w:rsidRDefault="003C2404"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RS da Fiadora e seus eventuais aditamentos serão obrigatoriamente arquivados na JUCESP. Para tanto, a Emissora deverá (i) protocolar a RS da Fiadora e seus eventuais aditamentos e anexos na JUCESP em até 05 (cinco) Dias Úteis contados da celebração do presente instrumento, sendo certo que o registro da RS da Fiadora na JUCESP deverá ser realizado como condição essencial e precedente para a integralização das Debêntures; e (ii) enviar 01 (uma) cópia da </w:t>
      </w:r>
      <w:r w:rsidR="004D63BD" w:rsidRPr="002A762A">
        <w:rPr>
          <w:rFonts w:ascii="Tahoma" w:hAnsi="Tahoma" w:cs="Tahoma"/>
          <w:sz w:val="21"/>
          <w:szCs w:val="21"/>
        </w:rPr>
        <w:t xml:space="preserve">RS da Fiadora </w:t>
      </w:r>
      <w:r w:rsidRPr="002A762A">
        <w:rPr>
          <w:rFonts w:ascii="Tahoma" w:hAnsi="Tahoma" w:cs="Tahoma"/>
          <w:sz w:val="21"/>
          <w:szCs w:val="21"/>
        </w:rPr>
        <w:t xml:space="preserve">e seus eventuais aditamentos e anexos devidamente registrados </w:t>
      </w:r>
      <w:r w:rsidR="00041A3C" w:rsidRPr="002A762A">
        <w:rPr>
          <w:rFonts w:ascii="Tahoma" w:hAnsi="Tahoma" w:cs="Tahoma"/>
          <w:sz w:val="21"/>
          <w:szCs w:val="21"/>
        </w:rPr>
        <w:t>ao Agente Fiduciário</w:t>
      </w:r>
      <w:r w:rsidRPr="002A762A">
        <w:rPr>
          <w:rFonts w:ascii="Tahoma" w:hAnsi="Tahoma" w:cs="Tahoma"/>
          <w:sz w:val="21"/>
          <w:szCs w:val="21"/>
        </w:rPr>
        <w:t xml:space="preserve"> em até 05 (cinco) Dias Úteis após seus respectivos registros e/ou averbações, conforme aplicável, na JUCESP. Caso a JUCESP eventualmente apresente exigência para concluir o registro da </w:t>
      </w:r>
      <w:r w:rsidR="004D63BD" w:rsidRPr="002A762A">
        <w:rPr>
          <w:rFonts w:ascii="Tahoma" w:hAnsi="Tahoma" w:cs="Tahoma"/>
          <w:sz w:val="21"/>
          <w:szCs w:val="21"/>
        </w:rPr>
        <w:t xml:space="preserve">RS da Fiadora </w:t>
      </w:r>
      <w:r w:rsidRPr="002A762A">
        <w:rPr>
          <w:rFonts w:ascii="Tahoma" w:hAnsi="Tahoma" w:cs="Tahoma"/>
          <w:sz w:val="21"/>
          <w:szCs w:val="21"/>
        </w:rPr>
        <w:t xml:space="preserve">e seus eventuais aditamentos e anexos (a) a Emissora deverá apresentar toda a documentação e informações solicitadas e/ou necessárias para o cumprimento da exigência no prazo máximo de 05 (cinco) Dias Úteis contados da data da devolução do documento; e (b) o registro da </w:t>
      </w:r>
      <w:r w:rsidR="004D63BD" w:rsidRPr="002A762A">
        <w:rPr>
          <w:rFonts w:ascii="Tahoma" w:hAnsi="Tahoma" w:cs="Tahoma"/>
          <w:sz w:val="21"/>
          <w:szCs w:val="21"/>
        </w:rPr>
        <w:t xml:space="preserve">RS da Fiadora </w:t>
      </w:r>
      <w:r w:rsidRPr="002A762A">
        <w:rPr>
          <w:rFonts w:ascii="Tahoma" w:hAnsi="Tahoma" w:cs="Tahoma"/>
          <w:sz w:val="21"/>
          <w:szCs w:val="21"/>
        </w:rPr>
        <w:t>e seus eventuais aditamentos e anexos deverá ser concluído no prazo máximo de 30 (trinta) dias contados da data da apresentação dos documentos e informações solicitados e/ou necessários para o cumprimento da exigência</w:t>
      </w:r>
    </w:p>
    <w:p w14:paraId="674BB5B6" w14:textId="77777777" w:rsidR="002C4FE2" w:rsidRPr="002A762A" w:rsidRDefault="002C4FE2" w:rsidP="002A762A">
      <w:pPr>
        <w:pStyle w:val="PargrafodaLista"/>
        <w:spacing w:after="0" w:line="276" w:lineRule="auto"/>
        <w:ind w:left="0"/>
        <w:rPr>
          <w:rFonts w:ascii="Tahoma" w:hAnsi="Tahoma" w:cs="Tahoma"/>
          <w:sz w:val="21"/>
          <w:szCs w:val="21"/>
        </w:rPr>
      </w:pPr>
    </w:p>
    <w:p w14:paraId="177C4D5E" w14:textId="77777777"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Garantias</w:t>
      </w:r>
    </w:p>
    <w:p w14:paraId="03BDA8C4" w14:textId="77777777" w:rsidR="004F445F" w:rsidRPr="002A762A" w:rsidRDefault="004F445F" w:rsidP="002A762A">
      <w:pPr>
        <w:widowControl w:val="0"/>
        <w:suppressAutoHyphens/>
        <w:spacing w:after="0" w:line="276" w:lineRule="auto"/>
        <w:contextualSpacing/>
        <w:rPr>
          <w:rFonts w:ascii="Tahoma" w:hAnsi="Tahoma" w:cs="Tahoma"/>
          <w:bCs/>
          <w:sz w:val="21"/>
          <w:szCs w:val="21"/>
        </w:rPr>
      </w:pPr>
    </w:p>
    <w:p w14:paraId="19D21E3C" w14:textId="00AA8B9D" w:rsidR="001A72F3" w:rsidRPr="002A762A" w:rsidRDefault="004F445F" w:rsidP="002A762A">
      <w:pPr>
        <w:pStyle w:val="PargrafodaLista"/>
        <w:numPr>
          <w:ilvl w:val="2"/>
          <w:numId w:val="7"/>
        </w:numPr>
        <w:spacing w:after="0" w:line="276" w:lineRule="auto"/>
        <w:ind w:left="0" w:firstLine="0"/>
        <w:rPr>
          <w:rFonts w:ascii="Tahoma" w:hAnsi="Tahoma" w:cs="Tahoma"/>
          <w:sz w:val="21"/>
          <w:szCs w:val="21"/>
        </w:rPr>
      </w:pPr>
      <w:bookmarkStart w:id="20" w:name="_Hlk53562864"/>
      <w:r w:rsidRPr="002A762A">
        <w:rPr>
          <w:rFonts w:ascii="Tahoma" w:hAnsi="Tahoma" w:cs="Tahoma"/>
          <w:sz w:val="21"/>
          <w:szCs w:val="21"/>
        </w:rPr>
        <w:t>A fim de garantir o integral, fiel e pontual pagamento e cumprimento de todas as obrigações, principais e acessórias, presentes ou futuras, assumidas ou que venham a ser assumidas pela Emissora, perante</w:t>
      </w:r>
      <w:r w:rsidR="00C50E33" w:rsidRPr="002A762A">
        <w:rPr>
          <w:rFonts w:ascii="Tahoma" w:hAnsi="Tahoma" w:cs="Tahoma"/>
          <w:sz w:val="21"/>
          <w:szCs w:val="21"/>
        </w:rPr>
        <w:t xml:space="preserve"> </w:t>
      </w:r>
      <w:r w:rsidR="00A07334" w:rsidRPr="002A762A">
        <w:rPr>
          <w:rFonts w:ascii="Tahoma" w:hAnsi="Tahoma" w:cs="Tahoma"/>
          <w:sz w:val="21"/>
          <w:szCs w:val="21"/>
        </w:rPr>
        <w:t>o</w:t>
      </w:r>
      <w:r w:rsidR="000843AB" w:rsidRPr="002A762A">
        <w:rPr>
          <w:rFonts w:ascii="Tahoma" w:hAnsi="Tahoma" w:cs="Tahoma"/>
          <w:sz w:val="21"/>
          <w:szCs w:val="21"/>
        </w:rPr>
        <w:t>s</w:t>
      </w:r>
      <w:r w:rsidR="00C50E33" w:rsidRPr="002A762A">
        <w:rPr>
          <w:rFonts w:ascii="Tahoma" w:hAnsi="Tahoma" w:cs="Tahoma"/>
          <w:sz w:val="21"/>
          <w:szCs w:val="21"/>
        </w:rPr>
        <w:t xml:space="preserve"> </w:t>
      </w:r>
      <w:r w:rsidR="000843AB" w:rsidRPr="002A762A">
        <w:rPr>
          <w:rFonts w:ascii="Tahoma" w:hAnsi="Tahoma" w:cs="Tahoma"/>
          <w:sz w:val="21"/>
          <w:szCs w:val="21"/>
        </w:rPr>
        <w:t>d</w:t>
      </w:r>
      <w:r w:rsidR="00A07334" w:rsidRPr="002A762A">
        <w:rPr>
          <w:rFonts w:ascii="Tahoma" w:hAnsi="Tahoma" w:cs="Tahoma"/>
          <w:sz w:val="21"/>
          <w:szCs w:val="21"/>
        </w:rPr>
        <w:t>ebenturista</w:t>
      </w:r>
      <w:r w:rsidR="000843AB" w:rsidRPr="002A762A">
        <w:rPr>
          <w:rFonts w:ascii="Tahoma" w:hAnsi="Tahoma" w:cs="Tahoma"/>
          <w:sz w:val="21"/>
          <w:szCs w:val="21"/>
        </w:rPr>
        <w:t>s</w:t>
      </w:r>
      <w:r w:rsidR="00C50E33" w:rsidRPr="002A762A">
        <w:rPr>
          <w:rFonts w:ascii="Tahoma" w:hAnsi="Tahoma" w:cs="Tahoma"/>
          <w:sz w:val="21"/>
          <w:szCs w:val="21"/>
        </w:rPr>
        <w:t xml:space="preserve"> </w:t>
      </w:r>
      <w:r w:rsidRPr="002A762A">
        <w:rPr>
          <w:rFonts w:ascii="Tahoma" w:hAnsi="Tahoma" w:cs="Tahoma"/>
          <w:sz w:val="21"/>
          <w:szCs w:val="21"/>
        </w:rPr>
        <w:t>no âmbito desta Escritura e/ou eventuais aditamentos, o que inclui, mas não se limita, ao pagamento integral das Debêntures, abrangendo o Valor Nominal Unitário</w:t>
      </w:r>
      <w:r w:rsidR="004D5951" w:rsidRPr="002A762A">
        <w:rPr>
          <w:rFonts w:ascii="Tahoma" w:hAnsi="Tahoma" w:cs="Tahoma"/>
          <w:sz w:val="21"/>
          <w:szCs w:val="21"/>
        </w:rPr>
        <w:t xml:space="preserve"> (conforme abaixo definido)</w:t>
      </w:r>
      <w:r w:rsidRPr="002A762A">
        <w:rPr>
          <w:rFonts w:ascii="Tahoma" w:hAnsi="Tahoma" w:cs="Tahoma"/>
          <w:sz w:val="21"/>
          <w:szCs w:val="21"/>
        </w:rPr>
        <w:t xml:space="preserve">, a Remuneração das Debêntures (conforme abaixo definido), bem como todos e quaisquer outros pagamentos devidos pela Emissora, incluindo o pagamento dos custos, comissões, encargos e despesas e a totalidade das obrigações acessórias, tais como, mas não se limitando, Encargos Moratórios (conforme abaixo definido), multas, penalidades, honorários arbitrados em juízo e demais encargos contratuais e legais previstos, </w:t>
      </w:r>
      <w:r w:rsidR="00DF3F07" w:rsidRPr="002A762A">
        <w:rPr>
          <w:rFonts w:ascii="Tahoma" w:hAnsi="Tahoma" w:cs="Tahoma"/>
          <w:sz w:val="21"/>
          <w:szCs w:val="21"/>
        </w:rPr>
        <w:t xml:space="preserve">bem como </w:t>
      </w:r>
      <w:r w:rsidRPr="002A762A">
        <w:rPr>
          <w:rFonts w:ascii="Tahoma" w:hAnsi="Tahoma" w:cs="Tahoma"/>
          <w:sz w:val="21"/>
          <w:szCs w:val="21"/>
        </w:rPr>
        <w:t xml:space="preserve">todo e qualquer custo ou despesa comprovadamente incorrido </w:t>
      </w:r>
      <w:r w:rsidR="00DF3F07" w:rsidRPr="002A762A">
        <w:rPr>
          <w:rFonts w:ascii="Tahoma" w:hAnsi="Tahoma" w:cs="Tahoma"/>
          <w:sz w:val="21"/>
          <w:szCs w:val="21"/>
        </w:rPr>
        <w:t>pel</w:t>
      </w:r>
      <w:r w:rsidR="000843AB" w:rsidRPr="002A762A">
        <w:rPr>
          <w:rFonts w:ascii="Tahoma" w:hAnsi="Tahoma" w:cs="Tahoma"/>
          <w:sz w:val="21"/>
          <w:szCs w:val="21"/>
        </w:rPr>
        <w:t>o Agente Fiduciário e/ou pelos</w:t>
      </w:r>
      <w:r w:rsidR="00DF3F07" w:rsidRPr="002A762A">
        <w:rPr>
          <w:rFonts w:ascii="Tahoma" w:hAnsi="Tahoma" w:cs="Tahoma"/>
          <w:sz w:val="21"/>
          <w:szCs w:val="21"/>
        </w:rPr>
        <w:t xml:space="preserve"> </w:t>
      </w:r>
      <w:r w:rsidR="000843AB" w:rsidRPr="002A762A">
        <w:rPr>
          <w:rFonts w:ascii="Tahoma" w:hAnsi="Tahoma" w:cs="Tahoma"/>
          <w:sz w:val="21"/>
          <w:szCs w:val="21"/>
        </w:rPr>
        <w:t>d</w:t>
      </w:r>
      <w:r w:rsidR="00A07334" w:rsidRPr="002A762A">
        <w:rPr>
          <w:rFonts w:ascii="Tahoma" w:hAnsi="Tahoma" w:cs="Tahoma"/>
          <w:sz w:val="21"/>
          <w:szCs w:val="21"/>
        </w:rPr>
        <w:t>ebenturista</w:t>
      </w:r>
      <w:r w:rsidR="000843AB" w:rsidRPr="002A762A">
        <w:rPr>
          <w:rFonts w:ascii="Tahoma" w:hAnsi="Tahoma" w:cs="Tahoma"/>
          <w:sz w:val="21"/>
          <w:szCs w:val="21"/>
        </w:rPr>
        <w:t>s</w:t>
      </w:r>
      <w:r w:rsidRPr="002A762A">
        <w:rPr>
          <w:rFonts w:ascii="Tahoma" w:hAnsi="Tahoma" w:cs="Tahoma"/>
          <w:sz w:val="21"/>
          <w:szCs w:val="21"/>
        </w:rPr>
        <w:t xml:space="preserve"> em decorrência de processos, procedimentos e/ou outras medidas judiciais ou extrajudiciais necessários à salvaguarda dos direitos e prerrogativas do</w:t>
      </w:r>
      <w:r w:rsidR="009A4CDF" w:rsidRPr="002A762A">
        <w:rPr>
          <w:rFonts w:ascii="Tahoma" w:hAnsi="Tahoma" w:cs="Tahoma"/>
          <w:sz w:val="21"/>
          <w:szCs w:val="21"/>
        </w:rPr>
        <w:t xml:space="preserve"> Agente Fiduciário e/ou dos</w:t>
      </w:r>
      <w:r w:rsidRPr="002A762A">
        <w:rPr>
          <w:rFonts w:ascii="Tahoma" w:hAnsi="Tahoma" w:cs="Tahoma"/>
          <w:sz w:val="21"/>
          <w:szCs w:val="21"/>
        </w:rPr>
        <w:t xml:space="preserve"> </w:t>
      </w:r>
      <w:r w:rsidR="001A5062" w:rsidRPr="002A762A">
        <w:rPr>
          <w:rFonts w:ascii="Tahoma" w:hAnsi="Tahoma" w:cs="Tahoma"/>
          <w:sz w:val="21"/>
          <w:szCs w:val="21"/>
        </w:rPr>
        <w:t>debenturistas o</w:t>
      </w:r>
      <w:r w:rsidR="00AC58CF" w:rsidRPr="002A762A">
        <w:rPr>
          <w:rFonts w:ascii="Tahoma" w:hAnsi="Tahoma" w:cs="Tahoma"/>
          <w:sz w:val="21"/>
          <w:szCs w:val="21"/>
        </w:rPr>
        <w:t>riundos</w:t>
      </w:r>
      <w:r w:rsidRPr="002A762A">
        <w:rPr>
          <w:rFonts w:ascii="Tahoma" w:hAnsi="Tahoma" w:cs="Tahoma"/>
          <w:sz w:val="21"/>
          <w:szCs w:val="21"/>
        </w:rPr>
        <w:t xml:space="preserve"> desta Escritura (“</w:t>
      </w:r>
      <w:r w:rsidRPr="002A762A">
        <w:rPr>
          <w:rFonts w:ascii="Tahoma" w:hAnsi="Tahoma" w:cs="Tahoma"/>
          <w:b/>
          <w:bCs/>
          <w:sz w:val="21"/>
          <w:szCs w:val="21"/>
        </w:rPr>
        <w:t>Obrigações Garantidas</w:t>
      </w:r>
      <w:r w:rsidRPr="002A762A">
        <w:rPr>
          <w:rFonts w:ascii="Tahoma" w:hAnsi="Tahoma" w:cs="Tahoma"/>
          <w:sz w:val="21"/>
          <w:szCs w:val="21"/>
        </w:rPr>
        <w:t xml:space="preserve">”), serão constituídas pela Emissora, </w:t>
      </w:r>
      <w:r w:rsidR="009A4CDF" w:rsidRPr="002A762A">
        <w:rPr>
          <w:rFonts w:ascii="Tahoma" w:hAnsi="Tahoma" w:cs="Tahoma"/>
          <w:sz w:val="21"/>
          <w:szCs w:val="21"/>
        </w:rPr>
        <w:t xml:space="preserve">em favor da comunhão de titulares das Debêntures, </w:t>
      </w:r>
      <w:r w:rsidR="00DD08FE" w:rsidRPr="002A762A">
        <w:rPr>
          <w:rFonts w:ascii="Tahoma" w:hAnsi="Tahoma" w:cs="Tahoma"/>
          <w:sz w:val="21"/>
          <w:szCs w:val="21"/>
        </w:rPr>
        <w:t>representados pelo</w:t>
      </w:r>
      <w:r w:rsidR="009A4CDF" w:rsidRPr="002A762A">
        <w:rPr>
          <w:rFonts w:ascii="Tahoma" w:hAnsi="Tahoma" w:cs="Tahoma"/>
          <w:sz w:val="21"/>
          <w:szCs w:val="21"/>
        </w:rPr>
        <w:t xml:space="preserve"> Agente Fiduciário, as seguintes garantias</w:t>
      </w:r>
      <w:r w:rsidRPr="002A762A">
        <w:rPr>
          <w:rFonts w:ascii="Tahoma" w:hAnsi="Tahoma" w:cs="Tahoma"/>
          <w:sz w:val="21"/>
          <w:szCs w:val="21"/>
        </w:rPr>
        <w:t xml:space="preserve">: </w:t>
      </w:r>
      <w:r w:rsidR="00EF170E" w:rsidRPr="002A762A">
        <w:rPr>
          <w:rFonts w:ascii="Tahoma" w:hAnsi="Tahoma" w:cs="Tahoma"/>
          <w:sz w:val="21"/>
          <w:szCs w:val="21"/>
        </w:rPr>
        <w:t>(i) a Alienação Fiduciária</w:t>
      </w:r>
      <w:r w:rsidR="002E78A0" w:rsidRPr="002A762A">
        <w:rPr>
          <w:rFonts w:ascii="Tahoma" w:hAnsi="Tahoma" w:cs="Tahoma"/>
          <w:sz w:val="21"/>
          <w:szCs w:val="21"/>
        </w:rPr>
        <w:t xml:space="preserve"> de Imóveis</w:t>
      </w:r>
      <w:r w:rsidR="00EF170E" w:rsidRPr="002A762A">
        <w:rPr>
          <w:rFonts w:ascii="Tahoma" w:hAnsi="Tahoma" w:cs="Tahoma"/>
          <w:sz w:val="21"/>
          <w:szCs w:val="21"/>
        </w:rPr>
        <w:t>, nos termos do Contrato de Alienação Fiduciária</w:t>
      </w:r>
      <w:r w:rsidR="002E78A0" w:rsidRPr="002A762A">
        <w:rPr>
          <w:rFonts w:ascii="Tahoma" w:hAnsi="Tahoma" w:cs="Tahoma"/>
          <w:sz w:val="21"/>
          <w:szCs w:val="21"/>
        </w:rPr>
        <w:t xml:space="preserve"> de Imóveis</w:t>
      </w:r>
      <w:r w:rsidR="00EF170E" w:rsidRPr="002A762A">
        <w:rPr>
          <w:rFonts w:ascii="Tahoma" w:hAnsi="Tahoma" w:cs="Tahoma"/>
          <w:sz w:val="21"/>
          <w:szCs w:val="21"/>
        </w:rPr>
        <w:t xml:space="preserve"> (conforme definido abaixo); (ii) a Cessão Fiduciária</w:t>
      </w:r>
      <w:r w:rsidR="002E78A0" w:rsidRPr="002A762A">
        <w:rPr>
          <w:rFonts w:ascii="Tahoma" w:hAnsi="Tahoma" w:cs="Tahoma"/>
          <w:sz w:val="21"/>
          <w:szCs w:val="21"/>
        </w:rPr>
        <w:t xml:space="preserve"> de Recebíveis</w:t>
      </w:r>
      <w:r w:rsidR="00EF170E" w:rsidRPr="002A762A">
        <w:rPr>
          <w:rFonts w:ascii="Tahoma" w:hAnsi="Tahoma" w:cs="Tahoma"/>
          <w:sz w:val="21"/>
          <w:szCs w:val="21"/>
        </w:rPr>
        <w:t>, nos termos do Contrato de Cessão Fiduciária</w:t>
      </w:r>
      <w:r w:rsidR="002E78A0" w:rsidRPr="002A762A">
        <w:rPr>
          <w:rFonts w:ascii="Tahoma" w:hAnsi="Tahoma" w:cs="Tahoma"/>
          <w:sz w:val="21"/>
          <w:szCs w:val="21"/>
        </w:rPr>
        <w:t xml:space="preserve"> de Recebíveis</w:t>
      </w:r>
      <w:r w:rsidR="00EF170E" w:rsidRPr="002A762A">
        <w:rPr>
          <w:rFonts w:ascii="Tahoma" w:hAnsi="Tahoma" w:cs="Tahoma"/>
          <w:sz w:val="21"/>
          <w:szCs w:val="21"/>
        </w:rPr>
        <w:t xml:space="preserve"> (conforme definido abaixo)</w:t>
      </w:r>
      <w:r w:rsidR="002E78A0" w:rsidRPr="002A762A">
        <w:rPr>
          <w:rFonts w:ascii="Tahoma" w:hAnsi="Tahoma" w:cs="Tahoma"/>
          <w:sz w:val="21"/>
          <w:szCs w:val="21"/>
        </w:rPr>
        <w:t>; e (iii) a Fiança (conforme abaixo definido).</w:t>
      </w:r>
      <w:r w:rsidR="00EF170E" w:rsidRPr="002A762A">
        <w:rPr>
          <w:rFonts w:ascii="Tahoma" w:hAnsi="Tahoma" w:cs="Tahoma"/>
          <w:sz w:val="21"/>
          <w:szCs w:val="21"/>
        </w:rPr>
        <w:t xml:space="preserve"> </w:t>
      </w:r>
      <w:bookmarkEnd w:id="20"/>
    </w:p>
    <w:p w14:paraId="54B86D24" w14:textId="77777777" w:rsidR="000356DB" w:rsidRPr="002A762A" w:rsidRDefault="000356DB" w:rsidP="002A762A">
      <w:pPr>
        <w:pStyle w:val="PargrafodaLista"/>
        <w:spacing w:after="0" w:line="276" w:lineRule="auto"/>
        <w:ind w:left="0"/>
        <w:rPr>
          <w:rFonts w:ascii="Tahoma" w:hAnsi="Tahoma" w:cs="Tahoma"/>
          <w:sz w:val="21"/>
          <w:szCs w:val="21"/>
        </w:rPr>
      </w:pPr>
    </w:p>
    <w:p w14:paraId="11F1B487" w14:textId="1B8F357C" w:rsidR="00490A19" w:rsidRPr="002A762A" w:rsidRDefault="002E78A0"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Alienação Fiduciária de Imóveis será formalizada por meio do Contrato de Alienação Fiduciária de Imóveis (conforme definido abaixo), o qual será registrado, bem como seus aditamentos deverão ser averbados às margens do respectivo registro, nos Cartórios de </w:t>
      </w:r>
      <w:r w:rsidRPr="002A762A">
        <w:rPr>
          <w:rFonts w:ascii="Tahoma" w:hAnsi="Tahoma" w:cs="Tahoma"/>
          <w:sz w:val="21"/>
          <w:szCs w:val="21"/>
        </w:rPr>
        <w:lastRenderedPageBreak/>
        <w:t>Registro de Imóveis competentes, nos termos do inciso III do artigo 62 da Lei das Sociedades por Ações e do artigo 167 da Lei nº 6.015, de 31 de dezembro de 1973, conforme alterada de tempos em tempos (“</w:t>
      </w:r>
      <w:r w:rsidRPr="002A762A">
        <w:rPr>
          <w:rFonts w:ascii="Tahoma" w:hAnsi="Tahoma" w:cs="Tahoma"/>
          <w:b/>
          <w:bCs/>
          <w:sz w:val="21"/>
          <w:szCs w:val="21"/>
        </w:rPr>
        <w:t>Lei de Registros Públicos</w:t>
      </w:r>
      <w:r w:rsidRPr="002A762A">
        <w:rPr>
          <w:rFonts w:ascii="Tahoma" w:hAnsi="Tahoma" w:cs="Tahoma"/>
          <w:sz w:val="21"/>
          <w:szCs w:val="21"/>
        </w:rPr>
        <w:t>”).</w:t>
      </w:r>
      <w:r w:rsidR="00490A19" w:rsidRPr="002A762A">
        <w:rPr>
          <w:rFonts w:ascii="Tahoma" w:hAnsi="Tahoma" w:cs="Tahoma"/>
          <w:sz w:val="21"/>
          <w:szCs w:val="21"/>
        </w:rPr>
        <w:t xml:space="preserve"> </w:t>
      </w:r>
    </w:p>
    <w:p w14:paraId="00A74B08" w14:textId="77777777" w:rsidR="00490A19" w:rsidRPr="002A762A" w:rsidRDefault="00490A19" w:rsidP="002A762A">
      <w:pPr>
        <w:widowControl w:val="0"/>
        <w:suppressAutoHyphens/>
        <w:spacing w:after="0" w:line="276" w:lineRule="auto"/>
        <w:contextualSpacing/>
        <w:rPr>
          <w:rFonts w:ascii="Tahoma" w:hAnsi="Tahoma" w:cs="Tahoma"/>
          <w:sz w:val="21"/>
          <w:szCs w:val="21"/>
          <w:highlight w:val="yellow"/>
        </w:rPr>
      </w:pPr>
    </w:p>
    <w:p w14:paraId="2CF616EC" w14:textId="4BA678BC" w:rsidR="00490A19" w:rsidRPr="002A762A" w:rsidRDefault="00F80EC5" w:rsidP="002A762A">
      <w:pPr>
        <w:pStyle w:val="PargrafodaLista"/>
        <w:widowControl w:val="0"/>
        <w:numPr>
          <w:ilvl w:val="3"/>
          <w:numId w:val="7"/>
        </w:numPr>
        <w:tabs>
          <w:tab w:val="left" w:pos="1560"/>
        </w:tabs>
        <w:suppressAutoHyphens/>
        <w:spacing w:after="0" w:line="276" w:lineRule="auto"/>
        <w:ind w:left="709" w:firstLine="0"/>
        <w:rPr>
          <w:rFonts w:ascii="Tahoma" w:hAnsi="Tahoma" w:cs="Tahoma"/>
          <w:sz w:val="21"/>
          <w:szCs w:val="21"/>
        </w:rPr>
      </w:pPr>
      <w:r w:rsidRPr="002A762A">
        <w:rPr>
          <w:rFonts w:ascii="Tahoma" w:hAnsi="Tahoma" w:cs="Tahoma"/>
          <w:sz w:val="21"/>
          <w:szCs w:val="21"/>
        </w:rPr>
        <w:t xml:space="preserve">Observados os termos e condições previstos no Contrato de Alienação Fiduciária </w:t>
      </w:r>
      <w:r w:rsidR="00643975" w:rsidRPr="002A762A">
        <w:rPr>
          <w:rFonts w:ascii="Tahoma" w:hAnsi="Tahoma" w:cs="Tahoma"/>
          <w:sz w:val="21"/>
          <w:szCs w:val="21"/>
        </w:rPr>
        <w:t xml:space="preserve">de Imóveis </w:t>
      </w:r>
      <w:r w:rsidRPr="002A762A">
        <w:rPr>
          <w:rFonts w:ascii="Tahoma" w:hAnsi="Tahoma" w:cs="Tahoma"/>
          <w:sz w:val="21"/>
          <w:szCs w:val="21"/>
        </w:rPr>
        <w:t>(conforme definido abaixo), a</w:t>
      </w:r>
      <w:r w:rsidR="00CE23AE" w:rsidRPr="002A762A">
        <w:rPr>
          <w:rFonts w:ascii="Tahoma" w:hAnsi="Tahoma" w:cs="Tahoma"/>
          <w:sz w:val="21"/>
          <w:szCs w:val="21"/>
        </w:rPr>
        <w:t xml:space="preserve"> Emissora deverá </w:t>
      </w:r>
      <w:r w:rsidR="00643975" w:rsidRPr="002A762A">
        <w:rPr>
          <w:rFonts w:ascii="Tahoma" w:hAnsi="Tahoma" w:cs="Tahoma"/>
          <w:sz w:val="21"/>
          <w:szCs w:val="21"/>
        </w:rPr>
        <w:t xml:space="preserve">(i) protocolá-lo nos Cartórios de Registro de Imóveis competentes em até 5 (cinco) Dias Úteis contados da presente data, sendo certo que o registro do Contrato de Alienação Fiduciária de Imóveis deverá ser realizado como condição essencial e precedente </w:t>
      </w:r>
      <w:r w:rsidR="00643975" w:rsidRPr="002A762A">
        <w:rPr>
          <w:rFonts w:ascii="Tahoma" w:eastAsia="Arial Unicode MS" w:hAnsi="Tahoma" w:cs="Tahoma"/>
          <w:sz w:val="21"/>
          <w:szCs w:val="21"/>
        </w:rPr>
        <w:t>para que seja possível a integralização das Debêntures</w:t>
      </w:r>
      <w:r w:rsidR="00643975" w:rsidRPr="002A762A">
        <w:rPr>
          <w:rFonts w:ascii="Tahoma" w:hAnsi="Tahoma" w:cs="Tahoma"/>
          <w:sz w:val="21"/>
          <w:szCs w:val="21"/>
        </w:rPr>
        <w:t>;</w:t>
      </w:r>
      <w:bookmarkStart w:id="21" w:name="_Hlk54202877"/>
      <w:r w:rsidR="004D5125" w:rsidRPr="002A762A">
        <w:rPr>
          <w:rFonts w:ascii="Tahoma" w:hAnsi="Tahoma" w:cs="Tahoma"/>
          <w:sz w:val="21"/>
          <w:szCs w:val="21"/>
        </w:rPr>
        <w:t xml:space="preserve"> </w:t>
      </w:r>
      <w:r w:rsidR="00993B75" w:rsidRPr="002A762A">
        <w:rPr>
          <w:rFonts w:ascii="Tahoma" w:hAnsi="Tahoma" w:cs="Tahoma"/>
          <w:sz w:val="21"/>
          <w:szCs w:val="21"/>
        </w:rPr>
        <w:t xml:space="preserve">(ii) protocolar quaisquer aditivos ao </w:t>
      </w:r>
      <w:r w:rsidR="00BF4A3B" w:rsidRPr="002A762A">
        <w:rPr>
          <w:rFonts w:ascii="Tahoma" w:hAnsi="Tahoma" w:cs="Tahoma"/>
          <w:sz w:val="21"/>
          <w:szCs w:val="21"/>
        </w:rPr>
        <w:t>Contrato de Alienação Fiduciária</w:t>
      </w:r>
      <w:r w:rsidR="004D5125" w:rsidRPr="002A762A">
        <w:rPr>
          <w:rFonts w:ascii="Tahoma" w:hAnsi="Tahoma" w:cs="Tahoma"/>
          <w:sz w:val="21"/>
          <w:szCs w:val="21"/>
        </w:rPr>
        <w:t xml:space="preserve"> de Imóveis</w:t>
      </w:r>
      <w:r w:rsidR="00BF4A3B" w:rsidRPr="002A762A">
        <w:rPr>
          <w:rFonts w:ascii="Tahoma" w:hAnsi="Tahoma" w:cs="Tahoma"/>
          <w:sz w:val="21"/>
          <w:szCs w:val="21"/>
        </w:rPr>
        <w:t xml:space="preserve"> (conforme abaixo definido) </w:t>
      </w:r>
      <w:r w:rsidR="004D5125" w:rsidRPr="002A762A">
        <w:rPr>
          <w:rFonts w:ascii="Tahoma" w:hAnsi="Tahoma" w:cs="Tahoma"/>
          <w:sz w:val="21"/>
          <w:szCs w:val="21"/>
        </w:rPr>
        <w:t>nos Cartórios de Registro de Imóveis competentes em até 5 (cinco) Dias Úteis após sua celebração</w:t>
      </w:r>
      <w:r w:rsidR="00BF4A3B" w:rsidRPr="002A762A">
        <w:rPr>
          <w:rFonts w:ascii="Tahoma" w:hAnsi="Tahoma" w:cs="Tahoma"/>
          <w:sz w:val="21"/>
          <w:szCs w:val="21"/>
        </w:rPr>
        <w:t xml:space="preserve">; </w:t>
      </w:r>
      <w:r w:rsidR="00993B75" w:rsidRPr="002A762A">
        <w:rPr>
          <w:rFonts w:ascii="Tahoma" w:hAnsi="Tahoma" w:cs="Tahoma"/>
          <w:sz w:val="21"/>
          <w:szCs w:val="21"/>
        </w:rPr>
        <w:t xml:space="preserve">e </w:t>
      </w:r>
      <w:r w:rsidR="00490A19" w:rsidRPr="002A762A">
        <w:rPr>
          <w:rFonts w:ascii="Tahoma" w:hAnsi="Tahoma" w:cs="Tahoma"/>
          <w:sz w:val="21"/>
          <w:szCs w:val="21"/>
        </w:rPr>
        <w:t>(i</w:t>
      </w:r>
      <w:r w:rsidR="00993B75" w:rsidRPr="002A762A">
        <w:rPr>
          <w:rFonts w:ascii="Tahoma" w:hAnsi="Tahoma" w:cs="Tahoma"/>
          <w:sz w:val="21"/>
          <w:szCs w:val="21"/>
        </w:rPr>
        <w:t>i</w:t>
      </w:r>
      <w:r w:rsidR="00490A19" w:rsidRPr="002A762A">
        <w:rPr>
          <w:rFonts w:ascii="Tahoma" w:hAnsi="Tahoma" w:cs="Tahoma"/>
          <w:sz w:val="21"/>
          <w:szCs w:val="21"/>
        </w:rPr>
        <w:t xml:space="preserve">i) enviar </w:t>
      </w:r>
      <w:r w:rsidR="00331FF5" w:rsidRPr="002A762A">
        <w:rPr>
          <w:rFonts w:ascii="Tahoma" w:hAnsi="Tahoma" w:cs="Tahoma"/>
          <w:sz w:val="21"/>
          <w:szCs w:val="21"/>
        </w:rPr>
        <w:t>0</w:t>
      </w:r>
      <w:r w:rsidR="00490A19" w:rsidRPr="002A762A">
        <w:rPr>
          <w:rFonts w:ascii="Tahoma" w:hAnsi="Tahoma" w:cs="Tahoma"/>
          <w:sz w:val="21"/>
          <w:szCs w:val="21"/>
        </w:rPr>
        <w:t xml:space="preserve">1 (uma) via original </w:t>
      </w:r>
      <w:r w:rsidR="0073608E" w:rsidRPr="002A762A">
        <w:rPr>
          <w:rFonts w:ascii="Tahoma" w:hAnsi="Tahoma" w:cs="Tahoma"/>
          <w:sz w:val="21"/>
          <w:szCs w:val="21"/>
        </w:rPr>
        <w:t xml:space="preserve">devidamente registrada </w:t>
      </w:r>
      <w:r w:rsidR="00490A19" w:rsidRPr="002A762A">
        <w:rPr>
          <w:rFonts w:ascii="Tahoma" w:hAnsi="Tahoma" w:cs="Tahoma"/>
          <w:sz w:val="21"/>
          <w:szCs w:val="21"/>
        </w:rPr>
        <w:t>d</w:t>
      </w:r>
      <w:r w:rsidR="00331FF5" w:rsidRPr="002A762A">
        <w:rPr>
          <w:rFonts w:ascii="Tahoma" w:hAnsi="Tahoma" w:cs="Tahoma"/>
          <w:sz w:val="21"/>
          <w:szCs w:val="21"/>
        </w:rPr>
        <w:t xml:space="preserve">o </w:t>
      </w:r>
      <w:r w:rsidR="00490A19" w:rsidRPr="002A762A">
        <w:rPr>
          <w:rFonts w:ascii="Tahoma" w:hAnsi="Tahoma" w:cs="Tahoma"/>
          <w:sz w:val="21"/>
          <w:szCs w:val="21"/>
        </w:rPr>
        <w:t>Contrato de Alienação Fiduciária</w:t>
      </w:r>
      <w:r w:rsidR="004D5125" w:rsidRPr="002A762A">
        <w:rPr>
          <w:rFonts w:ascii="Tahoma" w:hAnsi="Tahoma" w:cs="Tahoma"/>
          <w:sz w:val="21"/>
          <w:szCs w:val="21"/>
        </w:rPr>
        <w:t xml:space="preserve"> de Imóveis</w:t>
      </w:r>
      <w:r w:rsidR="00490A19" w:rsidRPr="002A762A">
        <w:rPr>
          <w:rFonts w:ascii="Tahoma" w:hAnsi="Tahoma" w:cs="Tahoma"/>
          <w:sz w:val="21"/>
          <w:szCs w:val="21"/>
        </w:rPr>
        <w:t xml:space="preserve"> e de seus eventuais aditamentos </w:t>
      </w:r>
      <w:r w:rsidR="00A07334" w:rsidRPr="002A762A">
        <w:rPr>
          <w:rFonts w:ascii="Tahoma" w:hAnsi="Tahoma" w:cs="Tahoma"/>
          <w:sz w:val="21"/>
          <w:szCs w:val="21"/>
        </w:rPr>
        <w:t xml:space="preserve">ao </w:t>
      </w:r>
      <w:r w:rsidR="002D72EF" w:rsidRPr="002A762A">
        <w:rPr>
          <w:rFonts w:ascii="Tahoma" w:hAnsi="Tahoma" w:cs="Tahoma"/>
          <w:sz w:val="21"/>
          <w:szCs w:val="21"/>
        </w:rPr>
        <w:t xml:space="preserve">Agente Fiduciário acompanhada de 01 (uma) via original da matrícula averbada, </w:t>
      </w:r>
      <w:r w:rsidR="00490A19" w:rsidRPr="002A762A">
        <w:rPr>
          <w:rFonts w:ascii="Tahoma" w:hAnsi="Tahoma" w:cs="Tahoma"/>
          <w:sz w:val="21"/>
          <w:szCs w:val="21"/>
        </w:rPr>
        <w:t xml:space="preserve">em até </w:t>
      </w:r>
      <w:r w:rsidR="00A215EA" w:rsidRPr="002A762A">
        <w:rPr>
          <w:rFonts w:ascii="Tahoma" w:hAnsi="Tahoma" w:cs="Tahoma"/>
          <w:sz w:val="21"/>
          <w:szCs w:val="21"/>
        </w:rPr>
        <w:t xml:space="preserve">10 </w:t>
      </w:r>
      <w:r w:rsidR="00DC19D8" w:rsidRPr="002A762A">
        <w:rPr>
          <w:rFonts w:ascii="Tahoma" w:hAnsi="Tahoma" w:cs="Tahoma"/>
          <w:sz w:val="21"/>
          <w:szCs w:val="21"/>
        </w:rPr>
        <w:t>(</w:t>
      </w:r>
      <w:r w:rsidR="00A215EA" w:rsidRPr="002A762A">
        <w:rPr>
          <w:rFonts w:ascii="Tahoma" w:hAnsi="Tahoma" w:cs="Tahoma"/>
          <w:sz w:val="21"/>
          <w:szCs w:val="21"/>
        </w:rPr>
        <w:t>dez</w:t>
      </w:r>
      <w:r w:rsidR="00490A19" w:rsidRPr="002A762A">
        <w:rPr>
          <w:rFonts w:ascii="Tahoma" w:hAnsi="Tahoma" w:cs="Tahoma"/>
          <w:sz w:val="21"/>
          <w:szCs w:val="21"/>
        </w:rPr>
        <w:t>)</w:t>
      </w:r>
      <w:r w:rsidR="00C2619E" w:rsidRPr="002A762A">
        <w:rPr>
          <w:rFonts w:ascii="Tahoma" w:hAnsi="Tahoma" w:cs="Tahoma"/>
          <w:sz w:val="21"/>
          <w:szCs w:val="21"/>
        </w:rPr>
        <w:t xml:space="preserve"> </w:t>
      </w:r>
      <w:r w:rsidR="00490A19" w:rsidRPr="002A762A">
        <w:rPr>
          <w:rFonts w:ascii="Tahoma" w:hAnsi="Tahoma" w:cs="Tahoma"/>
          <w:sz w:val="21"/>
          <w:szCs w:val="21"/>
        </w:rPr>
        <w:t>Dias Úteis após seus respectivos registros e/ou averbações, conforme aplicável, nos Cartório</w:t>
      </w:r>
      <w:r w:rsidR="00277F31" w:rsidRPr="002A762A">
        <w:rPr>
          <w:rFonts w:ascii="Tahoma" w:hAnsi="Tahoma" w:cs="Tahoma"/>
          <w:sz w:val="21"/>
          <w:szCs w:val="21"/>
        </w:rPr>
        <w:t>s</w:t>
      </w:r>
      <w:r w:rsidR="00490A19" w:rsidRPr="002A762A">
        <w:rPr>
          <w:rFonts w:ascii="Tahoma" w:hAnsi="Tahoma" w:cs="Tahoma"/>
          <w:sz w:val="21"/>
          <w:szCs w:val="21"/>
        </w:rPr>
        <w:t xml:space="preserve"> </w:t>
      </w:r>
      <w:r w:rsidR="00331FF5" w:rsidRPr="002A762A">
        <w:rPr>
          <w:rFonts w:ascii="Tahoma" w:hAnsi="Tahoma" w:cs="Tahoma"/>
          <w:sz w:val="21"/>
          <w:szCs w:val="21"/>
        </w:rPr>
        <w:t xml:space="preserve">de Registro de </w:t>
      </w:r>
      <w:r w:rsidR="004D5125" w:rsidRPr="002A762A">
        <w:rPr>
          <w:rFonts w:ascii="Tahoma" w:hAnsi="Tahoma" w:cs="Tahoma"/>
          <w:sz w:val="21"/>
          <w:szCs w:val="21"/>
        </w:rPr>
        <w:t>Imóveis</w:t>
      </w:r>
      <w:r w:rsidR="00331FF5" w:rsidRPr="002A762A">
        <w:rPr>
          <w:rFonts w:ascii="Tahoma" w:hAnsi="Tahoma" w:cs="Tahoma"/>
          <w:sz w:val="21"/>
          <w:szCs w:val="21"/>
        </w:rPr>
        <w:t xml:space="preserve"> </w:t>
      </w:r>
      <w:r w:rsidR="00490A19" w:rsidRPr="002A762A">
        <w:rPr>
          <w:rFonts w:ascii="Tahoma" w:hAnsi="Tahoma" w:cs="Tahoma"/>
          <w:sz w:val="21"/>
          <w:szCs w:val="21"/>
        </w:rPr>
        <w:t xml:space="preserve">competentes. </w:t>
      </w:r>
      <w:bookmarkEnd w:id="21"/>
      <w:r w:rsidR="004D5125" w:rsidRPr="002A762A">
        <w:rPr>
          <w:rFonts w:ascii="Tahoma" w:hAnsi="Tahoma" w:cs="Tahoma"/>
          <w:sz w:val="21"/>
          <w:szCs w:val="21"/>
        </w:rPr>
        <w:t>Caso os Cartórios de Registro de Imóveis eventualmente apresentem exigência para concluírem o registro do Contrato de Alienação Fiduciária de Imóveis e/ou de seus aditivos (a) a Emissora deverá apresentar toda a documentação e informações solicitadas e/ou necessárias para o cumprimento da exigência no prazo máximo de 5 (cinco) Dias Úteis contados da data da devolução do documento; e (b) o registro do Contrato de Alienação Fiduciária de Imóveis e/ou de seus aditivos deverá ser concluído, junto ao Cartório de Registro de Imóveis que formulou a exigência, no prazo máximo de 30 (trinta) dias contados da data da apresentação dos documentos e informações solicitados e/ou necessários para o cumprimento da exigência.</w:t>
      </w:r>
    </w:p>
    <w:p w14:paraId="046D1382" w14:textId="77777777" w:rsidR="00764323" w:rsidRPr="002A762A" w:rsidRDefault="00764323" w:rsidP="002A762A">
      <w:pPr>
        <w:widowControl w:val="0"/>
        <w:suppressAutoHyphens/>
        <w:spacing w:after="0" w:line="276" w:lineRule="auto"/>
        <w:contextualSpacing/>
        <w:rPr>
          <w:rFonts w:ascii="Tahoma" w:hAnsi="Tahoma" w:cs="Tahoma"/>
          <w:sz w:val="21"/>
          <w:szCs w:val="21"/>
          <w:highlight w:val="yellow"/>
        </w:rPr>
      </w:pPr>
    </w:p>
    <w:p w14:paraId="07B9776D" w14:textId="4BA27D1B"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(conforme definido abaixo) será formalizada por meio do Contrato de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(conforme definido abaixo), o qual será registrado, bem como seus aditamentos deverão ser averbados às margens do respectivo registro, nos Cartórios de Registro de Títulos e Documentos localizados nas sedes de cada uma das Partes, nos termos do inciso III do artigo 62 da Lei das Sociedades por Ações e do artigo 129 da Lei de Registros Públicos. </w:t>
      </w:r>
    </w:p>
    <w:p w14:paraId="71274B90" w14:textId="77777777" w:rsidR="00490A19" w:rsidRPr="002A762A" w:rsidRDefault="00490A19" w:rsidP="002A762A">
      <w:pPr>
        <w:widowControl w:val="0"/>
        <w:suppressAutoHyphens/>
        <w:spacing w:after="0" w:line="276" w:lineRule="auto"/>
        <w:contextualSpacing/>
        <w:rPr>
          <w:rFonts w:ascii="Tahoma" w:hAnsi="Tahoma" w:cs="Tahoma"/>
          <w:sz w:val="21"/>
          <w:szCs w:val="21"/>
        </w:rPr>
      </w:pPr>
    </w:p>
    <w:p w14:paraId="0B8AD1A5" w14:textId="5C3B9F2C" w:rsidR="00490A19" w:rsidRPr="002A762A" w:rsidRDefault="00490A19" w:rsidP="002A762A">
      <w:pPr>
        <w:widowControl w:val="0"/>
        <w:suppressAutoHyphens/>
        <w:spacing w:after="0" w:line="276" w:lineRule="auto"/>
        <w:ind w:left="709"/>
        <w:contextualSpacing/>
        <w:rPr>
          <w:rFonts w:ascii="Tahoma" w:hAnsi="Tahoma" w:cs="Tahoma"/>
          <w:sz w:val="21"/>
          <w:szCs w:val="21"/>
        </w:rPr>
      </w:pPr>
      <w:r w:rsidRPr="002A762A">
        <w:rPr>
          <w:rFonts w:ascii="Tahoma" w:hAnsi="Tahoma" w:cs="Tahoma"/>
          <w:sz w:val="21"/>
          <w:szCs w:val="21"/>
        </w:rPr>
        <w:t>2.</w:t>
      </w:r>
      <w:r w:rsidR="00333404" w:rsidRPr="002A762A">
        <w:rPr>
          <w:rFonts w:ascii="Tahoma" w:hAnsi="Tahoma" w:cs="Tahoma"/>
          <w:sz w:val="21"/>
          <w:szCs w:val="21"/>
        </w:rPr>
        <w:t>2</w:t>
      </w:r>
      <w:r w:rsidRPr="002A762A">
        <w:rPr>
          <w:rFonts w:ascii="Tahoma" w:hAnsi="Tahoma" w:cs="Tahoma"/>
          <w:sz w:val="21"/>
          <w:szCs w:val="21"/>
        </w:rPr>
        <w:t xml:space="preserve">.3.1. </w:t>
      </w:r>
      <w:r w:rsidR="00AA033A" w:rsidRPr="002A762A">
        <w:rPr>
          <w:rFonts w:ascii="Tahoma" w:hAnsi="Tahoma" w:cs="Tahoma"/>
          <w:sz w:val="21"/>
          <w:szCs w:val="21"/>
        </w:rPr>
        <w:tab/>
      </w:r>
      <w:r w:rsidR="0039594C" w:rsidRPr="002A762A">
        <w:rPr>
          <w:rFonts w:ascii="Tahoma" w:hAnsi="Tahoma" w:cs="Tahoma"/>
          <w:sz w:val="21"/>
          <w:szCs w:val="21"/>
        </w:rPr>
        <w:t>Observados os termos e condições previstos no Contrato de Cessão Fiduciária</w:t>
      </w:r>
      <w:r w:rsidR="004D5125" w:rsidRPr="002A762A">
        <w:rPr>
          <w:rFonts w:ascii="Tahoma" w:hAnsi="Tahoma" w:cs="Tahoma"/>
          <w:sz w:val="21"/>
          <w:szCs w:val="21"/>
        </w:rPr>
        <w:t xml:space="preserve"> de Recebíveis</w:t>
      </w:r>
      <w:r w:rsidR="0039594C" w:rsidRPr="002A762A">
        <w:rPr>
          <w:rFonts w:ascii="Tahoma" w:hAnsi="Tahoma" w:cs="Tahoma"/>
          <w:sz w:val="21"/>
          <w:szCs w:val="21"/>
        </w:rPr>
        <w:t xml:space="preserve"> (conforme definido abaixo), a</w:t>
      </w:r>
      <w:r w:rsidRPr="002A762A">
        <w:rPr>
          <w:rFonts w:ascii="Tahoma" w:hAnsi="Tahoma" w:cs="Tahoma"/>
          <w:sz w:val="21"/>
          <w:szCs w:val="21"/>
        </w:rPr>
        <w:t xml:space="preserve"> Emissora </w:t>
      </w:r>
      <w:r w:rsidR="00592CEB" w:rsidRPr="002A762A">
        <w:rPr>
          <w:rFonts w:ascii="Tahoma" w:hAnsi="Tahoma" w:cs="Tahoma"/>
          <w:sz w:val="21"/>
          <w:szCs w:val="21"/>
        </w:rPr>
        <w:t>deverá (i) protocolar o Contrato de Cessão Fiduciária</w:t>
      </w:r>
      <w:r w:rsidR="004D5125" w:rsidRPr="002A762A">
        <w:rPr>
          <w:rFonts w:ascii="Tahoma" w:hAnsi="Tahoma" w:cs="Tahoma"/>
          <w:sz w:val="21"/>
          <w:szCs w:val="21"/>
        </w:rPr>
        <w:t xml:space="preserve"> de Recebíveis</w:t>
      </w:r>
      <w:r w:rsidR="00592CEB" w:rsidRPr="002A762A">
        <w:rPr>
          <w:rFonts w:ascii="Tahoma" w:hAnsi="Tahoma" w:cs="Tahoma"/>
          <w:sz w:val="21"/>
          <w:szCs w:val="21"/>
        </w:rPr>
        <w:t xml:space="preserve"> (conforme abaixo definido), e seus respectivos eventuais aditamentos, nos Cartórios de Registro de Títulos e Documentos localizados nas sedes de cada uma das Partes, em até </w:t>
      </w:r>
      <w:r w:rsidR="001A5D72" w:rsidRPr="002A762A">
        <w:rPr>
          <w:rFonts w:ascii="Tahoma" w:hAnsi="Tahoma" w:cs="Tahoma"/>
          <w:sz w:val="21"/>
          <w:szCs w:val="21"/>
        </w:rPr>
        <w:t>0</w:t>
      </w:r>
      <w:r w:rsidR="00592CEB" w:rsidRPr="002A762A">
        <w:rPr>
          <w:rFonts w:ascii="Tahoma" w:hAnsi="Tahoma" w:cs="Tahoma"/>
          <w:sz w:val="21"/>
          <w:szCs w:val="21"/>
        </w:rPr>
        <w:t xml:space="preserve">5 (cinco) Dias Úteis após sua respectiva celebração, sendo certo que o registro do Contrato de Cessão Fiduciária </w:t>
      </w:r>
      <w:r w:rsidR="004D5125" w:rsidRPr="002A762A">
        <w:rPr>
          <w:rFonts w:ascii="Tahoma" w:hAnsi="Tahoma" w:cs="Tahoma"/>
          <w:sz w:val="21"/>
          <w:szCs w:val="21"/>
        </w:rPr>
        <w:t xml:space="preserve">de Recebíveis </w:t>
      </w:r>
      <w:r w:rsidR="00592CEB" w:rsidRPr="002A762A">
        <w:rPr>
          <w:rFonts w:ascii="Tahoma" w:hAnsi="Tahoma" w:cs="Tahoma"/>
          <w:sz w:val="21"/>
          <w:szCs w:val="21"/>
        </w:rPr>
        <w:t xml:space="preserve">deverá ser realizado como condição essencial e precedente </w:t>
      </w:r>
      <w:r w:rsidR="00592CEB" w:rsidRPr="002A762A">
        <w:rPr>
          <w:rFonts w:ascii="Tahoma" w:eastAsia="Arial Unicode MS" w:hAnsi="Tahoma" w:cs="Tahoma"/>
          <w:sz w:val="21"/>
          <w:szCs w:val="21"/>
        </w:rPr>
        <w:t>para a integralização das Debêntures</w:t>
      </w:r>
      <w:r w:rsidR="00592CEB" w:rsidRPr="002A762A">
        <w:rPr>
          <w:rFonts w:ascii="Tahoma" w:hAnsi="Tahoma" w:cs="Tahoma"/>
          <w:sz w:val="21"/>
          <w:szCs w:val="21"/>
        </w:rPr>
        <w:t xml:space="preserve">; </w:t>
      </w:r>
      <w:bookmarkStart w:id="22" w:name="_Hlk54198122"/>
      <w:r w:rsidRPr="002A762A">
        <w:rPr>
          <w:rFonts w:ascii="Tahoma" w:hAnsi="Tahoma" w:cs="Tahoma"/>
          <w:sz w:val="21"/>
          <w:szCs w:val="21"/>
        </w:rPr>
        <w:t xml:space="preserve">e (ii) enviar </w:t>
      </w:r>
      <w:r w:rsidR="001A5D72" w:rsidRPr="002A762A">
        <w:rPr>
          <w:rFonts w:ascii="Tahoma" w:hAnsi="Tahoma" w:cs="Tahoma"/>
          <w:sz w:val="21"/>
          <w:szCs w:val="21"/>
        </w:rPr>
        <w:t>0</w:t>
      </w:r>
      <w:r w:rsidRPr="002A762A">
        <w:rPr>
          <w:rFonts w:ascii="Tahoma" w:hAnsi="Tahoma" w:cs="Tahoma"/>
          <w:sz w:val="21"/>
          <w:szCs w:val="21"/>
        </w:rPr>
        <w:t xml:space="preserve">1 (uma) via original </w:t>
      </w:r>
      <w:r w:rsidR="0073608E" w:rsidRPr="002A762A">
        <w:rPr>
          <w:rFonts w:ascii="Tahoma" w:hAnsi="Tahoma" w:cs="Tahoma"/>
          <w:sz w:val="21"/>
          <w:szCs w:val="21"/>
        </w:rPr>
        <w:t xml:space="preserve">devidamente registrada </w:t>
      </w:r>
      <w:r w:rsidRPr="002A762A">
        <w:rPr>
          <w:rFonts w:ascii="Tahoma" w:hAnsi="Tahoma" w:cs="Tahoma"/>
          <w:sz w:val="21"/>
          <w:szCs w:val="21"/>
        </w:rPr>
        <w:t>do Contrato de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e de seus respectivos eventuais aditamentos</w:t>
      </w:r>
      <w:r w:rsidR="00EA2B97" w:rsidRPr="002A762A">
        <w:rPr>
          <w:rFonts w:ascii="Tahoma" w:hAnsi="Tahoma" w:cs="Tahoma"/>
          <w:sz w:val="21"/>
          <w:szCs w:val="21"/>
        </w:rPr>
        <w:t xml:space="preserve"> </w:t>
      </w:r>
      <w:r w:rsidR="00BC48AB" w:rsidRPr="002A762A">
        <w:rPr>
          <w:rFonts w:ascii="Tahoma" w:hAnsi="Tahoma" w:cs="Tahoma"/>
          <w:sz w:val="21"/>
          <w:szCs w:val="21"/>
        </w:rPr>
        <w:t xml:space="preserve">ao </w:t>
      </w:r>
      <w:r w:rsidR="002D72EF" w:rsidRPr="002A762A">
        <w:rPr>
          <w:rFonts w:ascii="Tahoma" w:hAnsi="Tahoma" w:cs="Tahoma"/>
          <w:sz w:val="21"/>
          <w:szCs w:val="21"/>
        </w:rPr>
        <w:t>Agente Fiduciário</w:t>
      </w:r>
      <w:r w:rsidR="0073608E" w:rsidRPr="002A762A">
        <w:rPr>
          <w:rFonts w:ascii="Tahoma" w:hAnsi="Tahoma" w:cs="Tahoma"/>
          <w:sz w:val="21"/>
          <w:szCs w:val="21"/>
        </w:rPr>
        <w:t xml:space="preserve"> </w:t>
      </w:r>
      <w:r w:rsidRPr="002A762A">
        <w:rPr>
          <w:rFonts w:ascii="Tahoma" w:hAnsi="Tahoma" w:cs="Tahoma"/>
          <w:sz w:val="21"/>
          <w:szCs w:val="21"/>
        </w:rPr>
        <w:t>em até 1</w:t>
      </w:r>
      <w:r w:rsidR="00A215EA" w:rsidRPr="002A762A">
        <w:rPr>
          <w:rFonts w:ascii="Tahoma" w:hAnsi="Tahoma" w:cs="Tahoma"/>
          <w:sz w:val="21"/>
          <w:szCs w:val="21"/>
        </w:rPr>
        <w:t>0</w:t>
      </w:r>
      <w:r w:rsidRPr="002A762A">
        <w:rPr>
          <w:rFonts w:ascii="Tahoma" w:hAnsi="Tahoma" w:cs="Tahoma"/>
          <w:sz w:val="21"/>
          <w:szCs w:val="21"/>
        </w:rPr>
        <w:t xml:space="preserve"> (</w:t>
      </w:r>
      <w:r w:rsidR="00A215EA" w:rsidRPr="002A762A">
        <w:rPr>
          <w:rFonts w:ascii="Tahoma" w:hAnsi="Tahoma" w:cs="Tahoma"/>
          <w:sz w:val="21"/>
          <w:szCs w:val="21"/>
        </w:rPr>
        <w:t>dez</w:t>
      </w:r>
      <w:r w:rsidRPr="002A762A">
        <w:rPr>
          <w:rFonts w:ascii="Tahoma" w:hAnsi="Tahoma" w:cs="Tahoma"/>
          <w:sz w:val="21"/>
          <w:szCs w:val="21"/>
        </w:rPr>
        <w:t xml:space="preserve">) Dias Úteis após seus respectivos registros e/ou averbações, conforme aplicável, nos Cartórios de Registro de Títulos e Documentos localizados nas sedes de cada uma das Partes. </w:t>
      </w:r>
      <w:r w:rsidR="00A07395" w:rsidRPr="002A762A">
        <w:rPr>
          <w:rFonts w:ascii="Tahoma" w:hAnsi="Tahoma" w:cs="Tahoma"/>
          <w:sz w:val="21"/>
          <w:szCs w:val="21"/>
        </w:rPr>
        <w:t>Caso os Cartórios de Registro de Títulos e Documentos eventualmente apresentem exigência para concluírem o registro do Contrato de Cessão Fiduciária</w:t>
      </w:r>
      <w:r w:rsidR="004D5125" w:rsidRPr="002A762A">
        <w:rPr>
          <w:rFonts w:ascii="Tahoma" w:hAnsi="Tahoma" w:cs="Tahoma"/>
          <w:sz w:val="21"/>
          <w:szCs w:val="21"/>
        </w:rPr>
        <w:t xml:space="preserve"> de Recebíveis</w:t>
      </w:r>
      <w:r w:rsidR="00A07395" w:rsidRPr="002A762A">
        <w:rPr>
          <w:rFonts w:ascii="Tahoma" w:hAnsi="Tahoma" w:cs="Tahoma"/>
          <w:sz w:val="21"/>
          <w:szCs w:val="21"/>
        </w:rPr>
        <w:t xml:space="preserve"> </w:t>
      </w:r>
      <w:r w:rsidR="00A07395" w:rsidRPr="002A762A">
        <w:rPr>
          <w:rFonts w:ascii="Tahoma" w:hAnsi="Tahoma" w:cs="Tahoma"/>
          <w:sz w:val="21"/>
          <w:szCs w:val="21"/>
        </w:rPr>
        <w:lastRenderedPageBreak/>
        <w:t xml:space="preserve">(a) a Emissora deverá apresentar toda a documentação e informações solicitadas e/ou necessárias para o cumprimento da exigência no prazo máximo de </w:t>
      </w:r>
      <w:r w:rsidR="001A5D72" w:rsidRPr="002A762A">
        <w:rPr>
          <w:rFonts w:ascii="Tahoma" w:hAnsi="Tahoma" w:cs="Tahoma"/>
          <w:sz w:val="21"/>
          <w:szCs w:val="21"/>
        </w:rPr>
        <w:t>0</w:t>
      </w:r>
      <w:r w:rsidR="00A07395" w:rsidRPr="002A762A">
        <w:rPr>
          <w:rFonts w:ascii="Tahoma" w:hAnsi="Tahoma" w:cs="Tahoma"/>
          <w:sz w:val="21"/>
          <w:szCs w:val="21"/>
        </w:rPr>
        <w:t>5 (cinco) Dias Úteis contados da data da devolução do documento; e (b) o registro do Contrato de Cessão Fiduciária</w:t>
      </w:r>
      <w:r w:rsidR="004D5125" w:rsidRPr="002A762A">
        <w:rPr>
          <w:rFonts w:ascii="Tahoma" w:hAnsi="Tahoma" w:cs="Tahoma"/>
          <w:sz w:val="21"/>
          <w:szCs w:val="21"/>
        </w:rPr>
        <w:t xml:space="preserve"> de Recebíveis</w:t>
      </w:r>
      <w:r w:rsidR="00A07395" w:rsidRPr="002A762A">
        <w:rPr>
          <w:rFonts w:ascii="Tahoma" w:hAnsi="Tahoma" w:cs="Tahoma"/>
          <w:sz w:val="21"/>
          <w:szCs w:val="21"/>
        </w:rPr>
        <w:t xml:space="preserve"> deverá ser concluído, junto ao Cartório de Registro de Títulos e Documentos que formulou a exigência, no prazo máximo de 30 (trinta) dias contados da data da apresentação dos documentos e informações solicitados e/ou necessários para o cumprimento da exigência</w:t>
      </w:r>
      <w:bookmarkEnd w:id="22"/>
      <w:r w:rsidR="00A07395" w:rsidRPr="002A762A">
        <w:rPr>
          <w:rFonts w:ascii="Tahoma" w:hAnsi="Tahoma" w:cs="Tahoma"/>
          <w:sz w:val="21"/>
          <w:szCs w:val="21"/>
        </w:rPr>
        <w:t>.</w:t>
      </w:r>
    </w:p>
    <w:p w14:paraId="4333F34A" w14:textId="77777777" w:rsidR="00490A19" w:rsidRPr="002A762A" w:rsidRDefault="00490A19" w:rsidP="002A762A">
      <w:pPr>
        <w:widowControl w:val="0"/>
        <w:tabs>
          <w:tab w:val="left" w:pos="709"/>
        </w:tabs>
        <w:suppressAutoHyphens/>
        <w:spacing w:after="0" w:line="276" w:lineRule="auto"/>
        <w:contextualSpacing/>
        <w:rPr>
          <w:rFonts w:ascii="Tahoma" w:hAnsi="Tahoma" w:cs="Tahoma"/>
          <w:sz w:val="21"/>
          <w:szCs w:val="21"/>
        </w:rPr>
      </w:pPr>
    </w:p>
    <w:p w14:paraId="2FD9D4DA" w14:textId="29BABAA3"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Em garantia do fiel, pontual e integral pagamento das Obrigações Garantidas, </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Pr="002A762A">
        <w:rPr>
          <w:rFonts w:ascii="Tahoma" w:hAnsi="Tahoma" w:cs="Tahoma"/>
          <w:sz w:val="21"/>
          <w:szCs w:val="21"/>
        </w:rPr>
        <w:t xml:space="preserve"> presta</w:t>
      </w:r>
      <w:r w:rsidR="00CE25B7" w:rsidRPr="002A762A">
        <w:rPr>
          <w:rFonts w:ascii="Tahoma" w:hAnsi="Tahoma" w:cs="Tahoma"/>
          <w:sz w:val="21"/>
          <w:szCs w:val="21"/>
        </w:rPr>
        <w:t>m</w:t>
      </w:r>
      <w:r w:rsidRPr="002A762A">
        <w:rPr>
          <w:rFonts w:ascii="Tahoma" w:hAnsi="Tahoma" w:cs="Tahoma"/>
          <w:sz w:val="21"/>
          <w:szCs w:val="21"/>
        </w:rPr>
        <w:t xml:space="preserve"> garantia fidejussória, na forma de fiança (“</w:t>
      </w:r>
      <w:r w:rsidRPr="002A762A">
        <w:rPr>
          <w:rFonts w:ascii="Tahoma" w:hAnsi="Tahoma" w:cs="Tahoma"/>
          <w:b/>
          <w:bCs/>
          <w:sz w:val="21"/>
          <w:szCs w:val="21"/>
        </w:rPr>
        <w:t>Fiança</w:t>
      </w:r>
      <w:r w:rsidRPr="002A762A">
        <w:rPr>
          <w:rFonts w:ascii="Tahoma" w:hAnsi="Tahoma" w:cs="Tahoma"/>
          <w:sz w:val="21"/>
          <w:szCs w:val="21"/>
        </w:rPr>
        <w:t xml:space="preserve">”) em favor </w:t>
      </w:r>
      <w:r w:rsidR="008869F1" w:rsidRPr="002A762A">
        <w:rPr>
          <w:rFonts w:ascii="Tahoma" w:hAnsi="Tahoma" w:cs="Tahoma"/>
          <w:sz w:val="21"/>
          <w:szCs w:val="21"/>
        </w:rPr>
        <w:t xml:space="preserve">da comunhão de interesses dos titulares das Debêntures, </w:t>
      </w:r>
      <w:r w:rsidR="00DD08FE" w:rsidRPr="002A762A">
        <w:rPr>
          <w:rFonts w:ascii="Tahoma" w:hAnsi="Tahoma" w:cs="Tahoma"/>
          <w:sz w:val="21"/>
          <w:szCs w:val="21"/>
        </w:rPr>
        <w:t>representados pelo</w:t>
      </w:r>
      <w:r w:rsidR="008869F1" w:rsidRPr="002A762A">
        <w:rPr>
          <w:rFonts w:ascii="Tahoma" w:hAnsi="Tahoma" w:cs="Tahoma"/>
          <w:sz w:val="21"/>
          <w:szCs w:val="21"/>
        </w:rPr>
        <w:t xml:space="preserve"> Agente Fiduciário</w:t>
      </w:r>
      <w:r w:rsidRPr="002A762A">
        <w:rPr>
          <w:rFonts w:ascii="Tahoma" w:hAnsi="Tahoma" w:cs="Tahoma"/>
          <w:sz w:val="21"/>
          <w:szCs w:val="21"/>
        </w:rPr>
        <w:t>, nos termos dos artigos 818 e 822 da Lei Federal nº 10.406, de 10 de janeiro de 2002, conforme alterada de tempos em tempos (“</w:t>
      </w:r>
      <w:r w:rsidRPr="002A762A">
        <w:rPr>
          <w:rFonts w:ascii="Tahoma" w:hAnsi="Tahoma" w:cs="Tahoma"/>
          <w:b/>
          <w:sz w:val="21"/>
          <w:szCs w:val="21"/>
        </w:rPr>
        <w:t>Código Civil</w:t>
      </w:r>
      <w:r w:rsidRPr="002A762A">
        <w:rPr>
          <w:rFonts w:ascii="Tahoma" w:hAnsi="Tahoma" w:cs="Tahoma"/>
          <w:sz w:val="21"/>
          <w:szCs w:val="21"/>
        </w:rPr>
        <w:t>”), obrigando-se, por este instrumento, em caráter irrevogável e irretratável, e na melhor forma de direito, como devedor</w:t>
      </w:r>
      <w:r w:rsidR="00CE25B7" w:rsidRPr="002A762A">
        <w:rPr>
          <w:rFonts w:ascii="Tahoma" w:hAnsi="Tahoma" w:cs="Tahoma"/>
          <w:sz w:val="21"/>
          <w:szCs w:val="21"/>
        </w:rPr>
        <w:t>es</w:t>
      </w:r>
      <w:r w:rsidRPr="002A762A">
        <w:rPr>
          <w:rFonts w:ascii="Tahoma" w:hAnsi="Tahoma" w:cs="Tahoma"/>
          <w:sz w:val="21"/>
          <w:szCs w:val="21"/>
        </w:rPr>
        <w:t xml:space="preserve"> solidári</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e principa</w:t>
      </w:r>
      <w:r w:rsidR="00CE25B7" w:rsidRPr="002A762A">
        <w:rPr>
          <w:rFonts w:ascii="Tahoma" w:hAnsi="Tahoma" w:cs="Tahoma"/>
          <w:sz w:val="21"/>
          <w:szCs w:val="21"/>
        </w:rPr>
        <w:t xml:space="preserve">is </w:t>
      </w:r>
      <w:r w:rsidRPr="002A762A">
        <w:rPr>
          <w:rFonts w:ascii="Tahoma" w:hAnsi="Tahoma" w:cs="Tahoma"/>
          <w:sz w:val="21"/>
          <w:szCs w:val="21"/>
        </w:rPr>
        <w:t>pagador</w:t>
      </w:r>
      <w:r w:rsidR="00CE25B7" w:rsidRPr="002A762A">
        <w:rPr>
          <w:rFonts w:ascii="Tahoma" w:hAnsi="Tahoma" w:cs="Tahoma"/>
          <w:sz w:val="21"/>
          <w:szCs w:val="21"/>
        </w:rPr>
        <w:t>es</w:t>
      </w:r>
      <w:r w:rsidRPr="002A762A">
        <w:rPr>
          <w:rFonts w:ascii="Tahoma" w:hAnsi="Tahoma" w:cs="Tahoma"/>
          <w:sz w:val="21"/>
          <w:szCs w:val="21"/>
        </w:rPr>
        <w:t xml:space="preserve"> de todos os valores devidos pela Emissora até liquidação integral de todas as obrigações por ela assumidas nesta Escritura.</w:t>
      </w:r>
    </w:p>
    <w:p w14:paraId="4A5FAF00" w14:textId="77777777" w:rsidR="00EB271A" w:rsidRPr="002A762A" w:rsidRDefault="00EB271A" w:rsidP="002A762A">
      <w:pPr>
        <w:pStyle w:val="PargrafodaLista"/>
        <w:spacing w:after="0" w:line="276" w:lineRule="auto"/>
        <w:ind w:left="0"/>
        <w:rPr>
          <w:rFonts w:ascii="Tahoma" w:hAnsi="Tahoma" w:cs="Tahoma"/>
          <w:sz w:val="21"/>
          <w:szCs w:val="21"/>
        </w:rPr>
      </w:pPr>
    </w:p>
    <w:p w14:paraId="186A4910" w14:textId="181CBF84" w:rsidR="00EB271A" w:rsidRPr="002A762A" w:rsidRDefault="00BC48A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CE25B7" w:rsidRPr="002A762A">
        <w:rPr>
          <w:rFonts w:ascii="Tahoma" w:hAnsi="Tahoma" w:cs="Tahoma"/>
          <w:sz w:val="21"/>
          <w:szCs w:val="21"/>
        </w:rPr>
        <w:t>s</w:t>
      </w:r>
      <w:r w:rsidR="00EB271A" w:rsidRPr="002A762A">
        <w:rPr>
          <w:rFonts w:ascii="Tahoma" w:hAnsi="Tahoma" w:cs="Tahoma"/>
          <w:sz w:val="21"/>
          <w:szCs w:val="21"/>
        </w:rPr>
        <w:t xml:space="preserve"> Fiador</w:t>
      </w:r>
      <w:r w:rsidR="00CE25B7" w:rsidRPr="002A762A">
        <w:rPr>
          <w:rFonts w:ascii="Tahoma" w:hAnsi="Tahoma" w:cs="Tahoma"/>
          <w:sz w:val="21"/>
          <w:szCs w:val="21"/>
        </w:rPr>
        <w:t>es</w:t>
      </w:r>
      <w:r w:rsidR="00EB271A" w:rsidRPr="002A762A">
        <w:rPr>
          <w:rFonts w:ascii="Tahoma" w:hAnsi="Tahoma" w:cs="Tahoma"/>
          <w:sz w:val="21"/>
          <w:szCs w:val="21"/>
        </w:rPr>
        <w:t xml:space="preserve"> declara</w:t>
      </w:r>
      <w:r w:rsidR="00CE25B7" w:rsidRPr="002A762A">
        <w:rPr>
          <w:rFonts w:ascii="Tahoma" w:hAnsi="Tahoma" w:cs="Tahoma"/>
          <w:sz w:val="21"/>
          <w:szCs w:val="21"/>
        </w:rPr>
        <w:t>m</w:t>
      </w:r>
      <w:r w:rsidR="00EB271A" w:rsidRPr="002A762A">
        <w:rPr>
          <w:rFonts w:ascii="Tahoma" w:hAnsi="Tahoma" w:cs="Tahoma"/>
          <w:sz w:val="21"/>
          <w:szCs w:val="21"/>
        </w:rPr>
        <w:t>-se neste ato, em caráter irrevogável e irretratável, devedor</w:t>
      </w:r>
      <w:r w:rsidR="00CE25B7" w:rsidRPr="002A762A">
        <w:rPr>
          <w:rFonts w:ascii="Tahoma" w:hAnsi="Tahoma" w:cs="Tahoma"/>
          <w:sz w:val="21"/>
          <w:szCs w:val="21"/>
        </w:rPr>
        <w:t>es</w:t>
      </w:r>
      <w:r w:rsidR="00EB271A" w:rsidRPr="002A762A">
        <w:rPr>
          <w:rFonts w:ascii="Tahoma" w:hAnsi="Tahoma" w:cs="Tahoma"/>
          <w:sz w:val="21"/>
          <w:szCs w:val="21"/>
        </w:rPr>
        <w:t xml:space="preserve"> solidári</w:t>
      </w:r>
      <w:r w:rsidRPr="002A762A">
        <w:rPr>
          <w:rFonts w:ascii="Tahoma" w:hAnsi="Tahoma" w:cs="Tahoma"/>
          <w:sz w:val="21"/>
          <w:szCs w:val="21"/>
        </w:rPr>
        <w:t>o</w:t>
      </w:r>
      <w:r w:rsidR="00CE25B7" w:rsidRPr="002A762A">
        <w:rPr>
          <w:rFonts w:ascii="Tahoma" w:hAnsi="Tahoma" w:cs="Tahoma"/>
          <w:sz w:val="21"/>
          <w:szCs w:val="21"/>
        </w:rPr>
        <w:t>s</w:t>
      </w:r>
      <w:r w:rsidR="00EB271A" w:rsidRPr="002A762A">
        <w:rPr>
          <w:rFonts w:ascii="Tahoma" w:hAnsi="Tahoma" w:cs="Tahoma"/>
          <w:sz w:val="21"/>
          <w:szCs w:val="21"/>
        </w:rPr>
        <w:t>, garantidor</w:t>
      </w:r>
      <w:r w:rsidR="00CE25B7" w:rsidRPr="002A762A">
        <w:rPr>
          <w:rFonts w:ascii="Tahoma" w:hAnsi="Tahoma" w:cs="Tahoma"/>
          <w:sz w:val="21"/>
          <w:szCs w:val="21"/>
        </w:rPr>
        <w:t>es</w:t>
      </w:r>
      <w:r w:rsidR="00EB271A" w:rsidRPr="002A762A">
        <w:rPr>
          <w:rFonts w:ascii="Tahoma" w:hAnsi="Tahoma" w:cs="Tahoma"/>
          <w:sz w:val="21"/>
          <w:szCs w:val="21"/>
        </w:rPr>
        <w:t xml:space="preserve"> e principa</w:t>
      </w:r>
      <w:r w:rsidR="00CE25B7" w:rsidRPr="002A762A">
        <w:rPr>
          <w:rFonts w:ascii="Tahoma" w:hAnsi="Tahoma" w:cs="Tahoma"/>
          <w:sz w:val="21"/>
          <w:szCs w:val="21"/>
        </w:rPr>
        <w:t>is</w:t>
      </w:r>
      <w:r w:rsidR="00EB271A" w:rsidRPr="002A762A">
        <w:rPr>
          <w:rFonts w:ascii="Tahoma" w:hAnsi="Tahoma" w:cs="Tahoma"/>
          <w:sz w:val="21"/>
          <w:szCs w:val="21"/>
        </w:rPr>
        <w:t xml:space="preserve"> pagador</w:t>
      </w:r>
      <w:r w:rsidR="00CE25B7" w:rsidRPr="002A762A">
        <w:rPr>
          <w:rFonts w:ascii="Tahoma" w:hAnsi="Tahoma" w:cs="Tahoma"/>
          <w:sz w:val="21"/>
          <w:szCs w:val="21"/>
        </w:rPr>
        <w:t>es</w:t>
      </w:r>
      <w:r w:rsidR="00EB271A" w:rsidRPr="002A762A">
        <w:rPr>
          <w:rFonts w:ascii="Tahoma" w:hAnsi="Tahoma" w:cs="Tahoma"/>
          <w:sz w:val="21"/>
          <w:szCs w:val="21"/>
        </w:rPr>
        <w:t xml:space="preserve"> das Obrigações Garantidas e firmam esta Escritura declarando conhecer e concordar com todos os seus termos e condições.</w:t>
      </w:r>
    </w:p>
    <w:p w14:paraId="47C7BF25" w14:textId="77777777" w:rsidR="00EB271A" w:rsidRPr="002A762A" w:rsidRDefault="00EB271A" w:rsidP="002A762A">
      <w:pPr>
        <w:pStyle w:val="PargrafodaLista"/>
        <w:spacing w:after="0" w:line="276" w:lineRule="auto"/>
        <w:ind w:left="0"/>
        <w:rPr>
          <w:rFonts w:ascii="Tahoma" w:hAnsi="Tahoma" w:cs="Tahoma"/>
          <w:sz w:val="21"/>
          <w:szCs w:val="21"/>
        </w:rPr>
      </w:pPr>
    </w:p>
    <w:p w14:paraId="3B092A63" w14:textId="6F9CFF4D"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Obrigações Garantidas não serão afetadas por atos ou omissões que possam exonerá-las de suas obrigações ou afetá-las, incluindo, mas não se limitando, em razão de: (a) qualquer extensão de prazo ou acordo entre a Emissora</w:t>
      </w:r>
      <w:r w:rsidR="005F61C6" w:rsidRPr="002A762A">
        <w:rPr>
          <w:rFonts w:ascii="Tahoma" w:hAnsi="Tahoma" w:cs="Tahoma"/>
          <w:sz w:val="21"/>
          <w:szCs w:val="21"/>
        </w:rPr>
        <w:t>, o Agente Fiduciário e/ou os titulares das Debêntures</w:t>
      </w:r>
      <w:r w:rsidRPr="002A762A">
        <w:rPr>
          <w:rFonts w:ascii="Tahoma" w:hAnsi="Tahoma" w:cs="Tahoma"/>
          <w:sz w:val="21"/>
          <w:szCs w:val="21"/>
        </w:rPr>
        <w:t xml:space="preserve">; (b) qualquer novação ou não exercício de qualquer direito do </w:t>
      </w:r>
      <w:r w:rsidR="005F61C6" w:rsidRPr="002A762A">
        <w:rPr>
          <w:rFonts w:ascii="Tahoma" w:hAnsi="Tahoma" w:cs="Tahoma"/>
          <w:sz w:val="21"/>
          <w:szCs w:val="21"/>
        </w:rPr>
        <w:t xml:space="preserve">Agente Fiduciário e/ou dos debenturistas </w:t>
      </w:r>
      <w:r w:rsidRPr="002A762A">
        <w:rPr>
          <w:rFonts w:ascii="Tahoma" w:hAnsi="Tahoma" w:cs="Tahoma"/>
          <w:sz w:val="21"/>
          <w:szCs w:val="21"/>
        </w:rPr>
        <w:t xml:space="preserve">contra a Emissora; e (c) qualquer limitação ou incapacidade da Emissora, inclusive seu pedido de recuperação extrajudicial, pedido de recuperação judicial ou falência. </w:t>
      </w:r>
    </w:p>
    <w:p w14:paraId="56324A2D" w14:textId="77777777" w:rsidR="00EB271A" w:rsidRPr="002A762A" w:rsidRDefault="00EB271A" w:rsidP="002A762A">
      <w:pPr>
        <w:pStyle w:val="PargrafodaLista"/>
        <w:spacing w:after="0" w:line="276" w:lineRule="auto"/>
        <w:rPr>
          <w:rFonts w:ascii="Tahoma" w:hAnsi="Tahoma" w:cs="Tahoma"/>
          <w:sz w:val="21"/>
          <w:szCs w:val="21"/>
        </w:rPr>
      </w:pPr>
    </w:p>
    <w:p w14:paraId="16AF17D7" w14:textId="430EE37D"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Os pagamentos serão realizados pel</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00FD34A0" w:rsidRPr="002A762A">
        <w:rPr>
          <w:rFonts w:ascii="Tahoma" w:hAnsi="Tahoma" w:cs="Tahoma"/>
          <w:sz w:val="21"/>
          <w:szCs w:val="21"/>
        </w:rPr>
        <w:t xml:space="preserve">, fora do âmbito da </w:t>
      </w:r>
      <w:r w:rsidR="00F12837" w:rsidRPr="002A762A">
        <w:rPr>
          <w:rFonts w:ascii="Tahoma" w:hAnsi="Tahoma" w:cs="Tahoma"/>
          <w:i/>
          <w:iCs/>
          <w:sz w:val="21"/>
          <w:szCs w:val="21"/>
        </w:rPr>
        <w:t>B3 S.A. – Brasil, Bolsa, Balcão – Balcão B3</w:t>
      </w:r>
      <w:r w:rsidR="00F12837" w:rsidRPr="002A762A">
        <w:rPr>
          <w:rFonts w:ascii="Tahoma" w:hAnsi="Tahoma" w:cs="Tahoma"/>
          <w:sz w:val="21"/>
          <w:szCs w:val="21"/>
        </w:rPr>
        <w:t xml:space="preserve"> (“</w:t>
      </w:r>
      <w:r w:rsidR="00F12837" w:rsidRPr="002A762A">
        <w:rPr>
          <w:rFonts w:ascii="Tahoma" w:hAnsi="Tahoma" w:cs="Tahoma"/>
          <w:b/>
          <w:sz w:val="21"/>
          <w:szCs w:val="21"/>
        </w:rPr>
        <w:t>B3</w:t>
      </w:r>
      <w:r w:rsidR="00F12837" w:rsidRPr="002A762A">
        <w:rPr>
          <w:rFonts w:ascii="Tahoma" w:hAnsi="Tahoma" w:cs="Tahoma"/>
          <w:sz w:val="21"/>
          <w:szCs w:val="21"/>
        </w:rPr>
        <w:t>”)</w:t>
      </w:r>
      <w:r w:rsidR="00FD34A0" w:rsidRPr="002A762A">
        <w:rPr>
          <w:rFonts w:ascii="Tahoma" w:hAnsi="Tahoma" w:cs="Tahoma"/>
          <w:sz w:val="21"/>
          <w:szCs w:val="21"/>
        </w:rPr>
        <w:t>,</w:t>
      </w:r>
      <w:r w:rsidRPr="002A762A">
        <w:rPr>
          <w:rFonts w:ascii="Tahoma" w:hAnsi="Tahoma" w:cs="Tahoma"/>
          <w:sz w:val="21"/>
          <w:szCs w:val="21"/>
        </w:rPr>
        <w:t xml:space="preserve"> no prazo máximo de 2 (dois) Dias Úteis contados do recebimento de comunicação por escrito enviada</w:t>
      </w:r>
      <w:r w:rsidR="00DF3F07" w:rsidRPr="002A762A">
        <w:rPr>
          <w:rFonts w:ascii="Tahoma" w:hAnsi="Tahoma" w:cs="Tahoma"/>
          <w:sz w:val="21"/>
          <w:szCs w:val="21"/>
        </w:rPr>
        <w:t xml:space="preserve"> pelo </w:t>
      </w:r>
      <w:r w:rsidR="002D72EF" w:rsidRPr="002A762A">
        <w:rPr>
          <w:rFonts w:ascii="Tahoma" w:hAnsi="Tahoma" w:cs="Tahoma"/>
          <w:sz w:val="21"/>
          <w:szCs w:val="21"/>
        </w:rPr>
        <w:t>Agente Fiduciário e/ou pelo</w:t>
      </w:r>
      <w:r w:rsidR="005F61C6" w:rsidRPr="002A762A">
        <w:rPr>
          <w:rFonts w:ascii="Tahoma" w:hAnsi="Tahoma" w:cs="Tahoma"/>
          <w:sz w:val="21"/>
          <w:szCs w:val="21"/>
        </w:rPr>
        <w:t>s</w:t>
      </w:r>
      <w:r w:rsidR="002D72EF" w:rsidRPr="002A762A">
        <w:rPr>
          <w:rFonts w:ascii="Tahoma" w:hAnsi="Tahoma" w:cs="Tahoma"/>
          <w:sz w:val="21"/>
          <w:szCs w:val="21"/>
        </w:rPr>
        <w:t xml:space="preserve"> </w:t>
      </w:r>
      <w:r w:rsidR="005F61C6" w:rsidRPr="002A762A">
        <w:rPr>
          <w:rFonts w:ascii="Tahoma" w:hAnsi="Tahoma" w:cs="Tahoma"/>
          <w:sz w:val="21"/>
          <w:szCs w:val="21"/>
        </w:rPr>
        <w:t xml:space="preserve">titulares das Debêntures </w:t>
      </w:r>
      <w:r w:rsidR="00BC48AB" w:rsidRPr="002A762A">
        <w:rPr>
          <w:rFonts w:ascii="Tahoma" w:hAnsi="Tahoma" w:cs="Tahoma"/>
          <w:sz w:val="21"/>
          <w:szCs w:val="21"/>
        </w:rPr>
        <w:t>ao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Pr="002A762A">
        <w:rPr>
          <w:rFonts w:ascii="Tahoma" w:hAnsi="Tahoma" w:cs="Tahoma"/>
          <w:sz w:val="21"/>
          <w:szCs w:val="21"/>
        </w:rPr>
        <w:t xml:space="preserve"> informando a falta de pagamento na data devida, de qualquer valor devido pela Emissora no âmbito desta Escritura, </w:t>
      </w:r>
      <w:r w:rsidR="00E81F6E" w:rsidRPr="002A762A">
        <w:rPr>
          <w:rFonts w:ascii="Tahoma" w:hAnsi="Tahoma" w:cs="Tahoma"/>
          <w:sz w:val="21"/>
          <w:szCs w:val="21"/>
        </w:rPr>
        <w:t xml:space="preserve">sendo que nessa </w:t>
      </w:r>
      <w:r w:rsidR="00A52984" w:rsidRPr="002A762A">
        <w:rPr>
          <w:rFonts w:ascii="Tahoma" w:hAnsi="Tahoma" w:cs="Tahoma"/>
          <w:sz w:val="21"/>
          <w:szCs w:val="21"/>
        </w:rPr>
        <w:t>comunicação será informada a conta bancária para a qual os valores devidos pelo</w:t>
      </w:r>
      <w:r w:rsidR="002C4A6C" w:rsidRPr="002A762A">
        <w:rPr>
          <w:rFonts w:ascii="Tahoma" w:hAnsi="Tahoma" w:cs="Tahoma"/>
          <w:sz w:val="21"/>
          <w:szCs w:val="21"/>
        </w:rPr>
        <w:t>s</w:t>
      </w:r>
      <w:r w:rsidR="00A52984" w:rsidRPr="002A762A">
        <w:rPr>
          <w:rFonts w:ascii="Tahoma" w:hAnsi="Tahoma" w:cs="Tahoma"/>
          <w:sz w:val="21"/>
          <w:szCs w:val="21"/>
        </w:rPr>
        <w:t xml:space="preserve"> Fiador</w:t>
      </w:r>
      <w:r w:rsidR="002C4A6C" w:rsidRPr="002A762A">
        <w:rPr>
          <w:rFonts w:ascii="Tahoma" w:hAnsi="Tahoma" w:cs="Tahoma"/>
          <w:sz w:val="21"/>
          <w:szCs w:val="21"/>
        </w:rPr>
        <w:t>es</w:t>
      </w:r>
      <w:r w:rsidR="00A52984" w:rsidRPr="002A762A">
        <w:rPr>
          <w:rFonts w:ascii="Tahoma" w:hAnsi="Tahoma" w:cs="Tahoma"/>
          <w:sz w:val="21"/>
          <w:szCs w:val="21"/>
        </w:rPr>
        <w:t xml:space="preserve"> deverão ser </w:t>
      </w:r>
      <w:r w:rsidR="00EC4EBF" w:rsidRPr="002A762A">
        <w:rPr>
          <w:rFonts w:ascii="Tahoma" w:hAnsi="Tahoma" w:cs="Tahoma"/>
          <w:sz w:val="21"/>
          <w:szCs w:val="21"/>
        </w:rPr>
        <w:t>transferidos</w:t>
      </w:r>
      <w:r w:rsidRPr="002A762A">
        <w:rPr>
          <w:rFonts w:ascii="Tahoma" w:hAnsi="Tahoma" w:cs="Tahoma"/>
          <w:sz w:val="21"/>
          <w:szCs w:val="21"/>
        </w:rPr>
        <w:t>.</w:t>
      </w:r>
    </w:p>
    <w:p w14:paraId="544B3EF6" w14:textId="77777777" w:rsidR="00270472" w:rsidRPr="002A762A" w:rsidRDefault="00270472" w:rsidP="002A762A">
      <w:pPr>
        <w:pStyle w:val="PargrafodaLista"/>
        <w:spacing w:after="0" w:line="276" w:lineRule="auto"/>
        <w:ind w:left="0"/>
        <w:rPr>
          <w:rFonts w:ascii="Tahoma" w:hAnsi="Tahoma" w:cs="Tahoma"/>
          <w:sz w:val="21"/>
          <w:szCs w:val="21"/>
        </w:rPr>
      </w:pPr>
    </w:p>
    <w:p w14:paraId="18107C0E" w14:textId="1059630E"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Na hipótese de decretação de falência ou pedido de autofalência da Emissora, o valor será igualmente pago em até </w:t>
      </w:r>
      <w:r w:rsidR="00AA033A" w:rsidRPr="002A762A">
        <w:rPr>
          <w:rFonts w:ascii="Tahoma" w:hAnsi="Tahoma" w:cs="Tahoma"/>
          <w:sz w:val="21"/>
          <w:szCs w:val="21"/>
        </w:rPr>
        <w:t>0</w:t>
      </w:r>
      <w:r w:rsidRPr="002A762A">
        <w:rPr>
          <w:rFonts w:ascii="Tahoma" w:hAnsi="Tahoma" w:cs="Tahoma"/>
          <w:sz w:val="21"/>
          <w:szCs w:val="21"/>
        </w:rPr>
        <w:t>2 (dois) Dias Úteis da referida notificação, em qualquer hipótese, independentemente de qualquer pretensão, ação, disputa ou reclamação que a Emissora venha a ter ou exercer em relação às suas obrigações sobre as Debêntures.</w:t>
      </w:r>
    </w:p>
    <w:p w14:paraId="0B6DE934"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129818BB" w14:textId="00DE6D45" w:rsidR="00EB271A" w:rsidRPr="002A762A" w:rsidRDefault="00BC48A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expressamente renuncia</w:t>
      </w:r>
      <w:r w:rsidR="002C4A6C" w:rsidRPr="002A762A">
        <w:rPr>
          <w:rFonts w:ascii="Tahoma" w:hAnsi="Tahoma" w:cs="Tahoma"/>
          <w:sz w:val="21"/>
          <w:szCs w:val="21"/>
        </w:rPr>
        <w:t>m</w:t>
      </w:r>
      <w:r w:rsidR="00EB271A" w:rsidRPr="002A762A">
        <w:rPr>
          <w:rFonts w:ascii="Tahoma" w:hAnsi="Tahoma" w:cs="Tahoma"/>
          <w:sz w:val="21"/>
          <w:szCs w:val="21"/>
        </w:rPr>
        <w:t xml:space="preserve"> aos benefícios de ordem, direitos e faculdades de exoneração de qualquer natureza previstos nos artigos 333, parágrafo único, 364, 366, 368, 821, 824, 827, 829, parágrafo único, 830, 834, 835, 837, 838 e seus incisos e 839, todos do Código Civil, e nos artigos 130, 131 e 794 da Lei nº 13.105, de 16 de março de 2015, conforme alterada de tempos em tempos (“</w:t>
      </w:r>
      <w:r w:rsidR="00EB271A" w:rsidRPr="002A762A">
        <w:rPr>
          <w:rFonts w:ascii="Tahoma" w:hAnsi="Tahoma" w:cs="Tahoma"/>
          <w:b/>
          <w:bCs/>
          <w:sz w:val="21"/>
          <w:szCs w:val="21"/>
        </w:rPr>
        <w:t>Código de Processo Civil</w:t>
      </w:r>
      <w:r w:rsidR="00EB271A" w:rsidRPr="002A762A">
        <w:rPr>
          <w:rFonts w:ascii="Tahoma" w:hAnsi="Tahoma" w:cs="Tahoma"/>
          <w:sz w:val="21"/>
          <w:szCs w:val="21"/>
        </w:rPr>
        <w:t xml:space="preserve">”). </w:t>
      </w:r>
    </w:p>
    <w:p w14:paraId="6FF9712F"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4F77FB34" w14:textId="5980D0C5"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lastRenderedPageBreak/>
        <w:t>Nenhuma objeção ou oposição da Emissora poderá ser admitida ou invocada pel</w:t>
      </w:r>
      <w:r w:rsidR="001E4142" w:rsidRPr="002A762A">
        <w:rPr>
          <w:rFonts w:ascii="Tahoma" w:hAnsi="Tahoma" w:cs="Tahoma"/>
          <w:sz w:val="21"/>
          <w:szCs w:val="21"/>
        </w:rPr>
        <w:t>o</w:t>
      </w:r>
      <w:r w:rsidR="002C4A6C" w:rsidRPr="002A762A">
        <w:rPr>
          <w:rFonts w:ascii="Tahoma" w:hAnsi="Tahoma" w:cs="Tahoma"/>
          <w:sz w:val="21"/>
          <w:szCs w:val="21"/>
        </w:rPr>
        <w:t>s</w:t>
      </w:r>
      <w:r w:rsidRPr="002A762A">
        <w:rPr>
          <w:rFonts w:ascii="Tahoma" w:hAnsi="Tahoma" w:cs="Tahoma"/>
          <w:sz w:val="21"/>
          <w:szCs w:val="21"/>
        </w:rPr>
        <w:t xml:space="preserve"> Fiador</w:t>
      </w:r>
      <w:r w:rsidR="002C4A6C" w:rsidRPr="002A762A">
        <w:rPr>
          <w:rFonts w:ascii="Tahoma" w:hAnsi="Tahoma" w:cs="Tahoma"/>
          <w:sz w:val="21"/>
          <w:szCs w:val="21"/>
        </w:rPr>
        <w:t>es</w:t>
      </w:r>
      <w:r w:rsidRPr="002A762A">
        <w:rPr>
          <w:rFonts w:ascii="Tahoma" w:hAnsi="Tahoma" w:cs="Tahoma"/>
          <w:sz w:val="21"/>
          <w:szCs w:val="21"/>
        </w:rPr>
        <w:t xml:space="preserve"> com o objetivo de escusar</w:t>
      </w:r>
      <w:r w:rsidR="002C4A6C" w:rsidRPr="002A762A">
        <w:rPr>
          <w:rFonts w:ascii="Tahoma" w:hAnsi="Tahoma" w:cs="Tahoma"/>
          <w:sz w:val="21"/>
          <w:szCs w:val="21"/>
        </w:rPr>
        <w:t>em</w:t>
      </w:r>
      <w:r w:rsidRPr="002A762A">
        <w:rPr>
          <w:rFonts w:ascii="Tahoma" w:hAnsi="Tahoma" w:cs="Tahoma"/>
          <w:sz w:val="21"/>
          <w:szCs w:val="21"/>
        </w:rPr>
        <w:t>-se do cumprimento de suas obrigações assumidas nesta Escritura.</w:t>
      </w:r>
    </w:p>
    <w:p w14:paraId="48ECDFB8"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424F69EA" w14:textId="2EA72885" w:rsidR="00EB271A" w:rsidRPr="002A762A" w:rsidRDefault="001E414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sub-rogar-se-</w:t>
      </w:r>
      <w:r w:rsidR="002C4A6C" w:rsidRPr="002A762A">
        <w:rPr>
          <w:rFonts w:ascii="Tahoma" w:hAnsi="Tahoma" w:cs="Tahoma"/>
          <w:sz w:val="21"/>
          <w:szCs w:val="21"/>
        </w:rPr>
        <w:t>ão</w:t>
      </w:r>
      <w:r w:rsidR="00EB271A" w:rsidRPr="002A762A">
        <w:rPr>
          <w:rFonts w:ascii="Tahoma" w:hAnsi="Tahoma" w:cs="Tahoma"/>
          <w:sz w:val="21"/>
          <w:szCs w:val="21"/>
        </w:rPr>
        <w:t xml:space="preserve"> nos direitos de crédito do</w:t>
      </w:r>
      <w:r w:rsidR="00E81F6E" w:rsidRPr="002A762A">
        <w:rPr>
          <w:rFonts w:ascii="Tahoma" w:hAnsi="Tahoma" w:cs="Tahoma"/>
          <w:sz w:val="21"/>
          <w:szCs w:val="21"/>
        </w:rPr>
        <w:t>s titulares das Debêntures</w:t>
      </w:r>
      <w:r w:rsidR="00EB271A" w:rsidRPr="002A762A">
        <w:rPr>
          <w:rFonts w:ascii="Tahoma" w:hAnsi="Tahoma" w:cs="Tahoma"/>
          <w:sz w:val="21"/>
          <w:szCs w:val="21"/>
        </w:rPr>
        <w:t xml:space="preserve"> contra a Emissora, caso venham a honrar, total ou parcialmente, a Fiança, até o limite da parcela da dívida efetivamente por el</w:t>
      </w:r>
      <w:r w:rsidRPr="002A762A">
        <w:rPr>
          <w:rFonts w:ascii="Tahoma" w:hAnsi="Tahoma" w:cs="Tahoma"/>
          <w:sz w:val="21"/>
          <w:szCs w:val="21"/>
        </w:rPr>
        <w:t>e</w:t>
      </w:r>
      <w:r w:rsidR="002C4A6C" w:rsidRPr="002A762A">
        <w:rPr>
          <w:rFonts w:ascii="Tahoma" w:hAnsi="Tahoma" w:cs="Tahoma"/>
          <w:sz w:val="21"/>
          <w:szCs w:val="21"/>
        </w:rPr>
        <w:t>s</w:t>
      </w:r>
      <w:r w:rsidR="00EB271A" w:rsidRPr="002A762A">
        <w:rPr>
          <w:rFonts w:ascii="Tahoma" w:hAnsi="Tahoma" w:cs="Tahoma"/>
          <w:sz w:val="21"/>
          <w:szCs w:val="21"/>
        </w:rPr>
        <w:t xml:space="preserve"> honrada.</w:t>
      </w:r>
    </w:p>
    <w:p w14:paraId="7B9F0833"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1F0A96B3" w14:textId="60E5B9BF" w:rsidR="00EB271A" w:rsidRPr="002A762A" w:rsidRDefault="001E414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desde já, concorda</w:t>
      </w:r>
      <w:r w:rsidR="002C4A6C" w:rsidRPr="002A762A">
        <w:rPr>
          <w:rFonts w:ascii="Tahoma" w:hAnsi="Tahoma" w:cs="Tahoma"/>
          <w:sz w:val="21"/>
          <w:szCs w:val="21"/>
        </w:rPr>
        <w:t>m</w:t>
      </w:r>
      <w:r w:rsidR="00EB271A" w:rsidRPr="002A762A">
        <w:rPr>
          <w:rFonts w:ascii="Tahoma" w:hAnsi="Tahoma" w:cs="Tahoma"/>
          <w:sz w:val="21"/>
          <w:szCs w:val="21"/>
        </w:rPr>
        <w:t xml:space="preserve"> e se obriga</w:t>
      </w:r>
      <w:r w:rsidR="002C4A6C" w:rsidRPr="002A762A">
        <w:rPr>
          <w:rFonts w:ascii="Tahoma" w:hAnsi="Tahoma" w:cs="Tahoma"/>
          <w:sz w:val="21"/>
          <w:szCs w:val="21"/>
        </w:rPr>
        <w:t>m</w:t>
      </w:r>
      <w:r w:rsidR="00EB271A" w:rsidRPr="002A762A">
        <w:rPr>
          <w:rFonts w:ascii="Tahoma" w:hAnsi="Tahoma" w:cs="Tahoma"/>
          <w:sz w:val="21"/>
          <w:szCs w:val="21"/>
        </w:rPr>
        <w:t xml:space="preserve"> a, caso a Emissora esteja inadimplente em relação a qualquer obrigação pecuniária assumida no âmbito desta Escritura, (i) somente após a integral liquidação dos valores devidos e não pagos pela Emissora e/ou pel</w:t>
      </w: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ao</w:t>
      </w:r>
      <w:r w:rsidR="00E81F6E" w:rsidRPr="002A762A">
        <w:rPr>
          <w:rFonts w:ascii="Tahoma" w:hAnsi="Tahoma" w:cs="Tahoma"/>
          <w:sz w:val="21"/>
          <w:szCs w:val="21"/>
        </w:rPr>
        <w:t xml:space="preserve"> Agente Fiduciário e/ou aos</w:t>
      </w:r>
      <w:r w:rsidR="00EB271A" w:rsidRPr="002A762A">
        <w:rPr>
          <w:rFonts w:ascii="Tahoma" w:hAnsi="Tahoma" w:cs="Tahoma"/>
          <w:sz w:val="21"/>
          <w:szCs w:val="21"/>
        </w:rPr>
        <w:t xml:space="preserve"> </w:t>
      </w:r>
      <w:r w:rsidR="00E81F6E" w:rsidRPr="002A762A">
        <w:rPr>
          <w:rFonts w:ascii="Tahoma" w:hAnsi="Tahoma" w:cs="Tahoma"/>
          <w:sz w:val="21"/>
          <w:szCs w:val="21"/>
        </w:rPr>
        <w:t>d</w:t>
      </w:r>
      <w:r w:rsidRPr="002A762A">
        <w:rPr>
          <w:rFonts w:ascii="Tahoma" w:hAnsi="Tahoma" w:cs="Tahoma"/>
          <w:sz w:val="21"/>
          <w:szCs w:val="21"/>
        </w:rPr>
        <w:t>ebenturista</w:t>
      </w:r>
      <w:r w:rsidR="00E81F6E" w:rsidRPr="002A762A">
        <w:rPr>
          <w:rFonts w:ascii="Tahoma" w:hAnsi="Tahoma" w:cs="Tahoma"/>
          <w:sz w:val="21"/>
          <w:szCs w:val="21"/>
        </w:rPr>
        <w:t>s, conforme o caso,</w:t>
      </w:r>
      <w:r w:rsidR="00EB271A" w:rsidRPr="002A762A">
        <w:rPr>
          <w:rFonts w:ascii="Tahoma" w:hAnsi="Tahoma" w:cs="Tahoma"/>
          <w:sz w:val="21"/>
          <w:szCs w:val="21"/>
        </w:rPr>
        <w:t xml:space="preserve"> nos termos desta Escritura, exigir e/ou demandar a Emissora em decorrência de qualquer valor que tiver honrado nos termos desta Escritura; e (ii) caso recebam qualquer valor da Emissora em decorrência de qualquer valor que tiverem honrado nos termos desta Escritura antes da integral liquidação de todos os valores devidos e não pagos </w:t>
      </w:r>
      <w:r w:rsidR="009D2D2C" w:rsidRPr="002A762A">
        <w:rPr>
          <w:rFonts w:ascii="Tahoma" w:hAnsi="Tahoma" w:cs="Tahoma"/>
          <w:sz w:val="21"/>
          <w:szCs w:val="21"/>
        </w:rPr>
        <w:t xml:space="preserve">ao Agente Fiduciário e/ou aos debenturistas, conforme o caso, </w:t>
      </w:r>
      <w:r w:rsidR="00EB271A" w:rsidRPr="002A762A">
        <w:rPr>
          <w:rFonts w:ascii="Tahoma" w:hAnsi="Tahoma" w:cs="Tahoma"/>
          <w:sz w:val="21"/>
          <w:szCs w:val="21"/>
        </w:rPr>
        <w:t xml:space="preserve">nos termos desta Escritura, repassar, no prazo de 2 (dois) Dias Úteis contados da data de seu recebimento, tal valor para pagamento </w:t>
      </w:r>
      <w:r w:rsidR="009D2D2C" w:rsidRPr="002A762A">
        <w:rPr>
          <w:rFonts w:ascii="Tahoma" w:hAnsi="Tahoma" w:cs="Tahoma"/>
          <w:sz w:val="21"/>
          <w:szCs w:val="21"/>
        </w:rPr>
        <w:t>ao Agente Fiduciário e/ou aos debenturistas, conforme o caso</w:t>
      </w:r>
      <w:r w:rsidR="00EB271A" w:rsidRPr="002A762A">
        <w:rPr>
          <w:rFonts w:ascii="Tahoma" w:hAnsi="Tahoma" w:cs="Tahoma"/>
          <w:sz w:val="21"/>
          <w:szCs w:val="21"/>
        </w:rPr>
        <w:t xml:space="preserve">. </w:t>
      </w:r>
    </w:p>
    <w:p w14:paraId="74440267"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701D1E27" w14:textId="424C6758"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Fiança é prestada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em caráter irrevogável e irretratável, e entrará em vigor na Data de Emissão, permanecendo válida em todos os seus termos até o integral e satisfatório cumprimento de todas as obrigações assumidas pela Emissora e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nesta Escritura e em conformidade com o artigo 818 do Código Civil.</w:t>
      </w:r>
    </w:p>
    <w:p w14:paraId="281ABE5F"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25061443" w14:textId="2CDBE46E"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Todos e quaisquer pagamentos realizados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em decorrência da Fiança serão realizados livres e líquidos, sem a dedução de quaisquer tributos, impostos, taxas, contribuições de qualquer natureza, encargos ou retenções, presentes ou futuros, bem como de quaisquer juros, multas ou demais exigibilidades fiscais, devendo </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pagar as quantias adicionais que sejam necessárias para que </w:t>
      </w:r>
      <w:r w:rsidR="00542F46" w:rsidRPr="002A762A">
        <w:rPr>
          <w:rFonts w:ascii="Tahoma" w:hAnsi="Tahoma" w:cs="Tahoma"/>
          <w:sz w:val="21"/>
          <w:szCs w:val="21"/>
        </w:rPr>
        <w:t xml:space="preserve">o </w:t>
      </w:r>
      <w:r w:rsidR="009D2D2C" w:rsidRPr="002A762A">
        <w:rPr>
          <w:rFonts w:ascii="Tahoma" w:hAnsi="Tahoma" w:cs="Tahoma"/>
          <w:sz w:val="21"/>
          <w:szCs w:val="21"/>
        </w:rPr>
        <w:t>Agente Fiduciário e/ou os d</w:t>
      </w:r>
      <w:r w:rsidR="00542F46" w:rsidRPr="002A762A">
        <w:rPr>
          <w:rFonts w:ascii="Tahoma" w:hAnsi="Tahoma" w:cs="Tahoma"/>
          <w:sz w:val="21"/>
          <w:szCs w:val="21"/>
        </w:rPr>
        <w:t>ebenturista</w:t>
      </w:r>
      <w:r w:rsidR="009D2D2C" w:rsidRPr="002A762A">
        <w:rPr>
          <w:rFonts w:ascii="Tahoma" w:hAnsi="Tahoma" w:cs="Tahoma"/>
          <w:sz w:val="21"/>
          <w:szCs w:val="21"/>
        </w:rPr>
        <w:t>s, conforme o caso,</w:t>
      </w:r>
      <w:r w:rsidRPr="002A762A">
        <w:rPr>
          <w:rFonts w:ascii="Tahoma" w:hAnsi="Tahoma" w:cs="Tahoma"/>
          <w:sz w:val="21"/>
          <w:szCs w:val="21"/>
        </w:rPr>
        <w:t xml:space="preserve"> receba</w:t>
      </w:r>
      <w:r w:rsidR="009D2D2C" w:rsidRPr="002A762A">
        <w:rPr>
          <w:rFonts w:ascii="Tahoma" w:hAnsi="Tahoma" w:cs="Tahoma"/>
          <w:sz w:val="21"/>
          <w:szCs w:val="21"/>
        </w:rPr>
        <w:t>m</w:t>
      </w:r>
      <w:r w:rsidRPr="002A762A">
        <w:rPr>
          <w:rFonts w:ascii="Tahoma" w:hAnsi="Tahoma" w:cs="Tahoma"/>
          <w:sz w:val="21"/>
          <w:szCs w:val="21"/>
        </w:rPr>
        <w:t>, após tais deduções, recolhimentos ou pagamentos, uma quantia equivalente à que teria sido recebida se tais valores não fossem devidos.</w:t>
      </w:r>
    </w:p>
    <w:p w14:paraId="076E438A"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2C21AE32" w14:textId="357215C8"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Por força da garantia fidejussória neste ato prestada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esta Escritura e seus eventuais aditamentos e anexos serão registrados pela Emissora, às suas exclusivas expensas, nos Cartórios de Registro de Títulos e Documentos localizados nas comarcas </w:t>
      </w:r>
      <w:r w:rsidR="0094598F" w:rsidRPr="002A762A">
        <w:rPr>
          <w:rFonts w:ascii="Tahoma" w:hAnsi="Tahoma" w:cs="Tahoma"/>
          <w:sz w:val="21"/>
          <w:szCs w:val="21"/>
        </w:rPr>
        <w:t>do</w:t>
      </w:r>
      <w:r w:rsidR="00542F46" w:rsidRPr="002A762A">
        <w:rPr>
          <w:rFonts w:ascii="Tahoma" w:hAnsi="Tahoma" w:cs="Tahoma"/>
          <w:sz w:val="21"/>
          <w:szCs w:val="21"/>
        </w:rPr>
        <w:t xml:space="preserve"> domicílio </w:t>
      </w:r>
      <w:r w:rsidR="0094598F" w:rsidRPr="002A762A">
        <w:rPr>
          <w:rFonts w:ascii="Tahoma" w:hAnsi="Tahoma" w:cs="Tahoma"/>
          <w:sz w:val="21"/>
          <w:szCs w:val="21"/>
        </w:rPr>
        <w:t>das Partes</w:t>
      </w:r>
      <w:r w:rsidR="00542F46" w:rsidRPr="002A762A">
        <w:rPr>
          <w:rFonts w:ascii="Tahoma" w:hAnsi="Tahoma" w:cs="Tahoma"/>
          <w:sz w:val="21"/>
          <w:szCs w:val="21"/>
        </w:rPr>
        <w:t xml:space="preserve">, </w:t>
      </w:r>
      <w:r w:rsidRPr="002A762A">
        <w:rPr>
          <w:rFonts w:ascii="Tahoma" w:hAnsi="Tahoma" w:cs="Tahoma"/>
          <w:sz w:val="21"/>
          <w:szCs w:val="21"/>
        </w:rPr>
        <w:t xml:space="preserve">na forma prevista nos artigos 129 e 130 da Lei de Registros Públicos. Para tanto, a Emissora deverá (i) protocolar esta Escritura e seus eventuais aditamentos e anexos nos Cartórios de Registro de Títulos e Documentos </w:t>
      </w:r>
      <w:r w:rsidR="0094598F" w:rsidRPr="002A762A">
        <w:rPr>
          <w:rFonts w:ascii="Tahoma" w:hAnsi="Tahoma" w:cs="Tahoma"/>
          <w:sz w:val="21"/>
          <w:szCs w:val="21"/>
        </w:rPr>
        <w:t>competentes</w:t>
      </w:r>
      <w:r w:rsidR="00AF1C82" w:rsidRPr="002A762A">
        <w:rPr>
          <w:rFonts w:ascii="Tahoma" w:hAnsi="Tahoma" w:cs="Tahoma"/>
          <w:sz w:val="21"/>
          <w:szCs w:val="21"/>
        </w:rPr>
        <w:t>,</w:t>
      </w:r>
      <w:r w:rsidRPr="002A762A">
        <w:rPr>
          <w:rFonts w:ascii="Tahoma" w:hAnsi="Tahoma" w:cs="Tahoma"/>
          <w:sz w:val="21"/>
          <w:szCs w:val="21"/>
        </w:rPr>
        <w:t xml:space="preserve"> em até 5 (cinco) Dias Úteis contados de sua celebração, sendo certo que o registro desta Escritura nos Cartórios de Registro de Títulos e Documentos deverá ser realizado como condição essencial e precedente </w:t>
      </w:r>
      <w:r w:rsidRPr="002A762A">
        <w:rPr>
          <w:rFonts w:ascii="Tahoma" w:eastAsia="Arial Unicode MS" w:hAnsi="Tahoma" w:cs="Tahoma"/>
          <w:sz w:val="21"/>
          <w:szCs w:val="21"/>
        </w:rPr>
        <w:t>para a integralização das Debêntures</w:t>
      </w:r>
      <w:r w:rsidR="00F152D7" w:rsidRPr="002A762A">
        <w:rPr>
          <w:rFonts w:ascii="Tahoma" w:eastAsia="Arial Unicode MS" w:hAnsi="Tahoma" w:cs="Tahoma"/>
          <w:sz w:val="21"/>
          <w:szCs w:val="21"/>
        </w:rPr>
        <w:t>;</w:t>
      </w:r>
      <w:r w:rsidRPr="002A762A">
        <w:rPr>
          <w:rFonts w:ascii="Tahoma" w:eastAsia="Arial Unicode MS" w:hAnsi="Tahoma" w:cs="Tahoma"/>
          <w:sz w:val="21"/>
          <w:szCs w:val="21"/>
        </w:rPr>
        <w:t xml:space="preserve"> </w:t>
      </w:r>
      <w:r w:rsidRPr="002A762A">
        <w:rPr>
          <w:rFonts w:ascii="Tahoma" w:hAnsi="Tahoma" w:cs="Tahoma"/>
          <w:sz w:val="21"/>
          <w:szCs w:val="21"/>
        </w:rPr>
        <w:t xml:space="preserve">e (ii) enviar 1 (uma) via original desta Escritura e seus eventuais aditamentos e anexos devidamente registrados </w:t>
      </w:r>
      <w:r w:rsidR="00AF1C82" w:rsidRPr="002A762A">
        <w:rPr>
          <w:rFonts w:ascii="Tahoma" w:hAnsi="Tahoma" w:cs="Tahoma"/>
          <w:sz w:val="21"/>
          <w:szCs w:val="21"/>
        </w:rPr>
        <w:t xml:space="preserve">ao </w:t>
      </w:r>
      <w:r w:rsidR="0094598F" w:rsidRPr="002A762A">
        <w:rPr>
          <w:rFonts w:ascii="Tahoma" w:hAnsi="Tahoma" w:cs="Tahoma"/>
          <w:sz w:val="21"/>
          <w:szCs w:val="21"/>
        </w:rPr>
        <w:t xml:space="preserve">Agente Fiduciário </w:t>
      </w:r>
      <w:r w:rsidRPr="002A762A">
        <w:rPr>
          <w:rFonts w:ascii="Tahoma" w:hAnsi="Tahoma" w:cs="Tahoma"/>
          <w:sz w:val="21"/>
          <w:szCs w:val="21"/>
        </w:rPr>
        <w:t xml:space="preserve">em até 10 (dez) Dias Úteis após seus respectivos registros e/ou averbações, conforme aplicável, nos Cartórios de Registro de Títulos e Documentos </w:t>
      </w:r>
      <w:r w:rsidR="0094598F" w:rsidRPr="002A762A">
        <w:rPr>
          <w:rFonts w:ascii="Tahoma" w:hAnsi="Tahoma" w:cs="Tahoma"/>
          <w:sz w:val="21"/>
          <w:szCs w:val="21"/>
        </w:rPr>
        <w:t>competentes</w:t>
      </w:r>
      <w:r w:rsidRPr="002A762A">
        <w:rPr>
          <w:rFonts w:ascii="Tahoma" w:hAnsi="Tahoma" w:cs="Tahoma"/>
          <w:sz w:val="21"/>
          <w:szCs w:val="21"/>
        </w:rPr>
        <w:t xml:space="preserve">. Caso os Cartórios de Registro de Títulos e Documentos eventualmente apresentem exigência para concluírem o registro desta Escritura e seus eventuais aditamentos e anexos (a) a Emissora </w:t>
      </w:r>
      <w:r w:rsidRPr="002A762A">
        <w:rPr>
          <w:rFonts w:ascii="Tahoma" w:hAnsi="Tahoma" w:cs="Tahoma"/>
          <w:sz w:val="21"/>
          <w:szCs w:val="21"/>
        </w:rPr>
        <w:lastRenderedPageBreak/>
        <w:t>deverá apresentar toda a documentação e informações solicitadas e/ou necessárias para o cumprimento da exigência no prazo máximo de 5 (cinco) Dias Úteis contados da data da devolução do documento; e (b) o registro desta Escritura e seus eventuais aditamentos e anexos deverá ser concluído, junto ao Cartório de Registro de Títulos e Documentos que formulou a exigência, no prazo máximo de 30 (trinta) dias contados da data da apresentação dos documentos e informações solicitados e/ou necessários para o cumprimento da exigência.</w:t>
      </w:r>
    </w:p>
    <w:p w14:paraId="23247C52" w14:textId="77777777" w:rsidR="00EB271A" w:rsidRPr="002A762A" w:rsidRDefault="00EB271A" w:rsidP="002A762A">
      <w:pPr>
        <w:pStyle w:val="PargrafodaLista"/>
        <w:spacing w:after="0" w:line="276" w:lineRule="auto"/>
        <w:ind w:left="0"/>
        <w:rPr>
          <w:rFonts w:ascii="Tahoma" w:hAnsi="Tahoma" w:cs="Tahoma"/>
          <w:sz w:val="21"/>
          <w:szCs w:val="21"/>
        </w:rPr>
      </w:pPr>
    </w:p>
    <w:p w14:paraId="453623E0" w14:textId="7F501BA2" w:rsidR="00E854D7" w:rsidRPr="002A762A" w:rsidRDefault="00E54E44" w:rsidP="002A762A">
      <w:pPr>
        <w:pStyle w:val="PargrafodaLista"/>
        <w:numPr>
          <w:ilvl w:val="2"/>
          <w:numId w:val="7"/>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Todas as garantias previstas nesta Cláusula 2.</w:t>
      </w:r>
      <w:r w:rsidR="00AF1C82" w:rsidRPr="002A762A">
        <w:rPr>
          <w:rFonts w:ascii="Tahoma" w:hAnsi="Tahoma" w:cs="Tahoma"/>
          <w:sz w:val="21"/>
          <w:szCs w:val="21"/>
        </w:rPr>
        <w:t>2</w:t>
      </w:r>
      <w:r w:rsidRPr="002A762A">
        <w:rPr>
          <w:rFonts w:ascii="Tahoma" w:hAnsi="Tahoma" w:cs="Tahoma"/>
          <w:sz w:val="21"/>
          <w:szCs w:val="21"/>
        </w:rPr>
        <w:t xml:space="preserve"> são constituídas de forma indivisível, em igualdade de condições e de grau.</w:t>
      </w:r>
      <w:r w:rsidR="00E854D7" w:rsidRPr="002A762A">
        <w:rPr>
          <w:rFonts w:ascii="Tahoma" w:hAnsi="Tahoma" w:cs="Tahoma"/>
          <w:sz w:val="21"/>
          <w:szCs w:val="21"/>
        </w:rPr>
        <w:t xml:space="preserve"> As medidas judiciais e/ou extrajudiciais para excussão de qualquer das </w:t>
      </w:r>
      <w:r w:rsidR="00FD1AEB" w:rsidRPr="002A762A">
        <w:rPr>
          <w:rFonts w:ascii="Tahoma" w:hAnsi="Tahoma" w:cs="Tahoma"/>
          <w:sz w:val="21"/>
          <w:szCs w:val="21"/>
        </w:rPr>
        <w:t>g</w:t>
      </w:r>
      <w:r w:rsidR="00E854D7" w:rsidRPr="002A762A">
        <w:rPr>
          <w:rFonts w:ascii="Tahoma" w:hAnsi="Tahoma" w:cs="Tahoma"/>
          <w:sz w:val="21"/>
          <w:szCs w:val="21"/>
        </w:rPr>
        <w:t xml:space="preserve">arantias serão discutidas e realizadas de forma conjunta, </w:t>
      </w:r>
      <w:r w:rsidR="00F50571" w:rsidRPr="002A762A">
        <w:rPr>
          <w:rFonts w:ascii="Tahoma" w:hAnsi="Tahoma" w:cs="Tahoma"/>
          <w:sz w:val="21"/>
          <w:szCs w:val="21"/>
        </w:rPr>
        <w:t xml:space="preserve">mediante a realização de uma </w:t>
      </w:r>
      <w:r w:rsidR="00440C13" w:rsidRPr="002A762A">
        <w:rPr>
          <w:rFonts w:ascii="Tahoma" w:hAnsi="Tahoma" w:cs="Tahoma"/>
          <w:sz w:val="21"/>
          <w:szCs w:val="21"/>
        </w:rPr>
        <w:t>A</w:t>
      </w:r>
      <w:r w:rsidR="00F50571" w:rsidRPr="002A762A">
        <w:rPr>
          <w:rFonts w:ascii="Tahoma" w:hAnsi="Tahoma" w:cs="Tahoma"/>
          <w:sz w:val="21"/>
          <w:szCs w:val="21"/>
        </w:rPr>
        <w:t xml:space="preserve">ssembleia </w:t>
      </w:r>
      <w:r w:rsidR="00440C13" w:rsidRPr="002A762A">
        <w:rPr>
          <w:rFonts w:ascii="Tahoma" w:hAnsi="Tahoma" w:cs="Tahoma"/>
          <w:sz w:val="21"/>
          <w:szCs w:val="21"/>
        </w:rPr>
        <w:t>G</w:t>
      </w:r>
      <w:r w:rsidR="00F50571" w:rsidRPr="002A762A">
        <w:rPr>
          <w:rFonts w:ascii="Tahoma" w:hAnsi="Tahoma" w:cs="Tahoma"/>
          <w:sz w:val="21"/>
          <w:szCs w:val="21"/>
        </w:rPr>
        <w:t xml:space="preserve">eral de </w:t>
      </w:r>
      <w:r w:rsidR="00440C13" w:rsidRPr="002A762A">
        <w:rPr>
          <w:rFonts w:ascii="Tahoma" w:hAnsi="Tahoma" w:cs="Tahoma"/>
          <w:sz w:val="21"/>
          <w:szCs w:val="21"/>
        </w:rPr>
        <w:t>D</w:t>
      </w:r>
      <w:r w:rsidR="00F50571" w:rsidRPr="002A762A">
        <w:rPr>
          <w:rFonts w:ascii="Tahoma" w:hAnsi="Tahoma" w:cs="Tahoma"/>
          <w:sz w:val="21"/>
          <w:szCs w:val="21"/>
        </w:rPr>
        <w:t xml:space="preserve">ebenturistas </w:t>
      </w:r>
      <w:r w:rsidR="000746D5" w:rsidRPr="002A762A">
        <w:rPr>
          <w:rFonts w:ascii="Tahoma" w:hAnsi="Tahoma" w:cs="Tahoma"/>
          <w:sz w:val="21"/>
          <w:szCs w:val="21"/>
        </w:rPr>
        <w:t xml:space="preserve">(conforme abaixo definido) </w:t>
      </w:r>
      <w:r w:rsidR="00F50571" w:rsidRPr="002A762A">
        <w:rPr>
          <w:rFonts w:ascii="Tahoma" w:hAnsi="Tahoma" w:cs="Tahoma"/>
          <w:sz w:val="21"/>
          <w:szCs w:val="21"/>
        </w:rPr>
        <w:t>convocada especialmente para tal fim</w:t>
      </w:r>
      <w:r w:rsidR="00FD1AEB" w:rsidRPr="002A762A">
        <w:rPr>
          <w:rFonts w:ascii="Tahoma" w:hAnsi="Tahoma" w:cs="Tahoma"/>
          <w:sz w:val="21"/>
          <w:szCs w:val="21"/>
        </w:rPr>
        <w:t>.</w:t>
      </w:r>
    </w:p>
    <w:p w14:paraId="4098B601" w14:textId="77777777" w:rsidR="00F1654D" w:rsidRPr="002A762A" w:rsidRDefault="00F1654D" w:rsidP="002A762A">
      <w:pPr>
        <w:pStyle w:val="PargrafodaLista"/>
        <w:spacing w:after="0" w:line="276" w:lineRule="auto"/>
        <w:rPr>
          <w:rFonts w:ascii="Tahoma" w:hAnsi="Tahoma" w:cs="Tahoma"/>
          <w:sz w:val="21"/>
          <w:szCs w:val="21"/>
        </w:rPr>
      </w:pPr>
    </w:p>
    <w:p w14:paraId="3F4120EB" w14:textId="5CA9EA03" w:rsidR="00F1654D" w:rsidRPr="002A762A" w:rsidRDefault="00F1654D" w:rsidP="002A762A">
      <w:pPr>
        <w:pStyle w:val="PargrafodaLista"/>
        <w:numPr>
          <w:ilvl w:val="2"/>
          <w:numId w:val="7"/>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Qualquer quantia, bem, direito ou benefício que os debenturistas</w:t>
      </w:r>
      <w:r w:rsidR="005B07FA" w:rsidRPr="002A762A">
        <w:rPr>
          <w:rFonts w:ascii="Tahoma" w:hAnsi="Tahoma" w:cs="Tahoma"/>
          <w:sz w:val="21"/>
          <w:szCs w:val="21"/>
        </w:rPr>
        <w:t xml:space="preserve"> </w:t>
      </w:r>
      <w:r w:rsidRPr="002A762A">
        <w:rPr>
          <w:rFonts w:ascii="Tahoma" w:hAnsi="Tahoma" w:cs="Tahoma"/>
          <w:sz w:val="21"/>
          <w:szCs w:val="21"/>
        </w:rPr>
        <w:t>e/ou o Agente Fiduciário eventualmente recebam da Emissora, de qualquer d</w:t>
      </w:r>
      <w:r w:rsidR="005B07FA" w:rsidRPr="002A762A">
        <w:rPr>
          <w:rFonts w:ascii="Tahoma" w:hAnsi="Tahoma" w:cs="Tahoma"/>
          <w:sz w:val="21"/>
          <w:szCs w:val="21"/>
        </w:rPr>
        <w:t>o</w:t>
      </w:r>
      <w:r w:rsidRPr="002A762A">
        <w:rPr>
          <w:rFonts w:ascii="Tahoma" w:hAnsi="Tahoma" w:cs="Tahoma"/>
          <w:sz w:val="21"/>
          <w:szCs w:val="21"/>
        </w:rPr>
        <w:t>s Fiador</w:t>
      </w:r>
      <w:r w:rsidR="005B07FA" w:rsidRPr="002A762A">
        <w:rPr>
          <w:rFonts w:ascii="Tahoma" w:hAnsi="Tahoma" w:cs="Tahoma"/>
          <w:sz w:val="21"/>
          <w:szCs w:val="21"/>
        </w:rPr>
        <w:t>e</w:t>
      </w:r>
      <w:r w:rsidRPr="002A762A">
        <w:rPr>
          <w:rFonts w:ascii="Tahoma" w:hAnsi="Tahoma" w:cs="Tahoma"/>
          <w:sz w:val="21"/>
          <w:szCs w:val="21"/>
        </w:rPr>
        <w:t xml:space="preserve">s e/ou em decorrência da negociação e excussão das garantias previstas nesta Cláusula 2.2 deverá ser compartilhado entre todos os debenturistas, proporcionalmente ao saldo devedor atualizado e vencido das obrigações assumidas pela Emissora perante </w:t>
      </w:r>
      <w:r w:rsidR="00A62574" w:rsidRPr="002A762A">
        <w:rPr>
          <w:rFonts w:ascii="Tahoma" w:hAnsi="Tahoma" w:cs="Tahoma"/>
          <w:sz w:val="21"/>
          <w:szCs w:val="21"/>
        </w:rPr>
        <w:t>cada um d</w:t>
      </w:r>
      <w:r w:rsidRPr="002A762A">
        <w:rPr>
          <w:rFonts w:ascii="Tahoma" w:hAnsi="Tahoma" w:cs="Tahoma"/>
          <w:sz w:val="21"/>
          <w:szCs w:val="21"/>
        </w:rPr>
        <w:t>os debenturistas</w:t>
      </w:r>
      <w:r w:rsidR="00A62574" w:rsidRPr="002A762A">
        <w:rPr>
          <w:rFonts w:ascii="Tahoma" w:hAnsi="Tahoma" w:cs="Tahoma"/>
          <w:sz w:val="21"/>
          <w:szCs w:val="21"/>
        </w:rPr>
        <w:t xml:space="preserve">, nos termos desta </w:t>
      </w:r>
      <w:r w:rsidRPr="002A762A">
        <w:rPr>
          <w:rFonts w:ascii="Tahoma" w:hAnsi="Tahoma" w:cs="Tahoma"/>
          <w:sz w:val="21"/>
          <w:szCs w:val="21"/>
        </w:rPr>
        <w:t>Escritura</w:t>
      </w:r>
      <w:r w:rsidR="00A62574" w:rsidRPr="002A762A">
        <w:rPr>
          <w:rFonts w:ascii="Tahoma" w:hAnsi="Tahoma" w:cs="Tahoma"/>
          <w:sz w:val="21"/>
          <w:szCs w:val="21"/>
        </w:rPr>
        <w:t xml:space="preserve"> e demais documentos relacionados à Oferta Restrita</w:t>
      </w:r>
      <w:r w:rsidR="0031768C" w:rsidRPr="002A762A">
        <w:rPr>
          <w:rFonts w:ascii="Tahoma" w:hAnsi="Tahoma" w:cs="Tahoma"/>
          <w:sz w:val="21"/>
          <w:szCs w:val="21"/>
        </w:rPr>
        <w:t xml:space="preserve"> (conforme abaixo definido)</w:t>
      </w:r>
      <w:r w:rsidRPr="002A762A">
        <w:rPr>
          <w:rFonts w:ascii="Tahoma" w:hAnsi="Tahoma" w:cs="Tahoma"/>
          <w:sz w:val="21"/>
          <w:szCs w:val="21"/>
        </w:rPr>
        <w:t>.</w:t>
      </w:r>
    </w:p>
    <w:p w14:paraId="490B2DE7" w14:textId="77777777" w:rsidR="00E854D7" w:rsidRPr="002A762A" w:rsidRDefault="00E854D7" w:rsidP="002A762A">
      <w:pPr>
        <w:pStyle w:val="PargrafodaLista"/>
        <w:tabs>
          <w:tab w:val="left" w:pos="709"/>
        </w:tabs>
        <w:spacing w:after="0" w:line="276" w:lineRule="auto"/>
        <w:ind w:left="1080"/>
        <w:rPr>
          <w:rFonts w:ascii="Tahoma" w:hAnsi="Tahoma" w:cs="Tahoma"/>
          <w:sz w:val="21"/>
          <w:szCs w:val="21"/>
        </w:rPr>
      </w:pPr>
    </w:p>
    <w:p w14:paraId="435098ED" w14:textId="77777777"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 xml:space="preserve">Arquivamento da Escritura </w:t>
      </w:r>
    </w:p>
    <w:p w14:paraId="0607A693" w14:textId="77777777" w:rsidR="00490A19" w:rsidRPr="002A762A" w:rsidRDefault="00490A19" w:rsidP="002A762A">
      <w:pPr>
        <w:spacing w:after="0" w:line="276" w:lineRule="auto"/>
        <w:contextualSpacing/>
        <w:rPr>
          <w:rFonts w:ascii="Tahoma" w:hAnsi="Tahoma" w:cs="Tahoma"/>
          <w:sz w:val="21"/>
          <w:szCs w:val="21"/>
        </w:rPr>
      </w:pPr>
    </w:p>
    <w:p w14:paraId="6E8E0D25" w14:textId="56965D58"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Esta Escritura e seus </w:t>
      </w:r>
      <w:r w:rsidR="005C1168" w:rsidRPr="002A762A">
        <w:rPr>
          <w:rFonts w:ascii="Tahoma" w:hAnsi="Tahoma" w:cs="Tahoma"/>
          <w:sz w:val="21"/>
          <w:szCs w:val="21"/>
        </w:rPr>
        <w:t xml:space="preserve">eventuais aditamentos </w:t>
      </w:r>
      <w:r w:rsidRPr="002A762A">
        <w:rPr>
          <w:rFonts w:ascii="Tahoma" w:hAnsi="Tahoma" w:cs="Tahoma"/>
          <w:sz w:val="21"/>
          <w:szCs w:val="21"/>
        </w:rPr>
        <w:t>serão obrigatoriamente arquivados na JUCE</w:t>
      </w:r>
      <w:r w:rsidR="00AF1C82" w:rsidRPr="002A762A">
        <w:rPr>
          <w:rFonts w:ascii="Tahoma" w:hAnsi="Tahoma" w:cs="Tahoma"/>
          <w:sz w:val="21"/>
          <w:szCs w:val="21"/>
        </w:rPr>
        <w:t>SP</w:t>
      </w:r>
      <w:r w:rsidRPr="002A762A">
        <w:rPr>
          <w:rFonts w:ascii="Tahoma" w:hAnsi="Tahoma" w:cs="Tahoma"/>
          <w:sz w:val="21"/>
          <w:szCs w:val="21"/>
        </w:rPr>
        <w:t xml:space="preserve">. </w:t>
      </w:r>
      <w:r w:rsidR="00664329" w:rsidRPr="002A762A">
        <w:rPr>
          <w:rFonts w:ascii="Tahoma" w:hAnsi="Tahoma" w:cs="Tahoma"/>
          <w:sz w:val="21"/>
          <w:szCs w:val="21"/>
        </w:rPr>
        <w:t xml:space="preserve">Para tanto, a Emissora deverá </w:t>
      </w:r>
      <w:r w:rsidR="00C12ABF" w:rsidRPr="002A762A">
        <w:rPr>
          <w:rFonts w:ascii="Tahoma" w:hAnsi="Tahoma" w:cs="Tahoma"/>
          <w:sz w:val="21"/>
          <w:szCs w:val="21"/>
        </w:rPr>
        <w:t>(i) protocolar esta Escritura e seus eventuais aditamentos e anexos na JUCE</w:t>
      </w:r>
      <w:r w:rsidR="00AF1C82" w:rsidRPr="002A762A">
        <w:rPr>
          <w:rFonts w:ascii="Tahoma" w:hAnsi="Tahoma" w:cs="Tahoma"/>
          <w:sz w:val="21"/>
          <w:szCs w:val="21"/>
        </w:rPr>
        <w:t>SP</w:t>
      </w:r>
      <w:r w:rsidR="00C12ABF" w:rsidRPr="002A762A">
        <w:rPr>
          <w:rFonts w:ascii="Tahoma" w:hAnsi="Tahoma" w:cs="Tahoma"/>
          <w:sz w:val="21"/>
          <w:szCs w:val="21"/>
        </w:rPr>
        <w:t xml:space="preserve"> em até </w:t>
      </w:r>
      <w:r w:rsidR="00A306B1" w:rsidRPr="002A762A">
        <w:rPr>
          <w:rFonts w:ascii="Tahoma" w:hAnsi="Tahoma" w:cs="Tahoma"/>
          <w:sz w:val="21"/>
          <w:szCs w:val="21"/>
        </w:rPr>
        <w:t>0</w:t>
      </w:r>
      <w:r w:rsidR="00C12ABF" w:rsidRPr="002A762A">
        <w:rPr>
          <w:rFonts w:ascii="Tahoma" w:hAnsi="Tahoma" w:cs="Tahoma"/>
          <w:sz w:val="21"/>
          <w:szCs w:val="21"/>
        </w:rPr>
        <w:t>5 (cinco) Dias Úteis contados da celebração do presente instrumento, sendo certo que o registro d</w:t>
      </w:r>
      <w:r w:rsidR="005D2702" w:rsidRPr="002A762A">
        <w:rPr>
          <w:rFonts w:ascii="Tahoma" w:hAnsi="Tahoma" w:cs="Tahoma"/>
          <w:sz w:val="21"/>
          <w:szCs w:val="21"/>
        </w:rPr>
        <w:t>est</w:t>
      </w:r>
      <w:r w:rsidR="00C12ABF" w:rsidRPr="002A762A">
        <w:rPr>
          <w:rFonts w:ascii="Tahoma" w:hAnsi="Tahoma" w:cs="Tahoma"/>
          <w:sz w:val="21"/>
          <w:szCs w:val="21"/>
        </w:rPr>
        <w:t>a Escritura na JUCE</w:t>
      </w:r>
      <w:r w:rsidR="00AF1C82" w:rsidRPr="002A762A">
        <w:rPr>
          <w:rFonts w:ascii="Tahoma" w:hAnsi="Tahoma" w:cs="Tahoma"/>
          <w:sz w:val="21"/>
          <w:szCs w:val="21"/>
        </w:rPr>
        <w:t>SP</w:t>
      </w:r>
      <w:r w:rsidR="00C12ABF" w:rsidRPr="002A762A">
        <w:rPr>
          <w:rFonts w:ascii="Tahoma" w:hAnsi="Tahoma" w:cs="Tahoma"/>
          <w:sz w:val="21"/>
          <w:szCs w:val="21"/>
        </w:rPr>
        <w:t xml:space="preserve"> deverá ser realizado como condição essencial e precedente </w:t>
      </w:r>
      <w:r w:rsidR="00C12ABF" w:rsidRPr="002A762A">
        <w:rPr>
          <w:rFonts w:ascii="Tahoma" w:eastAsia="Arial Unicode MS" w:hAnsi="Tahoma" w:cs="Tahoma"/>
          <w:sz w:val="21"/>
          <w:szCs w:val="21"/>
        </w:rPr>
        <w:t>para a integralização das Debêntures</w:t>
      </w:r>
      <w:r w:rsidR="00C12ABF" w:rsidRPr="002A762A">
        <w:rPr>
          <w:rFonts w:ascii="Tahoma" w:hAnsi="Tahoma" w:cs="Tahoma"/>
          <w:sz w:val="21"/>
          <w:szCs w:val="21"/>
        </w:rPr>
        <w:t xml:space="preserve">; </w:t>
      </w:r>
      <w:r w:rsidR="00664329" w:rsidRPr="002A762A">
        <w:rPr>
          <w:rFonts w:ascii="Tahoma" w:hAnsi="Tahoma" w:cs="Tahoma"/>
          <w:sz w:val="21"/>
          <w:szCs w:val="21"/>
        </w:rPr>
        <w:t xml:space="preserve">e (ii) enviar </w:t>
      </w:r>
      <w:r w:rsidR="001E5FA1" w:rsidRPr="002A762A">
        <w:rPr>
          <w:rFonts w:ascii="Tahoma" w:hAnsi="Tahoma" w:cs="Tahoma"/>
          <w:iCs/>
          <w:sz w:val="21"/>
          <w:szCs w:val="21"/>
        </w:rPr>
        <w:t xml:space="preserve">ao </w:t>
      </w:r>
      <w:r w:rsidR="0094598F" w:rsidRPr="002A762A">
        <w:rPr>
          <w:rFonts w:ascii="Tahoma" w:hAnsi="Tahoma" w:cs="Tahoma"/>
          <w:iCs/>
          <w:sz w:val="21"/>
          <w:szCs w:val="21"/>
        </w:rPr>
        <w:t>Agente Fiduciário</w:t>
      </w:r>
      <w:r w:rsidR="0094598F" w:rsidRPr="002A762A">
        <w:rPr>
          <w:rFonts w:ascii="Tahoma" w:hAnsi="Tahoma" w:cs="Tahoma"/>
          <w:sz w:val="21"/>
          <w:szCs w:val="21"/>
        </w:rPr>
        <w:t xml:space="preserve"> </w:t>
      </w:r>
      <w:r w:rsidR="00A306B1" w:rsidRPr="002A762A">
        <w:rPr>
          <w:rFonts w:ascii="Tahoma" w:hAnsi="Tahoma" w:cs="Tahoma"/>
          <w:sz w:val="21"/>
          <w:szCs w:val="21"/>
        </w:rPr>
        <w:t>0</w:t>
      </w:r>
      <w:r w:rsidR="00664329" w:rsidRPr="002A762A">
        <w:rPr>
          <w:rFonts w:ascii="Tahoma" w:hAnsi="Tahoma" w:cs="Tahoma"/>
          <w:sz w:val="21"/>
          <w:szCs w:val="21"/>
        </w:rPr>
        <w:t>1 (uma) via original desta Escritura e seus eventuais aditamentos e anexos devidamente registrados</w:t>
      </w:r>
      <w:r w:rsidR="00026D9D" w:rsidRPr="002A762A">
        <w:rPr>
          <w:rFonts w:ascii="Tahoma" w:hAnsi="Tahoma" w:cs="Tahoma"/>
          <w:iCs/>
          <w:sz w:val="21"/>
          <w:szCs w:val="21"/>
        </w:rPr>
        <w:t xml:space="preserve"> </w:t>
      </w:r>
      <w:r w:rsidR="00664329" w:rsidRPr="002A762A">
        <w:rPr>
          <w:rFonts w:ascii="Tahoma" w:hAnsi="Tahoma" w:cs="Tahoma"/>
          <w:sz w:val="21"/>
          <w:szCs w:val="21"/>
        </w:rPr>
        <w:t xml:space="preserve">em até </w:t>
      </w:r>
      <w:r w:rsidR="0061624C" w:rsidRPr="002A762A">
        <w:rPr>
          <w:rFonts w:ascii="Tahoma" w:hAnsi="Tahoma" w:cs="Tahoma"/>
          <w:sz w:val="21"/>
          <w:szCs w:val="21"/>
        </w:rPr>
        <w:t xml:space="preserve">10 </w:t>
      </w:r>
      <w:r w:rsidR="00664329" w:rsidRPr="002A762A">
        <w:rPr>
          <w:rFonts w:ascii="Tahoma" w:hAnsi="Tahoma" w:cs="Tahoma"/>
          <w:sz w:val="21"/>
          <w:szCs w:val="21"/>
        </w:rPr>
        <w:t>(</w:t>
      </w:r>
      <w:r w:rsidR="0061624C" w:rsidRPr="002A762A">
        <w:rPr>
          <w:rFonts w:ascii="Tahoma" w:hAnsi="Tahoma" w:cs="Tahoma"/>
          <w:sz w:val="21"/>
          <w:szCs w:val="21"/>
        </w:rPr>
        <w:t>dez</w:t>
      </w:r>
      <w:r w:rsidR="00664329" w:rsidRPr="002A762A">
        <w:rPr>
          <w:rFonts w:ascii="Tahoma" w:hAnsi="Tahoma" w:cs="Tahoma"/>
          <w:sz w:val="21"/>
          <w:szCs w:val="21"/>
        </w:rPr>
        <w:t xml:space="preserve">) Dias Úteis após seus respectivos registros e/ou averbações, conforme aplicável, </w:t>
      </w:r>
      <w:r w:rsidR="00994DEC" w:rsidRPr="002A762A">
        <w:rPr>
          <w:rFonts w:ascii="Tahoma" w:hAnsi="Tahoma" w:cs="Tahoma"/>
          <w:sz w:val="21"/>
          <w:szCs w:val="21"/>
        </w:rPr>
        <w:t>na JUCE</w:t>
      </w:r>
      <w:r w:rsidR="00AF1C82" w:rsidRPr="002A762A">
        <w:rPr>
          <w:rFonts w:ascii="Tahoma" w:hAnsi="Tahoma" w:cs="Tahoma"/>
          <w:sz w:val="21"/>
          <w:szCs w:val="21"/>
        </w:rPr>
        <w:t>SP</w:t>
      </w:r>
      <w:r w:rsidR="00664329" w:rsidRPr="002A762A">
        <w:rPr>
          <w:rFonts w:ascii="Tahoma" w:hAnsi="Tahoma" w:cs="Tahoma"/>
          <w:sz w:val="21"/>
          <w:szCs w:val="21"/>
        </w:rPr>
        <w:t xml:space="preserve">. Caso </w:t>
      </w:r>
      <w:r w:rsidR="00994DEC" w:rsidRPr="002A762A">
        <w:rPr>
          <w:rFonts w:ascii="Tahoma" w:hAnsi="Tahoma" w:cs="Tahoma"/>
          <w:sz w:val="21"/>
          <w:szCs w:val="21"/>
        </w:rPr>
        <w:t>a JUCE</w:t>
      </w:r>
      <w:r w:rsidR="00AF1C82" w:rsidRPr="002A762A">
        <w:rPr>
          <w:rFonts w:ascii="Tahoma" w:hAnsi="Tahoma" w:cs="Tahoma"/>
          <w:sz w:val="21"/>
          <w:szCs w:val="21"/>
        </w:rPr>
        <w:t>SP</w:t>
      </w:r>
      <w:r w:rsidR="00994DEC" w:rsidRPr="002A762A">
        <w:rPr>
          <w:rFonts w:ascii="Tahoma" w:hAnsi="Tahoma" w:cs="Tahoma"/>
          <w:sz w:val="21"/>
          <w:szCs w:val="21"/>
        </w:rPr>
        <w:t xml:space="preserve"> </w:t>
      </w:r>
      <w:r w:rsidR="00664329" w:rsidRPr="002A762A">
        <w:rPr>
          <w:rFonts w:ascii="Tahoma" w:hAnsi="Tahoma" w:cs="Tahoma"/>
          <w:sz w:val="21"/>
          <w:szCs w:val="21"/>
        </w:rPr>
        <w:t>eventualmente apresente exigência para conclu</w:t>
      </w:r>
      <w:r w:rsidR="00994DEC" w:rsidRPr="002A762A">
        <w:rPr>
          <w:rFonts w:ascii="Tahoma" w:hAnsi="Tahoma" w:cs="Tahoma"/>
          <w:sz w:val="21"/>
          <w:szCs w:val="21"/>
        </w:rPr>
        <w:t>i</w:t>
      </w:r>
      <w:r w:rsidR="00664329" w:rsidRPr="002A762A">
        <w:rPr>
          <w:rFonts w:ascii="Tahoma" w:hAnsi="Tahoma" w:cs="Tahoma"/>
          <w:sz w:val="21"/>
          <w:szCs w:val="21"/>
        </w:rPr>
        <w:t xml:space="preserve">r o registro desta Escritura e seus eventuais aditamentos e anexos (a) a Emissora deverá apresentar toda a documentação e informações solicitadas e/ou necessárias para o cumprimento da exigência no prazo máximo de </w:t>
      </w:r>
      <w:r w:rsidR="00A306B1" w:rsidRPr="002A762A">
        <w:rPr>
          <w:rFonts w:ascii="Tahoma" w:hAnsi="Tahoma" w:cs="Tahoma"/>
          <w:sz w:val="21"/>
          <w:szCs w:val="21"/>
        </w:rPr>
        <w:t>0</w:t>
      </w:r>
      <w:r w:rsidR="00664329" w:rsidRPr="002A762A">
        <w:rPr>
          <w:rFonts w:ascii="Tahoma" w:hAnsi="Tahoma" w:cs="Tahoma"/>
          <w:sz w:val="21"/>
          <w:szCs w:val="21"/>
        </w:rPr>
        <w:t>5 (cinco) Dias Úteis contados da data da devolução do documento; e (b) o registro desta Escritura e seus eventuais aditamentos e anexos deverá ser concluído</w:t>
      </w:r>
      <w:r w:rsidR="00994DEC" w:rsidRPr="002A762A">
        <w:rPr>
          <w:rFonts w:ascii="Tahoma" w:hAnsi="Tahoma" w:cs="Tahoma"/>
          <w:sz w:val="21"/>
          <w:szCs w:val="21"/>
        </w:rPr>
        <w:t xml:space="preserve"> </w:t>
      </w:r>
      <w:r w:rsidR="00664329" w:rsidRPr="002A762A">
        <w:rPr>
          <w:rFonts w:ascii="Tahoma" w:hAnsi="Tahoma" w:cs="Tahoma"/>
          <w:sz w:val="21"/>
          <w:szCs w:val="21"/>
        </w:rPr>
        <w:t>no prazo máximo de 30 (trinta) dias contados da data da apresentação dos documentos e informações solicitados e/ou necessários para o cumprimento da exigência.</w:t>
      </w:r>
    </w:p>
    <w:p w14:paraId="5A9B4A0A" w14:textId="77777777" w:rsidR="00490A19" w:rsidRPr="002A762A" w:rsidRDefault="00490A19" w:rsidP="002A762A">
      <w:pPr>
        <w:spacing w:after="0" w:line="276" w:lineRule="auto"/>
        <w:contextualSpacing/>
        <w:rPr>
          <w:rFonts w:ascii="Tahoma" w:hAnsi="Tahoma" w:cs="Tahoma"/>
          <w:sz w:val="21"/>
          <w:szCs w:val="21"/>
        </w:rPr>
      </w:pPr>
    </w:p>
    <w:p w14:paraId="1D266008" w14:textId="1D36E168" w:rsidR="00986AFD"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Qualquer aditamento à presente Escritura deverá ser obrigatoriamente celebrado pela</w:t>
      </w:r>
      <w:r w:rsidR="0094598F" w:rsidRPr="002A762A">
        <w:rPr>
          <w:rFonts w:ascii="Tahoma" w:hAnsi="Tahoma" w:cs="Tahoma"/>
          <w:sz w:val="21"/>
          <w:szCs w:val="21"/>
        </w:rPr>
        <w:t>s</w:t>
      </w:r>
      <w:r w:rsidRPr="002A762A">
        <w:rPr>
          <w:rFonts w:ascii="Tahoma" w:hAnsi="Tahoma" w:cs="Tahoma"/>
          <w:sz w:val="21"/>
          <w:szCs w:val="21"/>
        </w:rPr>
        <w:t xml:space="preserve"> </w:t>
      </w:r>
      <w:r w:rsidR="0094598F" w:rsidRPr="002A762A">
        <w:rPr>
          <w:rFonts w:ascii="Tahoma" w:hAnsi="Tahoma" w:cs="Tahoma"/>
          <w:sz w:val="21"/>
          <w:szCs w:val="21"/>
        </w:rPr>
        <w:t>Partes</w:t>
      </w:r>
      <w:r w:rsidR="00084958" w:rsidRPr="002A762A">
        <w:rPr>
          <w:rFonts w:ascii="Tahoma" w:hAnsi="Tahoma" w:cs="Tahoma"/>
          <w:sz w:val="21"/>
          <w:szCs w:val="21"/>
        </w:rPr>
        <w:t xml:space="preserve"> e pelo </w:t>
      </w:r>
      <w:r w:rsidR="002A3BDD" w:rsidRPr="002A762A">
        <w:rPr>
          <w:rFonts w:ascii="Tahoma" w:hAnsi="Tahoma" w:cs="Tahoma"/>
          <w:sz w:val="21"/>
          <w:szCs w:val="21"/>
        </w:rPr>
        <w:t>Agente Fiduciário</w:t>
      </w:r>
      <w:r w:rsidRPr="002A762A">
        <w:rPr>
          <w:rFonts w:ascii="Tahoma" w:hAnsi="Tahoma" w:cs="Tahoma"/>
          <w:sz w:val="21"/>
          <w:szCs w:val="21"/>
        </w:rPr>
        <w:t>, e posteriormente arquivado na JUCE</w:t>
      </w:r>
      <w:r w:rsidR="00AF1C82" w:rsidRPr="002A762A">
        <w:rPr>
          <w:rFonts w:ascii="Tahoma" w:hAnsi="Tahoma" w:cs="Tahoma"/>
          <w:sz w:val="21"/>
          <w:szCs w:val="21"/>
        </w:rPr>
        <w:t>SP</w:t>
      </w:r>
      <w:r w:rsidRPr="002A762A">
        <w:rPr>
          <w:rFonts w:ascii="Tahoma" w:hAnsi="Tahoma" w:cs="Tahoma"/>
          <w:sz w:val="21"/>
          <w:szCs w:val="21"/>
        </w:rPr>
        <w:t>, pela Emissora, às suas exclusivas expensas.</w:t>
      </w:r>
    </w:p>
    <w:p w14:paraId="7E12D95B" w14:textId="77777777" w:rsidR="008C13BE" w:rsidRPr="002A762A" w:rsidRDefault="008C13BE" w:rsidP="002A762A">
      <w:pPr>
        <w:pStyle w:val="PargrafodaLista"/>
        <w:spacing w:after="0" w:line="276" w:lineRule="auto"/>
        <w:rPr>
          <w:rFonts w:ascii="Tahoma" w:hAnsi="Tahoma" w:cs="Tahoma"/>
          <w:sz w:val="21"/>
          <w:szCs w:val="21"/>
        </w:rPr>
      </w:pPr>
    </w:p>
    <w:p w14:paraId="5D721EC2" w14:textId="412BF5EB" w:rsidR="008C13BE" w:rsidRPr="002A762A" w:rsidRDefault="00883EC3" w:rsidP="002A762A">
      <w:pPr>
        <w:pStyle w:val="PargrafodaLista"/>
        <w:keepNext/>
        <w:keepLines/>
        <w:numPr>
          <w:ilvl w:val="1"/>
          <w:numId w:val="7"/>
        </w:numPr>
        <w:spacing w:after="0" w:line="276" w:lineRule="auto"/>
        <w:ind w:left="0" w:firstLine="0"/>
        <w:rPr>
          <w:rFonts w:ascii="Tahoma" w:hAnsi="Tahoma" w:cs="Tahoma"/>
          <w:sz w:val="21"/>
          <w:szCs w:val="21"/>
        </w:rPr>
      </w:pPr>
      <w:r w:rsidRPr="002A762A">
        <w:rPr>
          <w:rFonts w:ascii="Tahoma" w:hAnsi="Tahoma" w:cs="Tahoma"/>
          <w:b/>
          <w:sz w:val="21"/>
          <w:szCs w:val="21"/>
        </w:rPr>
        <w:t>Distribuição</w:t>
      </w:r>
      <w:r w:rsidR="008C13BE" w:rsidRPr="002A762A">
        <w:rPr>
          <w:rFonts w:ascii="Tahoma" w:hAnsi="Tahoma" w:cs="Tahoma"/>
          <w:b/>
          <w:sz w:val="21"/>
          <w:szCs w:val="21"/>
        </w:rPr>
        <w:t>, Negociação e Liquidação Financeira</w:t>
      </w:r>
    </w:p>
    <w:p w14:paraId="66C1BE7E" w14:textId="31B5E295" w:rsidR="008C13BE" w:rsidRPr="002A762A" w:rsidRDefault="008C13BE" w:rsidP="002A762A">
      <w:pPr>
        <w:pStyle w:val="PargrafodaLista"/>
        <w:keepNext/>
        <w:keepLines/>
        <w:spacing w:after="0" w:line="276" w:lineRule="auto"/>
        <w:ind w:left="0"/>
        <w:rPr>
          <w:rFonts w:ascii="Tahoma" w:hAnsi="Tahoma" w:cs="Tahoma"/>
          <w:bCs/>
          <w:sz w:val="21"/>
          <w:szCs w:val="21"/>
        </w:rPr>
      </w:pPr>
    </w:p>
    <w:p w14:paraId="3D51E3D2" w14:textId="5D4FA643"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serão objeto de distribuição pública, com esforços restritos de </w:t>
      </w:r>
      <w:r w:rsidR="00883EC3" w:rsidRPr="002A762A">
        <w:rPr>
          <w:rFonts w:ascii="Tahoma" w:hAnsi="Tahoma" w:cs="Tahoma"/>
          <w:sz w:val="21"/>
          <w:szCs w:val="21"/>
        </w:rPr>
        <w:t>distribuição</w:t>
      </w:r>
      <w:r w:rsidRPr="002A762A">
        <w:rPr>
          <w:rFonts w:ascii="Tahoma" w:hAnsi="Tahoma" w:cs="Tahoma"/>
          <w:sz w:val="21"/>
          <w:szCs w:val="21"/>
        </w:rPr>
        <w:t xml:space="preserve">, </w:t>
      </w:r>
      <w:r w:rsidR="00030F16" w:rsidRPr="002A762A">
        <w:rPr>
          <w:rFonts w:ascii="Tahoma" w:hAnsi="Tahoma" w:cs="Tahoma"/>
          <w:sz w:val="21"/>
          <w:szCs w:val="21"/>
        </w:rPr>
        <w:t xml:space="preserve">sob o regime de melhores esforços, </w:t>
      </w:r>
      <w:r w:rsidR="0031768C" w:rsidRPr="002A762A">
        <w:rPr>
          <w:rFonts w:ascii="Tahoma" w:hAnsi="Tahoma" w:cs="Tahoma"/>
          <w:sz w:val="21"/>
          <w:szCs w:val="21"/>
        </w:rPr>
        <w:t>que</w:t>
      </w:r>
      <w:r w:rsidRPr="002A762A">
        <w:rPr>
          <w:rFonts w:ascii="Tahoma" w:hAnsi="Tahoma" w:cs="Tahoma"/>
          <w:sz w:val="21"/>
          <w:szCs w:val="21"/>
        </w:rPr>
        <w:t xml:space="preserve"> será intermediada pela </w:t>
      </w:r>
      <w:r w:rsidR="00732EF4" w:rsidRPr="002A762A">
        <w:rPr>
          <w:rFonts w:ascii="Tahoma" w:hAnsi="Tahoma" w:cs="Tahoma"/>
          <w:b/>
          <w:bCs/>
          <w:smallCaps/>
          <w:sz w:val="21"/>
          <w:szCs w:val="21"/>
        </w:rPr>
        <w:t xml:space="preserve">Terra </w:t>
      </w:r>
      <w:r w:rsidR="00732EF4" w:rsidRPr="002A762A">
        <w:rPr>
          <w:rFonts w:ascii="Tahoma" w:hAnsi="Tahoma" w:cs="Tahoma"/>
          <w:b/>
          <w:bCs/>
          <w:smallCaps/>
          <w:sz w:val="21"/>
          <w:szCs w:val="21"/>
        </w:rPr>
        <w:lastRenderedPageBreak/>
        <w:t>Investimentos Distribuidora de Títulos e Valores Mobiliários Ltda</w:t>
      </w:r>
      <w:r w:rsidR="00732EF4" w:rsidRPr="002A762A">
        <w:rPr>
          <w:rFonts w:ascii="Tahoma" w:hAnsi="Tahoma" w:cs="Tahoma"/>
          <w:sz w:val="21"/>
          <w:szCs w:val="21"/>
        </w:rPr>
        <w:t>., sociedade empresária limitada</w:t>
      </w:r>
      <w:r w:rsidR="008279DA" w:rsidRPr="002A762A">
        <w:rPr>
          <w:rFonts w:ascii="Tahoma" w:hAnsi="Tahoma" w:cs="Tahoma"/>
          <w:sz w:val="21"/>
          <w:szCs w:val="21"/>
        </w:rPr>
        <w:t>,</w:t>
      </w:r>
      <w:r w:rsidR="00732EF4" w:rsidRPr="002A762A">
        <w:rPr>
          <w:rFonts w:ascii="Tahoma" w:hAnsi="Tahoma" w:cs="Tahoma"/>
          <w:sz w:val="21"/>
          <w:szCs w:val="21"/>
        </w:rPr>
        <w:t xml:space="preserve"> inscrita no CNPJ/ME sob o nº 03.751.794/0001-13, com sede na Rua Joaquim Floriano, 100, 5º andar, </w:t>
      </w:r>
      <w:r w:rsidR="008279DA" w:rsidRPr="002A762A">
        <w:rPr>
          <w:rFonts w:ascii="Tahoma" w:hAnsi="Tahoma" w:cs="Tahoma"/>
          <w:sz w:val="21"/>
          <w:szCs w:val="21"/>
        </w:rPr>
        <w:t xml:space="preserve">CEP 04.534-000, </w:t>
      </w:r>
      <w:r w:rsidR="00732EF4" w:rsidRPr="002A762A">
        <w:rPr>
          <w:rFonts w:ascii="Tahoma" w:hAnsi="Tahoma" w:cs="Tahoma"/>
          <w:sz w:val="21"/>
          <w:szCs w:val="21"/>
        </w:rPr>
        <w:t xml:space="preserve">na </w:t>
      </w:r>
      <w:r w:rsidR="008279DA" w:rsidRPr="002A762A">
        <w:rPr>
          <w:rFonts w:ascii="Tahoma" w:hAnsi="Tahoma" w:cs="Tahoma"/>
          <w:sz w:val="21"/>
          <w:szCs w:val="21"/>
        </w:rPr>
        <w:t>c</w:t>
      </w:r>
      <w:r w:rsidR="00732EF4" w:rsidRPr="002A762A">
        <w:rPr>
          <w:rFonts w:ascii="Tahoma" w:hAnsi="Tahoma" w:cs="Tahoma"/>
          <w:sz w:val="21"/>
          <w:szCs w:val="21"/>
        </w:rPr>
        <w:t>idade de São Paulo, Estado de São Paulo, instituição devidamente autorizada pela CVM a prestar o serviço de distribuição de valores mobiliários</w:t>
      </w:r>
      <w:r w:rsidRPr="002A762A">
        <w:rPr>
          <w:rStyle w:val="normaltextrun"/>
          <w:rFonts w:ascii="Tahoma" w:hAnsi="Tahoma" w:cs="Tahoma"/>
          <w:sz w:val="21"/>
          <w:szCs w:val="21"/>
        </w:rPr>
        <w:t xml:space="preserve"> </w:t>
      </w:r>
      <w:r w:rsidRPr="002A762A">
        <w:rPr>
          <w:rFonts w:ascii="Tahoma" w:hAnsi="Tahoma" w:cs="Tahoma"/>
          <w:sz w:val="21"/>
          <w:szCs w:val="21"/>
        </w:rPr>
        <w:t>(“</w:t>
      </w:r>
      <w:r w:rsidRPr="002A762A">
        <w:rPr>
          <w:rFonts w:ascii="Tahoma" w:hAnsi="Tahoma" w:cs="Tahoma"/>
          <w:b/>
          <w:bCs/>
          <w:sz w:val="21"/>
          <w:szCs w:val="21"/>
        </w:rPr>
        <w:t>Coordenador Líder</w:t>
      </w:r>
      <w:r w:rsidRPr="002A762A">
        <w:rPr>
          <w:rFonts w:ascii="Tahoma" w:hAnsi="Tahoma" w:cs="Tahoma"/>
          <w:sz w:val="21"/>
          <w:szCs w:val="21"/>
        </w:rPr>
        <w:t>”)</w:t>
      </w:r>
      <w:r w:rsidRPr="002A762A">
        <w:rPr>
          <w:rStyle w:val="normaltextrun"/>
          <w:rFonts w:ascii="Tahoma" w:hAnsi="Tahoma" w:cs="Tahoma"/>
          <w:sz w:val="21"/>
          <w:szCs w:val="21"/>
        </w:rPr>
        <w:t xml:space="preserve">, tudo </w:t>
      </w:r>
      <w:r w:rsidRPr="002A762A">
        <w:rPr>
          <w:rFonts w:ascii="Tahoma" w:hAnsi="Tahoma" w:cs="Tahoma"/>
          <w:sz w:val="21"/>
          <w:szCs w:val="21"/>
        </w:rPr>
        <w:t>nos termos da Instrução CVM nº 476, de 16 de janeiro de 2009, conforme alterada de tempos em tempos (“</w:t>
      </w:r>
      <w:r w:rsidRPr="002A762A">
        <w:rPr>
          <w:rFonts w:ascii="Tahoma" w:hAnsi="Tahoma" w:cs="Tahoma"/>
          <w:b/>
          <w:bCs/>
          <w:sz w:val="21"/>
          <w:szCs w:val="21"/>
        </w:rPr>
        <w:t>Oferta Restrita</w:t>
      </w:r>
      <w:r w:rsidRPr="002A762A">
        <w:rPr>
          <w:rFonts w:ascii="Tahoma" w:hAnsi="Tahoma" w:cs="Tahoma"/>
          <w:sz w:val="21"/>
          <w:szCs w:val="21"/>
        </w:rPr>
        <w:t>” e “</w:t>
      </w:r>
      <w:r w:rsidRPr="002A762A">
        <w:rPr>
          <w:rFonts w:ascii="Tahoma" w:hAnsi="Tahoma" w:cs="Tahoma"/>
          <w:b/>
          <w:bCs/>
          <w:sz w:val="21"/>
          <w:szCs w:val="21"/>
        </w:rPr>
        <w:t>Instrução CVM 476</w:t>
      </w:r>
      <w:r w:rsidRPr="002A762A">
        <w:rPr>
          <w:rFonts w:ascii="Tahoma" w:hAnsi="Tahoma" w:cs="Tahoma"/>
          <w:sz w:val="21"/>
          <w:szCs w:val="21"/>
        </w:rPr>
        <w:t xml:space="preserve">”, respectivamente), sendo que as Debêntures serão liquidadas financeiramente por meio da </w:t>
      </w:r>
      <w:r w:rsidRPr="002A762A">
        <w:rPr>
          <w:rFonts w:ascii="Tahoma" w:hAnsi="Tahoma" w:cs="Tahoma"/>
          <w:bCs/>
          <w:sz w:val="21"/>
          <w:szCs w:val="21"/>
        </w:rPr>
        <w:t>B3</w:t>
      </w:r>
      <w:r w:rsidRPr="002A762A">
        <w:rPr>
          <w:rFonts w:ascii="Tahoma" w:hAnsi="Tahoma" w:cs="Tahoma"/>
          <w:sz w:val="21"/>
          <w:szCs w:val="21"/>
        </w:rPr>
        <w:t>, estando a Oferta Restrita, portanto, automaticamente dispensada de registro de distribuição pública na CVM, nos termos do artigo 6º da Instrução CVM 476 e do artigo 19 da Lei Federal 6.385, de 07 de dezembro de 1976, conforme alterada de tempos em tempos.</w:t>
      </w:r>
    </w:p>
    <w:p w14:paraId="099DC529" w14:textId="77777777" w:rsidR="00535DBB" w:rsidRPr="002A762A" w:rsidRDefault="00535DBB" w:rsidP="002A762A">
      <w:pPr>
        <w:autoSpaceDE w:val="0"/>
        <w:autoSpaceDN w:val="0"/>
        <w:adjustRightInd w:val="0"/>
        <w:spacing w:after="0" w:line="276" w:lineRule="auto"/>
        <w:contextualSpacing/>
        <w:rPr>
          <w:rFonts w:ascii="Tahoma" w:hAnsi="Tahoma" w:cs="Tahoma"/>
          <w:sz w:val="21"/>
          <w:szCs w:val="21"/>
        </w:rPr>
      </w:pPr>
    </w:p>
    <w:p w14:paraId="04A16F85" w14:textId="42346BFC"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Oferta Restrita será objeto de registro na ANBIMA, nos termos do </w:t>
      </w:r>
      <w:r w:rsidR="00147FFC" w:rsidRPr="002A762A">
        <w:rPr>
          <w:rFonts w:ascii="Tahoma" w:hAnsi="Tahoma" w:cs="Tahoma"/>
          <w:i/>
          <w:sz w:val="21"/>
          <w:szCs w:val="21"/>
        </w:rPr>
        <w:t xml:space="preserve">Código ANBIMA para Ofertas Públicas, </w:t>
      </w:r>
      <w:r w:rsidR="00147FFC" w:rsidRPr="002A762A">
        <w:rPr>
          <w:rFonts w:ascii="Tahoma" w:hAnsi="Tahoma" w:cs="Tahoma"/>
          <w:sz w:val="21"/>
          <w:szCs w:val="21"/>
        </w:rPr>
        <w:t>em vigor nesta data</w:t>
      </w:r>
      <w:r w:rsidRPr="002A762A">
        <w:rPr>
          <w:rFonts w:ascii="Tahoma" w:hAnsi="Tahoma" w:cs="Tahoma"/>
          <w:sz w:val="21"/>
          <w:szCs w:val="21"/>
        </w:rPr>
        <w:t>.</w:t>
      </w:r>
    </w:p>
    <w:p w14:paraId="403FE894" w14:textId="77777777" w:rsidR="00535DBB" w:rsidRPr="002A762A" w:rsidRDefault="00535DBB" w:rsidP="002A762A">
      <w:pPr>
        <w:pStyle w:val="PargrafodaLista"/>
        <w:tabs>
          <w:tab w:val="left" w:pos="709"/>
        </w:tabs>
        <w:spacing w:after="0" w:line="276" w:lineRule="auto"/>
        <w:ind w:left="0"/>
        <w:rPr>
          <w:rFonts w:ascii="Tahoma" w:hAnsi="Tahoma" w:cs="Tahoma"/>
          <w:sz w:val="21"/>
          <w:szCs w:val="21"/>
        </w:rPr>
      </w:pPr>
    </w:p>
    <w:p w14:paraId="6ECA567F" w14:textId="28F16AEF"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Em cada ato de subscrição e integralização das Debêntures os investidores profissionais assinarão declaração atestando, entre outros pontos, estarem cientes de que: (a) que efetuaram sua própria análise com relação à capacidade de pagamento da Emissora; (b) sua condição de investidor profissional, de acordo com o </w:t>
      </w:r>
      <w:r w:rsidR="00051185" w:rsidRPr="002A762A">
        <w:rPr>
          <w:rFonts w:ascii="Tahoma" w:hAnsi="Tahoma" w:cs="Tahoma"/>
          <w:sz w:val="21"/>
          <w:szCs w:val="21"/>
        </w:rPr>
        <w:t>artigo 11</w:t>
      </w:r>
      <w:r w:rsidRPr="002A762A">
        <w:rPr>
          <w:rFonts w:ascii="Tahoma" w:hAnsi="Tahoma" w:cs="Tahoma"/>
          <w:sz w:val="21"/>
          <w:szCs w:val="21"/>
        </w:rPr>
        <w:t xml:space="preserve"> da </w:t>
      </w:r>
      <w:r w:rsidR="00051185" w:rsidRPr="002A762A">
        <w:rPr>
          <w:rFonts w:ascii="Tahoma" w:hAnsi="Tahoma" w:cs="Tahoma"/>
          <w:sz w:val="21"/>
          <w:szCs w:val="21"/>
        </w:rPr>
        <w:t xml:space="preserve">Resolução CVM nº 30, de 11 de maio de 2021, conforme alterada </w:t>
      </w:r>
      <w:r w:rsidRPr="002A762A">
        <w:rPr>
          <w:rFonts w:ascii="Tahoma" w:hAnsi="Tahoma" w:cs="Tahoma"/>
          <w:sz w:val="21"/>
          <w:szCs w:val="21"/>
        </w:rPr>
        <w:t>(“</w:t>
      </w:r>
      <w:r w:rsidR="00051185" w:rsidRPr="002A762A">
        <w:rPr>
          <w:rFonts w:ascii="Tahoma" w:hAnsi="Tahoma" w:cs="Tahoma"/>
          <w:b/>
          <w:bCs/>
          <w:sz w:val="21"/>
          <w:szCs w:val="21"/>
        </w:rPr>
        <w:t>Resolução</w:t>
      </w:r>
      <w:r w:rsidRPr="002A762A">
        <w:rPr>
          <w:rFonts w:ascii="Tahoma" w:hAnsi="Tahoma" w:cs="Tahoma"/>
          <w:b/>
          <w:bCs/>
          <w:sz w:val="21"/>
          <w:szCs w:val="21"/>
        </w:rPr>
        <w:t xml:space="preserve"> CVM </w:t>
      </w:r>
      <w:r w:rsidR="00051185" w:rsidRPr="002A762A">
        <w:rPr>
          <w:rFonts w:ascii="Tahoma" w:hAnsi="Tahoma" w:cs="Tahoma"/>
          <w:b/>
          <w:bCs/>
          <w:sz w:val="21"/>
          <w:szCs w:val="21"/>
        </w:rPr>
        <w:t>30</w:t>
      </w:r>
      <w:r w:rsidRPr="002A762A">
        <w:rPr>
          <w:rFonts w:ascii="Tahoma" w:hAnsi="Tahoma" w:cs="Tahoma"/>
          <w:sz w:val="21"/>
          <w:szCs w:val="21"/>
        </w:rPr>
        <w:t>”); e (c) estar cientes, entre outras coisas, de que: (i) a Oferta Restrita não foi registrada perante a CVM e será registrada na ANBIMA; e (ii) as Debêntures estão sujeitas a restrições de negociação previstas na regulamentação aplicável e nesta Escritura, devendo, ainda, por meio de tal declaração, manifestar sua concordância expressa a todos os termos e condições desta Escritura.</w:t>
      </w:r>
    </w:p>
    <w:p w14:paraId="63653315" w14:textId="77777777" w:rsidR="00535DBB" w:rsidRPr="002A762A" w:rsidRDefault="00535DBB" w:rsidP="002A762A">
      <w:pPr>
        <w:autoSpaceDE w:val="0"/>
        <w:autoSpaceDN w:val="0"/>
        <w:adjustRightInd w:val="0"/>
        <w:spacing w:after="0" w:line="276" w:lineRule="auto"/>
        <w:contextualSpacing/>
        <w:rPr>
          <w:rFonts w:ascii="Tahoma" w:hAnsi="Tahoma" w:cs="Tahoma"/>
          <w:sz w:val="21"/>
          <w:szCs w:val="21"/>
        </w:rPr>
      </w:pPr>
    </w:p>
    <w:p w14:paraId="3C658AAA" w14:textId="41D26A38"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Não será constituído fundo de sustentação de liquidez, tampouco será celebrado contrato de garantia de liquidez para as Debêntures. Não será firmado, ainda, contrato de estabilização de preço das Debêntures no mercado secundário.</w:t>
      </w:r>
    </w:p>
    <w:p w14:paraId="1E857407" w14:textId="77777777" w:rsidR="00535DBB" w:rsidRPr="002A762A" w:rsidRDefault="00535DBB" w:rsidP="002A762A">
      <w:pPr>
        <w:spacing w:after="0" w:line="276" w:lineRule="auto"/>
        <w:contextualSpacing/>
        <w:rPr>
          <w:rFonts w:ascii="Tahoma" w:hAnsi="Tahoma" w:cs="Tahoma"/>
          <w:sz w:val="21"/>
          <w:szCs w:val="21"/>
        </w:rPr>
      </w:pPr>
    </w:p>
    <w:p w14:paraId="00C0E2F9" w14:textId="52D35FC5"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serão depositadas para distribuição pública no mercado primário por meio do MDA - Módulo de Distribuição de Ativos, administrado e operacionalizado pela B3, sendo a distribuição liquidada financeiramente por meio da B3.</w:t>
      </w:r>
    </w:p>
    <w:p w14:paraId="02D0274E" w14:textId="77777777" w:rsidR="00535DBB" w:rsidRPr="002A762A" w:rsidRDefault="00535DBB" w:rsidP="002A762A">
      <w:pPr>
        <w:tabs>
          <w:tab w:val="left" w:pos="709"/>
        </w:tabs>
        <w:autoSpaceDE w:val="0"/>
        <w:autoSpaceDN w:val="0"/>
        <w:adjustRightInd w:val="0"/>
        <w:spacing w:after="0" w:line="276" w:lineRule="auto"/>
        <w:contextualSpacing/>
        <w:rPr>
          <w:rFonts w:ascii="Tahoma" w:hAnsi="Tahoma" w:cs="Tahoma"/>
          <w:sz w:val="21"/>
          <w:szCs w:val="21"/>
        </w:rPr>
      </w:pPr>
    </w:p>
    <w:p w14:paraId="06807B56" w14:textId="27BD831E"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serão depositadas para negociação no mercado secundário por meio do CETIP21 – Títulos e Valores Mobiliários, administrado e operacionalizado pela B3, sendo que (i) a negociação das Debêntures será liquidada financeiramente por meio da B3; e (ii) as Debêntures serão custodiadas eletronicamente pela B3.</w:t>
      </w:r>
    </w:p>
    <w:p w14:paraId="0A08405D" w14:textId="77777777" w:rsidR="00535DBB" w:rsidRPr="002A762A" w:rsidRDefault="00535DBB" w:rsidP="002A762A">
      <w:pPr>
        <w:tabs>
          <w:tab w:val="left" w:pos="709"/>
        </w:tabs>
        <w:autoSpaceDE w:val="0"/>
        <w:autoSpaceDN w:val="0"/>
        <w:adjustRightInd w:val="0"/>
        <w:spacing w:after="0" w:line="276" w:lineRule="auto"/>
        <w:contextualSpacing/>
        <w:rPr>
          <w:rFonts w:ascii="Tahoma" w:hAnsi="Tahoma" w:cs="Tahoma"/>
          <w:sz w:val="21"/>
          <w:szCs w:val="21"/>
        </w:rPr>
      </w:pPr>
    </w:p>
    <w:p w14:paraId="7999D7C4" w14:textId="1DDE806E" w:rsidR="00535DBB" w:rsidRPr="002A762A" w:rsidRDefault="00554CE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O plano de distribuição pública das Debêntures seguirá o procedimento descrito na Instrução CVM 476 e no </w:t>
      </w:r>
      <w:r w:rsidRPr="002A762A">
        <w:rPr>
          <w:rFonts w:ascii="Tahoma" w:hAnsi="Tahoma" w:cs="Tahoma"/>
          <w:i/>
          <w:iCs/>
          <w:sz w:val="21"/>
          <w:szCs w:val="21"/>
        </w:rPr>
        <w:t>Contrato de Distribuição Pública com Esforços Restritos, sob o Regime de Melhores Esforços, de Debêntures Simples, Não Conversíveis em Ações, da Espécie Quirografária, com Garantias Adicionais Real e Fidejussória, em Série Única, da 1ª (Primeira) Emissão da Ocrim S.A. Produtos Alimentícios</w:t>
      </w:r>
      <w:r w:rsidRPr="002A762A">
        <w:rPr>
          <w:rFonts w:ascii="Tahoma" w:hAnsi="Tahoma" w:cs="Tahoma"/>
          <w:sz w:val="21"/>
          <w:szCs w:val="21"/>
        </w:rPr>
        <w:t xml:space="preserve"> firmado na data de </w:t>
      </w:r>
      <w:r w:rsidR="002A566B" w:rsidRPr="002A762A">
        <w:rPr>
          <w:rFonts w:ascii="Tahoma" w:hAnsi="Tahoma" w:cs="Tahoma"/>
          <w:sz w:val="21"/>
          <w:szCs w:val="21"/>
        </w:rPr>
        <w:t>08</w:t>
      </w:r>
      <w:r w:rsidRPr="002A762A">
        <w:rPr>
          <w:rFonts w:ascii="Tahoma" w:hAnsi="Tahoma" w:cs="Tahoma"/>
          <w:sz w:val="21"/>
          <w:szCs w:val="21"/>
        </w:rPr>
        <w:t xml:space="preserve"> de outubro de 2021 entre a Emissora, os Fiadores, o Coordenador Líder e o Agente Fiduciário. Desta forma, o Coordenador Líder poderá acessar, no máximo, 75 (setenta e cinco) Investidores Profissionais, sendo possível a subscrição das Debêntures por, no máximo, 50 (cinquenta) Investidores Profissionais. Adicionalmente, fundos de investimento e carteiras administradas </w:t>
      </w:r>
      <w:r w:rsidRPr="002A762A">
        <w:rPr>
          <w:rFonts w:ascii="Tahoma" w:hAnsi="Tahoma" w:cs="Tahoma"/>
          <w:sz w:val="21"/>
          <w:szCs w:val="21"/>
        </w:rPr>
        <w:lastRenderedPageBreak/>
        <w:t>de valores mobiliários cujas decisões de investimento sejam tomadas pelo mesmo gestor serão considerados como um único investidor para os fins dos limites previstos acima, conforme disposto no parágrafo 1º do artigo 3º da Instrução CVM 476</w:t>
      </w:r>
      <w:r w:rsidR="00535DBB" w:rsidRPr="002A762A">
        <w:rPr>
          <w:rFonts w:ascii="Tahoma" w:hAnsi="Tahoma" w:cs="Tahoma"/>
          <w:sz w:val="21"/>
          <w:szCs w:val="21"/>
        </w:rPr>
        <w:t>.</w:t>
      </w:r>
    </w:p>
    <w:p w14:paraId="1DF772D9" w14:textId="77777777" w:rsidR="00535DBB" w:rsidRPr="002A762A" w:rsidRDefault="00535DBB" w:rsidP="002A762A">
      <w:pPr>
        <w:pStyle w:val="PargrafodaLista"/>
        <w:spacing w:after="0" w:line="276" w:lineRule="auto"/>
        <w:rPr>
          <w:rFonts w:ascii="Tahoma" w:hAnsi="Tahoma" w:cs="Tahoma"/>
          <w:sz w:val="21"/>
          <w:szCs w:val="21"/>
        </w:rPr>
      </w:pPr>
    </w:p>
    <w:p w14:paraId="38FDC287" w14:textId="76239765"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somente poderão ser negociadas nos mercados regulamentados de valores mobiliários entre investidores qualificados, conforme definido n</w:t>
      </w:r>
      <w:r w:rsidR="00051185" w:rsidRPr="002A762A">
        <w:rPr>
          <w:rFonts w:ascii="Tahoma" w:hAnsi="Tahoma" w:cs="Tahoma"/>
          <w:sz w:val="21"/>
          <w:szCs w:val="21"/>
        </w:rPr>
        <w:t>o artigo 12 da Resolução CVM 30</w:t>
      </w:r>
      <w:r w:rsidRPr="002A762A">
        <w:rPr>
          <w:rFonts w:ascii="Tahoma" w:hAnsi="Tahoma" w:cs="Tahoma"/>
          <w:sz w:val="21"/>
          <w:szCs w:val="21"/>
        </w:rPr>
        <w:t xml:space="preserve">, após decorridos 90 (noventa) dias contados da data em que ocorrer </w:t>
      </w:r>
      <w:r w:rsidR="00051185" w:rsidRPr="002A762A">
        <w:rPr>
          <w:rFonts w:ascii="Tahoma" w:hAnsi="Tahoma" w:cs="Tahoma"/>
          <w:sz w:val="21"/>
          <w:szCs w:val="21"/>
        </w:rPr>
        <w:t>a</w:t>
      </w:r>
      <w:r w:rsidRPr="002A762A">
        <w:rPr>
          <w:rFonts w:ascii="Tahoma" w:hAnsi="Tahoma" w:cs="Tahoma"/>
          <w:sz w:val="21"/>
          <w:szCs w:val="21"/>
        </w:rPr>
        <w:t xml:space="preserve"> sua subscrição ou aquisição primária das Debêntures pelo investidor profissional, conforme determinado pelos artigos 13 e 15 da </w:t>
      </w:r>
      <w:r w:rsidRPr="002A762A">
        <w:rPr>
          <w:rFonts w:ascii="Tahoma" w:hAnsi="Tahoma" w:cs="Tahoma"/>
          <w:spacing w:val="-4"/>
          <w:sz w:val="21"/>
          <w:szCs w:val="21"/>
        </w:rPr>
        <w:t xml:space="preserve">Instrução CVM </w:t>
      </w:r>
      <w:r w:rsidRPr="002A762A">
        <w:rPr>
          <w:rFonts w:ascii="Tahoma" w:hAnsi="Tahoma" w:cs="Tahoma"/>
          <w:sz w:val="21"/>
          <w:szCs w:val="21"/>
        </w:rPr>
        <w:t>476.</w:t>
      </w:r>
    </w:p>
    <w:p w14:paraId="502B4B2E" w14:textId="77777777" w:rsidR="00F12837" w:rsidRPr="002A762A" w:rsidRDefault="00F12837" w:rsidP="002A762A">
      <w:pPr>
        <w:pStyle w:val="PargrafodaLista"/>
        <w:spacing w:after="0" w:line="276" w:lineRule="auto"/>
        <w:rPr>
          <w:rFonts w:ascii="Tahoma" w:hAnsi="Tahoma" w:cs="Tahoma"/>
          <w:sz w:val="21"/>
          <w:szCs w:val="21"/>
        </w:rPr>
      </w:pPr>
    </w:p>
    <w:p w14:paraId="00B56209" w14:textId="77777777" w:rsidR="00F12837" w:rsidRPr="002A762A" w:rsidRDefault="00F12837"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7E6B23DB" w14:textId="77777777" w:rsidR="00CD4EFC" w:rsidRPr="002A762A" w:rsidRDefault="00CD4EFC" w:rsidP="002A762A">
      <w:pPr>
        <w:spacing w:after="0" w:line="276" w:lineRule="auto"/>
        <w:contextualSpacing/>
        <w:jc w:val="center"/>
        <w:rPr>
          <w:rFonts w:ascii="Tahoma" w:hAnsi="Tahoma" w:cs="Tahoma"/>
          <w:b/>
          <w:smallCaps/>
          <w:sz w:val="21"/>
          <w:szCs w:val="21"/>
        </w:rPr>
      </w:pPr>
    </w:p>
    <w:p w14:paraId="75550E5E" w14:textId="3DD78809"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Terceira</w:t>
      </w:r>
    </w:p>
    <w:p w14:paraId="5B151CD7" w14:textId="77777777" w:rsidR="00490A19" w:rsidRPr="002A762A" w:rsidRDefault="00490A19" w:rsidP="002A762A">
      <w:pPr>
        <w:spacing w:after="0" w:line="276" w:lineRule="auto"/>
        <w:contextualSpacing/>
        <w:jc w:val="center"/>
        <w:rPr>
          <w:rFonts w:ascii="Tahoma" w:hAnsi="Tahoma" w:cs="Tahoma"/>
          <w:smallCaps/>
          <w:sz w:val="21"/>
          <w:szCs w:val="21"/>
        </w:rPr>
      </w:pPr>
      <w:r w:rsidRPr="002A762A">
        <w:rPr>
          <w:rFonts w:ascii="Tahoma" w:hAnsi="Tahoma" w:cs="Tahoma"/>
          <w:b/>
          <w:smallCaps/>
          <w:sz w:val="21"/>
          <w:szCs w:val="21"/>
        </w:rPr>
        <w:t>Características da Emissão</w:t>
      </w:r>
    </w:p>
    <w:p w14:paraId="54004523" w14:textId="77777777" w:rsidR="00490A19" w:rsidRPr="002A762A" w:rsidRDefault="00490A19" w:rsidP="002A762A">
      <w:pPr>
        <w:spacing w:after="0" w:line="276" w:lineRule="auto"/>
        <w:contextualSpacing/>
        <w:rPr>
          <w:rFonts w:ascii="Tahoma" w:hAnsi="Tahoma" w:cs="Tahoma"/>
          <w:sz w:val="21"/>
          <w:szCs w:val="21"/>
        </w:rPr>
      </w:pPr>
    </w:p>
    <w:p w14:paraId="2969322C"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Objeto Social da Emissora</w:t>
      </w:r>
    </w:p>
    <w:p w14:paraId="43B68F63" w14:textId="77777777" w:rsidR="00490A19" w:rsidRPr="002A762A" w:rsidRDefault="00490A19" w:rsidP="002A762A">
      <w:pPr>
        <w:spacing w:after="0" w:line="276" w:lineRule="auto"/>
        <w:contextualSpacing/>
        <w:rPr>
          <w:rFonts w:ascii="Tahoma" w:hAnsi="Tahoma" w:cs="Tahoma"/>
          <w:sz w:val="21"/>
          <w:szCs w:val="21"/>
        </w:rPr>
      </w:pPr>
    </w:p>
    <w:p w14:paraId="6E05A9CB" w14:textId="75AC6831" w:rsidR="009D478B" w:rsidRPr="002A762A" w:rsidRDefault="00490A19" w:rsidP="002A762A">
      <w:pPr>
        <w:pStyle w:val="PargrafodaLista"/>
        <w:numPr>
          <w:ilvl w:val="2"/>
          <w:numId w:val="8"/>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 xml:space="preserve">A Emissora tem por objeto social </w:t>
      </w:r>
      <w:r w:rsidR="009D478B" w:rsidRPr="002A762A">
        <w:rPr>
          <w:rFonts w:ascii="Tahoma" w:hAnsi="Tahoma" w:cs="Tahoma"/>
          <w:sz w:val="21"/>
          <w:szCs w:val="21"/>
        </w:rPr>
        <w:t xml:space="preserve">(a) </w:t>
      </w:r>
      <w:r w:rsidR="00A14D4F" w:rsidRPr="002A762A">
        <w:rPr>
          <w:rFonts w:ascii="Tahoma" w:hAnsi="Tahoma" w:cs="Tahoma"/>
          <w:sz w:val="21"/>
          <w:szCs w:val="21"/>
        </w:rPr>
        <w:t xml:space="preserve">moagem de trigo e fabricação de derivados; (b) fabricação de alimentos para animais; (c) fabricação de biscoitos e bolachas; (d) fabricação de massas alimentícias; (e) cultivo de frutas de lavoura permanente não especificadas anteriormente; (f) criação de peixes em água doce; (g) comércio atacadista de produtos alimentícios em geral; (h) comércio varejista de produtos alimentícios em geral ou especializado em produtos alimentícios não especificados anteriormente; e (i) atividades do </w:t>
      </w:r>
      <w:r w:rsidR="00F6722A" w:rsidRPr="002A762A">
        <w:rPr>
          <w:rFonts w:ascii="Tahoma" w:hAnsi="Tahoma" w:cs="Tahoma"/>
          <w:sz w:val="21"/>
          <w:szCs w:val="21"/>
        </w:rPr>
        <w:t>o</w:t>
      </w:r>
      <w:r w:rsidR="00A14D4F" w:rsidRPr="002A762A">
        <w:rPr>
          <w:rFonts w:ascii="Tahoma" w:hAnsi="Tahoma" w:cs="Tahoma"/>
          <w:sz w:val="21"/>
          <w:szCs w:val="21"/>
        </w:rPr>
        <w:t xml:space="preserve">perador </w:t>
      </w:r>
      <w:r w:rsidR="00F6722A" w:rsidRPr="002A762A">
        <w:rPr>
          <w:rFonts w:ascii="Tahoma" w:hAnsi="Tahoma" w:cs="Tahoma"/>
          <w:sz w:val="21"/>
          <w:szCs w:val="21"/>
        </w:rPr>
        <w:t>p</w:t>
      </w:r>
      <w:r w:rsidR="00A14D4F" w:rsidRPr="002A762A">
        <w:rPr>
          <w:rFonts w:ascii="Tahoma" w:hAnsi="Tahoma" w:cs="Tahoma"/>
          <w:sz w:val="21"/>
          <w:szCs w:val="21"/>
        </w:rPr>
        <w:t>ortuário.</w:t>
      </w:r>
    </w:p>
    <w:p w14:paraId="48F4199F" w14:textId="77777777" w:rsidR="000F7574" w:rsidRPr="002A762A" w:rsidRDefault="000F7574" w:rsidP="002A762A">
      <w:pPr>
        <w:spacing w:after="0" w:line="276" w:lineRule="auto"/>
        <w:contextualSpacing/>
        <w:rPr>
          <w:rFonts w:ascii="Tahoma" w:hAnsi="Tahoma" w:cs="Tahoma"/>
          <w:sz w:val="21"/>
          <w:szCs w:val="21"/>
        </w:rPr>
      </w:pPr>
    </w:p>
    <w:p w14:paraId="01E81D11" w14:textId="77777777" w:rsidR="00490A19" w:rsidRPr="002A762A" w:rsidRDefault="00490A19" w:rsidP="002A762A">
      <w:pPr>
        <w:pStyle w:val="PargrafodaLista"/>
        <w:numPr>
          <w:ilvl w:val="1"/>
          <w:numId w:val="8"/>
        </w:numPr>
        <w:spacing w:after="0" w:line="276" w:lineRule="auto"/>
        <w:rPr>
          <w:rFonts w:ascii="Tahoma" w:hAnsi="Tahoma" w:cs="Tahoma"/>
          <w:b/>
          <w:sz w:val="21"/>
          <w:szCs w:val="21"/>
        </w:rPr>
      </w:pPr>
      <w:r w:rsidRPr="002A762A">
        <w:rPr>
          <w:rFonts w:ascii="Tahoma" w:hAnsi="Tahoma" w:cs="Tahoma"/>
          <w:b/>
          <w:sz w:val="21"/>
          <w:szCs w:val="21"/>
        </w:rPr>
        <w:t>Número da Emissão</w:t>
      </w:r>
    </w:p>
    <w:p w14:paraId="40AFC3B5" w14:textId="77777777" w:rsidR="00490A19" w:rsidRPr="002A762A" w:rsidRDefault="00490A19" w:rsidP="002A762A">
      <w:pPr>
        <w:spacing w:after="0" w:line="276" w:lineRule="auto"/>
        <w:contextualSpacing/>
        <w:rPr>
          <w:rFonts w:ascii="Tahoma" w:hAnsi="Tahoma" w:cs="Tahoma"/>
          <w:sz w:val="21"/>
          <w:szCs w:val="21"/>
        </w:rPr>
      </w:pPr>
    </w:p>
    <w:p w14:paraId="31F3C8E1" w14:textId="333D9431" w:rsidR="00490A19" w:rsidRPr="002A762A" w:rsidRDefault="00490A19" w:rsidP="002A762A">
      <w:pPr>
        <w:pStyle w:val="PargrafodaLista"/>
        <w:numPr>
          <w:ilvl w:val="2"/>
          <w:numId w:val="8"/>
        </w:numPr>
        <w:spacing w:after="0" w:line="276" w:lineRule="auto"/>
        <w:ind w:left="709" w:hanging="709"/>
        <w:rPr>
          <w:rFonts w:ascii="Tahoma" w:hAnsi="Tahoma" w:cs="Tahoma"/>
          <w:sz w:val="21"/>
          <w:szCs w:val="21"/>
        </w:rPr>
      </w:pPr>
      <w:r w:rsidRPr="002A762A">
        <w:rPr>
          <w:rFonts w:ascii="Tahoma" w:hAnsi="Tahoma" w:cs="Tahoma"/>
          <w:sz w:val="21"/>
          <w:szCs w:val="21"/>
        </w:rPr>
        <w:t xml:space="preserve">A Emissão constitui a </w:t>
      </w:r>
      <w:r w:rsidR="0006482D" w:rsidRPr="002A762A">
        <w:rPr>
          <w:rFonts w:ascii="Tahoma" w:hAnsi="Tahoma" w:cs="Tahoma"/>
          <w:sz w:val="21"/>
          <w:szCs w:val="21"/>
        </w:rPr>
        <w:t>1</w:t>
      </w:r>
      <w:r w:rsidRPr="002A762A">
        <w:rPr>
          <w:rFonts w:ascii="Tahoma" w:hAnsi="Tahoma" w:cs="Tahoma"/>
          <w:sz w:val="21"/>
          <w:szCs w:val="21"/>
        </w:rPr>
        <w:t>ª (</w:t>
      </w:r>
      <w:r w:rsidR="0006482D" w:rsidRPr="002A762A">
        <w:rPr>
          <w:rFonts w:ascii="Tahoma" w:hAnsi="Tahoma" w:cs="Tahoma"/>
          <w:sz w:val="21"/>
          <w:szCs w:val="21"/>
        </w:rPr>
        <w:t>primeira)</w:t>
      </w:r>
      <w:r w:rsidRPr="002A762A">
        <w:rPr>
          <w:rFonts w:ascii="Tahoma" w:hAnsi="Tahoma" w:cs="Tahoma"/>
          <w:i/>
          <w:sz w:val="21"/>
          <w:szCs w:val="21"/>
        </w:rPr>
        <w:t xml:space="preserve"> </w:t>
      </w:r>
      <w:r w:rsidRPr="002A762A">
        <w:rPr>
          <w:rFonts w:ascii="Tahoma" w:hAnsi="Tahoma" w:cs="Tahoma"/>
          <w:sz w:val="21"/>
          <w:szCs w:val="21"/>
        </w:rPr>
        <w:t xml:space="preserve">emissão de debêntures da Emissora. </w:t>
      </w:r>
    </w:p>
    <w:p w14:paraId="02B9AE05" w14:textId="77777777" w:rsidR="003E15DA" w:rsidRPr="002A762A" w:rsidRDefault="003E15DA" w:rsidP="002A762A">
      <w:pPr>
        <w:spacing w:after="0" w:line="276" w:lineRule="auto"/>
        <w:contextualSpacing/>
        <w:rPr>
          <w:rFonts w:ascii="Tahoma" w:hAnsi="Tahoma" w:cs="Tahoma"/>
          <w:sz w:val="21"/>
          <w:szCs w:val="21"/>
        </w:rPr>
      </w:pPr>
    </w:p>
    <w:p w14:paraId="4DC969C7"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Valor Total da Emissão</w:t>
      </w:r>
    </w:p>
    <w:p w14:paraId="42EBC631" w14:textId="77777777" w:rsidR="00490A19" w:rsidRPr="002A762A" w:rsidRDefault="00490A19" w:rsidP="002A762A">
      <w:pPr>
        <w:spacing w:after="0" w:line="276" w:lineRule="auto"/>
        <w:contextualSpacing/>
        <w:rPr>
          <w:rFonts w:ascii="Tahoma" w:hAnsi="Tahoma" w:cs="Tahoma"/>
          <w:sz w:val="21"/>
          <w:szCs w:val="21"/>
        </w:rPr>
      </w:pPr>
    </w:p>
    <w:p w14:paraId="6A1F29E7" w14:textId="0006E70C"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 valor total da Emissão, na Data de Emissão (conforme abaixo definido), será </w:t>
      </w:r>
      <w:r w:rsidR="00A734CB" w:rsidRPr="002A762A">
        <w:rPr>
          <w:rFonts w:ascii="Tahoma" w:hAnsi="Tahoma" w:cs="Tahoma"/>
          <w:sz w:val="21"/>
          <w:szCs w:val="21"/>
        </w:rPr>
        <w:t xml:space="preserve">de </w:t>
      </w:r>
      <w:bookmarkStart w:id="23" w:name="_Hlk77938262"/>
      <w:r w:rsidR="006B751F" w:rsidRPr="002A762A">
        <w:rPr>
          <w:rFonts w:ascii="Tahoma" w:hAnsi="Tahoma" w:cs="Tahoma"/>
          <w:sz w:val="21"/>
          <w:szCs w:val="21"/>
        </w:rPr>
        <w:t>R$</w:t>
      </w:r>
      <w:r w:rsidR="00A14D4F" w:rsidRPr="002A762A">
        <w:rPr>
          <w:rFonts w:ascii="Tahoma" w:hAnsi="Tahoma" w:cs="Tahoma"/>
          <w:sz w:val="21"/>
          <w:szCs w:val="21"/>
        </w:rPr>
        <w:t>25.000.000,00</w:t>
      </w:r>
      <w:r w:rsidR="006B751F" w:rsidRPr="002A762A">
        <w:rPr>
          <w:rFonts w:ascii="Tahoma" w:hAnsi="Tahoma" w:cs="Tahoma"/>
          <w:sz w:val="21"/>
          <w:szCs w:val="21"/>
        </w:rPr>
        <w:t xml:space="preserve"> (</w:t>
      </w:r>
      <w:r w:rsidR="00A14D4F" w:rsidRPr="002A762A">
        <w:rPr>
          <w:rFonts w:ascii="Tahoma" w:hAnsi="Tahoma" w:cs="Tahoma"/>
          <w:sz w:val="21"/>
          <w:szCs w:val="21"/>
        </w:rPr>
        <w:t>vinte e cinco milhões de</w:t>
      </w:r>
      <w:r w:rsidR="006B751F" w:rsidRPr="002A762A">
        <w:rPr>
          <w:rFonts w:ascii="Tahoma" w:hAnsi="Tahoma" w:cs="Tahoma"/>
          <w:sz w:val="21"/>
          <w:szCs w:val="21"/>
        </w:rPr>
        <w:t xml:space="preserve"> reais)</w:t>
      </w:r>
      <w:bookmarkEnd w:id="23"/>
      <w:r w:rsidR="006B751F" w:rsidRPr="002A762A">
        <w:rPr>
          <w:rFonts w:ascii="Tahoma" w:hAnsi="Tahoma" w:cs="Tahoma"/>
          <w:sz w:val="21"/>
          <w:szCs w:val="21"/>
        </w:rPr>
        <w:t xml:space="preserve"> </w:t>
      </w:r>
      <w:r w:rsidRPr="002A762A">
        <w:rPr>
          <w:rFonts w:ascii="Tahoma" w:hAnsi="Tahoma" w:cs="Tahoma"/>
          <w:sz w:val="21"/>
          <w:szCs w:val="21"/>
        </w:rPr>
        <w:t>(“</w:t>
      </w:r>
      <w:r w:rsidRPr="002A762A">
        <w:rPr>
          <w:rFonts w:ascii="Tahoma" w:hAnsi="Tahoma" w:cs="Tahoma"/>
          <w:b/>
          <w:bCs/>
          <w:sz w:val="21"/>
          <w:szCs w:val="21"/>
        </w:rPr>
        <w:t>Valor Total da Emissão</w:t>
      </w:r>
      <w:r w:rsidRPr="002A762A">
        <w:rPr>
          <w:rFonts w:ascii="Tahoma" w:hAnsi="Tahoma" w:cs="Tahoma"/>
          <w:sz w:val="21"/>
          <w:szCs w:val="21"/>
        </w:rPr>
        <w:t>”).</w:t>
      </w:r>
    </w:p>
    <w:p w14:paraId="01D79193" w14:textId="77777777" w:rsidR="002856E4" w:rsidRPr="002A762A" w:rsidRDefault="002856E4" w:rsidP="002A762A">
      <w:pPr>
        <w:pStyle w:val="PargrafodaLista"/>
        <w:spacing w:after="0" w:line="276" w:lineRule="auto"/>
        <w:ind w:left="0"/>
        <w:rPr>
          <w:rFonts w:ascii="Tahoma" w:hAnsi="Tahoma" w:cs="Tahoma"/>
          <w:sz w:val="21"/>
          <w:szCs w:val="21"/>
        </w:rPr>
      </w:pPr>
    </w:p>
    <w:p w14:paraId="379F89C9" w14:textId="701F88F9" w:rsidR="002856E4" w:rsidRPr="002A762A" w:rsidRDefault="002856E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Será admitida a </w:t>
      </w:r>
      <w:r w:rsidR="00883EC3" w:rsidRPr="002A762A">
        <w:rPr>
          <w:rFonts w:ascii="Tahoma" w:hAnsi="Tahoma" w:cs="Tahoma"/>
          <w:sz w:val="21"/>
          <w:szCs w:val="21"/>
        </w:rPr>
        <w:t>distribuição</w:t>
      </w:r>
      <w:r w:rsidRPr="002A762A">
        <w:rPr>
          <w:rFonts w:ascii="Tahoma" w:hAnsi="Tahoma" w:cs="Tahoma"/>
          <w:sz w:val="21"/>
          <w:szCs w:val="21"/>
        </w:rPr>
        <w:t xml:space="preserve"> parcial das Debêntures, observado o valor mínimo de R$</w:t>
      </w:r>
      <w:r w:rsidR="00C22C8E" w:rsidRPr="002A762A">
        <w:rPr>
          <w:rFonts w:ascii="Tahoma" w:hAnsi="Tahoma" w:cs="Tahoma"/>
          <w:sz w:val="21"/>
          <w:szCs w:val="21"/>
        </w:rPr>
        <w:t>8.000.000,00</w:t>
      </w:r>
      <w:r w:rsidRPr="002A762A">
        <w:rPr>
          <w:rFonts w:ascii="Tahoma" w:hAnsi="Tahoma" w:cs="Tahoma"/>
          <w:sz w:val="21"/>
          <w:szCs w:val="21"/>
        </w:rPr>
        <w:t>,00 (</w:t>
      </w:r>
      <w:r w:rsidR="00C22C8E" w:rsidRPr="002A762A">
        <w:rPr>
          <w:rFonts w:ascii="Tahoma" w:hAnsi="Tahoma" w:cs="Tahoma"/>
          <w:sz w:val="21"/>
          <w:szCs w:val="21"/>
        </w:rPr>
        <w:t>oito</w:t>
      </w:r>
      <w:r w:rsidR="00D11183" w:rsidRPr="002A762A">
        <w:rPr>
          <w:rFonts w:ascii="Tahoma" w:hAnsi="Tahoma" w:cs="Tahoma"/>
          <w:sz w:val="21"/>
          <w:szCs w:val="21"/>
        </w:rPr>
        <w:t xml:space="preserve"> </w:t>
      </w:r>
      <w:r w:rsidRPr="002A762A">
        <w:rPr>
          <w:rFonts w:ascii="Tahoma" w:hAnsi="Tahoma" w:cs="Tahoma"/>
          <w:sz w:val="21"/>
          <w:szCs w:val="21"/>
        </w:rPr>
        <w:t>milhões de reais) para as Debêntures (“</w:t>
      </w:r>
      <w:r w:rsidRPr="002A762A">
        <w:rPr>
          <w:rFonts w:ascii="Tahoma" w:hAnsi="Tahoma" w:cs="Tahoma"/>
          <w:b/>
          <w:bCs/>
          <w:sz w:val="21"/>
          <w:szCs w:val="21"/>
        </w:rPr>
        <w:t>Montante Mínimo</w:t>
      </w:r>
      <w:r w:rsidRPr="002A762A">
        <w:rPr>
          <w:rFonts w:ascii="Tahoma" w:hAnsi="Tahoma" w:cs="Tahoma"/>
          <w:sz w:val="21"/>
          <w:szCs w:val="21"/>
        </w:rPr>
        <w:t xml:space="preserve">”). As Debêntures que não forem subscritas serão canceladas pela Emissora, sendo certo que a quantidade de Debêntures efetivamente colocadas será refletida no aditamento a esta Escritura, sem a necessidade de se realizar deliberação societária da Emissora e/ou </w:t>
      </w:r>
      <w:r w:rsidR="0093671A" w:rsidRPr="002A762A">
        <w:rPr>
          <w:rFonts w:ascii="Tahoma" w:hAnsi="Tahoma" w:cs="Tahoma"/>
          <w:sz w:val="21"/>
          <w:szCs w:val="21"/>
        </w:rPr>
        <w:t xml:space="preserve">Assembleia Geral de Debenturistas (conforme abaixo definido) </w:t>
      </w:r>
      <w:r w:rsidRPr="002A762A">
        <w:rPr>
          <w:rFonts w:ascii="Tahoma" w:hAnsi="Tahoma" w:cs="Tahoma"/>
          <w:sz w:val="21"/>
          <w:szCs w:val="21"/>
        </w:rPr>
        <w:t>para tanto</w:t>
      </w:r>
      <w:r w:rsidR="00D11183" w:rsidRPr="002A762A">
        <w:rPr>
          <w:rFonts w:ascii="Tahoma" w:hAnsi="Tahoma" w:cs="Tahoma"/>
          <w:sz w:val="21"/>
          <w:szCs w:val="21"/>
        </w:rPr>
        <w:t>.</w:t>
      </w:r>
      <w:r w:rsidR="003B492F" w:rsidRPr="002A762A">
        <w:rPr>
          <w:rFonts w:ascii="Tahoma" w:hAnsi="Tahoma" w:cs="Tahoma"/>
          <w:sz w:val="21"/>
          <w:szCs w:val="21"/>
        </w:rPr>
        <w:t xml:space="preserve"> </w:t>
      </w:r>
    </w:p>
    <w:p w14:paraId="7E75C3D9" w14:textId="77777777" w:rsidR="002856E4" w:rsidRPr="002A762A" w:rsidRDefault="002856E4" w:rsidP="002A762A">
      <w:pPr>
        <w:pStyle w:val="PargrafodaLista"/>
        <w:spacing w:after="0" w:line="276" w:lineRule="auto"/>
        <w:rPr>
          <w:rFonts w:ascii="Tahoma" w:hAnsi="Tahoma" w:cs="Tahoma"/>
          <w:sz w:val="21"/>
          <w:szCs w:val="21"/>
        </w:rPr>
      </w:pPr>
    </w:p>
    <w:p w14:paraId="06E76840" w14:textId="38CD985C" w:rsidR="002856E4" w:rsidRPr="002A762A" w:rsidRDefault="002856E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Tendo em vista a possibilidade de as Debêntures serem parcialmente distribuídas,</w:t>
      </w:r>
      <w:r w:rsidR="005358C4" w:rsidRPr="002A762A">
        <w:rPr>
          <w:rFonts w:ascii="Tahoma" w:hAnsi="Tahoma" w:cs="Tahoma"/>
          <w:sz w:val="21"/>
          <w:szCs w:val="21"/>
        </w:rPr>
        <w:t xml:space="preserve"> desde que respeitado o Montante Mínimo,</w:t>
      </w:r>
      <w:r w:rsidRPr="002A762A">
        <w:rPr>
          <w:rFonts w:ascii="Tahoma" w:hAnsi="Tahoma" w:cs="Tahoma"/>
          <w:sz w:val="21"/>
          <w:szCs w:val="21"/>
        </w:rPr>
        <w:t xml:space="preserve"> o investidor poderá, no ato da </w:t>
      </w:r>
      <w:r w:rsidR="003C3BC2" w:rsidRPr="002A762A">
        <w:rPr>
          <w:rFonts w:ascii="Tahoma" w:hAnsi="Tahoma" w:cs="Tahoma"/>
          <w:sz w:val="21"/>
          <w:szCs w:val="21"/>
        </w:rPr>
        <w:t>subscrição das Debêntures</w:t>
      </w:r>
      <w:r w:rsidRPr="002A762A">
        <w:rPr>
          <w:rFonts w:ascii="Tahoma" w:hAnsi="Tahoma" w:cs="Tahoma"/>
          <w:sz w:val="21"/>
          <w:szCs w:val="21"/>
        </w:rPr>
        <w:t>, condicionar sua adesão a que haja distribuição:</w:t>
      </w:r>
    </w:p>
    <w:p w14:paraId="76972202" w14:textId="77777777" w:rsidR="002856E4" w:rsidRPr="002A762A" w:rsidRDefault="002856E4" w:rsidP="002A762A">
      <w:pPr>
        <w:autoSpaceDE w:val="0"/>
        <w:autoSpaceDN w:val="0"/>
        <w:adjustRightInd w:val="0"/>
        <w:spacing w:after="0" w:line="276" w:lineRule="auto"/>
        <w:contextualSpacing/>
        <w:rPr>
          <w:rFonts w:ascii="Tahoma" w:hAnsi="Tahoma" w:cs="Tahoma"/>
          <w:sz w:val="21"/>
          <w:szCs w:val="21"/>
        </w:rPr>
      </w:pPr>
    </w:p>
    <w:p w14:paraId="1F00A0DD" w14:textId="326C6D15" w:rsidR="002856E4" w:rsidRPr="002A762A" w:rsidRDefault="002856E4" w:rsidP="002A762A">
      <w:pPr>
        <w:pStyle w:val="PargrafodaLista"/>
        <w:numPr>
          <w:ilvl w:val="0"/>
          <w:numId w:val="24"/>
        </w:numPr>
        <w:autoSpaceDE w:val="0"/>
        <w:autoSpaceDN w:val="0"/>
        <w:adjustRightInd w:val="0"/>
        <w:spacing w:after="0" w:line="276" w:lineRule="auto"/>
        <w:ind w:left="0" w:firstLine="0"/>
        <w:rPr>
          <w:rFonts w:ascii="Tahoma" w:hAnsi="Tahoma" w:cs="Tahoma"/>
          <w:sz w:val="21"/>
          <w:szCs w:val="21"/>
        </w:rPr>
      </w:pPr>
      <w:r w:rsidRPr="002A762A">
        <w:rPr>
          <w:rFonts w:ascii="Tahoma" w:hAnsi="Tahoma" w:cs="Tahoma"/>
          <w:sz w:val="21"/>
          <w:szCs w:val="21"/>
        </w:rPr>
        <w:t>da totalidade das Debêntures, sendo que, se tal condição não se implementar, as Debêntures deverão ser resgatadas pela Emissora, sem reembolso e com dedução dos valores relativos aos tributos incidentes, se existentes, e aos encargos incidentes, se aplicáveis, no prazo de 3 (três) Dias Úteis contados da data em que tenha sido verificado o não implemento da condição, observado que, com relação às Debêntures custodiadas eletronicamente na B3, tal procedimento será realizado de acordo com os procedimentos da B3; ou</w:t>
      </w:r>
    </w:p>
    <w:p w14:paraId="7627F4C1" w14:textId="77777777" w:rsidR="002856E4" w:rsidRPr="002A762A" w:rsidRDefault="002856E4" w:rsidP="002A762A">
      <w:pPr>
        <w:autoSpaceDE w:val="0"/>
        <w:autoSpaceDN w:val="0"/>
        <w:adjustRightInd w:val="0"/>
        <w:spacing w:after="0" w:line="276" w:lineRule="auto"/>
        <w:contextualSpacing/>
        <w:rPr>
          <w:rFonts w:ascii="Tahoma" w:hAnsi="Tahoma" w:cs="Tahoma"/>
          <w:sz w:val="21"/>
          <w:szCs w:val="21"/>
        </w:rPr>
      </w:pPr>
    </w:p>
    <w:p w14:paraId="09EF2D0A" w14:textId="44B3D8AA" w:rsidR="002856E4" w:rsidRPr="002A762A" w:rsidRDefault="002856E4" w:rsidP="002A762A">
      <w:pPr>
        <w:pStyle w:val="PargrafodaLista"/>
        <w:numPr>
          <w:ilvl w:val="0"/>
          <w:numId w:val="24"/>
        </w:numPr>
        <w:autoSpaceDE w:val="0"/>
        <w:autoSpaceDN w:val="0"/>
        <w:adjustRightInd w:val="0"/>
        <w:spacing w:after="0" w:line="276" w:lineRule="auto"/>
        <w:ind w:left="0" w:firstLine="0"/>
        <w:rPr>
          <w:rFonts w:ascii="Tahoma" w:hAnsi="Tahoma" w:cs="Tahoma"/>
          <w:sz w:val="21"/>
          <w:szCs w:val="21"/>
        </w:rPr>
      </w:pPr>
      <w:r w:rsidRPr="002A762A">
        <w:rPr>
          <w:rFonts w:ascii="Tahoma" w:hAnsi="Tahoma" w:cs="Tahoma"/>
          <w:sz w:val="21"/>
          <w:szCs w:val="21"/>
        </w:rPr>
        <w:t>de uma proporção ou quantidade mínima de Debêntures, definida conforme critério do próprio investidor, podendo este, no momento da aceitação, indicar se, implementando-se a condição prevista, pretende permanecer com a totalidade das Debêntures subscritas e integralizadas por tal investidor ou quantidade equivalente à proporção entre a quantidade de Debêntures efetivamente distribuída e a quantidade de Debêntures originalmente emitidas, presumindo-se, na falta da manifestação, o interesse do investidor em permanecer com a totalidade das Debêntures subscritas e integralizadas por tal investidor, sendo que, na hipótese de o investidor ter indicado referida proporção, e caso tal condição não venha ser implementada, as Debêntures deverão ser resgatadas pela Emissora, sem reembolso e com dedução dos valores relativos aos tributos incidentes, se existentes, e aos encargos incidentes, se existentes, no prazo de 3 (três) Dias Úteis contados da data em que tenha sido verificado o não implemento da condição, observado que, com relação às Debêntures custodiadas eletronicamente na B3, tal procedimento será realizado de acordo com os procedimentos da B3.</w:t>
      </w:r>
    </w:p>
    <w:p w14:paraId="48977688" w14:textId="77777777" w:rsidR="00490A19" w:rsidRPr="002A762A" w:rsidRDefault="00490A19" w:rsidP="002A762A">
      <w:pPr>
        <w:pStyle w:val="PargrafodaLista"/>
        <w:spacing w:after="0" w:line="276" w:lineRule="auto"/>
        <w:ind w:left="0"/>
        <w:rPr>
          <w:rFonts w:ascii="Tahoma" w:hAnsi="Tahoma" w:cs="Tahoma"/>
          <w:sz w:val="21"/>
          <w:szCs w:val="21"/>
        </w:rPr>
      </w:pPr>
    </w:p>
    <w:p w14:paraId="696232F7"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Número de Séries</w:t>
      </w:r>
    </w:p>
    <w:p w14:paraId="774A2D55" w14:textId="77777777" w:rsidR="00490A19" w:rsidRPr="002A762A" w:rsidRDefault="00490A19" w:rsidP="002A762A">
      <w:pPr>
        <w:spacing w:after="0" w:line="276" w:lineRule="auto"/>
        <w:contextualSpacing/>
        <w:rPr>
          <w:rFonts w:ascii="Tahoma" w:hAnsi="Tahoma" w:cs="Tahoma"/>
          <w:sz w:val="21"/>
          <w:szCs w:val="21"/>
        </w:rPr>
      </w:pPr>
    </w:p>
    <w:p w14:paraId="73B9FC87" w14:textId="2C701D67"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A Emissão será realizada em série</w:t>
      </w:r>
      <w:r w:rsidR="00825C70" w:rsidRPr="002A762A">
        <w:rPr>
          <w:rFonts w:ascii="Tahoma" w:hAnsi="Tahoma" w:cs="Tahoma"/>
          <w:sz w:val="21"/>
          <w:szCs w:val="21"/>
        </w:rPr>
        <w:t xml:space="preserve"> única</w:t>
      </w:r>
      <w:r w:rsidRPr="002A762A">
        <w:rPr>
          <w:rFonts w:ascii="Tahoma" w:hAnsi="Tahoma" w:cs="Tahoma"/>
          <w:sz w:val="21"/>
          <w:szCs w:val="21"/>
        </w:rPr>
        <w:t xml:space="preserve">. </w:t>
      </w:r>
    </w:p>
    <w:p w14:paraId="783E00E2" w14:textId="77777777" w:rsidR="003978A6" w:rsidRPr="002A762A" w:rsidRDefault="003978A6" w:rsidP="002A762A">
      <w:pPr>
        <w:spacing w:after="0" w:line="276" w:lineRule="auto"/>
        <w:contextualSpacing/>
        <w:rPr>
          <w:rFonts w:ascii="Tahoma" w:hAnsi="Tahoma" w:cs="Tahoma"/>
          <w:b/>
          <w:sz w:val="21"/>
          <w:szCs w:val="21"/>
        </w:rPr>
      </w:pPr>
    </w:p>
    <w:p w14:paraId="04A2A8D0" w14:textId="1EF4A944" w:rsidR="00490A19" w:rsidRPr="002A762A" w:rsidRDefault="00490A19" w:rsidP="002A762A">
      <w:pPr>
        <w:pStyle w:val="PargrafodaLista"/>
        <w:numPr>
          <w:ilvl w:val="1"/>
          <w:numId w:val="8"/>
        </w:numPr>
        <w:spacing w:after="0" w:line="276" w:lineRule="auto"/>
        <w:rPr>
          <w:rFonts w:ascii="Tahoma" w:hAnsi="Tahoma" w:cs="Tahoma"/>
          <w:b/>
          <w:sz w:val="21"/>
          <w:szCs w:val="21"/>
        </w:rPr>
      </w:pPr>
      <w:r w:rsidRPr="002A762A">
        <w:rPr>
          <w:rFonts w:ascii="Tahoma" w:hAnsi="Tahoma" w:cs="Tahoma"/>
          <w:b/>
          <w:sz w:val="21"/>
          <w:szCs w:val="21"/>
        </w:rPr>
        <w:t>Destinação de Recursos</w:t>
      </w:r>
      <w:r w:rsidR="00AA5241" w:rsidRPr="002A762A">
        <w:rPr>
          <w:rFonts w:ascii="Tahoma" w:hAnsi="Tahoma" w:cs="Tahoma"/>
          <w:b/>
          <w:sz w:val="21"/>
          <w:szCs w:val="21"/>
        </w:rPr>
        <w:t xml:space="preserve"> </w:t>
      </w:r>
    </w:p>
    <w:p w14:paraId="25D55BF5" w14:textId="77777777" w:rsidR="006B751F" w:rsidRPr="002A762A" w:rsidRDefault="006B751F" w:rsidP="002A762A">
      <w:pPr>
        <w:spacing w:after="0" w:line="276" w:lineRule="auto"/>
        <w:contextualSpacing/>
        <w:rPr>
          <w:rFonts w:ascii="Tahoma" w:hAnsi="Tahoma" w:cs="Tahoma"/>
          <w:sz w:val="21"/>
          <w:szCs w:val="21"/>
        </w:rPr>
      </w:pPr>
    </w:p>
    <w:p w14:paraId="0E776093" w14:textId="7BCF165E"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Os recursos líquidos obtidos pela Emissora em função da emissão das </w:t>
      </w:r>
      <w:r w:rsidR="0016012E" w:rsidRPr="002A762A">
        <w:rPr>
          <w:rFonts w:ascii="Tahoma" w:hAnsi="Tahoma" w:cs="Tahoma"/>
          <w:sz w:val="21"/>
          <w:szCs w:val="21"/>
        </w:rPr>
        <w:t xml:space="preserve">Debêntures serão destinados </w:t>
      </w:r>
      <w:r w:rsidR="00667934" w:rsidRPr="002A762A">
        <w:rPr>
          <w:rFonts w:ascii="Tahoma" w:hAnsi="Tahoma" w:cs="Tahoma"/>
          <w:sz w:val="21"/>
          <w:szCs w:val="21"/>
        </w:rPr>
        <w:t>às atividades desenvolvidas pela Emissora no curso ordinário de seus negócios.</w:t>
      </w:r>
    </w:p>
    <w:p w14:paraId="3F276CD6" w14:textId="77777777" w:rsidR="00667934" w:rsidRPr="002A762A" w:rsidRDefault="00667934" w:rsidP="002A762A">
      <w:pPr>
        <w:pStyle w:val="PargrafodaLista"/>
        <w:spacing w:after="0" w:line="276" w:lineRule="auto"/>
        <w:rPr>
          <w:rFonts w:ascii="Tahoma" w:hAnsi="Tahoma" w:cs="Tahoma"/>
          <w:sz w:val="21"/>
          <w:szCs w:val="21"/>
        </w:rPr>
      </w:pPr>
    </w:p>
    <w:p w14:paraId="480D3978" w14:textId="70511785" w:rsidR="00667934" w:rsidRPr="002A762A" w:rsidRDefault="0066793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O</w:t>
      </w:r>
      <w:r w:rsidR="00196108" w:rsidRPr="002A762A">
        <w:rPr>
          <w:rFonts w:ascii="Tahoma" w:hAnsi="Tahoma" w:cs="Tahoma"/>
          <w:sz w:val="21"/>
          <w:szCs w:val="21"/>
        </w:rPr>
        <w:t>s</w:t>
      </w:r>
      <w:r w:rsidRPr="002A762A">
        <w:rPr>
          <w:rFonts w:ascii="Tahoma" w:hAnsi="Tahoma" w:cs="Tahoma"/>
          <w:sz w:val="21"/>
          <w:szCs w:val="21"/>
        </w:rPr>
        <w:t xml:space="preserve"> </w:t>
      </w:r>
      <w:r w:rsidR="00196108" w:rsidRPr="002A762A">
        <w:rPr>
          <w:rFonts w:ascii="Tahoma" w:eastAsia="Garamond" w:hAnsi="Tahoma" w:cs="Tahoma"/>
          <w:color w:val="000000" w:themeColor="text1"/>
          <w:sz w:val="21"/>
          <w:szCs w:val="21"/>
        </w:rPr>
        <w:t>d</w:t>
      </w:r>
      <w:r w:rsidR="007E176C" w:rsidRPr="002A762A">
        <w:rPr>
          <w:rFonts w:ascii="Tahoma" w:eastAsia="Garamond" w:hAnsi="Tahoma" w:cs="Tahoma"/>
          <w:color w:val="000000" w:themeColor="text1"/>
          <w:sz w:val="21"/>
          <w:szCs w:val="21"/>
        </w:rPr>
        <w:t>ebenturista</w:t>
      </w:r>
      <w:r w:rsidR="00196108" w:rsidRPr="002A762A">
        <w:rPr>
          <w:rFonts w:ascii="Tahoma" w:eastAsia="Garamond" w:hAnsi="Tahoma" w:cs="Tahoma"/>
          <w:color w:val="000000" w:themeColor="text1"/>
          <w:sz w:val="21"/>
          <w:szCs w:val="21"/>
        </w:rPr>
        <w:t>s</w:t>
      </w:r>
      <w:r w:rsidR="00026D9D" w:rsidRPr="002A762A">
        <w:rPr>
          <w:rFonts w:ascii="Tahoma" w:eastAsia="Garamond" w:hAnsi="Tahoma" w:cs="Tahoma"/>
          <w:color w:val="000000" w:themeColor="text1"/>
          <w:sz w:val="21"/>
          <w:szCs w:val="21"/>
        </w:rPr>
        <w:t xml:space="preserve"> </w:t>
      </w:r>
      <w:r w:rsidR="0094598F" w:rsidRPr="002A762A">
        <w:rPr>
          <w:rFonts w:ascii="Tahoma" w:eastAsia="Garamond" w:hAnsi="Tahoma" w:cs="Tahoma"/>
          <w:color w:val="000000" w:themeColor="text1"/>
          <w:sz w:val="21"/>
          <w:szCs w:val="21"/>
        </w:rPr>
        <w:t xml:space="preserve">e/ou o Agente Fiduciário </w:t>
      </w:r>
      <w:r w:rsidR="00764E22" w:rsidRPr="002A762A">
        <w:rPr>
          <w:rFonts w:ascii="Tahoma" w:eastAsia="Garamond" w:hAnsi="Tahoma" w:cs="Tahoma"/>
          <w:color w:val="000000" w:themeColor="text1"/>
          <w:sz w:val="21"/>
          <w:szCs w:val="21"/>
        </w:rPr>
        <w:t>poder</w:t>
      </w:r>
      <w:r w:rsidR="0094598F" w:rsidRPr="002A762A">
        <w:rPr>
          <w:rFonts w:ascii="Tahoma" w:eastAsia="Garamond" w:hAnsi="Tahoma" w:cs="Tahoma"/>
          <w:color w:val="000000" w:themeColor="text1"/>
          <w:sz w:val="21"/>
          <w:szCs w:val="21"/>
        </w:rPr>
        <w:t>ão</w:t>
      </w:r>
      <w:r w:rsidRPr="002A762A">
        <w:rPr>
          <w:rFonts w:ascii="Tahoma" w:hAnsi="Tahoma" w:cs="Tahoma"/>
          <w:sz w:val="21"/>
          <w:szCs w:val="21"/>
        </w:rPr>
        <w:t xml:space="preserve"> solicitar</w:t>
      </w:r>
      <w:r w:rsidR="000B7ADB" w:rsidRPr="002A762A">
        <w:rPr>
          <w:rFonts w:ascii="Tahoma" w:hAnsi="Tahoma" w:cs="Tahoma"/>
          <w:sz w:val="21"/>
          <w:szCs w:val="21"/>
        </w:rPr>
        <w:t xml:space="preserve"> à Emissora</w:t>
      </w:r>
      <w:r w:rsidRPr="002A762A">
        <w:rPr>
          <w:rFonts w:ascii="Tahoma" w:hAnsi="Tahoma" w:cs="Tahoma"/>
          <w:sz w:val="21"/>
          <w:szCs w:val="21"/>
        </w:rPr>
        <w:t xml:space="preserve">, a qualquer tempo e por qualquer motivo, </w:t>
      </w:r>
      <w:r w:rsidR="00764E22" w:rsidRPr="002A762A">
        <w:rPr>
          <w:rFonts w:ascii="Tahoma" w:hAnsi="Tahoma" w:cs="Tahoma"/>
          <w:sz w:val="21"/>
          <w:szCs w:val="21"/>
        </w:rPr>
        <w:t xml:space="preserve">a documentação </w:t>
      </w:r>
      <w:r w:rsidR="000B7ADB" w:rsidRPr="002A762A">
        <w:rPr>
          <w:rFonts w:ascii="Tahoma" w:hAnsi="Tahoma" w:cs="Tahoma"/>
          <w:sz w:val="21"/>
          <w:szCs w:val="21"/>
        </w:rPr>
        <w:t xml:space="preserve">e/ou as informações </w:t>
      </w:r>
      <w:r w:rsidR="00764E22" w:rsidRPr="002A762A">
        <w:rPr>
          <w:rFonts w:ascii="Tahoma" w:hAnsi="Tahoma" w:cs="Tahoma"/>
          <w:sz w:val="21"/>
          <w:szCs w:val="21"/>
        </w:rPr>
        <w:t>que lhe pareça</w:t>
      </w:r>
      <w:r w:rsidR="000B7ADB" w:rsidRPr="002A762A">
        <w:rPr>
          <w:rFonts w:ascii="Tahoma" w:hAnsi="Tahoma" w:cs="Tahoma"/>
          <w:sz w:val="21"/>
          <w:szCs w:val="21"/>
        </w:rPr>
        <w:t>m</w:t>
      </w:r>
      <w:r w:rsidR="002E13DB" w:rsidRPr="002A762A">
        <w:rPr>
          <w:rFonts w:ascii="Tahoma" w:hAnsi="Tahoma" w:cs="Tahoma"/>
          <w:sz w:val="21"/>
          <w:szCs w:val="21"/>
        </w:rPr>
        <w:t xml:space="preserve"> conveniente</w:t>
      </w:r>
      <w:r w:rsidR="000B7ADB" w:rsidRPr="002A762A">
        <w:rPr>
          <w:rFonts w:ascii="Tahoma" w:hAnsi="Tahoma" w:cs="Tahoma"/>
          <w:sz w:val="21"/>
          <w:szCs w:val="21"/>
        </w:rPr>
        <w:t>s</w:t>
      </w:r>
      <w:r w:rsidR="002E13DB" w:rsidRPr="002A762A">
        <w:rPr>
          <w:rFonts w:ascii="Tahoma" w:hAnsi="Tahoma" w:cs="Tahoma"/>
          <w:sz w:val="21"/>
          <w:szCs w:val="21"/>
        </w:rPr>
        <w:t xml:space="preserve"> e/ou</w:t>
      </w:r>
      <w:r w:rsidR="00764E22" w:rsidRPr="002A762A">
        <w:rPr>
          <w:rFonts w:ascii="Tahoma" w:hAnsi="Tahoma" w:cs="Tahoma"/>
          <w:sz w:val="21"/>
          <w:szCs w:val="21"/>
        </w:rPr>
        <w:t xml:space="preserve"> necessária</w:t>
      </w:r>
      <w:r w:rsidR="000B7ADB" w:rsidRPr="002A762A">
        <w:rPr>
          <w:rFonts w:ascii="Tahoma" w:hAnsi="Tahoma" w:cs="Tahoma"/>
          <w:sz w:val="21"/>
          <w:szCs w:val="21"/>
        </w:rPr>
        <w:t>s</w:t>
      </w:r>
      <w:r w:rsidR="00764E22" w:rsidRPr="002A762A">
        <w:rPr>
          <w:rFonts w:ascii="Tahoma" w:hAnsi="Tahoma" w:cs="Tahoma"/>
          <w:sz w:val="21"/>
          <w:szCs w:val="21"/>
        </w:rPr>
        <w:t xml:space="preserve"> para comprovar a </w:t>
      </w:r>
      <w:r w:rsidRPr="002A762A">
        <w:rPr>
          <w:rFonts w:ascii="Tahoma" w:hAnsi="Tahoma" w:cs="Tahoma"/>
          <w:sz w:val="21"/>
          <w:szCs w:val="21"/>
        </w:rPr>
        <w:t xml:space="preserve">aplicação dos recursos líquidos obtidos pela Emissora </w:t>
      </w:r>
      <w:r w:rsidR="003C3BC2" w:rsidRPr="002A762A">
        <w:rPr>
          <w:rFonts w:ascii="Tahoma" w:hAnsi="Tahoma" w:cs="Tahoma"/>
          <w:sz w:val="21"/>
          <w:szCs w:val="21"/>
        </w:rPr>
        <w:t>em função da integralização das Debêntures,</w:t>
      </w:r>
      <w:r w:rsidRPr="002A762A">
        <w:rPr>
          <w:rFonts w:ascii="Tahoma" w:hAnsi="Tahoma" w:cs="Tahoma"/>
          <w:sz w:val="21"/>
          <w:szCs w:val="21"/>
        </w:rPr>
        <w:t xml:space="preserve"> </w:t>
      </w:r>
      <w:r w:rsidR="00764E22" w:rsidRPr="002A762A">
        <w:rPr>
          <w:rFonts w:ascii="Tahoma" w:hAnsi="Tahoma" w:cs="Tahoma"/>
          <w:sz w:val="21"/>
          <w:szCs w:val="21"/>
        </w:rPr>
        <w:t xml:space="preserve">considerando a destinação de recursos prevista na </w:t>
      </w:r>
      <w:r w:rsidRPr="002A762A">
        <w:rPr>
          <w:rFonts w:ascii="Tahoma" w:hAnsi="Tahoma" w:cs="Tahoma"/>
          <w:sz w:val="21"/>
          <w:szCs w:val="21"/>
        </w:rPr>
        <w:t>Cláusula 3.5.1</w:t>
      </w:r>
      <w:r w:rsidR="007E176C" w:rsidRPr="002A762A">
        <w:rPr>
          <w:rFonts w:ascii="Tahoma" w:hAnsi="Tahoma" w:cs="Tahoma"/>
          <w:sz w:val="21"/>
          <w:szCs w:val="21"/>
        </w:rPr>
        <w:t xml:space="preserve"> </w:t>
      </w:r>
      <w:r w:rsidRPr="002A762A">
        <w:rPr>
          <w:rFonts w:ascii="Tahoma" w:hAnsi="Tahoma" w:cs="Tahoma"/>
          <w:sz w:val="21"/>
          <w:szCs w:val="21"/>
        </w:rPr>
        <w:t>acima.</w:t>
      </w:r>
    </w:p>
    <w:p w14:paraId="0A6A66AD" w14:textId="77777777" w:rsidR="00667934" w:rsidRPr="002A762A" w:rsidRDefault="00667934" w:rsidP="002A762A">
      <w:pPr>
        <w:pStyle w:val="PargrafodaLista"/>
        <w:spacing w:after="0" w:line="276" w:lineRule="auto"/>
        <w:rPr>
          <w:rFonts w:ascii="Tahoma" w:hAnsi="Tahoma" w:cs="Tahoma"/>
          <w:sz w:val="21"/>
          <w:szCs w:val="21"/>
        </w:rPr>
      </w:pPr>
    </w:p>
    <w:p w14:paraId="6DBB0F97" w14:textId="4BA69390" w:rsidR="00AA5241" w:rsidRPr="002A762A" w:rsidRDefault="00AA5241"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 </w:t>
      </w:r>
      <w:r w:rsidRPr="002A762A">
        <w:rPr>
          <w:rFonts w:ascii="Tahoma" w:eastAsia="Garamond" w:hAnsi="Tahoma" w:cs="Tahoma"/>
          <w:color w:val="000000" w:themeColor="text1"/>
          <w:sz w:val="21"/>
          <w:szCs w:val="21"/>
        </w:rPr>
        <w:t>descumprimento</w:t>
      </w:r>
      <w:r w:rsidRPr="002A762A">
        <w:rPr>
          <w:rFonts w:ascii="Tahoma" w:hAnsi="Tahoma" w:cs="Tahoma"/>
          <w:sz w:val="21"/>
          <w:szCs w:val="21"/>
        </w:rPr>
        <w:t xml:space="preserve"> das obrigações dispostas nesta cláusula (inclusive das obrigações de fazer e dos respectivos prazos aqui previstos) poderá resultar no vencimento antecipado das Debêntures, conforme previsto nesta Escritura.</w:t>
      </w:r>
    </w:p>
    <w:p w14:paraId="713B09BD" w14:textId="77777777" w:rsidR="00AA5241" w:rsidRPr="002A762A" w:rsidRDefault="00AA5241" w:rsidP="002A762A">
      <w:pPr>
        <w:pStyle w:val="PargrafodaLista"/>
        <w:spacing w:after="0" w:line="276" w:lineRule="auto"/>
        <w:rPr>
          <w:rFonts w:ascii="Tahoma" w:hAnsi="Tahoma" w:cs="Tahoma"/>
          <w:sz w:val="21"/>
          <w:szCs w:val="21"/>
        </w:rPr>
      </w:pPr>
    </w:p>
    <w:p w14:paraId="77682407" w14:textId="20FAB5E0" w:rsidR="00AA5241" w:rsidRPr="002A762A" w:rsidRDefault="00AA5241"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A </w:t>
      </w:r>
      <w:r w:rsidRPr="002A762A">
        <w:rPr>
          <w:rFonts w:ascii="Tahoma" w:eastAsia="Garamond" w:hAnsi="Tahoma" w:cs="Tahoma"/>
          <w:color w:val="000000" w:themeColor="text1"/>
          <w:sz w:val="21"/>
          <w:szCs w:val="21"/>
        </w:rPr>
        <w:t>Emissora</w:t>
      </w:r>
      <w:r w:rsidRPr="002A762A">
        <w:rPr>
          <w:rFonts w:ascii="Tahoma" w:hAnsi="Tahoma" w:cs="Tahoma"/>
          <w:sz w:val="21"/>
          <w:szCs w:val="21"/>
        </w:rPr>
        <w:t xml:space="preserve"> obriga-se a, em caráter irrevogável e irretratável, indenizar </w:t>
      </w:r>
      <w:r w:rsidR="007E176C" w:rsidRPr="002A762A">
        <w:rPr>
          <w:rFonts w:ascii="Tahoma" w:hAnsi="Tahoma" w:cs="Tahoma"/>
          <w:sz w:val="21"/>
          <w:szCs w:val="21"/>
        </w:rPr>
        <w:t>o</w:t>
      </w:r>
      <w:r w:rsidR="00196108" w:rsidRPr="002A762A">
        <w:rPr>
          <w:rFonts w:ascii="Tahoma" w:hAnsi="Tahoma" w:cs="Tahoma"/>
          <w:sz w:val="21"/>
          <w:szCs w:val="21"/>
        </w:rPr>
        <w:t>s</w:t>
      </w:r>
      <w:r w:rsidR="007E176C" w:rsidRPr="002A762A">
        <w:rPr>
          <w:rFonts w:ascii="Tahoma" w:hAnsi="Tahoma" w:cs="Tahoma"/>
          <w:sz w:val="21"/>
          <w:szCs w:val="21"/>
        </w:rPr>
        <w:t xml:space="preserve"> </w:t>
      </w:r>
      <w:r w:rsidR="00196108" w:rsidRPr="002A762A">
        <w:rPr>
          <w:rFonts w:ascii="Tahoma" w:hAnsi="Tahoma" w:cs="Tahoma"/>
          <w:sz w:val="21"/>
          <w:szCs w:val="21"/>
        </w:rPr>
        <w:t>d</w:t>
      </w:r>
      <w:r w:rsidR="007E176C" w:rsidRPr="002A762A">
        <w:rPr>
          <w:rFonts w:ascii="Tahoma" w:hAnsi="Tahoma" w:cs="Tahoma"/>
          <w:sz w:val="21"/>
          <w:szCs w:val="21"/>
        </w:rPr>
        <w:t>ebenturista</w:t>
      </w:r>
      <w:r w:rsidR="000746D5" w:rsidRPr="002A762A">
        <w:rPr>
          <w:rFonts w:ascii="Tahoma" w:hAnsi="Tahoma" w:cs="Tahoma"/>
          <w:sz w:val="21"/>
          <w:szCs w:val="21"/>
        </w:rPr>
        <w:t>s</w:t>
      </w:r>
      <w:r w:rsidR="00026D9D" w:rsidRPr="002A762A">
        <w:rPr>
          <w:rFonts w:ascii="Tahoma" w:hAnsi="Tahoma" w:cs="Tahoma"/>
          <w:sz w:val="21"/>
          <w:szCs w:val="21"/>
        </w:rPr>
        <w:t xml:space="preserve"> </w:t>
      </w:r>
      <w:r w:rsidR="00196108" w:rsidRPr="002A762A">
        <w:rPr>
          <w:rFonts w:ascii="Tahoma" w:hAnsi="Tahoma" w:cs="Tahoma"/>
          <w:sz w:val="21"/>
          <w:szCs w:val="21"/>
        </w:rPr>
        <w:t xml:space="preserve">e/ou o Agente Fiduciário, conforme o caso, </w:t>
      </w:r>
      <w:r w:rsidRPr="002A762A">
        <w:rPr>
          <w:rFonts w:ascii="Tahoma" w:hAnsi="Tahoma" w:cs="Tahoma"/>
          <w:sz w:val="21"/>
          <w:szCs w:val="21"/>
        </w:rPr>
        <w:t xml:space="preserve">por todos e quaisquer prejuízos, danos, perdas, custos e/ou despesas (incluindo custas judiciais e honorários advocatícios) </w:t>
      </w:r>
      <w:r w:rsidRPr="002A762A">
        <w:rPr>
          <w:rFonts w:ascii="Tahoma" w:hAnsi="Tahoma" w:cs="Tahoma"/>
          <w:sz w:val="21"/>
          <w:szCs w:val="21"/>
        </w:rPr>
        <w:lastRenderedPageBreak/>
        <w:t xml:space="preserve">que </w:t>
      </w:r>
      <w:r w:rsidR="000B7ADB" w:rsidRPr="002A762A">
        <w:rPr>
          <w:rFonts w:ascii="Tahoma" w:hAnsi="Tahoma" w:cs="Tahoma"/>
          <w:sz w:val="21"/>
          <w:szCs w:val="21"/>
        </w:rPr>
        <w:t xml:space="preserve">este </w:t>
      </w:r>
      <w:r w:rsidRPr="002A762A">
        <w:rPr>
          <w:rFonts w:ascii="Tahoma" w:hAnsi="Tahoma" w:cs="Tahoma"/>
          <w:sz w:val="21"/>
          <w:szCs w:val="21"/>
        </w:rPr>
        <w:t>vier</w:t>
      </w:r>
      <w:r w:rsidR="000B7ADB" w:rsidRPr="002A762A">
        <w:rPr>
          <w:rFonts w:ascii="Tahoma" w:hAnsi="Tahoma" w:cs="Tahoma"/>
          <w:sz w:val="21"/>
          <w:szCs w:val="21"/>
        </w:rPr>
        <w:t xml:space="preserve"> a </w:t>
      </w:r>
      <w:r w:rsidRPr="002A762A">
        <w:rPr>
          <w:rFonts w:ascii="Tahoma" w:hAnsi="Tahoma" w:cs="Tahoma"/>
          <w:sz w:val="21"/>
          <w:szCs w:val="21"/>
        </w:rPr>
        <w:t>incorrer em decorrência da utilização dos recursos oriundos das Debêntures de forma diversa da estabelecida nesta Cláusula 3.5</w:t>
      </w:r>
      <w:r w:rsidR="004D2B48" w:rsidRPr="002A762A">
        <w:rPr>
          <w:rFonts w:ascii="Tahoma" w:hAnsi="Tahoma" w:cs="Tahoma"/>
          <w:sz w:val="21"/>
          <w:szCs w:val="21"/>
        </w:rPr>
        <w:t>.</w:t>
      </w:r>
    </w:p>
    <w:p w14:paraId="68CEDB53" w14:textId="77777777" w:rsidR="00BD3D2C" w:rsidRPr="002A762A" w:rsidRDefault="00BD3D2C" w:rsidP="002A762A">
      <w:pPr>
        <w:spacing w:after="0" w:line="276" w:lineRule="auto"/>
        <w:contextualSpacing/>
        <w:jc w:val="left"/>
        <w:rPr>
          <w:rFonts w:ascii="Tahoma" w:hAnsi="Tahoma" w:cs="Tahoma"/>
          <w:sz w:val="21"/>
          <w:szCs w:val="21"/>
        </w:rPr>
      </w:pPr>
    </w:p>
    <w:p w14:paraId="79DC249F" w14:textId="0829D7A2" w:rsidR="00CC3F16" w:rsidRPr="002A762A" w:rsidRDefault="00CC3F16" w:rsidP="002A762A">
      <w:pPr>
        <w:pStyle w:val="PargrafodaLista"/>
        <w:numPr>
          <w:ilvl w:val="1"/>
          <w:numId w:val="8"/>
        </w:numPr>
        <w:spacing w:after="0" w:line="276" w:lineRule="auto"/>
        <w:rPr>
          <w:rFonts w:ascii="Tahoma" w:hAnsi="Tahoma" w:cs="Tahoma"/>
          <w:sz w:val="21"/>
          <w:szCs w:val="21"/>
        </w:rPr>
      </w:pPr>
      <w:r w:rsidRPr="002A762A">
        <w:rPr>
          <w:rFonts w:ascii="Tahoma" w:hAnsi="Tahoma" w:cs="Tahoma"/>
          <w:b/>
          <w:sz w:val="21"/>
          <w:szCs w:val="21"/>
        </w:rPr>
        <w:t>Agente de Liquidação e Escriturador</w:t>
      </w:r>
    </w:p>
    <w:p w14:paraId="3953EB73" w14:textId="77777777" w:rsidR="00CC3F16" w:rsidRPr="002A762A" w:rsidRDefault="00CC3F16" w:rsidP="002A762A">
      <w:pPr>
        <w:pStyle w:val="PargrafodaLista"/>
        <w:spacing w:after="0" w:line="276" w:lineRule="auto"/>
        <w:rPr>
          <w:rFonts w:ascii="Tahoma" w:hAnsi="Tahoma" w:cs="Tahoma"/>
          <w:sz w:val="21"/>
          <w:szCs w:val="21"/>
        </w:rPr>
      </w:pPr>
    </w:p>
    <w:p w14:paraId="4A32759A" w14:textId="49A8537C" w:rsidR="00CC3F16" w:rsidRPr="002A762A" w:rsidRDefault="00CC3F16" w:rsidP="002A762A">
      <w:pPr>
        <w:pStyle w:val="PargrafodaLista"/>
        <w:tabs>
          <w:tab w:val="left" w:pos="709"/>
        </w:tabs>
        <w:spacing w:after="0" w:line="276" w:lineRule="auto"/>
        <w:ind w:left="0"/>
        <w:rPr>
          <w:rFonts w:ascii="Tahoma" w:hAnsi="Tahoma" w:cs="Tahoma"/>
          <w:sz w:val="21"/>
          <w:szCs w:val="21"/>
        </w:rPr>
      </w:pPr>
      <w:r w:rsidRPr="002A762A">
        <w:rPr>
          <w:rFonts w:ascii="Tahoma" w:hAnsi="Tahoma" w:cs="Tahoma"/>
          <w:sz w:val="21"/>
          <w:szCs w:val="21"/>
        </w:rPr>
        <w:t>3.6.1.</w:t>
      </w:r>
      <w:r w:rsidR="007A6049" w:rsidRPr="002A762A">
        <w:rPr>
          <w:rFonts w:ascii="Tahoma" w:hAnsi="Tahoma" w:cs="Tahoma"/>
          <w:sz w:val="21"/>
          <w:szCs w:val="21"/>
        </w:rPr>
        <w:tab/>
      </w:r>
      <w:r w:rsidRPr="002A762A">
        <w:rPr>
          <w:rFonts w:ascii="Tahoma" w:hAnsi="Tahoma" w:cs="Tahoma"/>
          <w:sz w:val="21"/>
          <w:szCs w:val="21"/>
        </w:rPr>
        <w:t xml:space="preserve">O agente de liquidação da Emissão e o escriturador das Debêntures é a </w:t>
      </w:r>
      <w:r w:rsidR="002A3BDD" w:rsidRPr="002A762A">
        <w:rPr>
          <w:rFonts w:ascii="Tahoma" w:hAnsi="Tahoma" w:cs="Tahoma"/>
          <w:b/>
          <w:bCs/>
          <w:smallCaps/>
          <w:sz w:val="21"/>
          <w:szCs w:val="21"/>
        </w:rPr>
        <w:t>Oliveira Trust Distribuidora de Títulos e Valores Mobiliários S.A</w:t>
      </w:r>
      <w:r w:rsidR="002A3BDD" w:rsidRPr="002A762A">
        <w:rPr>
          <w:rFonts w:ascii="Tahoma" w:hAnsi="Tahoma" w:cs="Tahoma"/>
          <w:b/>
          <w:bCs/>
          <w:sz w:val="21"/>
          <w:szCs w:val="21"/>
        </w:rPr>
        <w:t>.</w:t>
      </w:r>
      <w:r w:rsidRPr="002A762A">
        <w:rPr>
          <w:rFonts w:ascii="Tahoma" w:hAnsi="Tahoma" w:cs="Tahoma"/>
          <w:sz w:val="21"/>
          <w:szCs w:val="21"/>
        </w:rPr>
        <w:t xml:space="preserve">, instituição financeira com sede </w:t>
      </w:r>
      <w:bookmarkStart w:id="24" w:name="_Hlk76569518"/>
      <w:r w:rsidRPr="002A762A">
        <w:rPr>
          <w:rFonts w:ascii="Tahoma" w:hAnsi="Tahoma" w:cs="Tahoma"/>
          <w:sz w:val="21"/>
          <w:szCs w:val="21"/>
        </w:rPr>
        <w:t>na Avenida das Américas nº 3434, bloco 07, 2º andar, Barra da Tijuca, CEP 22640-102, na cidade do Rio de Janeiro Estado do Rio de Janeiro, inscrita no CNPJ/ME sob o nº 36.113.876/0001-91</w:t>
      </w:r>
      <w:bookmarkEnd w:id="24"/>
      <w:r w:rsidRPr="002A762A">
        <w:rPr>
          <w:rFonts w:ascii="Tahoma" w:hAnsi="Tahoma" w:cs="Tahoma"/>
          <w:sz w:val="21"/>
          <w:szCs w:val="21"/>
        </w:rPr>
        <w:t xml:space="preserve"> (“</w:t>
      </w:r>
      <w:r w:rsidRPr="002A762A">
        <w:rPr>
          <w:rFonts w:ascii="Tahoma" w:hAnsi="Tahoma" w:cs="Tahoma"/>
          <w:b/>
          <w:bCs/>
          <w:sz w:val="21"/>
          <w:szCs w:val="21"/>
        </w:rPr>
        <w:t>Agente de Liquidação</w:t>
      </w:r>
      <w:r w:rsidRPr="002A762A">
        <w:rPr>
          <w:rFonts w:ascii="Tahoma" w:hAnsi="Tahoma" w:cs="Tahoma"/>
          <w:sz w:val="21"/>
          <w:szCs w:val="21"/>
        </w:rPr>
        <w:t>” e “</w:t>
      </w:r>
      <w:r w:rsidRPr="002A762A">
        <w:rPr>
          <w:rFonts w:ascii="Tahoma" w:hAnsi="Tahoma" w:cs="Tahoma"/>
          <w:b/>
          <w:bCs/>
          <w:sz w:val="21"/>
          <w:szCs w:val="21"/>
        </w:rPr>
        <w:t>Escriturador</w:t>
      </w:r>
      <w:r w:rsidRPr="002A762A">
        <w:rPr>
          <w:rFonts w:ascii="Tahoma" w:hAnsi="Tahoma" w:cs="Tahoma"/>
          <w:sz w:val="21"/>
          <w:szCs w:val="21"/>
        </w:rPr>
        <w:t xml:space="preserve">”, respectivamente, cujas definições incluem qualquer outra instituição que venha a suceder o Agente de Liquidação e o Escriturador na prestação dos serviços de agente de liquidação e de escriturador previstos nesta Escritura). O Escriturador será responsável por realizar a escrituração das Debêntures entre outras responsabilidades definidas nas normas editadas pela CVM e pela B3. O Agente de Liquidação e o Escriturador poderão ser substituídos a qualquer tempo, mediante aprovação dos </w:t>
      </w:r>
      <w:r w:rsidR="0043612F" w:rsidRPr="002A762A">
        <w:rPr>
          <w:rFonts w:ascii="Tahoma" w:hAnsi="Tahoma" w:cs="Tahoma"/>
          <w:sz w:val="21"/>
          <w:szCs w:val="21"/>
        </w:rPr>
        <w:t xml:space="preserve">titulares das Debêntures </w:t>
      </w:r>
      <w:r w:rsidRPr="002A762A">
        <w:rPr>
          <w:rFonts w:ascii="Tahoma" w:hAnsi="Tahoma" w:cs="Tahoma"/>
          <w:sz w:val="21"/>
          <w:szCs w:val="21"/>
        </w:rPr>
        <w:t>reunidos em Assembleia Geral de Debenturistas</w:t>
      </w:r>
      <w:r w:rsidR="00440C13" w:rsidRPr="002A762A">
        <w:rPr>
          <w:rFonts w:ascii="Tahoma" w:hAnsi="Tahoma" w:cs="Tahoma"/>
          <w:sz w:val="21"/>
          <w:szCs w:val="21"/>
        </w:rPr>
        <w:t xml:space="preserve"> (conforme abaixo definido)</w:t>
      </w:r>
      <w:r w:rsidRPr="002A762A">
        <w:rPr>
          <w:rFonts w:ascii="Tahoma" w:hAnsi="Tahoma" w:cs="Tahoma"/>
          <w:sz w:val="21"/>
          <w:szCs w:val="21"/>
        </w:rPr>
        <w:t>.</w:t>
      </w:r>
    </w:p>
    <w:p w14:paraId="364B3821" w14:textId="0E6EE87E" w:rsidR="00CD4EFC" w:rsidRPr="002A762A" w:rsidRDefault="00CD4EFC" w:rsidP="002A762A">
      <w:pPr>
        <w:spacing w:after="0" w:line="276" w:lineRule="auto"/>
        <w:contextualSpacing/>
        <w:jc w:val="left"/>
        <w:rPr>
          <w:rFonts w:ascii="Tahoma" w:hAnsi="Tahoma" w:cs="Tahoma"/>
          <w:sz w:val="21"/>
          <w:szCs w:val="21"/>
        </w:rPr>
      </w:pPr>
    </w:p>
    <w:p w14:paraId="22AE37B0"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Quarta</w:t>
      </w:r>
    </w:p>
    <w:p w14:paraId="109B250B"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Características Gerais das Debêntures</w:t>
      </w:r>
    </w:p>
    <w:p w14:paraId="0536C96C" w14:textId="77777777" w:rsidR="00A60017" w:rsidRPr="002A762A" w:rsidRDefault="00A60017" w:rsidP="002A762A">
      <w:pPr>
        <w:spacing w:after="0" w:line="276" w:lineRule="auto"/>
        <w:contextualSpacing/>
        <w:rPr>
          <w:rFonts w:ascii="Tahoma" w:hAnsi="Tahoma" w:cs="Tahoma"/>
          <w:sz w:val="21"/>
          <w:szCs w:val="21"/>
        </w:rPr>
      </w:pPr>
    </w:p>
    <w:p w14:paraId="435E0B15" w14:textId="77777777" w:rsidR="00490A19" w:rsidRPr="002A762A" w:rsidRDefault="00490A19" w:rsidP="002A762A">
      <w:pPr>
        <w:pStyle w:val="PargrafodaLista"/>
        <w:keepNext/>
        <w:numPr>
          <w:ilvl w:val="1"/>
          <w:numId w:val="9"/>
        </w:numPr>
        <w:spacing w:after="0" w:line="276" w:lineRule="auto"/>
        <w:rPr>
          <w:rFonts w:ascii="Tahoma" w:hAnsi="Tahoma" w:cs="Tahoma"/>
          <w:b/>
          <w:sz w:val="21"/>
          <w:szCs w:val="21"/>
        </w:rPr>
      </w:pPr>
      <w:r w:rsidRPr="002A762A">
        <w:rPr>
          <w:rFonts w:ascii="Tahoma" w:hAnsi="Tahoma" w:cs="Tahoma"/>
          <w:b/>
          <w:sz w:val="21"/>
          <w:szCs w:val="21"/>
        </w:rPr>
        <w:t>Data de Emissão</w:t>
      </w:r>
    </w:p>
    <w:p w14:paraId="09DBF0E9" w14:textId="77777777" w:rsidR="00490A19" w:rsidRPr="002A762A" w:rsidRDefault="00490A19" w:rsidP="002A762A">
      <w:pPr>
        <w:spacing w:after="0" w:line="276" w:lineRule="auto"/>
        <w:contextualSpacing/>
        <w:rPr>
          <w:rFonts w:ascii="Tahoma" w:hAnsi="Tahoma" w:cs="Tahoma"/>
          <w:b/>
          <w:sz w:val="21"/>
          <w:szCs w:val="21"/>
        </w:rPr>
      </w:pPr>
    </w:p>
    <w:p w14:paraId="55B5CAAC" w14:textId="0F7E09DA" w:rsidR="00490A19" w:rsidRPr="002A762A" w:rsidRDefault="00490A19" w:rsidP="002A762A">
      <w:pPr>
        <w:pStyle w:val="PargrafodaLista"/>
        <w:keepNext/>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Para todos os fins e efeitos legais, a data de emissão das Debêntures será </w:t>
      </w:r>
      <w:r w:rsidR="002A566B" w:rsidRPr="002A762A">
        <w:rPr>
          <w:rFonts w:ascii="Tahoma" w:hAnsi="Tahoma" w:cs="Tahoma"/>
          <w:sz w:val="21"/>
          <w:szCs w:val="21"/>
        </w:rPr>
        <w:t>18</w:t>
      </w:r>
      <w:r w:rsidR="009A7AEE" w:rsidRPr="002A762A">
        <w:rPr>
          <w:rFonts w:ascii="Tahoma" w:hAnsi="Tahoma" w:cs="Tahoma"/>
          <w:sz w:val="21"/>
          <w:szCs w:val="21"/>
        </w:rPr>
        <w:t xml:space="preserve"> </w:t>
      </w:r>
      <w:r w:rsidRPr="002A762A">
        <w:rPr>
          <w:rFonts w:ascii="Tahoma" w:hAnsi="Tahoma" w:cs="Tahoma"/>
          <w:sz w:val="21"/>
          <w:szCs w:val="21"/>
        </w:rPr>
        <w:t xml:space="preserve">de </w:t>
      </w:r>
      <w:r w:rsidR="00456824" w:rsidRPr="002A762A">
        <w:rPr>
          <w:rFonts w:ascii="Tahoma" w:hAnsi="Tahoma" w:cs="Tahoma"/>
          <w:sz w:val="21"/>
          <w:szCs w:val="21"/>
        </w:rPr>
        <w:t>outubro</w:t>
      </w:r>
      <w:r w:rsidR="00850B45" w:rsidRPr="002A762A">
        <w:rPr>
          <w:rFonts w:ascii="Tahoma" w:hAnsi="Tahoma" w:cs="Tahoma"/>
          <w:sz w:val="21"/>
          <w:szCs w:val="21"/>
        </w:rPr>
        <w:t xml:space="preserve"> </w:t>
      </w:r>
      <w:r w:rsidRPr="002A762A">
        <w:rPr>
          <w:rFonts w:ascii="Tahoma" w:hAnsi="Tahoma" w:cs="Tahoma"/>
          <w:sz w:val="21"/>
          <w:szCs w:val="21"/>
        </w:rPr>
        <w:t>de 202</w:t>
      </w:r>
      <w:r w:rsidR="00866A19" w:rsidRPr="002A762A">
        <w:rPr>
          <w:rFonts w:ascii="Tahoma" w:hAnsi="Tahoma" w:cs="Tahoma"/>
          <w:sz w:val="21"/>
          <w:szCs w:val="21"/>
        </w:rPr>
        <w:t>1</w:t>
      </w:r>
      <w:r w:rsidRPr="002A762A">
        <w:rPr>
          <w:rFonts w:ascii="Tahoma" w:hAnsi="Tahoma" w:cs="Tahoma"/>
          <w:sz w:val="21"/>
          <w:szCs w:val="21"/>
        </w:rPr>
        <w:t xml:space="preserve"> (“</w:t>
      </w:r>
      <w:r w:rsidRPr="002A762A">
        <w:rPr>
          <w:rFonts w:ascii="Tahoma" w:hAnsi="Tahoma" w:cs="Tahoma"/>
          <w:b/>
          <w:sz w:val="21"/>
          <w:szCs w:val="21"/>
        </w:rPr>
        <w:t>Data de Emissão</w:t>
      </w:r>
      <w:r w:rsidRPr="002A762A">
        <w:rPr>
          <w:rFonts w:ascii="Tahoma" w:hAnsi="Tahoma" w:cs="Tahoma"/>
          <w:sz w:val="21"/>
          <w:szCs w:val="21"/>
        </w:rPr>
        <w:t>”).</w:t>
      </w:r>
    </w:p>
    <w:p w14:paraId="3E5BF125" w14:textId="77777777" w:rsidR="00A60017" w:rsidRPr="002A762A" w:rsidRDefault="00A60017" w:rsidP="002A762A">
      <w:pPr>
        <w:spacing w:after="0" w:line="276" w:lineRule="auto"/>
        <w:contextualSpacing/>
        <w:rPr>
          <w:rFonts w:ascii="Tahoma" w:hAnsi="Tahoma" w:cs="Tahoma"/>
          <w:sz w:val="21"/>
          <w:szCs w:val="21"/>
        </w:rPr>
      </w:pPr>
    </w:p>
    <w:p w14:paraId="6E3A3F3E"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Prazos e Datas de Vencimento</w:t>
      </w:r>
      <w:r w:rsidRPr="002A762A">
        <w:rPr>
          <w:rFonts w:ascii="Tahoma" w:hAnsi="Tahoma" w:cs="Tahoma"/>
          <w:sz w:val="21"/>
          <w:szCs w:val="21"/>
        </w:rPr>
        <w:t xml:space="preserve"> </w:t>
      </w:r>
    </w:p>
    <w:p w14:paraId="4B9910E1" w14:textId="77777777" w:rsidR="00490A19" w:rsidRPr="002A762A" w:rsidRDefault="00490A19" w:rsidP="002A762A">
      <w:pPr>
        <w:spacing w:after="0" w:line="276" w:lineRule="auto"/>
        <w:contextualSpacing/>
        <w:rPr>
          <w:rFonts w:ascii="Tahoma" w:hAnsi="Tahoma" w:cs="Tahoma"/>
          <w:sz w:val="21"/>
          <w:szCs w:val="21"/>
        </w:rPr>
      </w:pPr>
    </w:p>
    <w:p w14:paraId="4A295C2F" w14:textId="030E3755" w:rsidR="00490A19" w:rsidRPr="002A762A" w:rsidRDefault="00490A19" w:rsidP="002A762A">
      <w:pPr>
        <w:pStyle w:val="PargrafodaLista"/>
        <w:numPr>
          <w:ilvl w:val="2"/>
          <w:numId w:val="9"/>
        </w:numPr>
        <w:spacing w:after="0" w:line="276" w:lineRule="auto"/>
        <w:ind w:left="0" w:firstLine="0"/>
        <w:rPr>
          <w:rFonts w:ascii="Tahoma" w:hAnsi="Tahoma" w:cs="Tahoma"/>
          <w:b/>
          <w:sz w:val="21"/>
          <w:szCs w:val="21"/>
        </w:rPr>
      </w:pPr>
      <w:r w:rsidRPr="002A762A">
        <w:rPr>
          <w:rFonts w:ascii="Tahoma" w:hAnsi="Tahoma" w:cs="Tahoma"/>
          <w:sz w:val="21"/>
          <w:szCs w:val="21"/>
        </w:rPr>
        <w:t xml:space="preserve">As Debêntures terão prazo de vencimento de </w:t>
      </w:r>
      <w:r w:rsidR="00AE11BC" w:rsidRPr="002A762A">
        <w:rPr>
          <w:rFonts w:ascii="Tahoma" w:hAnsi="Tahoma" w:cs="Tahoma"/>
          <w:sz w:val="21"/>
          <w:szCs w:val="21"/>
        </w:rPr>
        <w:t>1.826 (um mil, oitocentos e vinte e seis) dias corridos</w:t>
      </w:r>
      <w:r w:rsidRPr="002A762A">
        <w:rPr>
          <w:rFonts w:ascii="Tahoma" w:hAnsi="Tahoma" w:cs="Tahoma"/>
          <w:sz w:val="21"/>
          <w:szCs w:val="21"/>
        </w:rPr>
        <w:t xml:space="preserve">, contados da Data de Emissão, </w:t>
      </w:r>
      <w:bookmarkStart w:id="25" w:name="_Hlk5050923"/>
      <w:r w:rsidRPr="002A762A">
        <w:rPr>
          <w:rFonts w:ascii="Tahoma" w:hAnsi="Tahoma" w:cs="Tahoma"/>
          <w:sz w:val="21"/>
          <w:szCs w:val="21"/>
        </w:rPr>
        <w:t xml:space="preserve">vencendo-se, portanto, em </w:t>
      </w:r>
      <w:bookmarkEnd w:id="25"/>
      <w:r w:rsidR="00C945B2" w:rsidRPr="002A762A">
        <w:rPr>
          <w:rFonts w:ascii="Tahoma" w:hAnsi="Tahoma" w:cs="Tahoma"/>
          <w:sz w:val="21"/>
          <w:szCs w:val="21"/>
        </w:rPr>
        <w:t>18</w:t>
      </w:r>
      <w:r w:rsidR="00097A9C" w:rsidRPr="002A762A">
        <w:rPr>
          <w:rFonts w:ascii="Tahoma" w:hAnsi="Tahoma" w:cs="Tahoma"/>
          <w:sz w:val="21"/>
          <w:szCs w:val="21"/>
        </w:rPr>
        <w:t xml:space="preserve"> </w:t>
      </w:r>
      <w:r w:rsidRPr="002A762A">
        <w:rPr>
          <w:rFonts w:ascii="Tahoma" w:hAnsi="Tahoma" w:cs="Tahoma"/>
          <w:sz w:val="21"/>
          <w:szCs w:val="21"/>
        </w:rPr>
        <w:t xml:space="preserve">de </w:t>
      </w:r>
      <w:r w:rsidR="00456824" w:rsidRPr="002A762A">
        <w:rPr>
          <w:rFonts w:ascii="Tahoma" w:hAnsi="Tahoma" w:cs="Tahoma"/>
          <w:sz w:val="21"/>
          <w:szCs w:val="21"/>
        </w:rPr>
        <w:t>outubro</w:t>
      </w:r>
      <w:r w:rsidR="009A7AEE" w:rsidRPr="002A762A">
        <w:rPr>
          <w:rFonts w:ascii="Tahoma" w:hAnsi="Tahoma" w:cs="Tahoma"/>
          <w:sz w:val="21"/>
          <w:szCs w:val="21"/>
        </w:rPr>
        <w:t xml:space="preserve"> </w:t>
      </w:r>
      <w:r w:rsidRPr="002A762A">
        <w:rPr>
          <w:rFonts w:ascii="Tahoma" w:hAnsi="Tahoma" w:cs="Tahoma"/>
          <w:sz w:val="21"/>
          <w:szCs w:val="21"/>
        </w:rPr>
        <w:t xml:space="preserve">de </w:t>
      </w:r>
      <w:r w:rsidR="001D19D3" w:rsidRPr="002A762A">
        <w:rPr>
          <w:rFonts w:ascii="Tahoma" w:hAnsi="Tahoma" w:cs="Tahoma"/>
          <w:sz w:val="21"/>
          <w:szCs w:val="21"/>
        </w:rPr>
        <w:t>2026</w:t>
      </w:r>
      <w:r w:rsidR="00D95D1D" w:rsidRPr="002A762A">
        <w:rPr>
          <w:rFonts w:ascii="Tahoma" w:hAnsi="Tahoma" w:cs="Tahoma"/>
          <w:sz w:val="21"/>
          <w:szCs w:val="21"/>
        </w:rPr>
        <w:t xml:space="preserve"> </w:t>
      </w:r>
      <w:r w:rsidRPr="002A762A">
        <w:rPr>
          <w:rFonts w:ascii="Tahoma" w:hAnsi="Tahoma" w:cs="Tahoma"/>
          <w:sz w:val="21"/>
          <w:szCs w:val="21"/>
        </w:rPr>
        <w:t>(“</w:t>
      </w:r>
      <w:bookmarkStart w:id="26" w:name="_Hlk63065698"/>
      <w:r w:rsidRPr="002A762A">
        <w:rPr>
          <w:rFonts w:ascii="Tahoma" w:hAnsi="Tahoma" w:cs="Tahoma"/>
          <w:b/>
          <w:sz w:val="21"/>
          <w:szCs w:val="21"/>
        </w:rPr>
        <w:t>Data de Vencimento das Debêntures</w:t>
      </w:r>
      <w:bookmarkEnd w:id="26"/>
      <w:r w:rsidRPr="002A762A">
        <w:rPr>
          <w:rFonts w:ascii="Tahoma" w:hAnsi="Tahoma" w:cs="Tahoma"/>
          <w:sz w:val="21"/>
          <w:szCs w:val="21"/>
        </w:rPr>
        <w:t xml:space="preserve">”), ressalvadas as hipóteses de </w:t>
      </w:r>
      <w:r w:rsidR="00933157" w:rsidRPr="002A762A">
        <w:rPr>
          <w:rFonts w:ascii="Tahoma" w:hAnsi="Tahoma" w:cs="Tahoma"/>
          <w:sz w:val="21"/>
          <w:szCs w:val="21"/>
        </w:rPr>
        <w:t xml:space="preserve">ocorrer um </w:t>
      </w:r>
      <w:r w:rsidRPr="002A762A">
        <w:rPr>
          <w:rFonts w:ascii="Tahoma" w:hAnsi="Tahoma" w:cs="Tahoma"/>
          <w:sz w:val="21"/>
          <w:szCs w:val="21"/>
        </w:rPr>
        <w:t>Evento de Vencimento Antecipado (conforme abaixo definido</w:t>
      </w:r>
      <w:r w:rsidR="00CD1B4E" w:rsidRPr="002A762A">
        <w:rPr>
          <w:rFonts w:ascii="Tahoma" w:hAnsi="Tahoma" w:cs="Tahoma"/>
          <w:sz w:val="21"/>
          <w:szCs w:val="21"/>
        </w:rPr>
        <w:t>)</w:t>
      </w:r>
      <w:r w:rsidR="00BE3E46" w:rsidRPr="002A762A">
        <w:rPr>
          <w:rFonts w:ascii="Tahoma" w:hAnsi="Tahoma" w:cs="Tahoma"/>
          <w:sz w:val="21"/>
          <w:szCs w:val="21"/>
        </w:rPr>
        <w:t xml:space="preserve"> e</w:t>
      </w:r>
      <w:r w:rsidR="00CD1B4E" w:rsidRPr="002A762A">
        <w:rPr>
          <w:rFonts w:ascii="Tahoma" w:hAnsi="Tahoma" w:cs="Tahoma"/>
          <w:sz w:val="21"/>
          <w:szCs w:val="21"/>
        </w:rPr>
        <w:t xml:space="preserve"> </w:t>
      </w:r>
      <w:r w:rsidRPr="002A762A">
        <w:rPr>
          <w:rFonts w:ascii="Tahoma" w:hAnsi="Tahoma" w:cs="Tahoma"/>
          <w:sz w:val="21"/>
          <w:szCs w:val="21"/>
        </w:rPr>
        <w:t>de Resgate Antecipado Facultativo das Debêntures (conforme abaixo definido).</w:t>
      </w:r>
    </w:p>
    <w:p w14:paraId="2FC245C0" w14:textId="77777777" w:rsidR="00490A19" w:rsidRPr="002A762A" w:rsidRDefault="00490A19" w:rsidP="002A762A">
      <w:pPr>
        <w:pStyle w:val="PargrafodaLista"/>
        <w:spacing w:after="0" w:line="276" w:lineRule="auto"/>
        <w:ind w:left="0"/>
        <w:rPr>
          <w:rFonts w:ascii="Tahoma" w:hAnsi="Tahoma" w:cs="Tahoma"/>
          <w:b/>
          <w:sz w:val="21"/>
          <w:szCs w:val="21"/>
        </w:rPr>
      </w:pPr>
    </w:p>
    <w:p w14:paraId="51A2F1F5"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Conversibilidade</w:t>
      </w:r>
      <w:r w:rsidRPr="002A762A">
        <w:rPr>
          <w:rFonts w:ascii="Tahoma" w:hAnsi="Tahoma" w:cs="Tahoma"/>
          <w:sz w:val="21"/>
          <w:szCs w:val="21"/>
        </w:rPr>
        <w:t xml:space="preserve"> </w:t>
      </w:r>
    </w:p>
    <w:p w14:paraId="732929C1" w14:textId="77777777" w:rsidR="00490A19" w:rsidRPr="002A762A" w:rsidRDefault="00490A19" w:rsidP="002A762A">
      <w:pPr>
        <w:spacing w:after="0" w:line="276" w:lineRule="auto"/>
        <w:contextualSpacing/>
        <w:rPr>
          <w:rFonts w:ascii="Tahoma" w:hAnsi="Tahoma" w:cs="Tahoma"/>
          <w:sz w:val="21"/>
          <w:szCs w:val="21"/>
        </w:rPr>
      </w:pPr>
    </w:p>
    <w:p w14:paraId="0D33C495" w14:textId="15CA4211"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As Debêntures serão simples, ou seja, não conversíveis em ações de emissão da Emissora.</w:t>
      </w:r>
    </w:p>
    <w:p w14:paraId="7AD22147" w14:textId="77777777" w:rsidR="00331581" w:rsidRPr="002A762A" w:rsidRDefault="00331581" w:rsidP="002A762A">
      <w:pPr>
        <w:spacing w:after="0" w:line="276" w:lineRule="auto"/>
        <w:contextualSpacing/>
        <w:rPr>
          <w:rFonts w:ascii="Tahoma" w:hAnsi="Tahoma" w:cs="Tahoma"/>
          <w:sz w:val="21"/>
          <w:szCs w:val="21"/>
        </w:rPr>
      </w:pPr>
    </w:p>
    <w:p w14:paraId="7ABC40ED"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Espécie</w:t>
      </w:r>
    </w:p>
    <w:p w14:paraId="2313C19B" w14:textId="77777777" w:rsidR="00490A19" w:rsidRPr="002A762A" w:rsidRDefault="00490A19" w:rsidP="002A762A">
      <w:pPr>
        <w:spacing w:after="0" w:line="276" w:lineRule="auto"/>
        <w:contextualSpacing/>
        <w:rPr>
          <w:rFonts w:ascii="Tahoma" w:hAnsi="Tahoma" w:cs="Tahoma"/>
          <w:b/>
          <w:sz w:val="21"/>
          <w:szCs w:val="21"/>
        </w:rPr>
      </w:pPr>
    </w:p>
    <w:p w14:paraId="47F71460" w14:textId="1C6C42E1"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As Debêntures serão da espécie quirografária, nos termos do artigo 58 da Lei das Sociedades por Ações, com garantia</w:t>
      </w:r>
      <w:r w:rsidR="00933157" w:rsidRPr="002A762A">
        <w:rPr>
          <w:rFonts w:ascii="Tahoma" w:hAnsi="Tahoma" w:cs="Tahoma"/>
          <w:sz w:val="21"/>
          <w:szCs w:val="21"/>
        </w:rPr>
        <w:t>s adicionais</w:t>
      </w:r>
      <w:r w:rsidR="00E12426" w:rsidRPr="002A762A">
        <w:rPr>
          <w:rFonts w:ascii="Tahoma" w:hAnsi="Tahoma" w:cs="Tahoma"/>
          <w:sz w:val="21"/>
          <w:szCs w:val="21"/>
        </w:rPr>
        <w:t xml:space="preserve"> </w:t>
      </w:r>
      <w:r w:rsidRPr="002A762A">
        <w:rPr>
          <w:rFonts w:ascii="Tahoma" w:hAnsi="Tahoma" w:cs="Tahoma"/>
          <w:sz w:val="21"/>
          <w:szCs w:val="21"/>
        </w:rPr>
        <w:t xml:space="preserve">real </w:t>
      </w:r>
      <w:r w:rsidR="00933157" w:rsidRPr="002A762A">
        <w:rPr>
          <w:rFonts w:ascii="Tahoma" w:hAnsi="Tahoma" w:cs="Tahoma"/>
          <w:sz w:val="21"/>
          <w:szCs w:val="21"/>
        </w:rPr>
        <w:t>e fidejussória</w:t>
      </w:r>
      <w:r w:rsidRPr="002A762A">
        <w:rPr>
          <w:rFonts w:ascii="Tahoma" w:hAnsi="Tahoma" w:cs="Tahoma"/>
          <w:sz w:val="21"/>
          <w:szCs w:val="21"/>
        </w:rPr>
        <w:t>.</w:t>
      </w:r>
    </w:p>
    <w:p w14:paraId="19C230F8" w14:textId="5C6AEE12" w:rsidR="000C3A6D" w:rsidRPr="002A762A" w:rsidRDefault="000C3A6D" w:rsidP="002A762A">
      <w:pPr>
        <w:spacing w:after="0" w:line="276" w:lineRule="auto"/>
        <w:contextualSpacing/>
        <w:jc w:val="left"/>
        <w:rPr>
          <w:rFonts w:ascii="Tahoma" w:hAnsi="Tahoma" w:cs="Tahoma"/>
          <w:sz w:val="21"/>
          <w:szCs w:val="21"/>
        </w:rPr>
      </w:pPr>
    </w:p>
    <w:p w14:paraId="55EE5BB2"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Forma, Tipo e Comprovação de Titularidade</w:t>
      </w:r>
      <w:r w:rsidRPr="002A762A">
        <w:rPr>
          <w:rFonts w:ascii="Tahoma" w:hAnsi="Tahoma" w:cs="Tahoma"/>
          <w:sz w:val="21"/>
          <w:szCs w:val="21"/>
        </w:rPr>
        <w:t xml:space="preserve"> </w:t>
      </w:r>
    </w:p>
    <w:p w14:paraId="3440938E" w14:textId="77777777" w:rsidR="00490A19" w:rsidRPr="002A762A" w:rsidRDefault="00490A19" w:rsidP="002A762A">
      <w:pPr>
        <w:spacing w:after="0" w:line="276" w:lineRule="auto"/>
        <w:contextualSpacing/>
        <w:rPr>
          <w:rFonts w:ascii="Tahoma" w:hAnsi="Tahoma" w:cs="Tahoma"/>
          <w:sz w:val="21"/>
          <w:szCs w:val="21"/>
        </w:rPr>
      </w:pPr>
    </w:p>
    <w:p w14:paraId="2C698AE6" w14:textId="77777777"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serão emitidas sob a forma nominativa </w:t>
      </w:r>
      <w:bookmarkStart w:id="27" w:name="_Hlk75020909"/>
      <w:r w:rsidRPr="002A762A">
        <w:rPr>
          <w:rFonts w:ascii="Tahoma" w:hAnsi="Tahoma" w:cs="Tahoma"/>
          <w:sz w:val="21"/>
          <w:szCs w:val="21"/>
        </w:rPr>
        <w:t>e escritural, sem emissão de cautelas ou certificados</w:t>
      </w:r>
      <w:bookmarkEnd w:id="27"/>
      <w:r w:rsidRPr="002A762A">
        <w:rPr>
          <w:rFonts w:ascii="Tahoma" w:hAnsi="Tahoma" w:cs="Tahoma"/>
          <w:sz w:val="21"/>
          <w:szCs w:val="21"/>
        </w:rPr>
        <w:t>.</w:t>
      </w:r>
    </w:p>
    <w:p w14:paraId="68026B00" w14:textId="77777777" w:rsidR="00490A19" w:rsidRPr="002A762A" w:rsidRDefault="00490A19" w:rsidP="002A762A">
      <w:pPr>
        <w:pStyle w:val="PargrafodaLista"/>
        <w:spacing w:after="0" w:line="276" w:lineRule="auto"/>
        <w:ind w:left="0"/>
        <w:rPr>
          <w:rFonts w:ascii="Tahoma" w:hAnsi="Tahoma" w:cs="Tahoma"/>
          <w:sz w:val="21"/>
          <w:szCs w:val="21"/>
        </w:rPr>
      </w:pPr>
    </w:p>
    <w:p w14:paraId="3FCFC9D9" w14:textId="4A375CAB" w:rsidR="00490A19" w:rsidRPr="002A762A" w:rsidRDefault="00195FE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A titularidade das Debêntures será comprovada pelo extrato emitido pelo Escriturador em nome do respectivo debenturista. Adicionalmente, será reconhecido, como comprovante de titularidade das Debêntures, o extrato emitido pela B3, em nome do </w:t>
      </w:r>
      <w:r w:rsidR="00C5666D" w:rsidRPr="002A762A">
        <w:rPr>
          <w:rFonts w:ascii="Tahoma" w:hAnsi="Tahoma" w:cs="Tahoma"/>
          <w:sz w:val="21"/>
          <w:szCs w:val="21"/>
        </w:rPr>
        <w:t>d</w:t>
      </w:r>
      <w:r w:rsidRPr="002A762A">
        <w:rPr>
          <w:rFonts w:ascii="Tahoma" w:hAnsi="Tahoma" w:cs="Tahoma"/>
          <w:sz w:val="21"/>
          <w:szCs w:val="21"/>
        </w:rPr>
        <w:t>ebenturista, enquanto referidos títulos estiverem custodiados eletronicamente na B3.</w:t>
      </w:r>
    </w:p>
    <w:p w14:paraId="217F646C" w14:textId="77777777" w:rsidR="00490A19" w:rsidRPr="002A762A" w:rsidRDefault="00490A19" w:rsidP="002A762A">
      <w:pPr>
        <w:pStyle w:val="PargrafodaLista"/>
        <w:spacing w:after="0" w:line="276" w:lineRule="auto"/>
        <w:ind w:left="0"/>
        <w:rPr>
          <w:rFonts w:ascii="Tahoma" w:hAnsi="Tahoma" w:cs="Tahoma"/>
          <w:sz w:val="21"/>
          <w:szCs w:val="21"/>
        </w:rPr>
      </w:pPr>
    </w:p>
    <w:p w14:paraId="5B47AFFC"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Valor Nominal Unitário</w:t>
      </w:r>
      <w:r w:rsidRPr="002A762A">
        <w:rPr>
          <w:rFonts w:ascii="Tahoma" w:hAnsi="Tahoma" w:cs="Tahoma"/>
          <w:sz w:val="21"/>
          <w:szCs w:val="21"/>
        </w:rPr>
        <w:t xml:space="preserve"> </w:t>
      </w:r>
    </w:p>
    <w:p w14:paraId="68374BCF" w14:textId="77777777" w:rsidR="00490A19" w:rsidRPr="002A762A" w:rsidRDefault="00490A19" w:rsidP="002A762A">
      <w:pPr>
        <w:spacing w:after="0" w:line="276" w:lineRule="auto"/>
        <w:contextualSpacing/>
        <w:rPr>
          <w:rFonts w:ascii="Tahoma" w:hAnsi="Tahoma" w:cs="Tahoma"/>
          <w:sz w:val="21"/>
          <w:szCs w:val="21"/>
        </w:rPr>
      </w:pPr>
    </w:p>
    <w:p w14:paraId="3472FCC0" w14:textId="04480B4B" w:rsidR="00DB2CE1"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 valor nominal unitário das Debêntures será de R$</w:t>
      </w:r>
      <w:r w:rsidR="00B14F3E" w:rsidRPr="002A762A">
        <w:rPr>
          <w:rFonts w:ascii="Tahoma" w:hAnsi="Tahoma" w:cs="Tahoma"/>
          <w:sz w:val="21"/>
          <w:szCs w:val="21"/>
        </w:rPr>
        <w:t>1.000,00 (</w:t>
      </w:r>
      <w:r w:rsidR="007928FB" w:rsidRPr="002A762A">
        <w:rPr>
          <w:rFonts w:ascii="Tahoma" w:hAnsi="Tahoma" w:cs="Tahoma"/>
          <w:sz w:val="21"/>
          <w:szCs w:val="21"/>
        </w:rPr>
        <w:t xml:space="preserve">um </w:t>
      </w:r>
      <w:r w:rsidR="00B14F3E" w:rsidRPr="002A762A">
        <w:rPr>
          <w:rFonts w:ascii="Tahoma" w:hAnsi="Tahoma" w:cs="Tahoma"/>
          <w:sz w:val="21"/>
          <w:szCs w:val="21"/>
        </w:rPr>
        <w:t xml:space="preserve">mil </w:t>
      </w:r>
      <w:r w:rsidRPr="002A762A">
        <w:rPr>
          <w:rFonts w:ascii="Tahoma" w:hAnsi="Tahoma" w:cs="Tahoma"/>
          <w:sz w:val="21"/>
          <w:szCs w:val="21"/>
        </w:rPr>
        <w:t>reais), na Data de Emissão (“</w:t>
      </w:r>
      <w:r w:rsidRPr="002A762A">
        <w:rPr>
          <w:rFonts w:ascii="Tahoma" w:hAnsi="Tahoma" w:cs="Tahoma"/>
          <w:b/>
          <w:sz w:val="21"/>
          <w:szCs w:val="21"/>
        </w:rPr>
        <w:t>Valor Nominal Unitário</w:t>
      </w:r>
      <w:r w:rsidRPr="002A762A">
        <w:rPr>
          <w:rFonts w:ascii="Tahoma" w:hAnsi="Tahoma" w:cs="Tahoma"/>
          <w:sz w:val="21"/>
          <w:szCs w:val="21"/>
        </w:rPr>
        <w:t xml:space="preserve">”). </w:t>
      </w:r>
    </w:p>
    <w:p w14:paraId="5AE6012E" w14:textId="77777777" w:rsidR="00DB2CE1" w:rsidRPr="002A762A" w:rsidRDefault="00DB2CE1" w:rsidP="002A762A">
      <w:pPr>
        <w:pStyle w:val="PargrafodaLista"/>
        <w:spacing w:after="0" w:line="276" w:lineRule="auto"/>
        <w:ind w:left="0"/>
        <w:rPr>
          <w:rFonts w:ascii="Tahoma" w:hAnsi="Tahoma" w:cs="Tahoma"/>
          <w:sz w:val="21"/>
          <w:szCs w:val="21"/>
        </w:rPr>
      </w:pPr>
    </w:p>
    <w:p w14:paraId="61FBF9E2" w14:textId="6C92C0A2" w:rsidR="00DB2CE1" w:rsidRPr="002A762A" w:rsidRDefault="00DB2CE1"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 Valor Nominal Unitário das Debêntures não será atualizado ou corrigido monetariamente.</w:t>
      </w:r>
    </w:p>
    <w:p w14:paraId="51602BA6" w14:textId="77777777" w:rsidR="00A60017" w:rsidRPr="002A762A" w:rsidRDefault="00A60017" w:rsidP="002A762A">
      <w:pPr>
        <w:spacing w:after="0" w:line="276" w:lineRule="auto"/>
        <w:contextualSpacing/>
        <w:rPr>
          <w:rFonts w:ascii="Tahoma" w:hAnsi="Tahoma" w:cs="Tahoma"/>
          <w:sz w:val="21"/>
          <w:szCs w:val="21"/>
        </w:rPr>
      </w:pPr>
    </w:p>
    <w:p w14:paraId="39C22FBF"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Quantidade de Debêntures Emitidas</w:t>
      </w:r>
    </w:p>
    <w:p w14:paraId="69AE8D92" w14:textId="77777777" w:rsidR="00490A19" w:rsidRPr="002A762A" w:rsidRDefault="00490A19" w:rsidP="002A762A">
      <w:pPr>
        <w:spacing w:after="0" w:line="276" w:lineRule="auto"/>
        <w:contextualSpacing/>
        <w:rPr>
          <w:rFonts w:ascii="Tahoma" w:hAnsi="Tahoma" w:cs="Tahoma"/>
          <w:b/>
          <w:sz w:val="21"/>
          <w:szCs w:val="21"/>
        </w:rPr>
      </w:pPr>
    </w:p>
    <w:p w14:paraId="687A1C6A" w14:textId="4D523AB3"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Serão emitidas </w:t>
      </w:r>
      <w:bookmarkStart w:id="28" w:name="_Hlk77938292"/>
      <w:r w:rsidR="00D152DA" w:rsidRPr="002A762A">
        <w:rPr>
          <w:rFonts w:ascii="Tahoma" w:hAnsi="Tahoma" w:cs="Tahoma"/>
          <w:sz w:val="21"/>
          <w:szCs w:val="21"/>
        </w:rPr>
        <w:t>25.000</w:t>
      </w:r>
      <w:r w:rsidR="000550F6" w:rsidRPr="002A762A">
        <w:rPr>
          <w:rFonts w:ascii="Tahoma" w:hAnsi="Tahoma" w:cs="Tahoma"/>
          <w:sz w:val="21"/>
          <w:szCs w:val="21"/>
        </w:rPr>
        <w:t xml:space="preserve"> </w:t>
      </w:r>
      <w:r w:rsidR="006A2A22" w:rsidRPr="002A762A">
        <w:rPr>
          <w:rFonts w:ascii="Tahoma" w:hAnsi="Tahoma" w:cs="Tahoma"/>
          <w:sz w:val="21"/>
          <w:szCs w:val="21"/>
        </w:rPr>
        <w:t>(</w:t>
      </w:r>
      <w:r w:rsidR="00D152DA" w:rsidRPr="002A762A">
        <w:rPr>
          <w:rFonts w:ascii="Tahoma" w:hAnsi="Tahoma" w:cs="Tahoma"/>
          <w:sz w:val="21"/>
          <w:szCs w:val="21"/>
        </w:rPr>
        <w:t>vinte e cinco mil</w:t>
      </w:r>
      <w:r w:rsidR="006A2A22" w:rsidRPr="002A762A">
        <w:rPr>
          <w:rFonts w:ascii="Tahoma" w:hAnsi="Tahoma" w:cs="Tahoma"/>
          <w:sz w:val="21"/>
          <w:szCs w:val="21"/>
        </w:rPr>
        <w:t>)</w:t>
      </w:r>
      <w:r w:rsidRPr="002A762A">
        <w:rPr>
          <w:rFonts w:ascii="Tahoma" w:hAnsi="Tahoma" w:cs="Tahoma"/>
          <w:sz w:val="21"/>
          <w:szCs w:val="21"/>
        </w:rPr>
        <w:t xml:space="preserve"> </w:t>
      </w:r>
      <w:bookmarkEnd w:id="28"/>
      <w:r w:rsidRPr="002A762A">
        <w:rPr>
          <w:rFonts w:ascii="Tahoma" w:hAnsi="Tahoma" w:cs="Tahoma"/>
          <w:sz w:val="21"/>
          <w:szCs w:val="21"/>
        </w:rPr>
        <w:t xml:space="preserve">Debêntures. </w:t>
      </w:r>
    </w:p>
    <w:p w14:paraId="2FA0EA72" w14:textId="77777777" w:rsidR="00490A19" w:rsidRPr="002A762A" w:rsidRDefault="00490A19" w:rsidP="002A762A">
      <w:pPr>
        <w:pStyle w:val="PargrafodaLista"/>
        <w:spacing w:after="0" w:line="276" w:lineRule="auto"/>
        <w:ind w:left="0"/>
        <w:rPr>
          <w:rFonts w:ascii="Tahoma" w:hAnsi="Tahoma" w:cs="Tahoma"/>
          <w:sz w:val="21"/>
          <w:szCs w:val="21"/>
        </w:rPr>
      </w:pPr>
    </w:p>
    <w:p w14:paraId="0D0D9D8F"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Preço de Subscrição e Forma de Integralização</w:t>
      </w:r>
    </w:p>
    <w:p w14:paraId="5E621EBC" w14:textId="77777777" w:rsidR="00490A19" w:rsidRPr="002A762A" w:rsidRDefault="00490A19" w:rsidP="002A762A">
      <w:pPr>
        <w:widowControl w:val="0"/>
        <w:spacing w:after="0" w:line="276" w:lineRule="auto"/>
        <w:contextualSpacing/>
        <w:rPr>
          <w:rFonts w:ascii="Tahoma" w:hAnsi="Tahoma" w:cs="Tahoma"/>
          <w:sz w:val="21"/>
          <w:szCs w:val="21"/>
        </w:rPr>
      </w:pPr>
    </w:p>
    <w:p w14:paraId="1C12DCCA" w14:textId="5EDC03EE" w:rsidR="008F56B5" w:rsidRPr="002A762A" w:rsidRDefault="003A0A43"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Observado o disposto nesta Escritura, cada uma das Debêntures será integralizada à vista por seus respectivos subscritores, no ato da subscrição, em moeda corrente nacional, sendo a data em que efetivamente ocorrer a subscrição e integralização das Debêntures doravante denominada como “</w:t>
      </w:r>
      <w:r w:rsidRPr="002A762A">
        <w:rPr>
          <w:rFonts w:ascii="Tahoma" w:hAnsi="Tahoma" w:cs="Tahoma"/>
          <w:b/>
          <w:sz w:val="21"/>
          <w:szCs w:val="21"/>
        </w:rPr>
        <w:t>Data de Integralização</w:t>
      </w:r>
      <w:r w:rsidRPr="002A762A">
        <w:rPr>
          <w:rFonts w:ascii="Tahoma" w:hAnsi="Tahoma" w:cs="Tahoma"/>
          <w:sz w:val="21"/>
          <w:szCs w:val="21"/>
        </w:rPr>
        <w:t>”</w:t>
      </w:r>
      <w:r w:rsidR="008F56B5" w:rsidRPr="002A762A">
        <w:rPr>
          <w:rFonts w:ascii="Tahoma" w:hAnsi="Tahoma" w:cs="Tahoma"/>
          <w:sz w:val="21"/>
          <w:szCs w:val="21"/>
        </w:rPr>
        <w:t xml:space="preserve">. </w:t>
      </w:r>
    </w:p>
    <w:p w14:paraId="75956070" w14:textId="77777777" w:rsidR="008F56B5" w:rsidRPr="002A762A" w:rsidRDefault="008F56B5" w:rsidP="002A762A">
      <w:pPr>
        <w:pStyle w:val="PargrafodaLista"/>
        <w:spacing w:after="0" w:line="276" w:lineRule="auto"/>
        <w:ind w:left="0"/>
        <w:rPr>
          <w:rFonts w:ascii="Tahoma" w:hAnsi="Tahoma" w:cs="Tahoma"/>
          <w:sz w:val="21"/>
          <w:szCs w:val="21"/>
        </w:rPr>
      </w:pPr>
    </w:p>
    <w:p w14:paraId="7541FD71" w14:textId="711AA264" w:rsidR="00490A19" w:rsidRPr="002A762A" w:rsidRDefault="008F56B5"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w:t>
      </w:r>
      <w:r w:rsidR="00215D3C" w:rsidRPr="002A762A">
        <w:rPr>
          <w:rFonts w:ascii="Tahoma" w:hAnsi="Tahoma" w:cs="Tahoma"/>
          <w:sz w:val="21"/>
          <w:szCs w:val="21"/>
        </w:rPr>
        <w:t xml:space="preserve">s Debêntures serão integralizadas (i) na primeira Data de Integralização, pelo seu Valor Nominal Unitário; e (ii) nas demais integralizações, pelo Valor Nominal Unitário acrescido da Remuneração das Debêntures (conforme abaixo definido), calculada </w:t>
      </w:r>
      <w:r w:rsidR="00215D3C" w:rsidRPr="002A762A">
        <w:rPr>
          <w:rFonts w:ascii="Tahoma" w:hAnsi="Tahoma" w:cs="Tahoma"/>
          <w:i/>
          <w:iCs/>
          <w:sz w:val="21"/>
          <w:szCs w:val="21"/>
        </w:rPr>
        <w:t>pro rata temporis</w:t>
      </w:r>
      <w:r w:rsidR="00215D3C" w:rsidRPr="002A762A">
        <w:rPr>
          <w:rFonts w:ascii="Tahoma" w:hAnsi="Tahoma" w:cs="Tahoma"/>
          <w:sz w:val="21"/>
          <w:szCs w:val="21"/>
        </w:rPr>
        <w:t xml:space="preserve">, desde a primeira Data de Integralização até a data do efetivo pagamento à Emissora do valor a ela devido pelos respectivos subscritores </w:t>
      </w:r>
      <w:r w:rsidR="003976FD" w:rsidRPr="002A762A">
        <w:rPr>
          <w:rFonts w:ascii="Tahoma" w:hAnsi="Tahoma" w:cs="Tahoma"/>
          <w:sz w:val="21"/>
          <w:szCs w:val="21"/>
        </w:rPr>
        <w:t>(“</w:t>
      </w:r>
      <w:r w:rsidR="003976FD" w:rsidRPr="002A762A">
        <w:rPr>
          <w:rFonts w:ascii="Tahoma" w:hAnsi="Tahoma" w:cs="Tahoma"/>
          <w:b/>
          <w:bCs/>
          <w:sz w:val="21"/>
          <w:szCs w:val="21"/>
        </w:rPr>
        <w:t>Preço de Integralização</w:t>
      </w:r>
      <w:r w:rsidR="003976FD" w:rsidRPr="002A762A">
        <w:rPr>
          <w:rFonts w:ascii="Tahoma" w:hAnsi="Tahoma" w:cs="Tahoma"/>
          <w:sz w:val="21"/>
          <w:szCs w:val="21"/>
        </w:rPr>
        <w:t>”)</w:t>
      </w:r>
      <w:r w:rsidR="00C95E10" w:rsidRPr="002A762A">
        <w:rPr>
          <w:rFonts w:ascii="Tahoma" w:hAnsi="Tahoma" w:cs="Tahoma"/>
          <w:sz w:val="21"/>
          <w:szCs w:val="21"/>
        </w:rPr>
        <w:t xml:space="preserve"> utilizando-se, para tanto, 8 (oito) casas decimais, sem arredondamentos, dentro do ambiente e de acordo com as normas de liquidação previstas na regulamentação da B3</w:t>
      </w:r>
      <w:r w:rsidR="00490A19" w:rsidRPr="002A762A">
        <w:rPr>
          <w:rFonts w:ascii="Tahoma" w:hAnsi="Tahoma" w:cs="Tahoma"/>
          <w:sz w:val="21"/>
          <w:szCs w:val="21"/>
        </w:rPr>
        <w:t>.</w:t>
      </w:r>
    </w:p>
    <w:p w14:paraId="7FA4CE82" w14:textId="77777777" w:rsidR="00490A19" w:rsidRPr="002A762A" w:rsidRDefault="00490A19" w:rsidP="002A762A">
      <w:pPr>
        <w:pStyle w:val="PargrafodaLista"/>
        <w:spacing w:after="0" w:line="276" w:lineRule="auto"/>
        <w:ind w:left="0"/>
        <w:rPr>
          <w:rFonts w:ascii="Tahoma" w:hAnsi="Tahoma" w:cs="Tahoma"/>
          <w:sz w:val="21"/>
          <w:szCs w:val="21"/>
        </w:rPr>
      </w:pPr>
    </w:p>
    <w:p w14:paraId="39310D92" w14:textId="1AF57A04" w:rsidR="00E6730C" w:rsidRPr="002A762A" w:rsidRDefault="00B02F38"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Para que as Debêntures sejam </w:t>
      </w:r>
      <w:r w:rsidR="008F56B5" w:rsidRPr="002A762A">
        <w:rPr>
          <w:rFonts w:ascii="Tahoma" w:hAnsi="Tahoma" w:cs="Tahoma"/>
          <w:sz w:val="21"/>
          <w:szCs w:val="21"/>
        </w:rPr>
        <w:t xml:space="preserve">subscritas e </w:t>
      </w:r>
      <w:r w:rsidRPr="002A762A">
        <w:rPr>
          <w:rFonts w:ascii="Tahoma" w:hAnsi="Tahoma" w:cs="Tahoma"/>
          <w:sz w:val="21"/>
          <w:szCs w:val="21"/>
        </w:rPr>
        <w:t>integralizadas pel</w:t>
      </w:r>
      <w:r w:rsidR="00107F0A" w:rsidRPr="002A762A">
        <w:rPr>
          <w:rFonts w:ascii="Tahoma" w:hAnsi="Tahoma" w:cs="Tahoma"/>
          <w:sz w:val="21"/>
          <w:szCs w:val="21"/>
        </w:rPr>
        <w:t>o</w:t>
      </w:r>
      <w:r w:rsidR="00AA0FBE" w:rsidRPr="002A762A">
        <w:rPr>
          <w:rFonts w:ascii="Tahoma" w:hAnsi="Tahoma" w:cs="Tahoma"/>
          <w:sz w:val="21"/>
          <w:szCs w:val="21"/>
        </w:rPr>
        <w:t>s</w:t>
      </w:r>
      <w:r w:rsidRPr="002A762A">
        <w:rPr>
          <w:rFonts w:ascii="Tahoma" w:hAnsi="Tahoma" w:cs="Tahoma"/>
          <w:sz w:val="21"/>
          <w:szCs w:val="21"/>
        </w:rPr>
        <w:t xml:space="preserve"> </w:t>
      </w:r>
      <w:r w:rsidR="00AA0FBE" w:rsidRPr="002A762A">
        <w:rPr>
          <w:rFonts w:ascii="Tahoma" w:hAnsi="Tahoma" w:cs="Tahoma"/>
          <w:sz w:val="21"/>
          <w:szCs w:val="21"/>
        </w:rPr>
        <w:t>d</w:t>
      </w:r>
      <w:r w:rsidR="00F46F5D" w:rsidRPr="002A762A">
        <w:rPr>
          <w:rFonts w:ascii="Tahoma" w:hAnsi="Tahoma" w:cs="Tahoma"/>
          <w:sz w:val="21"/>
          <w:szCs w:val="21"/>
        </w:rPr>
        <w:t>ebenturista</w:t>
      </w:r>
      <w:r w:rsidR="00AA0FBE" w:rsidRPr="002A762A">
        <w:rPr>
          <w:rFonts w:ascii="Tahoma" w:hAnsi="Tahoma" w:cs="Tahoma"/>
          <w:sz w:val="21"/>
          <w:szCs w:val="21"/>
        </w:rPr>
        <w:t>s</w:t>
      </w:r>
      <w:r w:rsidRPr="002A762A">
        <w:rPr>
          <w:rFonts w:ascii="Tahoma" w:hAnsi="Tahoma" w:cs="Tahoma"/>
          <w:sz w:val="21"/>
          <w:szCs w:val="21"/>
        </w:rPr>
        <w:t xml:space="preserve">, com o consequente pagamento do Preço de </w:t>
      </w:r>
      <w:r w:rsidR="00F46F5D" w:rsidRPr="002A762A">
        <w:rPr>
          <w:rFonts w:ascii="Tahoma" w:hAnsi="Tahoma" w:cs="Tahoma"/>
          <w:sz w:val="21"/>
          <w:szCs w:val="21"/>
        </w:rPr>
        <w:t>Integraliza</w:t>
      </w:r>
      <w:r w:rsidRPr="002A762A">
        <w:rPr>
          <w:rFonts w:ascii="Tahoma" w:hAnsi="Tahoma" w:cs="Tahoma"/>
          <w:sz w:val="21"/>
          <w:szCs w:val="21"/>
        </w:rPr>
        <w:t>ção</w:t>
      </w:r>
      <w:r w:rsidR="00681C9A" w:rsidRPr="002A762A">
        <w:rPr>
          <w:rFonts w:ascii="Tahoma" w:hAnsi="Tahoma" w:cs="Tahoma"/>
          <w:sz w:val="21"/>
          <w:szCs w:val="21"/>
        </w:rPr>
        <w:t xml:space="preserve"> à Emissora</w:t>
      </w:r>
      <w:r w:rsidR="00692FE5" w:rsidRPr="002A762A">
        <w:rPr>
          <w:rFonts w:ascii="Tahoma" w:hAnsi="Tahoma" w:cs="Tahoma"/>
          <w:sz w:val="21"/>
          <w:szCs w:val="21"/>
        </w:rPr>
        <w:t>, as</w:t>
      </w:r>
      <w:r w:rsidR="003F4A06" w:rsidRPr="002A762A">
        <w:rPr>
          <w:rFonts w:ascii="Tahoma" w:hAnsi="Tahoma" w:cs="Tahoma"/>
          <w:sz w:val="21"/>
          <w:szCs w:val="21"/>
        </w:rPr>
        <w:t xml:space="preserve"> </w:t>
      </w:r>
      <w:r w:rsidR="00F45705" w:rsidRPr="002A762A">
        <w:rPr>
          <w:rFonts w:ascii="Tahoma" w:hAnsi="Tahoma" w:cs="Tahoma"/>
          <w:sz w:val="21"/>
          <w:szCs w:val="21"/>
        </w:rPr>
        <w:t>seguintes condições precedentes dever</w:t>
      </w:r>
      <w:r w:rsidR="00692FE5" w:rsidRPr="002A762A">
        <w:rPr>
          <w:rFonts w:ascii="Tahoma" w:hAnsi="Tahoma" w:cs="Tahoma"/>
          <w:sz w:val="21"/>
          <w:szCs w:val="21"/>
        </w:rPr>
        <w:t xml:space="preserve">ão ter sido verificadas, a critério exclusivo </w:t>
      </w:r>
      <w:r w:rsidR="00686F03" w:rsidRPr="002A762A">
        <w:rPr>
          <w:rFonts w:ascii="Tahoma" w:hAnsi="Tahoma" w:cs="Tahoma"/>
          <w:sz w:val="21"/>
          <w:szCs w:val="21"/>
        </w:rPr>
        <w:t>do Coordenador Líder</w:t>
      </w:r>
      <w:r w:rsidR="003F4A06" w:rsidRPr="002A762A">
        <w:rPr>
          <w:rFonts w:ascii="Tahoma" w:hAnsi="Tahoma" w:cs="Tahoma"/>
          <w:sz w:val="21"/>
          <w:szCs w:val="21"/>
        </w:rPr>
        <w:t xml:space="preserve">, em caráter </w:t>
      </w:r>
      <w:r w:rsidR="00686F03" w:rsidRPr="002A762A">
        <w:rPr>
          <w:rFonts w:ascii="Tahoma" w:hAnsi="Tahoma" w:cs="Tahoma"/>
          <w:sz w:val="21"/>
          <w:szCs w:val="21"/>
        </w:rPr>
        <w:t xml:space="preserve">integral e </w:t>
      </w:r>
      <w:r w:rsidR="003F4A06" w:rsidRPr="002A762A">
        <w:rPr>
          <w:rFonts w:ascii="Tahoma" w:hAnsi="Tahoma" w:cs="Tahoma"/>
          <w:sz w:val="21"/>
          <w:szCs w:val="21"/>
        </w:rPr>
        <w:t>cumulativo</w:t>
      </w:r>
      <w:r w:rsidR="00F45705" w:rsidRPr="002A762A">
        <w:rPr>
          <w:rFonts w:ascii="Tahoma" w:hAnsi="Tahoma" w:cs="Tahoma"/>
          <w:sz w:val="21"/>
          <w:szCs w:val="21"/>
        </w:rPr>
        <w:t xml:space="preserve"> </w:t>
      </w:r>
      <w:r w:rsidRPr="002A762A">
        <w:rPr>
          <w:rFonts w:ascii="Tahoma" w:hAnsi="Tahoma" w:cs="Tahoma"/>
          <w:sz w:val="21"/>
          <w:szCs w:val="21"/>
        </w:rPr>
        <w:t>(“</w:t>
      </w:r>
      <w:r w:rsidRPr="002A762A">
        <w:rPr>
          <w:rFonts w:ascii="Tahoma" w:hAnsi="Tahoma" w:cs="Tahoma"/>
          <w:b/>
          <w:bCs/>
          <w:sz w:val="21"/>
          <w:szCs w:val="21"/>
        </w:rPr>
        <w:t xml:space="preserve">Condições </w:t>
      </w:r>
      <w:r w:rsidR="00F45705" w:rsidRPr="002A762A">
        <w:rPr>
          <w:rFonts w:ascii="Tahoma" w:hAnsi="Tahoma" w:cs="Tahoma"/>
          <w:b/>
          <w:bCs/>
          <w:sz w:val="21"/>
          <w:szCs w:val="21"/>
        </w:rPr>
        <w:t>Precedentes</w:t>
      </w:r>
      <w:r w:rsidRPr="002A762A">
        <w:rPr>
          <w:rFonts w:ascii="Tahoma" w:hAnsi="Tahoma" w:cs="Tahoma"/>
          <w:sz w:val="21"/>
          <w:szCs w:val="21"/>
        </w:rPr>
        <w:t>”):</w:t>
      </w:r>
    </w:p>
    <w:p w14:paraId="29E27348" w14:textId="77777777" w:rsidR="00E6730C" w:rsidRPr="002A762A" w:rsidRDefault="00E6730C" w:rsidP="002A762A">
      <w:pPr>
        <w:pStyle w:val="PargrafodaLista"/>
        <w:spacing w:after="0" w:line="276" w:lineRule="auto"/>
        <w:rPr>
          <w:rFonts w:ascii="Tahoma" w:hAnsi="Tahoma" w:cs="Tahoma"/>
          <w:sz w:val="21"/>
          <w:szCs w:val="21"/>
        </w:rPr>
      </w:pPr>
    </w:p>
    <w:p w14:paraId="152454B8" w14:textId="67B92E07" w:rsidR="00CC54D0" w:rsidRPr="002A762A" w:rsidRDefault="00CC54D0"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color w:val="000000"/>
          <w:sz w:val="21"/>
          <w:szCs w:val="21"/>
        </w:rPr>
        <w:t xml:space="preserve">a obtenção pelo </w:t>
      </w:r>
      <w:r w:rsidR="00686F03" w:rsidRPr="002A762A">
        <w:rPr>
          <w:rFonts w:ascii="Tahoma" w:hAnsi="Tahoma" w:cs="Tahoma"/>
          <w:color w:val="000000"/>
          <w:sz w:val="21"/>
          <w:szCs w:val="21"/>
        </w:rPr>
        <w:t xml:space="preserve">Coordenador Líder </w:t>
      </w:r>
      <w:r w:rsidRPr="002A762A">
        <w:rPr>
          <w:rFonts w:ascii="Tahoma" w:hAnsi="Tahoma" w:cs="Tahoma"/>
          <w:color w:val="000000"/>
          <w:sz w:val="21"/>
          <w:szCs w:val="21"/>
        </w:rPr>
        <w:t>de todas as aprovações internas</w:t>
      </w:r>
      <w:r w:rsidR="00AB0A0B" w:rsidRPr="002A762A">
        <w:rPr>
          <w:rFonts w:ascii="Tahoma" w:hAnsi="Tahoma" w:cs="Tahoma"/>
          <w:color w:val="000000"/>
          <w:sz w:val="21"/>
          <w:szCs w:val="21"/>
        </w:rPr>
        <w:t xml:space="preserve"> e externas</w:t>
      </w:r>
      <w:r w:rsidRPr="002A762A">
        <w:rPr>
          <w:rFonts w:ascii="Tahoma" w:hAnsi="Tahoma" w:cs="Tahoma"/>
          <w:color w:val="000000"/>
          <w:sz w:val="21"/>
          <w:szCs w:val="21"/>
        </w:rPr>
        <w:t xml:space="preserve"> necessárias para a realização </w:t>
      </w:r>
      <w:r w:rsidR="00686F03" w:rsidRPr="002A762A">
        <w:rPr>
          <w:rFonts w:ascii="Tahoma" w:hAnsi="Tahoma" w:cs="Tahoma"/>
          <w:color w:val="000000"/>
          <w:sz w:val="21"/>
          <w:szCs w:val="21"/>
        </w:rPr>
        <w:t>da Oferta Restrita</w:t>
      </w:r>
      <w:r w:rsidRPr="002A762A">
        <w:rPr>
          <w:rFonts w:ascii="Tahoma" w:hAnsi="Tahoma" w:cs="Tahoma"/>
          <w:color w:val="000000"/>
          <w:sz w:val="21"/>
          <w:szCs w:val="21"/>
        </w:rPr>
        <w:t>;</w:t>
      </w:r>
    </w:p>
    <w:p w14:paraId="2DD2DF9A" w14:textId="77777777" w:rsidR="00CC54D0" w:rsidRPr="002A762A" w:rsidRDefault="00CC54D0" w:rsidP="002A762A">
      <w:pPr>
        <w:pStyle w:val="PargrafodaLista"/>
        <w:spacing w:after="0" w:line="276" w:lineRule="auto"/>
        <w:ind w:left="709" w:hanging="709"/>
        <w:rPr>
          <w:rFonts w:ascii="Tahoma" w:hAnsi="Tahoma" w:cs="Tahoma"/>
          <w:sz w:val="21"/>
          <w:szCs w:val="21"/>
        </w:rPr>
      </w:pPr>
    </w:p>
    <w:p w14:paraId="59457DB9" w14:textId="1BF5213A" w:rsidR="005B1CAF" w:rsidRPr="002A762A" w:rsidRDefault="00205B64" w:rsidP="002A762A">
      <w:pPr>
        <w:pStyle w:val="PargrafodaLista"/>
        <w:numPr>
          <w:ilvl w:val="0"/>
          <w:numId w:val="46"/>
        </w:numPr>
        <w:spacing w:after="0" w:line="276" w:lineRule="auto"/>
        <w:ind w:left="709" w:hanging="709"/>
        <w:rPr>
          <w:rFonts w:ascii="Tahoma" w:hAnsi="Tahoma" w:cs="Tahoma"/>
          <w:sz w:val="21"/>
          <w:szCs w:val="21"/>
        </w:rPr>
      </w:pPr>
      <w:bookmarkStart w:id="29" w:name="_Hlk84576383"/>
      <w:r w:rsidRPr="002A762A">
        <w:rPr>
          <w:rFonts w:ascii="Tahoma" w:hAnsi="Tahoma" w:cs="Tahoma"/>
          <w:sz w:val="21"/>
          <w:szCs w:val="21"/>
        </w:rPr>
        <w:t xml:space="preserve">a </w:t>
      </w:r>
      <w:r w:rsidR="00B32BCD" w:rsidRPr="002A762A">
        <w:rPr>
          <w:rFonts w:ascii="Tahoma" w:hAnsi="Tahoma" w:cs="Tahoma"/>
          <w:sz w:val="21"/>
          <w:szCs w:val="21"/>
        </w:rPr>
        <w:t>verificação</w:t>
      </w:r>
      <w:r w:rsidRPr="002A762A">
        <w:rPr>
          <w:rFonts w:ascii="Tahoma" w:hAnsi="Tahoma" w:cs="Tahoma"/>
          <w:sz w:val="21"/>
          <w:szCs w:val="21"/>
        </w:rPr>
        <w:t xml:space="preserve">, pelo </w:t>
      </w:r>
      <w:r w:rsidR="0059226E" w:rsidRPr="002A762A">
        <w:rPr>
          <w:rFonts w:ascii="Tahoma" w:hAnsi="Tahoma" w:cs="Tahoma"/>
          <w:color w:val="000000"/>
          <w:sz w:val="21"/>
          <w:szCs w:val="21"/>
        </w:rPr>
        <w:t>A</w:t>
      </w:r>
      <w:r w:rsidR="00C5666D" w:rsidRPr="002A762A">
        <w:rPr>
          <w:rFonts w:ascii="Tahoma" w:hAnsi="Tahoma" w:cs="Tahoma"/>
          <w:color w:val="000000"/>
          <w:sz w:val="21"/>
          <w:szCs w:val="21"/>
        </w:rPr>
        <w:t xml:space="preserve">gente </w:t>
      </w:r>
      <w:r w:rsidR="0059226E" w:rsidRPr="002A762A">
        <w:rPr>
          <w:rFonts w:ascii="Tahoma" w:hAnsi="Tahoma" w:cs="Tahoma"/>
          <w:color w:val="000000"/>
          <w:sz w:val="21"/>
          <w:szCs w:val="21"/>
        </w:rPr>
        <w:t>A</w:t>
      </w:r>
      <w:r w:rsidR="00B32BCD" w:rsidRPr="002A762A">
        <w:rPr>
          <w:rFonts w:ascii="Tahoma" w:hAnsi="Tahoma" w:cs="Tahoma"/>
          <w:color w:val="000000"/>
          <w:sz w:val="21"/>
          <w:szCs w:val="21"/>
        </w:rPr>
        <w:t>dministrativo</w:t>
      </w:r>
      <w:r w:rsidRPr="002A762A">
        <w:rPr>
          <w:rFonts w:ascii="Tahoma" w:hAnsi="Tahoma" w:cs="Tahoma"/>
          <w:sz w:val="21"/>
          <w:szCs w:val="21"/>
        </w:rPr>
        <w:t xml:space="preserve">, </w:t>
      </w:r>
      <w:r w:rsidR="00B32BCD" w:rsidRPr="002A762A">
        <w:rPr>
          <w:rFonts w:ascii="Tahoma" w:hAnsi="Tahoma" w:cs="Tahoma"/>
          <w:sz w:val="21"/>
          <w:szCs w:val="21"/>
        </w:rPr>
        <w:t xml:space="preserve">do atendimento dos </w:t>
      </w:r>
      <w:r w:rsidR="0059226E" w:rsidRPr="002A762A">
        <w:rPr>
          <w:rFonts w:ascii="Tahoma" w:hAnsi="Tahoma" w:cs="Tahoma"/>
          <w:sz w:val="21"/>
          <w:szCs w:val="21"/>
        </w:rPr>
        <w:t>C</w:t>
      </w:r>
      <w:r w:rsidR="00B32BCD" w:rsidRPr="002A762A">
        <w:rPr>
          <w:rFonts w:ascii="Tahoma" w:hAnsi="Tahoma" w:cs="Tahoma"/>
          <w:sz w:val="21"/>
          <w:szCs w:val="21"/>
        </w:rPr>
        <w:t xml:space="preserve">ritérios de </w:t>
      </w:r>
      <w:r w:rsidR="0059226E" w:rsidRPr="002A762A">
        <w:rPr>
          <w:rFonts w:ascii="Tahoma" w:hAnsi="Tahoma" w:cs="Tahoma"/>
          <w:sz w:val="21"/>
          <w:szCs w:val="21"/>
        </w:rPr>
        <w:t>E</w:t>
      </w:r>
      <w:r w:rsidR="00B32BCD" w:rsidRPr="002A762A">
        <w:rPr>
          <w:rFonts w:ascii="Tahoma" w:hAnsi="Tahoma" w:cs="Tahoma"/>
          <w:sz w:val="21"/>
          <w:szCs w:val="21"/>
        </w:rPr>
        <w:t xml:space="preserve">legibilidade </w:t>
      </w:r>
      <w:r w:rsidRPr="002A762A">
        <w:rPr>
          <w:rFonts w:ascii="Tahoma" w:hAnsi="Tahoma" w:cs="Tahoma"/>
          <w:sz w:val="21"/>
          <w:szCs w:val="21"/>
        </w:rPr>
        <w:t xml:space="preserve">dos recebíveis </w:t>
      </w:r>
      <w:r w:rsidR="005B1CAF" w:rsidRPr="002A762A">
        <w:rPr>
          <w:rFonts w:ascii="Tahoma" w:hAnsi="Tahoma" w:cs="Tahoma"/>
          <w:sz w:val="21"/>
          <w:szCs w:val="21"/>
        </w:rPr>
        <w:t>objeto do Contrato de Cessão Fiduciária de Recebíveis</w:t>
      </w:r>
      <w:bookmarkEnd w:id="29"/>
      <w:r w:rsidR="005B1CAF" w:rsidRPr="002A762A">
        <w:rPr>
          <w:rFonts w:ascii="Tahoma" w:hAnsi="Tahoma" w:cs="Tahoma"/>
          <w:sz w:val="21"/>
          <w:szCs w:val="21"/>
        </w:rPr>
        <w:t>;</w:t>
      </w:r>
    </w:p>
    <w:p w14:paraId="5C2977FE" w14:textId="77777777" w:rsidR="005F0A8A" w:rsidRPr="002A762A" w:rsidRDefault="005F0A8A" w:rsidP="002A762A">
      <w:pPr>
        <w:pStyle w:val="PargrafodaLista"/>
        <w:spacing w:after="0" w:line="276" w:lineRule="auto"/>
        <w:rPr>
          <w:rFonts w:ascii="Tahoma" w:hAnsi="Tahoma" w:cs="Tahoma"/>
          <w:sz w:val="21"/>
          <w:szCs w:val="21"/>
        </w:rPr>
      </w:pPr>
    </w:p>
    <w:p w14:paraId="284AE46A" w14:textId="0C534953" w:rsidR="005F0A8A" w:rsidRDefault="009906FE" w:rsidP="002A762A">
      <w:pPr>
        <w:pStyle w:val="PargrafodaLista"/>
        <w:numPr>
          <w:ilvl w:val="0"/>
          <w:numId w:val="46"/>
        </w:numPr>
        <w:spacing w:after="0" w:line="276" w:lineRule="auto"/>
        <w:ind w:left="709" w:hanging="709"/>
        <w:rPr>
          <w:ins w:id="30" w:author="Rodrigo Urbinati" w:date="2021-10-08T16:24:00Z"/>
          <w:rFonts w:ascii="Tahoma" w:hAnsi="Tahoma" w:cs="Tahoma"/>
          <w:sz w:val="21"/>
          <w:szCs w:val="21"/>
        </w:rPr>
      </w:pPr>
      <w:r w:rsidRPr="002A762A">
        <w:rPr>
          <w:rFonts w:ascii="Tahoma" w:hAnsi="Tahoma" w:cs="Tahoma"/>
          <w:sz w:val="21"/>
          <w:szCs w:val="21"/>
        </w:rPr>
        <w:t xml:space="preserve">a </w:t>
      </w:r>
      <w:r w:rsidR="005F0A8A" w:rsidRPr="002A762A">
        <w:rPr>
          <w:rFonts w:ascii="Tahoma" w:hAnsi="Tahoma" w:cs="Tahoma"/>
          <w:sz w:val="21"/>
          <w:szCs w:val="21"/>
        </w:rPr>
        <w:t xml:space="preserve">elaboração e assinatura da documentação legal que ampare </w:t>
      </w:r>
      <w:r w:rsidRPr="002A762A">
        <w:rPr>
          <w:rFonts w:ascii="Tahoma" w:hAnsi="Tahoma" w:cs="Tahoma"/>
          <w:sz w:val="21"/>
          <w:szCs w:val="21"/>
        </w:rPr>
        <w:t xml:space="preserve">a </w:t>
      </w:r>
      <w:r w:rsidR="00CA7E6D" w:rsidRPr="002A762A">
        <w:rPr>
          <w:rFonts w:ascii="Tahoma" w:hAnsi="Tahoma" w:cs="Tahoma"/>
          <w:sz w:val="21"/>
          <w:szCs w:val="21"/>
        </w:rPr>
        <w:t xml:space="preserve">constituição da </w:t>
      </w:r>
      <w:r w:rsidRPr="002A762A">
        <w:rPr>
          <w:rFonts w:ascii="Tahoma" w:hAnsi="Tahoma" w:cs="Tahoma"/>
          <w:sz w:val="21"/>
          <w:szCs w:val="21"/>
        </w:rPr>
        <w:t>Cessão Fiduciária de Recebíveis e a Alienação Fiduciária de Imóveis</w:t>
      </w:r>
      <w:r w:rsidR="006B40B5" w:rsidRPr="002A762A">
        <w:rPr>
          <w:rFonts w:ascii="Tahoma" w:hAnsi="Tahoma" w:cs="Tahoma"/>
          <w:sz w:val="21"/>
          <w:szCs w:val="21"/>
        </w:rPr>
        <w:t xml:space="preserve">, </w:t>
      </w:r>
      <w:r w:rsidRPr="002A762A">
        <w:rPr>
          <w:rFonts w:ascii="Tahoma" w:hAnsi="Tahoma" w:cs="Tahoma"/>
          <w:sz w:val="21"/>
          <w:szCs w:val="21"/>
        </w:rPr>
        <w:t xml:space="preserve">devidamente registradas perante os cartórios de registro de títulos e documentos ou cartórios de </w:t>
      </w:r>
      <w:r w:rsidRPr="002A762A">
        <w:rPr>
          <w:rFonts w:ascii="Tahoma" w:hAnsi="Tahoma" w:cs="Tahoma"/>
          <w:sz w:val="21"/>
          <w:szCs w:val="21"/>
        </w:rPr>
        <w:lastRenderedPageBreak/>
        <w:t xml:space="preserve">registro de imóveis competentes, conforme aplicável, de acordo com os prazos convencionados nos respectivos instrumentos </w:t>
      </w:r>
      <w:r w:rsidR="00CA7E6D" w:rsidRPr="002A762A">
        <w:rPr>
          <w:rFonts w:ascii="Tahoma" w:hAnsi="Tahoma" w:cs="Tahoma"/>
          <w:sz w:val="21"/>
          <w:szCs w:val="21"/>
        </w:rPr>
        <w:t>que as consubstanciam</w:t>
      </w:r>
      <w:r w:rsidR="006B40B5" w:rsidRPr="002A762A">
        <w:rPr>
          <w:rFonts w:ascii="Tahoma" w:hAnsi="Tahoma" w:cs="Tahoma"/>
          <w:sz w:val="21"/>
          <w:szCs w:val="21"/>
        </w:rPr>
        <w:t>;</w:t>
      </w:r>
    </w:p>
    <w:p w14:paraId="4F3DC01C" w14:textId="77777777" w:rsidR="003C503C" w:rsidRPr="00145191" w:rsidRDefault="003C503C" w:rsidP="00145191">
      <w:pPr>
        <w:pStyle w:val="PargrafodaLista"/>
        <w:rPr>
          <w:ins w:id="31" w:author="Rodrigo Urbinati" w:date="2021-10-08T16:24:00Z"/>
          <w:rFonts w:ascii="Tahoma" w:hAnsi="Tahoma" w:cs="Tahoma"/>
          <w:sz w:val="21"/>
          <w:szCs w:val="21"/>
        </w:rPr>
      </w:pPr>
    </w:p>
    <w:p w14:paraId="659D8CAC" w14:textId="77777777" w:rsidR="00FF4285" w:rsidRPr="00ED10B6" w:rsidRDefault="001A4EF0" w:rsidP="00FF4285">
      <w:pPr>
        <w:pStyle w:val="PargrafodaLista"/>
        <w:numPr>
          <w:ilvl w:val="0"/>
          <w:numId w:val="46"/>
        </w:numPr>
        <w:spacing w:after="0" w:line="276" w:lineRule="auto"/>
        <w:ind w:left="709" w:hanging="709"/>
        <w:rPr>
          <w:ins w:id="32" w:author="Rodrigo Urbinati" w:date="2021-10-08T16:53:00Z"/>
          <w:rFonts w:ascii="Tahoma" w:hAnsi="Tahoma" w:cs="Tahoma"/>
          <w:sz w:val="21"/>
          <w:szCs w:val="21"/>
        </w:rPr>
      </w:pPr>
      <w:ins w:id="33" w:author="Rodrigo Urbinati" w:date="2021-10-08T16:49:00Z">
        <w:r>
          <w:rPr>
            <w:rFonts w:ascii="Tahoma" w:hAnsi="Tahoma" w:cs="Tahoma"/>
            <w:sz w:val="21"/>
            <w:szCs w:val="21"/>
          </w:rPr>
          <w:t xml:space="preserve">a </w:t>
        </w:r>
      </w:ins>
      <w:ins w:id="34" w:author="Rodrigo Urbinati" w:date="2021-10-08T16:53:00Z">
        <w:r w:rsidR="00FF4285">
          <w:rPr>
            <w:rFonts w:ascii="Tahoma" w:hAnsi="Tahoma" w:cs="Tahoma"/>
            <w:sz w:val="21"/>
            <w:szCs w:val="21"/>
          </w:rPr>
          <w:t xml:space="preserve">apresentação da matrícula referente ao imóvel </w:t>
        </w:r>
        <w:r w:rsidR="00FF4285" w:rsidRPr="00B1488C">
          <w:rPr>
            <w:rFonts w:ascii="Tahoma" w:hAnsi="Tahoma" w:cs="Tahoma"/>
            <w:sz w:val="21"/>
            <w:szCs w:val="21"/>
          </w:rPr>
          <w:t xml:space="preserve">registrado junto ao 1º </w:t>
        </w:r>
        <w:r w:rsidR="00FF4285" w:rsidRPr="00EA26EF">
          <w:rPr>
            <w:rFonts w:ascii="Tahoma" w:hAnsi="Tahoma" w:cs="Tahoma"/>
            <w:sz w:val="21"/>
            <w:szCs w:val="21"/>
          </w:rPr>
          <w:t xml:space="preserve">Ofício de Registo de Imóveis </w:t>
        </w:r>
        <w:r w:rsidR="00FF4285" w:rsidRPr="00B1488C">
          <w:rPr>
            <w:rFonts w:ascii="Tahoma" w:hAnsi="Tahoma" w:cs="Tahoma"/>
            <w:sz w:val="21"/>
            <w:szCs w:val="21"/>
          </w:rPr>
          <w:t xml:space="preserve">da Comarca de </w:t>
        </w:r>
        <w:r w:rsidR="00FF4285" w:rsidRPr="00A16646">
          <w:rPr>
            <w:rFonts w:ascii="Tahoma" w:hAnsi="Tahoma" w:cs="Tahoma"/>
            <w:sz w:val="21"/>
            <w:szCs w:val="21"/>
          </w:rPr>
          <w:t xml:space="preserve">Santarém/PA </w:t>
        </w:r>
        <w:r w:rsidR="00FF4285" w:rsidRPr="00B1488C">
          <w:rPr>
            <w:rFonts w:ascii="Tahoma" w:hAnsi="Tahoma" w:cs="Tahoma"/>
            <w:sz w:val="21"/>
            <w:szCs w:val="21"/>
          </w:rPr>
          <w:t xml:space="preserve">sob a matrícula nº </w:t>
        </w:r>
        <w:r w:rsidR="00FF4285" w:rsidRPr="00145191">
          <w:rPr>
            <w:rFonts w:ascii="Tahoma" w:hAnsi="Tahoma" w:cs="Tahoma"/>
            <w:sz w:val="21"/>
            <w:szCs w:val="21"/>
          </w:rPr>
          <w:t>10.982</w:t>
        </w:r>
        <w:r w:rsidR="00FF4285">
          <w:rPr>
            <w:rFonts w:ascii="Tahoma" w:hAnsi="Tahoma" w:cs="Tahoma"/>
            <w:sz w:val="21"/>
            <w:szCs w:val="21"/>
          </w:rPr>
          <w:t xml:space="preserve">, a qual deverá estar completamente livre e desembaraçada de </w:t>
        </w:r>
        <w:r w:rsidR="00FF4285" w:rsidRPr="002A762A">
          <w:rPr>
            <w:rFonts w:ascii="Tahoma" w:hAnsi="Tahoma" w:cs="Tahoma"/>
            <w:sz w:val="21"/>
            <w:szCs w:val="21"/>
          </w:rPr>
          <w:t>qualquer ônus</w:t>
        </w:r>
        <w:r w:rsidR="00FF4285">
          <w:rPr>
            <w:rFonts w:ascii="Tahoma" w:hAnsi="Tahoma" w:cs="Tahoma"/>
            <w:sz w:val="21"/>
            <w:szCs w:val="21"/>
          </w:rPr>
          <w:t xml:space="preserve">, </w:t>
        </w:r>
        <w:r w:rsidR="00FF4285" w:rsidRPr="002A762A">
          <w:rPr>
            <w:rFonts w:ascii="Tahoma" w:hAnsi="Tahoma" w:cs="Tahoma"/>
            <w:sz w:val="21"/>
            <w:szCs w:val="21"/>
          </w:rPr>
          <w:t>gravame</w:t>
        </w:r>
        <w:r w:rsidR="00FF4285">
          <w:rPr>
            <w:rFonts w:ascii="Tahoma" w:hAnsi="Tahoma" w:cs="Tahoma"/>
            <w:sz w:val="21"/>
            <w:szCs w:val="21"/>
          </w:rPr>
          <w:t>s</w:t>
        </w:r>
        <w:r w:rsidR="00FF4285" w:rsidRPr="002A762A">
          <w:rPr>
            <w:rFonts w:ascii="Tahoma" w:hAnsi="Tahoma" w:cs="Tahoma"/>
            <w:sz w:val="21"/>
            <w:szCs w:val="21"/>
          </w:rPr>
          <w:t xml:space="preserve">, </w:t>
        </w:r>
        <w:r w:rsidR="00FF4285">
          <w:rPr>
            <w:rFonts w:ascii="Tahoma" w:hAnsi="Tahoma" w:cs="Tahoma"/>
            <w:sz w:val="21"/>
            <w:szCs w:val="21"/>
          </w:rPr>
          <w:t xml:space="preserve">encargos, restrições, litígios, penhoras, pendências, penalidades, dívidas, </w:t>
        </w:r>
        <w:r w:rsidR="00FF4285" w:rsidRPr="002A762A">
          <w:rPr>
            <w:rFonts w:ascii="Tahoma" w:hAnsi="Tahoma" w:cs="Tahoma"/>
            <w:sz w:val="21"/>
            <w:szCs w:val="21"/>
          </w:rPr>
          <w:t>judicial ou extrajudicial</w:t>
        </w:r>
        <w:r w:rsidR="00FF4285">
          <w:rPr>
            <w:rFonts w:ascii="Tahoma" w:hAnsi="Tahoma" w:cs="Tahoma"/>
            <w:sz w:val="21"/>
            <w:szCs w:val="21"/>
          </w:rPr>
          <w:t>, independente da natureza, a critério exclusivo do Coordenador Líder</w:t>
        </w:r>
        <w:r w:rsidR="00FF4285">
          <w:rPr>
            <w:rFonts w:ascii="Tahoma" w:hAnsi="Tahoma" w:cs="Tahoma"/>
            <w:color w:val="000000"/>
            <w:sz w:val="21"/>
            <w:szCs w:val="21"/>
          </w:rPr>
          <w:t>;</w:t>
        </w:r>
      </w:ins>
    </w:p>
    <w:p w14:paraId="7230A52E" w14:textId="61DCFC11" w:rsidR="003C503C" w:rsidRPr="002A762A" w:rsidDel="005C7D86" w:rsidRDefault="003C503C" w:rsidP="005C7D86">
      <w:pPr>
        <w:pStyle w:val="PargrafodaLista"/>
        <w:spacing w:after="0" w:line="276" w:lineRule="auto"/>
        <w:ind w:left="709"/>
        <w:rPr>
          <w:del w:id="35" w:author="Rodrigo Urbinati" w:date="2021-10-08T16:49:00Z"/>
          <w:rFonts w:ascii="Tahoma" w:hAnsi="Tahoma" w:cs="Tahoma"/>
          <w:sz w:val="21"/>
          <w:szCs w:val="21"/>
        </w:rPr>
      </w:pPr>
    </w:p>
    <w:p w14:paraId="59F50975" w14:textId="77777777" w:rsidR="005B1CAF" w:rsidRPr="002A762A" w:rsidRDefault="005B1CAF" w:rsidP="002A762A">
      <w:pPr>
        <w:pStyle w:val="PargrafodaLista"/>
        <w:spacing w:after="0" w:line="276" w:lineRule="auto"/>
        <w:ind w:left="709" w:hanging="709"/>
        <w:rPr>
          <w:rFonts w:ascii="Tahoma" w:hAnsi="Tahoma" w:cs="Tahoma"/>
          <w:sz w:val="21"/>
          <w:szCs w:val="21"/>
        </w:rPr>
      </w:pPr>
    </w:p>
    <w:p w14:paraId="42C9577F" w14:textId="455AC1E4" w:rsidR="005B1CAF" w:rsidRPr="002A762A" w:rsidRDefault="005B1CAF"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o fornecimento</w:t>
      </w:r>
      <w:r w:rsidR="00B813F5" w:rsidRPr="002A762A">
        <w:rPr>
          <w:rFonts w:ascii="Tahoma" w:hAnsi="Tahoma" w:cs="Tahoma"/>
          <w:sz w:val="21"/>
          <w:szCs w:val="21"/>
        </w:rPr>
        <w:t xml:space="preserve"> ao </w:t>
      </w:r>
      <w:r w:rsidR="00C848A5" w:rsidRPr="002A762A">
        <w:rPr>
          <w:rFonts w:ascii="Tahoma" w:hAnsi="Tahoma" w:cs="Tahoma"/>
          <w:sz w:val="21"/>
          <w:szCs w:val="21"/>
        </w:rPr>
        <w:t>Agente Fiduciário</w:t>
      </w:r>
      <w:r w:rsidRPr="002A762A">
        <w:rPr>
          <w:rFonts w:ascii="Tahoma" w:hAnsi="Tahoma" w:cs="Tahoma"/>
          <w:sz w:val="21"/>
          <w:szCs w:val="21"/>
        </w:rPr>
        <w:t xml:space="preserve">, por parte da Emissora, do relatório </w:t>
      </w:r>
      <w:r w:rsidR="00800F51" w:rsidRPr="002A762A">
        <w:rPr>
          <w:rFonts w:ascii="Tahoma" w:hAnsi="Tahoma" w:cs="Tahoma"/>
          <w:sz w:val="21"/>
          <w:szCs w:val="21"/>
        </w:rPr>
        <w:t>do Sistema de Informações de Créditos (SCR) gerido pelo Banco Central do Brasil</w:t>
      </w:r>
      <w:r w:rsidR="00A734CB" w:rsidRPr="002A762A">
        <w:rPr>
          <w:rFonts w:ascii="Tahoma" w:hAnsi="Tahoma" w:cs="Tahoma"/>
          <w:sz w:val="21"/>
          <w:szCs w:val="21"/>
        </w:rPr>
        <w:t xml:space="preserve"> relativo aos </w:t>
      </w:r>
      <w:r w:rsidR="00C848A5" w:rsidRPr="002A762A">
        <w:rPr>
          <w:rFonts w:ascii="Tahoma" w:hAnsi="Tahoma" w:cs="Tahoma"/>
          <w:sz w:val="21"/>
          <w:szCs w:val="21"/>
        </w:rPr>
        <w:t>02 (</w:t>
      </w:r>
      <w:r w:rsidR="00A734CB" w:rsidRPr="002A762A">
        <w:rPr>
          <w:rFonts w:ascii="Tahoma" w:hAnsi="Tahoma" w:cs="Tahoma"/>
          <w:sz w:val="21"/>
          <w:szCs w:val="21"/>
        </w:rPr>
        <w:t>dois</w:t>
      </w:r>
      <w:r w:rsidR="00C848A5" w:rsidRPr="002A762A">
        <w:rPr>
          <w:rFonts w:ascii="Tahoma" w:hAnsi="Tahoma" w:cs="Tahoma"/>
          <w:sz w:val="21"/>
          <w:szCs w:val="21"/>
        </w:rPr>
        <w:t>)</w:t>
      </w:r>
      <w:r w:rsidR="00A734CB" w:rsidRPr="002A762A">
        <w:rPr>
          <w:rFonts w:ascii="Tahoma" w:hAnsi="Tahoma" w:cs="Tahoma"/>
          <w:sz w:val="21"/>
          <w:szCs w:val="21"/>
        </w:rPr>
        <w:t xml:space="preserve"> meses imediatamente antecedentes </w:t>
      </w:r>
      <w:r w:rsidR="009906FE" w:rsidRPr="002A762A">
        <w:rPr>
          <w:rFonts w:ascii="Tahoma" w:hAnsi="Tahoma" w:cs="Tahoma"/>
          <w:sz w:val="21"/>
          <w:szCs w:val="21"/>
        </w:rPr>
        <w:t>à data</w:t>
      </w:r>
      <w:r w:rsidR="00CA7E6D" w:rsidRPr="002A762A">
        <w:rPr>
          <w:rFonts w:ascii="Tahoma" w:hAnsi="Tahoma" w:cs="Tahoma"/>
          <w:sz w:val="21"/>
          <w:szCs w:val="21"/>
        </w:rPr>
        <w:t>-</w:t>
      </w:r>
      <w:r w:rsidR="009906FE" w:rsidRPr="002A762A">
        <w:rPr>
          <w:rFonts w:ascii="Tahoma" w:hAnsi="Tahoma" w:cs="Tahoma"/>
          <w:sz w:val="21"/>
          <w:szCs w:val="21"/>
        </w:rPr>
        <w:t>base do relatório</w:t>
      </w:r>
      <w:r w:rsidR="00800F51" w:rsidRPr="002A762A">
        <w:rPr>
          <w:rFonts w:ascii="Tahoma" w:hAnsi="Tahoma" w:cs="Tahoma"/>
          <w:sz w:val="21"/>
          <w:szCs w:val="21"/>
        </w:rPr>
        <w:t>;</w:t>
      </w:r>
    </w:p>
    <w:p w14:paraId="123298B9" w14:textId="77777777" w:rsidR="00800F51" w:rsidRPr="002A762A" w:rsidRDefault="00800F51" w:rsidP="002A762A">
      <w:pPr>
        <w:pStyle w:val="PargrafodaLista"/>
        <w:spacing w:after="0" w:line="276" w:lineRule="auto"/>
        <w:ind w:left="709" w:hanging="709"/>
        <w:rPr>
          <w:rFonts w:ascii="Tahoma" w:hAnsi="Tahoma" w:cs="Tahoma"/>
          <w:sz w:val="21"/>
          <w:szCs w:val="21"/>
        </w:rPr>
      </w:pPr>
    </w:p>
    <w:p w14:paraId="0BC3E153" w14:textId="29A1803B" w:rsidR="00205B64" w:rsidRPr="002A762A" w:rsidRDefault="008B169A"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w:t>
      </w:r>
      <w:r w:rsidR="00205B64" w:rsidRPr="002A762A">
        <w:rPr>
          <w:rFonts w:ascii="Tahoma" w:hAnsi="Tahoma" w:cs="Tahoma"/>
          <w:sz w:val="21"/>
          <w:szCs w:val="21"/>
        </w:rPr>
        <w:t>obtenção e/ou o cumprimento por parte d</w:t>
      </w:r>
      <w:r w:rsidRPr="002A762A">
        <w:rPr>
          <w:rFonts w:ascii="Tahoma" w:hAnsi="Tahoma" w:cs="Tahoma"/>
          <w:sz w:val="21"/>
          <w:szCs w:val="21"/>
        </w:rPr>
        <w:t>a Emissora e do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00205B64" w:rsidRPr="002A762A">
        <w:rPr>
          <w:rFonts w:ascii="Tahoma" w:hAnsi="Tahoma" w:cs="Tahoma"/>
          <w:sz w:val="21"/>
          <w:szCs w:val="21"/>
        </w:rPr>
        <w:t xml:space="preserve">, conforme o caso, de todas e quaisquer aprovações e autorizações necessárias à realização, efetivação, liquidação, boa ordem e transparência de todos e quaisquer dos negócios jurídicos descritos nesta </w:t>
      </w:r>
      <w:r w:rsidRPr="002A762A">
        <w:rPr>
          <w:rFonts w:ascii="Tahoma" w:hAnsi="Tahoma" w:cs="Tahoma"/>
          <w:sz w:val="21"/>
          <w:szCs w:val="21"/>
        </w:rPr>
        <w:t xml:space="preserve">Escritura </w:t>
      </w:r>
      <w:r w:rsidR="00205B64" w:rsidRPr="002A762A">
        <w:rPr>
          <w:rFonts w:ascii="Tahoma" w:hAnsi="Tahoma" w:cs="Tahoma"/>
          <w:sz w:val="21"/>
          <w:szCs w:val="21"/>
        </w:rPr>
        <w:t xml:space="preserve">incluindo, mas não se limitando, a constituição e o registro das </w:t>
      </w:r>
      <w:r w:rsidRPr="002A762A">
        <w:rPr>
          <w:rFonts w:ascii="Tahoma" w:hAnsi="Tahoma" w:cs="Tahoma"/>
          <w:sz w:val="21"/>
          <w:szCs w:val="21"/>
        </w:rPr>
        <w:t>g</w:t>
      </w:r>
      <w:r w:rsidR="00205B64" w:rsidRPr="002A762A">
        <w:rPr>
          <w:rFonts w:ascii="Tahoma" w:hAnsi="Tahoma" w:cs="Tahoma"/>
          <w:sz w:val="21"/>
          <w:szCs w:val="21"/>
        </w:rPr>
        <w:t xml:space="preserve">arantias </w:t>
      </w:r>
      <w:r w:rsidR="007D7FE1" w:rsidRPr="002A762A">
        <w:rPr>
          <w:rFonts w:ascii="Tahoma" w:hAnsi="Tahoma" w:cs="Tahoma"/>
          <w:sz w:val="21"/>
          <w:szCs w:val="21"/>
        </w:rPr>
        <w:t>a</w:t>
      </w:r>
      <w:r w:rsidR="00205B64" w:rsidRPr="002A762A">
        <w:rPr>
          <w:rFonts w:ascii="Tahoma" w:hAnsi="Tahoma" w:cs="Tahoma"/>
          <w:sz w:val="21"/>
          <w:szCs w:val="21"/>
        </w:rPr>
        <w:t>dicionais;</w:t>
      </w:r>
    </w:p>
    <w:p w14:paraId="7039FF30" w14:textId="77777777" w:rsidR="00692FE5" w:rsidRPr="002A762A" w:rsidRDefault="00692FE5" w:rsidP="002A762A">
      <w:pPr>
        <w:pStyle w:val="PargrafodaLista"/>
        <w:spacing w:after="0" w:line="276" w:lineRule="auto"/>
        <w:ind w:left="709" w:hanging="709"/>
        <w:rPr>
          <w:rFonts w:ascii="Tahoma" w:hAnsi="Tahoma" w:cs="Tahoma"/>
          <w:sz w:val="21"/>
          <w:szCs w:val="21"/>
        </w:rPr>
      </w:pPr>
    </w:p>
    <w:p w14:paraId="52E98DD9" w14:textId="30D6C92A"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w:t>
      </w:r>
      <w:r w:rsidR="00681C9A" w:rsidRPr="002A762A">
        <w:rPr>
          <w:rFonts w:ascii="Tahoma" w:hAnsi="Tahoma" w:cs="Tahoma"/>
          <w:sz w:val="21"/>
          <w:szCs w:val="21"/>
        </w:rPr>
        <w:t xml:space="preserve">confirmação documental de que </w:t>
      </w:r>
      <w:r w:rsidR="000E7F64" w:rsidRPr="002A762A">
        <w:rPr>
          <w:rFonts w:ascii="Tahoma" w:hAnsi="Tahoma" w:cs="Tahoma"/>
          <w:sz w:val="21"/>
          <w:szCs w:val="21"/>
        </w:rPr>
        <w:t>esta</w:t>
      </w:r>
      <w:r w:rsidR="00681C9A" w:rsidRPr="002A762A">
        <w:rPr>
          <w:rFonts w:ascii="Tahoma" w:hAnsi="Tahoma" w:cs="Tahoma"/>
          <w:sz w:val="21"/>
          <w:szCs w:val="21"/>
        </w:rPr>
        <w:t xml:space="preserve"> </w:t>
      </w:r>
      <w:r w:rsidRPr="002A762A">
        <w:rPr>
          <w:rFonts w:ascii="Tahoma" w:hAnsi="Tahoma" w:cs="Tahoma"/>
          <w:sz w:val="21"/>
          <w:szCs w:val="21"/>
        </w:rPr>
        <w:t>Escritura</w:t>
      </w:r>
      <w:r w:rsidR="0031289E" w:rsidRPr="002A762A">
        <w:rPr>
          <w:rFonts w:ascii="Tahoma" w:hAnsi="Tahoma" w:cs="Tahoma"/>
          <w:sz w:val="21"/>
          <w:szCs w:val="21"/>
        </w:rPr>
        <w:t>,</w:t>
      </w:r>
      <w:r w:rsidRPr="002A762A">
        <w:rPr>
          <w:rFonts w:ascii="Tahoma" w:hAnsi="Tahoma" w:cs="Tahoma"/>
          <w:sz w:val="21"/>
          <w:szCs w:val="21"/>
        </w:rPr>
        <w:t xml:space="preserve"> a AGE </w:t>
      </w:r>
      <w:r w:rsidR="00515E16" w:rsidRPr="002A762A">
        <w:rPr>
          <w:rFonts w:ascii="Tahoma" w:hAnsi="Tahoma" w:cs="Tahoma"/>
          <w:sz w:val="21"/>
          <w:szCs w:val="21"/>
        </w:rPr>
        <w:t>da Emissora</w:t>
      </w:r>
      <w:r w:rsidR="0031289E" w:rsidRPr="002A762A">
        <w:rPr>
          <w:rFonts w:ascii="Tahoma" w:hAnsi="Tahoma" w:cs="Tahoma"/>
          <w:sz w:val="21"/>
          <w:szCs w:val="21"/>
        </w:rPr>
        <w:t xml:space="preserve"> e a RS da Fiadora</w:t>
      </w:r>
      <w:r w:rsidR="00515E16" w:rsidRPr="002A762A">
        <w:rPr>
          <w:rFonts w:ascii="Tahoma" w:hAnsi="Tahoma" w:cs="Tahoma"/>
          <w:sz w:val="21"/>
          <w:szCs w:val="21"/>
        </w:rPr>
        <w:t xml:space="preserve"> </w:t>
      </w:r>
      <w:r w:rsidR="00681C9A" w:rsidRPr="002A762A">
        <w:rPr>
          <w:rFonts w:ascii="Tahoma" w:hAnsi="Tahoma" w:cs="Tahoma"/>
          <w:sz w:val="21"/>
          <w:szCs w:val="21"/>
        </w:rPr>
        <w:t xml:space="preserve">foram </w:t>
      </w:r>
      <w:r w:rsidRPr="002A762A">
        <w:rPr>
          <w:rFonts w:ascii="Tahoma" w:hAnsi="Tahoma" w:cs="Tahoma"/>
          <w:sz w:val="21"/>
          <w:szCs w:val="21"/>
        </w:rPr>
        <w:t>devidamente registradas na JUCE</w:t>
      </w:r>
      <w:r w:rsidR="00F46F5D" w:rsidRPr="002A762A">
        <w:rPr>
          <w:rFonts w:ascii="Tahoma" w:hAnsi="Tahoma" w:cs="Tahoma"/>
          <w:sz w:val="21"/>
          <w:szCs w:val="21"/>
        </w:rPr>
        <w:t>SP</w:t>
      </w:r>
      <w:r w:rsidRPr="002A762A">
        <w:rPr>
          <w:rFonts w:ascii="Tahoma" w:hAnsi="Tahoma" w:cs="Tahoma"/>
          <w:sz w:val="21"/>
          <w:szCs w:val="21"/>
        </w:rPr>
        <w:t>;</w:t>
      </w:r>
    </w:p>
    <w:p w14:paraId="0360D8D8"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714AA4ED" w14:textId="3AF0205B"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w:t>
      </w:r>
      <w:r w:rsidR="007C7941" w:rsidRPr="002A762A">
        <w:rPr>
          <w:rFonts w:ascii="Tahoma" w:hAnsi="Tahoma" w:cs="Tahoma"/>
          <w:sz w:val="21"/>
          <w:szCs w:val="21"/>
        </w:rPr>
        <w:t xml:space="preserve"> confirmação documental de que a</w:t>
      </w:r>
      <w:r w:rsidRPr="002A762A">
        <w:rPr>
          <w:rFonts w:ascii="Tahoma" w:hAnsi="Tahoma" w:cs="Tahoma"/>
          <w:sz w:val="21"/>
          <w:szCs w:val="21"/>
        </w:rPr>
        <w:t xml:space="preserve">s </w:t>
      </w:r>
      <w:r w:rsidR="008B169A" w:rsidRPr="002A762A">
        <w:rPr>
          <w:rFonts w:ascii="Tahoma" w:hAnsi="Tahoma" w:cs="Tahoma"/>
          <w:sz w:val="21"/>
          <w:szCs w:val="21"/>
        </w:rPr>
        <w:t>g</w:t>
      </w:r>
      <w:r w:rsidRPr="002A762A">
        <w:rPr>
          <w:rFonts w:ascii="Tahoma" w:hAnsi="Tahoma" w:cs="Tahoma"/>
          <w:sz w:val="21"/>
          <w:szCs w:val="21"/>
        </w:rPr>
        <w:t xml:space="preserve">arantias </w:t>
      </w:r>
      <w:r w:rsidR="00051704" w:rsidRPr="002A762A">
        <w:rPr>
          <w:rFonts w:ascii="Tahoma" w:hAnsi="Tahoma" w:cs="Tahoma"/>
          <w:sz w:val="21"/>
          <w:szCs w:val="21"/>
        </w:rPr>
        <w:t xml:space="preserve">reais e fidejussória previstas </w:t>
      </w:r>
      <w:r w:rsidRPr="002A762A">
        <w:rPr>
          <w:rFonts w:ascii="Tahoma" w:hAnsi="Tahoma" w:cs="Tahoma"/>
          <w:sz w:val="21"/>
          <w:szCs w:val="21"/>
        </w:rPr>
        <w:t>nesta Escritura e nos respectivos instrumentos contratuais</w:t>
      </w:r>
      <w:r w:rsidR="00051704" w:rsidRPr="002A762A">
        <w:rPr>
          <w:rFonts w:ascii="Tahoma" w:hAnsi="Tahoma" w:cs="Tahoma"/>
          <w:sz w:val="21"/>
          <w:szCs w:val="21"/>
        </w:rPr>
        <w:t xml:space="preserve"> </w:t>
      </w:r>
      <w:r w:rsidR="007C7941" w:rsidRPr="002A762A">
        <w:rPr>
          <w:rFonts w:ascii="Tahoma" w:hAnsi="Tahoma" w:cs="Tahoma"/>
          <w:sz w:val="21"/>
          <w:szCs w:val="21"/>
        </w:rPr>
        <w:t>foram</w:t>
      </w:r>
      <w:r w:rsidR="00051704" w:rsidRPr="002A762A">
        <w:rPr>
          <w:rFonts w:ascii="Tahoma" w:hAnsi="Tahoma" w:cs="Tahoma"/>
          <w:sz w:val="21"/>
          <w:szCs w:val="21"/>
        </w:rPr>
        <w:t xml:space="preserve"> </w:t>
      </w:r>
      <w:r w:rsidRPr="002A762A">
        <w:rPr>
          <w:rFonts w:ascii="Tahoma" w:hAnsi="Tahoma" w:cs="Tahoma"/>
          <w:sz w:val="21"/>
          <w:szCs w:val="21"/>
        </w:rPr>
        <w:t>devidamente formalizadas e registradas</w:t>
      </w:r>
      <w:r w:rsidR="00C848A5" w:rsidRPr="002A762A">
        <w:rPr>
          <w:rFonts w:ascii="Tahoma" w:hAnsi="Tahoma" w:cs="Tahoma"/>
          <w:sz w:val="21"/>
          <w:szCs w:val="21"/>
        </w:rPr>
        <w:t xml:space="preserve"> nos cartórios de registros públicos competentes</w:t>
      </w:r>
      <w:r w:rsidRPr="002A762A">
        <w:rPr>
          <w:rFonts w:ascii="Tahoma" w:hAnsi="Tahoma" w:cs="Tahoma"/>
          <w:sz w:val="21"/>
          <w:szCs w:val="21"/>
        </w:rPr>
        <w:t xml:space="preserve">; </w:t>
      </w:r>
    </w:p>
    <w:p w14:paraId="1AFC0857"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7716D76C" w14:textId="6B95817D"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Emissora deverá ter obtido a concordância com a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w:t>
      </w:r>
      <w:r w:rsidR="00AE21EF" w:rsidRPr="002A762A">
        <w:rPr>
          <w:rFonts w:ascii="Tahoma" w:hAnsi="Tahoma" w:cs="Tahoma"/>
          <w:sz w:val="21"/>
          <w:szCs w:val="21"/>
        </w:rPr>
        <w:t>objeto do</w:t>
      </w:r>
      <w:r w:rsidRPr="002A762A">
        <w:rPr>
          <w:rFonts w:ascii="Tahoma" w:hAnsi="Tahoma" w:cs="Tahoma"/>
          <w:sz w:val="21"/>
          <w:szCs w:val="21"/>
        </w:rPr>
        <w:t xml:space="preserve">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por meio de notificação devidamente </w:t>
      </w:r>
      <w:r w:rsidR="00AE21EF" w:rsidRPr="002A762A">
        <w:rPr>
          <w:rFonts w:ascii="Tahoma" w:hAnsi="Tahoma" w:cs="Tahoma"/>
          <w:sz w:val="21"/>
          <w:szCs w:val="21"/>
        </w:rPr>
        <w:t xml:space="preserve">enviada aos </w:t>
      </w:r>
      <w:r w:rsidRPr="002A762A">
        <w:rPr>
          <w:rFonts w:ascii="Tahoma" w:hAnsi="Tahoma" w:cs="Tahoma"/>
          <w:sz w:val="21"/>
          <w:szCs w:val="21"/>
        </w:rPr>
        <w:t xml:space="preserve">Clientes (conforme definidos no </w:t>
      </w:r>
      <w:r w:rsidR="003F6D3A" w:rsidRPr="002A762A">
        <w:rPr>
          <w:rFonts w:ascii="Tahoma" w:hAnsi="Tahoma" w:cs="Tahoma"/>
          <w:sz w:val="21"/>
          <w:szCs w:val="21"/>
        </w:rPr>
        <w:t>Contrato de Cessão Fiduciária de Recebíveis</w:t>
      </w:r>
      <w:r w:rsidRPr="002A762A">
        <w:rPr>
          <w:rFonts w:ascii="Tahoma" w:hAnsi="Tahoma" w:cs="Tahoma"/>
          <w:sz w:val="21"/>
          <w:szCs w:val="21"/>
        </w:rPr>
        <w:t xml:space="preserve">) </w:t>
      </w:r>
      <w:r w:rsidR="00AE21EF" w:rsidRPr="002A762A">
        <w:rPr>
          <w:rFonts w:ascii="Tahoma" w:hAnsi="Tahoma" w:cs="Tahoma"/>
          <w:sz w:val="21"/>
          <w:szCs w:val="21"/>
        </w:rPr>
        <w:t>nas quais estes devem apor sua ciência e concordância</w:t>
      </w:r>
      <w:r w:rsidR="00DB54FF" w:rsidRPr="002A762A">
        <w:rPr>
          <w:rFonts w:ascii="Tahoma" w:hAnsi="Tahoma" w:cs="Tahoma"/>
          <w:sz w:val="21"/>
          <w:szCs w:val="21"/>
        </w:rPr>
        <w:t xml:space="preserve"> com a garantia fiduciária</w:t>
      </w:r>
      <w:r w:rsidRPr="002A762A">
        <w:rPr>
          <w:rFonts w:ascii="Tahoma" w:hAnsi="Tahoma" w:cs="Tahoma"/>
          <w:sz w:val="21"/>
          <w:szCs w:val="21"/>
        </w:rPr>
        <w:t>, de maneira irrevogável e irretratável,</w:t>
      </w:r>
      <w:r w:rsidR="00DB54FF" w:rsidRPr="002A762A">
        <w:rPr>
          <w:rFonts w:ascii="Tahoma" w:hAnsi="Tahoma" w:cs="Tahoma"/>
          <w:sz w:val="21"/>
          <w:szCs w:val="21"/>
        </w:rPr>
        <w:t xml:space="preserve"> de modo a se comprometer a </w:t>
      </w:r>
      <w:r w:rsidRPr="002A762A">
        <w:rPr>
          <w:rFonts w:ascii="Tahoma" w:hAnsi="Tahoma" w:cs="Tahoma"/>
          <w:sz w:val="21"/>
          <w:szCs w:val="21"/>
        </w:rPr>
        <w:t xml:space="preserve">realizar todos e quaisquer pagamentos por eles devidos na </w:t>
      </w:r>
      <w:r w:rsidR="00515E16" w:rsidRPr="002A762A">
        <w:rPr>
          <w:rFonts w:ascii="Tahoma" w:hAnsi="Tahoma" w:cs="Tahoma"/>
          <w:sz w:val="21"/>
          <w:szCs w:val="21"/>
        </w:rPr>
        <w:t xml:space="preserve">conta bancária informada </w:t>
      </w:r>
      <w:r w:rsidRPr="002A762A">
        <w:rPr>
          <w:rFonts w:ascii="Tahoma" w:hAnsi="Tahoma" w:cs="Tahoma"/>
          <w:sz w:val="21"/>
          <w:szCs w:val="21"/>
        </w:rPr>
        <w:t>no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conforme indicado na </w:t>
      </w:r>
      <w:r w:rsidR="00DB54FF" w:rsidRPr="002A762A">
        <w:rPr>
          <w:rFonts w:ascii="Tahoma" w:hAnsi="Tahoma" w:cs="Tahoma"/>
          <w:sz w:val="21"/>
          <w:szCs w:val="21"/>
        </w:rPr>
        <w:t xml:space="preserve">referida </w:t>
      </w:r>
      <w:r w:rsidRPr="002A762A">
        <w:rPr>
          <w:rFonts w:ascii="Tahoma" w:hAnsi="Tahoma" w:cs="Tahoma"/>
          <w:sz w:val="21"/>
          <w:szCs w:val="21"/>
        </w:rPr>
        <w:t>notificação de cessão e nos estritos termos do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w:t>
      </w:r>
      <w:r w:rsidR="00A45DDC" w:rsidRPr="002A762A">
        <w:rPr>
          <w:rFonts w:ascii="Tahoma" w:hAnsi="Tahoma" w:cs="Tahoma"/>
          <w:sz w:val="21"/>
          <w:szCs w:val="21"/>
        </w:rPr>
        <w:t xml:space="preserve"> </w:t>
      </w:r>
    </w:p>
    <w:p w14:paraId="10082043"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66CB2669" w14:textId="26DA4C49" w:rsidR="003D00E2" w:rsidRPr="002A762A" w:rsidRDefault="003D00E2"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apresentação, a negociação de boa-fé e a celebração de toda a documentação necessária para </w:t>
      </w:r>
      <w:r w:rsidR="00411CA1" w:rsidRPr="002A762A">
        <w:rPr>
          <w:rFonts w:ascii="Tahoma" w:hAnsi="Tahoma" w:cs="Tahoma"/>
          <w:sz w:val="21"/>
          <w:szCs w:val="21"/>
        </w:rPr>
        <w:t xml:space="preserve">se </w:t>
      </w:r>
      <w:r w:rsidRPr="002A762A">
        <w:rPr>
          <w:rFonts w:ascii="Tahoma" w:hAnsi="Tahoma" w:cs="Tahoma"/>
          <w:sz w:val="21"/>
          <w:szCs w:val="21"/>
        </w:rPr>
        <w:t xml:space="preserve">concluir </w:t>
      </w:r>
      <w:r w:rsidR="00411CA1" w:rsidRPr="002A762A">
        <w:rPr>
          <w:rFonts w:ascii="Tahoma" w:hAnsi="Tahoma" w:cs="Tahoma"/>
          <w:sz w:val="21"/>
          <w:szCs w:val="21"/>
        </w:rPr>
        <w:t xml:space="preserve">satisfatoriamente </w:t>
      </w:r>
      <w:r w:rsidRPr="002A762A">
        <w:rPr>
          <w:rFonts w:ascii="Tahoma" w:hAnsi="Tahoma" w:cs="Tahoma"/>
          <w:sz w:val="21"/>
          <w:szCs w:val="21"/>
        </w:rPr>
        <w:t>a Emissão</w:t>
      </w:r>
      <w:r w:rsidR="00981323" w:rsidRPr="002A762A">
        <w:rPr>
          <w:rFonts w:ascii="Tahoma" w:hAnsi="Tahoma" w:cs="Tahoma"/>
          <w:sz w:val="21"/>
          <w:szCs w:val="21"/>
        </w:rPr>
        <w:t xml:space="preserve"> e a Oferta Restrita</w:t>
      </w:r>
      <w:r w:rsidR="00411CA1" w:rsidRPr="002A762A">
        <w:rPr>
          <w:rFonts w:ascii="Tahoma" w:hAnsi="Tahoma" w:cs="Tahoma"/>
          <w:sz w:val="21"/>
          <w:szCs w:val="21"/>
        </w:rPr>
        <w:t xml:space="preserve">, </w:t>
      </w:r>
      <w:r w:rsidRPr="002A762A">
        <w:rPr>
          <w:rFonts w:ascii="Tahoma" w:hAnsi="Tahoma" w:cs="Tahoma"/>
          <w:sz w:val="21"/>
          <w:szCs w:val="21"/>
        </w:rPr>
        <w:t>tais como: (i) a emissão de opinião legal</w:t>
      </w:r>
      <w:r w:rsidR="00411CA1" w:rsidRPr="002A762A">
        <w:rPr>
          <w:rFonts w:ascii="Tahoma" w:hAnsi="Tahoma" w:cs="Tahoma"/>
          <w:sz w:val="21"/>
          <w:szCs w:val="21"/>
        </w:rPr>
        <w:t xml:space="preserve"> a ser emitida </w:t>
      </w:r>
      <w:r w:rsidRPr="002A762A">
        <w:rPr>
          <w:rFonts w:ascii="Tahoma" w:hAnsi="Tahoma" w:cs="Tahoma"/>
          <w:sz w:val="21"/>
          <w:szCs w:val="21"/>
        </w:rPr>
        <w:t xml:space="preserve">de acordo com as melhores práticas de mercado, pelo assessor legal contratado para estruturação da operação a respeito de suas conclusões obtidas a partir do levantamento de informações e finalização do processo de </w:t>
      </w:r>
      <w:r w:rsidRPr="002A762A">
        <w:rPr>
          <w:rFonts w:ascii="Tahoma" w:hAnsi="Tahoma" w:cs="Tahoma"/>
          <w:i/>
          <w:sz w:val="21"/>
          <w:szCs w:val="21"/>
        </w:rPr>
        <w:t>due diligence</w:t>
      </w:r>
      <w:r w:rsidRPr="002A762A">
        <w:rPr>
          <w:rFonts w:ascii="Tahoma" w:hAnsi="Tahoma" w:cs="Tahoma"/>
          <w:sz w:val="21"/>
          <w:szCs w:val="21"/>
        </w:rPr>
        <w:t xml:space="preserve"> d</w:t>
      </w:r>
      <w:r w:rsidR="00411CA1" w:rsidRPr="002A762A">
        <w:rPr>
          <w:rFonts w:ascii="Tahoma" w:hAnsi="Tahoma" w:cs="Tahoma"/>
          <w:sz w:val="21"/>
          <w:szCs w:val="21"/>
        </w:rPr>
        <w:t>a Emissora, do</w:t>
      </w:r>
      <w:r w:rsidR="000B0A15" w:rsidRPr="002A762A">
        <w:rPr>
          <w:rFonts w:ascii="Tahoma" w:hAnsi="Tahoma" w:cs="Tahoma"/>
          <w:sz w:val="21"/>
          <w:szCs w:val="21"/>
        </w:rPr>
        <w:t>s</w:t>
      </w:r>
      <w:r w:rsidR="00411CA1" w:rsidRPr="002A762A">
        <w:rPr>
          <w:rFonts w:ascii="Tahoma" w:hAnsi="Tahoma" w:cs="Tahoma"/>
          <w:sz w:val="21"/>
          <w:szCs w:val="21"/>
        </w:rPr>
        <w:t xml:space="preserve"> Fiador</w:t>
      </w:r>
      <w:r w:rsidR="000B0A15" w:rsidRPr="002A762A">
        <w:rPr>
          <w:rFonts w:ascii="Tahoma" w:hAnsi="Tahoma" w:cs="Tahoma"/>
          <w:sz w:val="21"/>
          <w:szCs w:val="21"/>
        </w:rPr>
        <w:t>es</w:t>
      </w:r>
      <w:r w:rsidR="00411CA1" w:rsidRPr="002A762A">
        <w:rPr>
          <w:rFonts w:ascii="Tahoma" w:hAnsi="Tahoma" w:cs="Tahoma"/>
          <w:sz w:val="21"/>
          <w:szCs w:val="21"/>
        </w:rPr>
        <w:t xml:space="preserve"> e das garantias ora outorgadas em favor do</w:t>
      </w:r>
      <w:r w:rsidR="00F07222" w:rsidRPr="002A762A">
        <w:rPr>
          <w:rFonts w:ascii="Tahoma" w:hAnsi="Tahoma" w:cs="Tahoma"/>
          <w:sz w:val="21"/>
          <w:szCs w:val="21"/>
        </w:rPr>
        <w:t>s</w:t>
      </w:r>
      <w:r w:rsidR="00411CA1" w:rsidRPr="002A762A">
        <w:rPr>
          <w:rFonts w:ascii="Tahoma" w:hAnsi="Tahoma" w:cs="Tahoma"/>
          <w:sz w:val="21"/>
          <w:szCs w:val="21"/>
        </w:rPr>
        <w:t xml:space="preserve"> </w:t>
      </w:r>
      <w:r w:rsidR="00F07222" w:rsidRPr="002A762A">
        <w:rPr>
          <w:rFonts w:ascii="Tahoma" w:hAnsi="Tahoma" w:cs="Tahoma"/>
          <w:sz w:val="21"/>
          <w:szCs w:val="21"/>
        </w:rPr>
        <w:t>d</w:t>
      </w:r>
      <w:r w:rsidR="00411CA1" w:rsidRPr="002A762A">
        <w:rPr>
          <w:rFonts w:ascii="Tahoma" w:hAnsi="Tahoma" w:cs="Tahoma"/>
          <w:sz w:val="21"/>
          <w:szCs w:val="21"/>
        </w:rPr>
        <w:t>ebenturista</w:t>
      </w:r>
      <w:r w:rsidR="00F07222" w:rsidRPr="002A762A">
        <w:rPr>
          <w:rFonts w:ascii="Tahoma" w:hAnsi="Tahoma" w:cs="Tahoma"/>
          <w:sz w:val="21"/>
          <w:szCs w:val="21"/>
        </w:rPr>
        <w:t>s</w:t>
      </w:r>
      <w:r w:rsidR="00397C52" w:rsidRPr="002A762A">
        <w:rPr>
          <w:rFonts w:ascii="Tahoma" w:hAnsi="Tahoma" w:cs="Tahoma"/>
          <w:sz w:val="21"/>
          <w:szCs w:val="21"/>
        </w:rPr>
        <w:t xml:space="preserve"> representados pelo Agente Fiduciário</w:t>
      </w:r>
      <w:r w:rsidR="003B492F" w:rsidRPr="002A762A">
        <w:rPr>
          <w:rFonts w:ascii="Tahoma" w:hAnsi="Tahoma" w:cs="Tahoma"/>
          <w:sz w:val="21"/>
          <w:szCs w:val="21"/>
        </w:rPr>
        <w:t>, em condições satisfatórias e exclusivo critério do Coordenador Líder</w:t>
      </w:r>
      <w:r w:rsidR="00411CA1" w:rsidRPr="002A762A">
        <w:rPr>
          <w:rFonts w:ascii="Tahoma" w:hAnsi="Tahoma" w:cs="Tahoma"/>
          <w:sz w:val="21"/>
          <w:szCs w:val="21"/>
        </w:rPr>
        <w:t xml:space="preserve">; </w:t>
      </w:r>
      <w:r w:rsidR="002F3318" w:rsidRPr="002A762A">
        <w:rPr>
          <w:rFonts w:ascii="Tahoma" w:hAnsi="Tahoma" w:cs="Tahoma"/>
          <w:sz w:val="21"/>
          <w:szCs w:val="21"/>
        </w:rPr>
        <w:t xml:space="preserve">e </w:t>
      </w:r>
      <w:r w:rsidR="00411CA1" w:rsidRPr="002A762A">
        <w:rPr>
          <w:rFonts w:ascii="Tahoma" w:hAnsi="Tahoma" w:cs="Tahoma"/>
          <w:sz w:val="21"/>
          <w:szCs w:val="21"/>
        </w:rPr>
        <w:t>(ii) a apresentação de todas as informações financeiras que o</w:t>
      </w:r>
      <w:r w:rsidR="00F07222" w:rsidRPr="002A762A">
        <w:rPr>
          <w:rFonts w:ascii="Tahoma" w:hAnsi="Tahoma" w:cs="Tahoma"/>
          <w:sz w:val="21"/>
          <w:szCs w:val="21"/>
        </w:rPr>
        <w:t xml:space="preserve"> Agente Fiduciário </w:t>
      </w:r>
      <w:r w:rsidR="00411CA1" w:rsidRPr="002A762A">
        <w:rPr>
          <w:rFonts w:ascii="Tahoma" w:hAnsi="Tahoma" w:cs="Tahoma"/>
          <w:sz w:val="21"/>
          <w:szCs w:val="21"/>
        </w:rPr>
        <w:t>vier a solicitar à Emissora</w:t>
      </w:r>
      <w:r w:rsidR="002F3318" w:rsidRPr="002A762A">
        <w:rPr>
          <w:rFonts w:ascii="Tahoma" w:hAnsi="Tahoma" w:cs="Tahoma"/>
          <w:sz w:val="21"/>
          <w:szCs w:val="21"/>
        </w:rPr>
        <w:t>;</w:t>
      </w:r>
    </w:p>
    <w:p w14:paraId="3D612ACC" w14:textId="00C980A7" w:rsidR="003D00E2" w:rsidRPr="002A762A" w:rsidRDefault="003D00E2" w:rsidP="002A762A">
      <w:pPr>
        <w:pStyle w:val="PargrafodaLista"/>
        <w:spacing w:after="0" w:line="276" w:lineRule="auto"/>
        <w:ind w:left="709" w:hanging="709"/>
        <w:rPr>
          <w:rFonts w:ascii="Tahoma" w:hAnsi="Tahoma" w:cs="Tahoma"/>
          <w:sz w:val="21"/>
          <w:szCs w:val="21"/>
        </w:rPr>
      </w:pPr>
    </w:p>
    <w:p w14:paraId="4D593BF1" w14:textId="3B7062EC" w:rsidR="00383745" w:rsidRPr="002A762A" w:rsidRDefault="00383745"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lastRenderedPageBreak/>
        <w:t xml:space="preserve">a verificação, por parte </w:t>
      </w:r>
      <w:r w:rsidR="0088278A" w:rsidRPr="002A762A">
        <w:rPr>
          <w:rFonts w:ascii="Tahoma" w:hAnsi="Tahoma" w:cs="Tahoma"/>
          <w:sz w:val="21"/>
          <w:szCs w:val="21"/>
        </w:rPr>
        <w:t xml:space="preserve">do </w:t>
      </w:r>
      <w:r w:rsidR="00AF04C2" w:rsidRPr="002A762A">
        <w:rPr>
          <w:rFonts w:ascii="Tahoma" w:hAnsi="Tahoma" w:cs="Tahoma"/>
          <w:sz w:val="21"/>
          <w:szCs w:val="21"/>
        </w:rPr>
        <w:t>A</w:t>
      </w:r>
      <w:r w:rsidR="0088278A" w:rsidRPr="002A762A">
        <w:rPr>
          <w:rFonts w:ascii="Tahoma" w:hAnsi="Tahoma" w:cs="Tahoma"/>
          <w:sz w:val="21"/>
          <w:szCs w:val="21"/>
        </w:rPr>
        <w:t xml:space="preserve">gente </w:t>
      </w:r>
      <w:r w:rsidR="00AF04C2" w:rsidRPr="002A762A">
        <w:rPr>
          <w:rFonts w:ascii="Tahoma" w:hAnsi="Tahoma" w:cs="Tahoma"/>
          <w:sz w:val="21"/>
          <w:szCs w:val="21"/>
        </w:rPr>
        <w:t>A</w:t>
      </w:r>
      <w:r w:rsidR="008B1C2E" w:rsidRPr="002A762A">
        <w:rPr>
          <w:rFonts w:ascii="Tahoma" w:hAnsi="Tahoma" w:cs="Tahoma"/>
          <w:sz w:val="21"/>
          <w:szCs w:val="21"/>
        </w:rPr>
        <w:t>dministrativo</w:t>
      </w:r>
      <w:r w:rsidRPr="002A762A">
        <w:rPr>
          <w:rFonts w:ascii="Tahoma" w:hAnsi="Tahoma" w:cs="Tahoma"/>
          <w:sz w:val="21"/>
          <w:szCs w:val="21"/>
        </w:rPr>
        <w:t>, que o Índice de Cobertura das Garantias</w:t>
      </w:r>
      <w:r w:rsidR="00F07222" w:rsidRPr="002A762A">
        <w:rPr>
          <w:rFonts w:ascii="Tahoma" w:hAnsi="Tahoma" w:cs="Tahoma"/>
          <w:sz w:val="21"/>
          <w:szCs w:val="21"/>
        </w:rPr>
        <w:t xml:space="preserve"> (</w:t>
      </w:r>
      <w:r w:rsidRPr="002A762A">
        <w:rPr>
          <w:rFonts w:ascii="Tahoma" w:hAnsi="Tahoma" w:cs="Tahoma"/>
          <w:sz w:val="21"/>
          <w:szCs w:val="21"/>
        </w:rPr>
        <w:t>conforme definido e previsto no Contrato de Alienação Fiduciária de Imóveis e no Contrato de Cessão Fiduciária de Recebíveis</w:t>
      </w:r>
      <w:r w:rsidR="00F07222" w:rsidRPr="002A762A">
        <w:rPr>
          <w:rFonts w:ascii="Tahoma" w:hAnsi="Tahoma" w:cs="Tahoma"/>
          <w:sz w:val="21"/>
          <w:szCs w:val="21"/>
        </w:rPr>
        <w:t>)</w:t>
      </w:r>
      <w:r w:rsidRPr="002A762A">
        <w:rPr>
          <w:rFonts w:ascii="Tahoma" w:hAnsi="Tahoma" w:cs="Tahoma"/>
          <w:sz w:val="21"/>
          <w:szCs w:val="21"/>
        </w:rPr>
        <w:t>, esteja sendo respeitado</w:t>
      </w:r>
      <w:r w:rsidR="008B1C2E" w:rsidRPr="002A762A">
        <w:rPr>
          <w:rFonts w:ascii="Tahoma" w:hAnsi="Tahoma" w:cs="Tahoma"/>
          <w:sz w:val="21"/>
          <w:szCs w:val="21"/>
        </w:rPr>
        <w:t>, com base nos respectivos contratos de garantia</w:t>
      </w:r>
      <w:r w:rsidRPr="002A762A">
        <w:rPr>
          <w:rFonts w:ascii="Tahoma" w:hAnsi="Tahoma" w:cs="Tahoma"/>
          <w:sz w:val="21"/>
          <w:szCs w:val="21"/>
        </w:rPr>
        <w:t>;</w:t>
      </w:r>
    </w:p>
    <w:p w14:paraId="4083D8A5" w14:textId="77777777" w:rsidR="00A54E83" w:rsidRPr="002A762A" w:rsidRDefault="00A54E83" w:rsidP="002A762A">
      <w:pPr>
        <w:pStyle w:val="PargrafodaLista"/>
        <w:spacing w:after="0" w:line="276" w:lineRule="auto"/>
        <w:ind w:left="709" w:hanging="709"/>
        <w:rPr>
          <w:rFonts w:ascii="Tahoma" w:hAnsi="Tahoma" w:cs="Tahoma"/>
          <w:sz w:val="21"/>
          <w:szCs w:val="21"/>
        </w:rPr>
      </w:pPr>
    </w:p>
    <w:p w14:paraId="4AABEBDA" w14:textId="7E27C48D"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inocorrência de um Evento de Vencimento Antecipado;</w:t>
      </w:r>
    </w:p>
    <w:p w14:paraId="681CFDD8" w14:textId="77777777" w:rsidR="00A54E83" w:rsidRPr="002A762A" w:rsidRDefault="00A54E83" w:rsidP="002A762A">
      <w:pPr>
        <w:pStyle w:val="PargrafodaLista"/>
        <w:spacing w:after="0" w:line="276" w:lineRule="auto"/>
        <w:ind w:left="709" w:hanging="709"/>
        <w:rPr>
          <w:rFonts w:ascii="Tahoma" w:hAnsi="Tahoma" w:cs="Tahoma"/>
          <w:sz w:val="21"/>
          <w:szCs w:val="21"/>
        </w:rPr>
      </w:pPr>
    </w:p>
    <w:p w14:paraId="0BD7EB29" w14:textId="0B7FA27D"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inexistência de alterações na legislação e regulamentação em vigor que possam criar obstáculos ou aumentar os custos inerentes à realização da </w:t>
      </w:r>
      <w:r w:rsidR="00576C3D" w:rsidRPr="002A762A">
        <w:rPr>
          <w:rFonts w:ascii="Tahoma" w:hAnsi="Tahoma" w:cs="Tahoma"/>
          <w:sz w:val="21"/>
          <w:szCs w:val="21"/>
        </w:rPr>
        <w:t>Emissão</w:t>
      </w:r>
      <w:r w:rsidRPr="002A762A">
        <w:rPr>
          <w:rFonts w:ascii="Tahoma" w:hAnsi="Tahoma" w:cs="Tahoma"/>
          <w:sz w:val="21"/>
          <w:szCs w:val="21"/>
        </w:rPr>
        <w:t xml:space="preserve"> </w:t>
      </w:r>
      <w:r w:rsidR="000940DB" w:rsidRPr="002A762A">
        <w:rPr>
          <w:rFonts w:ascii="Tahoma" w:hAnsi="Tahoma" w:cs="Tahoma"/>
          <w:sz w:val="21"/>
          <w:szCs w:val="21"/>
        </w:rPr>
        <w:t xml:space="preserve">e da Oferta Restrita </w:t>
      </w:r>
      <w:r w:rsidRPr="002A762A">
        <w:rPr>
          <w:rFonts w:ascii="Tahoma" w:hAnsi="Tahoma" w:cs="Tahoma"/>
          <w:sz w:val="21"/>
          <w:szCs w:val="21"/>
        </w:rPr>
        <w:t xml:space="preserve">incluindo normas tributárias que criem tributos ou aumentem alíquotas </w:t>
      </w:r>
      <w:r w:rsidR="00576C3D" w:rsidRPr="002A762A">
        <w:rPr>
          <w:rFonts w:ascii="Tahoma" w:hAnsi="Tahoma" w:cs="Tahoma"/>
          <w:sz w:val="21"/>
          <w:szCs w:val="21"/>
        </w:rPr>
        <w:t xml:space="preserve">atualmente </w:t>
      </w:r>
      <w:r w:rsidRPr="002A762A">
        <w:rPr>
          <w:rFonts w:ascii="Tahoma" w:hAnsi="Tahoma" w:cs="Tahoma"/>
          <w:sz w:val="21"/>
          <w:szCs w:val="21"/>
        </w:rPr>
        <w:t xml:space="preserve">incidentes </w:t>
      </w:r>
      <w:r w:rsidR="00576C3D" w:rsidRPr="002A762A">
        <w:rPr>
          <w:rFonts w:ascii="Tahoma" w:hAnsi="Tahoma" w:cs="Tahoma"/>
          <w:sz w:val="21"/>
          <w:szCs w:val="21"/>
        </w:rPr>
        <w:t>sobre a operação</w:t>
      </w:r>
      <w:r w:rsidRPr="002A762A">
        <w:rPr>
          <w:rFonts w:ascii="Tahoma" w:hAnsi="Tahoma" w:cs="Tahoma"/>
          <w:sz w:val="21"/>
          <w:szCs w:val="21"/>
        </w:rPr>
        <w:t>;</w:t>
      </w:r>
    </w:p>
    <w:p w14:paraId="756537AB" w14:textId="77777777" w:rsidR="00A54E83" w:rsidRPr="002A762A" w:rsidRDefault="00A54E83" w:rsidP="002A762A">
      <w:pPr>
        <w:pStyle w:val="PargrafodaLista"/>
        <w:tabs>
          <w:tab w:val="left" w:pos="709"/>
        </w:tabs>
        <w:autoSpaceDE w:val="0"/>
        <w:autoSpaceDN w:val="0"/>
        <w:adjustRightInd w:val="0"/>
        <w:spacing w:after="0" w:line="276" w:lineRule="auto"/>
        <w:ind w:left="709" w:hanging="709"/>
        <w:rPr>
          <w:rFonts w:ascii="Tahoma" w:hAnsi="Tahoma" w:cs="Tahoma"/>
          <w:sz w:val="21"/>
          <w:szCs w:val="21"/>
        </w:rPr>
      </w:pPr>
    </w:p>
    <w:p w14:paraId="471588AB" w14:textId="089C99D5"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não ocorrência de </w:t>
      </w:r>
      <w:r w:rsidR="00ED6DDA" w:rsidRPr="002A762A">
        <w:rPr>
          <w:rFonts w:ascii="Tahoma" w:hAnsi="Tahoma" w:cs="Tahoma"/>
          <w:sz w:val="21"/>
          <w:szCs w:val="21"/>
        </w:rPr>
        <w:t xml:space="preserve">um Efeito Adverso Relevante (conforme abaixo definido), relativo às </w:t>
      </w:r>
      <w:r w:rsidRPr="002A762A">
        <w:rPr>
          <w:rFonts w:ascii="Tahoma" w:hAnsi="Tahoma" w:cs="Tahoma"/>
          <w:sz w:val="21"/>
          <w:szCs w:val="21"/>
        </w:rPr>
        <w:t xml:space="preserve">condições econômicas, financeiras, </w:t>
      </w:r>
      <w:r w:rsidR="00576C3D" w:rsidRPr="002A762A">
        <w:rPr>
          <w:rFonts w:ascii="Tahoma" w:hAnsi="Tahoma" w:cs="Tahoma"/>
          <w:sz w:val="21"/>
          <w:szCs w:val="21"/>
        </w:rPr>
        <w:t xml:space="preserve">jurídicas, </w:t>
      </w:r>
      <w:r w:rsidRPr="002A762A">
        <w:rPr>
          <w:rFonts w:ascii="Tahoma" w:hAnsi="Tahoma" w:cs="Tahoma"/>
          <w:sz w:val="21"/>
          <w:szCs w:val="21"/>
        </w:rPr>
        <w:t>reputacionais ou operacionais d</w:t>
      </w:r>
      <w:r w:rsidR="00576C3D" w:rsidRPr="002A762A">
        <w:rPr>
          <w:rFonts w:ascii="Tahoma" w:hAnsi="Tahoma" w:cs="Tahoma"/>
          <w:sz w:val="21"/>
          <w:szCs w:val="21"/>
        </w:rPr>
        <w:t>a</w:t>
      </w:r>
      <w:r w:rsidRPr="002A762A">
        <w:rPr>
          <w:rFonts w:ascii="Tahoma" w:hAnsi="Tahoma" w:cs="Tahoma"/>
          <w:sz w:val="21"/>
          <w:szCs w:val="21"/>
        </w:rPr>
        <w:t xml:space="preserve"> </w:t>
      </w:r>
      <w:r w:rsidR="00576C3D" w:rsidRPr="002A762A">
        <w:rPr>
          <w:rFonts w:ascii="Tahoma" w:hAnsi="Tahoma" w:cs="Tahoma"/>
          <w:sz w:val="21"/>
          <w:szCs w:val="21"/>
        </w:rPr>
        <w:t>Emissora</w:t>
      </w:r>
      <w:r w:rsidR="00ED6DDA" w:rsidRPr="002A762A">
        <w:rPr>
          <w:rFonts w:ascii="Tahoma" w:hAnsi="Tahoma" w:cs="Tahoma"/>
          <w:sz w:val="21"/>
          <w:szCs w:val="21"/>
        </w:rPr>
        <w:t>,</w:t>
      </w:r>
      <w:r w:rsidR="00576C3D" w:rsidRPr="002A762A">
        <w:rPr>
          <w:rFonts w:ascii="Tahoma" w:hAnsi="Tahoma" w:cs="Tahoma"/>
          <w:sz w:val="21"/>
          <w:szCs w:val="21"/>
        </w:rPr>
        <w:t xml:space="preserve"> que possa vir a alterar </w:t>
      </w:r>
      <w:r w:rsidRPr="002A762A">
        <w:rPr>
          <w:rFonts w:ascii="Tahoma" w:hAnsi="Tahoma" w:cs="Tahoma"/>
          <w:sz w:val="21"/>
          <w:szCs w:val="21"/>
        </w:rPr>
        <w:t>a razoabilidade econômica e</w:t>
      </w:r>
      <w:r w:rsidR="004E56E7" w:rsidRPr="002A762A">
        <w:rPr>
          <w:rFonts w:ascii="Tahoma" w:hAnsi="Tahoma" w:cs="Tahoma"/>
          <w:sz w:val="21"/>
          <w:szCs w:val="21"/>
        </w:rPr>
        <w:t>/ou</w:t>
      </w:r>
      <w:r w:rsidRPr="002A762A">
        <w:rPr>
          <w:rFonts w:ascii="Tahoma" w:hAnsi="Tahoma" w:cs="Tahoma"/>
          <w:sz w:val="21"/>
          <w:szCs w:val="21"/>
        </w:rPr>
        <w:t xml:space="preserve"> torn</w:t>
      </w:r>
      <w:r w:rsidR="004E56E7" w:rsidRPr="002A762A">
        <w:rPr>
          <w:rFonts w:ascii="Tahoma" w:hAnsi="Tahoma" w:cs="Tahoma"/>
          <w:sz w:val="21"/>
          <w:szCs w:val="21"/>
        </w:rPr>
        <w:t>ar</w:t>
      </w:r>
      <w:r w:rsidRPr="002A762A">
        <w:rPr>
          <w:rFonts w:ascii="Tahoma" w:hAnsi="Tahoma" w:cs="Tahoma"/>
          <w:sz w:val="21"/>
          <w:szCs w:val="21"/>
        </w:rPr>
        <w:t xml:space="preserve"> inviável ou desaconselhável</w:t>
      </w:r>
      <w:r w:rsidR="00686F03" w:rsidRPr="002A762A">
        <w:rPr>
          <w:rFonts w:ascii="Tahoma" w:hAnsi="Tahoma" w:cs="Tahoma"/>
          <w:sz w:val="21"/>
          <w:szCs w:val="21"/>
        </w:rPr>
        <w:t xml:space="preserve"> a </w:t>
      </w:r>
      <w:r w:rsidR="000940DB" w:rsidRPr="002A762A">
        <w:rPr>
          <w:rFonts w:ascii="Tahoma" w:hAnsi="Tahoma" w:cs="Tahoma"/>
          <w:sz w:val="21"/>
          <w:szCs w:val="21"/>
        </w:rPr>
        <w:t xml:space="preserve">Emissora e/ou a </w:t>
      </w:r>
      <w:r w:rsidR="00686F03" w:rsidRPr="002A762A">
        <w:rPr>
          <w:rFonts w:ascii="Tahoma" w:hAnsi="Tahoma" w:cs="Tahoma"/>
          <w:sz w:val="21"/>
          <w:szCs w:val="21"/>
        </w:rPr>
        <w:t>Oferta Restrita e/ou</w:t>
      </w:r>
      <w:r w:rsidRPr="002A762A">
        <w:rPr>
          <w:rFonts w:ascii="Tahoma" w:hAnsi="Tahoma" w:cs="Tahoma"/>
          <w:sz w:val="21"/>
          <w:szCs w:val="21"/>
        </w:rPr>
        <w:t xml:space="preserve"> o cumprimento das obrigações aqui previstas com relação ao desembolso do Preço de </w:t>
      </w:r>
      <w:r w:rsidR="004E56E7" w:rsidRPr="002A762A">
        <w:rPr>
          <w:rFonts w:ascii="Tahoma" w:hAnsi="Tahoma" w:cs="Tahoma"/>
          <w:sz w:val="21"/>
          <w:szCs w:val="21"/>
        </w:rPr>
        <w:t>Integralização</w:t>
      </w:r>
      <w:r w:rsidRPr="002A762A">
        <w:rPr>
          <w:rFonts w:ascii="Tahoma" w:hAnsi="Tahoma" w:cs="Tahoma"/>
          <w:sz w:val="21"/>
          <w:szCs w:val="21"/>
        </w:rPr>
        <w:t>;</w:t>
      </w:r>
    </w:p>
    <w:p w14:paraId="2028D12E" w14:textId="77777777" w:rsidR="00A54E83" w:rsidRPr="002A762A" w:rsidRDefault="00A54E83" w:rsidP="002A762A">
      <w:pPr>
        <w:pStyle w:val="PargrafodaLista"/>
        <w:tabs>
          <w:tab w:val="left" w:pos="709"/>
        </w:tabs>
        <w:autoSpaceDE w:val="0"/>
        <w:autoSpaceDN w:val="0"/>
        <w:adjustRightInd w:val="0"/>
        <w:spacing w:after="0" w:line="276" w:lineRule="auto"/>
        <w:ind w:left="709" w:hanging="709"/>
        <w:rPr>
          <w:rFonts w:ascii="Tahoma" w:hAnsi="Tahoma" w:cs="Tahoma"/>
          <w:sz w:val="21"/>
          <w:szCs w:val="21"/>
        </w:rPr>
      </w:pPr>
    </w:p>
    <w:p w14:paraId="64C802B6" w14:textId="05529A4A" w:rsidR="00A54E83" w:rsidRPr="002A762A" w:rsidRDefault="004E56E7"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inexistência de eventos de natureza política, conjuntural, sanitária, econômica ou financeira, no Brasil ou em qualquer país que </w:t>
      </w:r>
      <w:r w:rsidR="00FE54B2" w:rsidRPr="002A762A">
        <w:rPr>
          <w:rFonts w:ascii="Tahoma" w:hAnsi="Tahoma" w:cs="Tahoma"/>
          <w:sz w:val="21"/>
          <w:szCs w:val="21"/>
        </w:rPr>
        <w:t xml:space="preserve">possar </w:t>
      </w:r>
      <w:r w:rsidRPr="002A762A">
        <w:rPr>
          <w:rFonts w:ascii="Tahoma" w:hAnsi="Tahoma" w:cs="Tahoma"/>
          <w:sz w:val="21"/>
          <w:szCs w:val="21"/>
        </w:rPr>
        <w:t>alterar as condições dos mercados, tornando não recomendável ou extremamente onerosa à realização da Emissão</w:t>
      </w:r>
      <w:r w:rsidR="00981323" w:rsidRPr="002A762A">
        <w:rPr>
          <w:rFonts w:ascii="Tahoma" w:hAnsi="Tahoma" w:cs="Tahoma"/>
          <w:sz w:val="21"/>
          <w:szCs w:val="21"/>
        </w:rPr>
        <w:t xml:space="preserve"> e/ou da Oferta Restrita</w:t>
      </w:r>
      <w:r w:rsidRPr="002A762A">
        <w:rPr>
          <w:rFonts w:ascii="Tahoma" w:hAnsi="Tahoma" w:cs="Tahoma"/>
          <w:sz w:val="21"/>
          <w:szCs w:val="21"/>
        </w:rPr>
        <w:t xml:space="preserve">, incluídas nestas categorias: crises políticas ou econômicas, alterações substanciais nas condições dos mercados em que </w:t>
      </w:r>
      <w:r w:rsidR="00FE54B2" w:rsidRPr="002A762A">
        <w:rPr>
          <w:rFonts w:ascii="Tahoma" w:hAnsi="Tahoma" w:cs="Tahoma"/>
          <w:sz w:val="21"/>
          <w:szCs w:val="21"/>
        </w:rPr>
        <w:t xml:space="preserve">a Emissora </w:t>
      </w:r>
      <w:r w:rsidRPr="002A762A">
        <w:rPr>
          <w:rFonts w:ascii="Tahoma" w:hAnsi="Tahoma" w:cs="Tahoma"/>
          <w:sz w:val="21"/>
          <w:szCs w:val="21"/>
        </w:rPr>
        <w:t>atua ou qualquer mudança a adversa substancial nas condições econômicas e financeiras e resultados operacionais d</w:t>
      </w:r>
      <w:r w:rsidR="00FE54B2" w:rsidRPr="002A762A">
        <w:rPr>
          <w:rFonts w:ascii="Tahoma" w:hAnsi="Tahoma" w:cs="Tahoma"/>
          <w:sz w:val="21"/>
          <w:szCs w:val="21"/>
        </w:rPr>
        <w:t>a Emissora e/ou do</w:t>
      </w:r>
      <w:r w:rsidR="000B0A15" w:rsidRPr="002A762A">
        <w:rPr>
          <w:rFonts w:ascii="Tahoma" w:hAnsi="Tahoma" w:cs="Tahoma"/>
          <w:sz w:val="21"/>
          <w:szCs w:val="21"/>
        </w:rPr>
        <w:t>s</w:t>
      </w:r>
      <w:r w:rsidR="00FE54B2"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w:t>
      </w:r>
      <w:r w:rsidR="0045791E" w:rsidRPr="002A762A">
        <w:rPr>
          <w:rFonts w:ascii="Tahoma" w:hAnsi="Tahoma" w:cs="Tahoma"/>
          <w:sz w:val="21"/>
          <w:szCs w:val="21"/>
        </w:rPr>
        <w:t xml:space="preserve"> </w:t>
      </w:r>
    </w:p>
    <w:p w14:paraId="27E85768" w14:textId="77777777" w:rsidR="0045791E" w:rsidRPr="002A762A" w:rsidRDefault="0045791E" w:rsidP="002A762A">
      <w:pPr>
        <w:pStyle w:val="PargrafodaLista"/>
        <w:spacing w:after="0" w:line="276" w:lineRule="auto"/>
        <w:ind w:left="709" w:hanging="709"/>
        <w:rPr>
          <w:rFonts w:ascii="Tahoma" w:hAnsi="Tahoma" w:cs="Tahoma"/>
          <w:sz w:val="21"/>
          <w:szCs w:val="21"/>
        </w:rPr>
      </w:pPr>
    </w:p>
    <w:p w14:paraId="5B4E7495" w14:textId="051E9B37" w:rsidR="00247BAA" w:rsidRPr="002A762A" w:rsidRDefault="00247BAA"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ratificação, pela Emissora e pelos Fiadores, na data de liquidação da Oferta Restrita, em termos satisfatórios ao Coordenador Líder, </w:t>
      </w:r>
      <w:r w:rsidR="0055425D" w:rsidRPr="002A762A">
        <w:rPr>
          <w:rFonts w:ascii="Tahoma" w:hAnsi="Tahoma" w:cs="Tahoma"/>
          <w:sz w:val="21"/>
          <w:szCs w:val="21"/>
        </w:rPr>
        <w:t xml:space="preserve">no sentido de </w:t>
      </w:r>
      <w:r w:rsidRPr="002A762A">
        <w:rPr>
          <w:rFonts w:ascii="Tahoma" w:hAnsi="Tahoma" w:cs="Tahoma"/>
          <w:sz w:val="21"/>
          <w:szCs w:val="21"/>
        </w:rPr>
        <w:t xml:space="preserve">que todas as respectivas declarações feitas </w:t>
      </w:r>
      <w:r w:rsidR="0055425D" w:rsidRPr="002A762A">
        <w:rPr>
          <w:rFonts w:ascii="Tahoma" w:hAnsi="Tahoma" w:cs="Tahoma"/>
          <w:sz w:val="21"/>
          <w:szCs w:val="21"/>
        </w:rPr>
        <w:t>nesta Escritura</w:t>
      </w:r>
      <w:r w:rsidRPr="002A762A">
        <w:rPr>
          <w:rFonts w:ascii="Tahoma" w:hAnsi="Tahoma" w:cs="Tahoma"/>
          <w:sz w:val="21"/>
          <w:szCs w:val="21"/>
        </w:rPr>
        <w:t xml:space="preserve"> e nos demais Documentos da Operação permanecem verdadeiras, consistentes, corretas, completas e suficientes, em termos satisfatórios à realização da Oferta</w:t>
      </w:r>
      <w:r w:rsidR="0055425D" w:rsidRPr="002A762A">
        <w:rPr>
          <w:rFonts w:ascii="Tahoma" w:hAnsi="Tahoma" w:cs="Tahoma"/>
          <w:sz w:val="21"/>
          <w:szCs w:val="21"/>
        </w:rPr>
        <w:t xml:space="preserve"> Restrita</w:t>
      </w:r>
      <w:r w:rsidRPr="002A762A">
        <w:rPr>
          <w:rFonts w:ascii="Tahoma" w:hAnsi="Tahoma" w:cs="Tahoma"/>
          <w:sz w:val="21"/>
          <w:szCs w:val="21"/>
        </w:rPr>
        <w:t>;</w:t>
      </w:r>
    </w:p>
    <w:p w14:paraId="6BDB6EF6" w14:textId="77777777" w:rsidR="00247BAA" w:rsidRPr="002A762A" w:rsidRDefault="00247BAA" w:rsidP="002A762A">
      <w:pPr>
        <w:pStyle w:val="PargrafodaLista"/>
        <w:spacing w:after="0" w:line="276" w:lineRule="auto"/>
        <w:rPr>
          <w:rFonts w:ascii="Tahoma" w:hAnsi="Tahoma" w:cs="Tahoma"/>
          <w:sz w:val="21"/>
          <w:szCs w:val="21"/>
        </w:rPr>
      </w:pPr>
    </w:p>
    <w:p w14:paraId="7EF569CA" w14:textId="5D9FECDB" w:rsidR="0045791E" w:rsidRPr="002A762A" w:rsidRDefault="0045791E"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ausência de inscrição da Emissora, do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de quaisquer de suas respectivas Afiliadas (conforme abaixo definido) e/ou de quaisquer sociedades de seu grupo econômico no Cadastro Nacional de Empresas Inidôneas e Suspensas (CEIS) e/ou no Cadastro Nacional de Empresas Punidas (CNEP);</w:t>
      </w:r>
      <w:r w:rsidR="00E20D69" w:rsidRPr="002A762A">
        <w:rPr>
          <w:rFonts w:ascii="Tahoma" w:hAnsi="Tahoma" w:cs="Tahoma"/>
          <w:sz w:val="21"/>
          <w:szCs w:val="21"/>
        </w:rPr>
        <w:t xml:space="preserve"> e</w:t>
      </w:r>
    </w:p>
    <w:p w14:paraId="39809488" w14:textId="77777777" w:rsidR="00FA3ACD" w:rsidRPr="002A762A" w:rsidRDefault="00FA3ACD" w:rsidP="002A762A">
      <w:pPr>
        <w:pStyle w:val="PargrafodaLista"/>
        <w:spacing w:after="0" w:line="276" w:lineRule="auto"/>
        <w:ind w:left="709" w:hanging="709"/>
        <w:rPr>
          <w:rFonts w:ascii="Tahoma" w:hAnsi="Tahoma" w:cs="Tahoma"/>
          <w:sz w:val="21"/>
          <w:szCs w:val="21"/>
        </w:rPr>
      </w:pPr>
    </w:p>
    <w:p w14:paraId="4A47A48D" w14:textId="3960515A" w:rsidR="00FA3ACD" w:rsidRPr="002A762A" w:rsidRDefault="00FA3ACD"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inexistência de violação ou indício de violação, pela Emissora, pelo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por quaisquer de suas respectivas Afiliadas (conforme abaixo definido) e/ou por quaisquer sociedades de seu grupo econômico, de qualquer dispositivo, de qualquer lei ou regulamento, nacional ou estrangeiro, contra prática de corrupção ou atos lesivos à administração pública, incluindo, sem limitação: (a) a Lei nº 12.529, de 30 de novembro de 2011, conforme alterada; (b) a Lei nº 9.613, de 3 de março de 1998, conforme alterada; (c) a Lei nº 12.846, de 1º de agosto de 2013, conforme alterada; (d) o Decreto nº 8.420, de 18 de março de 2015, conforme alterado e atualmente em vigor; (e) o </w:t>
      </w:r>
      <w:r w:rsidRPr="002A762A">
        <w:rPr>
          <w:rFonts w:ascii="Tahoma" w:hAnsi="Tahoma" w:cs="Tahoma"/>
          <w:i/>
          <w:sz w:val="21"/>
          <w:szCs w:val="21"/>
        </w:rPr>
        <w:t>US Foreign Corrupt Practices Act</w:t>
      </w:r>
      <w:r w:rsidRPr="002A762A">
        <w:rPr>
          <w:rFonts w:ascii="Tahoma" w:hAnsi="Tahoma" w:cs="Tahoma"/>
          <w:sz w:val="21"/>
          <w:szCs w:val="21"/>
        </w:rPr>
        <w:t xml:space="preserve"> (FCPA); e (f) o </w:t>
      </w:r>
      <w:r w:rsidRPr="002A762A">
        <w:rPr>
          <w:rFonts w:ascii="Tahoma" w:hAnsi="Tahoma" w:cs="Tahoma"/>
          <w:i/>
          <w:sz w:val="21"/>
          <w:szCs w:val="21"/>
        </w:rPr>
        <w:t>UK Bribery Act</w:t>
      </w:r>
      <w:r w:rsidRPr="002A762A">
        <w:rPr>
          <w:rFonts w:ascii="Tahoma" w:hAnsi="Tahoma" w:cs="Tahoma"/>
          <w:sz w:val="21"/>
          <w:szCs w:val="21"/>
        </w:rPr>
        <w:t xml:space="preserve"> de 2010</w:t>
      </w:r>
      <w:r w:rsidR="00544373" w:rsidRPr="002A762A">
        <w:rPr>
          <w:rFonts w:ascii="Tahoma" w:hAnsi="Tahoma" w:cs="Tahoma"/>
          <w:sz w:val="21"/>
          <w:szCs w:val="21"/>
        </w:rPr>
        <w:t xml:space="preserve"> (“</w:t>
      </w:r>
      <w:r w:rsidR="00544373" w:rsidRPr="002A762A">
        <w:rPr>
          <w:rFonts w:ascii="Tahoma" w:hAnsi="Tahoma" w:cs="Tahoma"/>
          <w:b/>
          <w:bCs/>
          <w:sz w:val="21"/>
          <w:szCs w:val="21"/>
        </w:rPr>
        <w:t>Leis Anticorrupção</w:t>
      </w:r>
      <w:r w:rsidR="00544373" w:rsidRPr="002A762A">
        <w:rPr>
          <w:rFonts w:ascii="Tahoma" w:hAnsi="Tahoma" w:cs="Tahoma"/>
          <w:sz w:val="21"/>
          <w:szCs w:val="21"/>
        </w:rPr>
        <w:t>”)</w:t>
      </w:r>
      <w:r w:rsidR="0045791E" w:rsidRPr="002A762A">
        <w:rPr>
          <w:rFonts w:ascii="Tahoma" w:hAnsi="Tahoma" w:cs="Tahoma"/>
          <w:sz w:val="21"/>
          <w:szCs w:val="21"/>
        </w:rPr>
        <w:t>.</w:t>
      </w:r>
    </w:p>
    <w:p w14:paraId="6FAB27D2" w14:textId="77777777" w:rsidR="0045791E" w:rsidRPr="002A762A" w:rsidRDefault="0045791E" w:rsidP="002A762A">
      <w:pPr>
        <w:pStyle w:val="PargrafodaLista"/>
        <w:spacing w:after="0" w:line="276" w:lineRule="auto"/>
        <w:ind w:left="0"/>
        <w:rPr>
          <w:rFonts w:ascii="Tahoma" w:hAnsi="Tahoma" w:cs="Tahoma"/>
          <w:sz w:val="21"/>
          <w:szCs w:val="21"/>
        </w:rPr>
      </w:pPr>
    </w:p>
    <w:p w14:paraId="4946CDCE" w14:textId="6FAEF25E" w:rsidR="00F45705" w:rsidRPr="002A762A" w:rsidRDefault="00753149" w:rsidP="002A762A">
      <w:pPr>
        <w:pStyle w:val="PargrafodaLista"/>
        <w:numPr>
          <w:ilvl w:val="2"/>
          <w:numId w:val="9"/>
        </w:numPr>
        <w:spacing w:after="0" w:line="276" w:lineRule="auto"/>
        <w:ind w:left="0" w:firstLine="0"/>
        <w:rPr>
          <w:rFonts w:ascii="Tahoma" w:hAnsi="Tahoma" w:cs="Tahoma"/>
          <w:b/>
          <w:color w:val="000000"/>
          <w:sz w:val="21"/>
          <w:szCs w:val="21"/>
        </w:rPr>
      </w:pPr>
      <w:r w:rsidRPr="002A762A">
        <w:rPr>
          <w:rFonts w:ascii="Tahoma" w:hAnsi="Tahoma" w:cs="Tahoma"/>
          <w:color w:val="000000"/>
          <w:sz w:val="21"/>
          <w:szCs w:val="21"/>
        </w:rPr>
        <w:lastRenderedPageBreak/>
        <w:t xml:space="preserve">Salvo se o </w:t>
      </w:r>
      <w:r w:rsidR="00255B3E" w:rsidRPr="002A762A">
        <w:rPr>
          <w:rFonts w:ascii="Tahoma" w:hAnsi="Tahoma" w:cs="Tahoma"/>
          <w:color w:val="000000"/>
          <w:sz w:val="21"/>
          <w:szCs w:val="21"/>
        </w:rPr>
        <w:t xml:space="preserve">Coordenador Líder </w:t>
      </w:r>
      <w:r w:rsidRPr="002A762A">
        <w:rPr>
          <w:rFonts w:ascii="Tahoma" w:hAnsi="Tahoma" w:cs="Tahoma"/>
          <w:color w:val="000000"/>
          <w:sz w:val="21"/>
          <w:szCs w:val="21"/>
        </w:rPr>
        <w:t xml:space="preserve">renunciar expressamente ao cumprimento da(s) </w:t>
      </w:r>
      <w:r w:rsidRPr="002A762A">
        <w:rPr>
          <w:rFonts w:ascii="Tahoma" w:hAnsi="Tahoma" w:cs="Tahoma"/>
          <w:sz w:val="21"/>
          <w:szCs w:val="21"/>
        </w:rPr>
        <w:t>Condição</w:t>
      </w:r>
      <w:r w:rsidRPr="002A762A">
        <w:rPr>
          <w:rFonts w:ascii="Tahoma" w:hAnsi="Tahoma" w:cs="Tahoma"/>
          <w:bCs/>
          <w:sz w:val="21"/>
          <w:szCs w:val="21"/>
        </w:rPr>
        <w:t>(ões) Precedente</w:t>
      </w:r>
      <w:r w:rsidR="00A77A11" w:rsidRPr="002A762A">
        <w:rPr>
          <w:rFonts w:ascii="Tahoma" w:hAnsi="Tahoma" w:cs="Tahoma"/>
          <w:bCs/>
          <w:sz w:val="21"/>
          <w:szCs w:val="21"/>
        </w:rPr>
        <w:t>(</w:t>
      </w:r>
      <w:r w:rsidRPr="002A762A">
        <w:rPr>
          <w:rFonts w:ascii="Tahoma" w:hAnsi="Tahoma" w:cs="Tahoma"/>
          <w:bCs/>
          <w:sz w:val="21"/>
          <w:szCs w:val="21"/>
        </w:rPr>
        <w:t>s</w:t>
      </w:r>
      <w:r w:rsidR="00A77A11" w:rsidRPr="002A762A">
        <w:rPr>
          <w:rFonts w:ascii="Tahoma" w:hAnsi="Tahoma" w:cs="Tahoma"/>
          <w:bCs/>
          <w:sz w:val="21"/>
          <w:szCs w:val="21"/>
        </w:rPr>
        <w:t>)</w:t>
      </w:r>
      <w:r w:rsidRPr="002A762A">
        <w:rPr>
          <w:rFonts w:ascii="Tahoma" w:hAnsi="Tahoma" w:cs="Tahoma"/>
          <w:bCs/>
          <w:sz w:val="21"/>
          <w:szCs w:val="21"/>
        </w:rPr>
        <w:t xml:space="preserve">, na hipótese de </w:t>
      </w:r>
      <w:r w:rsidR="00F45705" w:rsidRPr="002A762A">
        <w:rPr>
          <w:rFonts w:ascii="Tahoma" w:hAnsi="Tahoma" w:cs="Tahoma"/>
          <w:color w:val="000000"/>
          <w:sz w:val="21"/>
          <w:szCs w:val="21"/>
        </w:rPr>
        <w:t xml:space="preserve">qualquer </w:t>
      </w:r>
      <w:r w:rsidRPr="002A762A">
        <w:rPr>
          <w:rFonts w:ascii="Tahoma" w:hAnsi="Tahoma" w:cs="Tahoma"/>
          <w:color w:val="000000"/>
          <w:sz w:val="21"/>
          <w:szCs w:val="21"/>
        </w:rPr>
        <w:t xml:space="preserve">uma </w:t>
      </w:r>
      <w:r w:rsidR="00F45705" w:rsidRPr="002A762A">
        <w:rPr>
          <w:rFonts w:ascii="Tahoma" w:hAnsi="Tahoma" w:cs="Tahoma"/>
          <w:color w:val="000000"/>
          <w:sz w:val="21"/>
          <w:szCs w:val="21"/>
        </w:rPr>
        <w:t xml:space="preserve">das </w:t>
      </w:r>
      <w:r w:rsidR="00F45705" w:rsidRPr="002A762A">
        <w:rPr>
          <w:rFonts w:ascii="Tahoma" w:hAnsi="Tahoma" w:cs="Tahoma"/>
          <w:sz w:val="21"/>
          <w:szCs w:val="21"/>
        </w:rPr>
        <w:t xml:space="preserve">Condições </w:t>
      </w:r>
      <w:r w:rsidR="00E20D69" w:rsidRPr="002A762A">
        <w:rPr>
          <w:rFonts w:ascii="Tahoma" w:hAnsi="Tahoma" w:cs="Tahoma"/>
          <w:bCs/>
          <w:sz w:val="21"/>
          <w:szCs w:val="21"/>
        </w:rPr>
        <w:t>Precedentes</w:t>
      </w:r>
      <w:r w:rsidR="00F45705" w:rsidRPr="002A762A">
        <w:rPr>
          <w:rFonts w:ascii="Tahoma" w:hAnsi="Tahoma" w:cs="Tahoma"/>
          <w:color w:val="000000"/>
          <w:sz w:val="21"/>
          <w:szCs w:val="21"/>
        </w:rPr>
        <w:t xml:space="preserve"> não </w:t>
      </w:r>
      <w:r w:rsidRPr="002A762A">
        <w:rPr>
          <w:rFonts w:ascii="Tahoma" w:hAnsi="Tahoma" w:cs="Tahoma"/>
          <w:color w:val="000000"/>
          <w:sz w:val="21"/>
          <w:szCs w:val="21"/>
        </w:rPr>
        <w:t xml:space="preserve">se verificar </w:t>
      </w:r>
      <w:r w:rsidR="00F45705" w:rsidRPr="002A762A">
        <w:rPr>
          <w:rFonts w:ascii="Tahoma" w:hAnsi="Tahoma" w:cs="Tahoma"/>
          <w:color w:val="000000"/>
          <w:sz w:val="21"/>
          <w:szCs w:val="21"/>
        </w:rPr>
        <w:t xml:space="preserve">dentro do prazo de </w:t>
      </w:r>
      <w:r w:rsidR="00CA7E6D" w:rsidRPr="002A762A">
        <w:rPr>
          <w:rFonts w:ascii="Tahoma" w:hAnsi="Tahoma" w:cs="Tahoma"/>
          <w:color w:val="000000"/>
          <w:sz w:val="21"/>
          <w:szCs w:val="21"/>
        </w:rPr>
        <w:t xml:space="preserve">45 (quarenta e cinco) </w:t>
      </w:r>
      <w:r w:rsidR="00F45705" w:rsidRPr="002A762A">
        <w:rPr>
          <w:rFonts w:ascii="Tahoma" w:hAnsi="Tahoma" w:cs="Tahoma"/>
          <w:color w:val="000000"/>
          <w:sz w:val="21"/>
          <w:szCs w:val="21"/>
        </w:rPr>
        <w:t>dias corridos</w:t>
      </w:r>
      <w:r w:rsidR="001B6E9D" w:rsidRPr="002A762A">
        <w:rPr>
          <w:rFonts w:ascii="Tahoma" w:hAnsi="Tahoma" w:cs="Tahoma"/>
          <w:color w:val="000000"/>
          <w:sz w:val="21"/>
          <w:szCs w:val="21"/>
        </w:rPr>
        <w:t>,</w:t>
      </w:r>
      <w:r w:rsidR="00F45705" w:rsidRPr="002A762A">
        <w:rPr>
          <w:rFonts w:ascii="Tahoma" w:hAnsi="Tahoma" w:cs="Tahoma"/>
          <w:color w:val="000000"/>
          <w:sz w:val="21"/>
          <w:szCs w:val="21"/>
        </w:rPr>
        <w:t xml:space="preserve"> contado </w:t>
      </w:r>
      <w:r w:rsidR="00A77A11" w:rsidRPr="002A762A">
        <w:rPr>
          <w:rFonts w:ascii="Tahoma" w:hAnsi="Tahoma" w:cs="Tahoma"/>
          <w:color w:val="000000"/>
          <w:sz w:val="21"/>
          <w:szCs w:val="21"/>
        </w:rPr>
        <w:t>da Data de Emissão</w:t>
      </w:r>
      <w:r w:rsidR="00F45705" w:rsidRPr="002A762A">
        <w:rPr>
          <w:rFonts w:ascii="Tahoma" w:hAnsi="Tahoma" w:cs="Tahoma"/>
          <w:color w:val="000000"/>
          <w:sz w:val="21"/>
          <w:szCs w:val="21"/>
        </w:rPr>
        <w:t xml:space="preserve">, os negócios jurídicos avençados na presente </w:t>
      </w:r>
      <w:r w:rsidR="00E20D69" w:rsidRPr="002A762A">
        <w:rPr>
          <w:rFonts w:ascii="Tahoma" w:hAnsi="Tahoma" w:cs="Tahoma"/>
          <w:color w:val="000000"/>
          <w:sz w:val="21"/>
          <w:szCs w:val="21"/>
        </w:rPr>
        <w:t xml:space="preserve">Escritura </w:t>
      </w:r>
      <w:r w:rsidR="00F45705" w:rsidRPr="002A762A">
        <w:rPr>
          <w:rFonts w:ascii="Tahoma" w:hAnsi="Tahoma" w:cs="Tahoma"/>
          <w:color w:val="000000"/>
          <w:sz w:val="21"/>
          <w:szCs w:val="21"/>
        </w:rPr>
        <w:t>restarão automaticamente ineficazes e sem efeito</w:t>
      </w:r>
      <w:r w:rsidR="001B6E9D" w:rsidRPr="002A762A">
        <w:rPr>
          <w:rFonts w:ascii="Tahoma" w:hAnsi="Tahoma" w:cs="Tahoma"/>
          <w:color w:val="000000"/>
          <w:sz w:val="21"/>
          <w:szCs w:val="21"/>
        </w:rPr>
        <w:t xml:space="preserve"> </w:t>
      </w:r>
      <w:r w:rsidR="00F45705" w:rsidRPr="002A762A">
        <w:rPr>
          <w:rFonts w:ascii="Tahoma" w:hAnsi="Tahoma" w:cs="Tahoma"/>
          <w:color w:val="000000"/>
          <w:sz w:val="21"/>
          <w:szCs w:val="21"/>
        </w:rPr>
        <w:t xml:space="preserve">nos termos do artigo 127 </w:t>
      </w:r>
      <w:r w:rsidR="001B6E9D" w:rsidRPr="002A762A">
        <w:rPr>
          <w:rFonts w:ascii="Tahoma" w:hAnsi="Tahoma" w:cs="Tahoma"/>
          <w:color w:val="000000"/>
          <w:sz w:val="21"/>
          <w:szCs w:val="21"/>
        </w:rPr>
        <w:t xml:space="preserve">do </w:t>
      </w:r>
      <w:r w:rsidR="00F45705" w:rsidRPr="002A762A">
        <w:rPr>
          <w:rFonts w:ascii="Tahoma" w:hAnsi="Tahoma" w:cs="Tahoma"/>
          <w:color w:val="000000"/>
          <w:sz w:val="21"/>
          <w:szCs w:val="21"/>
        </w:rPr>
        <w:t xml:space="preserve">Código Civil, operando-se a resolução de todos os </w:t>
      </w:r>
      <w:r w:rsidRPr="002A762A">
        <w:rPr>
          <w:rFonts w:ascii="Tahoma" w:hAnsi="Tahoma" w:cs="Tahoma"/>
          <w:color w:val="000000"/>
          <w:sz w:val="21"/>
          <w:szCs w:val="21"/>
        </w:rPr>
        <w:t xml:space="preserve">seus </w:t>
      </w:r>
      <w:r w:rsidR="00F45705" w:rsidRPr="002A762A">
        <w:rPr>
          <w:rFonts w:ascii="Tahoma" w:hAnsi="Tahoma" w:cs="Tahoma"/>
          <w:color w:val="000000"/>
          <w:sz w:val="21"/>
          <w:szCs w:val="21"/>
        </w:rPr>
        <w:t xml:space="preserve">negócios jurídicos, sem quaisquer penalidades para as Partes, devendo </w:t>
      </w:r>
      <w:r w:rsidR="00A77A11" w:rsidRPr="002A762A">
        <w:rPr>
          <w:rFonts w:ascii="Tahoma" w:hAnsi="Tahoma" w:cs="Tahoma"/>
          <w:color w:val="000000"/>
          <w:sz w:val="21"/>
          <w:szCs w:val="21"/>
        </w:rPr>
        <w:t xml:space="preserve">a Emissora </w:t>
      </w:r>
      <w:r w:rsidR="00F45705" w:rsidRPr="002A762A">
        <w:rPr>
          <w:rFonts w:ascii="Tahoma" w:hAnsi="Tahoma" w:cs="Tahoma"/>
          <w:color w:val="000000"/>
          <w:sz w:val="21"/>
          <w:szCs w:val="21"/>
        </w:rPr>
        <w:t xml:space="preserve">reembolsar </w:t>
      </w:r>
      <w:r w:rsidR="00A77A11" w:rsidRPr="002A762A">
        <w:rPr>
          <w:rFonts w:ascii="Tahoma" w:hAnsi="Tahoma" w:cs="Tahoma"/>
          <w:color w:val="000000"/>
          <w:sz w:val="21"/>
          <w:szCs w:val="21"/>
        </w:rPr>
        <w:t xml:space="preserve">o </w:t>
      </w:r>
      <w:r w:rsidR="00255B3E" w:rsidRPr="002A762A">
        <w:rPr>
          <w:rFonts w:ascii="Tahoma" w:hAnsi="Tahoma" w:cs="Tahoma"/>
          <w:color w:val="000000"/>
          <w:sz w:val="21"/>
          <w:szCs w:val="21"/>
        </w:rPr>
        <w:t xml:space="preserve">Coordenador Líder, o </w:t>
      </w:r>
      <w:r w:rsidR="001C009D" w:rsidRPr="002A762A">
        <w:rPr>
          <w:rFonts w:ascii="Tahoma" w:hAnsi="Tahoma" w:cs="Tahoma"/>
          <w:color w:val="000000"/>
          <w:sz w:val="21"/>
          <w:szCs w:val="21"/>
        </w:rPr>
        <w:t>Agente Fiduciário e/ou os titulares das Debêntures, conforme o caso,</w:t>
      </w:r>
      <w:r w:rsidR="00F45705" w:rsidRPr="002A762A">
        <w:rPr>
          <w:rFonts w:ascii="Tahoma" w:hAnsi="Tahoma" w:cs="Tahoma"/>
          <w:color w:val="000000"/>
          <w:sz w:val="21"/>
          <w:szCs w:val="21"/>
        </w:rPr>
        <w:t xml:space="preserve"> de todas as despesas até então despendidas relativamente à </w:t>
      </w:r>
      <w:r w:rsidR="00B2267E" w:rsidRPr="002A762A">
        <w:rPr>
          <w:rFonts w:ascii="Tahoma" w:hAnsi="Tahoma" w:cs="Tahoma"/>
          <w:color w:val="000000"/>
          <w:sz w:val="21"/>
          <w:szCs w:val="21"/>
        </w:rPr>
        <w:t>Emissão</w:t>
      </w:r>
      <w:r w:rsidR="00255B3E" w:rsidRPr="002A762A">
        <w:rPr>
          <w:rFonts w:ascii="Tahoma" w:hAnsi="Tahoma" w:cs="Tahoma"/>
          <w:color w:val="000000"/>
          <w:sz w:val="21"/>
          <w:szCs w:val="21"/>
        </w:rPr>
        <w:t xml:space="preserve"> e à Oferta Restrita</w:t>
      </w:r>
      <w:r w:rsidR="00F45705" w:rsidRPr="002A762A">
        <w:rPr>
          <w:rFonts w:ascii="Tahoma" w:hAnsi="Tahoma" w:cs="Tahoma"/>
          <w:color w:val="000000"/>
          <w:sz w:val="21"/>
          <w:szCs w:val="21"/>
        </w:rPr>
        <w:t>.</w:t>
      </w:r>
    </w:p>
    <w:p w14:paraId="66B29EC5" w14:textId="77777777" w:rsidR="00146E06" w:rsidRPr="002A762A" w:rsidRDefault="00146E06" w:rsidP="002A762A">
      <w:pPr>
        <w:pStyle w:val="PargrafodaLista"/>
        <w:spacing w:after="0" w:line="276" w:lineRule="auto"/>
        <w:rPr>
          <w:rFonts w:ascii="Tahoma" w:hAnsi="Tahoma" w:cs="Tahoma"/>
          <w:sz w:val="21"/>
          <w:szCs w:val="21"/>
        </w:rPr>
      </w:pPr>
    </w:p>
    <w:p w14:paraId="752762CA" w14:textId="4AAF24B3" w:rsidR="00274123" w:rsidRPr="002A762A" w:rsidRDefault="00274123"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Amortização do Valor Nominal Unitário</w:t>
      </w:r>
    </w:p>
    <w:p w14:paraId="0305D3FA" w14:textId="77777777" w:rsidR="00274123" w:rsidRPr="002A762A" w:rsidRDefault="00274123" w:rsidP="002A762A">
      <w:pPr>
        <w:spacing w:after="0" w:line="276" w:lineRule="auto"/>
        <w:contextualSpacing/>
        <w:rPr>
          <w:rFonts w:ascii="Tahoma" w:hAnsi="Tahoma" w:cs="Tahoma"/>
          <w:sz w:val="21"/>
          <w:szCs w:val="21"/>
        </w:rPr>
      </w:pPr>
    </w:p>
    <w:p w14:paraId="11A1C336" w14:textId="4586184A" w:rsidR="00274123" w:rsidRPr="002A762A" w:rsidRDefault="004A1183"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Os percentuais de amortização incidirão sobre o</w:t>
      </w:r>
      <w:r w:rsidR="00274123" w:rsidRPr="002A762A">
        <w:rPr>
          <w:rFonts w:ascii="Tahoma" w:hAnsi="Tahoma" w:cs="Tahoma"/>
          <w:sz w:val="21"/>
          <w:szCs w:val="21"/>
        </w:rPr>
        <w:t xml:space="preserve"> </w:t>
      </w:r>
      <w:ins w:id="36" w:author="Nathalia Esteves" w:date="2021-10-08T17:52:00Z">
        <w:r w:rsidR="00AC6478">
          <w:rPr>
            <w:rFonts w:ascii="Tahoma" w:hAnsi="Tahoma" w:cs="Tahoma"/>
            <w:sz w:val="21"/>
            <w:szCs w:val="21"/>
          </w:rPr>
          <w:t xml:space="preserve">saldo do </w:t>
        </w:r>
      </w:ins>
      <w:r w:rsidR="00274123" w:rsidRPr="002A762A">
        <w:rPr>
          <w:rFonts w:ascii="Tahoma" w:hAnsi="Tahoma" w:cs="Tahoma"/>
          <w:sz w:val="21"/>
          <w:szCs w:val="21"/>
        </w:rPr>
        <w:t xml:space="preserve">Valor Nominal Unitário </w:t>
      </w:r>
      <w:bookmarkStart w:id="37" w:name="_Hlk5050980"/>
      <w:r w:rsidR="00274123" w:rsidRPr="002A762A">
        <w:rPr>
          <w:rFonts w:ascii="Tahoma" w:hAnsi="Tahoma" w:cs="Tahoma"/>
          <w:sz w:val="21"/>
          <w:szCs w:val="21"/>
        </w:rPr>
        <w:t>das Debêntures</w:t>
      </w:r>
      <w:del w:id="38" w:author="Nathalia Esteves" w:date="2021-10-08T17:52:00Z">
        <w:r w:rsidR="00274123" w:rsidRPr="002A762A" w:rsidDel="00AC6478">
          <w:rPr>
            <w:rFonts w:ascii="Tahoma" w:hAnsi="Tahoma" w:cs="Tahoma"/>
            <w:sz w:val="21"/>
            <w:szCs w:val="21"/>
          </w:rPr>
          <w:delText xml:space="preserve"> (ou o seu saldo, conforme o caso)</w:delText>
        </w:r>
      </w:del>
      <w:r w:rsidR="00860F6D" w:rsidRPr="002A762A">
        <w:rPr>
          <w:rFonts w:ascii="Tahoma" w:hAnsi="Tahoma" w:cs="Tahoma"/>
          <w:sz w:val="21"/>
          <w:szCs w:val="21"/>
        </w:rPr>
        <w:t xml:space="preserve">, </w:t>
      </w:r>
      <w:r w:rsidR="00FA59AA" w:rsidRPr="002A762A">
        <w:rPr>
          <w:rFonts w:ascii="Tahoma" w:hAnsi="Tahoma" w:cs="Tahoma"/>
          <w:sz w:val="21"/>
          <w:szCs w:val="21"/>
        </w:rPr>
        <w:t>o qual</w:t>
      </w:r>
      <w:r w:rsidR="00274123" w:rsidRPr="002A762A">
        <w:rPr>
          <w:rFonts w:ascii="Tahoma" w:hAnsi="Tahoma" w:cs="Tahoma"/>
          <w:sz w:val="21"/>
          <w:szCs w:val="21"/>
        </w:rPr>
        <w:t xml:space="preserve"> </w:t>
      </w:r>
      <w:bookmarkStart w:id="39" w:name="_Hlk53644450"/>
      <w:r w:rsidR="00274123" w:rsidRPr="002A762A">
        <w:rPr>
          <w:rFonts w:ascii="Tahoma" w:hAnsi="Tahoma" w:cs="Tahoma"/>
          <w:sz w:val="21"/>
          <w:szCs w:val="21"/>
        </w:rPr>
        <w:t xml:space="preserve">será amortizado </w:t>
      </w:r>
      <w:bookmarkStart w:id="40" w:name="_Hlk629595"/>
      <w:r w:rsidR="00A0593C" w:rsidRPr="002A762A">
        <w:rPr>
          <w:rFonts w:ascii="Tahoma" w:hAnsi="Tahoma" w:cs="Tahoma"/>
          <w:sz w:val="21"/>
          <w:szCs w:val="21"/>
        </w:rPr>
        <w:t>trimestralmente</w:t>
      </w:r>
      <w:r w:rsidR="002C560E" w:rsidRPr="002A762A">
        <w:rPr>
          <w:rFonts w:ascii="Tahoma" w:hAnsi="Tahoma" w:cs="Tahoma"/>
          <w:sz w:val="21"/>
          <w:szCs w:val="21"/>
        </w:rPr>
        <w:t xml:space="preserve"> a partir do 12º (décimo segundo) mês calendário contado da Data de Emissão, </w:t>
      </w:r>
      <w:r w:rsidRPr="002A762A">
        <w:rPr>
          <w:rFonts w:ascii="Tahoma" w:hAnsi="Tahoma" w:cs="Tahoma"/>
          <w:sz w:val="21"/>
          <w:szCs w:val="21"/>
        </w:rPr>
        <w:t xml:space="preserve">sempre no dia </w:t>
      </w:r>
      <w:r w:rsidR="008B3312" w:rsidRPr="002A762A">
        <w:rPr>
          <w:rFonts w:ascii="Tahoma" w:hAnsi="Tahoma" w:cs="Tahoma"/>
          <w:sz w:val="21"/>
          <w:szCs w:val="21"/>
        </w:rPr>
        <w:t xml:space="preserve">18 (dezoito) </w:t>
      </w:r>
      <w:r w:rsidRPr="002A762A">
        <w:rPr>
          <w:rFonts w:ascii="Tahoma" w:hAnsi="Tahoma" w:cs="Tahoma"/>
          <w:sz w:val="21"/>
          <w:szCs w:val="21"/>
        </w:rPr>
        <w:t xml:space="preserve">dos meses de </w:t>
      </w:r>
      <w:r w:rsidR="008B3312" w:rsidRPr="002A762A">
        <w:rPr>
          <w:rFonts w:ascii="Tahoma" w:hAnsi="Tahoma" w:cs="Tahoma"/>
          <w:sz w:val="21"/>
          <w:szCs w:val="21"/>
        </w:rPr>
        <w:t>janeiro</w:t>
      </w:r>
      <w:r w:rsidRPr="002A762A">
        <w:rPr>
          <w:rFonts w:ascii="Tahoma" w:hAnsi="Tahoma" w:cs="Tahoma"/>
          <w:sz w:val="21"/>
          <w:szCs w:val="21"/>
        </w:rPr>
        <w:t xml:space="preserve">, </w:t>
      </w:r>
      <w:r w:rsidR="008B3312" w:rsidRPr="002A762A">
        <w:rPr>
          <w:rFonts w:ascii="Tahoma" w:hAnsi="Tahoma" w:cs="Tahoma"/>
          <w:sz w:val="21"/>
          <w:szCs w:val="21"/>
        </w:rPr>
        <w:t>abril</w:t>
      </w:r>
      <w:r w:rsidRPr="002A762A">
        <w:rPr>
          <w:rFonts w:ascii="Tahoma" w:hAnsi="Tahoma" w:cs="Tahoma"/>
          <w:sz w:val="21"/>
          <w:szCs w:val="21"/>
        </w:rPr>
        <w:t xml:space="preserve">, </w:t>
      </w:r>
      <w:r w:rsidR="008B3312" w:rsidRPr="002A762A">
        <w:rPr>
          <w:rFonts w:ascii="Tahoma" w:hAnsi="Tahoma" w:cs="Tahoma"/>
          <w:sz w:val="21"/>
          <w:szCs w:val="21"/>
        </w:rPr>
        <w:t>julho</w:t>
      </w:r>
      <w:r w:rsidRPr="002A762A">
        <w:rPr>
          <w:rFonts w:ascii="Tahoma" w:hAnsi="Tahoma" w:cs="Tahoma"/>
          <w:sz w:val="21"/>
          <w:szCs w:val="21"/>
        </w:rPr>
        <w:t xml:space="preserve"> e </w:t>
      </w:r>
      <w:r w:rsidR="008B3312" w:rsidRPr="002A762A">
        <w:rPr>
          <w:rFonts w:ascii="Tahoma" w:hAnsi="Tahoma" w:cs="Tahoma"/>
          <w:sz w:val="21"/>
          <w:szCs w:val="21"/>
        </w:rPr>
        <w:t>outubro</w:t>
      </w:r>
      <w:r w:rsidRPr="002A762A">
        <w:rPr>
          <w:rFonts w:ascii="Tahoma" w:hAnsi="Tahoma" w:cs="Tahoma"/>
          <w:sz w:val="21"/>
          <w:szCs w:val="21"/>
        </w:rPr>
        <w:t xml:space="preserve"> de cada ano calendário, </w:t>
      </w:r>
      <w:r w:rsidR="00274123" w:rsidRPr="002A762A">
        <w:rPr>
          <w:rFonts w:ascii="Tahoma" w:hAnsi="Tahoma" w:cs="Tahoma"/>
          <w:sz w:val="21"/>
          <w:szCs w:val="21"/>
        </w:rPr>
        <w:t xml:space="preserve">de acordo com as datas e valores indicados na tabela constante do Anexo I à presente Escritura </w:t>
      </w:r>
      <w:bookmarkEnd w:id="39"/>
      <w:r w:rsidR="00274123" w:rsidRPr="002A762A">
        <w:rPr>
          <w:rFonts w:ascii="Tahoma" w:hAnsi="Tahoma" w:cs="Tahoma"/>
          <w:sz w:val="21"/>
          <w:szCs w:val="21"/>
        </w:rPr>
        <w:t>(“</w:t>
      </w:r>
      <w:r w:rsidR="00274123" w:rsidRPr="002A762A">
        <w:rPr>
          <w:rFonts w:ascii="Tahoma" w:hAnsi="Tahoma" w:cs="Tahoma"/>
          <w:b/>
          <w:sz w:val="21"/>
          <w:szCs w:val="21"/>
        </w:rPr>
        <w:t>Amortização Ordinária</w:t>
      </w:r>
      <w:r w:rsidR="00274123" w:rsidRPr="002A762A">
        <w:rPr>
          <w:rFonts w:ascii="Tahoma" w:hAnsi="Tahoma" w:cs="Tahoma"/>
          <w:sz w:val="21"/>
          <w:szCs w:val="21"/>
        </w:rPr>
        <w:t>”).</w:t>
      </w:r>
      <w:bookmarkEnd w:id="37"/>
      <w:bookmarkEnd w:id="40"/>
    </w:p>
    <w:p w14:paraId="05CABA9A" w14:textId="77777777" w:rsidR="00274123" w:rsidRPr="002A762A" w:rsidRDefault="00274123" w:rsidP="002A762A">
      <w:pPr>
        <w:pStyle w:val="PargrafodaLista"/>
        <w:tabs>
          <w:tab w:val="left" w:pos="851"/>
        </w:tabs>
        <w:spacing w:after="0" w:line="276" w:lineRule="auto"/>
        <w:ind w:left="0"/>
        <w:rPr>
          <w:rFonts w:ascii="Tahoma" w:hAnsi="Tahoma" w:cs="Tahoma"/>
          <w:sz w:val="21"/>
          <w:szCs w:val="21"/>
        </w:rPr>
      </w:pPr>
    </w:p>
    <w:p w14:paraId="707894CE" w14:textId="77777777" w:rsidR="00274123" w:rsidRPr="002A762A" w:rsidRDefault="00274123" w:rsidP="002A762A">
      <w:pPr>
        <w:pStyle w:val="ListaColorida-nfase11"/>
        <w:numPr>
          <w:ilvl w:val="2"/>
          <w:numId w:val="9"/>
        </w:numPr>
        <w:autoSpaceDE w:val="0"/>
        <w:autoSpaceDN w:val="0"/>
        <w:spacing w:line="276" w:lineRule="auto"/>
        <w:ind w:left="0" w:firstLine="0"/>
        <w:jc w:val="both"/>
        <w:rPr>
          <w:rFonts w:ascii="Tahoma" w:hAnsi="Tahoma" w:cs="Tahoma"/>
          <w:sz w:val="21"/>
          <w:szCs w:val="21"/>
        </w:rPr>
      </w:pPr>
      <w:r w:rsidRPr="002A762A">
        <w:rPr>
          <w:rFonts w:ascii="Tahoma" w:hAnsi="Tahoma" w:cs="Tahoma"/>
          <w:sz w:val="21"/>
          <w:szCs w:val="21"/>
        </w:rPr>
        <w:t xml:space="preserve">O cálculo da Amortização Ordinária será realizado com base na seguinte fórmula: </w:t>
      </w:r>
    </w:p>
    <w:p w14:paraId="5CF19433" w14:textId="77777777" w:rsidR="00274123" w:rsidRPr="002A762A" w:rsidRDefault="00274123" w:rsidP="002A762A">
      <w:pPr>
        <w:spacing w:after="0" w:line="276" w:lineRule="auto"/>
        <w:contextualSpacing/>
        <w:rPr>
          <w:rFonts w:ascii="Tahoma" w:hAnsi="Tahoma" w:cs="Tahoma"/>
          <w:sz w:val="21"/>
          <w:szCs w:val="21"/>
          <w:lang w:eastAsia="en-US"/>
        </w:rPr>
      </w:pPr>
    </w:p>
    <w:p w14:paraId="3ACF61FD" w14:textId="1D02EDCB" w:rsidR="00274123" w:rsidRPr="002A762A" w:rsidRDefault="00274123" w:rsidP="002A762A">
      <w:pPr>
        <w:spacing w:after="0" w:line="276" w:lineRule="auto"/>
        <w:ind w:left="708"/>
        <w:contextualSpacing/>
        <w:jc w:val="center"/>
        <w:rPr>
          <w:rFonts w:ascii="Tahoma" w:hAnsi="Tahoma" w:cs="Tahoma"/>
          <w:sz w:val="21"/>
          <w:szCs w:val="21"/>
        </w:rPr>
      </w:pPr>
      <m:oMathPara>
        <m:oMath>
          <m:r>
            <w:rPr>
              <w:rFonts w:ascii="Cambria Math" w:hAnsi="Cambria Math" w:cs="Tahoma"/>
              <w:sz w:val="21"/>
              <w:szCs w:val="21"/>
            </w:rPr>
            <m:t>AMi=</m:t>
          </m:r>
          <m:sSub>
            <m:sSubPr>
              <m:ctrlPr>
                <w:rPr>
                  <w:rFonts w:ascii="Cambria Math" w:eastAsiaTheme="minorHAnsi" w:hAnsi="Cambria Math" w:cs="Tahoma"/>
                  <w:i/>
                  <w:iCs/>
                  <w:sz w:val="21"/>
                  <w:szCs w:val="21"/>
                  <w:lang w:eastAsia="en-US"/>
                </w:rPr>
              </m:ctrlPr>
            </m:sSubPr>
            <m:e>
              <m:r>
                <w:rPr>
                  <w:rFonts w:ascii="Cambria Math" w:hAnsi="Cambria Math" w:cs="Tahoma"/>
                  <w:sz w:val="21"/>
                  <w:szCs w:val="21"/>
                </w:rPr>
                <m:t>VN</m:t>
              </m:r>
            </m:e>
            <m:sub>
              <m:r>
                <w:rPr>
                  <w:rFonts w:ascii="Cambria Math" w:hAnsi="Cambria Math" w:cs="Tahoma"/>
                  <w:sz w:val="21"/>
                  <w:szCs w:val="21"/>
                </w:rPr>
                <m:t>e</m:t>
              </m:r>
            </m:sub>
          </m:sSub>
          <m:r>
            <w:rPr>
              <w:rFonts w:ascii="Cambria Math" w:hAnsi="Cambria Math" w:cs="Tahoma"/>
              <w:sz w:val="21"/>
              <w:szCs w:val="21"/>
            </w:rPr>
            <m:t>×Tai</m:t>
          </m:r>
        </m:oMath>
      </m:oMathPara>
    </w:p>
    <w:p w14:paraId="40EEEB3F" w14:textId="77777777" w:rsidR="00274123" w:rsidRPr="002A762A" w:rsidRDefault="00274123" w:rsidP="002A762A">
      <w:pPr>
        <w:spacing w:after="0" w:line="276" w:lineRule="auto"/>
        <w:contextualSpacing/>
        <w:rPr>
          <w:rFonts w:ascii="Tahoma" w:hAnsi="Tahoma" w:cs="Tahoma"/>
          <w:sz w:val="21"/>
          <w:szCs w:val="21"/>
        </w:rPr>
      </w:pPr>
    </w:p>
    <w:p w14:paraId="28C39C8A" w14:textId="77777777"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Onde:</w:t>
      </w:r>
    </w:p>
    <w:p w14:paraId="73592D00" w14:textId="77777777" w:rsidR="00274123" w:rsidRPr="002A762A" w:rsidRDefault="00274123" w:rsidP="002A762A">
      <w:pPr>
        <w:spacing w:after="0" w:line="276" w:lineRule="auto"/>
        <w:contextualSpacing/>
        <w:rPr>
          <w:rFonts w:ascii="Tahoma" w:hAnsi="Tahoma" w:cs="Tahoma"/>
          <w:sz w:val="21"/>
          <w:szCs w:val="21"/>
        </w:rPr>
      </w:pPr>
    </w:p>
    <w:p w14:paraId="3F205528" w14:textId="77777777"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AMi = Valor unitário da i-ésima parcela de amortização: valor em reais, calculado com 8 (oito) casas decimais, sem arredondamento.</w:t>
      </w:r>
    </w:p>
    <w:p w14:paraId="566FB89F" w14:textId="77777777" w:rsidR="00274123" w:rsidRPr="002A762A" w:rsidRDefault="00274123" w:rsidP="002A762A">
      <w:pPr>
        <w:spacing w:after="0" w:line="276" w:lineRule="auto"/>
        <w:contextualSpacing/>
        <w:rPr>
          <w:rFonts w:ascii="Tahoma" w:hAnsi="Tahoma" w:cs="Tahoma"/>
          <w:sz w:val="21"/>
          <w:szCs w:val="21"/>
        </w:rPr>
      </w:pPr>
    </w:p>
    <w:p w14:paraId="170A847B" w14:textId="28953B38"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VN</w:t>
      </w:r>
      <w:r w:rsidR="004A1183" w:rsidRPr="002A762A">
        <w:rPr>
          <w:rFonts w:ascii="Tahoma" w:hAnsi="Tahoma" w:cs="Tahoma"/>
          <w:sz w:val="21"/>
          <w:szCs w:val="21"/>
        </w:rPr>
        <w:t>e</w:t>
      </w:r>
      <w:r w:rsidRPr="002A762A">
        <w:rPr>
          <w:rFonts w:ascii="Tahoma" w:hAnsi="Tahoma" w:cs="Tahoma"/>
          <w:sz w:val="21"/>
          <w:szCs w:val="21"/>
        </w:rPr>
        <w:t xml:space="preserve"> = Valor Nominal Unitário </w:t>
      </w:r>
      <w:r w:rsidR="00206259" w:rsidRPr="002A762A">
        <w:rPr>
          <w:rFonts w:ascii="Tahoma" w:hAnsi="Tahoma" w:cs="Tahoma"/>
          <w:sz w:val="21"/>
          <w:szCs w:val="21"/>
        </w:rPr>
        <w:t xml:space="preserve">(ou o seu saldo, conforme o caso) </w:t>
      </w:r>
      <w:r w:rsidRPr="002A762A">
        <w:rPr>
          <w:rFonts w:ascii="Tahoma" w:hAnsi="Tahoma" w:cs="Tahoma"/>
          <w:sz w:val="21"/>
          <w:szCs w:val="21"/>
        </w:rPr>
        <w:t>na última data de pagamento de Amortização Ordinária, calculado com 8 (oito) casas decimais, sem arredondamento.</w:t>
      </w:r>
    </w:p>
    <w:p w14:paraId="09891890" w14:textId="77777777" w:rsidR="00274123" w:rsidRPr="002A762A" w:rsidRDefault="00274123" w:rsidP="002A762A">
      <w:pPr>
        <w:spacing w:after="0" w:line="276" w:lineRule="auto"/>
        <w:contextualSpacing/>
        <w:rPr>
          <w:rFonts w:ascii="Tahoma" w:hAnsi="Tahoma" w:cs="Tahoma"/>
          <w:sz w:val="21"/>
          <w:szCs w:val="21"/>
        </w:rPr>
      </w:pPr>
    </w:p>
    <w:p w14:paraId="6B7FF06D" w14:textId="44076D9F"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Tai = i-ésima taxa de amortização, com 4 (quatro) casas decimais, de acordo com o Anexo I da presente Escritura.</w:t>
      </w:r>
    </w:p>
    <w:p w14:paraId="26377492" w14:textId="77777777" w:rsidR="00274123" w:rsidRPr="002A762A" w:rsidRDefault="00274123" w:rsidP="002A762A">
      <w:pPr>
        <w:spacing w:after="0" w:line="276" w:lineRule="auto"/>
        <w:contextualSpacing/>
        <w:rPr>
          <w:rFonts w:ascii="Tahoma" w:hAnsi="Tahoma" w:cs="Tahoma"/>
          <w:b/>
          <w:sz w:val="21"/>
          <w:szCs w:val="21"/>
        </w:rPr>
      </w:pPr>
    </w:p>
    <w:p w14:paraId="7DBD6699"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 xml:space="preserve">Remuneração das Debêntures </w:t>
      </w:r>
    </w:p>
    <w:p w14:paraId="6615F87C" w14:textId="77777777" w:rsidR="00490A19" w:rsidRPr="002A762A" w:rsidRDefault="00490A19" w:rsidP="002A762A">
      <w:pPr>
        <w:widowControl w:val="0"/>
        <w:spacing w:after="0" w:line="276" w:lineRule="auto"/>
        <w:contextualSpacing/>
        <w:rPr>
          <w:rFonts w:ascii="Tahoma" w:hAnsi="Tahoma" w:cs="Tahoma"/>
          <w:sz w:val="21"/>
          <w:szCs w:val="21"/>
        </w:rPr>
      </w:pPr>
    </w:p>
    <w:p w14:paraId="73EAA574" w14:textId="2AFE5C38" w:rsidR="00490A19" w:rsidRPr="002A762A" w:rsidRDefault="00490A19" w:rsidP="002A762A">
      <w:pPr>
        <w:pStyle w:val="PargrafodaLista"/>
        <w:numPr>
          <w:ilvl w:val="2"/>
          <w:numId w:val="9"/>
        </w:numPr>
        <w:tabs>
          <w:tab w:val="left" w:pos="709"/>
        </w:tabs>
        <w:spacing w:after="0" w:line="276" w:lineRule="auto"/>
        <w:ind w:left="0" w:firstLine="0"/>
        <w:rPr>
          <w:rFonts w:ascii="Tahoma" w:hAnsi="Tahoma" w:cs="Tahoma"/>
          <w:b/>
          <w:sz w:val="21"/>
          <w:szCs w:val="21"/>
        </w:rPr>
      </w:pPr>
      <w:bookmarkStart w:id="41" w:name="_Hlk19210590"/>
      <w:r w:rsidRPr="002A762A">
        <w:rPr>
          <w:rFonts w:ascii="Tahoma" w:hAnsi="Tahoma" w:cs="Tahoma"/>
          <w:bCs/>
          <w:iCs/>
          <w:sz w:val="21"/>
          <w:szCs w:val="21"/>
        </w:rPr>
        <w:t>As Debêntures farão jus a juros remuneratórios, incidentes sobre o Valor Nominal Unitário</w:t>
      </w:r>
      <w:r w:rsidR="00AC72BD" w:rsidRPr="002A762A">
        <w:rPr>
          <w:rFonts w:ascii="Tahoma" w:hAnsi="Tahoma" w:cs="Tahoma"/>
          <w:bCs/>
          <w:iCs/>
          <w:sz w:val="21"/>
          <w:szCs w:val="21"/>
        </w:rPr>
        <w:t xml:space="preserve"> </w:t>
      </w:r>
      <w:r w:rsidR="00AC72BD" w:rsidRPr="002A762A">
        <w:rPr>
          <w:rFonts w:ascii="Tahoma" w:hAnsi="Tahoma" w:cs="Tahoma"/>
          <w:sz w:val="21"/>
          <w:szCs w:val="21"/>
        </w:rPr>
        <w:t>(ou o seu saldo, conforme o caso)</w:t>
      </w:r>
      <w:r w:rsidRPr="002A762A">
        <w:rPr>
          <w:rFonts w:ascii="Tahoma" w:hAnsi="Tahoma" w:cs="Tahoma"/>
          <w:bCs/>
          <w:iCs/>
          <w:sz w:val="21"/>
          <w:szCs w:val="21"/>
        </w:rPr>
        <w:t xml:space="preserve">, equivalentes a um determinado percentual ao ano, base 252 (duzentos e cinquenta e dois) Dias Úteis, </w:t>
      </w:r>
      <w:r w:rsidR="00A2626C" w:rsidRPr="002A762A">
        <w:rPr>
          <w:rFonts w:ascii="Tahoma" w:hAnsi="Tahoma" w:cs="Tahoma"/>
          <w:bCs/>
          <w:iCs/>
          <w:sz w:val="21"/>
          <w:szCs w:val="21"/>
        </w:rPr>
        <w:t xml:space="preserve">equivalente </w:t>
      </w:r>
      <w:r w:rsidRPr="002A762A">
        <w:rPr>
          <w:rFonts w:ascii="Tahoma" w:hAnsi="Tahoma" w:cs="Tahoma"/>
          <w:bCs/>
          <w:iCs/>
          <w:sz w:val="21"/>
          <w:szCs w:val="21"/>
        </w:rPr>
        <w:t xml:space="preserve">a </w:t>
      </w:r>
      <w:r w:rsidR="0038094B" w:rsidRPr="002A762A">
        <w:rPr>
          <w:rFonts w:ascii="Tahoma" w:hAnsi="Tahoma" w:cs="Tahoma"/>
          <w:sz w:val="21"/>
          <w:szCs w:val="21"/>
        </w:rPr>
        <w:t>100% (cem por cento) da variação acumulada das taxas médias diárias dos Depósitos Interfinanceiros – DI, over extra-grupo, expressa na forma percentual ao ano, base 252 (duzentos e cinquenta e dois) Dias Úteis, calculadas e divulgadas diariamente pela B3, no Informativo Diário disponível em sua página na internet (</w:t>
      </w:r>
      <w:hyperlink r:id="rId12" w:history="1">
        <w:r w:rsidR="0038094B" w:rsidRPr="002A762A">
          <w:rPr>
            <w:rStyle w:val="Hyperlink"/>
            <w:rFonts w:ascii="Tahoma" w:hAnsi="Tahoma" w:cs="Tahoma"/>
            <w:sz w:val="21"/>
            <w:szCs w:val="21"/>
          </w:rPr>
          <w:t>http://www.b3.com.br</w:t>
        </w:r>
      </w:hyperlink>
      <w:r w:rsidR="0038094B" w:rsidRPr="002A762A">
        <w:rPr>
          <w:rFonts w:ascii="Tahoma" w:hAnsi="Tahoma" w:cs="Tahoma"/>
          <w:sz w:val="21"/>
          <w:szCs w:val="21"/>
        </w:rPr>
        <w:t>), acrescidos de uma sobretaxa</w:t>
      </w:r>
      <w:r w:rsidR="00F722CA" w:rsidRPr="002A762A">
        <w:rPr>
          <w:rFonts w:ascii="Tahoma" w:hAnsi="Tahoma" w:cs="Tahoma"/>
          <w:sz w:val="21"/>
          <w:szCs w:val="21"/>
        </w:rPr>
        <w:t xml:space="preserve">, ou </w:t>
      </w:r>
      <w:r w:rsidR="00F722CA" w:rsidRPr="002A762A">
        <w:rPr>
          <w:rFonts w:ascii="Tahoma" w:hAnsi="Tahoma" w:cs="Tahoma"/>
          <w:i/>
          <w:iCs/>
          <w:sz w:val="21"/>
          <w:szCs w:val="21"/>
        </w:rPr>
        <w:t>spread</w:t>
      </w:r>
      <w:r w:rsidR="00F722CA" w:rsidRPr="002A762A">
        <w:rPr>
          <w:rFonts w:ascii="Tahoma" w:hAnsi="Tahoma" w:cs="Tahoma"/>
          <w:sz w:val="21"/>
          <w:szCs w:val="21"/>
        </w:rPr>
        <w:t>,</w:t>
      </w:r>
      <w:r w:rsidR="0038094B" w:rsidRPr="002A762A">
        <w:rPr>
          <w:rFonts w:ascii="Tahoma" w:hAnsi="Tahoma" w:cs="Tahoma"/>
          <w:sz w:val="21"/>
          <w:szCs w:val="21"/>
        </w:rPr>
        <w:t xml:space="preserve"> de </w:t>
      </w:r>
      <w:r w:rsidR="00A86451" w:rsidRPr="002A762A">
        <w:rPr>
          <w:rFonts w:ascii="Tahoma" w:hAnsi="Tahoma" w:cs="Tahoma"/>
          <w:sz w:val="21"/>
          <w:szCs w:val="21"/>
        </w:rPr>
        <w:t>6,1</w:t>
      </w:r>
      <w:r w:rsidR="005520C2" w:rsidRPr="002A762A">
        <w:rPr>
          <w:rFonts w:ascii="Tahoma" w:hAnsi="Tahoma" w:cs="Tahoma"/>
          <w:sz w:val="21"/>
          <w:szCs w:val="21"/>
        </w:rPr>
        <w:t>% (</w:t>
      </w:r>
      <w:r w:rsidR="00A86451" w:rsidRPr="002A762A">
        <w:rPr>
          <w:rFonts w:ascii="Tahoma" w:hAnsi="Tahoma" w:cs="Tahoma"/>
          <w:sz w:val="21"/>
          <w:szCs w:val="21"/>
        </w:rPr>
        <w:t>seis inteiros e um décimo por cento</w:t>
      </w:r>
      <w:r w:rsidR="0038094B" w:rsidRPr="002A762A">
        <w:rPr>
          <w:rFonts w:ascii="Tahoma" w:hAnsi="Tahoma" w:cs="Tahoma"/>
          <w:sz w:val="21"/>
          <w:szCs w:val="21"/>
        </w:rPr>
        <w:t>) ao ano</w:t>
      </w:r>
      <w:r w:rsidR="0038094B" w:rsidRPr="002A762A">
        <w:rPr>
          <w:rFonts w:ascii="Tahoma" w:hAnsi="Tahoma" w:cs="Tahoma"/>
          <w:iCs/>
          <w:sz w:val="21"/>
          <w:szCs w:val="21"/>
        </w:rPr>
        <w:t xml:space="preserve">, </w:t>
      </w:r>
      <w:r w:rsidR="00312A99" w:rsidRPr="002A762A">
        <w:rPr>
          <w:rFonts w:ascii="Tahoma" w:hAnsi="Tahoma" w:cs="Tahoma"/>
          <w:iCs/>
          <w:sz w:val="21"/>
          <w:szCs w:val="21"/>
        </w:rPr>
        <w:t xml:space="preserve">também com </w:t>
      </w:r>
      <w:r w:rsidR="00433B8A" w:rsidRPr="002A762A">
        <w:rPr>
          <w:rFonts w:ascii="Tahoma" w:hAnsi="Tahoma" w:cs="Tahoma"/>
          <w:sz w:val="21"/>
          <w:szCs w:val="21"/>
        </w:rPr>
        <w:t>base</w:t>
      </w:r>
      <w:r w:rsidR="00312A99" w:rsidRPr="002A762A">
        <w:rPr>
          <w:rFonts w:ascii="Tahoma" w:hAnsi="Tahoma" w:cs="Tahoma"/>
          <w:sz w:val="21"/>
          <w:szCs w:val="21"/>
        </w:rPr>
        <w:t xml:space="preserve"> em</w:t>
      </w:r>
      <w:r w:rsidR="00433B8A" w:rsidRPr="002A762A">
        <w:rPr>
          <w:rFonts w:ascii="Tahoma" w:hAnsi="Tahoma" w:cs="Tahoma"/>
          <w:sz w:val="21"/>
          <w:szCs w:val="21"/>
        </w:rPr>
        <w:t xml:space="preserve"> 252 (duzentos e cinquenta e dois) Dias Úteis, </w:t>
      </w:r>
      <w:r w:rsidR="00F722CA" w:rsidRPr="002A762A">
        <w:rPr>
          <w:rFonts w:ascii="Tahoma" w:hAnsi="Tahoma" w:cs="Tahoma"/>
          <w:iCs/>
          <w:sz w:val="21"/>
          <w:szCs w:val="21"/>
        </w:rPr>
        <w:t xml:space="preserve">juros remuneratórios esses </w:t>
      </w:r>
      <w:r w:rsidR="0038094B" w:rsidRPr="002A762A">
        <w:rPr>
          <w:rFonts w:ascii="Tahoma" w:hAnsi="Tahoma" w:cs="Tahoma"/>
          <w:iCs/>
          <w:sz w:val="21"/>
          <w:szCs w:val="21"/>
        </w:rPr>
        <w:t>incidentes</w:t>
      </w:r>
      <w:r w:rsidRPr="002A762A">
        <w:rPr>
          <w:rFonts w:ascii="Tahoma" w:hAnsi="Tahoma" w:cs="Tahoma"/>
          <w:bCs/>
          <w:iCs/>
          <w:sz w:val="21"/>
          <w:szCs w:val="21"/>
        </w:rPr>
        <w:t xml:space="preserve"> desde a </w:t>
      </w:r>
      <w:r w:rsidR="00574BCF" w:rsidRPr="002A762A">
        <w:rPr>
          <w:rFonts w:ascii="Tahoma" w:hAnsi="Tahoma" w:cs="Tahoma"/>
          <w:bCs/>
          <w:iCs/>
          <w:sz w:val="21"/>
          <w:szCs w:val="21"/>
        </w:rPr>
        <w:t xml:space="preserve">primeira </w:t>
      </w:r>
      <w:r w:rsidRPr="002A762A">
        <w:rPr>
          <w:rFonts w:ascii="Tahoma" w:hAnsi="Tahoma" w:cs="Tahoma"/>
          <w:bCs/>
          <w:iCs/>
          <w:sz w:val="21"/>
          <w:szCs w:val="21"/>
        </w:rPr>
        <w:t>Data de Integralização</w:t>
      </w:r>
      <w:r w:rsidR="00445D14" w:rsidRPr="002A762A">
        <w:rPr>
          <w:rFonts w:ascii="Tahoma" w:hAnsi="Tahoma" w:cs="Tahoma"/>
          <w:bCs/>
          <w:iCs/>
          <w:sz w:val="21"/>
          <w:szCs w:val="21"/>
        </w:rPr>
        <w:t xml:space="preserve"> </w:t>
      </w:r>
      <w:r w:rsidRPr="002A762A">
        <w:rPr>
          <w:rFonts w:ascii="Tahoma" w:hAnsi="Tahoma" w:cs="Tahoma"/>
          <w:bCs/>
          <w:iCs/>
          <w:sz w:val="21"/>
          <w:szCs w:val="21"/>
        </w:rPr>
        <w:t xml:space="preserve">ou a Data de Pagamento da Remuneração imediatamente anterior </w:t>
      </w:r>
      <w:r w:rsidRPr="002A762A">
        <w:rPr>
          <w:rFonts w:ascii="Tahoma" w:hAnsi="Tahoma" w:cs="Tahoma"/>
          <w:bCs/>
          <w:iCs/>
          <w:sz w:val="21"/>
          <w:szCs w:val="21"/>
        </w:rPr>
        <w:lastRenderedPageBreak/>
        <w:t xml:space="preserve">(inclusive), conforme o caso, até a data do </w:t>
      </w:r>
      <w:r w:rsidR="008412B8" w:rsidRPr="002A762A">
        <w:rPr>
          <w:rFonts w:ascii="Tahoma" w:hAnsi="Tahoma" w:cs="Tahoma"/>
          <w:bCs/>
          <w:iCs/>
          <w:sz w:val="21"/>
          <w:szCs w:val="21"/>
        </w:rPr>
        <w:t xml:space="preserve">seu </w:t>
      </w:r>
      <w:r w:rsidRPr="002A762A">
        <w:rPr>
          <w:rFonts w:ascii="Tahoma" w:hAnsi="Tahoma" w:cs="Tahoma"/>
          <w:bCs/>
          <w:iCs/>
          <w:sz w:val="21"/>
          <w:szCs w:val="21"/>
        </w:rPr>
        <w:t xml:space="preserve">efetivo pagamento (exclusive) </w:t>
      </w:r>
      <w:r w:rsidRPr="002A762A">
        <w:rPr>
          <w:rFonts w:ascii="Tahoma" w:hAnsi="Tahoma" w:cs="Tahoma"/>
          <w:sz w:val="21"/>
          <w:szCs w:val="21"/>
        </w:rPr>
        <w:t>(“</w:t>
      </w:r>
      <w:r w:rsidRPr="002A762A">
        <w:rPr>
          <w:rFonts w:ascii="Tahoma" w:hAnsi="Tahoma" w:cs="Tahoma"/>
          <w:b/>
          <w:sz w:val="21"/>
          <w:szCs w:val="21"/>
        </w:rPr>
        <w:t>Remuneração das Debêntures</w:t>
      </w:r>
      <w:r w:rsidRPr="002A762A">
        <w:rPr>
          <w:rFonts w:ascii="Tahoma" w:hAnsi="Tahoma" w:cs="Tahoma"/>
          <w:sz w:val="21"/>
          <w:szCs w:val="21"/>
        </w:rPr>
        <w:t>”).</w:t>
      </w:r>
    </w:p>
    <w:bookmarkEnd w:id="41"/>
    <w:p w14:paraId="0BDA4F60" w14:textId="77777777" w:rsidR="00490A19" w:rsidRPr="002A762A" w:rsidRDefault="00490A19" w:rsidP="002A762A">
      <w:pPr>
        <w:pStyle w:val="PargrafodaLista"/>
        <w:tabs>
          <w:tab w:val="left" w:pos="851"/>
        </w:tabs>
        <w:spacing w:after="0" w:line="276" w:lineRule="auto"/>
        <w:ind w:left="0"/>
        <w:rPr>
          <w:rFonts w:ascii="Tahoma" w:hAnsi="Tahoma" w:cs="Tahoma"/>
          <w:sz w:val="21"/>
          <w:szCs w:val="21"/>
        </w:rPr>
      </w:pPr>
    </w:p>
    <w:p w14:paraId="21D5D55B" w14:textId="49258F3B" w:rsidR="00490A19" w:rsidRPr="002A762A" w:rsidRDefault="00490A19"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A Remuneração das Debêntures será calculada de forma exponencial e cumulativa, </w:t>
      </w:r>
      <w:r w:rsidRPr="002A762A">
        <w:rPr>
          <w:rFonts w:ascii="Tahoma" w:hAnsi="Tahoma" w:cs="Tahoma"/>
          <w:i/>
          <w:sz w:val="21"/>
          <w:szCs w:val="21"/>
        </w:rPr>
        <w:t>pro rata temporis</w:t>
      </w:r>
      <w:r w:rsidRPr="002A762A">
        <w:rPr>
          <w:rFonts w:ascii="Tahoma" w:hAnsi="Tahoma" w:cs="Tahoma"/>
          <w:sz w:val="21"/>
          <w:szCs w:val="21"/>
        </w:rPr>
        <w:t xml:space="preserve"> por Dias Úteis decorridos, incidentes sobre o Valor Nominal Unitário</w:t>
      </w:r>
      <w:r w:rsidR="00FF68E4" w:rsidRPr="002A762A">
        <w:rPr>
          <w:rFonts w:ascii="Tahoma" w:hAnsi="Tahoma" w:cs="Tahoma"/>
          <w:sz w:val="21"/>
          <w:szCs w:val="21"/>
        </w:rPr>
        <w:t xml:space="preserve"> (ou o seu saldo, conforme o caso)</w:t>
      </w:r>
      <w:r w:rsidRPr="002A762A">
        <w:rPr>
          <w:rFonts w:ascii="Tahoma" w:hAnsi="Tahoma" w:cs="Tahoma"/>
          <w:sz w:val="21"/>
          <w:szCs w:val="21"/>
        </w:rPr>
        <w:t xml:space="preserve">, desde a </w:t>
      </w:r>
      <w:r w:rsidR="00BD2552" w:rsidRPr="002A762A">
        <w:rPr>
          <w:rFonts w:ascii="Tahoma" w:hAnsi="Tahoma" w:cs="Tahoma"/>
          <w:sz w:val="21"/>
          <w:szCs w:val="21"/>
        </w:rPr>
        <w:t xml:space="preserve">primeira </w:t>
      </w:r>
      <w:r w:rsidRPr="002A762A">
        <w:rPr>
          <w:rFonts w:ascii="Tahoma" w:hAnsi="Tahoma" w:cs="Tahoma"/>
          <w:sz w:val="21"/>
          <w:szCs w:val="21"/>
        </w:rPr>
        <w:t>Data de Integralização, ou da</w:t>
      </w:r>
      <w:r w:rsidR="003850A7" w:rsidRPr="002A762A">
        <w:rPr>
          <w:rFonts w:ascii="Tahoma" w:hAnsi="Tahoma" w:cs="Tahoma"/>
          <w:sz w:val="21"/>
          <w:szCs w:val="21"/>
        </w:rPr>
        <w:t xml:space="preserve"> </w:t>
      </w:r>
      <w:r w:rsidR="003850A7" w:rsidRPr="002A762A">
        <w:rPr>
          <w:rFonts w:ascii="Tahoma" w:hAnsi="Tahoma" w:cs="Tahoma"/>
          <w:bCs/>
          <w:iCs/>
          <w:sz w:val="21"/>
          <w:szCs w:val="21"/>
        </w:rPr>
        <w:t>Data de Pagamento da Remuneração imediatamente anterior</w:t>
      </w:r>
      <w:r w:rsidRPr="002A762A">
        <w:rPr>
          <w:rFonts w:ascii="Tahoma" w:hAnsi="Tahoma" w:cs="Tahoma"/>
          <w:sz w:val="21"/>
          <w:szCs w:val="21"/>
        </w:rPr>
        <w:t xml:space="preserve">, o que ocorrer por último, até a </w:t>
      </w:r>
      <w:r w:rsidRPr="002A762A">
        <w:rPr>
          <w:rFonts w:ascii="Tahoma" w:hAnsi="Tahoma" w:cs="Tahoma"/>
          <w:bCs/>
          <w:sz w:val="21"/>
          <w:szCs w:val="21"/>
        </w:rPr>
        <w:t>Data de Pagamento da Remuneração</w:t>
      </w:r>
      <w:r w:rsidRPr="002A762A">
        <w:rPr>
          <w:rFonts w:ascii="Tahoma" w:hAnsi="Tahoma" w:cs="Tahoma"/>
          <w:sz w:val="21"/>
          <w:szCs w:val="21"/>
        </w:rPr>
        <w:t xml:space="preserve"> das Debêntures em questão, ou a data de pagamento antecipado, em decorrência de um Evento de Vencimento Antecipado (conforme abaixo definido), o que ocorrer primeiro. A Remuneração </w:t>
      </w:r>
      <w:r w:rsidR="008C56EF" w:rsidRPr="002A762A">
        <w:rPr>
          <w:rFonts w:ascii="Tahoma" w:hAnsi="Tahoma" w:cs="Tahoma"/>
          <w:sz w:val="21"/>
          <w:szCs w:val="21"/>
        </w:rPr>
        <w:t xml:space="preserve">das Debêntures </w:t>
      </w:r>
      <w:r w:rsidRPr="002A762A">
        <w:rPr>
          <w:rFonts w:ascii="Tahoma" w:hAnsi="Tahoma" w:cs="Tahoma"/>
          <w:sz w:val="21"/>
          <w:szCs w:val="21"/>
        </w:rPr>
        <w:t>será calculada de acordo com a seguinte fórmula:</w:t>
      </w:r>
    </w:p>
    <w:p w14:paraId="5ED12E1C" w14:textId="77777777" w:rsidR="007D4DA2" w:rsidRPr="002A762A" w:rsidRDefault="007D4DA2" w:rsidP="002A762A">
      <w:pPr>
        <w:pStyle w:val="p0"/>
        <w:suppressAutoHyphens/>
        <w:spacing w:line="276" w:lineRule="auto"/>
        <w:ind w:left="420"/>
        <w:contextualSpacing/>
        <w:rPr>
          <w:rFonts w:ascii="Tahoma" w:hAnsi="Tahoma" w:cs="Tahoma"/>
          <w:bCs/>
          <w:iCs/>
          <w:sz w:val="21"/>
          <w:szCs w:val="21"/>
        </w:rPr>
      </w:pPr>
      <w:bookmarkStart w:id="42" w:name="_Hlk53644350"/>
    </w:p>
    <w:p w14:paraId="3A156977" w14:textId="781E5522" w:rsidR="00490A19" w:rsidRPr="002A762A" w:rsidRDefault="00312A99" w:rsidP="002A762A">
      <w:pPr>
        <w:pStyle w:val="p0"/>
        <w:suppressAutoHyphens/>
        <w:spacing w:line="276" w:lineRule="auto"/>
        <w:contextualSpacing/>
        <w:jc w:val="center"/>
        <w:rPr>
          <w:rFonts w:ascii="Tahoma" w:hAnsi="Tahoma" w:cs="Tahoma"/>
          <w:bCs/>
          <w:iCs/>
          <w:sz w:val="21"/>
          <w:szCs w:val="21"/>
        </w:rPr>
      </w:pPr>
      <w:r w:rsidRPr="002A762A">
        <w:rPr>
          <w:rFonts w:ascii="Tahoma" w:hAnsi="Tahoma" w:cs="Tahoma"/>
          <w:sz w:val="21"/>
          <w:szCs w:val="21"/>
        </w:rPr>
        <w:t>J = VNe x (FatorJuros – 1)</w:t>
      </w:r>
    </w:p>
    <w:p w14:paraId="20A99C63" w14:textId="77777777" w:rsidR="00BD3D2C" w:rsidRPr="002A762A" w:rsidRDefault="00BD3D2C" w:rsidP="002A762A">
      <w:pPr>
        <w:pStyle w:val="p0"/>
        <w:suppressAutoHyphens/>
        <w:spacing w:line="276" w:lineRule="auto"/>
        <w:contextualSpacing/>
        <w:rPr>
          <w:rFonts w:ascii="Tahoma" w:hAnsi="Tahoma" w:cs="Tahoma"/>
          <w:b/>
          <w:bCs/>
          <w:iCs/>
          <w:sz w:val="21"/>
          <w:szCs w:val="21"/>
        </w:rPr>
      </w:pPr>
    </w:p>
    <w:p w14:paraId="627BDF02" w14:textId="0A518550"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J</w:t>
      </w:r>
      <w:r w:rsidRPr="002A762A">
        <w:rPr>
          <w:rFonts w:ascii="Tahoma" w:hAnsi="Tahoma" w:cs="Tahoma"/>
          <w:bCs/>
          <w:iCs/>
          <w:sz w:val="21"/>
          <w:szCs w:val="21"/>
        </w:rPr>
        <w:t xml:space="preserve"> = valor unitário dos juros remuneratórios devidos no final do i-ésimo Período de Capitalização (conforme abaixo definido), calculado com </w:t>
      </w:r>
      <w:r w:rsidR="00D704F9" w:rsidRPr="002A762A">
        <w:rPr>
          <w:rFonts w:ascii="Tahoma" w:hAnsi="Tahoma" w:cs="Tahoma"/>
          <w:bCs/>
          <w:iCs/>
          <w:sz w:val="21"/>
          <w:szCs w:val="21"/>
        </w:rPr>
        <w:t>0</w:t>
      </w:r>
      <w:r w:rsidRPr="002A762A">
        <w:rPr>
          <w:rFonts w:ascii="Tahoma" w:hAnsi="Tahoma" w:cs="Tahoma"/>
          <w:bCs/>
          <w:iCs/>
          <w:sz w:val="21"/>
          <w:szCs w:val="21"/>
        </w:rPr>
        <w:t>8 (oito) casas decimais sem arredondamento;</w:t>
      </w:r>
    </w:p>
    <w:p w14:paraId="45273554" w14:textId="77777777" w:rsidR="00490A19" w:rsidRPr="002A762A" w:rsidRDefault="00490A19" w:rsidP="002A762A">
      <w:pPr>
        <w:pStyle w:val="p0"/>
        <w:suppressAutoHyphens/>
        <w:spacing w:line="276" w:lineRule="auto"/>
        <w:ind w:left="420"/>
        <w:contextualSpacing/>
        <w:rPr>
          <w:rFonts w:ascii="Tahoma" w:hAnsi="Tahoma" w:cs="Tahoma"/>
          <w:bCs/>
          <w:iCs/>
          <w:sz w:val="21"/>
          <w:szCs w:val="21"/>
        </w:rPr>
      </w:pPr>
    </w:p>
    <w:p w14:paraId="0C35BD0C" w14:textId="455C9E89"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VN</w:t>
      </w:r>
      <w:r w:rsidR="00312A99" w:rsidRPr="002A762A">
        <w:rPr>
          <w:rFonts w:ascii="Tahoma" w:hAnsi="Tahoma" w:cs="Tahoma"/>
          <w:b/>
          <w:bCs/>
          <w:iCs/>
          <w:sz w:val="21"/>
          <w:szCs w:val="21"/>
        </w:rPr>
        <w:t>e</w:t>
      </w:r>
      <w:r w:rsidRPr="002A762A">
        <w:rPr>
          <w:rFonts w:ascii="Tahoma" w:hAnsi="Tahoma" w:cs="Tahoma"/>
          <w:bCs/>
          <w:iCs/>
          <w:sz w:val="21"/>
          <w:szCs w:val="21"/>
        </w:rPr>
        <w:t xml:space="preserve"> = Valor Nominal Unitário, calculado com </w:t>
      </w:r>
      <w:r w:rsidR="00D704F9" w:rsidRPr="002A762A">
        <w:rPr>
          <w:rFonts w:ascii="Tahoma" w:hAnsi="Tahoma" w:cs="Tahoma"/>
          <w:bCs/>
          <w:iCs/>
          <w:sz w:val="21"/>
          <w:szCs w:val="21"/>
        </w:rPr>
        <w:t>0</w:t>
      </w:r>
      <w:r w:rsidRPr="002A762A">
        <w:rPr>
          <w:rFonts w:ascii="Tahoma" w:hAnsi="Tahoma" w:cs="Tahoma"/>
          <w:bCs/>
          <w:iCs/>
          <w:sz w:val="21"/>
          <w:szCs w:val="21"/>
        </w:rPr>
        <w:t>8 (oito) casas decimais, sem arredondamento;</w:t>
      </w:r>
    </w:p>
    <w:p w14:paraId="04A22D8F" w14:textId="77777777" w:rsidR="00490A19" w:rsidRPr="002A762A" w:rsidRDefault="00490A19" w:rsidP="002A762A">
      <w:pPr>
        <w:pStyle w:val="p0"/>
        <w:suppressAutoHyphens/>
        <w:spacing w:line="276" w:lineRule="auto"/>
        <w:ind w:left="420"/>
        <w:contextualSpacing/>
        <w:rPr>
          <w:rFonts w:ascii="Tahoma" w:hAnsi="Tahoma" w:cs="Tahoma"/>
          <w:bCs/>
          <w:iCs/>
          <w:sz w:val="21"/>
          <w:szCs w:val="21"/>
        </w:rPr>
      </w:pPr>
    </w:p>
    <w:p w14:paraId="5CBA8344" w14:textId="594E2544"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 xml:space="preserve">Fator Juros </w:t>
      </w:r>
      <w:r w:rsidRPr="002A762A">
        <w:rPr>
          <w:rFonts w:ascii="Tahoma" w:hAnsi="Tahoma" w:cs="Tahoma"/>
          <w:bCs/>
          <w:iCs/>
          <w:sz w:val="21"/>
          <w:szCs w:val="21"/>
        </w:rPr>
        <w:t xml:space="preserve">= Fator de juros, calculado com </w:t>
      </w:r>
      <w:r w:rsidR="00D704F9" w:rsidRPr="002A762A">
        <w:rPr>
          <w:rFonts w:ascii="Tahoma" w:hAnsi="Tahoma" w:cs="Tahoma"/>
          <w:bCs/>
          <w:iCs/>
          <w:sz w:val="21"/>
          <w:szCs w:val="21"/>
        </w:rPr>
        <w:t>0</w:t>
      </w:r>
      <w:r w:rsidRPr="002A762A">
        <w:rPr>
          <w:rFonts w:ascii="Tahoma" w:hAnsi="Tahoma" w:cs="Tahoma"/>
          <w:bCs/>
          <w:iCs/>
          <w:sz w:val="21"/>
          <w:szCs w:val="21"/>
        </w:rPr>
        <w:t>9 (nove) casas decimais, com arredondamento;</w:t>
      </w:r>
    </w:p>
    <w:p w14:paraId="42FE94E8" w14:textId="77777777" w:rsidR="00312A99" w:rsidRPr="002A762A" w:rsidRDefault="00312A99" w:rsidP="002A762A">
      <w:pPr>
        <w:pStyle w:val="p0"/>
        <w:suppressAutoHyphens/>
        <w:spacing w:line="276" w:lineRule="auto"/>
        <w:ind w:left="420"/>
        <w:contextualSpacing/>
        <w:rPr>
          <w:rFonts w:ascii="Tahoma" w:hAnsi="Tahoma" w:cs="Tahoma"/>
          <w:bCs/>
          <w:iCs/>
          <w:sz w:val="21"/>
          <w:szCs w:val="21"/>
        </w:rPr>
      </w:pPr>
    </w:p>
    <w:p w14:paraId="3BA35B9A" w14:textId="77777777" w:rsidR="00312A99" w:rsidRPr="002A762A" w:rsidRDefault="00312A99" w:rsidP="002A762A">
      <w:pPr>
        <w:pStyle w:val="p0"/>
        <w:suppressAutoHyphens/>
        <w:spacing w:line="276" w:lineRule="auto"/>
        <w:ind w:left="420"/>
        <w:contextualSpacing/>
        <w:rPr>
          <w:rFonts w:ascii="Tahoma" w:hAnsi="Tahoma" w:cs="Tahoma"/>
          <w:bCs/>
          <w:iCs/>
          <w:sz w:val="21"/>
          <w:szCs w:val="21"/>
        </w:rPr>
      </w:pPr>
      <m:oMathPara>
        <m:oMath>
          <m:r>
            <w:rPr>
              <w:rFonts w:ascii="Cambria Math" w:hAnsi="Cambria Math" w:cs="Tahoma"/>
              <w:sz w:val="21"/>
              <w:szCs w:val="21"/>
            </w:rPr>
            <m:t>FatorJuros=FatorDI×FatorSpread</m:t>
          </m:r>
        </m:oMath>
      </m:oMathPara>
    </w:p>
    <w:p w14:paraId="04FDFC30"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p>
    <w:p w14:paraId="1EC07DBA"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r w:rsidRPr="002A762A">
        <w:rPr>
          <w:rFonts w:ascii="Tahoma" w:hAnsi="Tahoma" w:cs="Tahoma"/>
          <w:sz w:val="21"/>
          <w:szCs w:val="21"/>
        </w:rPr>
        <w:t>Onde:</w:t>
      </w:r>
    </w:p>
    <w:p w14:paraId="59A41C90"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p>
    <w:p w14:paraId="55C76282"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sz w:val="21"/>
          <w:szCs w:val="21"/>
        </w:rPr>
        <w:t>Fator DI</w:t>
      </w:r>
      <w:r w:rsidRPr="002A762A">
        <w:rPr>
          <w:rFonts w:ascii="Tahoma" w:hAnsi="Tahoma" w:cs="Tahoma"/>
          <w:sz w:val="21"/>
          <w:szCs w:val="21"/>
        </w:rPr>
        <w:t xml:space="preserve"> </w:t>
      </w:r>
      <w:r w:rsidRPr="002A762A">
        <w:rPr>
          <w:rFonts w:ascii="Tahoma" w:hAnsi="Tahoma" w:cs="Tahoma"/>
          <w:sz w:val="21"/>
          <w:szCs w:val="21"/>
        </w:rPr>
        <w:tab/>
        <w:t>corresponde ao produtório das taxas DI-Over,</w:t>
      </w:r>
      <w:r w:rsidRPr="002A762A">
        <w:rPr>
          <w:rFonts w:ascii="Tahoma" w:hAnsi="Tahoma" w:cs="Tahoma"/>
          <w:color w:val="auto"/>
          <w:sz w:val="21"/>
          <w:szCs w:val="21"/>
        </w:rPr>
        <w:t xml:space="preserve"> com uso de percentual aplicado no Período de Capitalização, calculado com 8 (oito) casas decimais, com arredondamento, apurado da seguinte forma:</w:t>
      </w:r>
    </w:p>
    <w:p w14:paraId="6F1E1C27" w14:textId="77276C76"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noProof/>
          <w:sz w:val="21"/>
          <w:szCs w:val="21"/>
        </w:rPr>
        <w:drawing>
          <wp:anchor distT="0" distB="0" distL="114300" distR="114300" simplePos="0" relativeHeight="251661312" behindDoc="0" locked="0" layoutInCell="1" allowOverlap="1" wp14:anchorId="4A789481" wp14:editId="1C800AB4">
            <wp:simplePos x="0" y="0"/>
            <wp:positionH relativeFrom="column">
              <wp:posOffset>1390650</wp:posOffset>
            </wp:positionH>
            <wp:positionV relativeFrom="paragraph">
              <wp:posOffset>180340</wp:posOffset>
            </wp:positionV>
            <wp:extent cx="2533650" cy="4762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pic:spPr>
                </pic:pic>
              </a:graphicData>
            </a:graphic>
            <wp14:sizeRelH relativeFrom="margin">
              <wp14:pctWidth>0</wp14:pctWidth>
            </wp14:sizeRelH>
            <wp14:sizeRelV relativeFrom="margin">
              <wp14:pctHeight>0</wp14:pctHeight>
            </wp14:sizeRelV>
          </wp:anchor>
        </w:drawing>
      </w:r>
    </w:p>
    <w:p w14:paraId="712AFCBA"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192E4F74"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20AACD90"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539CDE89"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sz w:val="21"/>
          <w:szCs w:val="21"/>
        </w:rPr>
      </w:pP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color w:val="auto"/>
          <w:sz w:val="21"/>
          <w:szCs w:val="21"/>
        </w:rPr>
        <w:t xml:space="preserve"> </w:t>
      </w:r>
      <w:r w:rsidRPr="002A762A">
        <w:rPr>
          <w:rFonts w:ascii="Tahoma" w:hAnsi="Tahoma" w:cs="Tahoma"/>
          <w:color w:val="auto"/>
          <w:sz w:val="21"/>
          <w:szCs w:val="21"/>
        </w:rPr>
        <w:tab/>
      </w:r>
      <w:r w:rsidRPr="002A762A">
        <w:rPr>
          <w:rFonts w:ascii="Tahoma" w:hAnsi="Tahoma" w:cs="Tahoma"/>
          <w:color w:val="auto"/>
          <w:sz w:val="21"/>
          <w:szCs w:val="21"/>
        </w:rPr>
        <w:tab/>
        <w:t xml:space="preserve">corresponde ao </w:t>
      </w:r>
      <w:r w:rsidRPr="002A762A">
        <w:rPr>
          <w:rFonts w:ascii="Tahoma" w:hAnsi="Tahoma" w:cs="Tahoma"/>
          <w:bCs/>
          <w:sz w:val="21"/>
          <w:szCs w:val="21"/>
        </w:rPr>
        <w:t xml:space="preserve">número total de taxas DI-Over, consideradas no Período de Capitalização, sendo </w:t>
      </w: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bCs/>
          <w:sz w:val="21"/>
          <w:szCs w:val="21"/>
        </w:rPr>
        <w:t xml:space="preserve"> um número inteiro;</w:t>
      </w:r>
    </w:p>
    <w:p w14:paraId="441203B6" w14:textId="77777777" w:rsidR="005520C2" w:rsidRPr="002A762A" w:rsidRDefault="005520C2" w:rsidP="002A762A">
      <w:pPr>
        <w:pStyle w:val="BodyText21"/>
        <w:spacing w:line="276" w:lineRule="auto"/>
        <w:contextualSpacing/>
        <w:rPr>
          <w:rFonts w:ascii="Tahoma" w:hAnsi="Tahoma" w:cs="Tahoma"/>
          <w:sz w:val="21"/>
          <w:szCs w:val="21"/>
        </w:rPr>
      </w:pPr>
    </w:p>
    <w:p w14:paraId="02254413" w14:textId="222E7714"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noProof/>
          <w:sz w:val="21"/>
          <w:szCs w:val="21"/>
        </w:rPr>
        <w:drawing>
          <wp:anchor distT="0" distB="0" distL="114300" distR="114300" simplePos="0" relativeHeight="251662336" behindDoc="0" locked="0" layoutInCell="1" allowOverlap="1" wp14:anchorId="0EE60284" wp14:editId="5971D3CA">
            <wp:simplePos x="0" y="0"/>
            <wp:positionH relativeFrom="margin">
              <wp:align>center</wp:align>
            </wp:positionH>
            <wp:positionV relativeFrom="paragraph">
              <wp:posOffset>568325</wp:posOffset>
            </wp:positionV>
            <wp:extent cx="1924050" cy="96202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r="43098"/>
                    <a:stretch>
                      <a:fillRect/>
                    </a:stretch>
                  </pic:blipFill>
                  <pic:spPr bwMode="auto">
                    <a:xfrm>
                      <a:off x="0" y="0"/>
                      <a:ext cx="1924050" cy="962025"/>
                    </a:xfrm>
                    <a:prstGeom prst="rect">
                      <a:avLst/>
                    </a:prstGeom>
                    <a:noFill/>
                  </pic:spPr>
                </pic:pic>
              </a:graphicData>
            </a:graphic>
            <wp14:sizeRelH relativeFrom="page">
              <wp14:pctWidth>0</wp14:pctWidth>
            </wp14:sizeRelH>
            <wp14:sizeRelV relativeFrom="page">
              <wp14:pctHeight>0</wp14:pctHeight>
            </wp14:sizeRelV>
          </wp:anchor>
        </w:drawing>
      </w:r>
      <w:r w:rsidRPr="002A762A">
        <w:rPr>
          <w:rFonts w:ascii="Tahoma" w:hAnsi="Tahoma" w:cs="Tahoma"/>
          <w:color w:val="auto"/>
          <w:sz w:val="21"/>
          <w:szCs w:val="21"/>
        </w:rPr>
        <w:t>TDI</w:t>
      </w:r>
      <w:r w:rsidRPr="002A762A">
        <w:rPr>
          <w:rFonts w:ascii="Tahoma" w:hAnsi="Tahoma" w:cs="Tahoma"/>
          <w:color w:val="auto"/>
          <w:sz w:val="21"/>
          <w:szCs w:val="21"/>
          <w:vertAlign w:val="subscript"/>
        </w:rPr>
        <w:t>k</w:t>
      </w:r>
      <w:r w:rsidRPr="002A762A">
        <w:rPr>
          <w:rFonts w:ascii="Tahoma" w:hAnsi="Tahoma" w:cs="Tahoma"/>
          <w:color w:val="auto"/>
          <w:sz w:val="21"/>
          <w:szCs w:val="21"/>
          <w:vertAlign w:val="subscript"/>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à </w:t>
      </w:r>
      <w:r w:rsidR="005500CD" w:rsidRPr="002A762A">
        <w:rPr>
          <w:rFonts w:ascii="Tahoma" w:hAnsi="Tahoma" w:cs="Tahoma"/>
          <w:color w:val="auto"/>
          <w:sz w:val="21"/>
          <w:szCs w:val="21"/>
        </w:rPr>
        <w:t>t</w:t>
      </w:r>
      <w:r w:rsidRPr="002A762A">
        <w:rPr>
          <w:rFonts w:ascii="Tahoma" w:hAnsi="Tahoma" w:cs="Tahoma"/>
          <w:color w:val="auto"/>
          <w:sz w:val="21"/>
          <w:szCs w:val="21"/>
        </w:rPr>
        <w:t>axa DI-Over, de ordem k, expressa ao dia, calculada com 8</w:t>
      </w:r>
      <w:r w:rsidRPr="002A762A">
        <w:rPr>
          <w:rFonts w:ascii="Tahoma" w:hAnsi="Tahoma" w:cs="Tahoma"/>
          <w:sz w:val="21"/>
          <w:szCs w:val="21"/>
        </w:rPr>
        <w:t xml:space="preserve"> </w:t>
      </w:r>
      <w:r w:rsidRPr="002A762A">
        <w:rPr>
          <w:rFonts w:ascii="Tahoma" w:hAnsi="Tahoma" w:cs="Tahoma"/>
          <w:color w:val="auto"/>
          <w:sz w:val="21"/>
          <w:szCs w:val="21"/>
        </w:rPr>
        <w:t>(oito) casas decimais, com arredondamento, apurada da seguinte forma:</w:t>
      </w:r>
    </w:p>
    <w:p w14:paraId="6AB1300B"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2A8CF71B" w14:textId="77777777" w:rsidR="005520C2" w:rsidRPr="002A762A" w:rsidRDefault="005520C2" w:rsidP="002A762A">
      <w:pPr>
        <w:pStyle w:val="PDG-normal"/>
        <w:tabs>
          <w:tab w:val="left" w:pos="3402"/>
        </w:tabs>
        <w:spacing w:after="0" w:line="276" w:lineRule="auto"/>
        <w:contextualSpacing/>
        <w:rPr>
          <w:rFonts w:ascii="Tahoma" w:hAnsi="Tahoma" w:cs="Tahoma"/>
          <w:color w:val="auto"/>
          <w:sz w:val="21"/>
          <w:szCs w:val="21"/>
        </w:rPr>
      </w:pPr>
      <w:r w:rsidRPr="002A762A">
        <w:rPr>
          <w:rFonts w:ascii="Tahoma" w:hAnsi="Tahoma" w:cs="Tahoma"/>
          <w:color w:val="auto"/>
          <w:sz w:val="21"/>
          <w:szCs w:val="21"/>
        </w:rPr>
        <w:t>onde:</w:t>
      </w:r>
    </w:p>
    <w:p w14:paraId="7CF0A0DE" w14:textId="77777777" w:rsidR="005520C2" w:rsidRPr="002A762A" w:rsidRDefault="005520C2" w:rsidP="002A762A">
      <w:pPr>
        <w:pStyle w:val="PDG-normal"/>
        <w:tabs>
          <w:tab w:val="left" w:pos="3402"/>
        </w:tabs>
        <w:spacing w:after="0" w:line="276" w:lineRule="auto"/>
        <w:contextualSpacing/>
        <w:rPr>
          <w:rFonts w:ascii="Tahoma" w:hAnsi="Tahoma" w:cs="Tahoma"/>
          <w:color w:val="auto"/>
          <w:sz w:val="21"/>
          <w:szCs w:val="21"/>
        </w:rPr>
      </w:pPr>
    </w:p>
    <w:p w14:paraId="36587197" w14:textId="3165E648"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color w:val="auto"/>
          <w:sz w:val="21"/>
          <w:szCs w:val="21"/>
        </w:rPr>
        <w:t>k</w:t>
      </w:r>
      <w:r w:rsidRPr="002A762A">
        <w:rPr>
          <w:rFonts w:ascii="Tahoma" w:hAnsi="Tahoma" w:cs="Tahoma"/>
          <w:i/>
          <w:color w:val="auto"/>
          <w:sz w:val="21"/>
          <w:szCs w:val="21"/>
        </w:rPr>
        <w:tab/>
      </w:r>
      <w:r w:rsidRPr="002A762A">
        <w:rPr>
          <w:rFonts w:ascii="Tahoma" w:hAnsi="Tahoma" w:cs="Tahoma"/>
          <w:i/>
          <w:color w:val="auto"/>
          <w:sz w:val="21"/>
          <w:szCs w:val="21"/>
        </w:rPr>
        <w:tab/>
      </w:r>
      <w:r w:rsidRPr="002A762A">
        <w:rPr>
          <w:rFonts w:ascii="Tahoma" w:hAnsi="Tahoma" w:cs="Tahoma"/>
          <w:color w:val="auto"/>
          <w:sz w:val="21"/>
          <w:szCs w:val="21"/>
        </w:rPr>
        <w:t xml:space="preserve">corresponde ao número de ordem das </w:t>
      </w:r>
      <w:r w:rsidR="005500CD" w:rsidRPr="002A762A">
        <w:rPr>
          <w:rFonts w:ascii="Tahoma" w:hAnsi="Tahoma" w:cs="Tahoma"/>
          <w:color w:val="auto"/>
          <w:sz w:val="21"/>
          <w:szCs w:val="21"/>
        </w:rPr>
        <w:t>t</w:t>
      </w:r>
      <w:r w:rsidRPr="002A762A">
        <w:rPr>
          <w:rFonts w:ascii="Tahoma" w:hAnsi="Tahoma" w:cs="Tahoma"/>
          <w:color w:val="auto"/>
          <w:sz w:val="21"/>
          <w:szCs w:val="21"/>
        </w:rPr>
        <w:t>axas DI-Over</w:t>
      </w:r>
      <w:r w:rsidRPr="002A762A">
        <w:rPr>
          <w:rFonts w:ascii="Tahoma" w:hAnsi="Tahoma" w:cs="Tahoma"/>
          <w:i/>
          <w:color w:val="auto"/>
          <w:sz w:val="21"/>
          <w:szCs w:val="21"/>
        </w:rPr>
        <w:t xml:space="preserve">, </w:t>
      </w:r>
      <w:r w:rsidRPr="002A762A">
        <w:rPr>
          <w:rFonts w:ascii="Tahoma" w:hAnsi="Tahoma" w:cs="Tahoma"/>
          <w:color w:val="auto"/>
          <w:sz w:val="21"/>
          <w:szCs w:val="21"/>
        </w:rPr>
        <w:t xml:space="preserve">variando de 1 até </w:t>
      </w: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color w:val="auto"/>
          <w:sz w:val="21"/>
          <w:szCs w:val="21"/>
        </w:rPr>
        <w:t>, sendo “k” um número inteiro;</w:t>
      </w:r>
    </w:p>
    <w:p w14:paraId="7A0A7AF4" w14:textId="77777777"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p>
    <w:p w14:paraId="7F1BDF51" w14:textId="0E33D938"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color w:val="auto"/>
          <w:sz w:val="21"/>
          <w:szCs w:val="21"/>
        </w:rPr>
        <w:t>DI</w:t>
      </w:r>
      <w:r w:rsidRPr="002A762A">
        <w:rPr>
          <w:rFonts w:ascii="Tahoma" w:hAnsi="Tahoma" w:cs="Tahoma"/>
          <w:color w:val="auto"/>
          <w:sz w:val="21"/>
          <w:szCs w:val="21"/>
          <w:vertAlign w:val="subscript"/>
        </w:rPr>
        <w:t>k</w:t>
      </w:r>
      <w:r w:rsidRPr="002A762A">
        <w:rPr>
          <w:rFonts w:ascii="Tahoma" w:hAnsi="Tahoma" w:cs="Tahoma"/>
          <w:color w:val="auto"/>
          <w:sz w:val="21"/>
          <w:szCs w:val="21"/>
          <w:vertAlign w:val="subscript"/>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à </w:t>
      </w:r>
      <w:r w:rsidR="005500CD" w:rsidRPr="002A762A">
        <w:rPr>
          <w:rFonts w:ascii="Tahoma" w:hAnsi="Tahoma" w:cs="Tahoma"/>
          <w:color w:val="auto"/>
          <w:sz w:val="21"/>
          <w:szCs w:val="21"/>
        </w:rPr>
        <w:t>t</w:t>
      </w:r>
      <w:r w:rsidRPr="002A762A">
        <w:rPr>
          <w:rFonts w:ascii="Tahoma" w:hAnsi="Tahoma" w:cs="Tahoma"/>
          <w:color w:val="auto"/>
          <w:sz w:val="21"/>
          <w:szCs w:val="21"/>
        </w:rPr>
        <w:t>axa DI-Over</w:t>
      </w:r>
      <w:r w:rsidRPr="002A762A">
        <w:rPr>
          <w:rFonts w:ascii="Tahoma" w:hAnsi="Tahoma" w:cs="Tahoma"/>
          <w:i/>
          <w:color w:val="auto"/>
          <w:sz w:val="21"/>
          <w:szCs w:val="21"/>
        </w:rPr>
        <w:t>,</w:t>
      </w:r>
      <w:r w:rsidRPr="002A762A">
        <w:rPr>
          <w:rFonts w:ascii="Tahoma" w:hAnsi="Tahoma" w:cs="Tahoma"/>
          <w:color w:val="auto"/>
          <w:sz w:val="21"/>
          <w:szCs w:val="21"/>
        </w:rPr>
        <w:t xml:space="preserve"> de ordem k, divulgada pela B3, válida por 1 (um) Dia Útil </w:t>
      </w:r>
      <w:r w:rsidRPr="002A762A">
        <w:rPr>
          <w:rFonts w:ascii="Tahoma" w:hAnsi="Tahoma" w:cs="Tahoma"/>
          <w:i/>
          <w:color w:val="auto"/>
          <w:sz w:val="21"/>
          <w:szCs w:val="21"/>
        </w:rPr>
        <w:t>(overnight),</w:t>
      </w:r>
      <w:r w:rsidRPr="002A762A">
        <w:rPr>
          <w:rFonts w:ascii="Tahoma" w:hAnsi="Tahoma" w:cs="Tahoma"/>
          <w:color w:val="auto"/>
          <w:sz w:val="21"/>
          <w:szCs w:val="21"/>
        </w:rPr>
        <w:t xml:space="preserve"> utilizada com 2 (duas) casas decimais; </w:t>
      </w:r>
    </w:p>
    <w:p w14:paraId="6B533037"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p>
    <w:p w14:paraId="716DAFAE"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Fator Spread</w:t>
      </w:r>
      <w:r w:rsidRPr="002A762A">
        <w:rPr>
          <w:rFonts w:ascii="Tahoma" w:hAnsi="Tahoma" w:cs="Tahoma"/>
          <w:color w:val="auto"/>
          <w:sz w:val="21"/>
          <w:szCs w:val="21"/>
          <w:vertAlign w:val="subscript"/>
        </w:rPr>
        <w:tab/>
      </w:r>
      <w:r w:rsidRPr="002A762A">
        <w:rPr>
          <w:rFonts w:ascii="Tahoma" w:hAnsi="Tahoma" w:cs="Tahoma"/>
          <w:color w:val="auto"/>
          <w:sz w:val="21"/>
          <w:szCs w:val="21"/>
        </w:rPr>
        <w:t>corresponde à sobretaxa de juros fixos</w:t>
      </w:r>
      <w:r w:rsidRPr="002A762A">
        <w:rPr>
          <w:rFonts w:ascii="Tahoma" w:hAnsi="Tahoma" w:cs="Tahoma"/>
          <w:i/>
          <w:color w:val="auto"/>
          <w:sz w:val="21"/>
          <w:szCs w:val="21"/>
        </w:rPr>
        <w:t>,</w:t>
      </w:r>
      <w:r w:rsidRPr="002A762A">
        <w:rPr>
          <w:rFonts w:ascii="Tahoma" w:hAnsi="Tahoma" w:cs="Tahoma"/>
          <w:color w:val="auto"/>
          <w:sz w:val="21"/>
          <w:szCs w:val="21"/>
        </w:rPr>
        <w:t xml:space="preserve"> calculada com 9 (nove) casas decimais, com arredondamento, apurado da seguinte forma:</w:t>
      </w:r>
    </w:p>
    <w:p w14:paraId="5C1F2889" w14:textId="66938A2B"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r w:rsidRPr="002A762A">
        <w:rPr>
          <w:rFonts w:ascii="Tahoma" w:hAnsi="Tahoma" w:cs="Tahoma"/>
          <w:noProof/>
          <w:sz w:val="21"/>
          <w:szCs w:val="21"/>
        </w:rPr>
        <w:drawing>
          <wp:anchor distT="0" distB="0" distL="114300" distR="114300" simplePos="0" relativeHeight="251663360" behindDoc="0" locked="0" layoutInCell="1" allowOverlap="1" wp14:anchorId="28FB39C7" wp14:editId="62AECA4B">
            <wp:simplePos x="0" y="0"/>
            <wp:positionH relativeFrom="margin">
              <wp:align>center</wp:align>
            </wp:positionH>
            <wp:positionV relativeFrom="paragraph">
              <wp:posOffset>84455</wp:posOffset>
            </wp:positionV>
            <wp:extent cx="1941195" cy="643890"/>
            <wp:effectExtent l="0" t="0" r="1905"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5">
                      <a:extLst>
                        <a:ext uri="{28A0092B-C50C-407E-A947-70E740481C1C}">
                          <a14:useLocalDpi xmlns:a14="http://schemas.microsoft.com/office/drawing/2010/main" val="0"/>
                        </a:ext>
                      </a:extLst>
                    </a:blip>
                    <a:srcRect l="47624" t="68214" r="26469" b="15733"/>
                    <a:stretch>
                      <a:fillRect/>
                    </a:stretch>
                  </pic:blipFill>
                  <pic:spPr bwMode="auto">
                    <a:xfrm>
                      <a:off x="0" y="0"/>
                      <a:ext cx="1941195" cy="643890"/>
                    </a:xfrm>
                    <a:prstGeom prst="rect">
                      <a:avLst/>
                    </a:prstGeom>
                    <a:noFill/>
                  </pic:spPr>
                </pic:pic>
              </a:graphicData>
            </a:graphic>
            <wp14:sizeRelH relativeFrom="margin">
              <wp14:pctWidth>0</wp14:pctWidth>
            </wp14:sizeRelH>
            <wp14:sizeRelV relativeFrom="margin">
              <wp14:pctHeight>0</wp14:pctHeight>
            </wp14:sizeRelV>
          </wp:anchor>
        </w:drawing>
      </w:r>
    </w:p>
    <w:p w14:paraId="3262E856" w14:textId="77777777" w:rsidR="005520C2" w:rsidRPr="002A762A" w:rsidRDefault="005520C2" w:rsidP="002A762A">
      <w:pPr>
        <w:pStyle w:val="PDG-normal"/>
        <w:tabs>
          <w:tab w:val="left" w:pos="709"/>
        </w:tabs>
        <w:spacing w:after="0" w:line="276" w:lineRule="auto"/>
        <w:contextualSpacing/>
        <w:rPr>
          <w:rFonts w:ascii="Tahoma" w:hAnsi="Tahoma" w:cs="Tahoma"/>
          <w:iCs/>
          <w:color w:val="auto"/>
          <w:sz w:val="21"/>
          <w:szCs w:val="21"/>
        </w:rPr>
      </w:pPr>
    </w:p>
    <w:p w14:paraId="1777F98C" w14:textId="77777777" w:rsidR="005520C2" w:rsidRPr="002A762A" w:rsidRDefault="005520C2" w:rsidP="002A762A">
      <w:pPr>
        <w:pStyle w:val="BodyText21"/>
        <w:spacing w:line="276" w:lineRule="auto"/>
        <w:contextualSpacing/>
        <w:rPr>
          <w:rFonts w:ascii="Tahoma" w:hAnsi="Tahoma" w:cs="Tahoma"/>
          <w:iCs/>
          <w:sz w:val="21"/>
          <w:szCs w:val="21"/>
        </w:rPr>
      </w:pPr>
    </w:p>
    <w:p w14:paraId="70AD1C37" w14:textId="77777777" w:rsidR="005520C2" w:rsidRPr="002A762A" w:rsidRDefault="005520C2" w:rsidP="002A762A">
      <w:pPr>
        <w:pStyle w:val="BodyText21"/>
        <w:spacing w:line="276" w:lineRule="auto"/>
        <w:contextualSpacing/>
        <w:rPr>
          <w:rFonts w:ascii="Tahoma" w:hAnsi="Tahoma" w:cs="Tahoma"/>
          <w:iCs/>
          <w:sz w:val="21"/>
          <w:szCs w:val="21"/>
        </w:rPr>
      </w:pPr>
    </w:p>
    <w:p w14:paraId="3C205833"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r w:rsidRPr="002A762A">
        <w:rPr>
          <w:rFonts w:ascii="Tahoma" w:hAnsi="Tahoma" w:cs="Tahoma"/>
          <w:sz w:val="21"/>
          <w:szCs w:val="21"/>
        </w:rPr>
        <w:t>onde:</w:t>
      </w:r>
    </w:p>
    <w:p w14:paraId="3FE47DDC"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3BBD38E3" w14:textId="2DCB06A4"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spread</w:t>
      </w:r>
      <w:r w:rsidRPr="002A762A">
        <w:rPr>
          <w:rFonts w:ascii="Tahoma" w:hAnsi="Tahoma" w:cs="Tahoma"/>
          <w:i/>
          <w:iCs/>
          <w:color w:val="auto"/>
          <w:sz w:val="21"/>
          <w:szCs w:val="21"/>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a </w:t>
      </w:r>
      <w:r w:rsidR="0013545C" w:rsidRPr="002A762A">
        <w:rPr>
          <w:rFonts w:ascii="Tahoma" w:hAnsi="Tahoma" w:cs="Tahoma"/>
          <w:sz w:val="21"/>
          <w:szCs w:val="21"/>
        </w:rPr>
        <w:t>6,1</w:t>
      </w:r>
      <w:r w:rsidR="00312A99" w:rsidRPr="002A762A">
        <w:rPr>
          <w:rFonts w:ascii="Tahoma" w:hAnsi="Tahoma" w:cs="Tahoma"/>
          <w:sz w:val="21"/>
          <w:szCs w:val="21"/>
        </w:rPr>
        <w:t>00</w:t>
      </w:r>
      <w:r w:rsidR="0013545C" w:rsidRPr="002A762A">
        <w:rPr>
          <w:rFonts w:ascii="Tahoma" w:hAnsi="Tahoma" w:cs="Tahoma"/>
          <w:sz w:val="21"/>
          <w:szCs w:val="21"/>
        </w:rPr>
        <w:t xml:space="preserve"> (seis inteiros e um décimo)</w:t>
      </w:r>
      <w:r w:rsidRPr="002A762A">
        <w:rPr>
          <w:rFonts w:ascii="Tahoma" w:hAnsi="Tahoma" w:cs="Tahoma"/>
          <w:color w:val="auto"/>
          <w:sz w:val="21"/>
          <w:szCs w:val="21"/>
        </w:rPr>
        <w:t>;</w:t>
      </w:r>
    </w:p>
    <w:p w14:paraId="653C3FBE"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p>
    <w:p w14:paraId="53664FB6" w14:textId="4F1D3156"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DP</w:t>
      </w:r>
      <w:r w:rsidRPr="002A762A">
        <w:rPr>
          <w:rFonts w:ascii="Tahoma" w:hAnsi="Tahoma" w:cs="Tahoma"/>
          <w:i/>
          <w:iCs/>
          <w:color w:val="auto"/>
          <w:sz w:val="21"/>
          <w:szCs w:val="21"/>
        </w:rPr>
        <w:tab/>
      </w:r>
      <w:r w:rsidRPr="002A762A">
        <w:rPr>
          <w:rFonts w:ascii="Tahoma" w:hAnsi="Tahoma" w:cs="Tahoma"/>
          <w:color w:val="auto"/>
          <w:sz w:val="21"/>
          <w:szCs w:val="21"/>
          <w:vertAlign w:val="subscript"/>
        </w:rPr>
        <w:tab/>
      </w:r>
      <w:r w:rsidR="00195DB3" w:rsidRPr="002A762A">
        <w:rPr>
          <w:rFonts w:ascii="Tahoma" w:hAnsi="Tahoma" w:cs="Tahoma"/>
          <w:color w:val="auto"/>
          <w:sz w:val="21"/>
          <w:szCs w:val="21"/>
        </w:rPr>
        <w:t>corresponde ao número de Dias Úteis compreendido no último Período de Capitalização e a data atual, sendo DP um número inteiro</w:t>
      </w:r>
      <w:r w:rsidRPr="002A762A">
        <w:rPr>
          <w:rFonts w:ascii="Tahoma" w:hAnsi="Tahoma" w:cs="Tahoma"/>
          <w:color w:val="auto"/>
          <w:sz w:val="21"/>
          <w:szCs w:val="21"/>
        </w:rPr>
        <w:t>.</w:t>
      </w:r>
    </w:p>
    <w:p w14:paraId="170CE458" w14:textId="77777777"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p>
    <w:p w14:paraId="64A0B4AC" w14:textId="77777777"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O fator resultante da expressão (1+</w:t>
      </w:r>
      <w:r w:rsidRPr="002A762A">
        <w:rPr>
          <w:rFonts w:ascii="Cambria Math" w:hAnsi="Cambria Math" w:cs="Cambria Math"/>
          <w:sz w:val="21"/>
          <w:szCs w:val="21"/>
        </w:rPr>
        <w:t>𝑇𝐷𝐼𝑘</w:t>
      </w:r>
      <w:r w:rsidRPr="002A762A">
        <w:rPr>
          <w:rFonts w:ascii="Tahoma" w:hAnsi="Tahoma" w:cs="Tahoma"/>
          <w:sz w:val="21"/>
          <w:szCs w:val="21"/>
        </w:rPr>
        <w:t xml:space="preserve">) é considerado com 16 (dezesseis) casas decimais, sem arredondamento. </w:t>
      </w:r>
    </w:p>
    <w:p w14:paraId="044006E0"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2754716E" w14:textId="77777777"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Efetua-se o produtório dos fatores diários (1 + TDI</w:t>
      </w:r>
      <w:r w:rsidRPr="002A762A">
        <w:rPr>
          <w:rFonts w:ascii="Tahoma" w:hAnsi="Tahoma" w:cs="Tahoma"/>
          <w:sz w:val="21"/>
          <w:szCs w:val="21"/>
          <w:vertAlign w:val="subscript"/>
        </w:rPr>
        <w:t>k</w:t>
      </w:r>
      <w:r w:rsidRPr="002A762A">
        <w:rPr>
          <w:rFonts w:ascii="Tahoma" w:hAnsi="Tahoma" w:cs="Tahoma"/>
          <w:sz w:val="21"/>
          <w:szCs w:val="21"/>
        </w:rPr>
        <w:t>), sendo que a cada fator diário acumulado, trunca-se o resultado com 16 (dezesseis) casas decimais, aplicando-se o próximo fator diário, e assim por diante até o último considerado.</w:t>
      </w:r>
    </w:p>
    <w:p w14:paraId="6D904952"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5359D01D" w14:textId="25F87B78"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 xml:space="preserve">Se os fatores diários estiverem acumulados, considerar-se-á o fator resultante “Fator DI” com </w:t>
      </w:r>
      <w:r w:rsidR="00D704F9" w:rsidRPr="002A762A">
        <w:rPr>
          <w:rFonts w:ascii="Tahoma" w:hAnsi="Tahoma" w:cs="Tahoma"/>
          <w:sz w:val="21"/>
          <w:szCs w:val="21"/>
        </w:rPr>
        <w:t>0</w:t>
      </w:r>
      <w:r w:rsidRPr="002A762A">
        <w:rPr>
          <w:rFonts w:ascii="Tahoma" w:hAnsi="Tahoma" w:cs="Tahoma"/>
          <w:sz w:val="21"/>
          <w:szCs w:val="21"/>
        </w:rPr>
        <w:t>8 (oito) casas decimais, com arredondamento.</w:t>
      </w:r>
    </w:p>
    <w:p w14:paraId="3791D628" w14:textId="77777777" w:rsidR="005520C2" w:rsidRPr="002A762A" w:rsidRDefault="005520C2" w:rsidP="002A762A">
      <w:pPr>
        <w:pStyle w:val="PargrafodaLista"/>
        <w:spacing w:after="0" w:line="276" w:lineRule="auto"/>
        <w:rPr>
          <w:rFonts w:ascii="Tahoma" w:hAnsi="Tahoma" w:cs="Tahoma"/>
          <w:sz w:val="21"/>
          <w:szCs w:val="21"/>
        </w:rPr>
      </w:pPr>
    </w:p>
    <w:p w14:paraId="70D18C67" w14:textId="4E4D57F1"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A taxa DI</w:t>
      </w:r>
      <w:r w:rsidR="005500CD" w:rsidRPr="002A762A">
        <w:rPr>
          <w:rFonts w:ascii="Tahoma" w:hAnsi="Tahoma" w:cs="Tahoma"/>
          <w:sz w:val="21"/>
          <w:szCs w:val="21"/>
        </w:rPr>
        <w:t xml:space="preserve">-Over </w:t>
      </w:r>
      <w:r w:rsidRPr="002A762A">
        <w:rPr>
          <w:rFonts w:ascii="Tahoma" w:hAnsi="Tahoma" w:cs="Tahoma"/>
          <w:sz w:val="21"/>
          <w:szCs w:val="21"/>
        </w:rPr>
        <w:t>deverá ser utilizada considerando idêntico número de casas decimais divulgado pelo órgão responsável pelo seu cálculo.</w:t>
      </w:r>
    </w:p>
    <w:p w14:paraId="4E0E1615" w14:textId="3D8C8D41" w:rsidR="00490A19" w:rsidRPr="002A762A" w:rsidRDefault="00490A19" w:rsidP="002A762A">
      <w:pPr>
        <w:pStyle w:val="PDG-normal"/>
        <w:tabs>
          <w:tab w:val="left" w:pos="709"/>
        </w:tabs>
        <w:spacing w:after="0" w:line="276" w:lineRule="auto"/>
        <w:contextualSpacing/>
        <w:rPr>
          <w:rFonts w:ascii="Tahoma" w:hAnsi="Tahoma" w:cs="Tahoma"/>
          <w:color w:val="auto"/>
          <w:sz w:val="21"/>
          <w:szCs w:val="21"/>
        </w:rPr>
      </w:pPr>
    </w:p>
    <w:p w14:paraId="39A90E04" w14:textId="39399178"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No caso de indisponibilidade temporária da </w:t>
      </w:r>
      <w:r w:rsidR="005500CD" w:rsidRPr="002A762A">
        <w:rPr>
          <w:rFonts w:ascii="Tahoma" w:hAnsi="Tahoma" w:cs="Tahoma"/>
          <w:sz w:val="21"/>
          <w:szCs w:val="21"/>
        </w:rPr>
        <w:t>taxa DI-Over</w:t>
      </w:r>
      <w:r w:rsidRPr="002A762A">
        <w:rPr>
          <w:rFonts w:ascii="Tahoma" w:hAnsi="Tahoma" w:cs="Tahoma"/>
          <w:sz w:val="21"/>
          <w:szCs w:val="21"/>
        </w:rPr>
        <w:t xml:space="preserve"> quando do pagamento de qualquer obrigação pecuniária prevista nesta Escritura, será utilizado, em seu lugar, para a apuração da</w:t>
      </w:r>
      <w:r w:rsidR="00487796" w:rsidRPr="002A762A">
        <w:rPr>
          <w:rFonts w:ascii="Tahoma" w:hAnsi="Tahoma" w:cs="Tahoma"/>
          <w:sz w:val="21"/>
          <w:szCs w:val="21"/>
        </w:rPr>
        <w:t xml:space="preserve"> taxa DI-Over</w:t>
      </w:r>
      <w:r w:rsidRPr="002A762A">
        <w:rPr>
          <w:rFonts w:ascii="Tahoma" w:hAnsi="Tahoma" w:cs="Tahoma"/>
          <w:sz w:val="21"/>
          <w:szCs w:val="21"/>
        </w:rPr>
        <w:t xml:space="preserve">, o seu substituto legal. No caso de inexistir substituto legal para </w:t>
      </w:r>
      <w:r w:rsidR="00487796" w:rsidRPr="002A762A">
        <w:rPr>
          <w:rFonts w:ascii="Tahoma" w:hAnsi="Tahoma" w:cs="Tahoma"/>
          <w:sz w:val="21"/>
          <w:szCs w:val="21"/>
        </w:rPr>
        <w:t>a taxa DI-Over</w:t>
      </w:r>
      <w:r w:rsidRPr="002A762A">
        <w:rPr>
          <w:rFonts w:ascii="Tahoma" w:hAnsi="Tahoma" w:cs="Tahoma"/>
          <w:sz w:val="21"/>
          <w:szCs w:val="21"/>
        </w:rPr>
        <w:t xml:space="preserve">, será aplicável a última variação disponível </w:t>
      </w:r>
      <w:r w:rsidR="00487796" w:rsidRPr="002A762A">
        <w:rPr>
          <w:rFonts w:ascii="Tahoma" w:hAnsi="Tahoma" w:cs="Tahoma"/>
          <w:sz w:val="21"/>
          <w:szCs w:val="21"/>
        </w:rPr>
        <w:t>da taxa DI-Over</w:t>
      </w:r>
      <w:r w:rsidRPr="002A762A">
        <w:rPr>
          <w:rFonts w:ascii="Tahoma" w:hAnsi="Tahoma" w:cs="Tahoma"/>
          <w:sz w:val="21"/>
          <w:szCs w:val="21"/>
        </w:rPr>
        <w:t>, não sendo devidas quaisquer compensações financeiras, por parte da Emissora</w:t>
      </w:r>
      <w:r w:rsidR="00487796" w:rsidRPr="002A762A">
        <w:rPr>
          <w:rFonts w:ascii="Tahoma" w:hAnsi="Tahoma" w:cs="Tahoma"/>
          <w:sz w:val="21"/>
          <w:szCs w:val="21"/>
        </w:rPr>
        <w:t xml:space="preserve">, </w:t>
      </w:r>
      <w:r w:rsidRPr="002A762A">
        <w:rPr>
          <w:rFonts w:ascii="Tahoma" w:hAnsi="Tahoma" w:cs="Tahoma"/>
          <w:sz w:val="21"/>
          <w:szCs w:val="21"/>
        </w:rPr>
        <w:t xml:space="preserve">quando da divulgação posterior </w:t>
      </w:r>
      <w:r w:rsidR="00487796" w:rsidRPr="002A762A">
        <w:rPr>
          <w:rFonts w:ascii="Tahoma" w:hAnsi="Tahoma" w:cs="Tahoma"/>
          <w:sz w:val="21"/>
          <w:szCs w:val="21"/>
        </w:rPr>
        <w:t>da taxa DI-Over</w:t>
      </w:r>
      <w:r w:rsidRPr="002A762A">
        <w:rPr>
          <w:rFonts w:ascii="Tahoma" w:hAnsi="Tahoma" w:cs="Tahoma"/>
          <w:sz w:val="21"/>
          <w:szCs w:val="21"/>
        </w:rPr>
        <w:t xml:space="preserve">. Na ausência da apuração e/ou divulgação e/ou limitação </w:t>
      </w:r>
      <w:r w:rsidR="00487796" w:rsidRPr="002A762A">
        <w:rPr>
          <w:rFonts w:ascii="Tahoma" w:hAnsi="Tahoma" w:cs="Tahoma"/>
          <w:sz w:val="21"/>
          <w:szCs w:val="21"/>
        </w:rPr>
        <w:t>da taxa DI-Over</w:t>
      </w:r>
      <w:r w:rsidRPr="002A762A">
        <w:rPr>
          <w:rFonts w:ascii="Tahoma" w:hAnsi="Tahoma" w:cs="Tahoma"/>
          <w:sz w:val="21"/>
          <w:szCs w:val="21"/>
        </w:rPr>
        <w:t xml:space="preserve"> por prazo superior a 5 (cinco) Dias Úteis, após a data esperada para apuração e/ou divulgação, ou em caso de extinção ou inaplicabilidade por disposição legal ou determinação judicial </w:t>
      </w:r>
      <w:r w:rsidR="00487796" w:rsidRPr="002A762A">
        <w:rPr>
          <w:rFonts w:ascii="Tahoma" w:hAnsi="Tahoma" w:cs="Tahoma"/>
          <w:sz w:val="21"/>
          <w:szCs w:val="21"/>
        </w:rPr>
        <w:t>da taxa DI-Over</w:t>
      </w:r>
      <w:r w:rsidRPr="002A762A">
        <w:rPr>
          <w:rFonts w:ascii="Tahoma" w:hAnsi="Tahoma" w:cs="Tahoma"/>
          <w:sz w:val="21"/>
          <w:szCs w:val="21"/>
        </w:rPr>
        <w:t>, deverá ser aplicada, em sua substituição, a taxa que vier legalmente a substitu</w:t>
      </w:r>
      <w:r w:rsidR="0093671A" w:rsidRPr="002A762A">
        <w:rPr>
          <w:rFonts w:ascii="Tahoma" w:hAnsi="Tahoma" w:cs="Tahoma"/>
          <w:sz w:val="21"/>
          <w:szCs w:val="21"/>
        </w:rPr>
        <w:t>i</w:t>
      </w:r>
      <w:r w:rsidRPr="002A762A">
        <w:rPr>
          <w:rFonts w:ascii="Tahoma" w:hAnsi="Tahoma" w:cs="Tahoma"/>
          <w:sz w:val="21"/>
          <w:szCs w:val="21"/>
        </w:rPr>
        <w:t>-la ou</w:t>
      </w:r>
      <w:r w:rsidR="0093671A" w:rsidRPr="002A762A">
        <w:rPr>
          <w:rFonts w:ascii="Tahoma" w:hAnsi="Tahoma" w:cs="Tahoma"/>
          <w:sz w:val="21"/>
          <w:szCs w:val="21"/>
        </w:rPr>
        <w:t>,</w:t>
      </w:r>
      <w:r w:rsidRPr="002A762A">
        <w:rPr>
          <w:rFonts w:ascii="Tahoma" w:hAnsi="Tahoma" w:cs="Tahoma"/>
          <w:sz w:val="21"/>
          <w:szCs w:val="21"/>
        </w:rPr>
        <w:t xml:space="preserve"> no caso de inexistir substituto legal para </w:t>
      </w:r>
      <w:r w:rsidR="0093671A" w:rsidRPr="002A762A">
        <w:rPr>
          <w:rFonts w:ascii="Tahoma" w:hAnsi="Tahoma" w:cs="Tahoma"/>
          <w:sz w:val="21"/>
          <w:szCs w:val="21"/>
        </w:rPr>
        <w:t>da taxa DI-Over</w:t>
      </w:r>
      <w:r w:rsidRPr="002A762A">
        <w:rPr>
          <w:rFonts w:ascii="Tahoma" w:hAnsi="Tahoma" w:cs="Tahoma"/>
          <w:sz w:val="21"/>
          <w:szCs w:val="21"/>
        </w:rPr>
        <w:t xml:space="preserve">, </w:t>
      </w:r>
      <w:r w:rsidR="0093671A" w:rsidRPr="002A762A">
        <w:rPr>
          <w:rFonts w:ascii="Tahoma" w:hAnsi="Tahoma" w:cs="Tahoma"/>
          <w:sz w:val="21"/>
          <w:szCs w:val="21"/>
        </w:rPr>
        <w:t>o Agente Fiduciário</w:t>
      </w:r>
      <w:r w:rsidRPr="002A762A">
        <w:rPr>
          <w:rFonts w:ascii="Tahoma" w:hAnsi="Tahoma" w:cs="Tahoma"/>
          <w:sz w:val="21"/>
          <w:szCs w:val="21"/>
        </w:rPr>
        <w:t xml:space="preserve"> deverá, em até 2 (dois) Dias Úteis contados da data em que est</w:t>
      </w:r>
      <w:r w:rsidR="0093671A" w:rsidRPr="002A762A">
        <w:rPr>
          <w:rFonts w:ascii="Tahoma" w:hAnsi="Tahoma" w:cs="Tahoma"/>
          <w:sz w:val="21"/>
          <w:szCs w:val="21"/>
        </w:rPr>
        <w:t>e</w:t>
      </w:r>
      <w:r w:rsidRPr="002A762A">
        <w:rPr>
          <w:rFonts w:ascii="Tahoma" w:hAnsi="Tahoma" w:cs="Tahoma"/>
          <w:sz w:val="21"/>
          <w:szCs w:val="21"/>
        </w:rPr>
        <w:t xml:space="preserve"> tomar conhecimento de quaisquer dos eventos referidos acima, convocar uma </w:t>
      </w:r>
      <w:r w:rsidR="0093671A" w:rsidRPr="002A762A">
        <w:rPr>
          <w:rFonts w:ascii="Tahoma" w:hAnsi="Tahoma" w:cs="Tahoma"/>
          <w:sz w:val="21"/>
          <w:szCs w:val="21"/>
        </w:rPr>
        <w:t>Assembleia Geral de Debenturistas (conforme abaixo definido)</w:t>
      </w:r>
      <w:r w:rsidRPr="002A762A">
        <w:rPr>
          <w:rFonts w:ascii="Tahoma" w:hAnsi="Tahoma" w:cs="Tahoma"/>
          <w:sz w:val="21"/>
          <w:szCs w:val="21"/>
        </w:rPr>
        <w:t xml:space="preserve">, na forma disposta </w:t>
      </w:r>
      <w:r w:rsidR="00594873" w:rsidRPr="002A762A">
        <w:rPr>
          <w:rFonts w:ascii="Tahoma" w:hAnsi="Tahoma" w:cs="Tahoma"/>
          <w:sz w:val="21"/>
          <w:szCs w:val="21"/>
        </w:rPr>
        <w:t>nesta Escritura</w:t>
      </w:r>
      <w:r w:rsidRPr="002A762A">
        <w:rPr>
          <w:rFonts w:ascii="Tahoma" w:hAnsi="Tahoma" w:cs="Tahoma"/>
          <w:sz w:val="21"/>
          <w:szCs w:val="21"/>
        </w:rPr>
        <w:t xml:space="preserve">, a qual terá como objeto a deliberação pelos </w:t>
      </w:r>
      <w:r w:rsidR="00594873" w:rsidRPr="002A762A">
        <w:rPr>
          <w:rFonts w:ascii="Tahoma" w:hAnsi="Tahoma" w:cs="Tahoma"/>
          <w:sz w:val="21"/>
          <w:szCs w:val="21"/>
        </w:rPr>
        <w:t>debenturistas</w:t>
      </w:r>
      <w:r w:rsidRPr="002A762A">
        <w:rPr>
          <w:rFonts w:ascii="Tahoma" w:hAnsi="Tahoma" w:cs="Tahoma"/>
          <w:sz w:val="21"/>
          <w:szCs w:val="21"/>
        </w:rPr>
        <w:t xml:space="preserve">, conforme procedimentos e quóruns </w:t>
      </w:r>
      <w:r w:rsidR="00594873" w:rsidRPr="002A762A">
        <w:rPr>
          <w:rFonts w:ascii="Tahoma" w:hAnsi="Tahoma" w:cs="Tahoma"/>
          <w:sz w:val="21"/>
          <w:szCs w:val="21"/>
        </w:rPr>
        <w:t xml:space="preserve">esta </w:t>
      </w:r>
      <w:r w:rsidRPr="002A762A">
        <w:rPr>
          <w:rFonts w:ascii="Tahoma" w:hAnsi="Tahoma" w:cs="Tahoma"/>
          <w:sz w:val="21"/>
          <w:szCs w:val="21"/>
        </w:rPr>
        <w:t xml:space="preserve">previstos, de comum acordo com a Emissora, sobre o novo parâmetro </w:t>
      </w:r>
      <w:r w:rsidR="00594873" w:rsidRPr="002A762A">
        <w:rPr>
          <w:rFonts w:ascii="Tahoma" w:hAnsi="Tahoma" w:cs="Tahoma"/>
          <w:sz w:val="21"/>
          <w:szCs w:val="21"/>
        </w:rPr>
        <w:t xml:space="preserve">de juros que será </w:t>
      </w:r>
      <w:r w:rsidR="00594873" w:rsidRPr="002A762A">
        <w:rPr>
          <w:rFonts w:ascii="Tahoma" w:hAnsi="Tahoma" w:cs="Tahoma"/>
          <w:sz w:val="21"/>
          <w:szCs w:val="21"/>
        </w:rPr>
        <w:lastRenderedPageBreak/>
        <w:t>utilizado em lugar da taxa DI-Over</w:t>
      </w:r>
      <w:r w:rsidRPr="002A762A">
        <w:rPr>
          <w:rFonts w:ascii="Tahoma" w:hAnsi="Tahoma" w:cs="Tahoma"/>
          <w:sz w:val="21"/>
          <w:szCs w:val="21"/>
        </w:rPr>
        <w:t xml:space="preserve">. Até a deliberação desse novo parâmetro de remuneração, a última variação </w:t>
      </w:r>
      <w:r w:rsidR="00E76F2A" w:rsidRPr="002A762A">
        <w:rPr>
          <w:rFonts w:ascii="Tahoma" w:hAnsi="Tahoma" w:cs="Tahoma"/>
          <w:sz w:val="21"/>
          <w:szCs w:val="21"/>
        </w:rPr>
        <w:t xml:space="preserve">da taxa DI-Over </w:t>
      </w:r>
      <w:r w:rsidRPr="002A762A">
        <w:rPr>
          <w:rFonts w:ascii="Tahoma" w:hAnsi="Tahoma" w:cs="Tahoma"/>
          <w:sz w:val="21"/>
          <w:szCs w:val="21"/>
        </w:rPr>
        <w:t xml:space="preserve">divulgada será utilizada e será aplicada para todos os dias relativos ao período no qual não tenha sido possível sua aferição, não sendo devidas quaisquer compensações </w:t>
      </w:r>
      <w:r w:rsidR="00E76F2A" w:rsidRPr="002A762A">
        <w:rPr>
          <w:rFonts w:ascii="Tahoma" w:hAnsi="Tahoma" w:cs="Tahoma"/>
          <w:sz w:val="21"/>
          <w:szCs w:val="21"/>
        </w:rPr>
        <w:t xml:space="preserve">por parte da </w:t>
      </w:r>
      <w:r w:rsidRPr="002A762A">
        <w:rPr>
          <w:rFonts w:ascii="Tahoma" w:hAnsi="Tahoma" w:cs="Tahoma"/>
          <w:sz w:val="21"/>
          <w:szCs w:val="21"/>
        </w:rPr>
        <w:t>Emissora</w:t>
      </w:r>
      <w:r w:rsidRPr="002A762A" w:rsidDel="00F834CC">
        <w:rPr>
          <w:rFonts w:ascii="Tahoma" w:hAnsi="Tahoma" w:cs="Tahoma"/>
          <w:sz w:val="21"/>
          <w:szCs w:val="21"/>
        </w:rPr>
        <w:t xml:space="preserve"> </w:t>
      </w:r>
      <w:r w:rsidRPr="002A762A">
        <w:rPr>
          <w:rFonts w:ascii="Tahoma" w:hAnsi="Tahoma" w:cs="Tahoma"/>
          <w:sz w:val="21"/>
          <w:szCs w:val="21"/>
        </w:rPr>
        <w:t>quando da deliberação do novo parâmetro d</w:t>
      </w:r>
      <w:r w:rsidR="00E76F2A" w:rsidRPr="002A762A">
        <w:rPr>
          <w:rFonts w:ascii="Tahoma" w:hAnsi="Tahoma" w:cs="Tahoma"/>
          <w:sz w:val="21"/>
          <w:szCs w:val="21"/>
        </w:rPr>
        <w:t>a remuneração a ser utilizado</w:t>
      </w:r>
      <w:r w:rsidRPr="002A762A">
        <w:rPr>
          <w:rFonts w:ascii="Tahoma" w:hAnsi="Tahoma" w:cs="Tahoma"/>
          <w:sz w:val="21"/>
          <w:szCs w:val="21"/>
        </w:rPr>
        <w:t>.</w:t>
      </w:r>
    </w:p>
    <w:p w14:paraId="258B9030" w14:textId="77777777" w:rsidR="00633D4F" w:rsidRPr="002A762A" w:rsidRDefault="00633D4F" w:rsidP="002A762A">
      <w:pPr>
        <w:tabs>
          <w:tab w:val="left" w:pos="993"/>
          <w:tab w:val="left" w:pos="1276"/>
        </w:tabs>
        <w:spacing w:after="0" w:line="276" w:lineRule="auto"/>
        <w:contextualSpacing/>
        <w:rPr>
          <w:rFonts w:ascii="Tahoma" w:hAnsi="Tahoma" w:cs="Tahoma"/>
          <w:sz w:val="21"/>
          <w:szCs w:val="21"/>
        </w:rPr>
      </w:pPr>
    </w:p>
    <w:p w14:paraId="76274804" w14:textId="09314CAA"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Caso </w:t>
      </w:r>
      <w:r w:rsidR="00E76F2A" w:rsidRPr="002A762A">
        <w:rPr>
          <w:rFonts w:ascii="Tahoma" w:hAnsi="Tahoma" w:cs="Tahoma"/>
          <w:sz w:val="21"/>
          <w:szCs w:val="21"/>
        </w:rPr>
        <w:t xml:space="preserve">a taxa DI-Over </w:t>
      </w:r>
      <w:r w:rsidRPr="002A762A">
        <w:rPr>
          <w:rFonts w:ascii="Tahoma" w:hAnsi="Tahoma" w:cs="Tahoma"/>
          <w:sz w:val="21"/>
          <w:szCs w:val="21"/>
        </w:rPr>
        <w:t>venha a ser divulgad</w:t>
      </w:r>
      <w:r w:rsidR="00E76F2A" w:rsidRPr="002A762A">
        <w:rPr>
          <w:rFonts w:ascii="Tahoma" w:hAnsi="Tahoma" w:cs="Tahoma"/>
          <w:sz w:val="21"/>
          <w:szCs w:val="21"/>
        </w:rPr>
        <w:t>a</w:t>
      </w:r>
      <w:r w:rsidRPr="002A762A">
        <w:rPr>
          <w:rFonts w:ascii="Tahoma" w:hAnsi="Tahoma" w:cs="Tahoma"/>
          <w:sz w:val="21"/>
          <w:szCs w:val="21"/>
        </w:rPr>
        <w:t xml:space="preserve"> antes da realização da assembleia geral prevista na cláusula acima, ressalvada a hipótese de extinção ou inaplicabilidade por disposição legal ou determinação judicial, referida assembleia geral não será mais realizada, e </w:t>
      </w:r>
      <w:r w:rsidR="00E76F2A" w:rsidRPr="002A762A">
        <w:rPr>
          <w:rFonts w:ascii="Tahoma" w:hAnsi="Tahoma" w:cs="Tahoma"/>
          <w:sz w:val="21"/>
          <w:szCs w:val="21"/>
        </w:rPr>
        <w:t>a taxa DI-Over</w:t>
      </w:r>
      <w:r w:rsidRPr="002A762A">
        <w:rPr>
          <w:rFonts w:ascii="Tahoma" w:hAnsi="Tahoma" w:cs="Tahoma"/>
          <w:sz w:val="21"/>
          <w:szCs w:val="21"/>
        </w:rPr>
        <w:t>, a partir de sua divulgação, voltará a ser utilizad</w:t>
      </w:r>
      <w:r w:rsidR="00DB1AC6" w:rsidRPr="002A762A">
        <w:rPr>
          <w:rFonts w:ascii="Tahoma" w:hAnsi="Tahoma" w:cs="Tahoma"/>
          <w:sz w:val="21"/>
          <w:szCs w:val="21"/>
        </w:rPr>
        <w:t>a</w:t>
      </w:r>
      <w:r w:rsidRPr="002A762A">
        <w:rPr>
          <w:rFonts w:ascii="Tahoma" w:hAnsi="Tahoma" w:cs="Tahoma"/>
          <w:sz w:val="21"/>
          <w:szCs w:val="21"/>
        </w:rPr>
        <w:t xml:space="preserve"> para o cálculo da remuneração desde o dia de sua indisponibilidade.</w:t>
      </w:r>
    </w:p>
    <w:p w14:paraId="5C02C5B3" w14:textId="77777777" w:rsidR="00633D4F" w:rsidRPr="002A762A" w:rsidRDefault="00633D4F" w:rsidP="002A762A">
      <w:pPr>
        <w:tabs>
          <w:tab w:val="left" w:pos="284"/>
          <w:tab w:val="left" w:pos="567"/>
          <w:tab w:val="left" w:pos="2835"/>
        </w:tabs>
        <w:spacing w:after="0" w:line="276" w:lineRule="auto"/>
        <w:contextualSpacing/>
        <w:rPr>
          <w:rFonts w:ascii="Tahoma" w:hAnsi="Tahoma" w:cs="Tahoma"/>
          <w:sz w:val="21"/>
          <w:szCs w:val="21"/>
        </w:rPr>
      </w:pPr>
    </w:p>
    <w:p w14:paraId="716754CB" w14:textId="2134057B"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Caso não haja instalação da assembleia geral acima mencionada ou caso não haja acordo entre a Emissora</w:t>
      </w:r>
      <w:r w:rsidRPr="002A762A" w:rsidDel="00F834CC">
        <w:rPr>
          <w:rFonts w:ascii="Tahoma" w:hAnsi="Tahoma" w:cs="Tahoma"/>
          <w:sz w:val="21"/>
          <w:szCs w:val="21"/>
        </w:rPr>
        <w:t xml:space="preserve"> </w:t>
      </w:r>
      <w:r w:rsidRPr="002A762A">
        <w:rPr>
          <w:rFonts w:ascii="Tahoma" w:hAnsi="Tahoma" w:cs="Tahoma"/>
          <w:sz w:val="21"/>
          <w:szCs w:val="21"/>
        </w:rPr>
        <w:t xml:space="preserve">e os </w:t>
      </w:r>
      <w:r w:rsidR="00DB1AC6" w:rsidRPr="002A762A">
        <w:rPr>
          <w:rFonts w:ascii="Tahoma" w:hAnsi="Tahoma" w:cs="Tahoma"/>
          <w:sz w:val="21"/>
          <w:szCs w:val="21"/>
        </w:rPr>
        <w:t>debenturistas</w:t>
      </w:r>
      <w:r w:rsidRPr="002A762A" w:rsidDel="00DB4BC2">
        <w:rPr>
          <w:rFonts w:ascii="Tahoma" w:hAnsi="Tahoma" w:cs="Tahoma"/>
          <w:sz w:val="21"/>
          <w:szCs w:val="21"/>
        </w:rPr>
        <w:t xml:space="preserve"> </w:t>
      </w:r>
      <w:r w:rsidRPr="002A762A">
        <w:rPr>
          <w:rFonts w:ascii="Tahoma" w:hAnsi="Tahoma" w:cs="Tahoma"/>
          <w:sz w:val="21"/>
          <w:szCs w:val="21"/>
        </w:rPr>
        <w:t xml:space="preserve">nos termos descritos acima sobre o novo parâmetro </w:t>
      </w:r>
      <w:r w:rsidR="00DB1AC6" w:rsidRPr="002A762A">
        <w:rPr>
          <w:rFonts w:ascii="Tahoma" w:hAnsi="Tahoma" w:cs="Tahoma"/>
          <w:sz w:val="21"/>
          <w:szCs w:val="21"/>
        </w:rPr>
        <w:t>aplicável no que toca à remuneração</w:t>
      </w:r>
      <w:r w:rsidRPr="002A762A">
        <w:rPr>
          <w:rFonts w:ascii="Tahoma" w:hAnsi="Tahoma" w:cs="Tahoma"/>
          <w:sz w:val="21"/>
          <w:szCs w:val="21"/>
        </w:rPr>
        <w:t>, a Emissora</w:t>
      </w:r>
      <w:r w:rsidRPr="002A762A" w:rsidDel="00F834CC">
        <w:rPr>
          <w:rFonts w:ascii="Tahoma" w:hAnsi="Tahoma" w:cs="Tahoma"/>
          <w:sz w:val="21"/>
          <w:szCs w:val="21"/>
        </w:rPr>
        <w:t xml:space="preserve"> </w:t>
      </w:r>
      <w:r w:rsidRPr="002A762A">
        <w:rPr>
          <w:rFonts w:ascii="Tahoma" w:hAnsi="Tahoma" w:cs="Tahoma"/>
          <w:sz w:val="21"/>
          <w:szCs w:val="21"/>
        </w:rPr>
        <w:t xml:space="preserve">deverá resgatar antecipadamente a totalidade </w:t>
      </w:r>
      <w:r w:rsidR="00DB1AC6" w:rsidRPr="002A762A">
        <w:rPr>
          <w:rFonts w:ascii="Tahoma" w:hAnsi="Tahoma" w:cs="Tahoma"/>
          <w:sz w:val="21"/>
          <w:szCs w:val="21"/>
        </w:rPr>
        <w:t>das Debêntures</w:t>
      </w:r>
      <w:r w:rsidRPr="002A762A">
        <w:rPr>
          <w:rFonts w:ascii="Tahoma" w:hAnsi="Tahoma" w:cs="Tahoma"/>
          <w:sz w:val="21"/>
          <w:szCs w:val="21"/>
        </w:rPr>
        <w:t xml:space="preserve"> no prazo de até 30 (trinta) Dias Úteis (a) da data de encerramento da respectiva </w:t>
      </w:r>
      <w:r w:rsidR="00DB1AC6" w:rsidRPr="002A762A">
        <w:rPr>
          <w:rFonts w:ascii="Tahoma" w:hAnsi="Tahoma" w:cs="Tahoma"/>
          <w:sz w:val="21"/>
          <w:szCs w:val="21"/>
        </w:rPr>
        <w:t>Assembleia Geral de Debenturistas (conforme abaixo definido)</w:t>
      </w:r>
      <w:r w:rsidRPr="002A762A">
        <w:rPr>
          <w:rFonts w:ascii="Tahoma" w:hAnsi="Tahoma" w:cs="Tahoma"/>
          <w:sz w:val="21"/>
          <w:szCs w:val="21"/>
        </w:rPr>
        <w:t xml:space="preserve">, (b) da data em que referida assembleia deveria ter ocorrido, (c) de outra data que venha a ser definida em referida assembleia geral, ou (d) até a Data de Vencimento, caso esta ocorra primeiro. O resgate antecipado total das </w:t>
      </w:r>
      <w:r w:rsidR="00CB4D81" w:rsidRPr="002A762A">
        <w:rPr>
          <w:rFonts w:ascii="Tahoma" w:hAnsi="Tahoma" w:cs="Tahoma"/>
          <w:sz w:val="21"/>
          <w:szCs w:val="21"/>
        </w:rPr>
        <w:t>Debêntures</w:t>
      </w:r>
      <w:r w:rsidRPr="002A762A">
        <w:rPr>
          <w:rFonts w:ascii="Tahoma" w:hAnsi="Tahoma" w:cs="Tahoma"/>
          <w:sz w:val="21"/>
          <w:szCs w:val="21"/>
        </w:rPr>
        <w:t xml:space="preserve"> previst</w:t>
      </w:r>
      <w:r w:rsidR="00CB4D81" w:rsidRPr="002A762A">
        <w:rPr>
          <w:rFonts w:ascii="Tahoma" w:hAnsi="Tahoma" w:cs="Tahoma"/>
          <w:sz w:val="21"/>
          <w:szCs w:val="21"/>
        </w:rPr>
        <w:t>o</w:t>
      </w:r>
      <w:r w:rsidRPr="002A762A">
        <w:rPr>
          <w:rFonts w:ascii="Tahoma" w:hAnsi="Tahoma" w:cs="Tahoma"/>
          <w:sz w:val="21"/>
          <w:szCs w:val="21"/>
        </w:rPr>
        <w:t xml:space="preserve"> nesta cláusula deverá ocorrer pelo </w:t>
      </w:r>
      <w:r w:rsidR="00CB4D81" w:rsidRPr="002A762A">
        <w:rPr>
          <w:rFonts w:ascii="Tahoma" w:hAnsi="Tahoma" w:cs="Tahoma"/>
          <w:sz w:val="21"/>
          <w:szCs w:val="21"/>
        </w:rPr>
        <w:t>s</w:t>
      </w:r>
      <w:r w:rsidRPr="002A762A">
        <w:rPr>
          <w:rFonts w:ascii="Tahoma" w:hAnsi="Tahoma" w:cs="Tahoma"/>
          <w:sz w:val="21"/>
          <w:szCs w:val="21"/>
        </w:rPr>
        <w:t xml:space="preserve">aldo </w:t>
      </w:r>
      <w:r w:rsidR="00CB4D81" w:rsidRPr="002A762A">
        <w:rPr>
          <w:rFonts w:ascii="Tahoma" w:hAnsi="Tahoma" w:cs="Tahoma"/>
          <w:sz w:val="21"/>
          <w:szCs w:val="21"/>
        </w:rPr>
        <w:t>d</w:t>
      </w:r>
      <w:r w:rsidRPr="002A762A">
        <w:rPr>
          <w:rFonts w:ascii="Tahoma" w:hAnsi="Tahoma" w:cs="Tahoma"/>
          <w:sz w:val="21"/>
          <w:szCs w:val="21"/>
        </w:rPr>
        <w:t xml:space="preserve">evedor </w:t>
      </w:r>
      <w:r w:rsidR="00CB4D81" w:rsidRPr="002A762A">
        <w:rPr>
          <w:rFonts w:ascii="Tahoma" w:hAnsi="Tahoma" w:cs="Tahoma"/>
          <w:sz w:val="21"/>
          <w:szCs w:val="21"/>
        </w:rPr>
        <w:t>das Debêntures, incluindo os valores devidos a título de amortização do Valor Nominal Unitário (ou o seu saldo, conforme aplicável</w:t>
      </w:r>
      <w:r w:rsidRPr="002A762A">
        <w:rPr>
          <w:rFonts w:ascii="Tahoma" w:hAnsi="Tahoma" w:cs="Tahoma"/>
          <w:sz w:val="21"/>
          <w:szCs w:val="21"/>
        </w:rPr>
        <w:t>)</w:t>
      </w:r>
      <w:r w:rsidR="00CB4D81" w:rsidRPr="002A762A">
        <w:rPr>
          <w:rFonts w:ascii="Tahoma" w:hAnsi="Tahoma" w:cs="Tahoma"/>
          <w:sz w:val="21"/>
          <w:szCs w:val="21"/>
        </w:rPr>
        <w:t xml:space="preserve"> e de remuneração</w:t>
      </w:r>
      <w:r w:rsidRPr="002A762A">
        <w:rPr>
          <w:rFonts w:ascii="Tahoma" w:hAnsi="Tahoma" w:cs="Tahoma"/>
          <w:sz w:val="21"/>
          <w:szCs w:val="21"/>
        </w:rPr>
        <w:t>.</w:t>
      </w:r>
    </w:p>
    <w:p w14:paraId="04D0653E" w14:textId="77777777" w:rsidR="00633D4F" w:rsidRPr="002A762A" w:rsidRDefault="00633D4F" w:rsidP="002A762A">
      <w:pPr>
        <w:pStyle w:val="PDG-normal"/>
        <w:tabs>
          <w:tab w:val="left" w:pos="709"/>
        </w:tabs>
        <w:spacing w:after="0" w:line="276" w:lineRule="auto"/>
        <w:contextualSpacing/>
        <w:rPr>
          <w:rFonts w:ascii="Tahoma" w:hAnsi="Tahoma" w:cs="Tahoma"/>
          <w:color w:val="auto"/>
          <w:sz w:val="21"/>
          <w:szCs w:val="21"/>
        </w:rPr>
      </w:pPr>
    </w:p>
    <w:bookmarkEnd w:id="42"/>
    <w:p w14:paraId="33103CD7" w14:textId="4C023A85" w:rsidR="007E3A16" w:rsidRPr="002A762A" w:rsidRDefault="00A93507" w:rsidP="002A762A">
      <w:pPr>
        <w:pStyle w:val="PargrafodaLista"/>
        <w:numPr>
          <w:ilvl w:val="2"/>
          <w:numId w:val="9"/>
        </w:numPr>
        <w:spacing w:after="0" w:line="276" w:lineRule="auto"/>
        <w:ind w:left="0" w:firstLine="0"/>
        <w:rPr>
          <w:rFonts w:ascii="Tahoma" w:hAnsi="Tahoma" w:cs="Tahoma"/>
          <w:bCs/>
          <w:iCs/>
          <w:sz w:val="21"/>
          <w:szCs w:val="21"/>
        </w:rPr>
      </w:pPr>
      <w:r w:rsidRPr="002A762A">
        <w:rPr>
          <w:rFonts w:ascii="Tahoma" w:hAnsi="Tahoma" w:cs="Tahoma"/>
          <w:sz w:val="21"/>
          <w:szCs w:val="21"/>
        </w:rPr>
        <w:t>Especificamente</w:t>
      </w:r>
      <w:r w:rsidRPr="002A762A">
        <w:rPr>
          <w:rFonts w:ascii="Tahoma" w:hAnsi="Tahoma" w:cs="Tahoma"/>
          <w:bCs/>
          <w:iCs/>
          <w:sz w:val="21"/>
          <w:szCs w:val="21"/>
        </w:rPr>
        <w:t xml:space="preserve"> p</w:t>
      </w:r>
      <w:r w:rsidR="00490A19" w:rsidRPr="002A762A">
        <w:rPr>
          <w:rFonts w:ascii="Tahoma" w:hAnsi="Tahoma" w:cs="Tahoma"/>
          <w:bCs/>
          <w:iCs/>
          <w:sz w:val="21"/>
          <w:szCs w:val="21"/>
        </w:rPr>
        <w:t>ara fins de cálculo da Remuneração das Debêntures, define-se “</w:t>
      </w:r>
      <w:r w:rsidR="00490A19" w:rsidRPr="002A762A">
        <w:rPr>
          <w:rFonts w:ascii="Tahoma" w:hAnsi="Tahoma" w:cs="Tahoma"/>
          <w:b/>
          <w:iCs/>
          <w:sz w:val="21"/>
          <w:szCs w:val="21"/>
        </w:rPr>
        <w:t>Período de Capitalização</w:t>
      </w:r>
      <w:r w:rsidR="00490A19" w:rsidRPr="002A762A">
        <w:rPr>
          <w:rFonts w:ascii="Tahoma" w:hAnsi="Tahoma" w:cs="Tahoma"/>
          <w:bCs/>
          <w:iCs/>
          <w:sz w:val="21"/>
          <w:szCs w:val="21"/>
        </w:rPr>
        <w:t xml:space="preserve">” </w:t>
      </w:r>
      <w:r w:rsidR="007B7293" w:rsidRPr="002A762A">
        <w:rPr>
          <w:rFonts w:ascii="Tahoma" w:hAnsi="Tahoma" w:cs="Tahoma"/>
          <w:bCs/>
          <w:iCs/>
          <w:sz w:val="21"/>
          <w:szCs w:val="21"/>
        </w:rPr>
        <w:t xml:space="preserve">como </w:t>
      </w:r>
      <w:r w:rsidR="007B7293" w:rsidRPr="002A762A">
        <w:rPr>
          <w:rFonts w:ascii="Tahoma" w:hAnsi="Tahoma" w:cs="Tahoma"/>
          <w:sz w:val="21"/>
          <w:szCs w:val="21"/>
        </w:rPr>
        <w:t>o período que se inicia: (i) a partir da Data de Integralização (inclusive) e termina na primeira Data de Pagamento da Remuneração (exclusive), no caso do primeiro Período de Capitalização; e (ii) na Data de Pagamento da Remuneração imediatamente anterior (inclusive), no caso dos demais Períodos de Capitalização, e termina na Data de Pagamento da Remuneração do respectivo período (exclusive), tudo conforme as Datas de Pagamento da Remuneração estipuladas no cronograma constante do Anexo I a esta Escritura. Cada Período de Capitalização sucede o anterior sem solução de continuidade, até a Data de Vencimento</w:t>
      </w:r>
      <w:r w:rsidR="0079058A" w:rsidRPr="002A762A">
        <w:rPr>
          <w:rFonts w:ascii="Tahoma" w:hAnsi="Tahoma" w:cs="Tahoma"/>
          <w:sz w:val="21"/>
          <w:szCs w:val="21"/>
        </w:rPr>
        <w:t xml:space="preserve"> das Debêntures</w:t>
      </w:r>
      <w:r w:rsidR="007B7293" w:rsidRPr="002A762A">
        <w:rPr>
          <w:rFonts w:ascii="Tahoma" w:hAnsi="Tahoma" w:cs="Tahoma"/>
          <w:sz w:val="21"/>
          <w:szCs w:val="21"/>
        </w:rPr>
        <w:t xml:space="preserve"> ou do vencimento antecipado desta Escritura, conforme o caso.</w:t>
      </w:r>
    </w:p>
    <w:p w14:paraId="3FE11F32" w14:textId="3A76A831" w:rsidR="00EE66BF" w:rsidRPr="002A762A" w:rsidRDefault="00EE66BF" w:rsidP="002A762A">
      <w:pPr>
        <w:pStyle w:val="p0"/>
        <w:suppressAutoHyphens/>
        <w:spacing w:line="276" w:lineRule="auto"/>
        <w:contextualSpacing/>
        <w:rPr>
          <w:rFonts w:ascii="Tahoma" w:hAnsi="Tahoma" w:cs="Tahoma"/>
          <w:bCs/>
          <w:iCs/>
          <w:sz w:val="21"/>
          <w:szCs w:val="21"/>
        </w:rPr>
      </w:pPr>
    </w:p>
    <w:p w14:paraId="6F4491FB"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Pagamento da Remuneração das Debêntures</w:t>
      </w:r>
    </w:p>
    <w:p w14:paraId="34A13F26" w14:textId="77777777" w:rsidR="00490A19" w:rsidRPr="002A762A" w:rsidRDefault="00490A19" w:rsidP="002A762A">
      <w:pPr>
        <w:tabs>
          <w:tab w:val="left" w:pos="709"/>
        </w:tabs>
        <w:spacing w:after="0" w:line="276" w:lineRule="auto"/>
        <w:contextualSpacing/>
        <w:rPr>
          <w:rFonts w:ascii="Tahoma" w:hAnsi="Tahoma" w:cs="Tahoma"/>
          <w:sz w:val="21"/>
          <w:szCs w:val="21"/>
        </w:rPr>
      </w:pPr>
    </w:p>
    <w:p w14:paraId="702CB2C9" w14:textId="2A085EB5" w:rsidR="0094784B" w:rsidRPr="002A762A" w:rsidRDefault="0094784B" w:rsidP="002A762A">
      <w:pPr>
        <w:pStyle w:val="PargrafodaLista"/>
        <w:numPr>
          <w:ilvl w:val="2"/>
          <w:numId w:val="9"/>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 xml:space="preserve">A Remuneração das Debêntures será paga </w:t>
      </w:r>
      <w:r w:rsidR="00A86451" w:rsidRPr="002A762A">
        <w:rPr>
          <w:rFonts w:ascii="Tahoma" w:hAnsi="Tahoma" w:cs="Tahoma"/>
          <w:sz w:val="21"/>
          <w:szCs w:val="21"/>
        </w:rPr>
        <w:t>mens</w:t>
      </w:r>
      <w:r w:rsidRPr="002A762A">
        <w:rPr>
          <w:rFonts w:ascii="Tahoma" w:hAnsi="Tahoma" w:cs="Tahoma"/>
          <w:sz w:val="21"/>
          <w:szCs w:val="21"/>
        </w:rPr>
        <w:t xml:space="preserve">almente, conforme cronograma disposto na tabela constante no </w:t>
      </w:r>
      <w:r w:rsidRPr="002A762A">
        <w:rPr>
          <w:rFonts w:ascii="Tahoma" w:hAnsi="Tahoma" w:cs="Tahoma"/>
          <w:bCs/>
          <w:sz w:val="21"/>
          <w:szCs w:val="21"/>
        </w:rPr>
        <w:t>Anexo I,</w:t>
      </w:r>
      <w:r w:rsidRPr="002A762A">
        <w:rPr>
          <w:rFonts w:ascii="Tahoma" w:hAnsi="Tahoma" w:cs="Tahoma"/>
          <w:sz w:val="21"/>
          <w:szCs w:val="21"/>
        </w:rPr>
        <w:t xml:space="preserve"> que deverá ocorrer, portanto, </w:t>
      </w:r>
      <w:r w:rsidR="00B779F8" w:rsidRPr="002A762A">
        <w:rPr>
          <w:rFonts w:ascii="Tahoma" w:hAnsi="Tahoma" w:cs="Tahoma"/>
          <w:sz w:val="21"/>
          <w:szCs w:val="21"/>
        </w:rPr>
        <w:t>a partir de</w:t>
      </w:r>
      <w:r w:rsidRPr="002A762A">
        <w:rPr>
          <w:rFonts w:ascii="Tahoma" w:hAnsi="Tahoma" w:cs="Tahoma"/>
          <w:sz w:val="21"/>
          <w:szCs w:val="21"/>
        </w:rPr>
        <w:t xml:space="preserve"> </w:t>
      </w:r>
      <w:r w:rsidR="00D90A48">
        <w:rPr>
          <w:rFonts w:ascii="Tahoma" w:hAnsi="Tahoma" w:cs="Tahoma"/>
          <w:sz w:val="21"/>
          <w:szCs w:val="21"/>
        </w:rPr>
        <w:t>18</w:t>
      </w:r>
      <w:r w:rsidRPr="002A762A">
        <w:rPr>
          <w:rFonts w:ascii="Tahoma" w:hAnsi="Tahoma" w:cs="Tahoma"/>
          <w:sz w:val="21"/>
          <w:szCs w:val="21"/>
        </w:rPr>
        <w:t xml:space="preserve"> de </w:t>
      </w:r>
      <w:r w:rsidR="00D90A48">
        <w:rPr>
          <w:rFonts w:ascii="Tahoma" w:hAnsi="Tahoma" w:cs="Tahoma"/>
          <w:sz w:val="21"/>
          <w:szCs w:val="21"/>
        </w:rPr>
        <w:t xml:space="preserve">novembro </w:t>
      </w:r>
      <w:r w:rsidRPr="002A762A">
        <w:rPr>
          <w:rFonts w:ascii="Tahoma" w:hAnsi="Tahoma" w:cs="Tahoma"/>
          <w:sz w:val="21"/>
          <w:szCs w:val="21"/>
        </w:rPr>
        <w:t>de 2021 e, a última, na Data de Vencimento das Debêntures (cada uma de</w:t>
      </w:r>
      <w:r w:rsidR="00562AF6" w:rsidRPr="002A762A">
        <w:rPr>
          <w:rFonts w:ascii="Tahoma" w:hAnsi="Tahoma" w:cs="Tahoma"/>
          <w:sz w:val="21"/>
          <w:szCs w:val="21"/>
        </w:rPr>
        <w:t xml:space="preserve"> tais</w:t>
      </w:r>
      <w:r w:rsidRPr="002A762A">
        <w:rPr>
          <w:rFonts w:ascii="Tahoma" w:hAnsi="Tahoma" w:cs="Tahoma"/>
          <w:sz w:val="21"/>
          <w:szCs w:val="21"/>
        </w:rPr>
        <w:t xml:space="preserve"> datas</w:t>
      </w:r>
      <w:r w:rsidR="00562AF6" w:rsidRPr="002A762A">
        <w:rPr>
          <w:rFonts w:ascii="Tahoma" w:hAnsi="Tahoma" w:cs="Tahoma"/>
          <w:sz w:val="21"/>
          <w:szCs w:val="21"/>
        </w:rPr>
        <w:t>,</w:t>
      </w:r>
      <w:r w:rsidRPr="002A762A">
        <w:rPr>
          <w:rFonts w:ascii="Tahoma" w:hAnsi="Tahoma" w:cs="Tahoma"/>
          <w:sz w:val="21"/>
          <w:szCs w:val="21"/>
        </w:rPr>
        <w:t xml:space="preserve"> uma “</w:t>
      </w:r>
      <w:r w:rsidRPr="002A762A">
        <w:rPr>
          <w:rFonts w:ascii="Tahoma" w:hAnsi="Tahoma" w:cs="Tahoma"/>
          <w:b/>
          <w:sz w:val="21"/>
          <w:szCs w:val="21"/>
        </w:rPr>
        <w:t>Data de Pagamento da Remuneração</w:t>
      </w:r>
      <w:r w:rsidRPr="002A762A">
        <w:rPr>
          <w:rFonts w:ascii="Tahoma" w:hAnsi="Tahoma" w:cs="Tahoma"/>
          <w:sz w:val="21"/>
          <w:szCs w:val="21"/>
        </w:rPr>
        <w:t xml:space="preserve">”), ressalvadas as hipóteses de </w:t>
      </w:r>
      <w:r w:rsidR="00562AF6" w:rsidRPr="002A762A">
        <w:rPr>
          <w:rFonts w:ascii="Tahoma" w:hAnsi="Tahoma" w:cs="Tahoma"/>
          <w:sz w:val="21"/>
          <w:szCs w:val="21"/>
        </w:rPr>
        <w:t xml:space="preserve">ocorrência de um </w:t>
      </w:r>
      <w:r w:rsidRPr="002A762A">
        <w:rPr>
          <w:rFonts w:ascii="Tahoma" w:hAnsi="Tahoma" w:cs="Tahoma"/>
          <w:sz w:val="21"/>
          <w:szCs w:val="21"/>
        </w:rPr>
        <w:t>Evento de Vencimento Antecipado (conforme abaixo definido)</w:t>
      </w:r>
      <w:r w:rsidR="00BE3E46" w:rsidRPr="002A762A">
        <w:rPr>
          <w:rFonts w:ascii="Tahoma" w:hAnsi="Tahoma" w:cs="Tahoma"/>
          <w:sz w:val="21"/>
          <w:szCs w:val="21"/>
        </w:rPr>
        <w:t xml:space="preserve"> e</w:t>
      </w:r>
      <w:r w:rsidRPr="002A762A">
        <w:rPr>
          <w:rFonts w:ascii="Tahoma" w:hAnsi="Tahoma" w:cs="Tahoma"/>
          <w:sz w:val="21"/>
          <w:szCs w:val="21"/>
        </w:rPr>
        <w:t xml:space="preserve"> de Resgate Antecipado Facultativo das Debêntures (conforme abaixo definido).</w:t>
      </w:r>
    </w:p>
    <w:p w14:paraId="2E4ADFA4" w14:textId="77777777" w:rsidR="002F6E5B" w:rsidRPr="002A762A" w:rsidRDefault="002F6E5B" w:rsidP="002A762A">
      <w:pPr>
        <w:pStyle w:val="PargrafodaLista"/>
        <w:tabs>
          <w:tab w:val="left" w:pos="709"/>
        </w:tabs>
        <w:spacing w:after="0" w:line="276" w:lineRule="auto"/>
        <w:ind w:left="0"/>
        <w:rPr>
          <w:rFonts w:ascii="Tahoma" w:hAnsi="Tahoma" w:cs="Tahoma"/>
          <w:sz w:val="21"/>
          <w:szCs w:val="21"/>
        </w:rPr>
      </w:pPr>
    </w:p>
    <w:p w14:paraId="458B6CE2" w14:textId="49C6516B" w:rsidR="002F6E5B" w:rsidRPr="002A762A" w:rsidRDefault="00BE3E46"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Fará jus aos pagamentos das Debêntures aquele que seja titular das Debêntures ao final do Dia Útil imediatamente anterior a respectiva data de pagamento, conforme previsto nesta Escritura</w:t>
      </w:r>
      <w:r w:rsidR="002F6E5B" w:rsidRPr="002A762A">
        <w:rPr>
          <w:rFonts w:ascii="Tahoma" w:hAnsi="Tahoma" w:cs="Tahoma"/>
          <w:sz w:val="21"/>
          <w:szCs w:val="21"/>
        </w:rPr>
        <w:t>.</w:t>
      </w:r>
    </w:p>
    <w:p w14:paraId="0E00DFE1" w14:textId="77777777" w:rsidR="00490A19" w:rsidRPr="002A762A" w:rsidRDefault="00490A19" w:rsidP="002A762A">
      <w:pPr>
        <w:pStyle w:val="p0"/>
        <w:tabs>
          <w:tab w:val="clear" w:pos="720"/>
          <w:tab w:val="left" w:pos="709"/>
        </w:tabs>
        <w:suppressAutoHyphens/>
        <w:spacing w:line="276" w:lineRule="auto"/>
        <w:contextualSpacing/>
        <w:rPr>
          <w:rFonts w:ascii="Tahoma" w:hAnsi="Tahoma" w:cs="Tahoma"/>
          <w:sz w:val="21"/>
          <w:szCs w:val="21"/>
        </w:rPr>
      </w:pPr>
    </w:p>
    <w:p w14:paraId="7D854236" w14:textId="542054FB" w:rsidR="00490A19" w:rsidRPr="002A762A" w:rsidRDefault="00490A19" w:rsidP="002A762A">
      <w:pPr>
        <w:pStyle w:val="PargrafodaLista"/>
        <w:keepNext/>
        <w:numPr>
          <w:ilvl w:val="1"/>
          <w:numId w:val="9"/>
        </w:numPr>
        <w:spacing w:after="0" w:line="276" w:lineRule="auto"/>
        <w:ind w:left="851" w:hanging="851"/>
        <w:rPr>
          <w:rFonts w:ascii="Tahoma" w:hAnsi="Tahoma" w:cs="Tahoma"/>
          <w:sz w:val="21"/>
          <w:szCs w:val="21"/>
        </w:rPr>
      </w:pPr>
      <w:r w:rsidRPr="002A762A">
        <w:rPr>
          <w:rFonts w:ascii="Tahoma" w:hAnsi="Tahoma" w:cs="Tahoma"/>
          <w:b/>
          <w:sz w:val="21"/>
          <w:szCs w:val="21"/>
        </w:rPr>
        <w:lastRenderedPageBreak/>
        <w:t>Local de Pagamento</w:t>
      </w:r>
    </w:p>
    <w:p w14:paraId="7C4A1BEE" w14:textId="77777777" w:rsidR="00490A19" w:rsidRPr="002A762A" w:rsidRDefault="00490A19" w:rsidP="002A762A">
      <w:pPr>
        <w:keepNext/>
        <w:autoSpaceDE w:val="0"/>
        <w:autoSpaceDN w:val="0"/>
        <w:adjustRightInd w:val="0"/>
        <w:spacing w:after="0" w:line="276" w:lineRule="auto"/>
        <w:contextualSpacing/>
        <w:rPr>
          <w:rFonts w:ascii="Tahoma" w:hAnsi="Tahoma" w:cs="Tahoma"/>
          <w:sz w:val="21"/>
          <w:szCs w:val="21"/>
        </w:rPr>
      </w:pPr>
    </w:p>
    <w:p w14:paraId="3168F927" w14:textId="5C569664" w:rsidR="000E71AF" w:rsidRPr="002A762A" w:rsidRDefault="001E7BFA" w:rsidP="002A762A">
      <w:pPr>
        <w:pStyle w:val="PargrafodaLista"/>
        <w:keepNext/>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O</w:t>
      </w:r>
      <w:r w:rsidR="000E71AF" w:rsidRPr="002A762A">
        <w:rPr>
          <w:rFonts w:ascii="Tahoma" w:hAnsi="Tahoma" w:cs="Tahoma"/>
          <w:sz w:val="21"/>
          <w:szCs w:val="21"/>
        </w:rPr>
        <w:t>s</w:t>
      </w:r>
      <w:r w:rsidR="003F4F8D" w:rsidRPr="002A762A">
        <w:rPr>
          <w:rFonts w:ascii="Tahoma" w:hAnsi="Tahoma" w:cs="Tahoma"/>
          <w:sz w:val="21"/>
          <w:szCs w:val="21"/>
        </w:rPr>
        <w:t xml:space="preserve"> pagamento</w:t>
      </w:r>
      <w:r w:rsidR="000E71AF" w:rsidRPr="002A762A">
        <w:rPr>
          <w:rFonts w:ascii="Tahoma" w:hAnsi="Tahoma" w:cs="Tahoma"/>
          <w:sz w:val="21"/>
          <w:szCs w:val="21"/>
        </w:rPr>
        <w:t>s</w:t>
      </w:r>
      <w:r w:rsidR="003F4F8D" w:rsidRPr="002A762A">
        <w:rPr>
          <w:rFonts w:ascii="Tahoma" w:hAnsi="Tahoma" w:cs="Tahoma"/>
          <w:sz w:val="21"/>
          <w:szCs w:val="21"/>
        </w:rPr>
        <w:t xml:space="preserve"> dos valores devidos</w:t>
      </w:r>
      <w:r w:rsidR="000E71AF" w:rsidRPr="002A762A">
        <w:rPr>
          <w:rFonts w:ascii="Tahoma" w:hAnsi="Tahoma" w:cs="Tahoma"/>
          <w:sz w:val="21"/>
          <w:szCs w:val="21"/>
        </w:rPr>
        <w:t xml:space="preserve"> pela Emissora</w:t>
      </w:r>
      <w:r w:rsidR="003F4F8D" w:rsidRPr="002A762A">
        <w:rPr>
          <w:rFonts w:ascii="Tahoma" w:hAnsi="Tahoma" w:cs="Tahoma"/>
          <w:sz w:val="21"/>
          <w:szCs w:val="21"/>
        </w:rPr>
        <w:t xml:space="preserve"> </w:t>
      </w:r>
      <w:r w:rsidR="00A86451" w:rsidRPr="002A762A">
        <w:rPr>
          <w:rFonts w:ascii="Tahoma" w:hAnsi="Tahoma" w:cs="Tahoma"/>
          <w:sz w:val="21"/>
          <w:szCs w:val="21"/>
        </w:rPr>
        <w:t>ao</w:t>
      </w:r>
      <w:r w:rsidR="002F6E5B" w:rsidRPr="002A762A">
        <w:rPr>
          <w:rFonts w:ascii="Tahoma" w:hAnsi="Tahoma" w:cs="Tahoma"/>
          <w:sz w:val="21"/>
          <w:szCs w:val="21"/>
        </w:rPr>
        <w:t xml:space="preserve">s titulares das Debêntures serão feitos utilizando-se, conforme o caso: (i) os procedimentos adotados pela B3 para as Debêntures custodiadas eletronicamente na B3; ou (ii) na hipótese de as Debêntures não estarem custodiadas eletronicamente na B3, os procedimentos adotados pelo </w:t>
      </w:r>
      <w:r w:rsidR="00D32E9B" w:rsidRPr="002A762A">
        <w:rPr>
          <w:rFonts w:ascii="Tahoma" w:hAnsi="Tahoma" w:cs="Tahoma"/>
          <w:sz w:val="21"/>
          <w:szCs w:val="21"/>
        </w:rPr>
        <w:t>Escriturador</w:t>
      </w:r>
      <w:r w:rsidR="002F6E5B" w:rsidRPr="002A762A">
        <w:rPr>
          <w:rFonts w:ascii="Tahoma" w:hAnsi="Tahoma" w:cs="Tahoma"/>
          <w:sz w:val="21"/>
          <w:szCs w:val="21"/>
        </w:rPr>
        <w:t>, com relação aos pagamentos que não possam ser realizados por meio do Liquidante, na sede da Emissora, conforme o caso</w:t>
      </w:r>
      <w:r w:rsidR="00331108" w:rsidRPr="002A762A">
        <w:rPr>
          <w:rFonts w:ascii="Tahoma" w:hAnsi="Tahoma" w:cs="Tahoma"/>
          <w:sz w:val="21"/>
          <w:szCs w:val="21"/>
        </w:rPr>
        <w:t>.</w:t>
      </w:r>
    </w:p>
    <w:p w14:paraId="139CDAE1" w14:textId="77777777" w:rsidR="00461406" w:rsidRPr="002A762A" w:rsidRDefault="00461406" w:rsidP="002A762A">
      <w:pPr>
        <w:pStyle w:val="PargrafodaLista"/>
        <w:tabs>
          <w:tab w:val="left" w:pos="709"/>
        </w:tabs>
        <w:spacing w:after="0" w:line="276" w:lineRule="auto"/>
        <w:ind w:left="0"/>
        <w:rPr>
          <w:rFonts w:ascii="Tahoma" w:hAnsi="Tahoma" w:cs="Tahoma"/>
          <w:sz w:val="21"/>
          <w:szCs w:val="21"/>
        </w:rPr>
      </w:pPr>
    </w:p>
    <w:p w14:paraId="46576578" w14:textId="77777777" w:rsidR="00490A19" w:rsidRPr="002A762A" w:rsidRDefault="00490A19" w:rsidP="002A762A">
      <w:pPr>
        <w:pStyle w:val="PargrafodaLista"/>
        <w:numPr>
          <w:ilvl w:val="1"/>
          <w:numId w:val="9"/>
        </w:numPr>
        <w:tabs>
          <w:tab w:val="left" w:pos="709"/>
        </w:tabs>
        <w:spacing w:after="0" w:line="276" w:lineRule="auto"/>
        <w:ind w:left="0" w:firstLine="0"/>
        <w:rPr>
          <w:rFonts w:ascii="Tahoma" w:hAnsi="Tahoma" w:cs="Tahoma"/>
          <w:sz w:val="21"/>
          <w:szCs w:val="21"/>
        </w:rPr>
      </w:pPr>
      <w:r w:rsidRPr="002A762A">
        <w:rPr>
          <w:rFonts w:ascii="Tahoma" w:hAnsi="Tahoma" w:cs="Tahoma"/>
          <w:b/>
          <w:sz w:val="21"/>
          <w:szCs w:val="21"/>
        </w:rPr>
        <w:t>Prorrogação dos Prazos</w:t>
      </w:r>
      <w:r w:rsidRPr="002A762A">
        <w:rPr>
          <w:rFonts w:ascii="Tahoma" w:hAnsi="Tahoma" w:cs="Tahoma"/>
          <w:sz w:val="21"/>
          <w:szCs w:val="21"/>
        </w:rPr>
        <w:t xml:space="preserve"> </w:t>
      </w:r>
    </w:p>
    <w:p w14:paraId="21DC8092" w14:textId="77777777" w:rsidR="00490A19" w:rsidRPr="002A762A" w:rsidRDefault="00490A19" w:rsidP="002A762A">
      <w:pPr>
        <w:tabs>
          <w:tab w:val="left" w:pos="709"/>
        </w:tabs>
        <w:autoSpaceDE w:val="0"/>
        <w:autoSpaceDN w:val="0"/>
        <w:adjustRightInd w:val="0"/>
        <w:spacing w:after="0" w:line="276" w:lineRule="auto"/>
        <w:contextualSpacing/>
        <w:rPr>
          <w:rFonts w:ascii="Tahoma" w:hAnsi="Tahoma" w:cs="Tahoma"/>
          <w:sz w:val="21"/>
          <w:szCs w:val="21"/>
        </w:rPr>
      </w:pPr>
    </w:p>
    <w:p w14:paraId="233D3423" w14:textId="6AFB58D4" w:rsidR="00490A19" w:rsidRPr="002A762A" w:rsidRDefault="00490A19"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Considerar-se-ão prorrogados os prazos referentes ao pagamento de qualquer obrigação até o 1º (primeiro) Dia Útil subsequente, se a data do vencimento não for um Dia Útil.</w:t>
      </w:r>
    </w:p>
    <w:p w14:paraId="437B0DE3" w14:textId="77777777" w:rsidR="009822A8" w:rsidRPr="002A762A" w:rsidRDefault="009822A8" w:rsidP="002A762A">
      <w:pPr>
        <w:tabs>
          <w:tab w:val="left" w:pos="709"/>
        </w:tabs>
        <w:autoSpaceDE w:val="0"/>
        <w:autoSpaceDN w:val="0"/>
        <w:adjustRightInd w:val="0"/>
        <w:spacing w:after="0" w:line="276" w:lineRule="auto"/>
        <w:contextualSpacing/>
        <w:rPr>
          <w:rFonts w:ascii="Tahoma" w:hAnsi="Tahoma" w:cs="Tahoma"/>
          <w:b/>
          <w:sz w:val="21"/>
          <w:szCs w:val="21"/>
        </w:rPr>
      </w:pPr>
    </w:p>
    <w:p w14:paraId="0520B7AB" w14:textId="77777777" w:rsidR="00490A19" w:rsidRPr="002A762A" w:rsidRDefault="00490A19" w:rsidP="002A762A">
      <w:pPr>
        <w:pStyle w:val="PargrafodaLista"/>
        <w:numPr>
          <w:ilvl w:val="1"/>
          <w:numId w:val="9"/>
        </w:numPr>
        <w:tabs>
          <w:tab w:val="left" w:pos="709"/>
        </w:tabs>
        <w:spacing w:after="0" w:line="276" w:lineRule="auto"/>
        <w:ind w:left="0" w:firstLine="0"/>
        <w:rPr>
          <w:rFonts w:ascii="Tahoma" w:hAnsi="Tahoma" w:cs="Tahoma"/>
          <w:sz w:val="21"/>
          <w:szCs w:val="21"/>
        </w:rPr>
      </w:pPr>
      <w:r w:rsidRPr="002A762A">
        <w:rPr>
          <w:rFonts w:ascii="Tahoma" w:hAnsi="Tahoma" w:cs="Tahoma"/>
          <w:b/>
          <w:sz w:val="21"/>
          <w:szCs w:val="21"/>
        </w:rPr>
        <w:t>Encargos Moratórios</w:t>
      </w:r>
      <w:r w:rsidRPr="002A762A">
        <w:rPr>
          <w:rFonts w:ascii="Tahoma" w:hAnsi="Tahoma" w:cs="Tahoma"/>
          <w:sz w:val="21"/>
          <w:szCs w:val="21"/>
        </w:rPr>
        <w:t xml:space="preserve"> </w:t>
      </w:r>
    </w:p>
    <w:p w14:paraId="5332BF3C"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7E03EC6A" w14:textId="1EA64D26" w:rsidR="00490A19" w:rsidRPr="002A762A" w:rsidRDefault="00490A19" w:rsidP="002A762A">
      <w:pPr>
        <w:pStyle w:val="PargrafodaLista"/>
        <w:numPr>
          <w:ilvl w:val="2"/>
          <w:numId w:val="9"/>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Sem prejuízo da Remuneração</w:t>
      </w:r>
      <w:r w:rsidR="00D04A1D" w:rsidRPr="002A762A">
        <w:rPr>
          <w:rFonts w:ascii="Tahoma" w:hAnsi="Tahoma" w:cs="Tahoma"/>
          <w:sz w:val="21"/>
          <w:szCs w:val="21"/>
        </w:rPr>
        <w:t xml:space="preserve"> das Debêntures</w:t>
      </w:r>
      <w:r w:rsidRPr="002A762A">
        <w:rPr>
          <w:rFonts w:ascii="Tahoma" w:hAnsi="Tahoma" w:cs="Tahoma"/>
          <w:sz w:val="21"/>
          <w:szCs w:val="21"/>
        </w:rPr>
        <w:t xml:space="preserve">, ocorrendo impontualidade no pagamento pela Emissora de qualquer quantia </w:t>
      </w:r>
      <w:r w:rsidR="007B2FE5" w:rsidRPr="002A762A">
        <w:rPr>
          <w:rFonts w:ascii="Tahoma" w:hAnsi="Tahoma" w:cs="Tahoma"/>
          <w:sz w:val="21"/>
          <w:szCs w:val="21"/>
        </w:rPr>
        <w:t xml:space="preserve">por ela </w:t>
      </w:r>
      <w:r w:rsidRPr="002A762A">
        <w:rPr>
          <w:rFonts w:ascii="Tahoma" w:hAnsi="Tahoma" w:cs="Tahoma"/>
          <w:sz w:val="21"/>
          <w:szCs w:val="21"/>
        </w:rPr>
        <w:t xml:space="preserve">devida </w:t>
      </w:r>
      <w:r w:rsidR="00C628C0" w:rsidRPr="002A762A">
        <w:rPr>
          <w:rFonts w:ascii="Tahoma" w:hAnsi="Tahoma" w:cs="Tahoma"/>
          <w:sz w:val="21"/>
          <w:szCs w:val="21"/>
        </w:rPr>
        <w:t>nos termos desta Escritura</w:t>
      </w:r>
      <w:r w:rsidRPr="002A762A">
        <w:rPr>
          <w:rFonts w:ascii="Tahoma" w:hAnsi="Tahoma" w:cs="Tahoma"/>
          <w:sz w:val="21"/>
          <w:szCs w:val="21"/>
        </w:rPr>
        <w:t>,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w:t>
      </w:r>
      <w:r w:rsidRPr="002A762A">
        <w:rPr>
          <w:rFonts w:ascii="Tahoma" w:hAnsi="Tahoma" w:cs="Tahoma"/>
          <w:b/>
          <w:sz w:val="21"/>
          <w:szCs w:val="21"/>
        </w:rPr>
        <w:t>Encargos Moratórios</w:t>
      </w:r>
      <w:r w:rsidRPr="002A762A">
        <w:rPr>
          <w:rFonts w:ascii="Tahoma" w:hAnsi="Tahoma" w:cs="Tahoma"/>
          <w:sz w:val="21"/>
          <w:szCs w:val="21"/>
        </w:rPr>
        <w:t xml:space="preserve">”). </w:t>
      </w:r>
    </w:p>
    <w:p w14:paraId="2444808E" w14:textId="64714995" w:rsidR="00875298" w:rsidRPr="002A762A" w:rsidRDefault="00875298" w:rsidP="002A762A">
      <w:pPr>
        <w:spacing w:after="0" w:line="276" w:lineRule="auto"/>
        <w:contextualSpacing/>
        <w:rPr>
          <w:rFonts w:ascii="Tahoma" w:hAnsi="Tahoma" w:cs="Tahoma"/>
          <w:b/>
          <w:sz w:val="21"/>
          <w:szCs w:val="21"/>
        </w:rPr>
      </w:pPr>
    </w:p>
    <w:p w14:paraId="2BFC4687" w14:textId="77777777" w:rsidR="0061448E" w:rsidRPr="002A762A" w:rsidRDefault="0061448E" w:rsidP="002A762A">
      <w:pPr>
        <w:pStyle w:val="PargrafodaLista"/>
        <w:numPr>
          <w:ilvl w:val="1"/>
          <w:numId w:val="9"/>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t>Divulgação</w:t>
      </w:r>
    </w:p>
    <w:p w14:paraId="082A6E21" w14:textId="77777777" w:rsidR="0061448E" w:rsidRPr="002A762A" w:rsidRDefault="0061448E" w:rsidP="002A762A">
      <w:pPr>
        <w:pStyle w:val="PargrafodaLista"/>
        <w:tabs>
          <w:tab w:val="left" w:pos="709"/>
        </w:tabs>
        <w:spacing w:after="0" w:line="276" w:lineRule="auto"/>
        <w:ind w:left="0"/>
        <w:rPr>
          <w:rFonts w:ascii="Tahoma" w:hAnsi="Tahoma" w:cs="Tahoma"/>
          <w:b/>
          <w:sz w:val="21"/>
          <w:szCs w:val="21"/>
        </w:rPr>
      </w:pPr>
    </w:p>
    <w:p w14:paraId="5ECFAD98" w14:textId="0CE61BB7" w:rsidR="0061448E" w:rsidRPr="002A762A" w:rsidRDefault="0061448E"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Todos os anúncios, avisos e demais atos e decisões decorrentes desta Emissão que, de qualquer forma, envolvam os interesses dos debenturistas deverão ser obrigatoriamente divulgados sob a forma de aviso aos debenturistas no</w:t>
      </w:r>
      <w:r w:rsidR="00356D9D" w:rsidRPr="002A762A">
        <w:rPr>
          <w:rFonts w:ascii="Tahoma" w:hAnsi="Tahoma" w:cs="Tahoma"/>
          <w:sz w:val="21"/>
          <w:szCs w:val="21"/>
        </w:rPr>
        <w:t>s Jornais de Publicação</w:t>
      </w:r>
      <w:r w:rsidRPr="002A762A">
        <w:rPr>
          <w:rFonts w:ascii="Tahoma" w:hAnsi="Tahoma" w:cs="Tahoma"/>
          <w:sz w:val="21"/>
          <w:szCs w:val="21"/>
        </w:rPr>
        <w:t>, bem como na página da Emissora na rede mundial de computadores (</w:t>
      </w:r>
      <w:hyperlink r:id="rId16" w:history="1">
        <w:r w:rsidR="00356D9D" w:rsidRPr="002A762A">
          <w:rPr>
            <w:rStyle w:val="Hyperlink"/>
            <w:rFonts w:ascii="Tahoma" w:hAnsi="Tahoma" w:cs="Tahoma"/>
            <w:sz w:val="21"/>
            <w:szCs w:val="21"/>
          </w:rPr>
          <w:t>www.ocrim.com.br</w:t>
        </w:r>
      </w:hyperlink>
      <w:hyperlink w:history="1"/>
      <w:r w:rsidRPr="002A762A">
        <w:rPr>
          <w:rFonts w:ascii="Tahoma" w:hAnsi="Tahoma" w:cs="Tahoma"/>
          <w:sz w:val="21"/>
          <w:szCs w:val="21"/>
        </w:rPr>
        <w:t>)</w:t>
      </w:r>
      <w:r w:rsidR="00DF5BFD" w:rsidRPr="002A762A">
        <w:rPr>
          <w:rFonts w:ascii="Tahoma" w:hAnsi="Tahoma" w:cs="Tahoma"/>
          <w:sz w:val="21"/>
          <w:szCs w:val="21"/>
        </w:rPr>
        <w:t xml:space="preserve"> (“</w:t>
      </w:r>
      <w:r w:rsidR="00DF5BFD" w:rsidRPr="002A762A">
        <w:rPr>
          <w:rFonts w:ascii="Tahoma" w:hAnsi="Tahoma" w:cs="Tahoma"/>
          <w:b/>
          <w:bCs/>
          <w:sz w:val="21"/>
          <w:szCs w:val="21"/>
        </w:rPr>
        <w:t>Locais de Publicação</w:t>
      </w:r>
      <w:r w:rsidR="00DF5BFD" w:rsidRPr="002A762A">
        <w:rPr>
          <w:rFonts w:ascii="Tahoma" w:hAnsi="Tahoma" w:cs="Tahoma"/>
          <w:sz w:val="21"/>
          <w:szCs w:val="21"/>
        </w:rPr>
        <w:t>”)</w:t>
      </w:r>
      <w:r w:rsidRPr="002A762A">
        <w:rPr>
          <w:rFonts w:ascii="Tahoma" w:hAnsi="Tahoma" w:cs="Tahoma"/>
          <w:sz w:val="21"/>
          <w:szCs w:val="21"/>
        </w:rPr>
        <w:t>, sendo que toda e qualquer divulgação deverá ser simultaneamente comunicada ao Agente Fiduciário e à B3. Caso a Emissora altere, a seu critério, seu jornal de publicação após a Data de Emissão, deverá: (a) enviar notificação ao Agente Fiduciário informando o novo jornal de publicação; e (b) publicar, nos jornais anteriormente utilizados, aviso aos debenturistas, informando o novo jornal de publicação.</w:t>
      </w:r>
    </w:p>
    <w:p w14:paraId="45B56755" w14:textId="5B4A0B62" w:rsidR="00DF5BFD" w:rsidRPr="002A762A" w:rsidRDefault="00DF5BFD" w:rsidP="002A762A">
      <w:pPr>
        <w:pStyle w:val="PargrafodaLista"/>
        <w:tabs>
          <w:tab w:val="left" w:pos="709"/>
          <w:tab w:val="left" w:pos="851"/>
        </w:tabs>
        <w:spacing w:after="0" w:line="276" w:lineRule="auto"/>
        <w:ind w:left="0"/>
        <w:rPr>
          <w:rFonts w:ascii="Tahoma" w:hAnsi="Tahoma" w:cs="Tahoma"/>
          <w:sz w:val="21"/>
          <w:szCs w:val="21"/>
        </w:rPr>
      </w:pPr>
    </w:p>
    <w:p w14:paraId="17F81A3E" w14:textId="7CBBC9E2" w:rsidR="00DF5BFD" w:rsidRPr="002A762A" w:rsidRDefault="00DF5BFD" w:rsidP="002A762A">
      <w:pPr>
        <w:pStyle w:val="PargrafodaLista"/>
        <w:numPr>
          <w:ilvl w:val="1"/>
          <w:numId w:val="9"/>
        </w:numPr>
        <w:spacing w:after="0" w:line="276" w:lineRule="auto"/>
        <w:ind w:left="851" w:hanging="851"/>
        <w:rPr>
          <w:rFonts w:ascii="Tahoma" w:hAnsi="Tahoma" w:cs="Tahoma"/>
          <w:sz w:val="21"/>
          <w:szCs w:val="21"/>
        </w:rPr>
      </w:pPr>
      <w:r w:rsidRPr="002A762A">
        <w:rPr>
          <w:rFonts w:ascii="Tahoma" w:hAnsi="Tahoma" w:cs="Tahoma"/>
          <w:b/>
          <w:sz w:val="21"/>
          <w:szCs w:val="21"/>
        </w:rPr>
        <w:t>Repactuação Programada</w:t>
      </w:r>
    </w:p>
    <w:p w14:paraId="24136E5A" w14:textId="77777777" w:rsidR="00DF5BFD" w:rsidRPr="002A762A" w:rsidRDefault="00DF5BFD" w:rsidP="002A762A">
      <w:pPr>
        <w:spacing w:after="0" w:line="276" w:lineRule="auto"/>
        <w:contextualSpacing/>
        <w:rPr>
          <w:rFonts w:ascii="Tahoma" w:hAnsi="Tahoma" w:cs="Tahoma"/>
          <w:sz w:val="21"/>
          <w:szCs w:val="21"/>
        </w:rPr>
      </w:pPr>
    </w:p>
    <w:p w14:paraId="187D4485" w14:textId="77777777"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não serão objeto de repactuação programada. </w:t>
      </w:r>
    </w:p>
    <w:p w14:paraId="18BA6348" w14:textId="77777777" w:rsidR="00DF5BFD" w:rsidRPr="002A762A" w:rsidRDefault="00DF5BFD" w:rsidP="002A762A">
      <w:pPr>
        <w:spacing w:after="0" w:line="276" w:lineRule="auto"/>
        <w:contextualSpacing/>
        <w:rPr>
          <w:rFonts w:ascii="Tahoma" w:hAnsi="Tahoma" w:cs="Tahoma"/>
          <w:b/>
          <w:sz w:val="21"/>
          <w:szCs w:val="21"/>
        </w:rPr>
      </w:pPr>
    </w:p>
    <w:p w14:paraId="417F8724"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Classificação de Risco</w:t>
      </w:r>
    </w:p>
    <w:p w14:paraId="54703C94" w14:textId="77777777" w:rsidR="00DF5BFD" w:rsidRPr="002A762A" w:rsidRDefault="00DF5BFD" w:rsidP="002A762A">
      <w:pPr>
        <w:widowControl w:val="0"/>
        <w:spacing w:after="0" w:line="276" w:lineRule="auto"/>
        <w:contextualSpacing/>
        <w:rPr>
          <w:rFonts w:ascii="Tahoma" w:hAnsi="Tahoma" w:cs="Tahoma"/>
          <w:sz w:val="21"/>
          <w:szCs w:val="21"/>
        </w:rPr>
      </w:pPr>
    </w:p>
    <w:p w14:paraId="70D0E50F" w14:textId="77777777"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Não será contratada agência de classificação de risco no âmbito da Emissão. </w:t>
      </w:r>
    </w:p>
    <w:p w14:paraId="18F074DA" w14:textId="77777777" w:rsidR="00DF5BFD" w:rsidRPr="002A762A" w:rsidRDefault="00DF5BFD" w:rsidP="002A762A">
      <w:pPr>
        <w:widowControl w:val="0"/>
        <w:spacing w:after="0" w:line="276" w:lineRule="auto"/>
        <w:contextualSpacing/>
        <w:rPr>
          <w:rFonts w:ascii="Tahoma" w:hAnsi="Tahoma" w:cs="Tahoma"/>
          <w:sz w:val="21"/>
          <w:szCs w:val="21"/>
        </w:rPr>
      </w:pPr>
    </w:p>
    <w:p w14:paraId="5BBF812C"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 xml:space="preserve">Publicidade </w:t>
      </w:r>
    </w:p>
    <w:p w14:paraId="5CCB54BE" w14:textId="77777777" w:rsidR="00DF5BFD" w:rsidRPr="002A762A" w:rsidRDefault="00DF5BFD" w:rsidP="002A762A">
      <w:pPr>
        <w:widowControl w:val="0"/>
        <w:spacing w:after="0" w:line="276" w:lineRule="auto"/>
        <w:contextualSpacing/>
        <w:rPr>
          <w:rFonts w:ascii="Tahoma" w:hAnsi="Tahoma" w:cs="Tahoma"/>
          <w:b/>
          <w:sz w:val="21"/>
          <w:szCs w:val="21"/>
        </w:rPr>
      </w:pPr>
    </w:p>
    <w:p w14:paraId="7F7EDC1B" w14:textId="083ECBAA"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lastRenderedPageBreak/>
        <w:t>Todos os atos e decisões a serem tomados decorrentes desta Emissão que, de qualquer forma, vierem a envolver interesses de titulares das Debêntures, deverão ser obrigatoriamente comunicados na forma de avisos nos Locais de Publicação, observado o estabelecido no artigo 289 da Lei das Sociedades por Ações, devendo a Emissora comunicar o Agente Fiduciário caso pretenda alterar os Locais de Publicação, após a Data de Emissão, informando o novo local de para divulgação de suas informações.</w:t>
      </w:r>
    </w:p>
    <w:p w14:paraId="0207C79F" w14:textId="77777777" w:rsidR="00BD3D2C" w:rsidRPr="002A762A" w:rsidRDefault="00BD3D2C" w:rsidP="002A762A">
      <w:pPr>
        <w:pStyle w:val="PargrafodaLista"/>
        <w:tabs>
          <w:tab w:val="left" w:pos="851"/>
        </w:tabs>
        <w:spacing w:after="0" w:line="276" w:lineRule="auto"/>
        <w:ind w:left="0"/>
        <w:rPr>
          <w:rFonts w:ascii="Tahoma" w:hAnsi="Tahoma" w:cs="Tahoma"/>
          <w:sz w:val="21"/>
          <w:szCs w:val="21"/>
        </w:rPr>
      </w:pPr>
    </w:p>
    <w:p w14:paraId="5C305DBD"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Aditamento à presente Escritura de Emissão</w:t>
      </w:r>
    </w:p>
    <w:p w14:paraId="4689041C" w14:textId="77777777" w:rsidR="00DF5BFD" w:rsidRPr="002A762A" w:rsidRDefault="00DF5BFD" w:rsidP="002A762A">
      <w:pPr>
        <w:pStyle w:val="Corpodetexto"/>
        <w:widowControl w:val="0"/>
        <w:spacing w:after="0" w:line="276" w:lineRule="auto"/>
        <w:contextualSpacing/>
        <w:rPr>
          <w:rFonts w:ascii="Tahoma" w:hAnsi="Tahoma" w:cs="Tahoma"/>
          <w:sz w:val="21"/>
          <w:szCs w:val="21"/>
        </w:rPr>
      </w:pPr>
      <w:bookmarkStart w:id="43" w:name="_DV_M235"/>
      <w:bookmarkEnd w:id="43"/>
    </w:p>
    <w:p w14:paraId="42A390D5" w14:textId="116F87F5"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Qualquer alteração à presente Escritura somente será considerada válida e eficaz se feita: (i) por escrito, assinada pelas Partes e registrada nos termos desta Escritura; e (ii) consoante as deliberações tomadas pelos titulares das Debêntures, respeitadas as disposições da Cláusula Dez abaixo, exceto quando </w:t>
      </w:r>
      <w:r w:rsidRPr="002A762A">
        <w:rPr>
          <w:rFonts w:ascii="Tahoma" w:eastAsia="Arial Unicode MS" w:hAnsi="Tahoma" w:cs="Tahoma"/>
          <w:sz w:val="21"/>
          <w:szCs w:val="21"/>
        </w:rPr>
        <w:t xml:space="preserve">tal alteração decorra exclusivamente </w:t>
      </w:r>
      <w:r w:rsidRPr="002A762A">
        <w:rPr>
          <w:rFonts w:ascii="Tahoma" w:hAnsi="Tahoma" w:cs="Tahoma"/>
          <w:sz w:val="21"/>
          <w:szCs w:val="21"/>
        </w:rPr>
        <w:t>(a) da necessidade de atendimento de exigências da B3 ou em consequência de normas legais regulamentares, e/ou (b) da correção de erros materiais, seja ele um erro grosseiro, de digitação ou aritmético, e/ou (c) da atualização dos dados cadastrais das Partes, tais como alteração na razão social, endereço e telefone, entre outros</w:t>
      </w:r>
      <w:r w:rsidRPr="002A762A">
        <w:rPr>
          <w:rFonts w:ascii="Tahoma" w:eastAsia="Arial Unicode MS" w:hAnsi="Tahoma" w:cs="Tahoma"/>
          <w:sz w:val="21"/>
          <w:szCs w:val="21"/>
        </w:rPr>
        <w:t>.</w:t>
      </w:r>
    </w:p>
    <w:p w14:paraId="753D3FC6" w14:textId="77777777" w:rsidR="00FB43C2" w:rsidRPr="002A762A" w:rsidRDefault="00FB43C2" w:rsidP="002A762A">
      <w:pPr>
        <w:tabs>
          <w:tab w:val="left" w:pos="426"/>
        </w:tabs>
        <w:spacing w:after="0" w:line="276" w:lineRule="auto"/>
        <w:contextualSpacing/>
        <w:jc w:val="center"/>
        <w:rPr>
          <w:rFonts w:ascii="Tahoma" w:hAnsi="Tahoma" w:cs="Tahoma"/>
          <w:b/>
          <w:smallCaps/>
          <w:sz w:val="21"/>
          <w:szCs w:val="21"/>
        </w:rPr>
      </w:pPr>
    </w:p>
    <w:p w14:paraId="390AEBA7" w14:textId="77777777"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Quinta</w:t>
      </w:r>
    </w:p>
    <w:p w14:paraId="45EF077E" w14:textId="59723E07"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Resgate Antecipado Facultativo</w:t>
      </w:r>
      <w:r w:rsidR="00120AC0" w:rsidRPr="002A762A">
        <w:rPr>
          <w:rFonts w:ascii="Tahoma" w:hAnsi="Tahoma" w:cs="Tahoma"/>
          <w:b/>
          <w:smallCaps/>
          <w:sz w:val="21"/>
          <w:szCs w:val="21"/>
        </w:rPr>
        <w:t xml:space="preserve"> </w:t>
      </w:r>
      <w:r w:rsidRPr="002A762A">
        <w:rPr>
          <w:rFonts w:ascii="Tahoma" w:hAnsi="Tahoma" w:cs="Tahoma"/>
          <w:b/>
          <w:smallCaps/>
          <w:sz w:val="21"/>
          <w:szCs w:val="21"/>
        </w:rPr>
        <w:t>e Amortização Extraordinária</w:t>
      </w:r>
    </w:p>
    <w:p w14:paraId="7DFF46E9" w14:textId="1D457EB0"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p>
    <w:p w14:paraId="45504631" w14:textId="523B47BB" w:rsidR="00490A19" w:rsidRPr="002A762A" w:rsidRDefault="00490A19" w:rsidP="002A762A">
      <w:pPr>
        <w:pStyle w:val="PargrafodaLista"/>
        <w:numPr>
          <w:ilvl w:val="1"/>
          <w:numId w:val="10"/>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t xml:space="preserve">Resgate Antecipado </w:t>
      </w:r>
      <w:r w:rsidR="004F00B1" w:rsidRPr="002A762A">
        <w:rPr>
          <w:rFonts w:ascii="Tahoma" w:hAnsi="Tahoma" w:cs="Tahoma"/>
          <w:b/>
          <w:sz w:val="21"/>
          <w:szCs w:val="21"/>
        </w:rPr>
        <w:t xml:space="preserve">Facultativo </w:t>
      </w:r>
      <w:r w:rsidR="00B46211" w:rsidRPr="002A762A">
        <w:rPr>
          <w:rFonts w:ascii="Tahoma" w:hAnsi="Tahoma" w:cs="Tahoma"/>
          <w:b/>
          <w:sz w:val="21"/>
          <w:szCs w:val="21"/>
        </w:rPr>
        <w:t xml:space="preserve">das Debêntures </w:t>
      </w:r>
    </w:p>
    <w:p w14:paraId="04565123" w14:textId="14EE9FA2" w:rsidR="00490A19" w:rsidRPr="002A762A" w:rsidRDefault="00490A19" w:rsidP="002A762A">
      <w:pPr>
        <w:pStyle w:val="PargrafodaLista"/>
        <w:tabs>
          <w:tab w:val="left" w:pos="426"/>
        </w:tabs>
        <w:spacing w:after="0" w:line="276" w:lineRule="auto"/>
        <w:ind w:left="0"/>
        <w:rPr>
          <w:rFonts w:ascii="Tahoma" w:hAnsi="Tahoma" w:cs="Tahoma"/>
          <w:sz w:val="21"/>
          <w:szCs w:val="21"/>
        </w:rPr>
      </w:pPr>
    </w:p>
    <w:p w14:paraId="5F7E63B9" w14:textId="65DCA908" w:rsidR="00196E9A"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 xml:space="preserve">A Emissora poderá, a seu exclusivo critério, realizar o </w:t>
      </w:r>
      <w:bookmarkStart w:id="44" w:name="_Hlk53650362"/>
      <w:r w:rsidRPr="002A762A">
        <w:rPr>
          <w:rFonts w:ascii="Tahoma" w:hAnsi="Tahoma" w:cs="Tahoma"/>
          <w:sz w:val="21"/>
          <w:szCs w:val="21"/>
        </w:rPr>
        <w:t xml:space="preserve">resgate antecipado total das Debêntures </w:t>
      </w:r>
      <w:bookmarkEnd w:id="44"/>
      <w:r w:rsidRPr="002A762A">
        <w:rPr>
          <w:rFonts w:ascii="Tahoma" w:hAnsi="Tahoma" w:cs="Tahoma"/>
          <w:sz w:val="21"/>
          <w:szCs w:val="21"/>
        </w:rPr>
        <w:t xml:space="preserve">mediante envio de comunicação direta </w:t>
      </w:r>
      <w:r w:rsidR="004D2B48" w:rsidRPr="002A762A">
        <w:rPr>
          <w:rFonts w:ascii="Tahoma" w:hAnsi="Tahoma" w:cs="Tahoma"/>
          <w:sz w:val="21"/>
          <w:szCs w:val="21"/>
        </w:rPr>
        <w:t>ao</w:t>
      </w:r>
      <w:r w:rsidR="00AF7A76" w:rsidRPr="002A762A">
        <w:rPr>
          <w:rFonts w:ascii="Tahoma" w:hAnsi="Tahoma" w:cs="Tahoma"/>
          <w:sz w:val="21"/>
          <w:szCs w:val="21"/>
        </w:rPr>
        <w:t>s</w:t>
      </w:r>
      <w:r w:rsidR="009D639C" w:rsidRPr="002A762A">
        <w:rPr>
          <w:rFonts w:ascii="Tahoma" w:hAnsi="Tahoma" w:cs="Tahoma"/>
          <w:sz w:val="21"/>
          <w:szCs w:val="21"/>
        </w:rPr>
        <w:t xml:space="preserve"> </w:t>
      </w:r>
      <w:r w:rsidR="00AF7A76" w:rsidRPr="002A762A">
        <w:rPr>
          <w:rFonts w:ascii="Tahoma" w:hAnsi="Tahoma" w:cs="Tahoma"/>
          <w:sz w:val="21"/>
          <w:szCs w:val="21"/>
        </w:rPr>
        <w:t>titulares das Debêntures</w:t>
      </w:r>
      <w:r w:rsidRPr="002A762A">
        <w:rPr>
          <w:rFonts w:ascii="Tahoma" w:hAnsi="Tahoma" w:cs="Tahoma"/>
          <w:sz w:val="21"/>
          <w:szCs w:val="21"/>
        </w:rPr>
        <w:t xml:space="preserve">, </w:t>
      </w:r>
      <w:r w:rsidR="001E2C43" w:rsidRPr="002A762A">
        <w:rPr>
          <w:rFonts w:ascii="Tahoma" w:hAnsi="Tahoma" w:cs="Tahoma"/>
          <w:sz w:val="21"/>
          <w:szCs w:val="21"/>
        </w:rPr>
        <w:t xml:space="preserve">por escrito, </w:t>
      </w:r>
      <w:r w:rsidR="00AF7A76" w:rsidRPr="002A762A">
        <w:rPr>
          <w:rFonts w:ascii="Tahoma" w:hAnsi="Tahoma" w:cs="Tahoma"/>
          <w:sz w:val="21"/>
          <w:szCs w:val="21"/>
        </w:rPr>
        <w:t xml:space="preserve">ou mediante publicação de aviso nos Locais de Publicação, </w:t>
      </w:r>
      <w:r w:rsidR="00D32E9B" w:rsidRPr="002A762A">
        <w:rPr>
          <w:rFonts w:ascii="Tahoma" w:hAnsi="Tahoma" w:cs="Tahoma"/>
          <w:sz w:val="21"/>
          <w:szCs w:val="21"/>
        </w:rPr>
        <w:t xml:space="preserve">com cópia à B3, </w:t>
      </w:r>
      <w:r w:rsidR="00AF7A76" w:rsidRPr="002A762A">
        <w:rPr>
          <w:rFonts w:ascii="Tahoma" w:hAnsi="Tahoma" w:cs="Tahoma"/>
          <w:sz w:val="21"/>
          <w:szCs w:val="21"/>
        </w:rPr>
        <w:t xml:space="preserve">ao Agente Fiduciário, </w:t>
      </w:r>
      <w:r w:rsidR="00D32E9B" w:rsidRPr="002A762A">
        <w:rPr>
          <w:rFonts w:ascii="Tahoma" w:hAnsi="Tahoma" w:cs="Tahoma"/>
          <w:sz w:val="21"/>
          <w:szCs w:val="21"/>
        </w:rPr>
        <w:t xml:space="preserve">ao Agente de Liquidação e ao Escriturador, </w:t>
      </w:r>
      <w:r w:rsidRPr="002A762A">
        <w:rPr>
          <w:rFonts w:ascii="Tahoma" w:hAnsi="Tahoma" w:cs="Tahoma"/>
          <w:sz w:val="21"/>
          <w:szCs w:val="21"/>
        </w:rPr>
        <w:t xml:space="preserve">com antecedência mínima de </w:t>
      </w:r>
      <w:r w:rsidR="00440C13" w:rsidRPr="002A762A">
        <w:rPr>
          <w:rFonts w:ascii="Tahoma" w:hAnsi="Tahoma" w:cs="Tahoma"/>
          <w:sz w:val="21"/>
          <w:szCs w:val="21"/>
        </w:rPr>
        <w:t>90</w:t>
      </w:r>
      <w:r w:rsidR="00EC43A4" w:rsidRPr="002A762A">
        <w:rPr>
          <w:rFonts w:ascii="Tahoma" w:hAnsi="Tahoma" w:cs="Tahoma"/>
          <w:sz w:val="21"/>
          <w:szCs w:val="21"/>
        </w:rPr>
        <w:t xml:space="preserve"> (</w:t>
      </w:r>
      <w:r w:rsidR="00440C13" w:rsidRPr="002A762A">
        <w:rPr>
          <w:rFonts w:ascii="Tahoma" w:hAnsi="Tahoma" w:cs="Tahoma"/>
          <w:sz w:val="21"/>
          <w:szCs w:val="21"/>
        </w:rPr>
        <w:t>noventa</w:t>
      </w:r>
      <w:r w:rsidR="00EC43A4" w:rsidRPr="002A762A">
        <w:rPr>
          <w:rFonts w:ascii="Tahoma" w:hAnsi="Tahoma" w:cs="Tahoma"/>
          <w:sz w:val="21"/>
          <w:szCs w:val="21"/>
        </w:rPr>
        <w:t xml:space="preserve">) </w:t>
      </w:r>
      <w:r w:rsidR="001E2C43" w:rsidRPr="002A762A">
        <w:rPr>
          <w:rFonts w:ascii="Tahoma" w:hAnsi="Tahoma" w:cs="Tahoma"/>
          <w:sz w:val="21"/>
          <w:szCs w:val="21"/>
        </w:rPr>
        <w:t>Dias Úteis</w:t>
      </w:r>
      <w:r w:rsidR="00191452" w:rsidRPr="002A762A">
        <w:rPr>
          <w:rFonts w:ascii="Tahoma" w:hAnsi="Tahoma" w:cs="Tahoma"/>
          <w:sz w:val="21"/>
          <w:szCs w:val="21"/>
        </w:rPr>
        <w:t xml:space="preserve"> </w:t>
      </w:r>
      <w:r w:rsidRPr="002A762A">
        <w:rPr>
          <w:rFonts w:ascii="Tahoma" w:hAnsi="Tahoma" w:cs="Tahoma"/>
          <w:sz w:val="21"/>
          <w:szCs w:val="21"/>
        </w:rPr>
        <w:t xml:space="preserve">da data do </w:t>
      </w:r>
      <w:r w:rsidR="00E43D4A" w:rsidRPr="002A762A">
        <w:rPr>
          <w:rFonts w:ascii="Tahoma" w:hAnsi="Tahoma" w:cs="Tahoma"/>
          <w:sz w:val="21"/>
          <w:szCs w:val="21"/>
        </w:rPr>
        <w:t xml:space="preserve">pretendido </w:t>
      </w:r>
      <w:r w:rsidRPr="002A762A">
        <w:rPr>
          <w:rFonts w:ascii="Tahoma" w:hAnsi="Tahoma" w:cs="Tahoma"/>
          <w:sz w:val="21"/>
          <w:szCs w:val="21"/>
        </w:rPr>
        <w:t>resgate</w:t>
      </w:r>
      <w:r w:rsidR="00F55951" w:rsidRPr="002A762A">
        <w:rPr>
          <w:rFonts w:ascii="Tahoma" w:hAnsi="Tahoma" w:cs="Tahoma"/>
          <w:sz w:val="21"/>
          <w:szCs w:val="21"/>
        </w:rPr>
        <w:t xml:space="preserve"> </w:t>
      </w:r>
      <w:r w:rsidRPr="002A762A">
        <w:rPr>
          <w:rFonts w:ascii="Tahoma" w:hAnsi="Tahoma" w:cs="Tahoma"/>
          <w:sz w:val="21"/>
          <w:szCs w:val="21"/>
        </w:rPr>
        <w:t>(“</w:t>
      </w:r>
      <w:bookmarkStart w:id="45" w:name="_Hlk53650329"/>
      <w:r w:rsidRPr="002A762A">
        <w:rPr>
          <w:rFonts w:ascii="Tahoma" w:hAnsi="Tahoma" w:cs="Tahoma"/>
          <w:b/>
          <w:bCs/>
          <w:sz w:val="21"/>
          <w:szCs w:val="21"/>
        </w:rPr>
        <w:t>Resgate Antecipado Facultativo das Debêntures</w:t>
      </w:r>
      <w:bookmarkEnd w:id="45"/>
      <w:r w:rsidRPr="002A762A">
        <w:rPr>
          <w:rFonts w:ascii="Tahoma" w:hAnsi="Tahoma" w:cs="Tahoma"/>
          <w:sz w:val="21"/>
          <w:szCs w:val="21"/>
        </w:rPr>
        <w:t>”).</w:t>
      </w:r>
    </w:p>
    <w:p w14:paraId="0EC498A9" w14:textId="77777777" w:rsidR="00196E9A" w:rsidRPr="002A762A" w:rsidRDefault="00196E9A" w:rsidP="002A762A">
      <w:pPr>
        <w:pStyle w:val="PargrafodaLista"/>
        <w:spacing w:after="0" w:line="276" w:lineRule="auto"/>
        <w:rPr>
          <w:rFonts w:ascii="Tahoma" w:hAnsi="Tahoma" w:cs="Tahoma"/>
          <w:sz w:val="21"/>
          <w:szCs w:val="21"/>
        </w:rPr>
      </w:pPr>
    </w:p>
    <w:p w14:paraId="289875D2" w14:textId="0B5E4C09" w:rsidR="00276128"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 xml:space="preserve">No caso de Resgate Antecipado Facultativo das Debêntures, </w:t>
      </w:r>
      <w:r w:rsidR="00804348" w:rsidRPr="002A762A">
        <w:rPr>
          <w:rFonts w:ascii="Tahoma" w:hAnsi="Tahoma" w:cs="Tahoma"/>
          <w:sz w:val="21"/>
          <w:szCs w:val="21"/>
        </w:rPr>
        <w:t xml:space="preserve">o </w:t>
      </w:r>
      <w:r w:rsidR="00F6722A" w:rsidRPr="002A762A">
        <w:rPr>
          <w:rFonts w:ascii="Tahoma" w:hAnsi="Tahoma" w:cs="Tahoma"/>
          <w:sz w:val="21"/>
          <w:szCs w:val="21"/>
        </w:rPr>
        <w:t xml:space="preserve">valor a ser </w:t>
      </w:r>
      <w:r w:rsidR="00804348" w:rsidRPr="002A762A">
        <w:rPr>
          <w:rFonts w:ascii="Tahoma" w:hAnsi="Tahoma" w:cs="Tahoma"/>
          <w:sz w:val="21"/>
          <w:szCs w:val="21"/>
        </w:rPr>
        <w:t>pago ao</w:t>
      </w:r>
      <w:r w:rsidR="00E3696D" w:rsidRPr="002A762A">
        <w:rPr>
          <w:rFonts w:ascii="Tahoma" w:hAnsi="Tahoma" w:cs="Tahoma"/>
          <w:sz w:val="21"/>
          <w:szCs w:val="21"/>
        </w:rPr>
        <w:t>s</w:t>
      </w:r>
      <w:r w:rsidR="00804348" w:rsidRPr="002A762A">
        <w:rPr>
          <w:rFonts w:ascii="Tahoma" w:hAnsi="Tahoma" w:cs="Tahoma"/>
          <w:sz w:val="21"/>
          <w:szCs w:val="21"/>
        </w:rPr>
        <w:t xml:space="preserve"> </w:t>
      </w:r>
      <w:r w:rsidR="007B7F21" w:rsidRPr="002A762A">
        <w:rPr>
          <w:rFonts w:ascii="Tahoma" w:hAnsi="Tahoma" w:cs="Tahoma"/>
          <w:sz w:val="21"/>
          <w:szCs w:val="21"/>
        </w:rPr>
        <w:t>titulares das Debêntures</w:t>
      </w:r>
      <w:r w:rsidR="00804348" w:rsidRPr="002A762A">
        <w:rPr>
          <w:rFonts w:ascii="Tahoma" w:hAnsi="Tahoma" w:cs="Tahoma"/>
          <w:sz w:val="21"/>
          <w:szCs w:val="21"/>
        </w:rPr>
        <w:t xml:space="preserve"> na data do pagamento antecipado consistirá no </w:t>
      </w:r>
      <w:r w:rsidR="007B7F21" w:rsidRPr="002A762A">
        <w:rPr>
          <w:rFonts w:ascii="Tahoma" w:hAnsi="Tahoma" w:cs="Tahoma"/>
          <w:sz w:val="21"/>
          <w:szCs w:val="21"/>
        </w:rPr>
        <w:t>saldo do Valor Nominal Unitário</w:t>
      </w:r>
      <w:r w:rsidR="00804348" w:rsidRPr="002A762A">
        <w:rPr>
          <w:rFonts w:ascii="Tahoma" w:hAnsi="Tahoma" w:cs="Tahoma"/>
          <w:sz w:val="21"/>
          <w:szCs w:val="21"/>
        </w:rPr>
        <w:t xml:space="preserve">, acrescido: (i) da Remuneração das Debêntures aplicável; (ii) </w:t>
      </w:r>
      <w:r w:rsidR="00F6722A" w:rsidRPr="002A762A">
        <w:rPr>
          <w:rFonts w:ascii="Tahoma" w:hAnsi="Tahoma" w:cs="Tahoma"/>
          <w:sz w:val="21"/>
          <w:szCs w:val="21"/>
        </w:rPr>
        <w:t xml:space="preserve">de um </w:t>
      </w:r>
      <w:r w:rsidR="00360334" w:rsidRPr="002A762A">
        <w:rPr>
          <w:rFonts w:ascii="Tahoma" w:hAnsi="Tahoma" w:cs="Tahoma"/>
          <w:sz w:val="21"/>
          <w:szCs w:val="21"/>
        </w:rPr>
        <w:t xml:space="preserve">prêmio </w:t>
      </w:r>
      <w:r w:rsidR="00AA4BFD" w:rsidRPr="002A762A">
        <w:rPr>
          <w:rFonts w:ascii="Tahoma" w:hAnsi="Tahoma" w:cs="Tahoma"/>
          <w:sz w:val="21"/>
          <w:szCs w:val="21"/>
        </w:rPr>
        <w:t xml:space="preserve">de 4% (quatro por cento) </w:t>
      </w:r>
      <w:r w:rsidR="00B428BC" w:rsidRPr="002A762A">
        <w:rPr>
          <w:rFonts w:ascii="Tahoma" w:hAnsi="Tahoma" w:cs="Tahoma"/>
          <w:i/>
          <w:iCs/>
          <w:sz w:val="21"/>
          <w:szCs w:val="21"/>
        </w:rPr>
        <w:t>flat</w:t>
      </w:r>
      <w:r w:rsidR="00B428BC" w:rsidRPr="002A762A">
        <w:rPr>
          <w:rFonts w:ascii="Tahoma" w:hAnsi="Tahoma" w:cs="Tahoma"/>
          <w:sz w:val="21"/>
          <w:szCs w:val="21"/>
        </w:rPr>
        <w:t xml:space="preserve"> </w:t>
      </w:r>
      <w:r w:rsidR="00276128" w:rsidRPr="002A762A">
        <w:rPr>
          <w:rFonts w:ascii="Tahoma" w:hAnsi="Tahoma" w:cs="Tahoma"/>
          <w:sz w:val="21"/>
          <w:szCs w:val="21"/>
        </w:rPr>
        <w:t xml:space="preserve">sobre o montante a ser pago referente ao </w:t>
      </w:r>
      <w:r w:rsidR="00360334" w:rsidRPr="002A762A">
        <w:rPr>
          <w:rFonts w:ascii="Tahoma" w:hAnsi="Tahoma" w:cs="Tahoma"/>
          <w:sz w:val="21"/>
          <w:szCs w:val="21"/>
        </w:rPr>
        <w:t xml:space="preserve">saldo do </w:t>
      </w:r>
      <w:r w:rsidR="00276128" w:rsidRPr="002A762A">
        <w:rPr>
          <w:rFonts w:ascii="Tahoma" w:hAnsi="Tahoma" w:cs="Tahoma"/>
          <w:sz w:val="21"/>
          <w:szCs w:val="21"/>
        </w:rPr>
        <w:t>Valor Nominal</w:t>
      </w:r>
      <w:r w:rsidR="00911D14" w:rsidRPr="002A762A">
        <w:rPr>
          <w:rFonts w:ascii="Tahoma" w:hAnsi="Tahoma" w:cs="Tahoma"/>
          <w:sz w:val="21"/>
          <w:szCs w:val="21"/>
        </w:rPr>
        <w:t xml:space="preserve"> Unitário</w:t>
      </w:r>
      <w:r w:rsidR="001E2C43" w:rsidRPr="002A762A">
        <w:rPr>
          <w:rFonts w:ascii="Tahoma" w:hAnsi="Tahoma" w:cs="Tahoma"/>
          <w:sz w:val="21"/>
          <w:szCs w:val="21"/>
        </w:rPr>
        <w:t xml:space="preserve"> (ou o seu saldo, conforme o caso)</w:t>
      </w:r>
      <w:r w:rsidR="00276128" w:rsidRPr="002A762A">
        <w:rPr>
          <w:rFonts w:ascii="Tahoma" w:hAnsi="Tahoma" w:cs="Tahoma"/>
          <w:sz w:val="21"/>
          <w:szCs w:val="21"/>
        </w:rPr>
        <w:t>, acrescido d</w:t>
      </w:r>
      <w:r w:rsidR="00911D14" w:rsidRPr="002A762A">
        <w:rPr>
          <w:rFonts w:ascii="Tahoma" w:hAnsi="Tahoma" w:cs="Tahoma"/>
          <w:sz w:val="21"/>
          <w:szCs w:val="21"/>
        </w:rPr>
        <w:t>a Remuneração das Debêntures</w:t>
      </w:r>
      <w:r w:rsidR="00276128" w:rsidRPr="002A762A">
        <w:rPr>
          <w:rFonts w:ascii="Tahoma" w:hAnsi="Tahoma" w:cs="Tahoma"/>
          <w:sz w:val="21"/>
          <w:szCs w:val="21"/>
        </w:rPr>
        <w:t xml:space="preserve">, de acordo com o período de vigência em que </w:t>
      </w:r>
      <w:r w:rsidR="003E5623" w:rsidRPr="002A762A">
        <w:rPr>
          <w:rFonts w:ascii="Tahoma" w:hAnsi="Tahoma" w:cs="Tahoma"/>
          <w:sz w:val="21"/>
          <w:szCs w:val="21"/>
        </w:rPr>
        <w:t xml:space="preserve">as Debêntures </w:t>
      </w:r>
      <w:r w:rsidR="00276128" w:rsidRPr="002A762A">
        <w:rPr>
          <w:rFonts w:ascii="Tahoma" w:hAnsi="Tahoma" w:cs="Tahoma"/>
          <w:sz w:val="21"/>
          <w:szCs w:val="21"/>
        </w:rPr>
        <w:t xml:space="preserve">se encontrarem na data em ocorrer o efetivo </w:t>
      </w:r>
      <w:r w:rsidR="003E5623" w:rsidRPr="002A762A">
        <w:rPr>
          <w:rFonts w:ascii="Tahoma" w:hAnsi="Tahoma" w:cs="Tahoma"/>
          <w:sz w:val="21"/>
          <w:szCs w:val="21"/>
        </w:rPr>
        <w:t>Resgate Antecipado Facultativo das Debêntures</w:t>
      </w:r>
      <w:r w:rsidR="00AA4BFD" w:rsidRPr="002A762A">
        <w:rPr>
          <w:rFonts w:ascii="Tahoma" w:hAnsi="Tahoma" w:cs="Tahoma"/>
          <w:sz w:val="21"/>
          <w:szCs w:val="21"/>
        </w:rPr>
        <w:t>.</w:t>
      </w:r>
    </w:p>
    <w:p w14:paraId="2572BB06" w14:textId="77777777" w:rsidR="002B0A55" w:rsidRPr="002A762A" w:rsidRDefault="002B0A55" w:rsidP="002A762A">
      <w:pPr>
        <w:tabs>
          <w:tab w:val="left" w:pos="426"/>
        </w:tabs>
        <w:spacing w:after="0" w:line="276" w:lineRule="auto"/>
        <w:contextualSpacing/>
        <w:rPr>
          <w:rFonts w:ascii="Tahoma" w:hAnsi="Tahoma" w:cs="Tahoma"/>
          <w:b/>
          <w:sz w:val="21"/>
          <w:szCs w:val="21"/>
        </w:rPr>
      </w:pPr>
    </w:p>
    <w:p w14:paraId="0FDA4086" w14:textId="4B8B2DF5" w:rsidR="00FE7149"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Não será permitido o resgate antecipado facultativo parcial das Debêntures.</w:t>
      </w:r>
    </w:p>
    <w:p w14:paraId="7C80A474" w14:textId="77777777" w:rsidR="00B428BC" w:rsidRPr="002A762A" w:rsidRDefault="00B428BC" w:rsidP="002A762A">
      <w:pPr>
        <w:pStyle w:val="PargrafodaLista"/>
        <w:spacing w:after="0" w:line="276" w:lineRule="auto"/>
        <w:rPr>
          <w:rFonts w:ascii="Tahoma" w:hAnsi="Tahoma" w:cs="Tahoma"/>
          <w:sz w:val="21"/>
          <w:szCs w:val="21"/>
        </w:rPr>
      </w:pPr>
    </w:p>
    <w:p w14:paraId="532B0794" w14:textId="77777777" w:rsidR="00B428BC" w:rsidRPr="002A762A" w:rsidRDefault="00B428BC" w:rsidP="002A762A">
      <w:pPr>
        <w:pStyle w:val="PargrafodaLista"/>
        <w:widowControl w:val="0"/>
        <w:numPr>
          <w:ilvl w:val="2"/>
          <w:numId w:val="29"/>
        </w:numPr>
        <w:tabs>
          <w:tab w:val="left" w:pos="426"/>
        </w:tabs>
        <w:suppressAutoHyphens/>
        <w:spacing w:after="0" w:line="276" w:lineRule="auto"/>
        <w:ind w:left="0" w:firstLine="0"/>
        <w:rPr>
          <w:rFonts w:ascii="Tahoma" w:eastAsia="Arial" w:hAnsi="Tahoma" w:cs="Tahoma"/>
          <w:sz w:val="21"/>
          <w:szCs w:val="21"/>
          <w:u w:color="000000" w:themeColor="text1"/>
          <w:lang w:eastAsia="en-GB"/>
        </w:rPr>
      </w:pPr>
      <w:r w:rsidRPr="002A762A">
        <w:rPr>
          <w:rFonts w:ascii="Tahoma" w:hAnsi="Tahoma" w:cs="Tahoma"/>
          <w:sz w:val="21"/>
          <w:szCs w:val="21"/>
        </w:rPr>
        <w:t xml:space="preserve">O Resgate Antecipado Facultativo das Debêntures que estejam custodiadas eletronicamente na B3 deverá ocorrer de acordo com os procedimentos da B3 e, no caso das Debêntures que não estejam custodiadas eletronicamente na B3, será realizado em conformidade com os procedimentos operacionais do Escriturador. </w:t>
      </w:r>
    </w:p>
    <w:p w14:paraId="34CE96A7" w14:textId="77777777" w:rsidR="00B428BC" w:rsidRPr="002A762A" w:rsidRDefault="00B428BC" w:rsidP="002A762A">
      <w:pPr>
        <w:pStyle w:val="PargrafodaLista"/>
        <w:spacing w:after="0" w:line="276" w:lineRule="auto"/>
        <w:rPr>
          <w:rFonts w:ascii="Tahoma" w:hAnsi="Tahoma" w:cs="Tahoma"/>
          <w:sz w:val="21"/>
          <w:szCs w:val="21"/>
        </w:rPr>
      </w:pPr>
    </w:p>
    <w:p w14:paraId="356EF382" w14:textId="3DDF755F" w:rsidR="00B428BC" w:rsidRPr="002A762A" w:rsidRDefault="00B428BC" w:rsidP="002A762A">
      <w:pPr>
        <w:pStyle w:val="PargrafodaLista"/>
        <w:widowControl w:val="0"/>
        <w:numPr>
          <w:ilvl w:val="2"/>
          <w:numId w:val="29"/>
        </w:numPr>
        <w:tabs>
          <w:tab w:val="left" w:pos="426"/>
        </w:tabs>
        <w:suppressAutoHyphens/>
        <w:spacing w:after="0" w:line="276" w:lineRule="auto"/>
        <w:ind w:left="0" w:firstLine="0"/>
        <w:rPr>
          <w:rFonts w:ascii="Tahoma" w:eastAsia="Arial" w:hAnsi="Tahoma" w:cs="Tahoma"/>
          <w:sz w:val="21"/>
          <w:szCs w:val="21"/>
          <w:u w:color="000000" w:themeColor="text1"/>
          <w:lang w:eastAsia="en-GB"/>
        </w:rPr>
      </w:pPr>
      <w:r w:rsidRPr="002A762A">
        <w:rPr>
          <w:rFonts w:ascii="Tahoma" w:hAnsi="Tahoma" w:cs="Tahoma"/>
          <w:sz w:val="21"/>
          <w:szCs w:val="21"/>
        </w:rPr>
        <w:t>As Debêntures objeto do Resgate Antecipado Facultativo deverão ser obrigatoriamente canceladas.</w:t>
      </w:r>
    </w:p>
    <w:p w14:paraId="38BE8BB4" w14:textId="77777777" w:rsidR="00372117" w:rsidRPr="002A762A" w:rsidRDefault="00372117" w:rsidP="002A762A">
      <w:pPr>
        <w:pStyle w:val="PargrafodaLista"/>
        <w:spacing w:after="0" w:line="276" w:lineRule="auto"/>
        <w:rPr>
          <w:rFonts w:ascii="Tahoma" w:hAnsi="Tahoma" w:cs="Tahoma"/>
          <w:sz w:val="21"/>
          <w:szCs w:val="21"/>
        </w:rPr>
      </w:pPr>
    </w:p>
    <w:p w14:paraId="735D131E" w14:textId="77777777" w:rsidR="00372117" w:rsidRPr="002A762A" w:rsidRDefault="00372117" w:rsidP="002A762A">
      <w:pPr>
        <w:pStyle w:val="PargrafodaLista"/>
        <w:numPr>
          <w:ilvl w:val="1"/>
          <w:numId w:val="10"/>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lastRenderedPageBreak/>
        <w:t xml:space="preserve">Amortização Extraordinária </w:t>
      </w:r>
    </w:p>
    <w:p w14:paraId="54B35B89" w14:textId="77777777" w:rsidR="00372117" w:rsidRPr="002A762A" w:rsidRDefault="00372117" w:rsidP="002A762A">
      <w:pPr>
        <w:spacing w:after="0" w:line="276" w:lineRule="auto"/>
        <w:contextualSpacing/>
        <w:rPr>
          <w:rFonts w:ascii="Tahoma" w:hAnsi="Tahoma" w:cs="Tahoma"/>
          <w:b/>
          <w:sz w:val="21"/>
          <w:szCs w:val="21"/>
        </w:rPr>
      </w:pPr>
    </w:p>
    <w:p w14:paraId="7FE96B19" w14:textId="4B7CD5F3" w:rsidR="00372117" w:rsidRPr="002A762A" w:rsidRDefault="00372117"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 xml:space="preserve">Não será permitida a realização de amortização extraordinária do Valor Nominal Unitário </w:t>
      </w:r>
      <w:r w:rsidR="00246EC9" w:rsidRPr="002A762A">
        <w:rPr>
          <w:rFonts w:ascii="Tahoma" w:hAnsi="Tahoma" w:cs="Tahoma"/>
          <w:sz w:val="21"/>
          <w:szCs w:val="21"/>
        </w:rPr>
        <w:t>(ou o seu saldo, conforme aplicável)</w:t>
      </w:r>
      <w:r w:rsidRPr="002A762A">
        <w:rPr>
          <w:rFonts w:ascii="Tahoma" w:hAnsi="Tahoma" w:cs="Tahoma"/>
          <w:sz w:val="21"/>
          <w:szCs w:val="21"/>
        </w:rPr>
        <w:t xml:space="preserve"> das Debêntures.</w:t>
      </w:r>
    </w:p>
    <w:p w14:paraId="2E73A65B" w14:textId="1E260419" w:rsidR="002C4FE2" w:rsidRDefault="002C4FE2" w:rsidP="002A762A">
      <w:pPr>
        <w:tabs>
          <w:tab w:val="left" w:pos="426"/>
        </w:tabs>
        <w:spacing w:after="0" w:line="276" w:lineRule="auto"/>
        <w:contextualSpacing/>
        <w:rPr>
          <w:rFonts w:ascii="Tahoma" w:hAnsi="Tahoma" w:cs="Tahoma"/>
          <w:sz w:val="21"/>
          <w:szCs w:val="21"/>
        </w:rPr>
      </w:pPr>
    </w:p>
    <w:p w14:paraId="3377EB5B" w14:textId="77777777" w:rsidR="00D90A48" w:rsidRPr="002A762A" w:rsidRDefault="00D90A48" w:rsidP="002A762A">
      <w:pPr>
        <w:tabs>
          <w:tab w:val="left" w:pos="426"/>
        </w:tabs>
        <w:spacing w:after="0" w:line="276" w:lineRule="auto"/>
        <w:contextualSpacing/>
        <w:rPr>
          <w:rFonts w:ascii="Tahoma" w:hAnsi="Tahoma" w:cs="Tahoma"/>
          <w:sz w:val="21"/>
          <w:szCs w:val="21"/>
        </w:rPr>
      </w:pPr>
    </w:p>
    <w:p w14:paraId="27B128FD"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Sexta</w:t>
      </w:r>
    </w:p>
    <w:p w14:paraId="527E42AF"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Vencimento Antecipado</w:t>
      </w:r>
    </w:p>
    <w:p w14:paraId="39DEE06A" w14:textId="77777777" w:rsidR="002B0A55" w:rsidRPr="002A762A" w:rsidRDefault="002B0A55" w:rsidP="002A762A">
      <w:pPr>
        <w:autoSpaceDE w:val="0"/>
        <w:autoSpaceDN w:val="0"/>
        <w:adjustRightInd w:val="0"/>
        <w:spacing w:after="0" w:line="276" w:lineRule="auto"/>
        <w:contextualSpacing/>
        <w:rPr>
          <w:rFonts w:ascii="Tahoma" w:hAnsi="Tahoma" w:cs="Tahoma"/>
          <w:sz w:val="21"/>
          <w:szCs w:val="21"/>
        </w:rPr>
      </w:pPr>
    </w:p>
    <w:p w14:paraId="7DE2B9DA" w14:textId="77777777" w:rsidR="00490A19" w:rsidRPr="002A762A" w:rsidRDefault="00490A19" w:rsidP="002A762A">
      <w:pPr>
        <w:pStyle w:val="PargrafodaLista"/>
        <w:numPr>
          <w:ilvl w:val="1"/>
          <w:numId w:val="11"/>
        </w:numPr>
        <w:spacing w:after="0" w:line="276" w:lineRule="auto"/>
        <w:ind w:left="0" w:firstLine="0"/>
        <w:rPr>
          <w:rFonts w:ascii="Tahoma" w:hAnsi="Tahoma" w:cs="Tahoma"/>
          <w:sz w:val="21"/>
          <w:szCs w:val="21"/>
        </w:rPr>
      </w:pPr>
      <w:r w:rsidRPr="002A762A">
        <w:rPr>
          <w:rFonts w:ascii="Tahoma" w:hAnsi="Tahoma" w:cs="Tahoma"/>
          <w:b/>
          <w:sz w:val="21"/>
          <w:szCs w:val="21"/>
        </w:rPr>
        <w:t>Eventos de Vencimento Antecipado</w:t>
      </w:r>
    </w:p>
    <w:p w14:paraId="72794D6C" w14:textId="77777777" w:rsidR="00B61AEB" w:rsidRPr="002A762A" w:rsidRDefault="00B61AEB" w:rsidP="002A762A">
      <w:pPr>
        <w:pStyle w:val="PargrafodaLista"/>
        <w:spacing w:after="0" w:line="276" w:lineRule="auto"/>
        <w:ind w:left="0"/>
        <w:rPr>
          <w:rFonts w:ascii="Tahoma" w:hAnsi="Tahoma" w:cs="Tahoma"/>
          <w:sz w:val="21"/>
          <w:szCs w:val="21"/>
        </w:rPr>
      </w:pPr>
    </w:p>
    <w:p w14:paraId="4E8BEA5B" w14:textId="38180D1E" w:rsidR="00122AE0" w:rsidRPr="002A762A" w:rsidRDefault="00122AE0"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Observado o disposto nas cláusulas abaixo, </w:t>
      </w:r>
      <w:r w:rsidR="00850DD6" w:rsidRPr="002A762A">
        <w:rPr>
          <w:rFonts w:ascii="Tahoma" w:hAnsi="Tahoma" w:cs="Tahoma"/>
          <w:sz w:val="21"/>
          <w:szCs w:val="21"/>
        </w:rPr>
        <w:t>o Agente Fiduciário</w:t>
      </w:r>
      <w:r w:rsidRPr="002A762A">
        <w:rPr>
          <w:rFonts w:ascii="Tahoma" w:hAnsi="Tahoma" w:cs="Tahoma"/>
          <w:sz w:val="21"/>
          <w:szCs w:val="21"/>
        </w:rPr>
        <w:t xml:space="preserve"> declarará o vencimento antecipado automático de todas as obrigações constantes desta Escritura, independentemente de aviso ou notificação, judicial ou extrajudicial, ou consulta aos titulares das Debêntures, ao tomar ciência da ocorrência das seguintes hipóteses, observados os respectivos prazos de cura, se e quando aplicável (cada uma, um “</w:t>
      </w:r>
      <w:r w:rsidRPr="002A762A">
        <w:rPr>
          <w:rFonts w:ascii="Tahoma" w:hAnsi="Tahoma" w:cs="Tahoma"/>
          <w:b/>
          <w:sz w:val="21"/>
          <w:szCs w:val="21"/>
        </w:rPr>
        <w:t>Evento de Vencimento Antecipado Automático das Debêntures</w:t>
      </w:r>
      <w:r w:rsidRPr="002A762A">
        <w:rPr>
          <w:rFonts w:ascii="Tahoma" w:hAnsi="Tahoma" w:cs="Tahoma"/>
          <w:sz w:val="21"/>
          <w:szCs w:val="21"/>
        </w:rPr>
        <w:t xml:space="preserve">”): </w:t>
      </w:r>
    </w:p>
    <w:p w14:paraId="68AA917A" w14:textId="3009BAD0" w:rsidR="00122AE0" w:rsidRPr="002A762A" w:rsidRDefault="00122AE0" w:rsidP="002A762A">
      <w:pPr>
        <w:spacing w:after="0" w:line="276" w:lineRule="auto"/>
        <w:contextualSpacing/>
        <w:rPr>
          <w:rFonts w:ascii="Tahoma" w:hAnsi="Tahoma" w:cs="Tahoma"/>
          <w:sz w:val="21"/>
          <w:szCs w:val="21"/>
        </w:rPr>
      </w:pPr>
    </w:p>
    <w:p w14:paraId="2CF5B14D" w14:textId="11483243"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pagamento, pela Emissora, de qualquer obrigação pecuniária devida em função da Emissão das Debêntures e/ou em decorrência desta Escritura nas respectivas datas de vencimento, não sanado dentro do prazo de 02 (dois) Dias Úteis;</w:t>
      </w:r>
    </w:p>
    <w:p w14:paraId="689FA1AD" w14:textId="77777777" w:rsidR="00CB15C6" w:rsidRPr="002A762A" w:rsidRDefault="00CB15C6" w:rsidP="002A762A">
      <w:pPr>
        <w:spacing w:after="0" w:line="276" w:lineRule="auto"/>
        <w:contextualSpacing/>
        <w:rPr>
          <w:rFonts w:ascii="Tahoma" w:hAnsi="Tahoma" w:cs="Tahoma"/>
          <w:sz w:val="21"/>
          <w:szCs w:val="21"/>
        </w:rPr>
      </w:pPr>
    </w:p>
    <w:p w14:paraId="4F0A55BE" w14:textId="59905DA3"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inobservância das obrigações estabelecidas pela Legislação Socioambiental (conforme abaixo definido), seja pela Emissora, pelos Fiadores e/ou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w:t>
      </w:r>
    </w:p>
    <w:p w14:paraId="5A884971" w14:textId="77777777" w:rsidR="00CB15C6" w:rsidRPr="002A762A" w:rsidRDefault="00CB15C6" w:rsidP="002A762A">
      <w:pPr>
        <w:pStyle w:val="PargrafodaLista"/>
        <w:spacing w:after="0" w:line="276" w:lineRule="auto"/>
        <w:rPr>
          <w:rFonts w:ascii="Tahoma" w:hAnsi="Tahoma" w:cs="Tahoma"/>
          <w:sz w:val="21"/>
          <w:szCs w:val="21"/>
        </w:rPr>
      </w:pPr>
    </w:p>
    <w:p w14:paraId="397651B6" w14:textId="4E7868F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inobservância das obrigações estabelecidas pelas Leis Anticorrupção, seja pela Emissora, pelos Fiadores e/ou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w:t>
      </w:r>
    </w:p>
    <w:p w14:paraId="0B298EE8" w14:textId="77777777" w:rsidR="00CB15C6" w:rsidRPr="002A762A" w:rsidRDefault="00CB15C6" w:rsidP="002A762A">
      <w:pPr>
        <w:pStyle w:val="PargrafodaLista"/>
        <w:spacing w:after="0" w:line="276" w:lineRule="auto"/>
        <w:rPr>
          <w:rFonts w:ascii="Tahoma" w:hAnsi="Tahoma" w:cs="Tahoma"/>
          <w:sz w:val="21"/>
          <w:szCs w:val="21"/>
        </w:rPr>
      </w:pPr>
    </w:p>
    <w:p w14:paraId="545C215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aplicação dos recursos oriundos das Debêntures em destinação diversa daquela descrita nesta Escritura;</w:t>
      </w:r>
    </w:p>
    <w:p w14:paraId="6D76DB64" w14:textId="77777777" w:rsidR="00CB15C6" w:rsidRPr="002A762A" w:rsidRDefault="00CB15C6" w:rsidP="002A762A">
      <w:pPr>
        <w:spacing w:after="0" w:line="276" w:lineRule="auto"/>
        <w:contextualSpacing/>
        <w:rPr>
          <w:rFonts w:ascii="Tahoma" w:hAnsi="Tahoma" w:cs="Tahoma"/>
          <w:sz w:val="21"/>
          <w:szCs w:val="21"/>
        </w:rPr>
      </w:pPr>
    </w:p>
    <w:p w14:paraId="03CB89A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se esta Escritura, ou qualquer de suas disposições, for declarada inválida, nula ou inexequível, por decisão judicial transitada em julgado, observado que, para se caracterizar o vencimento antecipado aqui previsto, a invalidade, nulidade ou inexequibilidade deverá se referir a disposições relevantes, em particular as que digam respeito (a) à existência, validade e eficácia das Debêntures, seu valor, seu prazo de vencimento, sua remuneração e qualquer valor devido aos debenturistas, e/ou (b) às disposições desta Cláusula Sexta;</w:t>
      </w:r>
    </w:p>
    <w:p w14:paraId="326CD576" w14:textId="77777777" w:rsidR="00CB15C6" w:rsidRPr="002A762A" w:rsidRDefault="00CB15C6" w:rsidP="002A762A">
      <w:pPr>
        <w:pStyle w:val="PargrafodaLista"/>
        <w:spacing w:after="0" w:line="276" w:lineRule="auto"/>
        <w:rPr>
          <w:rFonts w:ascii="Tahoma" w:hAnsi="Tahoma" w:cs="Tahoma"/>
          <w:sz w:val="21"/>
          <w:szCs w:val="21"/>
        </w:rPr>
      </w:pPr>
    </w:p>
    <w:p w14:paraId="1445EB22"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ocorrência de qualquer uma das hipóteses estabelecidas nos artigos 333 e 1425 do Código Civil em relação à Emissora;</w:t>
      </w:r>
    </w:p>
    <w:p w14:paraId="595A33F8" w14:textId="77777777" w:rsidR="00CB15C6" w:rsidRPr="002A762A" w:rsidRDefault="00CB15C6" w:rsidP="002A762A">
      <w:pPr>
        <w:pStyle w:val="PargrafodaLista"/>
        <w:spacing w:after="0" w:line="276" w:lineRule="auto"/>
        <w:rPr>
          <w:rFonts w:ascii="Tahoma" w:hAnsi="Tahoma" w:cs="Tahoma"/>
          <w:sz w:val="21"/>
          <w:szCs w:val="21"/>
        </w:rPr>
      </w:pPr>
    </w:p>
    <w:p w14:paraId="748888E8"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deferimento, homologação, concessão ou decretação por autoridade judiciária competente de falência, recuperação judicial ou extrajudicial, dissolução ou liquidação, ou de quaisquer procedimentos análogos que venham a ser criados por </w:t>
      </w:r>
      <w:r w:rsidRPr="002A762A">
        <w:rPr>
          <w:rFonts w:ascii="Tahoma" w:hAnsi="Tahoma" w:cs="Tahoma"/>
          <w:sz w:val="21"/>
          <w:szCs w:val="21"/>
        </w:rPr>
        <w:lastRenderedPageBreak/>
        <w:t>lei, em relação à Emissora, aos Fiadores e às suas respectivas Afiliadas (conforme abaixo definido);</w:t>
      </w:r>
    </w:p>
    <w:p w14:paraId="34F927FD" w14:textId="77777777" w:rsidR="00CB15C6" w:rsidRPr="002A762A" w:rsidRDefault="00CB15C6" w:rsidP="002A762A">
      <w:pPr>
        <w:spacing w:after="0" w:line="276" w:lineRule="auto"/>
        <w:contextualSpacing/>
        <w:rPr>
          <w:rFonts w:ascii="Tahoma" w:hAnsi="Tahoma" w:cs="Tahoma"/>
          <w:sz w:val="21"/>
          <w:szCs w:val="21"/>
        </w:rPr>
      </w:pPr>
    </w:p>
    <w:p w14:paraId="557FEA8D"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apresentação ao Agente Fiduciário, pela Emissora, de evidências de registro desta Escritura perante a JUCESP dentro dos prazos estabelecidos no presente instrumento;</w:t>
      </w:r>
    </w:p>
    <w:p w14:paraId="275614AA" w14:textId="77777777" w:rsidR="00CB15C6" w:rsidRPr="002A762A" w:rsidRDefault="00CB15C6" w:rsidP="002A762A">
      <w:pPr>
        <w:pStyle w:val="PargrafodaLista"/>
        <w:spacing w:after="0" w:line="276" w:lineRule="auto"/>
        <w:rPr>
          <w:rFonts w:ascii="Tahoma" w:hAnsi="Tahoma" w:cs="Tahoma"/>
          <w:sz w:val="21"/>
          <w:szCs w:val="21"/>
        </w:rPr>
      </w:pPr>
    </w:p>
    <w:p w14:paraId="2C6397C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caso os direitos objeto da Cessão Fiduciária de Recebíveis deixem de existir ou ser exequíveis por qualquer motivo, imputável ou não à Emissora, e desde que não haja o reforço e/ou substituição da referida garantia fiduciária nos termos do referido contrato;</w:t>
      </w:r>
    </w:p>
    <w:p w14:paraId="03C15A00" w14:textId="77777777" w:rsidR="00CB15C6" w:rsidRPr="002A762A" w:rsidRDefault="00CB15C6" w:rsidP="002A762A">
      <w:pPr>
        <w:spacing w:after="0" w:line="276" w:lineRule="auto"/>
        <w:ind w:left="705"/>
        <w:contextualSpacing/>
        <w:rPr>
          <w:rFonts w:ascii="Tahoma" w:hAnsi="Tahoma" w:cs="Tahoma"/>
          <w:sz w:val="21"/>
          <w:szCs w:val="21"/>
        </w:rPr>
      </w:pPr>
    </w:p>
    <w:p w14:paraId="2BA65CC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utilização, pela Emissora, de quaisquer de seus bens em desacordo com qualquer legislação e/ou norma pertinente, em especial, mas sem limitação, daquelas de natureza ambiental, criminal, trabalhista, previdenciária e tributária, que possa vir a causar ou resultar em um “</w:t>
      </w:r>
      <w:r w:rsidRPr="002A762A">
        <w:rPr>
          <w:rFonts w:ascii="Tahoma" w:hAnsi="Tahoma" w:cs="Tahoma"/>
          <w:b/>
          <w:bCs/>
          <w:sz w:val="21"/>
          <w:szCs w:val="21"/>
        </w:rPr>
        <w:t>Efeito Adverso Relevante</w:t>
      </w:r>
      <w:r w:rsidRPr="002A762A">
        <w:rPr>
          <w:rFonts w:ascii="Tahoma" w:hAnsi="Tahoma" w:cs="Tahoma"/>
          <w:sz w:val="21"/>
          <w:szCs w:val="21"/>
        </w:rPr>
        <w:t>”, assim entendido como uma efetiva e material alteração nas condições financeiras, econômicas, comerciais, operacionais, regulatórias ou societárias da Emissora que comprovadamente afete, de modo relevante e adverso: (i) a capacidade de pagamento da Emissora no que toca ao cumprimento das obrigações assumidas na presente Escritura; e/ou (ii) a legalidade, validade e/ou exequibilidade desta Escritura ou dos instrumentos de garantia;</w:t>
      </w:r>
    </w:p>
    <w:p w14:paraId="284259FF" w14:textId="77777777" w:rsidR="00CB15C6" w:rsidRPr="002A762A" w:rsidRDefault="00CB15C6" w:rsidP="002A762A">
      <w:pPr>
        <w:spacing w:after="0" w:line="276" w:lineRule="auto"/>
        <w:contextualSpacing/>
        <w:rPr>
          <w:rFonts w:ascii="Tahoma" w:hAnsi="Tahoma" w:cs="Tahoma"/>
          <w:sz w:val="21"/>
          <w:szCs w:val="21"/>
        </w:rPr>
      </w:pPr>
    </w:p>
    <w:p w14:paraId="14835059" w14:textId="000019F1"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violação comprovada de qualquer dispositivo legal ou regulatório, nacional ou estrangeiro, relativo à prática de corrupção ou de atos lesivos à administração pública, incluindo, sem limitação, as Leis Anticorrupção e de Prevenção à Lavagem de Dinheiro (conforme abaixo definido), tal como aplicáveis, pela Emissora, pelos Fiadores 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 no âmbito da condução dos negócios da Emissora, bem como caso tais pessoas constem no Cadastro Nacional de Empresas Inidôneas e Suspensas – CEIS ou no Cadastro Nacional de Empresas Punidas – CNEP;</w:t>
      </w:r>
    </w:p>
    <w:p w14:paraId="0CAE2F77" w14:textId="77777777" w:rsidR="00CB15C6" w:rsidRPr="002A762A" w:rsidRDefault="00CB15C6" w:rsidP="002A762A">
      <w:pPr>
        <w:spacing w:after="0" w:line="276" w:lineRule="auto"/>
        <w:contextualSpacing/>
        <w:rPr>
          <w:rFonts w:ascii="Tahoma" w:hAnsi="Tahoma" w:cs="Tahoma"/>
          <w:sz w:val="21"/>
          <w:szCs w:val="21"/>
        </w:rPr>
      </w:pPr>
    </w:p>
    <w:p w14:paraId="115FA68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transferência ou qualquer forma de cessão ou promessa de cessão a terceiros, pela Emissora e/ou pelos Fiadores, das obrigações por eles assumidas nesta Escritura;</w:t>
      </w:r>
    </w:p>
    <w:p w14:paraId="1D832DCE" w14:textId="77777777" w:rsidR="00CB15C6" w:rsidRPr="002A762A" w:rsidRDefault="00CB15C6" w:rsidP="002A762A">
      <w:pPr>
        <w:pStyle w:val="PargrafodaLista"/>
        <w:spacing w:after="0" w:line="276" w:lineRule="auto"/>
        <w:rPr>
          <w:rFonts w:ascii="Tahoma" w:hAnsi="Tahoma" w:cs="Tahoma"/>
          <w:sz w:val="21"/>
          <w:szCs w:val="21"/>
        </w:rPr>
      </w:pPr>
    </w:p>
    <w:p w14:paraId="4C80FF3E"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alteração e/ou cessão do controle acionário da Emissora, independentemente do título ou estrutura jurídica ou financeira utilizada para tanto;</w:t>
      </w:r>
    </w:p>
    <w:p w14:paraId="0BCCCB56" w14:textId="77777777" w:rsidR="00CB15C6" w:rsidRPr="002A762A" w:rsidRDefault="00CB15C6" w:rsidP="002A762A">
      <w:pPr>
        <w:spacing w:after="0" w:line="276" w:lineRule="auto"/>
        <w:contextualSpacing/>
        <w:rPr>
          <w:rFonts w:ascii="Tahoma" w:hAnsi="Tahoma" w:cs="Tahoma"/>
          <w:sz w:val="21"/>
          <w:szCs w:val="21"/>
        </w:rPr>
      </w:pPr>
    </w:p>
    <w:p w14:paraId="4AA1659A" w14:textId="760798D0"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requerimento pela Emissora, pelos Fiadores, por suas respectivas Afiliadas </w:t>
      </w:r>
      <w:r w:rsidR="00850DD6" w:rsidRPr="002A762A">
        <w:rPr>
          <w:rFonts w:ascii="Tahoma" w:hAnsi="Tahoma" w:cs="Tahoma"/>
          <w:sz w:val="21"/>
          <w:szCs w:val="21"/>
        </w:rPr>
        <w:t xml:space="preserve">(conforme abaixo definido) </w:t>
      </w:r>
      <w:r w:rsidRPr="002A762A">
        <w:rPr>
          <w:rFonts w:ascii="Tahoma" w:hAnsi="Tahoma" w:cs="Tahoma"/>
          <w:sz w:val="21"/>
          <w:szCs w:val="21"/>
        </w:rPr>
        <w:t>ou por quaisquer terceiros, conforme aplicável, de recuperação judicial ou extrajudicial, falência (desde que não elidida dentro do prazo legal), autofalência, dissolução ou liquidação ou de quaisquer procedimentos similares existentes ou que venham a ser criados por lei contra a Emissora;</w:t>
      </w:r>
    </w:p>
    <w:p w14:paraId="2CC3AA1A" w14:textId="77777777" w:rsidR="00CB15C6" w:rsidRPr="002A762A" w:rsidRDefault="00CB15C6" w:rsidP="002A762A">
      <w:pPr>
        <w:spacing w:after="0" w:line="276" w:lineRule="auto"/>
        <w:contextualSpacing/>
        <w:rPr>
          <w:rFonts w:ascii="Tahoma" w:hAnsi="Tahoma" w:cs="Tahoma"/>
          <w:sz w:val="21"/>
          <w:szCs w:val="21"/>
        </w:rPr>
      </w:pPr>
    </w:p>
    <w:p w14:paraId="6961632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apuração comprovada, a qualquer tempo, de falsidade ou imprecisão material de qualquer declaração, informação ou documentação que houver sido apresentada, prestada, ou entregue pela Emissora ao Agente Fiduciário e/ou a qualquer titular das Debêntures; </w:t>
      </w:r>
    </w:p>
    <w:p w14:paraId="5826132E" w14:textId="77777777" w:rsidR="00CB15C6" w:rsidRPr="002A762A" w:rsidRDefault="00CB15C6" w:rsidP="002A762A">
      <w:pPr>
        <w:pStyle w:val="PargrafodaLista"/>
        <w:spacing w:after="0" w:line="276" w:lineRule="auto"/>
        <w:rPr>
          <w:rFonts w:ascii="Tahoma" w:hAnsi="Tahoma" w:cs="Tahoma"/>
          <w:sz w:val="21"/>
          <w:szCs w:val="21"/>
        </w:rPr>
      </w:pPr>
    </w:p>
    <w:p w14:paraId="47BAAC25"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vencimento antecipado de qualquer dívida e/ou obrigações financeiras assumidas pela Emissora e/ou de suas controladas e/ou Controladores e/ou empresas sob controle comum, no mercado local ou internacional, em valor igual ou superior a </w:t>
      </w:r>
      <w:bookmarkStart w:id="46" w:name="_Hlk63068062"/>
      <w:r w:rsidRPr="002A762A">
        <w:rPr>
          <w:rFonts w:ascii="Tahoma" w:hAnsi="Tahoma" w:cs="Tahoma"/>
          <w:sz w:val="21"/>
          <w:szCs w:val="21"/>
        </w:rPr>
        <w:t>R$500.000,00 (quinhentos mil reais)</w:t>
      </w:r>
      <w:bookmarkEnd w:id="46"/>
      <w:r w:rsidRPr="002A762A">
        <w:rPr>
          <w:rFonts w:ascii="Tahoma" w:hAnsi="Tahoma" w:cs="Tahoma"/>
          <w:sz w:val="21"/>
          <w:szCs w:val="21"/>
        </w:rPr>
        <w:t>, ou seu equivalente em outras moedas;</w:t>
      </w:r>
    </w:p>
    <w:p w14:paraId="5F6AD883" w14:textId="77777777" w:rsidR="00CB15C6" w:rsidRPr="002A762A" w:rsidRDefault="00CB15C6" w:rsidP="002A762A">
      <w:pPr>
        <w:pStyle w:val="PargrafodaLista"/>
        <w:spacing w:after="0" w:line="276" w:lineRule="auto"/>
        <w:rPr>
          <w:rFonts w:ascii="Tahoma" w:hAnsi="Tahoma" w:cs="Tahoma"/>
          <w:sz w:val="21"/>
          <w:szCs w:val="21"/>
        </w:rPr>
      </w:pPr>
    </w:p>
    <w:p w14:paraId="210107F6"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constatação de qualquer vício, invalidade ou ineficácia das Debêntures, desta Escritura ou dos instrumentos contratuais que compõem as garantias às Debêntures;</w:t>
      </w:r>
    </w:p>
    <w:p w14:paraId="3F9B3133" w14:textId="77777777" w:rsidR="00CB15C6" w:rsidRPr="002A762A" w:rsidRDefault="00CB15C6" w:rsidP="002A762A">
      <w:pPr>
        <w:spacing w:after="0" w:line="276" w:lineRule="auto"/>
        <w:contextualSpacing/>
        <w:rPr>
          <w:rFonts w:ascii="Tahoma" w:hAnsi="Tahoma" w:cs="Tahoma"/>
          <w:sz w:val="21"/>
          <w:szCs w:val="21"/>
        </w:rPr>
      </w:pPr>
    </w:p>
    <w:p w14:paraId="3FBB3A48"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redução de capital social da Emissora, exceto se:</w:t>
      </w:r>
    </w:p>
    <w:p w14:paraId="0CB7C44F" w14:textId="77777777" w:rsidR="00CB15C6" w:rsidRPr="002A762A" w:rsidRDefault="00CB15C6" w:rsidP="002A762A">
      <w:pPr>
        <w:pStyle w:val="PargrafodaLista"/>
        <w:spacing w:after="0" w:line="276" w:lineRule="auto"/>
        <w:rPr>
          <w:rFonts w:ascii="Tahoma" w:hAnsi="Tahoma" w:cs="Tahoma"/>
          <w:sz w:val="21"/>
          <w:szCs w:val="21"/>
        </w:rPr>
      </w:pPr>
    </w:p>
    <w:p w14:paraId="00F2D09D" w14:textId="77777777" w:rsidR="00CB15C6" w:rsidRPr="002A762A" w:rsidRDefault="00CB15C6" w:rsidP="002A762A">
      <w:pPr>
        <w:pStyle w:val="Listaa"/>
        <w:numPr>
          <w:ilvl w:val="1"/>
          <w:numId w:val="23"/>
        </w:numPr>
        <w:spacing w:before="0" w:after="0" w:line="276" w:lineRule="auto"/>
        <w:ind w:left="709" w:firstLine="0"/>
        <w:contextualSpacing/>
        <w:rPr>
          <w:rFonts w:ascii="Tahoma" w:hAnsi="Tahoma" w:cs="Tahoma"/>
          <w:sz w:val="21"/>
          <w:szCs w:val="21"/>
        </w:rPr>
      </w:pPr>
      <w:r w:rsidRPr="002A762A">
        <w:rPr>
          <w:rFonts w:ascii="Tahoma" w:hAnsi="Tahoma" w:cs="Tahoma"/>
          <w:sz w:val="21"/>
          <w:szCs w:val="21"/>
        </w:rPr>
        <w:t>previamente autorizado pelos titulares das Debêntures reunidos em assembleia geral, nos termos do §3º do artigo 174 da Lei das Sociedades por Ações e desta Escritura; ou</w:t>
      </w:r>
    </w:p>
    <w:p w14:paraId="7E39B634" w14:textId="77777777" w:rsidR="00CB15C6" w:rsidRPr="002A762A" w:rsidRDefault="00CB15C6" w:rsidP="002A762A">
      <w:pPr>
        <w:pStyle w:val="Listaa"/>
        <w:numPr>
          <w:ilvl w:val="0"/>
          <w:numId w:val="0"/>
        </w:numPr>
        <w:spacing w:before="0" w:after="0" w:line="276" w:lineRule="auto"/>
        <w:ind w:left="709"/>
        <w:contextualSpacing/>
        <w:rPr>
          <w:rFonts w:ascii="Tahoma" w:hAnsi="Tahoma" w:cs="Tahoma"/>
          <w:sz w:val="21"/>
          <w:szCs w:val="21"/>
        </w:rPr>
      </w:pPr>
    </w:p>
    <w:p w14:paraId="070FD850" w14:textId="77777777" w:rsidR="00CB15C6" w:rsidRPr="002A762A" w:rsidRDefault="00CB15C6" w:rsidP="002A762A">
      <w:pPr>
        <w:pStyle w:val="Listaa"/>
        <w:numPr>
          <w:ilvl w:val="1"/>
          <w:numId w:val="23"/>
        </w:numPr>
        <w:spacing w:before="0" w:after="0" w:line="276" w:lineRule="auto"/>
        <w:ind w:left="709" w:firstLine="0"/>
        <w:contextualSpacing/>
        <w:rPr>
          <w:rFonts w:ascii="Tahoma" w:hAnsi="Tahoma" w:cs="Tahoma"/>
          <w:sz w:val="21"/>
          <w:szCs w:val="21"/>
        </w:rPr>
      </w:pPr>
      <w:r w:rsidRPr="002A762A">
        <w:rPr>
          <w:rFonts w:ascii="Tahoma" w:hAnsi="Tahoma" w:cs="Tahoma"/>
          <w:sz w:val="21"/>
          <w:szCs w:val="21"/>
        </w:rPr>
        <w:t>realizada com o objetivo de absorver prejuízos, nos termos do artigo 173 da Lei das Sociedades por Ações e desde que tal evento tenha sido prévia e formalmente noticiado ao Agente Fiduciário pela Emissora com antecedência mínima de 30 (trinta) dias;</w:t>
      </w:r>
    </w:p>
    <w:p w14:paraId="05EA37FA" w14:textId="77777777" w:rsidR="00CB15C6" w:rsidRPr="002A762A" w:rsidRDefault="00CB15C6" w:rsidP="002A762A">
      <w:pPr>
        <w:spacing w:after="0" w:line="276" w:lineRule="auto"/>
        <w:contextualSpacing/>
        <w:rPr>
          <w:rFonts w:ascii="Tahoma" w:hAnsi="Tahoma" w:cs="Tahoma"/>
          <w:sz w:val="21"/>
          <w:szCs w:val="21"/>
        </w:rPr>
      </w:pPr>
    </w:p>
    <w:p w14:paraId="05722D2B"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alteração ou modificação do objeto social da Emissora, de forma a alterar as atuais atividades principais da Emissora ou a agregar a essas atividades novos negócios que tenham prevalência ou possam representar desvios em relação às atividades desenvolvidas pela Emissora, ou que a impeça de emitir essa Escritura;</w:t>
      </w:r>
    </w:p>
    <w:p w14:paraId="083B78B5" w14:textId="77777777" w:rsidR="00CB15C6" w:rsidRPr="002A762A" w:rsidRDefault="00CB15C6" w:rsidP="002A762A">
      <w:pPr>
        <w:spacing w:after="0" w:line="276" w:lineRule="auto"/>
        <w:contextualSpacing/>
        <w:rPr>
          <w:rFonts w:ascii="Tahoma" w:hAnsi="Tahoma" w:cs="Tahoma"/>
          <w:sz w:val="21"/>
          <w:szCs w:val="21"/>
        </w:rPr>
      </w:pPr>
    </w:p>
    <w:p w14:paraId="6C92601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cumprimento de uma ou mais sentenças arbitrais ou decisões judiciais exequíveis, transitadas em julgado, contra a Emissora, incluindo execuções fiscais, cujo valor unitário ou agregado seja superior a R$500.000,00 (quinhentos mil reais); e/ou</w:t>
      </w:r>
    </w:p>
    <w:p w14:paraId="467C3B60" w14:textId="77777777" w:rsidR="00CB15C6" w:rsidRPr="002A762A" w:rsidRDefault="00CB15C6" w:rsidP="002A762A">
      <w:pPr>
        <w:pStyle w:val="PargrafodaLista"/>
        <w:spacing w:after="0" w:line="276" w:lineRule="auto"/>
        <w:ind w:left="705"/>
        <w:rPr>
          <w:rFonts w:ascii="Tahoma" w:hAnsi="Tahoma" w:cs="Tahoma"/>
          <w:sz w:val="21"/>
          <w:szCs w:val="21"/>
        </w:rPr>
      </w:pPr>
    </w:p>
    <w:p w14:paraId="26FEAB91"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questionamento judicial dos termos e condições desta Escritura e dos instrumentos contratuais que compõem o conjunto de garantias das Debêntures, pela Emissora e/ou por suas controladas e/ou Controladores.</w:t>
      </w:r>
    </w:p>
    <w:p w14:paraId="13089D6A" w14:textId="77777777" w:rsidR="00CB15C6" w:rsidRPr="002A762A" w:rsidRDefault="00CB15C6" w:rsidP="002A762A">
      <w:pPr>
        <w:pStyle w:val="PargrafodaLista"/>
        <w:spacing w:after="0" w:line="276" w:lineRule="auto"/>
        <w:ind w:left="705"/>
        <w:rPr>
          <w:rFonts w:ascii="Tahoma" w:hAnsi="Tahoma" w:cs="Tahoma"/>
          <w:sz w:val="21"/>
          <w:szCs w:val="21"/>
        </w:rPr>
      </w:pPr>
    </w:p>
    <w:p w14:paraId="4C8BA6C7" w14:textId="77777777" w:rsidR="00CB15C6" w:rsidRPr="002A762A" w:rsidRDefault="00CB15C6" w:rsidP="002A762A">
      <w:pPr>
        <w:pStyle w:val="PargrafodaLista"/>
        <w:numPr>
          <w:ilvl w:val="0"/>
          <w:numId w:val="16"/>
        </w:numPr>
        <w:spacing w:after="0" w:line="276" w:lineRule="auto"/>
        <w:ind w:left="709" w:hanging="709"/>
        <w:rPr>
          <w:rFonts w:ascii="Tahoma" w:hAnsi="Tahoma" w:cs="Tahoma"/>
          <w:sz w:val="21"/>
          <w:szCs w:val="21"/>
        </w:rPr>
      </w:pPr>
      <w:bookmarkStart w:id="47" w:name="_Hlk24041814"/>
      <w:r w:rsidRPr="002A762A">
        <w:rPr>
          <w:rFonts w:ascii="Tahoma" w:hAnsi="Tahoma" w:cs="Tahoma"/>
          <w:sz w:val="21"/>
          <w:szCs w:val="21"/>
        </w:rPr>
        <w:t>Para fins desta Escritura, (a) “</w:t>
      </w:r>
      <w:r w:rsidRPr="002A762A">
        <w:rPr>
          <w:rFonts w:ascii="Tahoma" w:hAnsi="Tahoma" w:cs="Tahoma"/>
          <w:b/>
          <w:bCs/>
          <w:sz w:val="21"/>
          <w:szCs w:val="21"/>
        </w:rPr>
        <w:t>Controladores</w:t>
      </w:r>
      <w:r w:rsidRPr="002A762A">
        <w:rPr>
          <w:rFonts w:ascii="Tahoma" w:hAnsi="Tahoma" w:cs="Tahoma"/>
          <w:sz w:val="21"/>
          <w:szCs w:val="21"/>
        </w:rPr>
        <w:t>” significa os acionistas diretos ou indiretos da Emissora; e (b) “</w:t>
      </w:r>
      <w:r w:rsidRPr="002A762A">
        <w:rPr>
          <w:rFonts w:ascii="Tahoma" w:hAnsi="Tahoma" w:cs="Tahoma"/>
          <w:b/>
          <w:bCs/>
          <w:sz w:val="21"/>
          <w:szCs w:val="21"/>
        </w:rPr>
        <w:t>Afiliadas</w:t>
      </w:r>
      <w:r w:rsidRPr="002A762A">
        <w:rPr>
          <w:rFonts w:ascii="Tahoma" w:hAnsi="Tahoma" w:cs="Tahoma"/>
          <w:sz w:val="21"/>
          <w:szCs w:val="21"/>
        </w:rPr>
        <w:t>” significa, em conjunto, as sociedades coligadas, controladoras e controladas da Emissora e/ou dos Fiador</w:t>
      </w:r>
      <w:bookmarkEnd w:id="47"/>
      <w:r w:rsidRPr="002A762A">
        <w:rPr>
          <w:rFonts w:ascii="Tahoma" w:hAnsi="Tahoma" w:cs="Tahoma"/>
          <w:sz w:val="21"/>
          <w:szCs w:val="21"/>
        </w:rPr>
        <w:t>es.</w:t>
      </w:r>
    </w:p>
    <w:p w14:paraId="2489EDC5" w14:textId="77777777" w:rsidR="00CB15C6" w:rsidRPr="002A762A" w:rsidRDefault="00CB15C6" w:rsidP="002A762A">
      <w:pPr>
        <w:pStyle w:val="PargrafodaLista"/>
        <w:spacing w:after="0" w:line="276" w:lineRule="auto"/>
        <w:ind w:left="709" w:hanging="709"/>
        <w:rPr>
          <w:rFonts w:ascii="Tahoma" w:hAnsi="Tahoma" w:cs="Tahoma"/>
          <w:sz w:val="21"/>
          <w:szCs w:val="21"/>
        </w:rPr>
      </w:pPr>
    </w:p>
    <w:p w14:paraId="67FC3BED" w14:textId="646BFF87" w:rsidR="00490A19" w:rsidRPr="002A762A" w:rsidRDefault="00490A19" w:rsidP="002A762A">
      <w:pPr>
        <w:pStyle w:val="PargrafodaLista"/>
        <w:numPr>
          <w:ilvl w:val="0"/>
          <w:numId w:val="16"/>
        </w:numPr>
        <w:spacing w:after="0" w:line="276" w:lineRule="auto"/>
        <w:ind w:left="709" w:hanging="709"/>
        <w:rPr>
          <w:rFonts w:ascii="Tahoma" w:hAnsi="Tahoma" w:cs="Tahoma"/>
          <w:sz w:val="21"/>
          <w:szCs w:val="21"/>
        </w:rPr>
      </w:pPr>
      <w:r w:rsidRPr="002A762A">
        <w:rPr>
          <w:rFonts w:ascii="Tahoma" w:hAnsi="Tahoma" w:cs="Tahoma"/>
          <w:sz w:val="21"/>
          <w:szCs w:val="21"/>
        </w:rPr>
        <w:t>A Emissora obriga-se a, tão logo tenha conhecimento da ocorrência de qualquer um dos Eventos de Vencimento Antecipado</w:t>
      </w:r>
      <w:r w:rsidR="008E0951" w:rsidRPr="002A762A">
        <w:rPr>
          <w:rFonts w:ascii="Tahoma" w:hAnsi="Tahoma" w:cs="Tahoma"/>
          <w:sz w:val="21"/>
          <w:szCs w:val="21"/>
        </w:rPr>
        <w:t xml:space="preserve"> Automático</w:t>
      </w:r>
      <w:r w:rsidRPr="002A762A">
        <w:rPr>
          <w:rFonts w:ascii="Tahoma" w:hAnsi="Tahoma" w:cs="Tahoma"/>
          <w:sz w:val="21"/>
          <w:szCs w:val="21"/>
        </w:rPr>
        <w:t>, comunicar</w:t>
      </w:r>
      <w:r w:rsidR="009E63FC" w:rsidRPr="002A762A">
        <w:rPr>
          <w:rFonts w:ascii="Tahoma" w:hAnsi="Tahoma" w:cs="Tahoma"/>
          <w:sz w:val="21"/>
          <w:szCs w:val="21"/>
        </w:rPr>
        <w:t xml:space="preserve"> </w:t>
      </w:r>
      <w:r w:rsidR="00853D40" w:rsidRPr="002A762A">
        <w:rPr>
          <w:rFonts w:ascii="Tahoma" w:hAnsi="Tahoma" w:cs="Tahoma"/>
          <w:sz w:val="21"/>
          <w:szCs w:val="21"/>
        </w:rPr>
        <w:t>o Agente Fiduciário</w:t>
      </w:r>
      <w:r w:rsidR="00497B8F" w:rsidRPr="002A762A">
        <w:rPr>
          <w:rFonts w:ascii="Tahoma" w:hAnsi="Tahoma" w:cs="Tahoma"/>
          <w:sz w:val="21"/>
          <w:szCs w:val="21"/>
        </w:rPr>
        <w:t xml:space="preserve"> sobre o tema</w:t>
      </w:r>
      <w:r w:rsidR="009E63FC" w:rsidRPr="002A762A">
        <w:rPr>
          <w:rFonts w:ascii="Tahoma" w:hAnsi="Tahoma" w:cs="Tahoma"/>
          <w:sz w:val="21"/>
          <w:szCs w:val="21"/>
        </w:rPr>
        <w:t xml:space="preserve">, no prazo </w:t>
      </w:r>
      <w:r w:rsidR="00492830" w:rsidRPr="002A762A">
        <w:rPr>
          <w:rFonts w:ascii="Tahoma" w:hAnsi="Tahoma" w:cs="Tahoma"/>
          <w:sz w:val="21"/>
          <w:szCs w:val="21"/>
        </w:rPr>
        <w:t xml:space="preserve">improrrogável </w:t>
      </w:r>
      <w:r w:rsidR="009E63FC" w:rsidRPr="002A762A">
        <w:rPr>
          <w:rFonts w:ascii="Tahoma" w:hAnsi="Tahoma" w:cs="Tahoma"/>
          <w:sz w:val="21"/>
          <w:szCs w:val="21"/>
        </w:rPr>
        <w:t xml:space="preserve">de </w:t>
      </w:r>
      <w:r w:rsidR="006C52A5" w:rsidRPr="002A762A">
        <w:rPr>
          <w:rFonts w:ascii="Tahoma" w:hAnsi="Tahoma" w:cs="Tahoma"/>
          <w:sz w:val="21"/>
          <w:szCs w:val="21"/>
        </w:rPr>
        <w:t>0</w:t>
      </w:r>
      <w:r w:rsidR="009E63FC" w:rsidRPr="002A762A">
        <w:rPr>
          <w:rFonts w:ascii="Tahoma" w:hAnsi="Tahoma" w:cs="Tahoma"/>
          <w:sz w:val="21"/>
          <w:szCs w:val="21"/>
        </w:rPr>
        <w:t xml:space="preserve">2 (dois) </w:t>
      </w:r>
      <w:r w:rsidR="00B66C22" w:rsidRPr="002A762A">
        <w:rPr>
          <w:rFonts w:ascii="Tahoma" w:hAnsi="Tahoma" w:cs="Tahoma"/>
          <w:sz w:val="21"/>
          <w:szCs w:val="21"/>
        </w:rPr>
        <w:t xml:space="preserve">dias </w:t>
      </w:r>
      <w:r w:rsidR="009E63FC" w:rsidRPr="002A762A">
        <w:rPr>
          <w:rFonts w:ascii="Tahoma" w:hAnsi="Tahoma" w:cs="Tahoma"/>
          <w:sz w:val="21"/>
          <w:szCs w:val="21"/>
        </w:rPr>
        <w:t xml:space="preserve">contados da </w:t>
      </w:r>
      <w:r w:rsidR="00B66C22" w:rsidRPr="002A762A">
        <w:rPr>
          <w:rFonts w:ascii="Tahoma" w:hAnsi="Tahoma" w:cs="Tahoma"/>
          <w:sz w:val="21"/>
          <w:szCs w:val="21"/>
        </w:rPr>
        <w:t xml:space="preserve">sua </w:t>
      </w:r>
      <w:r w:rsidR="009E63FC" w:rsidRPr="002A762A">
        <w:rPr>
          <w:rFonts w:ascii="Tahoma" w:hAnsi="Tahoma" w:cs="Tahoma"/>
          <w:sz w:val="21"/>
          <w:szCs w:val="21"/>
        </w:rPr>
        <w:t>ocorrência</w:t>
      </w:r>
      <w:r w:rsidRPr="002A762A">
        <w:rPr>
          <w:rFonts w:ascii="Tahoma" w:hAnsi="Tahoma" w:cs="Tahoma"/>
          <w:sz w:val="21"/>
          <w:szCs w:val="21"/>
        </w:rPr>
        <w:t>.</w:t>
      </w:r>
    </w:p>
    <w:p w14:paraId="5293E284" w14:textId="77777777" w:rsidR="00490A19" w:rsidRPr="002A762A" w:rsidRDefault="00490A19" w:rsidP="002A762A">
      <w:pPr>
        <w:spacing w:after="0" w:line="276" w:lineRule="auto"/>
        <w:ind w:left="709" w:hanging="709"/>
        <w:contextualSpacing/>
        <w:rPr>
          <w:rFonts w:ascii="Tahoma" w:hAnsi="Tahoma" w:cs="Tahoma"/>
          <w:sz w:val="21"/>
          <w:szCs w:val="21"/>
        </w:rPr>
      </w:pPr>
    </w:p>
    <w:p w14:paraId="0E65BF9E" w14:textId="1C1838E8" w:rsidR="00490A19" w:rsidRPr="002A762A" w:rsidRDefault="008E0951" w:rsidP="002A762A">
      <w:pPr>
        <w:pStyle w:val="PargrafodaLista"/>
        <w:numPr>
          <w:ilvl w:val="0"/>
          <w:numId w:val="16"/>
        </w:numPr>
        <w:spacing w:after="0" w:line="276" w:lineRule="auto"/>
        <w:ind w:left="709" w:hanging="709"/>
        <w:rPr>
          <w:rFonts w:ascii="Tahoma" w:hAnsi="Tahoma" w:cs="Tahoma"/>
          <w:sz w:val="21"/>
          <w:szCs w:val="21"/>
        </w:rPr>
      </w:pPr>
      <w:r w:rsidRPr="002A762A">
        <w:rPr>
          <w:rFonts w:ascii="Tahoma" w:hAnsi="Tahoma" w:cs="Tahoma"/>
          <w:sz w:val="21"/>
          <w:szCs w:val="21"/>
        </w:rPr>
        <w:t xml:space="preserve">Ocorrendo quaisquer eventos previstos na Cláusula 6.1.1 acima, considerar-se-ão </w:t>
      </w:r>
      <w:r w:rsidR="005F7619" w:rsidRPr="002A762A">
        <w:rPr>
          <w:rFonts w:ascii="Tahoma" w:hAnsi="Tahoma" w:cs="Tahoma"/>
          <w:sz w:val="21"/>
          <w:szCs w:val="21"/>
        </w:rPr>
        <w:t xml:space="preserve">automaticamente </w:t>
      </w:r>
      <w:r w:rsidRPr="002A762A">
        <w:rPr>
          <w:rFonts w:ascii="Tahoma" w:hAnsi="Tahoma" w:cs="Tahoma"/>
          <w:sz w:val="21"/>
          <w:szCs w:val="21"/>
        </w:rPr>
        <w:t xml:space="preserve">vencidas as obrigações previstas nesta Escritura, tornando-se exigíveis todas as obrigações decorrentes das Debêntures assumidas nesta Escritura pela Emissora, devendo </w:t>
      </w:r>
      <w:r w:rsidR="005F7619" w:rsidRPr="002A762A">
        <w:rPr>
          <w:rFonts w:ascii="Tahoma" w:hAnsi="Tahoma" w:cs="Tahoma"/>
          <w:sz w:val="21"/>
          <w:szCs w:val="21"/>
        </w:rPr>
        <w:t>esta</w:t>
      </w:r>
      <w:r w:rsidRPr="002A762A">
        <w:rPr>
          <w:rFonts w:ascii="Tahoma" w:hAnsi="Tahoma" w:cs="Tahoma"/>
          <w:sz w:val="21"/>
          <w:szCs w:val="21"/>
        </w:rPr>
        <w:t xml:space="preserve"> pagá-las, em até 2 (dois) Dias Úteis, a contar da data de ocorrência do vencimento antecipado previsto nesta cláusula, estando</w:t>
      </w:r>
      <w:r w:rsidR="005F7619" w:rsidRPr="002A762A">
        <w:rPr>
          <w:rFonts w:ascii="Tahoma" w:hAnsi="Tahoma" w:cs="Tahoma"/>
          <w:sz w:val="21"/>
          <w:szCs w:val="21"/>
        </w:rPr>
        <w:t xml:space="preserve"> o Agente Fiduciário </w:t>
      </w:r>
      <w:r w:rsidRPr="002A762A">
        <w:rPr>
          <w:rFonts w:ascii="Tahoma" w:hAnsi="Tahoma" w:cs="Tahoma"/>
          <w:sz w:val="21"/>
          <w:szCs w:val="21"/>
        </w:rPr>
        <w:t>autorizad</w:t>
      </w:r>
      <w:r w:rsidR="005F7619" w:rsidRPr="002A762A">
        <w:rPr>
          <w:rFonts w:ascii="Tahoma" w:hAnsi="Tahoma" w:cs="Tahoma"/>
          <w:sz w:val="21"/>
          <w:szCs w:val="21"/>
        </w:rPr>
        <w:t>o</w:t>
      </w:r>
      <w:r w:rsidR="007B7F21" w:rsidRPr="002A762A">
        <w:rPr>
          <w:rFonts w:ascii="Tahoma" w:hAnsi="Tahoma" w:cs="Tahoma"/>
          <w:sz w:val="21"/>
          <w:szCs w:val="21"/>
        </w:rPr>
        <w:t>, após sua ciência,</w:t>
      </w:r>
      <w:r w:rsidRPr="002A762A">
        <w:rPr>
          <w:rFonts w:ascii="Tahoma" w:hAnsi="Tahoma" w:cs="Tahoma"/>
          <w:sz w:val="21"/>
          <w:szCs w:val="21"/>
        </w:rPr>
        <w:t xml:space="preserve"> a adotar todas e quaisquer medidas cabíveis </w:t>
      </w:r>
      <w:r w:rsidRPr="002A762A">
        <w:rPr>
          <w:rFonts w:ascii="Tahoma" w:hAnsi="Tahoma" w:cs="Tahoma"/>
          <w:sz w:val="21"/>
          <w:szCs w:val="21"/>
        </w:rPr>
        <w:lastRenderedPageBreak/>
        <w:t>para promover a cobrança das obrigações vencidas e não pagas, incluindo, sem limitação, promover a excussão das garantias das Debêntures e/ou quaisquer garantias adicionais que venham a ser outorgadas no âmbito da Emissão e que por ventura não tenham sido descritas nesta Escritura, nos termos de seus respectivos contratos</w:t>
      </w:r>
      <w:r w:rsidR="007B7F21" w:rsidRPr="002A762A">
        <w:rPr>
          <w:rFonts w:ascii="Tahoma" w:hAnsi="Tahoma" w:cs="Tahoma"/>
          <w:sz w:val="21"/>
          <w:szCs w:val="21"/>
        </w:rPr>
        <w:t>, a critério dos titulares das Debêntures</w:t>
      </w:r>
      <w:r w:rsidRPr="002A762A">
        <w:rPr>
          <w:rFonts w:ascii="Tahoma" w:hAnsi="Tahoma" w:cs="Tahoma"/>
          <w:sz w:val="21"/>
          <w:szCs w:val="21"/>
        </w:rPr>
        <w:t>.</w:t>
      </w:r>
    </w:p>
    <w:p w14:paraId="0DC4549B" w14:textId="77777777" w:rsidR="00277C9F" w:rsidRPr="002A762A" w:rsidRDefault="00277C9F" w:rsidP="002A762A">
      <w:pPr>
        <w:pStyle w:val="PargrafodaLista"/>
        <w:spacing w:after="0" w:line="276" w:lineRule="auto"/>
        <w:ind w:left="0"/>
        <w:rPr>
          <w:rFonts w:ascii="Tahoma" w:hAnsi="Tahoma" w:cs="Tahoma"/>
          <w:sz w:val="21"/>
          <w:szCs w:val="21"/>
        </w:rPr>
      </w:pPr>
    </w:p>
    <w:p w14:paraId="68DE5D9B" w14:textId="684BE33C" w:rsidR="00EC1465" w:rsidRPr="002A762A" w:rsidRDefault="00EC1465"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Sem prejuízo do disposto na Cláusula 6.1.1 acima, na ocorrência de quaisquer das hipóteses indicadas abaixo o Agente Fiduciário deverá convocar, no prazo máximo de 2 (dois) Dias Úteis a contar do momento em que tomar ciência do evento, uma assembleia geral de titulares de Debêntures </w:t>
      </w:r>
      <w:bookmarkStart w:id="48" w:name="_Hlk53650727"/>
      <w:r w:rsidRPr="002A762A">
        <w:rPr>
          <w:rFonts w:ascii="Tahoma" w:hAnsi="Tahoma" w:cs="Tahoma"/>
          <w:sz w:val="21"/>
          <w:szCs w:val="21"/>
        </w:rPr>
        <w:t xml:space="preserve">para que seja deliberado acerca da </w:t>
      </w:r>
      <w:r w:rsidR="007B7F21" w:rsidRPr="002A762A">
        <w:rPr>
          <w:rFonts w:ascii="Tahoma" w:hAnsi="Tahoma" w:cs="Tahoma"/>
          <w:sz w:val="21"/>
          <w:szCs w:val="21"/>
        </w:rPr>
        <w:t>eventual</w:t>
      </w:r>
      <w:r w:rsidRPr="002A762A">
        <w:rPr>
          <w:rFonts w:ascii="Tahoma" w:hAnsi="Tahoma" w:cs="Tahoma"/>
          <w:sz w:val="21"/>
          <w:szCs w:val="21"/>
        </w:rPr>
        <w:t xml:space="preserve"> decretação do vencimento antecipado das Debêntures</w:t>
      </w:r>
      <w:bookmarkEnd w:id="48"/>
      <w:r w:rsidRPr="002A762A">
        <w:rPr>
          <w:rFonts w:ascii="Tahoma" w:hAnsi="Tahoma" w:cs="Tahoma"/>
          <w:sz w:val="21"/>
          <w:szCs w:val="21"/>
        </w:rPr>
        <w:t xml:space="preserve"> (cada um, um “</w:t>
      </w:r>
      <w:r w:rsidRPr="002A762A">
        <w:rPr>
          <w:rFonts w:ascii="Tahoma" w:hAnsi="Tahoma" w:cs="Tahoma"/>
          <w:b/>
          <w:sz w:val="21"/>
          <w:szCs w:val="21"/>
        </w:rPr>
        <w:t>Evento de Vencimento Antecipado Não Automático</w:t>
      </w:r>
      <w:r w:rsidRPr="002A762A">
        <w:rPr>
          <w:rFonts w:ascii="Tahoma" w:hAnsi="Tahoma" w:cs="Tahoma"/>
          <w:sz w:val="21"/>
          <w:szCs w:val="21"/>
        </w:rPr>
        <w:t>” e, em conjunto com os Eventos de Vencimento Antecipado Automático, os “</w:t>
      </w:r>
      <w:r w:rsidRPr="002A762A">
        <w:rPr>
          <w:rFonts w:ascii="Tahoma" w:hAnsi="Tahoma" w:cs="Tahoma"/>
          <w:b/>
          <w:sz w:val="21"/>
          <w:szCs w:val="21"/>
        </w:rPr>
        <w:t>Eventos de Vencimento Antecipado</w:t>
      </w:r>
      <w:r w:rsidRPr="002A762A">
        <w:rPr>
          <w:rFonts w:ascii="Tahoma" w:hAnsi="Tahoma" w:cs="Tahoma"/>
          <w:sz w:val="21"/>
          <w:szCs w:val="21"/>
        </w:rPr>
        <w:t>”):</w:t>
      </w:r>
    </w:p>
    <w:p w14:paraId="2F3A2915" w14:textId="77777777" w:rsidR="00EC1465" w:rsidRPr="002A762A" w:rsidRDefault="00EC1465" w:rsidP="002A762A">
      <w:pPr>
        <w:pStyle w:val="PargrafodaLista"/>
        <w:spacing w:after="0" w:line="276" w:lineRule="auto"/>
        <w:ind w:left="0"/>
        <w:rPr>
          <w:rFonts w:ascii="Tahoma" w:hAnsi="Tahoma" w:cs="Tahoma"/>
          <w:sz w:val="21"/>
          <w:szCs w:val="21"/>
        </w:rPr>
      </w:pPr>
    </w:p>
    <w:p w14:paraId="37D703E1" w14:textId="0E9835B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descumprimento, pela Emissora e/ou pelos Fiadores, de qualquer obrigação não pecuniária prevista nesta Escritura, no Contrato de Alienação Fiduciária de Imóveis e/ou no Contrato de Cessão Fiduciária de Recebíveis que não seja sanado no prazo de até 3 (três) Dias Úteis, caso não haja prazo de cura específico, contados da data em que tal obrigação deveria ter sido cumprida</w:t>
      </w:r>
      <w:r w:rsidR="009117AE" w:rsidRPr="002A762A">
        <w:rPr>
          <w:rFonts w:ascii="Tahoma" w:hAnsi="Tahoma" w:cs="Tahoma"/>
          <w:sz w:val="21"/>
          <w:szCs w:val="21"/>
        </w:rPr>
        <w:t>;</w:t>
      </w:r>
    </w:p>
    <w:p w14:paraId="3503D9CD" w14:textId="77777777" w:rsidR="002B3532" w:rsidRPr="002A762A" w:rsidRDefault="002B3532" w:rsidP="002A762A">
      <w:pPr>
        <w:spacing w:after="0" w:line="276" w:lineRule="auto"/>
        <w:contextualSpacing/>
        <w:rPr>
          <w:rFonts w:ascii="Tahoma" w:hAnsi="Tahoma" w:cs="Tahoma"/>
          <w:sz w:val="21"/>
          <w:szCs w:val="21"/>
        </w:rPr>
      </w:pPr>
    </w:p>
    <w:p w14:paraId="6FC7709A" w14:textId="00517258"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apontamento ou restrição cadastral nos relatórios do Sistema de Informações de Crédito – SCR e do Sisbacen do Banco Central do Brasil, em nome da Emissora, a serem fornecidos mensalmente ao Agente Fiduciário, em valor individual ou agregado superior a R$500.000,00 (quinhentos mil reais), ou seu equivalente em outras moedas</w:t>
      </w:r>
      <w:r w:rsidR="009117AE" w:rsidRPr="002A762A">
        <w:rPr>
          <w:rFonts w:ascii="Tahoma" w:hAnsi="Tahoma" w:cs="Tahoma"/>
          <w:sz w:val="21"/>
          <w:szCs w:val="21"/>
        </w:rPr>
        <w:t>;</w:t>
      </w:r>
    </w:p>
    <w:p w14:paraId="5137A9B2" w14:textId="77777777" w:rsidR="002B3532" w:rsidRPr="002A762A" w:rsidRDefault="002B3532" w:rsidP="002A762A">
      <w:pPr>
        <w:spacing w:after="0" w:line="276" w:lineRule="auto"/>
        <w:contextualSpacing/>
        <w:rPr>
          <w:rFonts w:ascii="Tahoma" w:hAnsi="Tahoma" w:cs="Tahoma"/>
          <w:sz w:val="21"/>
          <w:szCs w:val="21"/>
        </w:rPr>
      </w:pPr>
    </w:p>
    <w:p w14:paraId="5F760547" w14:textId="4F9C4AAC"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não renovação, cancelamento, revogação ou suspensão das autorizações, concessões, subvenções, alvarás ou licenças, inclusive as ambientais, conforme aplicável, exigidas para o regular exercício das atividades desenvolvidas pela Emissora e/ou pelos Fiadores e/ou pelas suas respectivas Afiliadas que afete de forma significativa o regular exercício das atividades por elas desenvolvidas, suas condições financeiras ou socioambientais, exceto se, dentro do prazo de 30 (trinta) dias a contar da data em que se verificar a ocorrência de tal não renovação, cancelamento, revogação ou suspensão, a Emissora e/ou os Fiadores e/ou as suas respectivas Afiliadas, conforme o caso, comprovem a existência de provimento jurisdicional autorizando a regular continuidade das suas atividades até a renovação ou obtenção da referida licença ou autorização</w:t>
      </w:r>
      <w:r w:rsidR="009117AE" w:rsidRPr="002A762A">
        <w:rPr>
          <w:rFonts w:ascii="Tahoma" w:hAnsi="Tahoma" w:cs="Tahoma"/>
          <w:sz w:val="21"/>
          <w:szCs w:val="21"/>
        </w:rPr>
        <w:t>;</w:t>
      </w:r>
    </w:p>
    <w:p w14:paraId="4125FC8C" w14:textId="77777777" w:rsidR="002B3532" w:rsidRPr="002A762A" w:rsidRDefault="002B3532" w:rsidP="002A762A">
      <w:pPr>
        <w:spacing w:after="0" w:line="276" w:lineRule="auto"/>
        <w:contextualSpacing/>
        <w:rPr>
          <w:rFonts w:ascii="Tahoma" w:hAnsi="Tahoma" w:cs="Tahoma"/>
          <w:sz w:val="21"/>
          <w:szCs w:val="21"/>
        </w:rPr>
      </w:pPr>
    </w:p>
    <w:p w14:paraId="695662DE" w14:textId="7F377BE0"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decisão transitada em julgado proferida em decorrência de ação, procedimento ou processo, judicial ou administrativo, contra a Emissora, os Fiadores, suas respectivas Afiliadas, seus dirigentes e/ou administradores agindo em nome da Emissora, dos Fiadores e/ou de suas respectivas Afiliadas, em decorrência de condutas relacionadas à violação da Legislação Socioambiental (conforme abaixo definido</w:t>
      </w:r>
      <w:r w:rsidR="009117AE" w:rsidRPr="002A762A">
        <w:rPr>
          <w:rFonts w:ascii="Tahoma" w:hAnsi="Tahoma" w:cs="Tahoma"/>
          <w:sz w:val="21"/>
          <w:szCs w:val="21"/>
        </w:rPr>
        <w:t>);</w:t>
      </w:r>
    </w:p>
    <w:p w14:paraId="321BE0F3" w14:textId="77777777" w:rsidR="002B3532" w:rsidRPr="002A762A" w:rsidRDefault="002B3532" w:rsidP="002A762A">
      <w:pPr>
        <w:spacing w:after="0" w:line="276" w:lineRule="auto"/>
        <w:contextualSpacing/>
        <w:rPr>
          <w:rFonts w:ascii="Tahoma" w:hAnsi="Tahoma" w:cs="Tahoma"/>
          <w:sz w:val="21"/>
          <w:szCs w:val="21"/>
        </w:rPr>
      </w:pPr>
    </w:p>
    <w:p w14:paraId="72919F3E"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morte, decretação de ausência, de interdição, de incapacidade civil e/ou de morte presumida do Fiador pessoa física, sem que haja a substituição da Fiança por outra garantia, real ou fidejussória, no prazo de até 10 (dez) Dias Úteis, a ser aceita a critério exclusivo dos titulares das Debêntures reunidos em assembleia geral;</w:t>
      </w:r>
    </w:p>
    <w:p w14:paraId="57970CFA" w14:textId="77777777" w:rsidR="002B3532" w:rsidRPr="002A762A" w:rsidRDefault="002B3532" w:rsidP="002A762A">
      <w:pPr>
        <w:pStyle w:val="PargrafodaLista"/>
        <w:spacing w:after="0" w:line="276" w:lineRule="auto"/>
        <w:rPr>
          <w:rFonts w:ascii="Tahoma" w:hAnsi="Tahoma" w:cs="Tahoma"/>
          <w:sz w:val="21"/>
          <w:szCs w:val="21"/>
        </w:rPr>
      </w:pPr>
    </w:p>
    <w:p w14:paraId="58D9AB9C"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contratação e/ou concessão de mútuos entre empresas que não sejam Afiliadas da Emissora, exceto se aprovado pelos titulares das Debêntures reunidos em assembleia geral;</w:t>
      </w:r>
    </w:p>
    <w:p w14:paraId="319962E1" w14:textId="77777777" w:rsidR="002B3532" w:rsidRPr="002A762A" w:rsidRDefault="002B3532" w:rsidP="002A762A">
      <w:pPr>
        <w:pStyle w:val="PargrafodaLista"/>
        <w:spacing w:after="0" w:line="276" w:lineRule="auto"/>
        <w:rPr>
          <w:rFonts w:ascii="Tahoma" w:hAnsi="Tahoma" w:cs="Tahoma"/>
          <w:sz w:val="21"/>
          <w:szCs w:val="21"/>
        </w:rPr>
      </w:pPr>
    </w:p>
    <w:p w14:paraId="64731818" w14:textId="7E828E0D"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realização de aumento de capital em Afiliadas da Emissora que possa vir a comprovadamente prejudicar a capacidade de honrar as obrigações assumidas pela Emissora, bem como a realização de aportes de recursos e/ou investimentos, a que título for, em empresas a ela não Afiliadas, exceto se aprovado pelos titulares das Debêntures reunidos em assembleia geral</w:t>
      </w:r>
      <w:r w:rsidR="00080DD7" w:rsidRPr="002A762A">
        <w:rPr>
          <w:rFonts w:ascii="Tahoma" w:hAnsi="Tahoma" w:cs="Tahoma"/>
          <w:sz w:val="21"/>
          <w:szCs w:val="21"/>
        </w:rPr>
        <w:t>;</w:t>
      </w:r>
    </w:p>
    <w:p w14:paraId="23567C82" w14:textId="77777777" w:rsidR="002B3532" w:rsidRPr="002A762A" w:rsidRDefault="002B3532" w:rsidP="002A762A">
      <w:pPr>
        <w:spacing w:after="0" w:line="276" w:lineRule="auto"/>
        <w:contextualSpacing/>
        <w:rPr>
          <w:rFonts w:ascii="Tahoma" w:hAnsi="Tahoma" w:cs="Tahoma"/>
          <w:sz w:val="21"/>
          <w:szCs w:val="21"/>
        </w:rPr>
      </w:pPr>
    </w:p>
    <w:p w14:paraId="47F340C5"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proofErr w:type="spellStart"/>
      <w:r w:rsidRPr="002A762A">
        <w:rPr>
          <w:rFonts w:ascii="Tahoma" w:hAnsi="Tahoma" w:cs="Tahoma"/>
          <w:sz w:val="21"/>
          <w:szCs w:val="21"/>
        </w:rPr>
        <w:t>a</w:t>
      </w:r>
      <w:proofErr w:type="spellEnd"/>
      <w:r w:rsidRPr="002A762A">
        <w:rPr>
          <w:rFonts w:ascii="Tahoma" w:hAnsi="Tahoma" w:cs="Tahoma"/>
          <w:sz w:val="21"/>
          <w:szCs w:val="21"/>
        </w:rPr>
        <w:t xml:space="preserve"> prática comprovada de quaisquer atos em desacordo com o estatuto social da Emissora e/ou dos Fiadores que comprometa o pontual e integral cumprimento das respectivas obrigações assumidas nesta Escritura; </w:t>
      </w:r>
    </w:p>
    <w:p w14:paraId="5A08B296" w14:textId="77777777" w:rsidR="002B3532" w:rsidRPr="002A762A" w:rsidRDefault="002B3532" w:rsidP="002A762A">
      <w:pPr>
        <w:pStyle w:val="PargrafodaLista"/>
        <w:spacing w:after="0" w:line="276" w:lineRule="auto"/>
        <w:rPr>
          <w:rFonts w:ascii="Tahoma" w:hAnsi="Tahoma" w:cs="Tahoma"/>
          <w:sz w:val="21"/>
          <w:szCs w:val="21"/>
        </w:rPr>
      </w:pPr>
    </w:p>
    <w:p w14:paraId="1AB80959"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se a Emissora estiver em mora com o cumprimento de quaisquer de suas obrigações previstas na Escritura e vier a realizar o pagamento de dividendos, de juros sobre capital próprio e/ou resgate de ações, exceto pelo pagamento do dividendo mínimo obrigatório previsto no artigo 202 da Lei das Sociedades por Ações; </w:t>
      </w:r>
    </w:p>
    <w:p w14:paraId="214B618B" w14:textId="77777777" w:rsidR="002B3532" w:rsidRPr="002A762A" w:rsidRDefault="002B3532" w:rsidP="002A762A">
      <w:pPr>
        <w:pStyle w:val="PargrafodaLista"/>
        <w:spacing w:after="0" w:line="276" w:lineRule="auto"/>
        <w:rPr>
          <w:rFonts w:ascii="Tahoma" w:hAnsi="Tahoma" w:cs="Tahoma"/>
          <w:sz w:val="21"/>
          <w:szCs w:val="21"/>
        </w:rPr>
      </w:pPr>
    </w:p>
    <w:p w14:paraId="63E9CC8A" w14:textId="765B5449"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autuação da Emissora e/ou dos Fiadores por quaisquer órgãos governamentais, que afete comprovada e adversamente a capacidade operacional, legal ou financeira da Emissora e/ou dos Fiadores, salvo se a Emissora e/ou os Fiadores, conforme o caso, revertam tal autuação dentro de 10 (dez) Dias Úteis</w:t>
      </w:r>
      <w:r w:rsidR="00B5404B" w:rsidRPr="002A762A">
        <w:rPr>
          <w:rFonts w:ascii="Tahoma" w:hAnsi="Tahoma" w:cs="Tahoma"/>
          <w:sz w:val="21"/>
          <w:szCs w:val="21"/>
        </w:rPr>
        <w:t>;</w:t>
      </w:r>
    </w:p>
    <w:p w14:paraId="780FBF3A" w14:textId="77777777" w:rsidR="00080DD7" w:rsidRPr="002A762A" w:rsidRDefault="00080DD7" w:rsidP="002A762A">
      <w:pPr>
        <w:spacing w:after="0" w:line="276" w:lineRule="auto"/>
        <w:ind w:left="705"/>
        <w:contextualSpacing/>
        <w:rPr>
          <w:rFonts w:ascii="Tahoma" w:hAnsi="Tahoma" w:cs="Tahoma"/>
          <w:sz w:val="21"/>
          <w:szCs w:val="21"/>
        </w:rPr>
      </w:pPr>
    </w:p>
    <w:p w14:paraId="51834540" w14:textId="75FFF966"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protesto de títulos e quaisquer documentos contra a Emissora, os Fiadores e/ou suas respectivas Afiliadas, cujo valor, individual ou agregado, seja igual ou superior a R$ 500.000,00 (quinhentos mil reais) ou o equivalente em outras moedas, que não seja suspenso em definitivo ou cancelado dentro do prazo legal; </w:t>
      </w:r>
    </w:p>
    <w:p w14:paraId="34049113" w14:textId="77777777" w:rsidR="002B3532" w:rsidRPr="002A762A" w:rsidRDefault="002B3532" w:rsidP="002A762A">
      <w:pPr>
        <w:spacing w:after="0" w:line="276" w:lineRule="auto"/>
        <w:ind w:left="705"/>
        <w:contextualSpacing/>
        <w:rPr>
          <w:rFonts w:ascii="Tahoma" w:hAnsi="Tahoma" w:cs="Tahoma"/>
          <w:sz w:val="21"/>
          <w:szCs w:val="21"/>
        </w:rPr>
      </w:pPr>
    </w:p>
    <w:p w14:paraId="2E3E642A" w14:textId="3931DF8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apontamentos junto a quaisquer órgãos de proteção ao crédito ou sistemas de informações de crédito relativos à Emissora, os Fiadores e/ou suas respectivas Afiliadas, incluindo, sem limitação, o Sistema de Informações de Créditos (SCR) gerido pelo Banco Central do Brasil, cujo valor, individual ou agregado, seja igual ou superior a R$ 500.000,00 (quinhentos mil reais) ou o equivalente em outras moedas</w:t>
      </w:r>
      <w:r w:rsidR="00B5404B" w:rsidRPr="002A762A">
        <w:rPr>
          <w:rFonts w:ascii="Tahoma" w:hAnsi="Tahoma" w:cs="Tahoma"/>
          <w:sz w:val="21"/>
          <w:szCs w:val="21"/>
        </w:rPr>
        <w:t>;</w:t>
      </w:r>
    </w:p>
    <w:p w14:paraId="2A956611" w14:textId="77777777" w:rsidR="002B3532" w:rsidRPr="002A762A" w:rsidRDefault="002B3532" w:rsidP="002A762A">
      <w:pPr>
        <w:spacing w:after="0" w:line="276" w:lineRule="auto"/>
        <w:contextualSpacing/>
        <w:rPr>
          <w:rFonts w:ascii="Tahoma" w:hAnsi="Tahoma" w:cs="Tahoma"/>
          <w:sz w:val="21"/>
          <w:szCs w:val="21"/>
        </w:rPr>
      </w:pPr>
    </w:p>
    <w:p w14:paraId="4079669A" w14:textId="7CE51A59"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não manutenção ou insuficiência do Índice de Cobertura das Garantias, conforme definido e previsto no Contrato de Alienação Fiduciária de Imóveis e no Contrato de Cessão Fiduciária de Recebíveis, exceto se houver a pertinente substituição ou reforço das pertinentes garantias em até 5 (cinco) Dias Úteis</w:t>
      </w:r>
      <w:r w:rsidR="00D36234" w:rsidRPr="002A762A">
        <w:rPr>
          <w:rFonts w:ascii="Tahoma" w:hAnsi="Tahoma" w:cs="Tahoma"/>
          <w:sz w:val="21"/>
          <w:szCs w:val="21"/>
        </w:rPr>
        <w:t>, na forma dos respectivos contratos</w:t>
      </w:r>
      <w:r w:rsidRPr="002A762A">
        <w:rPr>
          <w:rFonts w:ascii="Tahoma" w:hAnsi="Tahoma" w:cs="Tahoma"/>
          <w:sz w:val="21"/>
          <w:szCs w:val="21"/>
        </w:rPr>
        <w:t>;</w:t>
      </w:r>
    </w:p>
    <w:p w14:paraId="0C620647" w14:textId="77777777" w:rsidR="002B3532" w:rsidRPr="002A762A" w:rsidRDefault="002B3532" w:rsidP="002A762A">
      <w:pPr>
        <w:spacing w:after="0" w:line="276" w:lineRule="auto"/>
        <w:ind w:left="705"/>
        <w:contextualSpacing/>
        <w:rPr>
          <w:rFonts w:ascii="Tahoma" w:hAnsi="Tahoma" w:cs="Tahoma"/>
          <w:sz w:val="21"/>
          <w:szCs w:val="21"/>
        </w:rPr>
      </w:pPr>
    </w:p>
    <w:p w14:paraId="27978D96" w14:textId="4958FFD4"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desapropriação, confisco, alienação, cessão de ativos da Emissora que ocasionem a diminuição do patrimônio líquido da Emissora em valor superior ou igual a R$2.000.000,00 (dois milhões de reais), com base nas demonstrações financeiras anuais consolidadas e auditadas mais recentes da Emissora</w:t>
      </w:r>
      <w:r w:rsidR="00B5404B" w:rsidRPr="002A762A">
        <w:rPr>
          <w:rFonts w:ascii="Tahoma" w:hAnsi="Tahoma" w:cs="Tahoma"/>
          <w:sz w:val="21"/>
          <w:szCs w:val="21"/>
        </w:rPr>
        <w:t>;</w:t>
      </w:r>
    </w:p>
    <w:p w14:paraId="7C1F8B61" w14:textId="77777777" w:rsidR="002B3532" w:rsidRPr="002A762A" w:rsidRDefault="002B3532" w:rsidP="002A762A">
      <w:pPr>
        <w:spacing w:after="0" w:line="276" w:lineRule="auto"/>
        <w:contextualSpacing/>
        <w:rPr>
          <w:rFonts w:ascii="Tahoma" w:hAnsi="Tahoma" w:cs="Tahoma"/>
          <w:sz w:val="21"/>
          <w:szCs w:val="21"/>
        </w:rPr>
      </w:pPr>
    </w:p>
    <w:p w14:paraId="6E3D7CD7" w14:textId="77777777" w:rsidR="00E431A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lastRenderedPageBreak/>
        <w:t>não pagamento, na data de vencimento original, de quaisquer obrigações financeiras da Emissora e/ou de suas controladas e/ou Controladores e/ou empresas sob controle comum, no mercado local ou internacional, em valor individual ou agregado, igual ou superior a R$500.000,00 (quinhentos mil reais), ou seu equivalente em outras moedas;</w:t>
      </w:r>
      <w:r w:rsidR="00080DD7" w:rsidRPr="002A762A">
        <w:rPr>
          <w:rFonts w:ascii="Tahoma" w:hAnsi="Tahoma" w:cs="Tahoma"/>
          <w:sz w:val="21"/>
          <w:szCs w:val="21"/>
        </w:rPr>
        <w:t xml:space="preserve"> </w:t>
      </w:r>
    </w:p>
    <w:p w14:paraId="47EB3A0B" w14:textId="77777777" w:rsidR="00E431A2" w:rsidRPr="002A762A" w:rsidRDefault="00E431A2" w:rsidP="002A762A">
      <w:pPr>
        <w:pStyle w:val="PargrafodaLista"/>
        <w:spacing w:after="0" w:line="276" w:lineRule="auto"/>
        <w:rPr>
          <w:rFonts w:ascii="Tahoma" w:hAnsi="Tahoma" w:cs="Tahoma"/>
          <w:sz w:val="21"/>
          <w:szCs w:val="21"/>
        </w:rPr>
      </w:pPr>
    </w:p>
    <w:p w14:paraId="7E368474" w14:textId="7A8FA215" w:rsidR="002B3532" w:rsidRPr="002A762A" w:rsidRDefault="00E431A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caso a Emissora deixe de apresentar </w:t>
      </w:r>
      <w:r w:rsidR="008E2474" w:rsidRPr="002A762A">
        <w:rPr>
          <w:rFonts w:ascii="Tahoma" w:hAnsi="Tahoma" w:cs="Tahoma"/>
          <w:sz w:val="21"/>
          <w:szCs w:val="21"/>
        </w:rPr>
        <w:t>ao Agente Fiduciário</w:t>
      </w:r>
      <w:r w:rsidRPr="002A762A">
        <w:rPr>
          <w:rFonts w:ascii="Tahoma" w:hAnsi="Tahoma" w:cs="Tahoma"/>
          <w:sz w:val="21"/>
          <w:szCs w:val="21"/>
        </w:rPr>
        <w:t xml:space="preserve">, no prazo de até </w:t>
      </w:r>
      <w:r w:rsidR="00227BD3" w:rsidRPr="002A762A">
        <w:rPr>
          <w:rFonts w:ascii="Tahoma" w:hAnsi="Tahoma" w:cs="Tahoma"/>
          <w:sz w:val="21"/>
          <w:szCs w:val="21"/>
        </w:rPr>
        <w:t>6</w:t>
      </w:r>
      <w:r w:rsidR="008E2474" w:rsidRPr="002A762A">
        <w:rPr>
          <w:rFonts w:ascii="Tahoma" w:hAnsi="Tahoma" w:cs="Tahoma"/>
          <w:sz w:val="21"/>
          <w:szCs w:val="21"/>
        </w:rPr>
        <w:t>0</w:t>
      </w:r>
      <w:r w:rsidRPr="002A762A">
        <w:rPr>
          <w:rFonts w:ascii="Tahoma" w:hAnsi="Tahoma" w:cs="Tahoma"/>
          <w:sz w:val="21"/>
          <w:szCs w:val="21"/>
        </w:rPr>
        <w:t xml:space="preserve"> (</w:t>
      </w:r>
      <w:r w:rsidR="00227BD3" w:rsidRPr="002A762A">
        <w:rPr>
          <w:rFonts w:ascii="Tahoma" w:hAnsi="Tahoma" w:cs="Tahoma"/>
          <w:sz w:val="21"/>
          <w:szCs w:val="21"/>
        </w:rPr>
        <w:t>sessenta</w:t>
      </w:r>
      <w:r w:rsidRPr="002A762A">
        <w:rPr>
          <w:rFonts w:ascii="Tahoma" w:hAnsi="Tahoma" w:cs="Tahoma"/>
          <w:sz w:val="21"/>
          <w:szCs w:val="21"/>
        </w:rPr>
        <w:t xml:space="preserve">) dias contados da data de celebração desta Escritura, as certidões atualizadas que eventualmente expirarão ou perderão eficácia até a </w:t>
      </w:r>
      <w:r w:rsidR="008E2474" w:rsidRPr="002A762A">
        <w:rPr>
          <w:rFonts w:ascii="Tahoma" w:hAnsi="Tahoma" w:cs="Tahoma"/>
          <w:sz w:val="21"/>
          <w:szCs w:val="21"/>
        </w:rPr>
        <w:t xml:space="preserve">primeira Data de Integração das Debêntures </w:t>
      </w:r>
      <w:r w:rsidRPr="002A762A">
        <w:rPr>
          <w:rFonts w:ascii="Tahoma" w:hAnsi="Tahoma" w:cs="Tahoma"/>
          <w:sz w:val="21"/>
          <w:szCs w:val="21"/>
        </w:rPr>
        <w:t>(inclusive), conforme detalhad</w:t>
      </w:r>
      <w:r w:rsidR="008E2474" w:rsidRPr="002A762A">
        <w:rPr>
          <w:rFonts w:ascii="Tahoma" w:hAnsi="Tahoma" w:cs="Tahoma"/>
          <w:sz w:val="21"/>
          <w:szCs w:val="21"/>
        </w:rPr>
        <w:t>as</w:t>
      </w:r>
      <w:r w:rsidRPr="002A762A">
        <w:rPr>
          <w:rFonts w:ascii="Tahoma" w:hAnsi="Tahoma" w:cs="Tahoma"/>
          <w:sz w:val="21"/>
          <w:szCs w:val="21"/>
        </w:rPr>
        <w:t xml:space="preserve"> no Anexo </w:t>
      </w:r>
      <w:r w:rsidR="003858F5" w:rsidRPr="002A762A">
        <w:rPr>
          <w:rFonts w:ascii="Tahoma" w:hAnsi="Tahoma" w:cs="Tahoma"/>
          <w:sz w:val="21"/>
          <w:szCs w:val="21"/>
        </w:rPr>
        <w:t>II</w:t>
      </w:r>
      <w:r w:rsidR="008E2474" w:rsidRPr="002A762A">
        <w:rPr>
          <w:rFonts w:ascii="Tahoma" w:hAnsi="Tahoma" w:cs="Tahoma"/>
          <w:sz w:val="21"/>
          <w:szCs w:val="21"/>
        </w:rPr>
        <w:t xml:space="preserve">; </w:t>
      </w:r>
      <w:r w:rsidR="00080DD7" w:rsidRPr="002A762A">
        <w:rPr>
          <w:rFonts w:ascii="Tahoma" w:hAnsi="Tahoma" w:cs="Tahoma"/>
          <w:sz w:val="21"/>
          <w:szCs w:val="21"/>
        </w:rPr>
        <w:t>e/ou</w:t>
      </w:r>
    </w:p>
    <w:p w14:paraId="7349ECF2" w14:textId="77777777" w:rsidR="00DB1076" w:rsidRPr="002A762A" w:rsidRDefault="00DB1076" w:rsidP="002A762A">
      <w:pPr>
        <w:pStyle w:val="PargrafodaLista"/>
        <w:spacing w:after="0" w:line="276" w:lineRule="auto"/>
        <w:rPr>
          <w:rFonts w:ascii="Tahoma" w:hAnsi="Tahoma" w:cs="Tahoma"/>
          <w:sz w:val="21"/>
          <w:szCs w:val="21"/>
        </w:rPr>
      </w:pPr>
    </w:p>
    <w:p w14:paraId="0C8440FE" w14:textId="1BB661D3"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caso, semestralmente, e enquanto a totalidade das obrigações assumidas pela Emissora e pelos Fiadores não houver sido cumpridas, em sua integralidade, a Emissora não observe os seguintes índices financeiros, apurados com base nas suas demonstrações financeiras anuais e semestrais devidamente auditadas por auditor independente registrado perante a CVM, a serem calculados pela Emissora e verificados pelo Agente Fiduciário (“</w:t>
      </w:r>
      <w:r w:rsidRPr="002A762A">
        <w:rPr>
          <w:rFonts w:ascii="Tahoma" w:hAnsi="Tahoma" w:cs="Tahoma"/>
          <w:b/>
          <w:bCs/>
          <w:sz w:val="21"/>
          <w:szCs w:val="21"/>
        </w:rPr>
        <w:t>Índices Financeiros</w:t>
      </w:r>
      <w:r w:rsidRPr="002A762A">
        <w:rPr>
          <w:rFonts w:ascii="Tahoma" w:hAnsi="Tahoma" w:cs="Tahoma"/>
          <w:sz w:val="21"/>
          <w:szCs w:val="21"/>
        </w:rPr>
        <w:t>”):</w:t>
      </w:r>
    </w:p>
    <w:p w14:paraId="48BE04A6" w14:textId="77777777" w:rsidR="002B3532" w:rsidRPr="002A762A" w:rsidRDefault="002B3532" w:rsidP="002A762A">
      <w:pPr>
        <w:autoSpaceDE w:val="0"/>
        <w:autoSpaceDN w:val="0"/>
        <w:adjustRightInd w:val="0"/>
        <w:spacing w:after="0" w:line="276" w:lineRule="auto"/>
        <w:contextualSpacing/>
        <w:rPr>
          <w:rFonts w:ascii="Tahoma" w:hAnsi="Tahoma" w:cs="Tahoma"/>
          <w:sz w:val="21"/>
          <w:szCs w:val="21"/>
        </w:rPr>
      </w:pPr>
    </w:p>
    <w:p w14:paraId="3CC52CDF" w14:textId="4D134C45"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color w:val="000000"/>
          <w:sz w:val="21"/>
          <w:szCs w:val="21"/>
        </w:rPr>
        <w:t>relação entre a Dívida Financeira Líquida e o EBITDA superior a 3,5 (três inteiros e cinco décimos) vezes</w:t>
      </w:r>
      <w:r w:rsidRPr="002A762A">
        <w:rPr>
          <w:rFonts w:ascii="Tahoma" w:hAnsi="Tahoma" w:cs="Tahoma"/>
          <w:sz w:val="21"/>
          <w:szCs w:val="21"/>
        </w:rPr>
        <w:t>;</w:t>
      </w:r>
    </w:p>
    <w:p w14:paraId="7357354F" w14:textId="77777777" w:rsidR="002B3532" w:rsidRPr="002A762A" w:rsidRDefault="002B3532" w:rsidP="002A762A">
      <w:pPr>
        <w:pStyle w:val="PargrafodaLista"/>
        <w:autoSpaceDE w:val="0"/>
        <w:autoSpaceDN w:val="0"/>
        <w:adjustRightInd w:val="0"/>
        <w:spacing w:after="0" w:line="276" w:lineRule="auto"/>
        <w:ind w:left="1276"/>
        <w:rPr>
          <w:rFonts w:ascii="Tahoma" w:hAnsi="Tahoma" w:cs="Tahoma"/>
          <w:sz w:val="21"/>
          <w:szCs w:val="21"/>
        </w:rPr>
      </w:pPr>
    </w:p>
    <w:p w14:paraId="73A510C8" w14:textId="77777777"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sz w:val="21"/>
          <w:szCs w:val="21"/>
        </w:rPr>
        <w:t>soma dos direitos de curto prazo/ativos circulantes dividida pela soma das dívidas de curto prazo/passivos circulantes (fornecedores a pagar, impostos, financiamentos entre outros) inferior a 1,0 (um inteiro) vezes; e</w:t>
      </w:r>
    </w:p>
    <w:p w14:paraId="1E81B6E1" w14:textId="77777777" w:rsidR="002B3532" w:rsidRPr="002A762A" w:rsidRDefault="002B3532" w:rsidP="002A762A">
      <w:pPr>
        <w:pStyle w:val="PargrafodaLista"/>
        <w:autoSpaceDE w:val="0"/>
        <w:autoSpaceDN w:val="0"/>
        <w:adjustRightInd w:val="0"/>
        <w:spacing w:after="0" w:line="276" w:lineRule="auto"/>
        <w:ind w:left="1276"/>
        <w:rPr>
          <w:rFonts w:ascii="Tahoma" w:hAnsi="Tahoma" w:cs="Tahoma"/>
          <w:sz w:val="21"/>
          <w:szCs w:val="21"/>
        </w:rPr>
      </w:pPr>
    </w:p>
    <w:p w14:paraId="715190B4" w14:textId="77777777"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color w:val="000000"/>
          <w:sz w:val="21"/>
          <w:szCs w:val="21"/>
        </w:rPr>
        <w:t>o valor do EBITDA subtraído ao valor dos dividendos e dos juros de capital próprio distribuídos no exercício fiscal, dividido pela Despesa Financeira Líquida inferior a</w:t>
      </w:r>
      <w:r w:rsidRPr="002A762A">
        <w:rPr>
          <w:rFonts w:ascii="Tahoma" w:hAnsi="Tahoma" w:cs="Tahoma"/>
          <w:b/>
          <w:color w:val="000000"/>
          <w:sz w:val="21"/>
          <w:szCs w:val="21"/>
        </w:rPr>
        <w:t xml:space="preserve"> </w:t>
      </w:r>
      <w:r w:rsidRPr="002A762A">
        <w:rPr>
          <w:rFonts w:ascii="Tahoma" w:hAnsi="Tahoma" w:cs="Tahoma"/>
          <w:color w:val="000000"/>
          <w:sz w:val="21"/>
          <w:szCs w:val="21"/>
        </w:rPr>
        <w:t>1,11 (um inteiro e um décimo) vezes do exercício social</w:t>
      </w:r>
      <w:r w:rsidRPr="002A762A">
        <w:rPr>
          <w:rFonts w:ascii="Tahoma" w:hAnsi="Tahoma" w:cs="Tahoma"/>
          <w:sz w:val="21"/>
          <w:szCs w:val="21"/>
        </w:rPr>
        <w:t>.</w:t>
      </w:r>
    </w:p>
    <w:p w14:paraId="612947B8" w14:textId="77777777" w:rsidR="002B3532" w:rsidRPr="002A762A" w:rsidRDefault="002B3532" w:rsidP="002A762A">
      <w:pPr>
        <w:spacing w:after="0" w:line="276" w:lineRule="auto"/>
        <w:ind w:left="705"/>
        <w:contextualSpacing/>
        <w:rPr>
          <w:rFonts w:ascii="Tahoma" w:hAnsi="Tahoma" w:cs="Tahoma"/>
          <w:sz w:val="21"/>
          <w:szCs w:val="21"/>
        </w:rPr>
      </w:pPr>
    </w:p>
    <w:p w14:paraId="07B14147"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 xml:space="preserve">Para o cálculo dos Índices Financeiros e para todos os fins da presente Escritura, conforme o caso, são consideradas as seguintes definições: </w:t>
      </w:r>
    </w:p>
    <w:p w14:paraId="3621F5B1" w14:textId="77777777" w:rsidR="002B3532" w:rsidRPr="002A762A" w:rsidRDefault="002B3532" w:rsidP="002A762A">
      <w:pPr>
        <w:spacing w:after="0" w:line="276" w:lineRule="auto"/>
        <w:ind w:left="705"/>
        <w:contextualSpacing/>
        <w:rPr>
          <w:rFonts w:ascii="Tahoma" w:hAnsi="Tahoma" w:cs="Tahoma"/>
          <w:sz w:val="21"/>
          <w:szCs w:val="21"/>
        </w:rPr>
      </w:pPr>
    </w:p>
    <w:p w14:paraId="4FDB6A48"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Dívida Financeira Líquida</w:t>
      </w:r>
      <w:r w:rsidRPr="002A762A">
        <w:rPr>
          <w:rFonts w:ascii="Tahoma" w:hAnsi="Tahoma" w:cs="Tahoma"/>
          <w:sz w:val="21"/>
          <w:szCs w:val="21"/>
        </w:rPr>
        <w:t xml:space="preserve">”: significa (a) a soma dos empréstimos e financiamentos de curto e longo prazos, incluídos os títulos descontados com regresso, arrendamento mercantil/leasing financeiro e os títulos de renda fixa não conversíveis frutos de emissão pública ou privada, nos mercados local ou internacional e os passivos decorrentes de instrumentos financeiros (derivativos), menos (b) as disponibilidades em caixa e aplicações de curto prazo. </w:t>
      </w:r>
    </w:p>
    <w:p w14:paraId="2F8923F9" w14:textId="77777777" w:rsidR="002B3532" w:rsidRPr="002A762A" w:rsidRDefault="002B3532" w:rsidP="002A762A">
      <w:pPr>
        <w:spacing w:after="0" w:line="276" w:lineRule="auto"/>
        <w:ind w:left="1418"/>
        <w:contextualSpacing/>
        <w:rPr>
          <w:rFonts w:ascii="Tahoma" w:hAnsi="Tahoma" w:cs="Tahoma"/>
          <w:sz w:val="21"/>
          <w:szCs w:val="21"/>
        </w:rPr>
      </w:pPr>
    </w:p>
    <w:p w14:paraId="3B35DCCD" w14:textId="5E09365A"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EBITDA</w:t>
      </w:r>
      <w:r w:rsidRPr="002A762A">
        <w:rPr>
          <w:rFonts w:ascii="Tahoma" w:hAnsi="Tahoma" w:cs="Tahoma"/>
          <w:sz w:val="21"/>
          <w:szCs w:val="21"/>
        </w:rPr>
        <w:t xml:space="preserve">”: </w:t>
      </w:r>
      <w:r w:rsidRPr="002A762A">
        <w:rPr>
          <w:rFonts w:ascii="Tahoma" w:hAnsi="Tahoma" w:cs="Tahoma"/>
          <w:spacing w:val="-4"/>
          <w:sz w:val="21"/>
          <w:szCs w:val="21"/>
        </w:rPr>
        <w:t xml:space="preserve">significa o somatório: (a) do lucro ou prejuízo, com relação ao período acumulado de 12 (doze) meses anteriores, antes de deduzidos os impostos, tributos, contribuições e participações minoritárias; (b) das despesas de depreciação e amortização; (c) do resultado financeiro líquido (despesas financeiras – receitas financeiras), considerando variações cambiais; (d) das despesas e ou receitas não operacionais; e (e) dos custos e despesas não recorrentes, os quais se caracterizam como eventos e transações que possuem um caráter significativamente diferente das atividades típicas ou usuais da </w:t>
      </w:r>
      <w:r w:rsidRPr="002A762A">
        <w:rPr>
          <w:rFonts w:ascii="Tahoma" w:hAnsi="Tahoma" w:cs="Tahoma"/>
          <w:spacing w:val="-4"/>
          <w:sz w:val="21"/>
          <w:szCs w:val="21"/>
        </w:rPr>
        <w:lastRenderedPageBreak/>
        <w:t>entidade, os quais não deveriam ocorrer frequentemente e que não deveriam ser considerados como fatores recorrentes em qualquer avaliação do processo operacional da empresa, sendo que também são classificados como custos e despesas não recorrentes os ajustes de períodos anteriores que serão refletidos nas demonstrações do resultado do exercício</w:t>
      </w:r>
      <w:r w:rsidR="00080DD7" w:rsidRPr="002A762A">
        <w:rPr>
          <w:rFonts w:ascii="Tahoma" w:hAnsi="Tahoma" w:cs="Tahoma"/>
          <w:spacing w:val="-4"/>
          <w:sz w:val="21"/>
          <w:szCs w:val="21"/>
        </w:rPr>
        <w:t>.</w:t>
      </w:r>
    </w:p>
    <w:p w14:paraId="1C647A0B" w14:textId="77777777" w:rsidR="002B3532" w:rsidRPr="002A762A" w:rsidRDefault="002B3532" w:rsidP="002A762A">
      <w:pPr>
        <w:spacing w:after="0" w:line="276" w:lineRule="auto"/>
        <w:ind w:left="1418"/>
        <w:contextualSpacing/>
        <w:rPr>
          <w:rFonts w:ascii="Tahoma" w:hAnsi="Tahoma" w:cs="Tahoma"/>
          <w:sz w:val="21"/>
          <w:szCs w:val="21"/>
        </w:rPr>
      </w:pPr>
    </w:p>
    <w:p w14:paraId="55AABC1B"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Despesa Financeira Líquida</w:t>
      </w:r>
      <w:r w:rsidRPr="002A762A">
        <w:rPr>
          <w:rFonts w:ascii="Tahoma" w:hAnsi="Tahoma" w:cs="Tahoma"/>
          <w:sz w:val="21"/>
          <w:szCs w:val="21"/>
        </w:rPr>
        <w:t>”: significa as despesas financeiras da Emissora menos as receitas financeiras por ela auferidas.</w:t>
      </w:r>
    </w:p>
    <w:p w14:paraId="31CEE2C5" w14:textId="77777777" w:rsidR="00EC1465" w:rsidRPr="002A762A" w:rsidRDefault="00EC1465" w:rsidP="002A762A">
      <w:pPr>
        <w:pStyle w:val="PargrafodaLista"/>
        <w:spacing w:after="0" w:line="276" w:lineRule="auto"/>
        <w:ind w:left="0"/>
        <w:rPr>
          <w:rFonts w:ascii="Tahoma" w:hAnsi="Tahoma" w:cs="Tahoma"/>
          <w:sz w:val="21"/>
          <w:szCs w:val="21"/>
        </w:rPr>
      </w:pPr>
    </w:p>
    <w:p w14:paraId="05BBD754" w14:textId="39F80626" w:rsidR="005972E8" w:rsidRPr="002A762A" w:rsidRDefault="005972E8"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A Emissora obriga-se a, tão logo tenha conhecimento da ocorrência de qualquer um dos Eventos de Vencimento Antecipado Não-Automático</w:t>
      </w:r>
      <w:r w:rsidR="00A74E7F" w:rsidRPr="002A762A">
        <w:rPr>
          <w:rFonts w:ascii="Tahoma" w:hAnsi="Tahoma" w:cs="Tahoma"/>
          <w:sz w:val="21"/>
          <w:szCs w:val="21"/>
        </w:rPr>
        <w:t xml:space="preserve"> acima mencionados</w:t>
      </w:r>
      <w:r w:rsidRPr="002A762A">
        <w:rPr>
          <w:rFonts w:ascii="Tahoma" w:hAnsi="Tahoma" w:cs="Tahoma"/>
          <w:sz w:val="21"/>
          <w:szCs w:val="21"/>
        </w:rPr>
        <w:t xml:space="preserve">, comunicar o Agente Fiduciário sobre o tema, </w:t>
      </w:r>
      <w:bookmarkStart w:id="49" w:name="_Hlk53650931"/>
      <w:r w:rsidRPr="002A762A">
        <w:rPr>
          <w:rFonts w:ascii="Tahoma" w:hAnsi="Tahoma" w:cs="Tahoma"/>
          <w:sz w:val="21"/>
          <w:szCs w:val="21"/>
        </w:rPr>
        <w:t>no prazo de 02 (dois) Dias Úteis contados da ocorrência</w:t>
      </w:r>
      <w:bookmarkEnd w:id="49"/>
      <w:r w:rsidRPr="002A762A">
        <w:rPr>
          <w:rFonts w:ascii="Tahoma" w:hAnsi="Tahoma" w:cs="Tahoma"/>
          <w:sz w:val="21"/>
          <w:szCs w:val="21"/>
        </w:rPr>
        <w:t>.</w:t>
      </w:r>
      <w:r w:rsidRPr="002A762A" w:rsidDel="00AA3B51">
        <w:rPr>
          <w:rFonts w:ascii="Tahoma" w:hAnsi="Tahoma" w:cs="Tahoma"/>
          <w:sz w:val="21"/>
          <w:szCs w:val="21"/>
        </w:rPr>
        <w:t xml:space="preserve"> </w:t>
      </w:r>
    </w:p>
    <w:p w14:paraId="12406B4A" w14:textId="77777777" w:rsidR="005972E8" w:rsidRPr="002A762A" w:rsidRDefault="005972E8" w:rsidP="002A762A">
      <w:pPr>
        <w:pStyle w:val="PargrafodaLista"/>
        <w:spacing w:after="0" w:line="276" w:lineRule="auto"/>
        <w:ind w:left="0"/>
        <w:rPr>
          <w:rFonts w:ascii="Tahoma" w:hAnsi="Tahoma" w:cs="Tahoma"/>
          <w:sz w:val="21"/>
          <w:szCs w:val="21"/>
        </w:rPr>
      </w:pPr>
    </w:p>
    <w:p w14:paraId="4C60AB15" w14:textId="6EA25EF8" w:rsidR="005972E8" w:rsidRPr="002A762A" w:rsidRDefault="005972E8"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Caso, na assembleia geral de titulares </w:t>
      </w:r>
      <w:r w:rsidR="00802E78" w:rsidRPr="002A762A">
        <w:rPr>
          <w:rFonts w:ascii="Tahoma" w:hAnsi="Tahoma" w:cs="Tahoma"/>
          <w:sz w:val="21"/>
          <w:szCs w:val="21"/>
        </w:rPr>
        <w:t xml:space="preserve">de Debêntures </w:t>
      </w:r>
      <w:r w:rsidRPr="002A762A">
        <w:rPr>
          <w:rFonts w:ascii="Tahoma" w:hAnsi="Tahoma" w:cs="Tahoma"/>
          <w:sz w:val="21"/>
          <w:szCs w:val="21"/>
        </w:rPr>
        <w:t xml:space="preserve">mencionada na Cláusula 6.1.2 acima, </w:t>
      </w:r>
      <w:r w:rsidR="00D36234" w:rsidRPr="002A762A">
        <w:rPr>
          <w:rFonts w:ascii="Tahoma" w:hAnsi="Tahoma" w:cs="Tahoma"/>
          <w:sz w:val="21"/>
          <w:szCs w:val="21"/>
        </w:rPr>
        <w:t xml:space="preserve">os titulares das Debêntures representando </w:t>
      </w:r>
      <w:r w:rsidR="003E6D2B" w:rsidRPr="002A762A">
        <w:rPr>
          <w:rFonts w:ascii="Tahoma" w:hAnsi="Tahoma" w:cs="Tahoma"/>
          <w:sz w:val="21"/>
          <w:szCs w:val="21"/>
        </w:rPr>
        <w:t>75% (setenta e cinco por cento)</w:t>
      </w:r>
      <w:r w:rsidR="00D36234" w:rsidRPr="002A762A">
        <w:rPr>
          <w:rFonts w:ascii="Tahoma" w:hAnsi="Tahoma" w:cs="Tahoma"/>
          <w:sz w:val="21"/>
          <w:szCs w:val="21"/>
        </w:rPr>
        <w:t xml:space="preserve"> das Debêntures em </w:t>
      </w:r>
      <w:r w:rsidR="002A762A" w:rsidRPr="002A762A">
        <w:rPr>
          <w:rFonts w:ascii="Tahoma" w:hAnsi="Tahoma" w:cs="Tahoma"/>
          <w:sz w:val="21"/>
          <w:szCs w:val="21"/>
        </w:rPr>
        <w:t>c</w:t>
      </w:r>
      <w:r w:rsidR="00D36234" w:rsidRPr="002A762A">
        <w:rPr>
          <w:rFonts w:ascii="Tahoma" w:hAnsi="Tahoma" w:cs="Tahoma"/>
          <w:sz w:val="21"/>
          <w:szCs w:val="21"/>
        </w:rPr>
        <w:t xml:space="preserve">irculação </w:t>
      </w:r>
      <w:r w:rsidRPr="002A762A">
        <w:rPr>
          <w:rFonts w:ascii="Tahoma" w:hAnsi="Tahoma" w:cs="Tahoma"/>
          <w:sz w:val="21"/>
          <w:szCs w:val="21"/>
        </w:rPr>
        <w:t xml:space="preserve">decidam orientar </w:t>
      </w:r>
      <w:r w:rsidR="00802E78" w:rsidRPr="002A762A">
        <w:rPr>
          <w:rFonts w:ascii="Tahoma" w:hAnsi="Tahoma" w:cs="Tahoma"/>
          <w:sz w:val="21"/>
          <w:szCs w:val="21"/>
        </w:rPr>
        <w:t>o Agente Fiduciário</w:t>
      </w:r>
      <w:r w:rsidRPr="002A762A">
        <w:rPr>
          <w:rFonts w:ascii="Tahoma" w:hAnsi="Tahoma" w:cs="Tahoma"/>
          <w:sz w:val="21"/>
          <w:szCs w:val="21"/>
        </w:rPr>
        <w:t xml:space="preserve"> a não decretar o vencimento antecipado das Debêntures</w:t>
      </w:r>
      <w:bookmarkStart w:id="50" w:name="_Hlk5053861"/>
      <w:r w:rsidRPr="002A762A">
        <w:rPr>
          <w:rFonts w:ascii="Tahoma" w:hAnsi="Tahoma" w:cs="Tahoma"/>
          <w:sz w:val="21"/>
          <w:szCs w:val="21"/>
        </w:rPr>
        <w:t xml:space="preserve">, </w:t>
      </w:r>
      <w:r w:rsidR="00802E78" w:rsidRPr="002A762A">
        <w:rPr>
          <w:rFonts w:ascii="Tahoma" w:hAnsi="Tahoma" w:cs="Tahoma"/>
          <w:sz w:val="21"/>
          <w:szCs w:val="21"/>
        </w:rPr>
        <w:t xml:space="preserve">o Agente Fiduciário </w:t>
      </w:r>
      <w:r w:rsidRPr="002A762A">
        <w:rPr>
          <w:rFonts w:ascii="Tahoma" w:hAnsi="Tahoma" w:cs="Tahoma"/>
          <w:sz w:val="21"/>
          <w:szCs w:val="21"/>
        </w:rPr>
        <w:t>obriga-se a não declarar as Debêntures antecipadamente vencida</w:t>
      </w:r>
      <w:bookmarkEnd w:id="50"/>
      <w:r w:rsidRPr="002A762A">
        <w:rPr>
          <w:rFonts w:ascii="Tahoma" w:hAnsi="Tahoma" w:cs="Tahoma"/>
          <w:sz w:val="21"/>
          <w:szCs w:val="21"/>
        </w:rPr>
        <w:t xml:space="preserve">s. Na hipótese de </w:t>
      </w:r>
      <w:bookmarkStart w:id="51" w:name="_Hlk53563643"/>
      <w:r w:rsidRPr="002A762A">
        <w:rPr>
          <w:rFonts w:ascii="Tahoma" w:hAnsi="Tahoma" w:cs="Tahoma"/>
          <w:sz w:val="21"/>
          <w:szCs w:val="21"/>
        </w:rPr>
        <w:t xml:space="preserve">não obtenção do quórum de instalação em segunda convocação, ou ausência do quórum necessário para a deliberação em segunda convocação, </w:t>
      </w:r>
      <w:r w:rsidR="00802E78" w:rsidRPr="002A762A">
        <w:rPr>
          <w:rFonts w:ascii="Tahoma" w:hAnsi="Tahoma" w:cs="Tahoma"/>
          <w:sz w:val="21"/>
          <w:szCs w:val="21"/>
        </w:rPr>
        <w:t xml:space="preserve">o Agente Fiduciário </w:t>
      </w:r>
      <w:r w:rsidRPr="002A762A">
        <w:rPr>
          <w:rFonts w:ascii="Tahoma" w:hAnsi="Tahoma" w:cs="Tahoma"/>
          <w:sz w:val="21"/>
          <w:szCs w:val="21"/>
        </w:rPr>
        <w:t xml:space="preserve">deverá declarar o vencimento antecipado das Debêntures. </w:t>
      </w:r>
      <w:bookmarkEnd w:id="51"/>
    </w:p>
    <w:p w14:paraId="2AE747D7" w14:textId="77777777" w:rsidR="005972E8" w:rsidRPr="002A762A" w:rsidRDefault="005972E8" w:rsidP="002A762A">
      <w:pPr>
        <w:pStyle w:val="PargrafodaLista"/>
        <w:spacing w:after="0" w:line="276" w:lineRule="auto"/>
        <w:ind w:left="0"/>
        <w:rPr>
          <w:rFonts w:ascii="Tahoma" w:hAnsi="Tahoma" w:cs="Tahoma"/>
          <w:sz w:val="21"/>
          <w:szCs w:val="21"/>
        </w:rPr>
      </w:pPr>
    </w:p>
    <w:p w14:paraId="5F3F97BE" w14:textId="3E523387" w:rsidR="00490A19" w:rsidRPr="002A762A" w:rsidRDefault="00490A19"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Em caso d</w:t>
      </w:r>
      <w:r w:rsidR="00A63917" w:rsidRPr="002A762A">
        <w:rPr>
          <w:rFonts w:ascii="Tahoma" w:hAnsi="Tahoma" w:cs="Tahoma"/>
          <w:sz w:val="21"/>
          <w:szCs w:val="21"/>
        </w:rPr>
        <w:t>e ocorrer o</w:t>
      </w:r>
      <w:r w:rsidRPr="002A762A">
        <w:rPr>
          <w:rFonts w:ascii="Tahoma" w:hAnsi="Tahoma" w:cs="Tahoma"/>
          <w:sz w:val="21"/>
          <w:szCs w:val="21"/>
        </w:rPr>
        <w:t xml:space="preserve"> vencimento antecipado </w:t>
      </w:r>
      <w:r w:rsidR="00A63917" w:rsidRPr="002A762A">
        <w:rPr>
          <w:rFonts w:ascii="Tahoma" w:hAnsi="Tahoma" w:cs="Tahoma"/>
          <w:sz w:val="21"/>
          <w:szCs w:val="21"/>
        </w:rPr>
        <w:t xml:space="preserve">obrigatório </w:t>
      </w:r>
      <w:r w:rsidRPr="002A762A">
        <w:rPr>
          <w:rFonts w:ascii="Tahoma" w:hAnsi="Tahoma" w:cs="Tahoma"/>
          <w:sz w:val="21"/>
          <w:szCs w:val="21"/>
        </w:rPr>
        <w:t xml:space="preserve">das obrigações decorrentes das Debêntures, </w:t>
      </w:r>
      <w:r w:rsidR="00A63917" w:rsidRPr="002A762A">
        <w:rPr>
          <w:rFonts w:ascii="Tahoma" w:hAnsi="Tahoma" w:cs="Tahoma"/>
          <w:sz w:val="21"/>
          <w:szCs w:val="21"/>
        </w:rPr>
        <w:t>nos termos desta Cláusula Sexta, a</w:t>
      </w:r>
      <w:r w:rsidRPr="002A762A">
        <w:rPr>
          <w:rFonts w:ascii="Tahoma" w:hAnsi="Tahoma" w:cs="Tahoma"/>
          <w:sz w:val="21"/>
          <w:szCs w:val="21"/>
        </w:rPr>
        <w:t xml:space="preserve"> Emissora obriga-se a resgatar a totalidade das Debêntures, com o seu consequente cancelamento, pelo Valor Nominal Unitário </w:t>
      </w:r>
      <w:r w:rsidR="00A63917" w:rsidRPr="002A762A">
        <w:rPr>
          <w:rFonts w:ascii="Tahoma" w:hAnsi="Tahoma" w:cs="Tahoma"/>
          <w:sz w:val="21"/>
          <w:szCs w:val="21"/>
        </w:rPr>
        <w:t xml:space="preserve">(ou o seu saldo, conforme o caso), </w:t>
      </w:r>
      <w:r w:rsidRPr="002A762A">
        <w:rPr>
          <w:rFonts w:ascii="Tahoma" w:hAnsi="Tahoma" w:cs="Tahoma"/>
          <w:sz w:val="21"/>
          <w:szCs w:val="21"/>
        </w:rPr>
        <w:t>acrescido da Remuneração das Debêntures</w:t>
      </w:r>
      <w:r w:rsidR="00A9157B" w:rsidRPr="002A762A">
        <w:rPr>
          <w:rFonts w:ascii="Tahoma" w:hAnsi="Tahoma" w:cs="Tahoma"/>
          <w:sz w:val="21"/>
          <w:szCs w:val="21"/>
        </w:rPr>
        <w:t xml:space="preserve">, tudo </w:t>
      </w:r>
      <w:r w:rsidRPr="002A762A">
        <w:rPr>
          <w:rFonts w:ascii="Tahoma" w:hAnsi="Tahoma" w:cs="Tahoma"/>
          <w:sz w:val="21"/>
          <w:szCs w:val="21"/>
        </w:rPr>
        <w:t>calculad</w:t>
      </w:r>
      <w:r w:rsidR="00A9157B" w:rsidRPr="002A762A">
        <w:rPr>
          <w:rFonts w:ascii="Tahoma" w:hAnsi="Tahoma" w:cs="Tahoma"/>
          <w:sz w:val="21"/>
          <w:szCs w:val="21"/>
        </w:rPr>
        <w:t>o</w:t>
      </w:r>
      <w:r w:rsidRPr="002A762A">
        <w:rPr>
          <w:rFonts w:ascii="Tahoma" w:hAnsi="Tahoma" w:cs="Tahoma"/>
          <w:sz w:val="21"/>
          <w:szCs w:val="21"/>
        </w:rPr>
        <w:t xml:space="preserve"> </w:t>
      </w:r>
      <w:r w:rsidRPr="002A762A">
        <w:rPr>
          <w:rFonts w:ascii="Tahoma" w:hAnsi="Tahoma" w:cs="Tahoma"/>
          <w:i/>
          <w:iCs/>
          <w:sz w:val="21"/>
          <w:szCs w:val="21"/>
        </w:rPr>
        <w:t>pro rata temporis</w:t>
      </w:r>
      <w:r w:rsidRPr="002A762A">
        <w:rPr>
          <w:rFonts w:ascii="Tahoma" w:hAnsi="Tahoma" w:cs="Tahoma"/>
          <w:sz w:val="21"/>
          <w:szCs w:val="21"/>
        </w:rPr>
        <w:t xml:space="preserve"> desde a</w:t>
      </w:r>
      <w:r w:rsidR="001222E4" w:rsidRPr="002A762A">
        <w:rPr>
          <w:rFonts w:ascii="Tahoma" w:hAnsi="Tahoma" w:cs="Tahoma"/>
          <w:sz w:val="21"/>
          <w:szCs w:val="21"/>
        </w:rPr>
        <w:t xml:space="preserve"> primeira</w:t>
      </w:r>
      <w:r w:rsidRPr="002A762A">
        <w:rPr>
          <w:rFonts w:ascii="Tahoma" w:hAnsi="Tahoma" w:cs="Tahoma"/>
          <w:sz w:val="21"/>
          <w:szCs w:val="21"/>
        </w:rPr>
        <w:t xml:space="preserve"> Data de Integralização das Debêntures, </w:t>
      </w:r>
      <w:r w:rsidR="00B01942" w:rsidRPr="002A762A">
        <w:rPr>
          <w:rFonts w:ascii="Tahoma" w:hAnsi="Tahoma" w:cs="Tahoma"/>
          <w:sz w:val="21"/>
          <w:szCs w:val="21"/>
        </w:rPr>
        <w:t xml:space="preserve">ou da Data de Pagamento da Remuneração imediatamente anterior, conforme o caso, </w:t>
      </w:r>
      <w:r w:rsidRPr="002A762A">
        <w:rPr>
          <w:rFonts w:ascii="Tahoma" w:hAnsi="Tahoma" w:cs="Tahoma"/>
          <w:sz w:val="21"/>
          <w:szCs w:val="21"/>
        </w:rPr>
        <w:t xml:space="preserve">até a data do efetivo resgate, sem prejuízo do pagamento </w:t>
      </w:r>
      <w:r w:rsidR="00E96F89" w:rsidRPr="002A762A">
        <w:rPr>
          <w:rFonts w:ascii="Tahoma" w:hAnsi="Tahoma" w:cs="Tahoma"/>
          <w:sz w:val="21"/>
          <w:szCs w:val="21"/>
        </w:rPr>
        <w:t xml:space="preserve">de custos, despesas, penalidades e </w:t>
      </w:r>
      <w:r w:rsidRPr="002A762A">
        <w:rPr>
          <w:rFonts w:ascii="Tahoma" w:hAnsi="Tahoma" w:cs="Tahoma"/>
          <w:sz w:val="21"/>
          <w:szCs w:val="21"/>
        </w:rPr>
        <w:t xml:space="preserve">dos Encargos Moratórios, quando for o caso, e de quaisquer outros valores eventualmente devidos pela Emissora nos termos desta Escritura, em até </w:t>
      </w:r>
      <w:r w:rsidR="00E63169" w:rsidRPr="002A762A">
        <w:rPr>
          <w:rFonts w:ascii="Tahoma" w:hAnsi="Tahoma" w:cs="Tahoma"/>
          <w:sz w:val="21"/>
          <w:szCs w:val="21"/>
        </w:rPr>
        <w:t xml:space="preserve">2 </w:t>
      </w:r>
      <w:r w:rsidRPr="002A762A">
        <w:rPr>
          <w:rFonts w:ascii="Tahoma" w:hAnsi="Tahoma" w:cs="Tahoma"/>
          <w:sz w:val="21"/>
          <w:szCs w:val="21"/>
        </w:rPr>
        <w:t>(</w:t>
      </w:r>
      <w:r w:rsidR="00E63169" w:rsidRPr="002A762A">
        <w:rPr>
          <w:rFonts w:ascii="Tahoma" w:hAnsi="Tahoma" w:cs="Tahoma"/>
          <w:sz w:val="21"/>
          <w:szCs w:val="21"/>
        </w:rPr>
        <w:t>dois</w:t>
      </w:r>
      <w:r w:rsidRPr="002A762A">
        <w:rPr>
          <w:rFonts w:ascii="Tahoma" w:hAnsi="Tahoma" w:cs="Tahoma"/>
          <w:sz w:val="21"/>
          <w:szCs w:val="21"/>
        </w:rPr>
        <w:t xml:space="preserve">) Dias Úteis contados da data em que for declarado o vencimento antecipado das obrigações decorrentes das Debêntures, mediante comunicação por escrito a ser enviada </w:t>
      </w:r>
      <w:r w:rsidR="009D3E62" w:rsidRPr="002A762A">
        <w:rPr>
          <w:rFonts w:ascii="Tahoma" w:hAnsi="Tahoma" w:cs="Tahoma"/>
          <w:sz w:val="21"/>
          <w:szCs w:val="21"/>
        </w:rPr>
        <w:t>pelo</w:t>
      </w:r>
      <w:r w:rsidR="00926955" w:rsidRPr="002A762A">
        <w:rPr>
          <w:rFonts w:ascii="Tahoma" w:hAnsi="Tahoma" w:cs="Tahoma"/>
          <w:sz w:val="21"/>
          <w:szCs w:val="21"/>
        </w:rPr>
        <w:t xml:space="preserve"> </w:t>
      </w:r>
      <w:r w:rsidR="00853D40" w:rsidRPr="002A762A">
        <w:rPr>
          <w:rFonts w:ascii="Tahoma" w:hAnsi="Tahoma" w:cs="Tahoma"/>
          <w:sz w:val="21"/>
          <w:szCs w:val="21"/>
        </w:rPr>
        <w:t xml:space="preserve">Agente Fiduciário </w:t>
      </w:r>
      <w:r w:rsidRPr="002A762A">
        <w:rPr>
          <w:rFonts w:ascii="Tahoma" w:hAnsi="Tahoma" w:cs="Tahoma"/>
          <w:sz w:val="21"/>
          <w:szCs w:val="21"/>
        </w:rPr>
        <w:t xml:space="preserve">à Emissora. </w:t>
      </w:r>
    </w:p>
    <w:p w14:paraId="40EAC9B3" w14:textId="77777777" w:rsidR="006C4293" w:rsidRPr="002A762A" w:rsidRDefault="006C4293" w:rsidP="002A762A">
      <w:pPr>
        <w:pStyle w:val="PargrafodaLista"/>
        <w:spacing w:after="0" w:line="276" w:lineRule="auto"/>
        <w:ind w:left="0"/>
        <w:rPr>
          <w:rFonts w:ascii="Tahoma" w:hAnsi="Tahoma" w:cs="Tahoma"/>
          <w:sz w:val="21"/>
          <w:szCs w:val="21"/>
        </w:rPr>
      </w:pPr>
    </w:p>
    <w:p w14:paraId="0A48B8EA" w14:textId="14BF7ED7" w:rsidR="006C4293" w:rsidRPr="002A762A" w:rsidRDefault="006C4293" w:rsidP="002A762A">
      <w:pPr>
        <w:numPr>
          <w:ilvl w:val="2"/>
          <w:numId w:val="11"/>
        </w:numPr>
        <w:spacing w:after="0" w:line="276" w:lineRule="auto"/>
        <w:ind w:left="0" w:firstLine="0"/>
        <w:contextualSpacing/>
        <w:rPr>
          <w:rFonts w:ascii="Tahoma" w:hAnsi="Tahoma" w:cs="Tahoma"/>
          <w:sz w:val="21"/>
          <w:szCs w:val="21"/>
        </w:rPr>
      </w:pPr>
      <w:r w:rsidRPr="002A762A">
        <w:rPr>
          <w:rFonts w:ascii="Tahoma" w:hAnsi="Tahoma" w:cs="Tahoma"/>
          <w:sz w:val="21"/>
          <w:szCs w:val="21"/>
        </w:rPr>
        <w:t>A B3 deverá ser comunicada imediatamente após a decretação do vencimento antecipado das obrigações assumidas pela Emissora nesta Escritura, por meio de correspondência enviada pelo Agente Fiduciário neste sentido.</w:t>
      </w:r>
    </w:p>
    <w:p w14:paraId="22EA972A" w14:textId="77777777" w:rsidR="006C4293" w:rsidRPr="002A762A" w:rsidRDefault="006C4293" w:rsidP="002A762A">
      <w:pPr>
        <w:spacing w:after="0" w:line="276" w:lineRule="auto"/>
        <w:contextualSpacing/>
        <w:rPr>
          <w:rFonts w:ascii="Tahoma" w:hAnsi="Tahoma" w:cs="Tahoma"/>
          <w:sz w:val="21"/>
          <w:szCs w:val="21"/>
        </w:rPr>
      </w:pPr>
    </w:p>
    <w:p w14:paraId="1CB5FBE7" w14:textId="0F0D63AD" w:rsidR="006C4293" w:rsidRPr="002A762A" w:rsidRDefault="006C4293" w:rsidP="002A762A">
      <w:pPr>
        <w:numPr>
          <w:ilvl w:val="2"/>
          <w:numId w:val="11"/>
        </w:numPr>
        <w:spacing w:after="0" w:line="276" w:lineRule="auto"/>
        <w:ind w:left="0" w:firstLine="0"/>
        <w:contextualSpacing/>
        <w:rPr>
          <w:rFonts w:ascii="Tahoma" w:hAnsi="Tahoma" w:cs="Tahoma"/>
          <w:sz w:val="21"/>
          <w:szCs w:val="21"/>
        </w:rPr>
      </w:pPr>
      <w:bookmarkStart w:id="52" w:name="_DV_M194"/>
      <w:bookmarkStart w:id="53" w:name="_DV_C150"/>
      <w:bookmarkEnd w:id="52"/>
      <w:bookmarkEnd w:id="53"/>
      <w:r w:rsidRPr="002A762A">
        <w:rPr>
          <w:rFonts w:ascii="Tahoma" w:hAnsi="Tahoma" w:cs="Tahoma"/>
          <w:sz w:val="21"/>
          <w:szCs w:val="21"/>
        </w:rPr>
        <w:t xml:space="preserve">Sem prejuízo do disposto acima, caso o pagamento da totalidade das Debêntures </w:t>
      </w:r>
      <w:r w:rsidR="00BE1DB6" w:rsidRPr="002A762A">
        <w:rPr>
          <w:rFonts w:ascii="Tahoma" w:hAnsi="Tahoma" w:cs="Tahoma"/>
          <w:sz w:val="21"/>
          <w:szCs w:val="21"/>
        </w:rPr>
        <w:t xml:space="preserve">acima </w:t>
      </w:r>
      <w:r w:rsidRPr="002A762A">
        <w:rPr>
          <w:rFonts w:ascii="Tahoma" w:hAnsi="Tahoma" w:cs="Tahoma"/>
          <w:sz w:val="21"/>
          <w:szCs w:val="21"/>
        </w:rPr>
        <w:t xml:space="preserve">previsto seja realizado por meio da B3, a Emissora deverá comunicar a B3, por meio de correspondência </w:t>
      </w:r>
      <w:r w:rsidR="00BE1DB6" w:rsidRPr="002A762A">
        <w:rPr>
          <w:rFonts w:ascii="Tahoma" w:hAnsi="Tahoma" w:cs="Tahoma"/>
          <w:sz w:val="21"/>
          <w:szCs w:val="21"/>
        </w:rPr>
        <w:t xml:space="preserve">enviada </w:t>
      </w:r>
      <w:r w:rsidRPr="002A762A">
        <w:rPr>
          <w:rFonts w:ascii="Tahoma" w:hAnsi="Tahoma" w:cs="Tahoma"/>
          <w:sz w:val="21"/>
          <w:szCs w:val="21"/>
        </w:rPr>
        <w:t>em conjunto com o Agente Fiduciário, sobre tal pagamento, com, no mínimo, 3 (três) Dias Úteis de antecedência da data estipulada para a sua realização.</w:t>
      </w:r>
    </w:p>
    <w:p w14:paraId="6130D00B" w14:textId="77777777" w:rsidR="007F6C19" w:rsidRPr="002A762A" w:rsidRDefault="007F6C19" w:rsidP="002A762A">
      <w:pPr>
        <w:spacing w:after="0" w:line="276" w:lineRule="auto"/>
        <w:contextualSpacing/>
        <w:rPr>
          <w:rFonts w:ascii="Tahoma" w:hAnsi="Tahoma" w:cs="Tahoma"/>
          <w:sz w:val="21"/>
          <w:szCs w:val="21"/>
        </w:rPr>
      </w:pPr>
    </w:p>
    <w:p w14:paraId="70E7AE50" w14:textId="71F1115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Sétima</w:t>
      </w:r>
    </w:p>
    <w:p w14:paraId="0317313F"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Obrigações Adicionais da Emissora</w:t>
      </w:r>
    </w:p>
    <w:p w14:paraId="2BC8ECDE" w14:textId="77777777" w:rsidR="00490A19" w:rsidRPr="002A762A" w:rsidRDefault="00490A19" w:rsidP="002A762A">
      <w:pPr>
        <w:spacing w:after="0" w:line="276" w:lineRule="auto"/>
        <w:contextualSpacing/>
        <w:rPr>
          <w:rFonts w:ascii="Tahoma" w:hAnsi="Tahoma" w:cs="Tahoma"/>
          <w:sz w:val="21"/>
          <w:szCs w:val="21"/>
        </w:rPr>
      </w:pPr>
    </w:p>
    <w:p w14:paraId="5633D638" w14:textId="2F8D3D45" w:rsidR="00490A19" w:rsidRPr="002A762A" w:rsidRDefault="00390AFF" w:rsidP="002A762A">
      <w:pPr>
        <w:tabs>
          <w:tab w:val="left" w:pos="709"/>
        </w:tabs>
        <w:spacing w:after="0" w:line="276" w:lineRule="auto"/>
        <w:contextualSpacing/>
        <w:rPr>
          <w:rFonts w:ascii="Tahoma" w:hAnsi="Tahoma" w:cs="Tahoma"/>
          <w:sz w:val="21"/>
          <w:szCs w:val="21"/>
        </w:rPr>
      </w:pPr>
      <w:r w:rsidRPr="002A762A">
        <w:rPr>
          <w:rFonts w:ascii="Tahoma" w:hAnsi="Tahoma" w:cs="Tahoma"/>
          <w:sz w:val="21"/>
          <w:szCs w:val="21"/>
        </w:rPr>
        <w:lastRenderedPageBreak/>
        <w:t>7.1.</w:t>
      </w:r>
      <w:r w:rsidRPr="002A762A">
        <w:rPr>
          <w:rFonts w:ascii="Tahoma" w:hAnsi="Tahoma" w:cs="Tahoma"/>
          <w:sz w:val="21"/>
          <w:szCs w:val="21"/>
        </w:rPr>
        <w:tab/>
      </w:r>
      <w:r w:rsidR="00490A19" w:rsidRPr="002A762A">
        <w:rPr>
          <w:rFonts w:ascii="Tahoma" w:hAnsi="Tahoma" w:cs="Tahoma"/>
          <w:sz w:val="21"/>
          <w:szCs w:val="21"/>
        </w:rPr>
        <w:t xml:space="preserve">Sem prejuízo das demais obrigações previstas nesta Escritura e na legislação e regulamentação aplicáveis, enquanto o saldo devedor das Debêntures não for integralmente pago, a Emissora </w:t>
      </w:r>
      <w:r w:rsidR="003B492F" w:rsidRPr="002A762A">
        <w:rPr>
          <w:rFonts w:ascii="Tahoma" w:hAnsi="Tahoma" w:cs="Tahoma"/>
          <w:sz w:val="21"/>
          <w:szCs w:val="21"/>
        </w:rPr>
        <w:t>e os Fiadores, conforme aplicável, obrigam-se a</w:t>
      </w:r>
      <w:r w:rsidR="00490A19" w:rsidRPr="002A762A">
        <w:rPr>
          <w:rFonts w:ascii="Tahoma" w:hAnsi="Tahoma" w:cs="Tahoma"/>
          <w:sz w:val="21"/>
          <w:szCs w:val="21"/>
        </w:rPr>
        <w:t>:</w:t>
      </w:r>
    </w:p>
    <w:p w14:paraId="1DADFD75" w14:textId="77777777" w:rsidR="00490A19" w:rsidRPr="002A762A" w:rsidRDefault="00490A19" w:rsidP="002A762A">
      <w:pPr>
        <w:spacing w:after="0" w:line="276" w:lineRule="auto"/>
        <w:contextualSpacing/>
        <w:rPr>
          <w:rFonts w:ascii="Tahoma" w:hAnsi="Tahoma" w:cs="Tahoma"/>
          <w:sz w:val="21"/>
          <w:szCs w:val="21"/>
        </w:rPr>
      </w:pPr>
    </w:p>
    <w:p w14:paraId="4810652C" w14:textId="27CBF6B9" w:rsidR="00806A9B" w:rsidRPr="002A762A" w:rsidRDefault="00806A9B"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fornecer ao Agente Fiduciário:</w:t>
      </w:r>
    </w:p>
    <w:p w14:paraId="0FD9BF23" w14:textId="77777777" w:rsidR="00806A9B" w:rsidRPr="002A762A" w:rsidRDefault="00806A9B" w:rsidP="002A762A">
      <w:pPr>
        <w:suppressAutoHyphens/>
        <w:spacing w:after="0" w:line="276" w:lineRule="auto"/>
        <w:contextualSpacing/>
        <w:rPr>
          <w:rFonts w:ascii="Tahoma" w:hAnsi="Tahoma" w:cs="Tahoma"/>
          <w:sz w:val="21"/>
          <w:szCs w:val="21"/>
        </w:rPr>
      </w:pPr>
    </w:p>
    <w:p w14:paraId="55851F8F" w14:textId="6254D45C" w:rsidR="00806A9B" w:rsidRPr="002A762A" w:rsidRDefault="00806A9B" w:rsidP="00A16646">
      <w:pPr>
        <w:pStyle w:val="PargrafodaLista"/>
        <w:numPr>
          <w:ilvl w:val="0"/>
          <w:numId w:val="51"/>
        </w:numPr>
        <w:suppressAutoHyphens/>
        <w:spacing w:after="0" w:line="276" w:lineRule="auto"/>
        <w:rPr>
          <w:rFonts w:ascii="Tahoma" w:hAnsi="Tahoma" w:cs="Tahoma"/>
          <w:sz w:val="21"/>
          <w:szCs w:val="21"/>
        </w:rPr>
      </w:pPr>
      <w:r w:rsidRPr="002A762A">
        <w:rPr>
          <w:rFonts w:ascii="Tahoma" w:hAnsi="Tahoma" w:cs="Tahoma"/>
          <w:sz w:val="21"/>
          <w:szCs w:val="21"/>
        </w:rPr>
        <w:t xml:space="preserve">na data em que ocorrer primeiro entre o decurso de 3 (três) meses contados da data de término de cada exercício social ou a data da efetiva divulgação, cópia das demonstrações financeiras consolidadas </w:t>
      </w:r>
      <w:r w:rsidR="00AD4471" w:rsidRPr="002A762A">
        <w:rPr>
          <w:rFonts w:ascii="Tahoma" w:hAnsi="Tahoma" w:cs="Tahoma"/>
          <w:sz w:val="21"/>
          <w:szCs w:val="21"/>
        </w:rPr>
        <w:t xml:space="preserve">anuais </w:t>
      </w:r>
      <w:r w:rsidRPr="002A762A">
        <w:rPr>
          <w:rFonts w:ascii="Tahoma" w:hAnsi="Tahoma" w:cs="Tahoma"/>
          <w:sz w:val="21"/>
          <w:szCs w:val="21"/>
        </w:rPr>
        <w:t>do Emissor auditadas por auditor independente registrado na CVM, relativas ao respectivo exercício social, preparadas de acordo com a Lei das Sociedades por Ações; relatório contendo as rubricas necessárias à verificação dos Índices Financeiros, conforme aplicável, acompanhadas de demonstração do cálculo dos Índices Financeiros realizado pel</w:t>
      </w:r>
      <w:r w:rsidR="0032459D" w:rsidRPr="002A762A">
        <w:rPr>
          <w:rFonts w:ascii="Tahoma" w:hAnsi="Tahoma" w:cs="Tahoma"/>
          <w:sz w:val="21"/>
          <w:szCs w:val="21"/>
        </w:rPr>
        <w:t>a</w:t>
      </w:r>
      <w:r w:rsidRPr="002A762A">
        <w:rPr>
          <w:rFonts w:ascii="Tahoma" w:hAnsi="Tahoma" w:cs="Tahoma"/>
          <w:sz w:val="21"/>
          <w:szCs w:val="21"/>
        </w:rPr>
        <w:t xml:space="preserve"> Emissor</w:t>
      </w:r>
      <w:r w:rsidR="0032459D" w:rsidRPr="002A762A">
        <w:rPr>
          <w:rFonts w:ascii="Tahoma" w:hAnsi="Tahoma" w:cs="Tahoma"/>
          <w:sz w:val="21"/>
          <w:szCs w:val="21"/>
        </w:rPr>
        <w:t>a</w:t>
      </w:r>
      <w:r w:rsidRPr="002A762A">
        <w:rPr>
          <w:rFonts w:ascii="Tahoma" w:hAnsi="Tahoma" w:cs="Tahoma"/>
          <w:sz w:val="21"/>
          <w:szCs w:val="21"/>
        </w:rPr>
        <w:t xml:space="preserve">, podendo o Agente Fiduciário solicitar ao Auditor Independente e </w:t>
      </w:r>
      <w:r w:rsidR="0032459D" w:rsidRPr="002A762A">
        <w:rPr>
          <w:rFonts w:ascii="Tahoma" w:hAnsi="Tahoma" w:cs="Tahoma"/>
          <w:sz w:val="21"/>
          <w:szCs w:val="21"/>
        </w:rPr>
        <w:t>à</w:t>
      </w:r>
      <w:r w:rsidRPr="002A762A">
        <w:rPr>
          <w:rFonts w:ascii="Tahoma" w:hAnsi="Tahoma" w:cs="Tahoma"/>
          <w:sz w:val="21"/>
          <w:szCs w:val="21"/>
        </w:rPr>
        <w:t xml:space="preserve"> Emissor</w:t>
      </w:r>
      <w:r w:rsidR="0032459D" w:rsidRPr="002A762A">
        <w:rPr>
          <w:rFonts w:ascii="Tahoma" w:hAnsi="Tahoma" w:cs="Tahoma"/>
          <w:sz w:val="21"/>
          <w:szCs w:val="21"/>
        </w:rPr>
        <w:t>a</w:t>
      </w:r>
      <w:r w:rsidRPr="002A762A">
        <w:rPr>
          <w:rFonts w:ascii="Tahoma" w:hAnsi="Tahoma" w:cs="Tahoma"/>
          <w:sz w:val="21"/>
          <w:szCs w:val="21"/>
        </w:rPr>
        <w:t xml:space="preserve"> todos os eventuais esclarecimentos adicionais que se façam necessários</w:t>
      </w:r>
      <w:r w:rsidR="0032459D" w:rsidRPr="002A762A">
        <w:rPr>
          <w:rFonts w:ascii="Tahoma" w:hAnsi="Tahoma" w:cs="Tahoma"/>
          <w:sz w:val="21"/>
          <w:szCs w:val="21"/>
        </w:rPr>
        <w:t xml:space="preserve">; e declaração assinada por representantes legais da Emissora, na forma de seu estatuto social, atestando (a) a veracidade e ausência de vícios no cálculo dos Índices Financeiros; (b) que permanecem válidas as disposições contidas nesta Escritura; (c) a não ocorrência de qualquer Evento de Vencimento Antecipado e a inexistência de descumprimento de obrigações da Emissora perante os </w:t>
      </w:r>
      <w:r w:rsidR="00853D40" w:rsidRPr="002A762A">
        <w:rPr>
          <w:rFonts w:ascii="Tahoma" w:hAnsi="Tahoma" w:cs="Tahoma"/>
          <w:sz w:val="21"/>
          <w:szCs w:val="21"/>
        </w:rPr>
        <w:t>d</w:t>
      </w:r>
      <w:r w:rsidR="0032459D" w:rsidRPr="002A762A">
        <w:rPr>
          <w:rFonts w:ascii="Tahoma" w:hAnsi="Tahoma" w:cs="Tahoma"/>
          <w:sz w:val="21"/>
          <w:szCs w:val="21"/>
        </w:rPr>
        <w:t>ebenturistas; (d) que não foram praticados atos em desacordo com o estatuto social da Emissora, podendo o Agente Fiduciário solicitar todos os eventuais esclarecimentos adicionais que se façam necessários</w:t>
      </w:r>
      <w:r w:rsidRPr="002A762A">
        <w:rPr>
          <w:rFonts w:ascii="Tahoma" w:hAnsi="Tahoma" w:cs="Tahoma"/>
          <w:sz w:val="21"/>
          <w:szCs w:val="21"/>
        </w:rPr>
        <w:t>;</w:t>
      </w:r>
      <w:r w:rsidR="00EA4B44" w:rsidRPr="002A762A">
        <w:rPr>
          <w:rFonts w:ascii="Tahoma" w:hAnsi="Tahoma" w:cs="Tahoma"/>
          <w:sz w:val="21"/>
          <w:szCs w:val="21"/>
        </w:rPr>
        <w:t xml:space="preserve"> e</w:t>
      </w:r>
    </w:p>
    <w:p w14:paraId="28DC2C23" w14:textId="77777777" w:rsidR="0032459D" w:rsidRPr="002A762A" w:rsidRDefault="0032459D" w:rsidP="002A762A">
      <w:pPr>
        <w:pStyle w:val="PargrafodaLista"/>
        <w:suppressAutoHyphens/>
        <w:spacing w:after="0" w:line="276" w:lineRule="auto"/>
        <w:ind w:left="1418" w:hanging="720"/>
        <w:rPr>
          <w:rFonts w:ascii="Tahoma" w:hAnsi="Tahoma" w:cs="Tahoma"/>
          <w:sz w:val="21"/>
          <w:szCs w:val="21"/>
        </w:rPr>
      </w:pPr>
    </w:p>
    <w:p w14:paraId="24F3C602" w14:textId="460BEE84" w:rsidR="00806A9B" w:rsidRPr="002A762A" w:rsidRDefault="004B7FBE" w:rsidP="00A16646">
      <w:pPr>
        <w:pStyle w:val="PargrafodaLista"/>
        <w:numPr>
          <w:ilvl w:val="0"/>
          <w:numId w:val="51"/>
        </w:numPr>
        <w:suppressAutoHyphens/>
        <w:spacing w:after="0" w:line="276" w:lineRule="auto"/>
        <w:rPr>
          <w:rFonts w:ascii="Tahoma" w:hAnsi="Tahoma" w:cs="Tahoma"/>
          <w:sz w:val="21"/>
          <w:szCs w:val="21"/>
        </w:rPr>
      </w:pPr>
      <w:del w:id="54" w:author="Nathalia Esteves" w:date="2021-10-08T17:53:00Z">
        <w:r w:rsidDel="00AC6478">
          <w:rPr>
            <w:rFonts w:ascii="Tahoma" w:hAnsi="Tahoma" w:cs="Tahoma"/>
            <w:sz w:val="21"/>
            <w:szCs w:val="21"/>
          </w:rPr>
          <w:delText xml:space="preserve">envio, </w:delText>
        </w:r>
      </w:del>
      <w:r w:rsidR="00803533" w:rsidRPr="002A762A">
        <w:rPr>
          <w:rFonts w:ascii="Tahoma" w:hAnsi="Tahoma" w:cs="Tahoma"/>
          <w:sz w:val="21"/>
          <w:szCs w:val="21"/>
        </w:rPr>
        <w:t xml:space="preserve">em até </w:t>
      </w:r>
      <w:r w:rsidR="00EC2569" w:rsidRPr="002A762A">
        <w:rPr>
          <w:rFonts w:ascii="Tahoma" w:hAnsi="Tahoma" w:cs="Tahoma"/>
          <w:sz w:val="21"/>
          <w:szCs w:val="21"/>
        </w:rPr>
        <w:t xml:space="preserve">60 </w:t>
      </w:r>
      <w:r w:rsidR="00803533" w:rsidRPr="002A762A">
        <w:rPr>
          <w:rFonts w:ascii="Tahoma" w:hAnsi="Tahoma" w:cs="Tahoma"/>
          <w:sz w:val="21"/>
          <w:szCs w:val="21"/>
        </w:rPr>
        <w:t>(sessenta)</w:t>
      </w:r>
      <w:r w:rsidR="00752171" w:rsidRPr="002A762A">
        <w:rPr>
          <w:rFonts w:ascii="Tahoma" w:hAnsi="Tahoma" w:cs="Tahoma"/>
          <w:sz w:val="21"/>
          <w:szCs w:val="21"/>
        </w:rPr>
        <w:t xml:space="preserve"> </w:t>
      </w:r>
      <w:r w:rsidR="00EC2569" w:rsidRPr="002A762A">
        <w:rPr>
          <w:rFonts w:ascii="Tahoma" w:hAnsi="Tahoma" w:cs="Tahoma"/>
          <w:sz w:val="21"/>
          <w:szCs w:val="21"/>
        </w:rPr>
        <w:t xml:space="preserve">dias o encerramento do </w:t>
      </w:r>
      <w:r w:rsidR="00AD4471" w:rsidRPr="002A762A">
        <w:rPr>
          <w:rFonts w:ascii="Tahoma" w:hAnsi="Tahoma" w:cs="Tahoma"/>
          <w:sz w:val="21"/>
          <w:szCs w:val="21"/>
        </w:rPr>
        <w:t xml:space="preserve">trimestre findo em 30 </w:t>
      </w:r>
      <w:r w:rsidR="00594A42">
        <w:rPr>
          <w:rFonts w:ascii="Tahoma" w:hAnsi="Tahoma" w:cs="Tahoma"/>
          <w:sz w:val="21"/>
          <w:szCs w:val="21"/>
        </w:rPr>
        <w:t xml:space="preserve">(trinta) </w:t>
      </w:r>
      <w:r w:rsidR="00AD4471" w:rsidRPr="002A762A">
        <w:rPr>
          <w:rFonts w:ascii="Tahoma" w:hAnsi="Tahoma" w:cs="Tahoma"/>
          <w:sz w:val="21"/>
          <w:szCs w:val="21"/>
        </w:rPr>
        <w:t>de junho de cada ano</w:t>
      </w:r>
      <w:r w:rsidR="00803533" w:rsidRPr="002A762A">
        <w:rPr>
          <w:rFonts w:ascii="Tahoma" w:hAnsi="Tahoma" w:cs="Tahoma"/>
          <w:sz w:val="21"/>
          <w:szCs w:val="21"/>
        </w:rPr>
        <w:t xml:space="preserve">, </w:t>
      </w:r>
      <w:r w:rsidR="00AD4471" w:rsidRPr="002A762A">
        <w:rPr>
          <w:rFonts w:ascii="Tahoma" w:hAnsi="Tahoma" w:cs="Tahoma"/>
          <w:sz w:val="21"/>
          <w:szCs w:val="21"/>
        </w:rPr>
        <w:t>cópia das demonstrações financeiras trimestrais não auditadas d</w:t>
      </w:r>
      <w:r>
        <w:rPr>
          <w:rFonts w:ascii="Tahoma" w:hAnsi="Tahoma" w:cs="Tahoma"/>
          <w:sz w:val="21"/>
          <w:szCs w:val="21"/>
        </w:rPr>
        <w:t>a</w:t>
      </w:r>
      <w:r w:rsidR="00AD4471" w:rsidRPr="002A762A">
        <w:rPr>
          <w:rFonts w:ascii="Tahoma" w:hAnsi="Tahoma" w:cs="Tahoma"/>
          <w:sz w:val="21"/>
          <w:szCs w:val="21"/>
        </w:rPr>
        <w:t xml:space="preserve"> Emissor</w:t>
      </w:r>
      <w:r>
        <w:rPr>
          <w:rFonts w:ascii="Tahoma" w:hAnsi="Tahoma" w:cs="Tahoma"/>
          <w:sz w:val="21"/>
          <w:szCs w:val="21"/>
        </w:rPr>
        <w:t>a</w:t>
      </w:r>
      <w:r w:rsidR="00AD4471" w:rsidRPr="002A762A">
        <w:rPr>
          <w:rFonts w:ascii="Tahoma" w:hAnsi="Tahoma" w:cs="Tahoma"/>
          <w:sz w:val="21"/>
          <w:szCs w:val="21"/>
        </w:rPr>
        <w:t xml:space="preserve"> </w:t>
      </w:r>
      <w:r w:rsidR="00803533" w:rsidRPr="002A762A">
        <w:rPr>
          <w:rFonts w:ascii="Tahoma" w:hAnsi="Tahoma" w:cs="Tahoma"/>
          <w:sz w:val="21"/>
          <w:szCs w:val="21"/>
        </w:rPr>
        <w:t xml:space="preserve">com a devida </w:t>
      </w:r>
      <w:r w:rsidR="0032459D" w:rsidRPr="002A762A">
        <w:rPr>
          <w:rFonts w:ascii="Tahoma" w:hAnsi="Tahoma" w:cs="Tahoma"/>
          <w:sz w:val="21"/>
          <w:szCs w:val="21"/>
        </w:rPr>
        <w:t xml:space="preserve">memória de cálculo </w:t>
      </w:r>
      <w:r w:rsidR="00EA4B44" w:rsidRPr="002A762A">
        <w:rPr>
          <w:rFonts w:ascii="Tahoma" w:hAnsi="Tahoma" w:cs="Tahoma"/>
          <w:sz w:val="21"/>
          <w:szCs w:val="21"/>
        </w:rPr>
        <w:t xml:space="preserve">para fins de </w:t>
      </w:r>
      <w:del w:id="55" w:author="Nathalia Esteves" w:date="2021-10-08T17:54:00Z">
        <w:r w:rsidR="00EA4B44" w:rsidRPr="002A762A" w:rsidDel="00AC6478">
          <w:rPr>
            <w:rFonts w:ascii="Tahoma" w:hAnsi="Tahoma" w:cs="Tahoma"/>
            <w:sz w:val="21"/>
            <w:szCs w:val="21"/>
          </w:rPr>
          <w:delText xml:space="preserve">apuração </w:delText>
        </w:r>
      </w:del>
      <w:ins w:id="56" w:author="Nathalia Esteves" w:date="2021-10-08T17:54:00Z">
        <w:r w:rsidR="00AC6478">
          <w:rPr>
            <w:rFonts w:ascii="Tahoma" w:hAnsi="Tahoma" w:cs="Tahoma"/>
            <w:sz w:val="21"/>
            <w:szCs w:val="21"/>
          </w:rPr>
          <w:t>verificação</w:t>
        </w:r>
        <w:r w:rsidR="00AC6478" w:rsidRPr="002A762A">
          <w:rPr>
            <w:rFonts w:ascii="Tahoma" w:hAnsi="Tahoma" w:cs="Tahoma"/>
            <w:sz w:val="21"/>
            <w:szCs w:val="21"/>
          </w:rPr>
          <w:t xml:space="preserve"> </w:t>
        </w:r>
      </w:ins>
      <w:r w:rsidR="00EA4B44" w:rsidRPr="002A762A">
        <w:rPr>
          <w:rFonts w:ascii="Tahoma" w:hAnsi="Tahoma" w:cs="Tahoma"/>
          <w:sz w:val="21"/>
          <w:szCs w:val="21"/>
        </w:rPr>
        <w:t>dos Índices Financeiros pelo Agente Fiduciário</w:t>
      </w:r>
      <w:ins w:id="57" w:author="Nathalia Esteves" w:date="2021-10-08T17:54:00Z">
        <w:r w:rsidR="00AC6478">
          <w:rPr>
            <w:rFonts w:ascii="Tahoma" w:hAnsi="Tahoma" w:cs="Tahoma"/>
            <w:sz w:val="21"/>
            <w:szCs w:val="21"/>
          </w:rPr>
          <w:t xml:space="preserve">, </w:t>
        </w:r>
        <w:r w:rsidR="00AC6478" w:rsidRPr="002A762A">
          <w:rPr>
            <w:rFonts w:ascii="Tahoma" w:hAnsi="Tahoma" w:cs="Tahoma"/>
            <w:sz w:val="21"/>
            <w:szCs w:val="21"/>
          </w:rPr>
          <w:t>podendo o Agente Fiduciário solicitar à Emissora todos os eventuais esclarecimentos adicionais que se façam necessários</w:t>
        </w:r>
      </w:ins>
      <w:r w:rsidR="00EA4B44" w:rsidRPr="002A762A">
        <w:rPr>
          <w:rFonts w:ascii="Tahoma" w:hAnsi="Tahoma" w:cs="Tahoma"/>
          <w:sz w:val="21"/>
          <w:szCs w:val="21"/>
        </w:rPr>
        <w:t>.</w:t>
      </w:r>
    </w:p>
    <w:p w14:paraId="5C51ED46" w14:textId="77777777" w:rsidR="00806A9B" w:rsidRPr="002A762A" w:rsidRDefault="00806A9B" w:rsidP="002A762A">
      <w:pPr>
        <w:pStyle w:val="PargrafodaLista"/>
        <w:suppressAutoHyphens/>
        <w:spacing w:after="0" w:line="276" w:lineRule="auto"/>
        <w:ind w:left="1800"/>
        <w:rPr>
          <w:rFonts w:ascii="Tahoma" w:hAnsi="Tahoma" w:cs="Tahoma"/>
          <w:sz w:val="21"/>
          <w:szCs w:val="21"/>
        </w:rPr>
      </w:pPr>
    </w:p>
    <w:p w14:paraId="4DA2C050" w14:textId="6FB854C4" w:rsidR="00490A19" w:rsidRPr="002A762A" w:rsidRDefault="00FB376A"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informar </w:t>
      </w:r>
      <w:r w:rsidR="0032459D" w:rsidRPr="002A762A">
        <w:rPr>
          <w:rFonts w:ascii="Tahoma" w:hAnsi="Tahoma" w:cs="Tahoma"/>
          <w:sz w:val="21"/>
          <w:szCs w:val="21"/>
        </w:rPr>
        <w:t>ao Agente Fiduciário</w:t>
      </w:r>
      <w:r w:rsidRPr="002A762A">
        <w:rPr>
          <w:rFonts w:ascii="Tahoma" w:hAnsi="Tahoma" w:cs="Tahoma"/>
          <w:sz w:val="21"/>
          <w:szCs w:val="21"/>
        </w:rPr>
        <w:t>, em até 5 (</w:t>
      </w:r>
      <w:r w:rsidR="00BE458A" w:rsidRPr="002A762A">
        <w:rPr>
          <w:rFonts w:ascii="Tahoma" w:hAnsi="Tahoma" w:cs="Tahoma"/>
          <w:sz w:val="21"/>
          <w:szCs w:val="21"/>
        </w:rPr>
        <w:t>cinco</w:t>
      </w:r>
      <w:r w:rsidRPr="002A762A">
        <w:rPr>
          <w:rFonts w:ascii="Tahoma" w:hAnsi="Tahoma" w:cs="Tahoma"/>
          <w:sz w:val="21"/>
          <w:szCs w:val="21"/>
        </w:rPr>
        <w:t>) Dias Úteis contados da respectiva data, sempre que um adiantamento para futuro aumento de capital social for realizado, resgatado ou convertido em capital, incluindo informações sobre o respectivo valor e partes envolvidas;</w:t>
      </w:r>
    </w:p>
    <w:p w14:paraId="77B8933A" w14:textId="77777777" w:rsidR="00490A19" w:rsidRPr="002A762A" w:rsidRDefault="00490A19" w:rsidP="002A762A">
      <w:pPr>
        <w:suppressAutoHyphens/>
        <w:spacing w:after="0" w:line="276" w:lineRule="auto"/>
        <w:contextualSpacing/>
        <w:rPr>
          <w:rFonts w:ascii="Tahoma" w:hAnsi="Tahoma" w:cs="Tahoma"/>
          <w:sz w:val="21"/>
          <w:szCs w:val="21"/>
        </w:rPr>
      </w:pPr>
    </w:p>
    <w:p w14:paraId="7EF513EC" w14:textId="0D98E355"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b/>
          <w:sz w:val="21"/>
          <w:szCs w:val="21"/>
        </w:rPr>
      </w:pPr>
      <w:r w:rsidRPr="002A762A">
        <w:rPr>
          <w:rFonts w:ascii="Tahoma" w:hAnsi="Tahoma" w:cs="Tahoma"/>
          <w:sz w:val="21"/>
          <w:szCs w:val="21"/>
        </w:rPr>
        <w:t>notificar</w:t>
      </w:r>
      <w:r w:rsidR="003C2E0D" w:rsidRPr="002A762A">
        <w:rPr>
          <w:rFonts w:ascii="Tahoma" w:hAnsi="Tahoma" w:cs="Tahoma"/>
          <w:sz w:val="21"/>
          <w:szCs w:val="21"/>
        </w:rPr>
        <w:t xml:space="preserve"> </w:t>
      </w:r>
      <w:r w:rsidR="0032459D" w:rsidRPr="002A762A">
        <w:rPr>
          <w:rFonts w:ascii="Tahoma" w:hAnsi="Tahoma" w:cs="Tahoma"/>
          <w:sz w:val="21"/>
          <w:szCs w:val="21"/>
        </w:rPr>
        <w:t>o Agente Fiduciário</w:t>
      </w:r>
      <w:r w:rsidRPr="002A762A">
        <w:rPr>
          <w:rFonts w:ascii="Tahoma" w:hAnsi="Tahoma" w:cs="Tahoma"/>
          <w:sz w:val="21"/>
          <w:szCs w:val="21"/>
        </w:rPr>
        <w:t>, em até 5 (</w:t>
      </w:r>
      <w:r w:rsidR="001C1784" w:rsidRPr="002A762A">
        <w:rPr>
          <w:rFonts w:ascii="Tahoma" w:hAnsi="Tahoma" w:cs="Tahoma"/>
          <w:sz w:val="21"/>
          <w:szCs w:val="21"/>
        </w:rPr>
        <w:t>cinco</w:t>
      </w:r>
      <w:r w:rsidRPr="002A762A">
        <w:rPr>
          <w:rFonts w:ascii="Tahoma" w:hAnsi="Tahoma" w:cs="Tahoma"/>
          <w:sz w:val="21"/>
          <w:szCs w:val="21"/>
        </w:rPr>
        <w:t xml:space="preserve">) Dias Úteis, sobre </w:t>
      </w:r>
      <w:r w:rsidR="002D7700" w:rsidRPr="002A762A">
        <w:rPr>
          <w:rFonts w:ascii="Tahoma" w:hAnsi="Tahoma" w:cs="Tahoma"/>
          <w:sz w:val="21"/>
          <w:szCs w:val="21"/>
        </w:rPr>
        <w:t>a ocorrência de um Efeito Adverso Relevante;</w:t>
      </w:r>
    </w:p>
    <w:p w14:paraId="449E82F8"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1013388B" w14:textId="214791C0"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8" w:name="_DV_M212"/>
      <w:bookmarkEnd w:id="58"/>
      <w:r w:rsidRPr="002A762A">
        <w:rPr>
          <w:rFonts w:ascii="Tahoma" w:hAnsi="Tahoma" w:cs="Tahoma"/>
          <w:sz w:val="21"/>
          <w:szCs w:val="21"/>
        </w:rPr>
        <w:t>manter contratado durante o prazo de vigência das Debêntures, às suas expensas, os prestadores de serviços necessários;</w:t>
      </w:r>
    </w:p>
    <w:p w14:paraId="4C6CD4CF"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062CD867"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9" w:name="_DV_M213"/>
      <w:bookmarkEnd w:id="59"/>
      <w:r w:rsidRPr="002A762A">
        <w:rPr>
          <w:rFonts w:ascii="Tahoma" w:hAnsi="Tahoma" w:cs="Tahoma"/>
          <w:sz w:val="21"/>
          <w:szCs w:val="21"/>
        </w:rPr>
        <w:t>efetuar recolhimento de quaisquer tributos, tarifas e/ou emolumentos que incidam ou venham a incidir sobre a Emissão e que sejam de responsabilidade da Emissora;</w:t>
      </w:r>
    </w:p>
    <w:p w14:paraId="01769AA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3E187540" w14:textId="11984051"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0" w:name="_DV_M214"/>
      <w:bookmarkEnd w:id="60"/>
      <w:r w:rsidRPr="002A762A">
        <w:rPr>
          <w:rFonts w:ascii="Tahoma" w:hAnsi="Tahoma" w:cs="Tahoma"/>
          <w:sz w:val="21"/>
          <w:szCs w:val="21"/>
        </w:rPr>
        <w:lastRenderedPageBreak/>
        <w:t xml:space="preserve">efetuar o pagamento de todas as despesas </w:t>
      </w:r>
      <w:r w:rsidR="001C1784" w:rsidRPr="002A762A">
        <w:rPr>
          <w:rFonts w:ascii="Tahoma" w:hAnsi="Tahoma" w:cs="Tahoma"/>
          <w:sz w:val="21"/>
          <w:szCs w:val="21"/>
        </w:rPr>
        <w:t>incorridas</w:t>
      </w:r>
      <w:r w:rsidRPr="002A762A">
        <w:rPr>
          <w:rFonts w:ascii="Tahoma" w:hAnsi="Tahoma" w:cs="Tahoma"/>
          <w:sz w:val="21"/>
          <w:szCs w:val="21"/>
        </w:rPr>
        <w:t xml:space="preserve"> pel</w:t>
      </w:r>
      <w:r w:rsidR="006E65DA" w:rsidRPr="002A762A">
        <w:rPr>
          <w:rFonts w:ascii="Tahoma" w:hAnsi="Tahoma" w:cs="Tahoma"/>
          <w:sz w:val="21"/>
          <w:szCs w:val="21"/>
        </w:rPr>
        <w:t xml:space="preserve">o </w:t>
      </w:r>
      <w:r w:rsidR="00853D40" w:rsidRPr="002A762A">
        <w:rPr>
          <w:rFonts w:ascii="Tahoma" w:hAnsi="Tahoma" w:cs="Tahoma"/>
          <w:sz w:val="21"/>
          <w:szCs w:val="21"/>
        </w:rPr>
        <w:t xml:space="preserve">Agente Fiduciário </w:t>
      </w:r>
      <w:r w:rsidRPr="002A762A">
        <w:rPr>
          <w:rFonts w:ascii="Tahoma" w:hAnsi="Tahoma" w:cs="Tahoma"/>
          <w:sz w:val="21"/>
          <w:szCs w:val="21"/>
        </w:rPr>
        <w:t>que</w:t>
      </w:r>
      <w:r w:rsidR="001C1784" w:rsidRPr="002A762A">
        <w:rPr>
          <w:rFonts w:ascii="Tahoma" w:hAnsi="Tahoma" w:cs="Tahoma"/>
          <w:sz w:val="21"/>
          <w:szCs w:val="21"/>
        </w:rPr>
        <w:t xml:space="preserve"> se façam convenientes e/ou</w:t>
      </w:r>
      <w:r w:rsidRPr="002A762A">
        <w:rPr>
          <w:rFonts w:ascii="Tahoma" w:hAnsi="Tahoma" w:cs="Tahoma"/>
          <w:sz w:val="21"/>
          <w:szCs w:val="21"/>
        </w:rPr>
        <w:t xml:space="preserve"> necessárias para proteger os direitos e interesses d</w:t>
      </w:r>
      <w:r w:rsidR="006E65DA" w:rsidRPr="002A762A">
        <w:rPr>
          <w:rFonts w:ascii="Tahoma" w:hAnsi="Tahoma" w:cs="Tahoma"/>
          <w:sz w:val="21"/>
          <w:szCs w:val="21"/>
        </w:rPr>
        <w:t>o</w:t>
      </w:r>
      <w:r w:rsidR="00A73D61" w:rsidRPr="002A762A">
        <w:rPr>
          <w:rFonts w:ascii="Tahoma" w:hAnsi="Tahoma" w:cs="Tahoma"/>
          <w:sz w:val="21"/>
          <w:szCs w:val="21"/>
        </w:rPr>
        <w:t>s</w:t>
      </w:r>
      <w:r w:rsidRPr="002A762A">
        <w:rPr>
          <w:rFonts w:ascii="Tahoma" w:hAnsi="Tahoma" w:cs="Tahoma"/>
          <w:sz w:val="21"/>
          <w:szCs w:val="21"/>
        </w:rPr>
        <w:t xml:space="preserve"> </w:t>
      </w:r>
      <w:r w:rsidR="00A73D61" w:rsidRPr="002A762A">
        <w:rPr>
          <w:rFonts w:ascii="Tahoma" w:hAnsi="Tahoma" w:cs="Tahoma"/>
          <w:sz w:val="21"/>
          <w:szCs w:val="21"/>
        </w:rPr>
        <w:t>titulares das Debêntures</w:t>
      </w:r>
      <w:r w:rsidRPr="002A762A">
        <w:rPr>
          <w:rFonts w:ascii="Tahoma" w:hAnsi="Tahoma" w:cs="Tahoma"/>
          <w:sz w:val="21"/>
          <w:szCs w:val="21"/>
        </w:rPr>
        <w:t>, ou para realizar seus créditos, inclusive honorários advocatícios e outras despesas e custos incorridos em virtude da cobrança de qualquer quantia devida nos termos desta Escritura;</w:t>
      </w:r>
    </w:p>
    <w:p w14:paraId="4B56FE01"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635B44ED" w14:textId="5241BF3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não realizar operações fora do seu objeto social, observadas as disposições estatutárias, legais e regulamentares em vigor</w:t>
      </w:r>
      <w:r w:rsidR="00724543" w:rsidRPr="002A762A">
        <w:rPr>
          <w:rFonts w:ascii="Tahoma" w:hAnsi="Tahoma" w:cs="Tahoma"/>
          <w:sz w:val="21"/>
          <w:szCs w:val="21"/>
        </w:rPr>
        <w:t>, exceção feita à inclusão de novas atividades que não impactem nas atividades atualmente desenvolvidas</w:t>
      </w:r>
      <w:r w:rsidRPr="002A762A">
        <w:rPr>
          <w:rFonts w:ascii="Tahoma" w:hAnsi="Tahoma" w:cs="Tahoma"/>
          <w:sz w:val="21"/>
          <w:szCs w:val="21"/>
        </w:rPr>
        <w:t>;</w:t>
      </w:r>
    </w:p>
    <w:p w14:paraId="3F702CC3"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4D72078F" w14:textId="6770D6BD"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1" w:name="_DV_M209"/>
      <w:bookmarkStart w:id="62" w:name="_DV_M210"/>
      <w:bookmarkEnd w:id="61"/>
      <w:bookmarkEnd w:id="62"/>
      <w:r w:rsidRPr="002A762A">
        <w:rPr>
          <w:rFonts w:ascii="Tahoma" w:hAnsi="Tahoma" w:cs="Tahoma"/>
          <w:sz w:val="21"/>
          <w:szCs w:val="21"/>
        </w:rPr>
        <w:t xml:space="preserve">não praticar qualquer ato em desacordo com o seu estatuto social e com esta Escritura, em especial os que possam, direta ou indiretamente, comprometer o pontual e integral cumprimento das obrigações principais e acessórias assumidas perante </w:t>
      </w:r>
      <w:r w:rsidR="006E65DA" w:rsidRPr="002A762A">
        <w:rPr>
          <w:rFonts w:ascii="Tahoma" w:hAnsi="Tahoma" w:cs="Tahoma"/>
          <w:sz w:val="21"/>
          <w:szCs w:val="21"/>
        </w:rPr>
        <w:t>o</w:t>
      </w:r>
      <w:r w:rsidR="00A73D61" w:rsidRPr="002A762A">
        <w:rPr>
          <w:rFonts w:ascii="Tahoma" w:hAnsi="Tahoma" w:cs="Tahoma"/>
          <w:sz w:val="21"/>
          <w:szCs w:val="21"/>
        </w:rPr>
        <w:t>s</w:t>
      </w:r>
      <w:r w:rsidR="006E65DA" w:rsidRPr="002A762A">
        <w:rPr>
          <w:rFonts w:ascii="Tahoma" w:hAnsi="Tahoma" w:cs="Tahoma"/>
          <w:sz w:val="21"/>
          <w:szCs w:val="21"/>
        </w:rPr>
        <w:t xml:space="preserve"> </w:t>
      </w:r>
      <w:r w:rsidR="00A73D61" w:rsidRPr="002A762A">
        <w:rPr>
          <w:rFonts w:ascii="Tahoma" w:hAnsi="Tahoma" w:cs="Tahoma"/>
          <w:sz w:val="21"/>
          <w:szCs w:val="21"/>
        </w:rPr>
        <w:t>d</w:t>
      </w:r>
      <w:r w:rsidR="006E65DA" w:rsidRPr="002A762A">
        <w:rPr>
          <w:rFonts w:ascii="Tahoma" w:hAnsi="Tahoma" w:cs="Tahoma"/>
          <w:sz w:val="21"/>
          <w:szCs w:val="21"/>
        </w:rPr>
        <w:t>ebenturista</w:t>
      </w:r>
      <w:r w:rsidR="00A73D61" w:rsidRPr="002A762A">
        <w:rPr>
          <w:rFonts w:ascii="Tahoma" w:hAnsi="Tahoma" w:cs="Tahoma"/>
          <w:sz w:val="21"/>
          <w:szCs w:val="21"/>
        </w:rPr>
        <w:t>s</w:t>
      </w:r>
      <w:r w:rsidRPr="002A762A">
        <w:rPr>
          <w:rFonts w:ascii="Tahoma" w:hAnsi="Tahoma" w:cs="Tahoma"/>
          <w:sz w:val="21"/>
          <w:szCs w:val="21"/>
        </w:rPr>
        <w:t>;</w:t>
      </w:r>
    </w:p>
    <w:p w14:paraId="2A98E72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46E93DE1" w14:textId="62365881"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3" w:name="_DV_M211"/>
      <w:bookmarkEnd w:id="63"/>
      <w:r w:rsidRPr="002A762A">
        <w:rPr>
          <w:rFonts w:ascii="Tahoma" w:hAnsi="Tahoma" w:cs="Tahoma"/>
          <w:sz w:val="21"/>
          <w:szCs w:val="21"/>
        </w:rPr>
        <w:t>cumprir todas as obrigações principais e acessórias assumidas nos termos desta Escritura, inclusive no que tange à destinação dos recursos captados por meio da Emissão, responsabilizando-se única, integral e exclusivamente, por todos e quaisquer prejuízos, danos, perdas, custos e/ou despesas</w:t>
      </w:r>
      <w:r w:rsidR="007056A8" w:rsidRPr="002A762A">
        <w:rPr>
          <w:rFonts w:ascii="Tahoma" w:hAnsi="Tahoma" w:cs="Tahoma"/>
          <w:sz w:val="21"/>
          <w:szCs w:val="21"/>
        </w:rPr>
        <w:t xml:space="preserve"> razoáveis e comprovadas</w:t>
      </w:r>
      <w:r w:rsidRPr="002A762A">
        <w:rPr>
          <w:rFonts w:ascii="Tahoma" w:hAnsi="Tahoma" w:cs="Tahoma"/>
          <w:sz w:val="21"/>
          <w:szCs w:val="21"/>
        </w:rPr>
        <w:t xml:space="preserve"> (incluindo custas judiciais e honorários advocatícios) incorridos </w:t>
      </w:r>
      <w:r w:rsidR="0041583A" w:rsidRPr="002A762A">
        <w:rPr>
          <w:rFonts w:ascii="Tahoma" w:hAnsi="Tahoma" w:cs="Tahoma"/>
          <w:sz w:val="21"/>
          <w:szCs w:val="21"/>
        </w:rPr>
        <w:t xml:space="preserve">pelo </w:t>
      </w:r>
      <w:r w:rsidR="00A73D61" w:rsidRPr="002A762A">
        <w:rPr>
          <w:rFonts w:ascii="Tahoma" w:hAnsi="Tahoma" w:cs="Tahoma"/>
          <w:sz w:val="21"/>
          <w:szCs w:val="21"/>
        </w:rPr>
        <w:t>Agente Fiduciário e/ou os titulares das Debêntures r</w:t>
      </w:r>
      <w:r w:rsidRPr="002A762A">
        <w:rPr>
          <w:rFonts w:ascii="Tahoma" w:hAnsi="Tahoma" w:cs="Tahoma"/>
          <w:sz w:val="21"/>
          <w:szCs w:val="21"/>
        </w:rPr>
        <w:t xml:space="preserve">elacionadas à </w:t>
      </w:r>
      <w:r w:rsidR="0041583A" w:rsidRPr="002A762A">
        <w:rPr>
          <w:rFonts w:ascii="Tahoma" w:hAnsi="Tahoma" w:cs="Tahoma"/>
          <w:sz w:val="21"/>
          <w:szCs w:val="21"/>
        </w:rPr>
        <w:t>Emissão</w:t>
      </w:r>
      <w:r w:rsidRPr="002A762A">
        <w:rPr>
          <w:rFonts w:ascii="Tahoma" w:hAnsi="Tahoma" w:cs="Tahoma"/>
          <w:sz w:val="21"/>
          <w:szCs w:val="21"/>
        </w:rPr>
        <w:t>, decorrentes da utilização diversa dos recursos;</w:t>
      </w:r>
    </w:p>
    <w:p w14:paraId="7CF7B1BB" w14:textId="77777777" w:rsidR="00490A19" w:rsidRPr="002A762A" w:rsidRDefault="00490A19" w:rsidP="002A762A">
      <w:pPr>
        <w:pStyle w:val="PargrafodaLista"/>
        <w:spacing w:after="0" w:line="276" w:lineRule="auto"/>
        <w:ind w:left="0"/>
        <w:rPr>
          <w:rFonts w:ascii="Tahoma" w:hAnsi="Tahoma" w:cs="Tahoma"/>
          <w:sz w:val="21"/>
          <w:szCs w:val="21"/>
        </w:rPr>
      </w:pPr>
    </w:p>
    <w:p w14:paraId="03968891" w14:textId="1CEFE66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4" w:name="_DV_M215"/>
      <w:bookmarkEnd w:id="64"/>
      <w:r w:rsidRPr="002A762A">
        <w:rPr>
          <w:rFonts w:ascii="Tahoma" w:hAnsi="Tahoma" w:cs="Tahoma"/>
          <w:sz w:val="21"/>
          <w:szCs w:val="21"/>
        </w:rPr>
        <w:t xml:space="preserve">manter sempre válidas e em vigor as licenças e autorizações necessárias para a boa condução dos negócios da Emissora, </w:t>
      </w:r>
      <w:r w:rsidR="00A77BC2" w:rsidRPr="002A762A">
        <w:rPr>
          <w:rFonts w:ascii="Tahoma" w:hAnsi="Tahoma" w:cs="Tahoma"/>
          <w:sz w:val="21"/>
          <w:szCs w:val="21"/>
        </w:rPr>
        <w:t>do</w:t>
      </w:r>
      <w:r w:rsidR="0096597C" w:rsidRPr="002A762A">
        <w:rPr>
          <w:rFonts w:ascii="Tahoma" w:hAnsi="Tahoma" w:cs="Tahoma"/>
          <w:sz w:val="21"/>
          <w:szCs w:val="21"/>
        </w:rPr>
        <w:t>s</w:t>
      </w:r>
      <w:r w:rsidR="00A77BC2" w:rsidRPr="002A762A">
        <w:rPr>
          <w:rFonts w:ascii="Tahoma" w:hAnsi="Tahoma" w:cs="Tahoma"/>
          <w:sz w:val="21"/>
          <w:szCs w:val="21"/>
        </w:rPr>
        <w:t xml:space="preserve"> Fiador</w:t>
      </w:r>
      <w:r w:rsidR="0096597C" w:rsidRPr="002A762A">
        <w:rPr>
          <w:rFonts w:ascii="Tahoma" w:hAnsi="Tahoma" w:cs="Tahoma"/>
          <w:sz w:val="21"/>
          <w:szCs w:val="21"/>
        </w:rPr>
        <w:t>es</w:t>
      </w:r>
      <w:r w:rsidR="00A77BC2" w:rsidRPr="002A762A">
        <w:rPr>
          <w:rFonts w:ascii="Tahoma" w:hAnsi="Tahoma" w:cs="Tahoma"/>
          <w:sz w:val="21"/>
          <w:szCs w:val="21"/>
        </w:rPr>
        <w:t xml:space="preserve">, </w:t>
      </w:r>
      <w:r w:rsidRPr="002A762A">
        <w:rPr>
          <w:rFonts w:ascii="Tahoma" w:hAnsi="Tahoma" w:cs="Tahoma"/>
          <w:sz w:val="21"/>
          <w:szCs w:val="21"/>
        </w:rPr>
        <w:t>de seus Controladores e/ou de qualquer de suas controladas, coligadas, exceto no que se referir a concessões, autorizações e licenças cuja perda, revogação ou cancelamento não resulte em impacto adverso relevante para suas atividades ou situação financeira;</w:t>
      </w:r>
    </w:p>
    <w:p w14:paraId="4101E7F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012D8910" w14:textId="25CE4890"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5" w:name="_DV_M221"/>
      <w:bookmarkEnd w:id="65"/>
      <w:r w:rsidRPr="002A762A">
        <w:rPr>
          <w:rFonts w:ascii="Tahoma" w:hAnsi="Tahoma" w:cs="Tahoma"/>
          <w:sz w:val="21"/>
          <w:szCs w:val="21"/>
        </w:rPr>
        <w:t>manter válidas e regulares, durante todo o prazo de vigência das Debêntures, as declarações e garantias apresentadas nesta Escritura, no que for aplicável, sob pena de indenizar</w:t>
      </w:r>
      <w:r w:rsidR="001C1784" w:rsidRPr="002A762A">
        <w:rPr>
          <w:rFonts w:ascii="Tahoma" w:hAnsi="Tahoma" w:cs="Tahoma"/>
          <w:sz w:val="21"/>
          <w:szCs w:val="21"/>
        </w:rPr>
        <w:t xml:space="preserve"> o </w:t>
      </w:r>
      <w:r w:rsidR="00A73D61" w:rsidRPr="002A762A">
        <w:rPr>
          <w:rFonts w:ascii="Tahoma" w:hAnsi="Tahoma" w:cs="Tahoma"/>
          <w:sz w:val="21"/>
          <w:szCs w:val="21"/>
        </w:rPr>
        <w:t xml:space="preserve">Agente Fiduciário e/ou os titulares das Debêntures, conforme o caso, </w:t>
      </w:r>
      <w:r w:rsidRPr="002A762A">
        <w:rPr>
          <w:rFonts w:ascii="Tahoma" w:hAnsi="Tahoma" w:cs="Tahoma"/>
          <w:sz w:val="21"/>
          <w:szCs w:val="21"/>
        </w:rPr>
        <w:t xml:space="preserve">por todos e quaisquer prejuízos, danos, perdas, custos e/ou despesas </w:t>
      </w:r>
      <w:r w:rsidR="00674984" w:rsidRPr="002A762A">
        <w:rPr>
          <w:rFonts w:ascii="Tahoma" w:hAnsi="Tahoma" w:cs="Tahoma"/>
          <w:sz w:val="21"/>
          <w:szCs w:val="21"/>
        </w:rPr>
        <w:t>razoáveis e comprovad</w:t>
      </w:r>
      <w:r w:rsidR="00EA52ED" w:rsidRPr="002A762A">
        <w:rPr>
          <w:rFonts w:ascii="Tahoma" w:hAnsi="Tahoma" w:cs="Tahoma"/>
          <w:sz w:val="21"/>
          <w:szCs w:val="21"/>
        </w:rPr>
        <w:t>amente incorridos</w:t>
      </w:r>
      <w:r w:rsidR="00674984" w:rsidRPr="002A762A">
        <w:rPr>
          <w:rFonts w:ascii="Tahoma" w:hAnsi="Tahoma" w:cs="Tahoma"/>
          <w:sz w:val="21"/>
          <w:szCs w:val="21"/>
        </w:rPr>
        <w:t xml:space="preserve"> </w:t>
      </w:r>
      <w:r w:rsidRPr="002A762A">
        <w:rPr>
          <w:rFonts w:ascii="Tahoma" w:hAnsi="Tahoma" w:cs="Tahoma"/>
          <w:sz w:val="21"/>
          <w:szCs w:val="21"/>
        </w:rPr>
        <w:t>(incluindo custas judiciais e honorários advocatícios)</w:t>
      </w:r>
      <w:r w:rsidR="0041583A" w:rsidRPr="002A762A">
        <w:rPr>
          <w:rFonts w:ascii="Tahoma" w:hAnsi="Tahoma" w:cs="Tahoma"/>
          <w:sz w:val="21"/>
          <w:szCs w:val="21"/>
        </w:rPr>
        <w:t xml:space="preserve"> </w:t>
      </w:r>
      <w:r w:rsidRPr="002A762A">
        <w:rPr>
          <w:rFonts w:ascii="Tahoma" w:hAnsi="Tahoma" w:cs="Tahoma"/>
          <w:sz w:val="21"/>
          <w:szCs w:val="21"/>
        </w:rPr>
        <w:t>em razão da falta de veracidade, consistência, qualidade e suficiência das suas declarações prestadas na presente Escritura;</w:t>
      </w:r>
      <w:bookmarkStart w:id="66" w:name="_DV_M467"/>
      <w:bookmarkStart w:id="67" w:name="_DV_M468"/>
      <w:bookmarkStart w:id="68" w:name="_DV_M469"/>
      <w:bookmarkStart w:id="69" w:name="_DV_M470"/>
      <w:bookmarkStart w:id="70" w:name="_DV_M471"/>
      <w:bookmarkStart w:id="71" w:name="_DV_M472"/>
      <w:bookmarkStart w:id="72" w:name="_DV_M473"/>
      <w:bookmarkStart w:id="73" w:name="_DV_M474"/>
      <w:bookmarkStart w:id="74" w:name="_DV_M475"/>
      <w:bookmarkEnd w:id="66"/>
      <w:bookmarkEnd w:id="67"/>
      <w:bookmarkEnd w:id="68"/>
      <w:bookmarkEnd w:id="69"/>
      <w:bookmarkEnd w:id="70"/>
      <w:bookmarkEnd w:id="71"/>
      <w:bookmarkEnd w:id="72"/>
      <w:bookmarkEnd w:id="73"/>
      <w:bookmarkEnd w:id="74"/>
    </w:p>
    <w:p w14:paraId="4AEFEE79"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719C729E" w14:textId="75C28524"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notificar</w:t>
      </w:r>
      <w:r w:rsidR="004D5D1F" w:rsidRPr="002A762A">
        <w:rPr>
          <w:rFonts w:ascii="Tahoma" w:hAnsi="Tahoma" w:cs="Tahoma"/>
          <w:sz w:val="21"/>
          <w:szCs w:val="21"/>
        </w:rPr>
        <w:t xml:space="preserve"> </w:t>
      </w:r>
      <w:r w:rsidR="0032459D" w:rsidRPr="002A762A">
        <w:rPr>
          <w:rFonts w:ascii="Tahoma" w:hAnsi="Tahoma" w:cs="Tahoma"/>
          <w:sz w:val="21"/>
          <w:szCs w:val="21"/>
        </w:rPr>
        <w:t>o Agente Fiduciário</w:t>
      </w:r>
      <w:r w:rsidRPr="002A762A">
        <w:rPr>
          <w:rFonts w:ascii="Tahoma" w:hAnsi="Tahoma" w:cs="Tahoma"/>
          <w:sz w:val="21"/>
          <w:szCs w:val="21"/>
        </w:rPr>
        <w:t xml:space="preserve">, em até </w:t>
      </w:r>
      <w:r w:rsidRPr="002A762A">
        <w:rPr>
          <w:rStyle w:val="DeltaViewInsertion"/>
          <w:rFonts w:ascii="Tahoma" w:hAnsi="Tahoma" w:cs="Tahoma"/>
          <w:color w:val="auto"/>
          <w:sz w:val="21"/>
          <w:szCs w:val="21"/>
          <w:u w:val="none"/>
        </w:rPr>
        <w:t>5 (</w:t>
      </w:r>
      <w:r w:rsidR="009F481C" w:rsidRPr="002A762A">
        <w:rPr>
          <w:rStyle w:val="DeltaViewInsertion"/>
          <w:rFonts w:ascii="Tahoma" w:hAnsi="Tahoma" w:cs="Tahoma"/>
          <w:color w:val="auto"/>
          <w:sz w:val="21"/>
          <w:szCs w:val="21"/>
          <w:u w:val="none"/>
        </w:rPr>
        <w:t>cinco</w:t>
      </w:r>
      <w:r w:rsidRPr="002A762A">
        <w:rPr>
          <w:rStyle w:val="DeltaViewInsertion"/>
          <w:rFonts w:ascii="Tahoma" w:hAnsi="Tahoma" w:cs="Tahoma"/>
          <w:color w:val="auto"/>
          <w:sz w:val="21"/>
          <w:szCs w:val="21"/>
          <w:u w:val="none"/>
        </w:rPr>
        <w:t xml:space="preserve">) </w:t>
      </w:r>
      <w:r w:rsidRPr="002A762A">
        <w:rPr>
          <w:rFonts w:ascii="Tahoma" w:hAnsi="Tahoma" w:cs="Tahoma"/>
          <w:sz w:val="21"/>
          <w:szCs w:val="21"/>
        </w:rPr>
        <w:t xml:space="preserve">Dias Úteis, caso quaisquer das declarações aqui prestadas tornem-se total ou parcialmente inverídicas, inconsistentes, imprecisas, incompletas, incorretas ou insuficientes; </w:t>
      </w:r>
    </w:p>
    <w:p w14:paraId="19E61AD3"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2B9FDB35" w14:textId="1183DFB2"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cumprir as leis, os regulamentos, as normas administrativas e as determinações dos órgãos governamentais, autarquias ou tribunais, aplicáveis à condução de seus negócios, exceto por aquelas questionadas de boa-fé nas esferas administrativa e/ou judicial, bem como aquelas cujo descumprimento não afete de modo </w:t>
      </w:r>
      <w:r w:rsidR="002735A6" w:rsidRPr="002A762A">
        <w:rPr>
          <w:rFonts w:ascii="Tahoma" w:hAnsi="Tahoma" w:cs="Tahoma"/>
          <w:sz w:val="21"/>
          <w:szCs w:val="21"/>
        </w:rPr>
        <w:t xml:space="preserve">comprovado, </w:t>
      </w:r>
      <w:r w:rsidRPr="002A762A">
        <w:rPr>
          <w:rFonts w:ascii="Tahoma" w:hAnsi="Tahoma" w:cs="Tahoma"/>
          <w:sz w:val="21"/>
          <w:szCs w:val="21"/>
        </w:rPr>
        <w:t>adverso e relevante a capacidade de cumprir qualquer uma das obrigações assumidas no âmbito da Emissão;</w:t>
      </w:r>
    </w:p>
    <w:p w14:paraId="2EA94FD4"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30684E1C" w14:textId="427AA532"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75" w:name="_DV_M222"/>
      <w:bookmarkStart w:id="76" w:name="_DV_M223"/>
      <w:bookmarkEnd w:id="75"/>
      <w:bookmarkEnd w:id="76"/>
      <w:r w:rsidRPr="002A762A">
        <w:rPr>
          <w:rFonts w:ascii="Tahoma" w:hAnsi="Tahoma" w:cs="Tahoma"/>
          <w:sz w:val="21"/>
          <w:szCs w:val="21"/>
        </w:rPr>
        <w:lastRenderedPageBreak/>
        <w:t xml:space="preserve">prestar informações </w:t>
      </w:r>
      <w:r w:rsidR="0032459D" w:rsidRPr="002A762A">
        <w:rPr>
          <w:rFonts w:ascii="Tahoma" w:hAnsi="Tahoma" w:cs="Tahoma"/>
          <w:sz w:val="21"/>
          <w:szCs w:val="21"/>
        </w:rPr>
        <w:t>ao Agente Fiduciário</w:t>
      </w:r>
      <w:r w:rsidRPr="002A762A">
        <w:rPr>
          <w:rFonts w:ascii="Tahoma" w:hAnsi="Tahoma" w:cs="Tahoma"/>
          <w:sz w:val="21"/>
          <w:szCs w:val="21"/>
        </w:rPr>
        <w:t>, no prazo máximo de 10 (dez) dias corridos, ou em prazo inferior, se assim determinado por autoridade competente, contado da respectiva solicitação, sobre qualquer autuação</w:t>
      </w:r>
      <w:r w:rsidR="00C876A5" w:rsidRPr="002A762A">
        <w:rPr>
          <w:rFonts w:ascii="Tahoma" w:hAnsi="Tahoma" w:cs="Tahoma"/>
          <w:sz w:val="21"/>
          <w:szCs w:val="21"/>
        </w:rPr>
        <w:t xml:space="preserve"> </w:t>
      </w:r>
      <w:r w:rsidRPr="002A762A">
        <w:rPr>
          <w:rFonts w:ascii="Tahoma" w:hAnsi="Tahoma" w:cs="Tahoma"/>
          <w:sz w:val="21"/>
          <w:szCs w:val="21"/>
        </w:rPr>
        <w:t xml:space="preserve">realizada por autoridades governamentais; </w:t>
      </w:r>
    </w:p>
    <w:p w14:paraId="2C8956B3"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2BCFD24B"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77" w:name="_DV_M224"/>
      <w:bookmarkEnd w:id="77"/>
      <w:r w:rsidRPr="002A762A">
        <w:rPr>
          <w:rFonts w:ascii="Tahoma" w:hAnsi="Tahoma" w:cs="Tahoma"/>
          <w:sz w:val="21"/>
          <w:szCs w:val="21"/>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inclusive,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5EC342BD"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03E42F0C"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observar a legislação ambiental e trabalhista vigentes, relativa à saúde e segurança ocupacional, inclusive, mas não limitado a, o que se refere à inexistência de trabalho análogo ao escravo e infantil, conforme verificado (a) por decisão administrativa não passível de recurso ou existência de sentença transitada em julgado contra a Emissora, em razão de tal inobservância ou incentivo; ou (b) pela inclusão da Emissora em qualquer espécie de lista oficial emitida por órgão governamental brasileiro de sociedades que descumpram regras de caráter socioambiental;</w:t>
      </w:r>
    </w:p>
    <w:p w14:paraId="63ED7F6D"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293E6EE9"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assegurar que os recursos líquidos obtidos com a Emissão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de decisão judicial transitada em julgado,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 a </w:t>
      </w:r>
      <w:r w:rsidRPr="002A762A">
        <w:rPr>
          <w:rFonts w:ascii="Tahoma" w:hAnsi="Tahoma" w:cs="Tahoma"/>
          <w:i/>
          <w:sz w:val="21"/>
          <w:szCs w:val="21"/>
        </w:rPr>
        <w:t>U.S. Foreign Corrupt Practices Act of 1977</w:t>
      </w:r>
      <w:r w:rsidRPr="002A762A">
        <w:rPr>
          <w:rFonts w:ascii="Tahoma" w:hAnsi="Tahoma" w:cs="Tahoma"/>
          <w:sz w:val="21"/>
          <w:szCs w:val="21"/>
        </w:rPr>
        <w:t xml:space="preserve">, o </w:t>
      </w:r>
      <w:r w:rsidRPr="002A762A">
        <w:rPr>
          <w:rFonts w:ascii="Tahoma" w:hAnsi="Tahoma" w:cs="Tahoma"/>
          <w:i/>
          <w:sz w:val="21"/>
          <w:szCs w:val="21"/>
        </w:rPr>
        <w:t>UK Bribery Act 2010</w:t>
      </w:r>
      <w:r w:rsidRPr="002A762A">
        <w:rPr>
          <w:rFonts w:ascii="Tahoma" w:hAnsi="Tahoma" w:cs="Tahoma"/>
          <w:sz w:val="21"/>
          <w:szCs w:val="21"/>
        </w:rPr>
        <w:t>, a Convenção Anticorrupção da Organização para a Cooperação e Desenvolvimento Econômico (OCDE) (“</w:t>
      </w:r>
      <w:r w:rsidRPr="002A762A">
        <w:rPr>
          <w:rFonts w:ascii="Tahoma" w:hAnsi="Tahoma" w:cs="Tahoma"/>
          <w:b/>
          <w:sz w:val="21"/>
          <w:szCs w:val="21"/>
        </w:rPr>
        <w:t>Leis Anticorrupção e de Prevenção à Lavagem de Dinheiro</w:t>
      </w:r>
      <w:r w:rsidRPr="002A762A">
        <w:rPr>
          <w:rFonts w:ascii="Tahoma" w:hAnsi="Tahoma" w:cs="Tahoma"/>
          <w:sz w:val="21"/>
          <w:szCs w:val="21"/>
        </w:rPr>
        <w:t>”);</w:t>
      </w:r>
    </w:p>
    <w:p w14:paraId="5B31B337"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1CB52544" w14:textId="69D756BE"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até </w:t>
      </w:r>
      <w:r w:rsidR="001322BC" w:rsidRPr="002A762A">
        <w:rPr>
          <w:rFonts w:ascii="Tahoma" w:hAnsi="Tahoma" w:cs="Tahoma"/>
          <w:sz w:val="21"/>
          <w:szCs w:val="21"/>
        </w:rPr>
        <w:t>o cumprimento de todas as obrigações assumidas nesta Escritura</w:t>
      </w:r>
      <w:r w:rsidRPr="002A762A">
        <w:rPr>
          <w:rFonts w:ascii="Tahoma" w:hAnsi="Tahoma" w:cs="Tahoma"/>
          <w:sz w:val="21"/>
          <w:szCs w:val="21"/>
        </w:rPr>
        <w:t>, em relação a si e/ou qualquer de Controladores, observar e cumprir as Leis Anticorrupção e de Prevenção à Lavagem de Dinheiro, devendo (a) manter políticas e procedimentos internos que assegurem integral cumprimento das Leis Anticorrupção e de Prevenção à Lavagem de Dinheiro; (b) abster-se de praticar atos de corrupção e de agir de forma lesiva à administração pública, nacional ou estrangeira, conforme aplicável, no seu interesse ou para benefício próprio, exclusivo ou não; (c)</w:t>
      </w:r>
      <w:r w:rsidR="009F481C" w:rsidRPr="002A762A">
        <w:rPr>
          <w:rFonts w:ascii="Tahoma" w:hAnsi="Tahoma" w:cs="Tahoma"/>
          <w:sz w:val="21"/>
          <w:szCs w:val="21"/>
        </w:rPr>
        <w:t xml:space="preserve"> imediatamente </w:t>
      </w:r>
      <w:r w:rsidRPr="002A762A">
        <w:rPr>
          <w:rFonts w:ascii="Tahoma" w:hAnsi="Tahoma" w:cs="Tahoma"/>
          <w:sz w:val="21"/>
          <w:szCs w:val="21"/>
        </w:rPr>
        <w:t>comunicar</w:t>
      </w:r>
      <w:r w:rsidR="009F481C" w:rsidRPr="002A762A">
        <w:rPr>
          <w:rFonts w:ascii="Tahoma" w:hAnsi="Tahoma" w:cs="Tahoma"/>
          <w:sz w:val="21"/>
          <w:szCs w:val="21"/>
        </w:rPr>
        <w:t xml:space="preserve"> o </w:t>
      </w:r>
      <w:r w:rsidR="00A73D61" w:rsidRPr="002A762A">
        <w:rPr>
          <w:rFonts w:ascii="Tahoma" w:hAnsi="Tahoma" w:cs="Tahoma"/>
          <w:sz w:val="21"/>
          <w:szCs w:val="21"/>
        </w:rPr>
        <w:t>Agente Fiduciário,</w:t>
      </w:r>
      <w:r w:rsidRPr="002A762A">
        <w:rPr>
          <w:rFonts w:ascii="Tahoma" w:hAnsi="Tahoma" w:cs="Tahoma"/>
          <w:sz w:val="21"/>
          <w:szCs w:val="21"/>
        </w:rPr>
        <w:t xml:space="preserve"> </w:t>
      </w:r>
      <w:r w:rsidR="009F481C" w:rsidRPr="002A762A">
        <w:rPr>
          <w:rFonts w:ascii="Tahoma" w:hAnsi="Tahoma" w:cs="Tahoma"/>
          <w:sz w:val="21"/>
          <w:szCs w:val="21"/>
        </w:rPr>
        <w:t xml:space="preserve">por escrito, acerca de qualquer tipo de </w:t>
      </w:r>
      <w:r w:rsidRPr="002A762A">
        <w:rPr>
          <w:rFonts w:ascii="Tahoma" w:hAnsi="Tahoma" w:cs="Tahoma"/>
          <w:sz w:val="21"/>
          <w:szCs w:val="21"/>
        </w:rPr>
        <w:t xml:space="preserve">violação às Leis Anticorrupção e de Prevenção à Lavagem de Dinheiro </w:t>
      </w:r>
      <w:r w:rsidR="004D5D1F" w:rsidRPr="002A762A">
        <w:rPr>
          <w:rFonts w:ascii="Tahoma" w:hAnsi="Tahoma" w:cs="Tahoma"/>
          <w:sz w:val="21"/>
          <w:szCs w:val="21"/>
        </w:rPr>
        <w:t>que envolva a Emissora e/ou o</w:t>
      </w:r>
      <w:r w:rsidR="0096597C" w:rsidRPr="002A762A">
        <w:rPr>
          <w:rFonts w:ascii="Tahoma" w:hAnsi="Tahoma" w:cs="Tahoma"/>
          <w:sz w:val="21"/>
          <w:szCs w:val="21"/>
        </w:rPr>
        <w:t>s</w:t>
      </w:r>
      <w:r w:rsidR="004D5D1F" w:rsidRPr="002A762A">
        <w:rPr>
          <w:rFonts w:ascii="Tahoma" w:hAnsi="Tahoma" w:cs="Tahoma"/>
          <w:sz w:val="21"/>
          <w:szCs w:val="21"/>
        </w:rPr>
        <w:t xml:space="preserve"> Fiador</w:t>
      </w:r>
      <w:r w:rsidR="0096597C" w:rsidRPr="002A762A">
        <w:rPr>
          <w:rFonts w:ascii="Tahoma" w:hAnsi="Tahoma" w:cs="Tahoma"/>
          <w:sz w:val="21"/>
          <w:szCs w:val="21"/>
        </w:rPr>
        <w:t>es</w:t>
      </w:r>
      <w:r w:rsidRPr="002A762A">
        <w:rPr>
          <w:rFonts w:ascii="Tahoma" w:hAnsi="Tahoma" w:cs="Tahoma"/>
          <w:sz w:val="21"/>
          <w:szCs w:val="21"/>
        </w:rPr>
        <w:t xml:space="preserve">; e (d) realizar eventuais pagamentos devidos nos termos desta Escritura exclusivamente por meio de transferência bancária; </w:t>
      </w:r>
    </w:p>
    <w:p w14:paraId="6C6364D6" w14:textId="77777777" w:rsidR="00490A19" w:rsidRPr="002A762A" w:rsidRDefault="00490A19" w:rsidP="002A762A">
      <w:pPr>
        <w:pStyle w:val="PargrafodaLista"/>
        <w:spacing w:after="0" w:line="276" w:lineRule="auto"/>
        <w:rPr>
          <w:rFonts w:ascii="Tahoma" w:hAnsi="Tahoma" w:cs="Tahoma"/>
          <w:sz w:val="21"/>
          <w:szCs w:val="21"/>
        </w:rPr>
      </w:pPr>
    </w:p>
    <w:p w14:paraId="49FB7D07" w14:textId="41FF2EDC" w:rsidR="00BE458A"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promover o registro desta Escritura perante a JUCE</w:t>
      </w:r>
      <w:r w:rsidR="0041583A" w:rsidRPr="002A762A">
        <w:rPr>
          <w:rFonts w:ascii="Tahoma" w:hAnsi="Tahoma" w:cs="Tahoma"/>
          <w:sz w:val="21"/>
          <w:szCs w:val="21"/>
        </w:rPr>
        <w:t>SP</w:t>
      </w:r>
      <w:r w:rsidRPr="002A762A">
        <w:rPr>
          <w:rFonts w:ascii="Tahoma" w:hAnsi="Tahoma" w:cs="Tahoma"/>
          <w:sz w:val="21"/>
          <w:szCs w:val="21"/>
        </w:rPr>
        <w:t xml:space="preserve">, conforme </w:t>
      </w:r>
      <w:r w:rsidR="00E924E1" w:rsidRPr="002A762A">
        <w:rPr>
          <w:rFonts w:ascii="Tahoma" w:hAnsi="Tahoma" w:cs="Tahoma"/>
          <w:sz w:val="21"/>
          <w:szCs w:val="21"/>
        </w:rPr>
        <w:t xml:space="preserve">aqui </w:t>
      </w:r>
      <w:r w:rsidRPr="002A762A">
        <w:rPr>
          <w:rFonts w:ascii="Tahoma" w:hAnsi="Tahoma" w:cs="Tahoma"/>
          <w:sz w:val="21"/>
          <w:szCs w:val="21"/>
        </w:rPr>
        <w:t xml:space="preserve">previsto; </w:t>
      </w:r>
    </w:p>
    <w:p w14:paraId="4FF83F46" w14:textId="77777777" w:rsidR="00BE458A" w:rsidRPr="002A762A" w:rsidRDefault="00BE458A" w:rsidP="002A762A">
      <w:pPr>
        <w:pStyle w:val="PargrafodaLista"/>
        <w:spacing w:after="0" w:line="276" w:lineRule="auto"/>
        <w:rPr>
          <w:rFonts w:ascii="Tahoma" w:hAnsi="Tahoma" w:cs="Tahoma"/>
          <w:sz w:val="21"/>
          <w:szCs w:val="21"/>
        </w:rPr>
      </w:pPr>
    </w:p>
    <w:p w14:paraId="3C205C5B" w14:textId="0527A852" w:rsidR="00490A19" w:rsidRPr="002A762A" w:rsidRDefault="00BE458A"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fornecer </w:t>
      </w:r>
      <w:r w:rsidR="00635185" w:rsidRPr="002A762A">
        <w:rPr>
          <w:rFonts w:ascii="Tahoma" w:hAnsi="Tahoma" w:cs="Tahoma"/>
          <w:sz w:val="21"/>
          <w:szCs w:val="21"/>
        </w:rPr>
        <w:t>ao Agente Fiduciário</w:t>
      </w:r>
      <w:r w:rsidRPr="002A762A">
        <w:rPr>
          <w:rFonts w:ascii="Tahoma" w:hAnsi="Tahoma" w:cs="Tahoma"/>
          <w:sz w:val="21"/>
          <w:szCs w:val="21"/>
        </w:rPr>
        <w:t>, até o 5º Dia Útil de cada mês calendário, o relatório do Sistema de Informações de Créditos (SCR) gerido pelo Banco Central do Brasil em nome da Emitente e do</w:t>
      </w:r>
      <w:r w:rsidR="0096597C" w:rsidRPr="002A762A">
        <w:rPr>
          <w:rFonts w:ascii="Tahoma" w:hAnsi="Tahoma" w:cs="Tahoma"/>
          <w:sz w:val="21"/>
          <w:szCs w:val="21"/>
        </w:rPr>
        <w:t>s</w:t>
      </w:r>
      <w:r w:rsidRPr="002A762A">
        <w:rPr>
          <w:rFonts w:ascii="Tahoma" w:hAnsi="Tahoma" w:cs="Tahoma"/>
          <w:sz w:val="21"/>
          <w:szCs w:val="21"/>
        </w:rPr>
        <w:t xml:space="preserve"> Fiador</w:t>
      </w:r>
      <w:r w:rsidR="0096597C" w:rsidRPr="002A762A">
        <w:rPr>
          <w:rFonts w:ascii="Tahoma" w:hAnsi="Tahoma" w:cs="Tahoma"/>
          <w:sz w:val="21"/>
          <w:szCs w:val="21"/>
        </w:rPr>
        <w:t>es</w:t>
      </w:r>
      <w:r w:rsidRPr="002A762A">
        <w:rPr>
          <w:rFonts w:ascii="Tahoma" w:hAnsi="Tahoma" w:cs="Tahoma"/>
          <w:sz w:val="21"/>
          <w:szCs w:val="21"/>
        </w:rPr>
        <w:t xml:space="preserve">; </w:t>
      </w:r>
      <w:r w:rsidR="00490A19" w:rsidRPr="002A762A">
        <w:rPr>
          <w:rFonts w:ascii="Tahoma" w:hAnsi="Tahoma" w:cs="Tahoma"/>
          <w:sz w:val="21"/>
          <w:szCs w:val="21"/>
        </w:rPr>
        <w:t xml:space="preserve">e </w:t>
      </w:r>
    </w:p>
    <w:p w14:paraId="4083D737" w14:textId="77777777" w:rsidR="00490A19" w:rsidRPr="002A762A" w:rsidRDefault="00490A19" w:rsidP="002A762A">
      <w:pPr>
        <w:suppressAutoHyphens/>
        <w:spacing w:after="0" w:line="276" w:lineRule="auto"/>
        <w:contextualSpacing/>
        <w:rPr>
          <w:rFonts w:ascii="Tahoma" w:hAnsi="Tahoma" w:cs="Tahoma"/>
          <w:sz w:val="21"/>
          <w:szCs w:val="21"/>
        </w:rPr>
      </w:pPr>
    </w:p>
    <w:p w14:paraId="1CE42FC0" w14:textId="5D70F77A"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declarar, garantir e responder pela veracidade, consistência, qualidade e suficiência de todas as informações prestadas pela Emissora nesta Escritura e no instrumento que consubstancia a Cessão Fiduciária e</w:t>
      </w:r>
      <w:r w:rsidR="001322BC" w:rsidRPr="002A762A">
        <w:rPr>
          <w:rFonts w:ascii="Tahoma" w:hAnsi="Tahoma" w:cs="Tahoma"/>
          <w:sz w:val="21"/>
          <w:szCs w:val="21"/>
        </w:rPr>
        <w:t xml:space="preserve"> a Alienação Fiduciária</w:t>
      </w:r>
      <w:r w:rsidRPr="002A762A">
        <w:rPr>
          <w:rFonts w:ascii="Tahoma" w:hAnsi="Tahoma" w:cs="Tahoma"/>
          <w:sz w:val="21"/>
          <w:szCs w:val="21"/>
        </w:rPr>
        <w:t xml:space="preserve">, caso tais informações se tornem inverídicas, inconsistentes, sem qualidade e insuficientes, durante a vigência desta Escritura e do instrumento que consubstancia a referida garantia, a notificar por escrito tal fato </w:t>
      </w:r>
      <w:r w:rsidR="0041583A" w:rsidRPr="002A762A">
        <w:rPr>
          <w:rFonts w:ascii="Tahoma" w:hAnsi="Tahoma" w:cs="Tahoma"/>
          <w:sz w:val="21"/>
          <w:szCs w:val="21"/>
        </w:rPr>
        <w:t xml:space="preserve">ao </w:t>
      </w:r>
      <w:r w:rsidR="0032459D" w:rsidRPr="002A762A">
        <w:rPr>
          <w:rFonts w:ascii="Tahoma" w:hAnsi="Tahoma" w:cs="Tahoma"/>
          <w:sz w:val="21"/>
          <w:szCs w:val="21"/>
        </w:rPr>
        <w:t>Agente Fiduciário</w:t>
      </w:r>
      <w:r w:rsidRPr="002A762A">
        <w:rPr>
          <w:rFonts w:ascii="Tahoma" w:hAnsi="Tahoma" w:cs="Tahoma"/>
          <w:sz w:val="21"/>
          <w:szCs w:val="21"/>
        </w:rPr>
        <w:t>.</w:t>
      </w:r>
    </w:p>
    <w:p w14:paraId="79089943" w14:textId="77777777" w:rsidR="00490A19" w:rsidRPr="002A762A" w:rsidRDefault="00490A19" w:rsidP="002A762A">
      <w:pPr>
        <w:spacing w:after="0" w:line="276" w:lineRule="auto"/>
        <w:contextualSpacing/>
        <w:rPr>
          <w:rFonts w:ascii="Tahoma" w:hAnsi="Tahoma" w:cs="Tahoma"/>
          <w:sz w:val="21"/>
          <w:szCs w:val="21"/>
        </w:rPr>
      </w:pPr>
    </w:p>
    <w:p w14:paraId="59EC883D" w14:textId="1DCE10FB"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Oitava</w:t>
      </w:r>
    </w:p>
    <w:p w14:paraId="62337163" w14:textId="5BDF056F"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Declarações e Garantias da Emissora</w:t>
      </w:r>
      <w:r w:rsidR="007D449A" w:rsidRPr="002A762A">
        <w:rPr>
          <w:rFonts w:ascii="Tahoma" w:hAnsi="Tahoma" w:cs="Tahoma"/>
          <w:b/>
          <w:smallCaps/>
          <w:sz w:val="21"/>
          <w:szCs w:val="21"/>
        </w:rPr>
        <w:t xml:space="preserve"> </w:t>
      </w:r>
      <w:r w:rsidR="003B492F" w:rsidRPr="002A762A">
        <w:rPr>
          <w:rFonts w:ascii="Tahoma" w:hAnsi="Tahoma" w:cs="Tahoma"/>
          <w:b/>
          <w:smallCaps/>
          <w:sz w:val="21"/>
          <w:szCs w:val="21"/>
        </w:rPr>
        <w:t>e dos Fiadores</w:t>
      </w:r>
    </w:p>
    <w:p w14:paraId="6A91CC03"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01FE27C0" w14:textId="3637E047" w:rsidR="00FB43C2" w:rsidRPr="002A762A" w:rsidRDefault="00BA3F4D" w:rsidP="002A762A">
      <w:pPr>
        <w:spacing w:after="0" w:line="276" w:lineRule="auto"/>
        <w:contextualSpacing/>
        <w:rPr>
          <w:rFonts w:ascii="Tahoma" w:hAnsi="Tahoma" w:cs="Tahoma"/>
          <w:sz w:val="21"/>
          <w:szCs w:val="21"/>
        </w:rPr>
      </w:pPr>
      <w:r w:rsidRPr="002A762A">
        <w:rPr>
          <w:rFonts w:ascii="Tahoma" w:hAnsi="Tahoma" w:cs="Tahoma"/>
          <w:sz w:val="21"/>
          <w:szCs w:val="21"/>
        </w:rPr>
        <w:t>8.1.</w:t>
      </w:r>
      <w:r w:rsidRPr="002A762A">
        <w:rPr>
          <w:rFonts w:ascii="Tahoma" w:hAnsi="Tahoma" w:cs="Tahoma"/>
          <w:sz w:val="21"/>
          <w:szCs w:val="21"/>
        </w:rPr>
        <w:tab/>
      </w:r>
      <w:r w:rsidR="003B492F" w:rsidRPr="002A762A">
        <w:rPr>
          <w:rFonts w:ascii="Tahoma" w:hAnsi="Tahoma" w:cs="Tahoma"/>
          <w:sz w:val="21"/>
          <w:szCs w:val="21"/>
        </w:rPr>
        <w:t>A Emissora e os Fiadores, conforme aplicável, declaram e garantem que</w:t>
      </w:r>
      <w:r w:rsidR="00490A19" w:rsidRPr="002A762A">
        <w:rPr>
          <w:rFonts w:ascii="Tahoma" w:hAnsi="Tahoma" w:cs="Tahoma"/>
          <w:sz w:val="21"/>
          <w:szCs w:val="21"/>
        </w:rPr>
        <w:t xml:space="preserve">: </w:t>
      </w:r>
    </w:p>
    <w:p w14:paraId="702DD86B"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29D474C9" w14:textId="64FDC60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proofErr w:type="spellStart"/>
      <w:r w:rsidRPr="002A762A">
        <w:rPr>
          <w:rFonts w:ascii="Tahoma" w:hAnsi="Tahoma" w:cs="Tahoma"/>
          <w:sz w:val="21"/>
          <w:szCs w:val="21"/>
        </w:rPr>
        <w:t>é</w:t>
      </w:r>
      <w:proofErr w:type="spellEnd"/>
      <w:r w:rsidRPr="002A762A">
        <w:rPr>
          <w:rFonts w:ascii="Tahoma" w:hAnsi="Tahoma" w:cs="Tahoma"/>
          <w:sz w:val="21"/>
          <w:szCs w:val="21"/>
        </w:rPr>
        <w:t xml:space="preserve"> uma sociedade devidamente organizada, constituída e existente sob a forma de sociedade por ações, de acordo com as leis brasileiras;</w:t>
      </w:r>
    </w:p>
    <w:p w14:paraId="56911CDC" w14:textId="77777777" w:rsidR="00490A19" w:rsidRPr="002A762A" w:rsidRDefault="00490A19" w:rsidP="002A762A">
      <w:pPr>
        <w:spacing w:after="0" w:line="276" w:lineRule="auto"/>
        <w:contextualSpacing/>
        <w:rPr>
          <w:rFonts w:ascii="Tahoma" w:hAnsi="Tahoma" w:cs="Tahoma"/>
          <w:sz w:val="21"/>
          <w:szCs w:val="21"/>
        </w:rPr>
      </w:pPr>
    </w:p>
    <w:p w14:paraId="180CF59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devidamente autorizada e obteve todas as autorizações, inclusive, conforme aplicável, legais, societárias, regulatórias e de terceiros, necessárias à celebração desta Escritura e ao cumprimento de todas as obrigações aqui previstas e à realização da Emissão, tendo sido plenamente satisfeitos todos os requisitos legais, societários, regulatórios e de terceiros necessários para tanto;</w:t>
      </w:r>
    </w:p>
    <w:p w14:paraId="4436A19C" w14:textId="77777777" w:rsidR="00490A19" w:rsidRPr="002A762A" w:rsidRDefault="00490A19" w:rsidP="002A762A">
      <w:pPr>
        <w:spacing w:after="0" w:line="276" w:lineRule="auto"/>
        <w:contextualSpacing/>
        <w:rPr>
          <w:rFonts w:ascii="Tahoma" w:hAnsi="Tahoma" w:cs="Tahoma"/>
          <w:sz w:val="21"/>
          <w:szCs w:val="21"/>
        </w:rPr>
      </w:pPr>
    </w:p>
    <w:p w14:paraId="7EE2ABE5"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os representantes legais da Emissora que assinam esta Escritura têm poderes societários e/ou delegados para assumir em nome da Emissora as obrigações aqui previstas e, sendo mandatários, têm os poderes legitimamente outorgados, estando os respectivos mandatos em pleno vigor;</w:t>
      </w:r>
    </w:p>
    <w:p w14:paraId="58E9624E" w14:textId="77777777" w:rsidR="00490A19" w:rsidRPr="002A762A" w:rsidRDefault="00490A19" w:rsidP="002A762A">
      <w:pPr>
        <w:spacing w:after="0" w:line="276" w:lineRule="auto"/>
        <w:contextualSpacing/>
        <w:rPr>
          <w:rFonts w:ascii="Tahoma" w:hAnsi="Tahoma" w:cs="Tahoma"/>
          <w:sz w:val="21"/>
          <w:szCs w:val="21"/>
        </w:rPr>
      </w:pPr>
    </w:p>
    <w:p w14:paraId="0C6D3CC1"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esta Escritura e as obrigações aqui previstas constituem obrigações lícitas, válidas, vinculantes e eficazes da Emissora, exequíveis de acordo com os seus termos e condições;</w:t>
      </w:r>
    </w:p>
    <w:p w14:paraId="55C07999" w14:textId="77777777" w:rsidR="00490A19" w:rsidRPr="002A762A" w:rsidRDefault="00490A19" w:rsidP="002A762A">
      <w:pPr>
        <w:spacing w:after="0" w:line="276" w:lineRule="auto"/>
        <w:contextualSpacing/>
        <w:rPr>
          <w:rFonts w:ascii="Tahoma" w:hAnsi="Tahoma" w:cs="Tahoma"/>
          <w:sz w:val="21"/>
          <w:szCs w:val="21"/>
        </w:rPr>
      </w:pPr>
    </w:p>
    <w:p w14:paraId="5405D958"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exceto pelo disposto na Cláusula Primeira acima, nenhuma aprovação, autorização, consentimento, ordem, registro ou habilitação de ou perante qualquer instância judicial, órgão ou agência governamental ou órgão regulatório se faz necessário à celebração e ao cumprimento desta Escritura; </w:t>
      </w:r>
    </w:p>
    <w:p w14:paraId="7F6FDAFC"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0130E37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 celebração, os termos e condições desta Escritura e o cumprimento das obrigações aqui previstas e a realização da Emissão (a) não infringem o estatuto social ou outros documentos societários da Emissora; (b) não infringem qualquer contrato ou instrumento do qual a Emissora seja parte e/ou pelo qual qualquer um de seus ativos estejam sujeitos; (c) não resultarão em (1) vencimento antecipado de qualquer obrigação estabelecida em qualquer contrato ou instrumento do qual a Emissora seja parte e/ou pelo qual qualquer um de seus ativos esteja sujeito; ou (2) rescisão de qualquer desses contratos ou instrumentos; </w:t>
      </w:r>
      <w:r w:rsidRPr="002A762A">
        <w:rPr>
          <w:rFonts w:ascii="Tahoma" w:hAnsi="Tahoma" w:cs="Tahoma"/>
          <w:sz w:val="21"/>
          <w:szCs w:val="21"/>
        </w:rPr>
        <w:lastRenderedPageBreak/>
        <w:t>(d) não resultarão na criação de qualquer ônus ou gravame, judicial ou extrajudicial, sobre qualquer ativo da Emissora; (e) não infringem qualquer disposição legal ou regulamentar a que a Emissora esteja sujeita; e (f) não infringem qualquer dispositivo legal, ou qualquer ordem, decisão ou sentença administrativa, judicial ou arbitral que afete a Emissora;</w:t>
      </w:r>
    </w:p>
    <w:p w14:paraId="4B93380D" w14:textId="77777777" w:rsidR="00490A19" w:rsidRPr="002A762A" w:rsidRDefault="00490A19" w:rsidP="002A762A">
      <w:pPr>
        <w:spacing w:after="0" w:line="276" w:lineRule="auto"/>
        <w:contextualSpacing/>
        <w:rPr>
          <w:rFonts w:ascii="Tahoma" w:hAnsi="Tahoma" w:cs="Tahoma"/>
          <w:sz w:val="21"/>
          <w:szCs w:val="21"/>
        </w:rPr>
      </w:pPr>
    </w:p>
    <w:p w14:paraId="69DA332C" w14:textId="37D4F5DE"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conduz, assim como seus </w:t>
      </w:r>
      <w:r w:rsidR="00947507" w:rsidRPr="002A762A">
        <w:rPr>
          <w:rFonts w:ascii="Tahoma" w:hAnsi="Tahoma" w:cs="Tahoma"/>
          <w:sz w:val="21"/>
          <w:szCs w:val="21"/>
        </w:rPr>
        <w:t>C</w:t>
      </w:r>
      <w:r w:rsidRPr="002A762A">
        <w:rPr>
          <w:rFonts w:ascii="Tahoma" w:hAnsi="Tahoma" w:cs="Tahoma"/>
          <w:sz w:val="21"/>
          <w:szCs w:val="21"/>
        </w:rPr>
        <w:t>ontroladores</w:t>
      </w:r>
      <w:r w:rsidR="00947507" w:rsidRPr="002A762A">
        <w:rPr>
          <w:rFonts w:ascii="Tahoma" w:hAnsi="Tahoma" w:cs="Tahoma"/>
          <w:sz w:val="21"/>
          <w:szCs w:val="21"/>
        </w:rPr>
        <w:t xml:space="preserve"> e Afiliadas</w:t>
      </w:r>
      <w:r w:rsidRPr="002A762A">
        <w:rPr>
          <w:rFonts w:ascii="Tahoma" w:hAnsi="Tahoma" w:cs="Tahoma"/>
          <w:sz w:val="21"/>
          <w:szCs w:val="21"/>
        </w:rPr>
        <w:t xml:space="preserve">, seus respectivos negócios e operações em cumprimento a todas as leis e regulamentos aplicáveis, e está, assim como seus </w:t>
      </w:r>
      <w:r w:rsidR="00947507" w:rsidRPr="002A762A">
        <w:rPr>
          <w:rFonts w:ascii="Tahoma" w:hAnsi="Tahoma" w:cs="Tahoma"/>
          <w:sz w:val="21"/>
          <w:szCs w:val="21"/>
        </w:rPr>
        <w:t>C</w:t>
      </w:r>
      <w:r w:rsidRPr="002A762A">
        <w:rPr>
          <w:rFonts w:ascii="Tahoma" w:hAnsi="Tahoma" w:cs="Tahoma"/>
          <w:sz w:val="21"/>
          <w:szCs w:val="21"/>
        </w:rPr>
        <w:t>ontroladores</w:t>
      </w:r>
      <w:r w:rsidR="00947507" w:rsidRPr="002A762A">
        <w:rPr>
          <w:rFonts w:ascii="Tahoma" w:hAnsi="Tahoma" w:cs="Tahoma"/>
          <w:sz w:val="21"/>
          <w:szCs w:val="21"/>
        </w:rPr>
        <w:t xml:space="preserve"> e Afiliadas</w:t>
      </w:r>
      <w:r w:rsidRPr="002A762A">
        <w:rPr>
          <w:rFonts w:ascii="Tahoma" w:hAnsi="Tahoma" w:cs="Tahoma"/>
          <w:sz w:val="21"/>
          <w:szCs w:val="21"/>
        </w:rPr>
        <w:t>, devidamente qualificada e/ou registrada para o exercício de suas respectivas atividades;</w:t>
      </w:r>
    </w:p>
    <w:p w14:paraId="72EA0C3A" w14:textId="77777777" w:rsidR="00490A19" w:rsidRPr="002A762A" w:rsidRDefault="00490A19" w:rsidP="002A762A">
      <w:pPr>
        <w:spacing w:after="0" w:line="276" w:lineRule="auto"/>
        <w:contextualSpacing/>
        <w:rPr>
          <w:rFonts w:ascii="Tahoma" w:hAnsi="Tahoma" w:cs="Tahoma"/>
          <w:sz w:val="21"/>
          <w:szCs w:val="21"/>
        </w:rPr>
      </w:pPr>
    </w:p>
    <w:p w14:paraId="17E406D5"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adimplente com o cumprimento das obrigações constantes desta Escritura e não ocorreu nenhum Evento de Vencimento Antecipado;</w:t>
      </w:r>
    </w:p>
    <w:p w14:paraId="21E6D34D" w14:textId="77777777" w:rsidR="00490A19" w:rsidRPr="002A762A" w:rsidRDefault="00490A19" w:rsidP="002A762A">
      <w:pPr>
        <w:spacing w:after="0" w:line="276" w:lineRule="auto"/>
        <w:contextualSpacing/>
        <w:rPr>
          <w:rFonts w:ascii="Tahoma" w:hAnsi="Tahoma" w:cs="Tahoma"/>
          <w:sz w:val="21"/>
          <w:szCs w:val="21"/>
        </w:rPr>
      </w:pPr>
    </w:p>
    <w:p w14:paraId="2F44F41C"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tem plena ciência e concorda integralmente com a forma de cálculo da Remuneração das Debêntures, que foi acordada por livre vontade da Emissora em observância ao princípio da boa-fé;</w:t>
      </w:r>
    </w:p>
    <w:p w14:paraId="0355A66D" w14:textId="77777777" w:rsidR="00490A19" w:rsidRPr="002A762A" w:rsidRDefault="00490A19" w:rsidP="002A762A">
      <w:pPr>
        <w:spacing w:after="0" w:line="276" w:lineRule="auto"/>
        <w:contextualSpacing/>
        <w:rPr>
          <w:rFonts w:ascii="Tahoma" w:hAnsi="Tahoma" w:cs="Tahoma"/>
          <w:sz w:val="21"/>
          <w:szCs w:val="21"/>
        </w:rPr>
      </w:pPr>
    </w:p>
    <w:p w14:paraId="07DE4552" w14:textId="4EE289DD"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os documentos e informações </w:t>
      </w:r>
      <w:r w:rsidR="0093158D" w:rsidRPr="002A762A">
        <w:rPr>
          <w:rFonts w:ascii="Tahoma" w:hAnsi="Tahoma" w:cs="Tahoma"/>
          <w:sz w:val="21"/>
          <w:szCs w:val="21"/>
        </w:rPr>
        <w:t xml:space="preserve">eventualmente </w:t>
      </w:r>
      <w:r w:rsidRPr="002A762A">
        <w:rPr>
          <w:rFonts w:ascii="Tahoma" w:hAnsi="Tahoma" w:cs="Tahoma"/>
          <w:sz w:val="21"/>
          <w:szCs w:val="21"/>
        </w:rPr>
        <w:t>fornecidos ao</w:t>
      </w:r>
      <w:r w:rsidR="0093158D" w:rsidRPr="002A762A">
        <w:rPr>
          <w:rFonts w:ascii="Tahoma" w:hAnsi="Tahoma" w:cs="Tahoma"/>
          <w:sz w:val="21"/>
          <w:szCs w:val="21"/>
        </w:rPr>
        <w:t xml:space="preserve"> Agente Fiduciário e aos investidores interessados em subscrever as Debêntures </w:t>
      </w:r>
      <w:r w:rsidRPr="002A762A">
        <w:rPr>
          <w:rFonts w:ascii="Tahoma" w:hAnsi="Tahoma" w:cs="Tahoma"/>
          <w:sz w:val="21"/>
          <w:szCs w:val="21"/>
        </w:rPr>
        <w:t>são verdadeiros, consistentes, precisos, completos, corretos e suficientes, estão atualizados até a data em que foram fornecidos e incluem os documentos e informações relevantes para a tomada de decisão de investimento sobre as Debêntures;</w:t>
      </w:r>
    </w:p>
    <w:p w14:paraId="75160439"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68ACE9B4" w14:textId="75A08D0C"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as demonstrações financeiras consolidadas da Emissora relativas ao exercício social encerrado em 31 de dezembro de </w:t>
      </w:r>
      <w:r w:rsidR="009767CF" w:rsidRPr="002A762A">
        <w:rPr>
          <w:rFonts w:ascii="Tahoma" w:hAnsi="Tahoma" w:cs="Tahoma"/>
          <w:sz w:val="21"/>
          <w:szCs w:val="21"/>
        </w:rPr>
        <w:t>20</w:t>
      </w:r>
      <w:r w:rsidR="0058779A" w:rsidRPr="002A762A">
        <w:rPr>
          <w:rFonts w:ascii="Tahoma" w:hAnsi="Tahoma" w:cs="Tahoma"/>
          <w:sz w:val="21"/>
          <w:szCs w:val="21"/>
        </w:rPr>
        <w:t>20</w:t>
      </w:r>
      <w:r w:rsidR="00C62695" w:rsidRPr="002A762A">
        <w:rPr>
          <w:rFonts w:ascii="Tahoma" w:hAnsi="Tahoma" w:cs="Tahoma"/>
          <w:sz w:val="21"/>
          <w:szCs w:val="21"/>
        </w:rPr>
        <w:t xml:space="preserve"> </w:t>
      </w:r>
      <w:r w:rsidRPr="002A762A">
        <w:rPr>
          <w:rFonts w:ascii="Tahoma" w:hAnsi="Tahoma" w:cs="Tahoma"/>
          <w:sz w:val="21"/>
          <w:szCs w:val="21"/>
        </w:rPr>
        <w:t>representa</w:t>
      </w:r>
      <w:r w:rsidR="005260F5" w:rsidRPr="002A762A">
        <w:rPr>
          <w:rFonts w:ascii="Tahoma" w:hAnsi="Tahoma" w:cs="Tahoma"/>
          <w:sz w:val="21"/>
          <w:szCs w:val="21"/>
        </w:rPr>
        <w:t>m</w:t>
      </w:r>
      <w:r w:rsidRPr="002A762A">
        <w:rPr>
          <w:rFonts w:ascii="Tahoma" w:hAnsi="Tahoma" w:cs="Tahoma"/>
          <w:sz w:val="21"/>
          <w:szCs w:val="21"/>
        </w:rPr>
        <w:t xml:space="preserve"> corretamente a posição patrimonial e financeira consolidada da Emissora naquela data e para aquele período, e foram devidamente elaboradas em conformidade com a Lei das Sociedades por Ações e com as regras emitidas pela CVM;</w:t>
      </w:r>
    </w:p>
    <w:p w14:paraId="4C8E86EA" w14:textId="77777777" w:rsidR="00490A19" w:rsidRPr="002A762A" w:rsidRDefault="00490A19" w:rsidP="002A762A">
      <w:pPr>
        <w:pStyle w:val="PargrafodaLista"/>
        <w:spacing w:after="0" w:line="276" w:lineRule="auto"/>
        <w:rPr>
          <w:rFonts w:ascii="Tahoma" w:hAnsi="Tahoma" w:cs="Tahoma"/>
          <w:sz w:val="21"/>
          <w:szCs w:val="21"/>
        </w:rPr>
      </w:pPr>
    </w:p>
    <w:p w14:paraId="12DAA7C3"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em dia com o pagamento de todas as suas respectivas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14:paraId="696294C4" w14:textId="77777777" w:rsidR="00490A19" w:rsidRPr="002A762A" w:rsidRDefault="00490A19" w:rsidP="002A762A">
      <w:pPr>
        <w:spacing w:after="0" w:line="276" w:lineRule="auto"/>
        <w:contextualSpacing/>
        <w:rPr>
          <w:rFonts w:ascii="Tahoma" w:hAnsi="Tahoma" w:cs="Tahoma"/>
          <w:sz w:val="21"/>
          <w:szCs w:val="21"/>
        </w:rPr>
      </w:pPr>
    </w:p>
    <w:p w14:paraId="05F21480"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possui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33091831" w14:textId="77777777" w:rsidR="00490A19" w:rsidRPr="002A762A" w:rsidRDefault="00490A19" w:rsidP="002A762A">
      <w:pPr>
        <w:spacing w:after="0" w:line="276" w:lineRule="auto"/>
        <w:contextualSpacing/>
        <w:rPr>
          <w:rFonts w:ascii="Tahoma" w:hAnsi="Tahoma" w:cs="Tahoma"/>
          <w:sz w:val="21"/>
          <w:szCs w:val="21"/>
        </w:rPr>
      </w:pPr>
    </w:p>
    <w:p w14:paraId="7EF1D14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inexiste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w:t>
      </w:r>
    </w:p>
    <w:p w14:paraId="1DF6D449" w14:textId="77777777" w:rsidR="00490A19" w:rsidRPr="002A762A" w:rsidRDefault="00490A19" w:rsidP="002A762A">
      <w:pPr>
        <w:spacing w:after="0" w:line="276" w:lineRule="auto"/>
        <w:contextualSpacing/>
        <w:rPr>
          <w:rFonts w:ascii="Tahoma" w:hAnsi="Tahoma" w:cs="Tahoma"/>
          <w:sz w:val="21"/>
          <w:szCs w:val="21"/>
        </w:rPr>
      </w:pPr>
    </w:p>
    <w:p w14:paraId="213AA440"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os recursos obtidos pela Emissora com a Emissão destinam-se exclusivamente ao uso próprio da Emissora, nos termos desta Escritura;</w:t>
      </w:r>
    </w:p>
    <w:p w14:paraId="61BBF9C6"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036A088F"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inexiste, em relação à Emissora, qualquer medida judicial ou extrajudicial ou arbitral que possa trazer implicações às Debêntures ou à Escritura, incluindo, mas não se limitando a, as que tratam (a) da revisão dos termos, condições, estrutura e cronograma de pagamentos estabelecidos nesta Escritura; (b) da resilição, rescisão, anulação ou nulidade desta Escritura; ou (c) de qualquer outro pedido que possa inviabilizar o pleno exercício, pelos debenturistas, dos direitos e prerrogativas relativos às Debêntures;</w:t>
      </w:r>
    </w:p>
    <w:p w14:paraId="15D71172" w14:textId="77777777" w:rsidR="00490A19" w:rsidRPr="002A762A" w:rsidRDefault="00490A19" w:rsidP="002A762A">
      <w:pPr>
        <w:spacing w:after="0" w:line="276" w:lineRule="auto"/>
        <w:contextualSpacing/>
        <w:rPr>
          <w:rFonts w:ascii="Tahoma" w:hAnsi="Tahoma" w:cs="Tahoma"/>
          <w:sz w:val="21"/>
          <w:szCs w:val="21"/>
        </w:rPr>
      </w:pPr>
    </w:p>
    <w:p w14:paraId="76C4FE6E"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respeita e respeitará, durante o prazo de vigência das Debêntures, a legislação e regulamentação relacionadas à saúde e segurança ocupacional, ao meio ambiente, e suas atividades não incentivam a prostituição, tampouco utilizam ou incentivam mão-de-obra infantil, em condição análoga à de escravo ou qualquer espécie de trabalho ilegal ou, ainda, de qualquer forma infringem direitos dos silvícolas, em especial, mas não se limitando a, o direito sobre as áreas de ocupação indígena, assim declaradas pela autoridade competente (“</w:t>
      </w:r>
      <w:r w:rsidRPr="002A762A">
        <w:rPr>
          <w:rFonts w:ascii="Tahoma" w:hAnsi="Tahoma" w:cs="Tahoma"/>
          <w:b/>
          <w:sz w:val="21"/>
          <w:szCs w:val="21"/>
        </w:rPr>
        <w:t>Legislação Socioambiental</w:t>
      </w:r>
      <w:r w:rsidRPr="002A762A">
        <w:rPr>
          <w:rFonts w:ascii="Tahoma" w:hAnsi="Tahoma" w:cs="Tahoma"/>
          <w:sz w:val="21"/>
          <w:szCs w:val="21"/>
        </w:rPr>
        <w:t>”), direta ou indiretamente, por meio de seus respectivos fornecedores de produtos, serviços ou correspondentes; a utilização, pela Emissora, dos recursos obtidos com a Emissão não violará a Legislação Socioambiental;</w:t>
      </w:r>
    </w:p>
    <w:p w14:paraId="7E61AEC1" w14:textId="77777777" w:rsidR="00490A19" w:rsidRPr="002A762A" w:rsidRDefault="00490A19" w:rsidP="002A762A">
      <w:pPr>
        <w:pStyle w:val="PargrafodaLista"/>
        <w:spacing w:after="0" w:line="276" w:lineRule="auto"/>
        <w:rPr>
          <w:rFonts w:ascii="Tahoma" w:hAnsi="Tahoma" w:cs="Tahoma"/>
          <w:sz w:val="21"/>
          <w:szCs w:val="21"/>
        </w:rPr>
      </w:pPr>
    </w:p>
    <w:p w14:paraId="047A186E" w14:textId="01E548D9"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está em dia com suas obrigações de natureza tributária, previdenciária, trabalhista e social, especialmente as normas referentes à saúde e segurança ocupacional, obrigando-se a comprovar esses fatos, mediante a apresentação dos documentos comprobatórios dessa quitação em até </w:t>
      </w:r>
      <w:r w:rsidR="002735A6" w:rsidRPr="002A762A">
        <w:rPr>
          <w:rFonts w:ascii="Tahoma" w:hAnsi="Tahoma" w:cs="Tahoma"/>
          <w:sz w:val="21"/>
          <w:szCs w:val="21"/>
        </w:rPr>
        <w:t>1</w:t>
      </w:r>
      <w:r w:rsidRPr="002A762A">
        <w:rPr>
          <w:rFonts w:ascii="Tahoma" w:hAnsi="Tahoma" w:cs="Tahoma"/>
          <w:sz w:val="21"/>
          <w:szCs w:val="21"/>
        </w:rPr>
        <w:t>5 (</w:t>
      </w:r>
      <w:r w:rsidR="002735A6" w:rsidRPr="002A762A">
        <w:rPr>
          <w:rFonts w:ascii="Tahoma" w:hAnsi="Tahoma" w:cs="Tahoma"/>
          <w:sz w:val="21"/>
          <w:szCs w:val="21"/>
        </w:rPr>
        <w:t>quinze</w:t>
      </w:r>
      <w:r w:rsidRPr="002A762A">
        <w:rPr>
          <w:rFonts w:ascii="Tahoma" w:hAnsi="Tahoma" w:cs="Tahoma"/>
          <w:sz w:val="21"/>
          <w:szCs w:val="21"/>
        </w:rPr>
        <w:t xml:space="preserve">) Dias Úteis da solicitação apresentada pelo </w:t>
      </w:r>
      <w:r w:rsidR="0093158D" w:rsidRPr="002A762A">
        <w:rPr>
          <w:rFonts w:ascii="Tahoma" w:hAnsi="Tahoma" w:cs="Tahoma"/>
          <w:sz w:val="21"/>
          <w:szCs w:val="21"/>
        </w:rPr>
        <w:t>Agente Fiduciário</w:t>
      </w:r>
      <w:r w:rsidRPr="002A762A">
        <w:rPr>
          <w:rFonts w:ascii="Tahoma" w:hAnsi="Tahoma" w:cs="Tahoma"/>
          <w:sz w:val="21"/>
          <w:szCs w:val="21"/>
        </w:rPr>
        <w:t xml:space="preserve">; </w:t>
      </w:r>
    </w:p>
    <w:p w14:paraId="5B07E03E" w14:textId="77777777" w:rsidR="00490A19" w:rsidRPr="002A762A" w:rsidRDefault="00490A19" w:rsidP="002A762A">
      <w:pPr>
        <w:spacing w:after="0" w:line="276" w:lineRule="auto"/>
        <w:contextualSpacing/>
        <w:rPr>
          <w:rFonts w:ascii="Tahoma" w:hAnsi="Tahoma" w:cs="Tahoma"/>
          <w:sz w:val="21"/>
          <w:szCs w:val="21"/>
        </w:rPr>
      </w:pPr>
    </w:p>
    <w:p w14:paraId="583291C6"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inexiste violação ou denúncia decorrente de inquérito instaurado por autoridade competente, a fim de apurar qualquer indício de violação de qualquer dispositivo de qualquer lei ou de qualquer regulamento contra a prática de corrupção ou atos lesivos à administração pública, incluindo, sem limitação, as Leis Anticorrupção e de Prevenção à Lavagem de Dinheiro; </w:t>
      </w:r>
    </w:p>
    <w:p w14:paraId="270F3E4F" w14:textId="77777777" w:rsidR="00490A19" w:rsidRPr="002A762A" w:rsidRDefault="00490A19" w:rsidP="002A762A">
      <w:pPr>
        <w:spacing w:after="0" w:line="276" w:lineRule="auto"/>
        <w:contextualSpacing/>
        <w:rPr>
          <w:rFonts w:ascii="Tahoma" w:hAnsi="Tahoma" w:cs="Tahoma"/>
          <w:sz w:val="21"/>
          <w:szCs w:val="21"/>
        </w:rPr>
      </w:pPr>
    </w:p>
    <w:p w14:paraId="0ED62D53" w14:textId="5DA9F0F5"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nem a Emissora, suas controladas e Controladores e nenhuma das pessoas naturais agindo na qualidade de seus representantes, incluindo mas não se limitando a, gerentes, conselheiros, diretores e empregados (a) usa os seus recursos e/ou de suas controladas e Controladores para contribuições, doações ou despesas de representação ilegais ou outras despesas ilegais relativas a atividades políticas; (b) realiza qualquer pagamento ilegal, direto ou indireto, a empregados ou funcionários públicos, partidos políticos, políticos ou candidatos políticos (incluindo seus familiares), nacionais ou estrangeiros, ou pratica quaisquer atos para obter ou manter qualquer negócio, transação ou vantagem comercial indevida; (c) viola as Leis Anticorrupção </w:t>
      </w:r>
      <w:r w:rsidRPr="002A762A">
        <w:rPr>
          <w:rFonts w:ascii="Tahoma" w:hAnsi="Tahoma" w:cs="Tahoma"/>
          <w:bCs/>
          <w:sz w:val="21"/>
          <w:szCs w:val="21"/>
        </w:rPr>
        <w:t>e de Prevenção à Lavagem de Dinheiro</w:t>
      </w:r>
      <w:r w:rsidRPr="002A762A">
        <w:rPr>
          <w:rFonts w:ascii="Tahoma" w:hAnsi="Tahoma" w:cs="Tahoma"/>
          <w:sz w:val="21"/>
          <w:szCs w:val="21"/>
        </w:rPr>
        <w:t>; ou (d) realiza qualquer pagamento de propina, abatimento ilícito, remuneração ilícita, suborno, tráfico de influência, “caixinha” ou outro pagamento ilegal;</w:t>
      </w:r>
    </w:p>
    <w:p w14:paraId="49958DB6" w14:textId="77777777" w:rsidR="00490A19" w:rsidRPr="002A762A" w:rsidRDefault="00490A19" w:rsidP="002A762A">
      <w:pPr>
        <w:spacing w:after="0" w:line="276" w:lineRule="auto"/>
        <w:contextualSpacing/>
        <w:rPr>
          <w:rFonts w:ascii="Tahoma" w:hAnsi="Tahoma" w:cs="Tahoma"/>
          <w:sz w:val="21"/>
          <w:szCs w:val="21"/>
        </w:rPr>
      </w:pPr>
    </w:p>
    <w:p w14:paraId="096A60AD"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protege e preserva o meio ambiente, por meio da prevenção e erradicação de práticas danosas ao meio ambiente, observando sempre a legislação vigente, inclusive no que tange à Política Nacional do Meio Ambiente, dos Crimes Ambientais e das resoluções do Conselho Nacional do Meio Ambiente (CONAMA), bem como respeita e se obriga a respeitar todos os atos legais, normativos e administrativos da área ambiental e correlata, emanados nas esferas federal, estaduais e municipais, obrigando-se a obter e manter todos os </w:t>
      </w:r>
      <w:r w:rsidRPr="002A762A">
        <w:rPr>
          <w:rFonts w:ascii="Tahoma" w:hAnsi="Tahoma" w:cs="Tahoma"/>
          <w:sz w:val="21"/>
          <w:szCs w:val="21"/>
        </w:rPr>
        <w:lastRenderedPageBreak/>
        <w:t>documento e licenças, autorizações e outorgas ambientais necessários ao regular desempenho de suas atividades;</w:t>
      </w:r>
    </w:p>
    <w:p w14:paraId="510B935B" w14:textId="77777777" w:rsidR="00490A19" w:rsidRPr="002A762A" w:rsidRDefault="00490A19" w:rsidP="002A762A">
      <w:pPr>
        <w:spacing w:after="0" w:line="276" w:lineRule="auto"/>
        <w:contextualSpacing/>
        <w:rPr>
          <w:rFonts w:ascii="Tahoma" w:hAnsi="Tahoma" w:cs="Tahoma"/>
          <w:sz w:val="21"/>
          <w:szCs w:val="21"/>
        </w:rPr>
      </w:pPr>
    </w:p>
    <w:p w14:paraId="4420E0FA"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monitora suas atividades de forma a identificar e mitigar impactos ambientais não antevistos;</w:t>
      </w:r>
    </w:p>
    <w:p w14:paraId="3C63A545" w14:textId="77777777" w:rsidR="00490A19" w:rsidRPr="002A762A" w:rsidRDefault="00490A19" w:rsidP="002A762A">
      <w:pPr>
        <w:pStyle w:val="PargrafodaLista"/>
        <w:spacing w:after="0" w:line="276" w:lineRule="auto"/>
        <w:ind w:left="0"/>
        <w:rPr>
          <w:rFonts w:ascii="Tahoma" w:hAnsi="Tahoma" w:cs="Tahoma"/>
          <w:sz w:val="21"/>
          <w:szCs w:val="21"/>
        </w:rPr>
      </w:pPr>
    </w:p>
    <w:p w14:paraId="55C828B9" w14:textId="1411F45C"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mant</w:t>
      </w:r>
      <w:r w:rsidR="00E421E0" w:rsidRPr="002A762A">
        <w:rPr>
          <w:rFonts w:ascii="Tahoma" w:hAnsi="Tahoma" w:cs="Tahoma"/>
          <w:sz w:val="21"/>
          <w:szCs w:val="21"/>
        </w:rPr>
        <w:t>é</w:t>
      </w:r>
      <w:r w:rsidRPr="002A762A">
        <w:rPr>
          <w:rFonts w:ascii="Tahoma" w:hAnsi="Tahoma" w:cs="Tahoma"/>
          <w:sz w:val="21"/>
          <w:szCs w:val="21"/>
        </w:rPr>
        <w:t>m os seus bens considerados relevantes adequadamente segurados e de acordo com as práticas correntes de mercado</w:t>
      </w:r>
      <w:r w:rsidR="00E421E0" w:rsidRPr="002A762A">
        <w:rPr>
          <w:rFonts w:ascii="Tahoma" w:hAnsi="Tahoma" w:cs="Tahoma"/>
          <w:sz w:val="21"/>
          <w:szCs w:val="21"/>
        </w:rPr>
        <w:t>, incluindo os Bens Alienados Fiduciariamente (nos termos do Contrato de Alienação Fiduciária)</w:t>
      </w:r>
      <w:r w:rsidRPr="002A762A">
        <w:rPr>
          <w:rFonts w:ascii="Tahoma" w:hAnsi="Tahoma" w:cs="Tahoma"/>
          <w:sz w:val="21"/>
          <w:szCs w:val="21"/>
        </w:rPr>
        <w:t xml:space="preserve">; </w:t>
      </w:r>
    </w:p>
    <w:p w14:paraId="5BEBA795" w14:textId="77777777" w:rsidR="00490A19" w:rsidRPr="002A762A" w:rsidRDefault="00490A19" w:rsidP="002A762A">
      <w:pPr>
        <w:pStyle w:val="PargrafodaLista"/>
        <w:spacing w:after="0" w:line="276" w:lineRule="auto"/>
        <w:ind w:left="0"/>
        <w:rPr>
          <w:rFonts w:ascii="Tahoma" w:hAnsi="Tahoma" w:cs="Tahoma"/>
          <w:sz w:val="21"/>
          <w:szCs w:val="21"/>
        </w:rPr>
      </w:pPr>
    </w:p>
    <w:p w14:paraId="7A88E3C1" w14:textId="1AF65950"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as declarações aqui prestadas são verdadeiras, válidas e não contêm qualquer falsidade ou inexatidão, tampouco omitem a existência de qualquer ato ou fato, para fazer com que as declarações prestadas sejam enganosas ou incompletas</w:t>
      </w:r>
      <w:r w:rsidR="00BC7B6C" w:rsidRPr="002A762A">
        <w:rPr>
          <w:rFonts w:ascii="Tahoma" w:hAnsi="Tahoma" w:cs="Tahoma"/>
          <w:sz w:val="21"/>
          <w:szCs w:val="21"/>
        </w:rPr>
        <w:t>; e</w:t>
      </w:r>
    </w:p>
    <w:p w14:paraId="3818875B" w14:textId="77777777" w:rsidR="00BC7B6C" w:rsidRPr="002A762A" w:rsidRDefault="00BC7B6C" w:rsidP="002A762A">
      <w:pPr>
        <w:pStyle w:val="PargrafodaLista"/>
        <w:spacing w:after="0" w:line="276" w:lineRule="auto"/>
        <w:rPr>
          <w:rFonts w:ascii="Tahoma" w:hAnsi="Tahoma" w:cs="Tahoma"/>
          <w:sz w:val="21"/>
          <w:szCs w:val="21"/>
        </w:rPr>
      </w:pPr>
    </w:p>
    <w:p w14:paraId="6BA1C53C" w14:textId="43C193F3" w:rsidR="00BC7B6C" w:rsidRPr="002A762A" w:rsidRDefault="00BC7B6C"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para todos os fins de direito e observando-se a alocação de riscos descrita no artigo 421-A, II, do Código Civil, os bens </w:t>
      </w:r>
      <w:r w:rsidR="0012368D" w:rsidRPr="002A762A">
        <w:rPr>
          <w:rFonts w:ascii="Tahoma" w:hAnsi="Tahoma" w:cs="Tahoma"/>
          <w:sz w:val="21"/>
          <w:szCs w:val="21"/>
        </w:rPr>
        <w:t xml:space="preserve">sobre os quais foi constituída a Alienação Fiduciária </w:t>
      </w:r>
      <w:r w:rsidR="005319B2" w:rsidRPr="002A762A">
        <w:rPr>
          <w:rFonts w:ascii="Tahoma" w:hAnsi="Tahoma" w:cs="Tahoma"/>
          <w:sz w:val="21"/>
          <w:szCs w:val="21"/>
        </w:rPr>
        <w:t xml:space="preserve">de Imóveis </w:t>
      </w:r>
      <w:r w:rsidRPr="002A762A">
        <w:rPr>
          <w:rFonts w:ascii="Tahoma" w:hAnsi="Tahoma" w:cs="Tahoma"/>
          <w:sz w:val="21"/>
          <w:szCs w:val="21"/>
        </w:rPr>
        <w:t xml:space="preserve">não representam bens de capital e/ou bens essenciais da Emissora ou de qualquer de seus Controladores e Afiliadas, inclusive para fins de leis de falência, insolvência ou recuperação judicial e extrajudicial, sendo certo que a Emissora </w:t>
      </w:r>
      <w:r w:rsidR="00B93BE6" w:rsidRPr="002A762A">
        <w:rPr>
          <w:rFonts w:ascii="Tahoma" w:hAnsi="Tahoma" w:cs="Tahoma"/>
          <w:sz w:val="21"/>
          <w:szCs w:val="21"/>
        </w:rPr>
        <w:t xml:space="preserve">e </w:t>
      </w:r>
      <w:r w:rsidR="00B17CEB" w:rsidRPr="002A762A">
        <w:rPr>
          <w:rFonts w:ascii="Tahoma" w:hAnsi="Tahoma" w:cs="Tahoma"/>
          <w:sz w:val="21"/>
          <w:szCs w:val="21"/>
        </w:rPr>
        <w:t>o</w:t>
      </w:r>
      <w:r w:rsidR="0096597C" w:rsidRPr="002A762A">
        <w:rPr>
          <w:rFonts w:ascii="Tahoma" w:hAnsi="Tahoma" w:cs="Tahoma"/>
          <w:sz w:val="21"/>
          <w:szCs w:val="21"/>
        </w:rPr>
        <w:t>s</w:t>
      </w:r>
      <w:r w:rsidR="00B17CEB" w:rsidRPr="002A762A">
        <w:rPr>
          <w:rFonts w:ascii="Tahoma" w:hAnsi="Tahoma" w:cs="Tahoma"/>
          <w:sz w:val="21"/>
          <w:szCs w:val="21"/>
        </w:rPr>
        <w:t xml:space="preserve"> </w:t>
      </w:r>
      <w:r w:rsidR="00B93BE6" w:rsidRPr="002A762A">
        <w:rPr>
          <w:rFonts w:ascii="Tahoma" w:hAnsi="Tahoma" w:cs="Tahoma"/>
          <w:sz w:val="21"/>
          <w:szCs w:val="21"/>
        </w:rPr>
        <w:t>Fiador</w:t>
      </w:r>
      <w:r w:rsidR="0096597C" w:rsidRPr="002A762A">
        <w:rPr>
          <w:rFonts w:ascii="Tahoma" w:hAnsi="Tahoma" w:cs="Tahoma"/>
          <w:sz w:val="21"/>
          <w:szCs w:val="21"/>
        </w:rPr>
        <w:t>es</w:t>
      </w:r>
      <w:r w:rsidR="00B93BE6" w:rsidRPr="002A762A">
        <w:rPr>
          <w:rFonts w:ascii="Tahoma" w:hAnsi="Tahoma" w:cs="Tahoma"/>
          <w:sz w:val="21"/>
          <w:szCs w:val="21"/>
        </w:rPr>
        <w:t xml:space="preserve"> </w:t>
      </w:r>
      <w:r w:rsidR="00D27FDC" w:rsidRPr="002A762A">
        <w:rPr>
          <w:rFonts w:ascii="Tahoma" w:hAnsi="Tahoma" w:cs="Tahoma"/>
          <w:sz w:val="21"/>
          <w:szCs w:val="21"/>
        </w:rPr>
        <w:t>n</w:t>
      </w:r>
      <w:r w:rsidRPr="002A762A">
        <w:rPr>
          <w:rFonts w:ascii="Tahoma" w:hAnsi="Tahoma" w:cs="Tahoma"/>
          <w:sz w:val="21"/>
          <w:szCs w:val="21"/>
        </w:rPr>
        <w:t xml:space="preserve">ão </w:t>
      </w:r>
      <w:r w:rsidR="0083087F" w:rsidRPr="002A762A">
        <w:rPr>
          <w:rFonts w:ascii="Tahoma" w:hAnsi="Tahoma" w:cs="Tahoma"/>
          <w:sz w:val="21"/>
          <w:szCs w:val="21"/>
        </w:rPr>
        <w:t>ir</w:t>
      </w:r>
      <w:r w:rsidR="00B93BE6" w:rsidRPr="002A762A">
        <w:rPr>
          <w:rFonts w:ascii="Tahoma" w:hAnsi="Tahoma" w:cs="Tahoma"/>
          <w:sz w:val="21"/>
          <w:szCs w:val="21"/>
        </w:rPr>
        <w:t>ão</w:t>
      </w:r>
      <w:r w:rsidR="0083087F" w:rsidRPr="002A762A">
        <w:rPr>
          <w:rFonts w:ascii="Tahoma" w:hAnsi="Tahoma" w:cs="Tahoma"/>
          <w:sz w:val="21"/>
          <w:szCs w:val="21"/>
        </w:rPr>
        <w:t xml:space="preserve"> </w:t>
      </w:r>
      <w:r w:rsidRPr="002A762A">
        <w:rPr>
          <w:rFonts w:ascii="Tahoma" w:hAnsi="Tahoma" w:cs="Tahoma"/>
          <w:sz w:val="21"/>
          <w:szCs w:val="21"/>
        </w:rPr>
        <w:t>pleitear ou de qualquer outra forma discutir, em juízo ou fora dele, o reconhecimento da essencialidade ou de qualquer outro argumento correlato que venha a impedir/obstar a excussão das garantias</w:t>
      </w:r>
      <w:r w:rsidR="00AA1BD3" w:rsidRPr="002A762A">
        <w:rPr>
          <w:rFonts w:ascii="Tahoma" w:hAnsi="Tahoma" w:cs="Tahoma"/>
          <w:sz w:val="21"/>
          <w:szCs w:val="21"/>
        </w:rPr>
        <w:t>.</w:t>
      </w:r>
    </w:p>
    <w:p w14:paraId="5BF6555B" w14:textId="5753FFA3" w:rsidR="0003381E" w:rsidRPr="002A762A" w:rsidRDefault="0003381E" w:rsidP="002A762A">
      <w:pPr>
        <w:pStyle w:val="PargrafodaLista"/>
        <w:spacing w:after="0" w:line="276" w:lineRule="auto"/>
        <w:ind w:left="0"/>
        <w:rPr>
          <w:rFonts w:ascii="Tahoma" w:hAnsi="Tahoma" w:cs="Tahoma"/>
          <w:sz w:val="21"/>
          <w:szCs w:val="21"/>
        </w:rPr>
      </w:pPr>
    </w:p>
    <w:p w14:paraId="54198FFF" w14:textId="28FD8D18" w:rsidR="00490A19" w:rsidRPr="002A762A" w:rsidRDefault="00BA3F4D"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8.2.</w:t>
      </w:r>
      <w:r w:rsidRPr="002A762A">
        <w:rPr>
          <w:rFonts w:ascii="Tahoma" w:hAnsi="Tahoma" w:cs="Tahoma"/>
          <w:sz w:val="21"/>
          <w:szCs w:val="21"/>
        </w:rPr>
        <w:tab/>
      </w:r>
      <w:r w:rsidR="00490A19" w:rsidRPr="002A762A">
        <w:rPr>
          <w:rFonts w:ascii="Tahoma" w:hAnsi="Tahoma" w:cs="Tahoma"/>
          <w:sz w:val="21"/>
          <w:szCs w:val="21"/>
        </w:rPr>
        <w:t xml:space="preserve">A Emissora obriga-se a, de forma irrevogável e irretratável, indenizar </w:t>
      </w:r>
      <w:r w:rsidR="00B17CEB" w:rsidRPr="002A762A">
        <w:rPr>
          <w:rFonts w:ascii="Tahoma" w:hAnsi="Tahoma" w:cs="Tahoma"/>
          <w:sz w:val="21"/>
          <w:szCs w:val="21"/>
        </w:rPr>
        <w:t xml:space="preserve">o </w:t>
      </w:r>
      <w:r w:rsidR="0093158D" w:rsidRPr="002A762A">
        <w:rPr>
          <w:rFonts w:ascii="Tahoma" w:hAnsi="Tahoma" w:cs="Tahoma"/>
          <w:sz w:val="21"/>
          <w:szCs w:val="21"/>
        </w:rPr>
        <w:t xml:space="preserve">Agente Fiduciário e/ou os titulares das Debêntures, conforme o caso, </w:t>
      </w:r>
      <w:r w:rsidR="00490A19" w:rsidRPr="002A762A">
        <w:rPr>
          <w:rFonts w:ascii="Tahoma" w:hAnsi="Tahoma" w:cs="Tahoma"/>
          <w:sz w:val="21"/>
          <w:szCs w:val="21"/>
        </w:rPr>
        <w:t>por todos e quaisquer prejuízos, danos, perdas, custos e/ou despesas (incluindo custas judiciais e honorários advocatícios) que venham a ser eventualmente incorridos pel</w:t>
      </w:r>
      <w:r w:rsidR="00B17CEB" w:rsidRPr="002A762A">
        <w:rPr>
          <w:rFonts w:ascii="Tahoma" w:hAnsi="Tahoma" w:cs="Tahoma"/>
          <w:sz w:val="21"/>
          <w:szCs w:val="21"/>
        </w:rPr>
        <w:t>o</w:t>
      </w:r>
      <w:r w:rsidR="00490A19" w:rsidRPr="002A762A">
        <w:rPr>
          <w:rFonts w:ascii="Tahoma" w:hAnsi="Tahoma" w:cs="Tahoma"/>
          <w:sz w:val="21"/>
          <w:szCs w:val="21"/>
        </w:rPr>
        <w:t xml:space="preserve"> </w:t>
      </w:r>
      <w:r w:rsidR="0093158D" w:rsidRPr="002A762A">
        <w:rPr>
          <w:rFonts w:ascii="Tahoma" w:hAnsi="Tahoma" w:cs="Tahoma"/>
          <w:sz w:val="21"/>
          <w:szCs w:val="21"/>
        </w:rPr>
        <w:t>Agente Fiduciário e/ou pelos titulares das Debêntures</w:t>
      </w:r>
      <w:r w:rsidR="00490A19" w:rsidRPr="002A762A">
        <w:rPr>
          <w:rFonts w:ascii="Tahoma" w:hAnsi="Tahoma" w:cs="Tahoma"/>
          <w:sz w:val="21"/>
          <w:szCs w:val="21"/>
        </w:rPr>
        <w:t xml:space="preserve">, em razão </w:t>
      </w:r>
      <w:r w:rsidR="001E3538" w:rsidRPr="002A762A">
        <w:rPr>
          <w:rFonts w:ascii="Tahoma" w:hAnsi="Tahoma" w:cs="Tahoma"/>
          <w:sz w:val="21"/>
          <w:szCs w:val="21"/>
        </w:rPr>
        <w:t xml:space="preserve">(i) </w:t>
      </w:r>
      <w:r w:rsidR="00490A19" w:rsidRPr="002A762A">
        <w:rPr>
          <w:rFonts w:ascii="Tahoma" w:hAnsi="Tahoma" w:cs="Tahoma"/>
          <w:sz w:val="21"/>
          <w:szCs w:val="21"/>
        </w:rPr>
        <w:t>d</w:t>
      </w:r>
      <w:r w:rsidR="001E3538" w:rsidRPr="002A762A">
        <w:rPr>
          <w:rFonts w:ascii="Tahoma" w:hAnsi="Tahoma" w:cs="Tahoma"/>
          <w:sz w:val="21"/>
          <w:szCs w:val="21"/>
        </w:rPr>
        <w:t>o descumprimento</w:t>
      </w:r>
      <w:r w:rsidR="004039CD" w:rsidRPr="002A762A">
        <w:rPr>
          <w:rFonts w:ascii="Tahoma" w:hAnsi="Tahoma" w:cs="Tahoma"/>
          <w:sz w:val="21"/>
          <w:szCs w:val="21"/>
        </w:rPr>
        <w:t>, pela Emissora e/ou pelo</w:t>
      </w:r>
      <w:r w:rsidR="0096597C" w:rsidRPr="002A762A">
        <w:rPr>
          <w:rFonts w:ascii="Tahoma" w:hAnsi="Tahoma" w:cs="Tahoma"/>
          <w:sz w:val="21"/>
          <w:szCs w:val="21"/>
        </w:rPr>
        <w:t>s</w:t>
      </w:r>
      <w:r w:rsidR="004039CD" w:rsidRPr="002A762A">
        <w:rPr>
          <w:rFonts w:ascii="Tahoma" w:hAnsi="Tahoma" w:cs="Tahoma"/>
          <w:sz w:val="21"/>
          <w:szCs w:val="21"/>
        </w:rPr>
        <w:t xml:space="preserve"> Fiador</w:t>
      </w:r>
      <w:r w:rsidR="0096597C" w:rsidRPr="002A762A">
        <w:rPr>
          <w:rFonts w:ascii="Tahoma" w:hAnsi="Tahoma" w:cs="Tahoma"/>
          <w:sz w:val="21"/>
          <w:szCs w:val="21"/>
        </w:rPr>
        <w:t>es</w:t>
      </w:r>
      <w:r w:rsidR="004039CD" w:rsidRPr="002A762A">
        <w:rPr>
          <w:rFonts w:ascii="Tahoma" w:hAnsi="Tahoma" w:cs="Tahoma"/>
          <w:sz w:val="21"/>
          <w:szCs w:val="21"/>
        </w:rPr>
        <w:t xml:space="preserve">, </w:t>
      </w:r>
      <w:r w:rsidR="001E3538" w:rsidRPr="002A762A">
        <w:rPr>
          <w:rFonts w:ascii="Tahoma" w:hAnsi="Tahoma" w:cs="Tahoma"/>
          <w:sz w:val="21"/>
          <w:szCs w:val="21"/>
        </w:rPr>
        <w:t>das obrigações assumidas nesta Escritura</w:t>
      </w:r>
      <w:r w:rsidR="004039CD" w:rsidRPr="002A762A">
        <w:rPr>
          <w:rFonts w:ascii="Tahoma" w:hAnsi="Tahoma" w:cs="Tahoma"/>
          <w:sz w:val="21"/>
          <w:szCs w:val="21"/>
        </w:rPr>
        <w:t>, no Contrato de Alienação Fiduciária de Imóveis e/ou no Contrato de Cessão Fiduciária de Recebíveis</w:t>
      </w:r>
      <w:r w:rsidR="00E92598" w:rsidRPr="002A762A">
        <w:rPr>
          <w:rFonts w:ascii="Tahoma" w:hAnsi="Tahoma" w:cs="Tahoma"/>
          <w:sz w:val="21"/>
          <w:szCs w:val="21"/>
        </w:rPr>
        <w:t xml:space="preserve">; (ii) da verificação de que </w:t>
      </w:r>
      <w:r w:rsidR="00490A19" w:rsidRPr="002A762A">
        <w:rPr>
          <w:rFonts w:ascii="Tahoma" w:hAnsi="Tahoma" w:cs="Tahoma"/>
          <w:sz w:val="21"/>
          <w:szCs w:val="21"/>
        </w:rPr>
        <w:t xml:space="preserve">quaisquer das declarações </w:t>
      </w:r>
      <w:r w:rsidR="00E92598" w:rsidRPr="002A762A">
        <w:rPr>
          <w:rFonts w:ascii="Tahoma" w:hAnsi="Tahoma" w:cs="Tahoma"/>
          <w:sz w:val="21"/>
          <w:szCs w:val="21"/>
        </w:rPr>
        <w:t xml:space="preserve">e garantias </w:t>
      </w:r>
      <w:r w:rsidR="00490A19" w:rsidRPr="002A762A">
        <w:rPr>
          <w:rFonts w:ascii="Tahoma" w:hAnsi="Tahoma" w:cs="Tahoma"/>
          <w:sz w:val="21"/>
          <w:szCs w:val="21"/>
        </w:rPr>
        <w:t xml:space="preserve">prestadas pela Emissora, nos termos da Cláusula </w:t>
      </w:r>
      <w:r w:rsidR="009D6865" w:rsidRPr="002A762A">
        <w:rPr>
          <w:rFonts w:ascii="Tahoma" w:hAnsi="Tahoma" w:cs="Tahoma"/>
          <w:sz w:val="21"/>
          <w:szCs w:val="21"/>
        </w:rPr>
        <w:t>8</w:t>
      </w:r>
      <w:r w:rsidR="00490A19" w:rsidRPr="002A762A">
        <w:rPr>
          <w:rFonts w:ascii="Tahoma" w:hAnsi="Tahoma" w:cs="Tahoma"/>
          <w:sz w:val="21"/>
          <w:szCs w:val="21"/>
        </w:rPr>
        <w:t>.1 acima</w:t>
      </w:r>
      <w:r w:rsidR="00E92598" w:rsidRPr="002A762A">
        <w:rPr>
          <w:rFonts w:ascii="Tahoma" w:hAnsi="Tahoma" w:cs="Tahoma"/>
          <w:sz w:val="21"/>
          <w:szCs w:val="21"/>
        </w:rPr>
        <w:t>, são incompletas, inverídicas ou insuficientes</w:t>
      </w:r>
      <w:r w:rsidR="004039CD" w:rsidRPr="002A762A">
        <w:rPr>
          <w:rFonts w:ascii="Tahoma" w:hAnsi="Tahoma" w:cs="Tahoma"/>
          <w:sz w:val="21"/>
          <w:szCs w:val="21"/>
        </w:rPr>
        <w:t xml:space="preserve">, </w:t>
      </w:r>
      <w:r w:rsidR="00055A52" w:rsidRPr="002A762A">
        <w:rPr>
          <w:rFonts w:ascii="Tahoma" w:hAnsi="Tahoma" w:cs="Tahoma"/>
          <w:sz w:val="21"/>
          <w:szCs w:val="21"/>
        </w:rPr>
        <w:t>conforme apurado pelo Agente Fiduciário e/ou pelos titulares das Debêntures, conforma aplicável</w:t>
      </w:r>
      <w:r w:rsidR="00490A19" w:rsidRPr="002A762A">
        <w:rPr>
          <w:rFonts w:ascii="Tahoma" w:hAnsi="Tahoma" w:cs="Tahoma"/>
          <w:sz w:val="21"/>
          <w:szCs w:val="21"/>
        </w:rPr>
        <w:t>.</w:t>
      </w:r>
    </w:p>
    <w:p w14:paraId="672EE832" w14:textId="77777777" w:rsidR="005260F5" w:rsidRPr="002A762A" w:rsidRDefault="005260F5" w:rsidP="002A762A">
      <w:pPr>
        <w:spacing w:after="0" w:line="276" w:lineRule="auto"/>
        <w:contextualSpacing/>
        <w:rPr>
          <w:rFonts w:ascii="Tahoma" w:hAnsi="Tahoma" w:cs="Tahoma"/>
          <w:sz w:val="21"/>
          <w:szCs w:val="21"/>
        </w:rPr>
      </w:pPr>
    </w:p>
    <w:p w14:paraId="2B6211F5" w14:textId="14356CD0"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Nona</w:t>
      </w:r>
    </w:p>
    <w:p w14:paraId="6C579F92" w14:textId="77777777" w:rsidR="00490A19" w:rsidRPr="002A762A" w:rsidRDefault="00490A19" w:rsidP="002A762A">
      <w:pPr>
        <w:autoSpaceDE w:val="0"/>
        <w:autoSpaceDN w:val="0"/>
        <w:adjustRightInd w:val="0"/>
        <w:spacing w:after="0" w:line="276" w:lineRule="auto"/>
        <w:contextualSpacing/>
        <w:jc w:val="center"/>
        <w:rPr>
          <w:rFonts w:ascii="Tahoma" w:hAnsi="Tahoma" w:cs="Tahoma"/>
          <w:smallCaps/>
          <w:sz w:val="21"/>
          <w:szCs w:val="21"/>
        </w:rPr>
      </w:pPr>
      <w:r w:rsidRPr="002A762A">
        <w:rPr>
          <w:rFonts w:ascii="Tahoma" w:hAnsi="Tahoma" w:cs="Tahoma"/>
          <w:b/>
          <w:smallCaps/>
          <w:sz w:val="21"/>
          <w:szCs w:val="21"/>
        </w:rPr>
        <w:t>Pagamento de Tributos</w:t>
      </w:r>
    </w:p>
    <w:p w14:paraId="78918D63" w14:textId="77777777" w:rsidR="00490A19" w:rsidRPr="002A762A" w:rsidRDefault="00490A19" w:rsidP="002A762A">
      <w:pPr>
        <w:autoSpaceDE w:val="0"/>
        <w:autoSpaceDN w:val="0"/>
        <w:adjustRightInd w:val="0"/>
        <w:spacing w:after="0" w:line="276" w:lineRule="auto"/>
        <w:contextualSpacing/>
        <w:rPr>
          <w:rFonts w:ascii="Tahoma" w:hAnsi="Tahoma" w:cs="Tahoma"/>
          <w:b/>
          <w:sz w:val="21"/>
          <w:szCs w:val="21"/>
        </w:rPr>
      </w:pPr>
    </w:p>
    <w:p w14:paraId="02E9F7CB" w14:textId="669B2330" w:rsidR="00490A19" w:rsidRPr="002A762A" w:rsidRDefault="00BA3F4D" w:rsidP="002A762A">
      <w:pPr>
        <w:spacing w:after="0" w:line="276" w:lineRule="auto"/>
        <w:contextualSpacing/>
        <w:rPr>
          <w:rFonts w:ascii="Tahoma" w:hAnsi="Tahoma" w:cs="Tahoma"/>
          <w:sz w:val="21"/>
          <w:szCs w:val="21"/>
        </w:rPr>
      </w:pPr>
      <w:r w:rsidRPr="002A762A">
        <w:rPr>
          <w:rFonts w:ascii="Tahoma" w:hAnsi="Tahoma" w:cs="Tahoma"/>
          <w:sz w:val="21"/>
          <w:szCs w:val="21"/>
        </w:rPr>
        <w:t>9.1.</w:t>
      </w:r>
      <w:r w:rsidRPr="002A762A">
        <w:rPr>
          <w:rFonts w:ascii="Tahoma" w:hAnsi="Tahoma" w:cs="Tahoma"/>
          <w:sz w:val="21"/>
          <w:szCs w:val="21"/>
        </w:rPr>
        <w:tab/>
      </w:r>
      <w:r w:rsidR="00490A19" w:rsidRPr="002A762A">
        <w:rPr>
          <w:rFonts w:ascii="Tahoma" w:hAnsi="Tahoma" w:cs="Tahoma"/>
          <w:sz w:val="21"/>
          <w:szCs w:val="21"/>
        </w:rPr>
        <w:t xml:space="preserve">Os tributos incidentes sobre a Emissão e as Debêntures deverão ser integralmente pagos pela Emissora, incluindo, sem limitação, todos os custos de tributação incidentes sobre quaisquer pagamentos devidos </w:t>
      </w:r>
      <w:r w:rsidR="00B17CEB" w:rsidRPr="002A762A">
        <w:rPr>
          <w:rFonts w:ascii="Tahoma" w:hAnsi="Tahoma" w:cs="Tahoma"/>
          <w:sz w:val="21"/>
          <w:szCs w:val="21"/>
        </w:rPr>
        <w:t>ao</w:t>
      </w:r>
      <w:r w:rsidR="00055A52" w:rsidRPr="002A762A">
        <w:rPr>
          <w:rFonts w:ascii="Tahoma" w:hAnsi="Tahoma" w:cs="Tahoma"/>
          <w:sz w:val="21"/>
          <w:szCs w:val="21"/>
        </w:rPr>
        <w:t>s</w:t>
      </w:r>
      <w:r w:rsidR="00B17CEB" w:rsidRPr="002A762A">
        <w:rPr>
          <w:rFonts w:ascii="Tahoma" w:hAnsi="Tahoma" w:cs="Tahoma"/>
          <w:sz w:val="21"/>
          <w:szCs w:val="21"/>
        </w:rPr>
        <w:t xml:space="preserve"> </w:t>
      </w:r>
      <w:r w:rsidR="00055A52" w:rsidRPr="002A762A">
        <w:rPr>
          <w:rFonts w:ascii="Tahoma" w:hAnsi="Tahoma" w:cs="Tahoma"/>
          <w:sz w:val="21"/>
          <w:szCs w:val="21"/>
        </w:rPr>
        <w:t>titulares das Debêntures</w:t>
      </w:r>
      <w:r w:rsidR="00490A19" w:rsidRPr="002A762A">
        <w:rPr>
          <w:rFonts w:ascii="Tahoma" w:hAnsi="Tahoma" w:cs="Tahoma"/>
          <w:sz w:val="21"/>
          <w:szCs w:val="21"/>
        </w:rPr>
        <w:t xml:space="preserve">. Nesse sentido, referidos pagamentos deverão ser acrescidos dos valores atuais e futuros correspondentes a quaisquer tributos que sobre eles incidam, venham a incidir ou sejam entendidos como devidos, inclusive, sem limitação, aos valores correspondentes ao Imposto de Renda Pessoa Jurídica – IRPJ, Imposto sobre Serviços de Qualquer Natureza – ISSQN, Contribuição ao Programa de Integração Social e Formação do Patrimônio do Servidor Público – PIS/COFINS e o Imposto sobre Operações Financeiras – IOF, conforme aplicável. Da mesma forma, caso, por força de lei ou norma regulamentar, a Emissora tiver que reter ou deduzir, de quaisquer pagamentos feitos exclusivamente no âmbito das Debêntures, quaisquer emolumentos, </w:t>
      </w:r>
      <w:r w:rsidR="00490A19" w:rsidRPr="002A762A">
        <w:rPr>
          <w:rFonts w:ascii="Tahoma" w:hAnsi="Tahoma" w:cs="Tahoma"/>
          <w:sz w:val="21"/>
          <w:szCs w:val="21"/>
        </w:rPr>
        <w:lastRenderedPageBreak/>
        <w:t xml:space="preserve">encargos ou tarifas, a Emissora deverá acrescer a tais pagamentos valores adicionais de modo que </w:t>
      </w:r>
      <w:r w:rsidR="005468A1" w:rsidRPr="002A762A">
        <w:rPr>
          <w:rFonts w:ascii="Tahoma" w:hAnsi="Tahoma" w:cs="Tahoma"/>
          <w:sz w:val="21"/>
          <w:szCs w:val="21"/>
        </w:rPr>
        <w:t>o</w:t>
      </w:r>
      <w:r w:rsidR="00055A52" w:rsidRPr="002A762A">
        <w:rPr>
          <w:rFonts w:ascii="Tahoma" w:hAnsi="Tahoma" w:cs="Tahoma"/>
          <w:sz w:val="21"/>
          <w:szCs w:val="21"/>
        </w:rPr>
        <w:t>s</w:t>
      </w:r>
      <w:r w:rsidR="005468A1" w:rsidRPr="002A762A">
        <w:rPr>
          <w:rFonts w:ascii="Tahoma" w:hAnsi="Tahoma" w:cs="Tahoma"/>
          <w:sz w:val="21"/>
          <w:szCs w:val="21"/>
        </w:rPr>
        <w:t xml:space="preserve"> </w:t>
      </w:r>
      <w:r w:rsidR="00055A52" w:rsidRPr="002A762A">
        <w:rPr>
          <w:rFonts w:ascii="Tahoma" w:hAnsi="Tahoma" w:cs="Tahoma"/>
          <w:sz w:val="21"/>
          <w:szCs w:val="21"/>
        </w:rPr>
        <w:t>d</w:t>
      </w:r>
      <w:r w:rsidR="005468A1" w:rsidRPr="002A762A">
        <w:rPr>
          <w:rFonts w:ascii="Tahoma" w:hAnsi="Tahoma" w:cs="Tahoma"/>
          <w:sz w:val="21"/>
          <w:szCs w:val="21"/>
        </w:rPr>
        <w:t>ebenturista</w:t>
      </w:r>
      <w:r w:rsidR="00055A52" w:rsidRPr="002A762A">
        <w:rPr>
          <w:rFonts w:ascii="Tahoma" w:hAnsi="Tahoma" w:cs="Tahoma"/>
          <w:sz w:val="21"/>
          <w:szCs w:val="21"/>
        </w:rPr>
        <w:t>s</w:t>
      </w:r>
      <w:r w:rsidR="00490A19" w:rsidRPr="002A762A">
        <w:rPr>
          <w:rFonts w:ascii="Tahoma" w:hAnsi="Tahoma" w:cs="Tahoma"/>
          <w:sz w:val="21"/>
          <w:szCs w:val="21"/>
        </w:rPr>
        <w:t xml:space="preserve"> receba</w:t>
      </w:r>
      <w:r w:rsidR="00055A52" w:rsidRPr="002A762A">
        <w:rPr>
          <w:rFonts w:ascii="Tahoma" w:hAnsi="Tahoma" w:cs="Tahoma"/>
          <w:sz w:val="21"/>
          <w:szCs w:val="21"/>
        </w:rPr>
        <w:t>m</w:t>
      </w:r>
      <w:r w:rsidR="00490A19" w:rsidRPr="002A762A">
        <w:rPr>
          <w:rFonts w:ascii="Tahoma" w:hAnsi="Tahoma" w:cs="Tahoma"/>
          <w:sz w:val="21"/>
          <w:szCs w:val="21"/>
        </w:rPr>
        <w:t xml:space="preserve"> os mesmos valores que seriam por el</w:t>
      </w:r>
      <w:r w:rsidR="00055A52" w:rsidRPr="002A762A">
        <w:rPr>
          <w:rFonts w:ascii="Tahoma" w:hAnsi="Tahoma" w:cs="Tahoma"/>
          <w:sz w:val="21"/>
          <w:szCs w:val="21"/>
        </w:rPr>
        <w:t xml:space="preserve">es </w:t>
      </w:r>
      <w:r w:rsidR="00490A19" w:rsidRPr="002A762A">
        <w:rPr>
          <w:rFonts w:ascii="Tahoma" w:hAnsi="Tahoma" w:cs="Tahoma"/>
          <w:sz w:val="21"/>
          <w:szCs w:val="21"/>
        </w:rPr>
        <w:t xml:space="preserve">recebidos caso nenhuma retenção ou dedução fosse realizada. </w:t>
      </w:r>
    </w:p>
    <w:p w14:paraId="0B0B1320" w14:textId="77777777" w:rsidR="00B61AEB" w:rsidRPr="002A762A" w:rsidRDefault="00B61AEB" w:rsidP="002A762A">
      <w:pPr>
        <w:autoSpaceDE w:val="0"/>
        <w:autoSpaceDN w:val="0"/>
        <w:adjustRightInd w:val="0"/>
        <w:spacing w:after="0" w:line="276" w:lineRule="auto"/>
        <w:contextualSpacing/>
        <w:rPr>
          <w:rFonts w:ascii="Tahoma" w:hAnsi="Tahoma" w:cs="Tahoma"/>
          <w:b/>
          <w:sz w:val="21"/>
          <w:szCs w:val="21"/>
        </w:rPr>
      </w:pPr>
    </w:p>
    <w:p w14:paraId="2F14069F" w14:textId="609C187D"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Dez</w:t>
      </w:r>
    </w:p>
    <w:p w14:paraId="2E4EE112" w14:textId="7EFD1DEA"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Assembleia</w:t>
      </w:r>
      <w:r w:rsidR="00724678" w:rsidRPr="002A762A">
        <w:rPr>
          <w:rFonts w:ascii="Tahoma" w:hAnsi="Tahoma" w:cs="Tahoma"/>
          <w:b/>
          <w:smallCaps/>
          <w:sz w:val="21"/>
          <w:szCs w:val="21"/>
        </w:rPr>
        <w:t>s</w:t>
      </w:r>
      <w:r w:rsidRPr="002A762A">
        <w:rPr>
          <w:rFonts w:ascii="Tahoma" w:hAnsi="Tahoma" w:cs="Tahoma"/>
          <w:b/>
          <w:smallCaps/>
          <w:sz w:val="21"/>
          <w:szCs w:val="21"/>
        </w:rPr>
        <w:t xml:space="preserve"> Gera</w:t>
      </w:r>
      <w:r w:rsidR="00724678" w:rsidRPr="002A762A">
        <w:rPr>
          <w:rFonts w:ascii="Tahoma" w:hAnsi="Tahoma" w:cs="Tahoma"/>
          <w:b/>
          <w:smallCaps/>
          <w:sz w:val="21"/>
          <w:szCs w:val="21"/>
        </w:rPr>
        <w:t>is</w:t>
      </w:r>
      <w:r w:rsidRPr="002A762A">
        <w:rPr>
          <w:rFonts w:ascii="Tahoma" w:hAnsi="Tahoma" w:cs="Tahoma"/>
          <w:b/>
          <w:smallCaps/>
          <w:sz w:val="21"/>
          <w:szCs w:val="21"/>
        </w:rPr>
        <w:t xml:space="preserve"> de Debenturistas</w:t>
      </w:r>
    </w:p>
    <w:p w14:paraId="17DF3AD3" w14:textId="77777777" w:rsidR="006E0B31" w:rsidRPr="002A762A" w:rsidRDefault="006E0B31" w:rsidP="002A762A">
      <w:pPr>
        <w:autoSpaceDE w:val="0"/>
        <w:autoSpaceDN w:val="0"/>
        <w:adjustRightInd w:val="0"/>
        <w:spacing w:after="0" w:line="276" w:lineRule="auto"/>
        <w:contextualSpacing/>
        <w:rPr>
          <w:rFonts w:ascii="Tahoma" w:hAnsi="Tahoma" w:cs="Tahoma"/>
          <w:bCs/>
          <w:sz w:val="21"/>
          <w:szCs w:val="21"/>
        </w:rPr>
      </w:pPr>
    </w:p>
    <w:p w14:paraId="1A077EBF" w14:textId="16062F6E"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F771EB" w:rsidRPr="002A762A">
        <w:rPr>
          <w:rFonts w:ascii="Tahoma" w:hAnsi="Tahoma" w:cs="Tahoma"/>
          <w:sz w:val="21"/>
          <w:szCs w:val="21"/>
        </w:rPr>
        <w:t>0</w:t>
      </w:r>
      <w:r w:rsidRPr="002A762A">
        <w:rPr>
          <w:rFonts w:ascii="Tahoma" w:hAnsi="Tahoma" w:cs="Tahoma"/>
          <w:sz w:val="21"/>
          <w:szCs w:val="21"/>
        </w:rPr>
        <w:t>.1.</w:t>
      </w:r>
      <w:r w:rsidRPr="002A762A">
        <w:rPr>
          <w:rFonts w:ascii="Tahoma" w:hAnsi="Tahoma" w:cs="Tahoma"/>
          <w:sz w:val="21"/>
          <w:szCs w:val="21"/>
        </w:rPr>
        <w:tab/>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2A762A">
        <w:rPr>
          <w:rFonts w:ascii="Tahoma" w:hAnsi="Tahoma" w:cs="Tahoma"/>
          <w:b/>
          <w:bCs/>
          <w:sz w:val="21"/>
          <w:szCs w:val="21"/>
        </w:rPr>
        <w:t>Assembleia Geral de Debenturistas</w:t>
      </w:r>
      <w:r w:rsidRPr="002A762A">
        <w:rPr>
          <w:rFonts w:ascii="Tahoma" w:hAnsi="Tahoma" w:cs="Tahoma"/>
          <w:sz w:val="21"/>
          <w:szCs w:val="21"/>
        </w:rPr>
        <w:t>”).</w:t>
      </w:r>
    </w:p>
    <w:p w14:paraId="2C963171" w14:textId="77777777" w:rsidR="00120AC0" w:rsidRPr="002A762A" w:rsidRDefault="00120AC0" w:rsidP="002A762A">
      <w:pPr>
        <w:pStyle w:val="PargrafodaLista"/>
        <w:spacing w:after="0" w:line="276" w:lineRule="auto"/>
        <w:rPr>
          <w:rFonts w:ascii="Tahoma" w:hAnsi="Tahoma" w:cs="Tahoma"/>
          <w:sz w:val="21"/>
          <w:szCs w:val="21"/>
        </w:rPr>
      </w:pPr>
    </w:p>
    <w:p w14:paraId="0C76226D" w14:textId="582495F1"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2</w:t>
      </w:r>
      <w:r w:rsidRPr="002A762A">
        <w:rPr>
          <w:rFonts w:ascii="Tahoma" w:hAnsi="Tahoma" w:cs="Tahoma"/>
          <w:sz w:val="21"/>
          <w:szCs w:val="21"/>
        </w:rPr>
        <w:t>.</w:t>
      </w:r>
      <w:r w:rsidRPr="002A762A">
        <w:rPr>
          <w:rFonts w:ascii="Tahoma" w:hAnsi="Tahoma" w:cs="Tahoma"/>
          <w:sz w:val="21"/>
          <w:szCs w:val="21"/>
        </w:rPr>
        <w:tab/>
        <w:t xml:space="preserve">A Assembleia Geral de Debenturistas poderá ser convocada: (i) pela Emissora; </w:t>
      </w:r>
      <w:r w:rsidR="002F0F25" w:rsidRPr="002A762A">
        <w:rPr>
          <w:rFonts w:ascii="Tahoma" w:hAnsi="Tahoma" w:cs="Tahoma"/>
          <w:sz w:val="21"/>
          <w:szCs w:val="21"/>
        </w:rPr>
        <w:t xml:space="preserve">(ii) pelo Agente Fiduciário; </w:t>
      </w:r>
      <w:r w:rsidRPr="002A762A">
        <w:rPr>
          <w:rFonts w:ascii="Tahoma" w:hAnsi="Tahoma" w:cs="Tahoma"/>
          <w:sz w:val="21"/>
          <w:szCs w:val="21"/>
        </w:rPr>
        <w:t>ou (ii</w:t>
      </w:r>
      <w:r w:rsidR="002F0F25" w:rsidRPr="002A762A">
        <w:rPr>
          <w:rFonts w:ascii="Tahoma" w:hAnsi="Tahoma" w:cs="Tahoma"/>
          <w:sz w:val="21"/>
          <w:szCs w:val="21"/>
        </w:rPr>
        <w:t>i</w:t>
      </w:r>
      <w:r w:rsidRPr="002A762A">
        <w:rPr>
          <w:rFonts w:ascii="Tahoma" w:hAnsi="Tahoma" w:cs="Tahoma"/>
          <w:sz w:val="21"/>
          <w:szCs w:val="21"/>
        </w:rPr>
        <w:t xml:space="preserve">) </w:t>
      </w:r>
      <w:r w:rsidR="00211206" w:rsidRPr="002A762A">
        <w:rPr>
          <w:rFonts w:ascii="Tahoma" w:hAnsi="Tahoma" w:cs="Tahoma"/>
          <w:sz w:val="21"/>
          <w:szCs w:val="21"/>
        </w:rPr>
        <w:t>por</w:t>
      </w:r>
      <w:r w:rsidRPr="002A762A">
        <w:rPr>
          <w:rFonts w:ascii="Tahoma" w:hAnsi="Tahoma" w:cs="Tahoma"/>
          <w:sz w:val="21"/>
          <w:szCs w:val="21"/>
        </w:rPr>
        <w:t xml:space="preserve"> titulares das Debêntures que representem 10% (dez por cento), no mínimo, das Debêntures</w:t>
      </w:r>
      <w:r w:rsidR="00211206" w:rsidRPr="002A762A">
        <w:rPr>
          <w:rFonts w:ascii="Tahoma" w:hAnsi="Tahoma" w:cs="Tahoma"/>
          <w:sz w:val="21"/>
          <w:szCs w:val="21"/>
        </w:rPr>
        <w:t xml:space="preserve"> em circulação</w:t>
      </w:r>
      <w:r w:rsidRPr="002A762A">
        <w:rPr>
          <w:rFonts w:ascii="Tahoma" w:hAnsi="Tahoma" w:cs="Tahoma"/>
          <w:sz w:val="21"/>
          <w:szCs w:val="21"/>
        </w:rPr>
        <w:t>.</w:t>
      </w:r>
    </w:p>
    <w:p w14:paraId="2B137728" w14:textId="77777777" w:rsidR="00120AC0" w:rsidRPr="002A762A" w:rsidRDefault="00120AC0" w:rsidP="002A762A">
      <w:pPr>
        <w:pStyle w:val="PargrafodaLista"/>
        <w:spacing w:after="0" w:line="276" w:lineRule="auto"/>
        <w:rPr>
          <w:rFonts w:ascii="Tahoma" w:hAnsi="Tahoma" w:cs="Tahoma"/>
          <w:sz w:val="21"/>
          <w:szCs w:val="21"/>
        </w:rPr>
      </w:pPr>
    </w:p>
    <w:p w14:paraId="24CEFEEB" w14:textId="515F49B7"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3</w:t>
      </w:r>
      <w:r w:rsidRPr="002A762A">
        <w:rPr>
          <w:rFonts w:ascii="Tahoma" w:hAnsi="Tahoma" w:cs="Tahoma"/>
          <w:sz w:val="21"/>
          <w:szCs w:val="21"/>
        </w:rPr>
        <w:t>.</w:t>
      </w:r>
      <w:r w:rsidRPr="002A762A">
        <w:rPr>
          <w:rFonts w:ascii="Tahoma" w:hAnsi="Tahoma" w:cs="Tahoma"/>
          <w:sz w:val="21"/>
          <w:szCs w:val="21"/>
        </w:rPr>
        <w:tab/>
        <w:t xml:space="preserve">A convocação da Assembleia Geral de Debenturistas dar-se-á mediante anúncio publicado pelo menos </w:t>
      </w:r>
      <w:r w:rsidR="003F2526" w:rsidRPr="002A762A">
        <w:rPr>
          <w:rFonts w:ascii="Tahoma" w:hAnsi="Tahoma" w:cs="Tahoma"/>
          <w:sz w:val="21"/>
          <w:szCs w:val="21"/>
        </w:rPr>
        <w:t>0</w:t>
      </w:r>
      <w:r w:rsidRPr="002A762A">
        <w:rPr>
          <w:rFonts w:ascii="Tahoma" w:hAnsi="Tahoma" w:cs="Tahoma"/>
          <w:sz w:val="21"/>
          <w:szCs w:val="21"/>
        </w:rPr>
        <w:t xml:space="preserve">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w:t>
      </w:r>
    </w:p>
    <w:p w14:paraId="3416387E" w14:textId="77777777" w:rsidR="00120AC0" w:rsidRPr="002A762A" w:rsidRDefault="00120AC0" w:rsidP="002A762A">
      <w:pPr>
        <w:pStyle w:val="PargrafodaLista"/>
        <w:spacing w:after="0" w:line="276" w:lineRule="auto"/>
        <w:rPr>
          <w:rFonts w:ascii="Tahoma" w:hAnsi="Tahoma" w:cs="Tahoma"/>
          <w:sz w:val="21"/>
          <w:szCs w:val="21"/>
        </w:rPr>
      </w:pPr>
    </w:p>
    <w:p w14:paraId="5381F950" w14:textId="07614DC6"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4</w:t>
      </w:r>
      <w:r w:rsidRPr="002A762A">
        <w:rPr>
          <w:rFonts w:ascii="Tahoma" w:hAnsi="Tahoma" w:cs="Tahoma"/>
          <w:sz w:val="21"/>
          <w:szCs w:val="21"/>
        </w:rPr>
        <w:t>.</w:t>
      </w:r>
      <w:r w:rsidRPr="002A762A">
        <w:rPr>
          <w:rFonts w:ascii="Tahoma" w:hAnsi="Tahoma" w:cs="Tahoma"/>
          <w:sz w:val="21"/>
          <w:szCs w:val="21"/>
        </w:rPr>
        <w:tab/>
        <w:t>A Assembleia Geral de Debenturistas deverá ser realizada em prazo mínimo de 15 (quinze) dias, contados da data da primeira publicação da convocação, sendo que a segunda convocação somente poderá ser realizada em, no mínimo, 8 (oito) dias contado da nova publicação de edital de segunda convocação para a instalação, caso não ocorra a em primeira convocação.</w:t>
      </w:r>
    </w:p>
    <w:p w14:paraId="3C464D1A" w14:textId="77777777" w:rsidR="00120AC0" w:rsidRPr="002A762A" w:rsidRDefault="00120AC0" w:rsidP="002A762A">
      <w:pPr>
        <w:pStyle w:val="PargrafodaLista"/>
        <w:spacing w:after="0" w:line="276" w:lineRule="auto"/>
        <w:rPr>
          <w:rFonts w:ascii="Tahoma" w:hAnsi="Tahoma" w:cs="Tahoma"/>
          <w:sz w:val="21"/>
          <w:szCs w:val="21"/>
        </w:rPr>
      </w:pPr>
      <w:r w:rsidRPr="002A762A">
        <w:rPr>
          <w:rFonts w:ascii="Tahoma" w:hAnsi="Tahoma" w:cs="Tahoma"/>
          <w:sz w:val="21"/>
          <w:szCs w:val="21"/>
        </w:rPr>
        <w:t xml:space="preserve"> </w:t>
      </w:r>
    </w:p>
    <w:p w14:paraId="7008AC85" w14:textId="4C652E50"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5</w:t>
      </w:r>
      <w:r w:rsidRPr="002A762A">
        <w:rPr>
          <w:rFonts w:ascii="Tahoma" w:hAnsi="Tahoma" w:cs="Tahoma"/>
          <w:sz w:val="21"/>
          <w:szCs w:val="21"/>
        </w:rPr>
        <w:t>.</w:t>
      </w:r>
      <w:r w:rsidRPr="002A762A">
        <w:rPr>
          <w:rFonts w:ascii="Tahoma" w:hAnsi="Tahoma" w:cs="Tahoma"/>
          <w:sz w:val="21"/>
          <w:szCs w:val="21"/>
        </w:rPr>
        <w:tab/>
        <w:t>A Assembleia Geral de Debenturistas instalar-se-á,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17CF4E80" w14:textId="77777777" w:rsidR="00120AC0" w:rsidRPr="002A762A" w:rsidRDefault="00120AC0" w:rsidP="002A762A">
      <w:pPr>
        <w:pStyle w:val="PargrafodaLista"/>
        <w:spacing w:after="0" w:line="276" w:lineRule="auto"/>
        <w:rPr>
          <w:rFonts w:ascii="Tahoma" w:hAnsi="Tahoma" w:cs="Tahoma"/>
          <w:sz w:val="21"/>
          <w:szCs w:val="21"/>
        </w:rPr>
      </w:pPr>
    </w:p>
    <w:p w14:paraId="0703326F" w14:textId="24771F0C"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6</w:t>
      </w:r>
      <w:r w:rsidRPr="002A762A">
        <w:rPr>
          <w:rFonts w:ascii="Tahoma" w:hAnsi="Tahoma" w:cs="Tahoma"/>
          <w:sz w:val="21"/>
          <w:szCs w:val="21"/>
        </w:rPr>
        <w:t>.</w:t>
      </w:r>
      <w:r w:rsidRPr="002A762A">
        <w:rPr>
          <w:rFonts w:ascii="Tahoma" w:hAnsi="Tahoma" w:cs="Tahoma"/>
          <w:sz w:val="21"/>
          <w:szCs w:val="21"/>
        </w:rPr>
        <w:tab/>
        <w:t>Independentemente das formalidades legais previstas, será considerada regular a Assembleia Geral de Debenturistas a que comparecerem todos os titulares das Debêntures em circulação, conforme aplicável.</w:t>
      </w:r>
    </w:p>
    <w:p w14:paraId="20B28D11" w14:textId="77777777" w:rsidR="00120AC0" w:rsidRPr="002A762A" w:rsidRDefault="00120AC0" w:rsidP="002A762A">
      <w:pPr>
        <w:pStyle w:val="PargrafodaLista"/>
        <w:spacing w:after="0" w:line="276" w:lineRule="auto"/>
        <w:rPr>
          <w:rFonts w:ascii="Tahoma" w:hAnsi="Tahoma" w:cs="Tahoma"/>
          <w:sz w:val="21"/>
          <w:szCs w:val="21"/>
        </w:rPr>
      </w:pPr>
    </w:p>
    <w:p w14:paraId="7CDA7640" w14:textId="729F56CA"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7</w:t>
      </w:r>
      <w:r w:rsidRPr="002A762A">
        <w:rPr>
          <w:rFonts w:ascii="Tahoma" w:hAnsi="Tahoma" w:cs="Tahoma"/>
          <w:sz w:val="21"/>
          <w:szCs w:val="21"/>
        </w:rPr>
        <w:t>.</w:t>
      </w:r>
      <w:r w:rsidRPr="002A762A">
        <w:rPr>
          <w:rFonts w:ascii="Tahoma" w:hAnsi="Tahoma" w:cs="Tahoma"/>
          <w:sz w:val="21"/>
          <w:szCs w:val="21"/>
        </w:rPr>
        <w:tab/>
        <w:t>Será facultada a presença dos representantes legais da Emissora na Assembleia Geral de Debenturistas exceto (i) quando a Emissora convocar a referida Assembleia Geral de Debenturistas ou (ii) quando formalmente solicitado pelo</w:t>
      </w:r>
      <w:r w:rsidR="00211206" w:rsidRPr="002A762A">
        <w:rPr>
          <w:rFonts w:ascii="Tahoma" w:hAnsi="Tahoma" w:cs="Tahoma"/>
          <w:sz w:val="21"/>
          <w:szCs w:val="21"/>
        </w:rPr>
        <w:t>s</w:t>
      </w:r>
      <w:r w:rsidRPr="002A762A">
        <w:rPr>
          <w:rFonts w:ascii="Tahoma" w:hAnsi="Tahoma" w:cs="Tahoma"/>
          <w:sz w:val="21"/>
          <w:szCs w:val="21"/>
        </w:rPr>
        <w:t xml:space="preserve"> </w:t>
      </w:r>
      <w:r w:rsidR="00211206" w:rsidRPr="002A762A">
        <w:rPr>
          <w:rFonts w:ascii="Tahoma" w:hAnsi="Tahoma" w:cs="Tahoma"/>
          <w:sz w:val="21"/>
          <w:szCs w:val="21"/>
        </w:rPr>
        <w:t>d</w:t>
      </w:r>
      <w:r w:rsidRPr="002A762A">
        <w:rPr>
          <w:rFonts w:ascii="Tahoma" w:hAnsi="Tahoma" w:cs="Tahoma"/>
          <w:sz w:val="21"/>
          <w:szCs w:val="21"/>
        </w:rPr>
        <w:t>ebenturista</w:t>
      </w:r>
      <w:r w:rsidR="00211206" w:rsidRPr="002A762A">
        <w:rPr>
          <w:rFonts w:ascii="Tahoma" w:hAnsi="Tahoma" w:cs="Tahoma"/>
          <w:sz w:val="21"/>
          <w:szCs w:val="21"/>
        </w:rPr>
        <w:t>s</w:t>
      </w:r>
      <w:r w:rsidRPr="002A762A">
        <w:rPr>
          <w:rFonts w:ascii="Tahoma" w:hAnsi="Tahoma" w:cs="Tahoma"/>
          <w:sz w:val="21"/>
          <w:szCs w:val="21"/>
        </w:rPr>
        <w:t>, hipóteses em que a presença da Emissora será obrigatória. Em ambos os casos citados anteriormente, caso a Emissora ainda assim não compareça à referida Assembleia Geral de Debenturistas, o procedimento deverá seguir normalmente, sendo válidas as deliberações nel</w:t>
      </w:r>
      <w:r w:rsidR="00306DA3" w:rsidRPr="002A762A">
        <w:rPr>
          <w:rFonts w:ascii="Tahoma" w:hAnsi="Tahoma" w:cs="Tahoma"/>
          <w:sz w:val="21"/>
          <w:szCs w:val="21"/>
        </w:rPr>
        <w:t>a</w:t>
      </w:r>
      <w:r w:rsidRPr="002A762A">
        <w:rPr>
          <w:rFonts w:ascii="Tahoma" w:hAnsi="Tahoma" w:cs="Tahoma"/>
          <w:sz w:val="21"/>
          <w:szCs w:val="21"/>
        </w:rPr>
        <w:t xml:space="preserve"> tomadas.</w:t>
      </w:r>
    </w:p>
    <w:p w14:paraId="63F7747A" w14:textId="77777777" w:rsidR="00120AC0" w:rsidRPr="002A762A" w:rsidRDefault="00120AC0" w:rsidP="002A762A">
      <w:pPr>
        <w:pStyle w:val="PargrafodaLista"/>
        <w:spacing w:after="0" w:line="276" w:lineRule="auto"/>
        <w:rPr>
          <w:rFonts w:ascii="Tahoma" w:hAnsi="Tahoma" w:cs="Tahoma"/>
          <w:sz w:val="21"/>
          <w:szCs w:val="21"/>
        </w:rPr>
      </w:pPr>
    </w:p>
    <w:p w14:paraId="273C56A5" w14:textId="692F64C8"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8</w:t>
      </w:r>
      <w:r w:rsidRPr="002A762A">
        <w:rPr>
          <w:rFonts w:ascii="Tahoma" w:hAnsi="Tahoma" w:cs="Tahoma"/>
          <w:sz w:val="21"/>
          <w:szCs w:val="21"/>
        </w:rPr>
        <w:t>.</w:t>
      </w:r>
      <w:r w:rsidRPr="002A762A">
        <w:rPr>
          <w:rFonts w:ascii="Tahoma" w:hAnsi="Tahoma" w:cs="Tahoma"/>
          <w:sz w:val="21"/>
          <w:szCs w:val="21"/>
        </w:rPr>
        <w:tab/>
        <w:t>A presidência da Assembleia Geral de Debenturistas caberá ao titular de Debêntures eleito na própria Assembleia Geral de Debenturistas, por maioria de votos dos presentes.</w:t>
      </w:r>
    </w:p>
    <w:p w14:paraId="50D4C81D" w14:textId="77777777" w:rsidR="00120AC0" w:rsidRPr="002A762A" w:rsidRDefault="00120AC0" w:rsidP="002A762A">
      <w:pPr>
        <w:pStyle w:val="PargrafodaLista"/>
        <w:spacing w:after="0" w:line="276" w:lineRule="auto"/>
        <w:rPr>
          <w:rFonts w:ascii="Tahoma" w:hAnsi="Tahoma" w:cs="Tahoma"/>
          <w:sz w:val="21"/>
          <w:szCs w:val="21"/>
        </w:rPr>
      </w:pPr>
    </w:p>
    <w:p w14:paraId="0E0DE804" w14:textId="7EAD504F"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lastRenderedPageBreak/>
        <w:t>1</w:t>
      </w:r>
      <w:r w:rsidR="008A4CB7"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9</w:t>
      </w:r>
      <w:r w:rsidRPr="002A762A">
        <w:rPr>
          <w:rFonts w:ascii="Tahoma" w:hAnsi="Tahoma" w:cs="Tahoma"/>
          <w:sz w:val="21"/>
          <w:szCs w:val="21"/>
        </w:rPr>
        <w:t>.</w:t>
      </w:r>
      <w:r w:rsidRPr="002A762A">
        <w:rPr>
          <w:rFonts w:ascii="Tahoma" w:hAnsi="Tahoma" w:cs="Tahoma"/>
          <w:sz w:val="21"/>
          <w:szCs w:val="21"/>
        </w:rPr>
        <w:tab/>
        <w:t>Exceto se de outra forma disposto nesta Escritura, as deliberações em Assembleia Geral de Debenturistas</w:t>
      </w:r>
      <w:r w:rsidR="00211206" w:rsidRPr="002A762A">
        <w:rPr>
          <w:rFonts w:ascii="Tahoma" w:hAnsi="Tahoma" w:cs="Tahoma"/>
          <w:sz w:val="21"/>
          <w:szCs w:val="21"/>
        </w:rPr>
        <w:t xml:space="preserve"> </w:t>
      </w:r>
      <w:r w:rsidRPr="002A762A">
        <w:rPr>
          <w:rFonts w:ascii="Tahoma" w:hAnsi="Tahoma" w:cs="Tahoma"/>
          <w:sz w:val="21"/>
          <w:szCs w:val="21"/>
        </w:rPr>
        <w:t xml:space="preserve">deverão ser aprovadas (i), em primeira convocação, por titulares de Debêntures que representem, no mínimo, 50% (cinquenta por cento) mais 1 (uma) das Debêntures em </w:t>
      </w:r>
      <w:r w:rsidR="00371B17" w:rsidRPr="002A762A">
        <w:rPr>
          <w:rFonts w:ascii="Tahoma" w:hAnsi="Tahoma" w:cs="Tahoma"/>
          <w:sz w:val="21"/>
          <w:szCs w:val="21"/>
        </w:rPr>
        <w:t>c</w:t>
      </w:r>
      <w:r w:rsidRPr="002A762A">
        <w:rPr>
          <w:rFonts w:ascii="Tahoma" w:hAnsi="Tahoma" w:cs="Tahoma"/>
          <w:sz w:val="21"/>
          <w:szCs w:val="21"/>
        </w:rPr>
        <w:t xml:space="preserve">irculação; ou (ii) em segunda convocação, por titulares que representem 50% (cinquenta por cento) mais 1 (uma) das Debêntures em circulação presentes na respectiva assembleia desde que representem, no mínimo, 20 % (vinte por cento) das Debêntures em circulação. </w:t>
      </w:r>
    </w:p>
    <w:p w14:paraId="468A8F02" w14:textId="77777777" w:rsidR="00120AC0" w:rsidRPr="002A762A" w:rsidRDefault="00120AC0" w:rsidP="002A762A">
      <w:pPr>
        <w:pStyle w:val="PargrafodaLista"/>
        <w:spacing w:after="0" w:line="276" w:lineRule="auto"/>
        <w:rPr>
          <w:rFonts w:ascii="Tahoma" w:hAnsi="Tahoma" w:cs="Tahoma"/>
          <w:sz w:val="21"/>
          <w:szCs w:val="21"/>
        </w:rPr>
      </w:pPr>
    </w:p>
    <w:p w14:paraId="2A50BD88" w14:textId="77777777" w:rsidR="00D90489" w:rsidRPr="002A762A" w:rsidRDefault="00120AC0" w:rsidP="002A762A">
      <w:pPr>
        <w:pStyle w:val="PargrafodaLista"/>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8A4CB7" w:rsidRPr="002A762A">
        <w:rPr>
          <w:rFonts w:ascii="Tahoma" w:hAnsi="Tahoma" w:cs="Tahoma"/>
          <w:sz w:val="21"/>
          <w:szCs w:val="21"/>
        </w:rPr>
        <w:t>0</w:t>
      </w:r>
      <w:r w:rsidRPr="002A762A">
        <w:rPr>
          <w:rFonts w:ascii="Tahoma" w:hAnsi="Tahoma" w:cs="Tahoma"/>
          <w:sz w:val="21"/>
          <w:szCs w:val="21"/>
        </w:rPr>
        <w:t>.1</w:t>
      </w:r>
      <w:r w:rsidR="007854E7" w:rsidRPr="002A762A">
        <w:rPr>
          <w:rFonts w:ascii="Tahoma" w:hAnsi="Tahoma" w:cs="Tahoma"/>
          <w:sz w:val="21"/>
          <w:szCs w:val="21"/>
        </w:rPr>
        <w:t>0</w:t>
      </w:r>
      <w:r w:rsidRPr="002A762A">
        <w:rPr>
          <w:rFonts w:ascii="Tahoma" w:hAnsi="Tahoma" w:cs="Tahoma"/>
          <w:sz w:val="21"/>
          <w:szCs w:val="21"/>
        </w:rPr>
        <w:t>.</w:t>
      </w:r>
      <w:r w:rsidRPr="002A762A">
        <w:rPr>
          <w:rFonts w:ascii="Tahoma" w:hAnsi="Tahoma" w:cs="Tahoma"/>
          <w:sz w:val="21"/>
          <w:szCs w:val="21"/>
        </w:rPr>
        <w:tab/>
      </w:r>
      <w:r w:rsidR="00D90489" w:rsidRPr="002A762A">
        <w:rPr>
          <w:rFonts w:ascii="Tahoma" w:hAnsi="Tahoma" w:cs="Tahoma"/>
          <w:sz w:val="21"/>
          <w:szCs w:val="21"/>
        </w:rPr>
        <w:t>Sem prejuízo do disposto na Cláusula 10.9 acima, dependerá da aprovação por titulares de Debêntures que representem, no mínimo, 75% (setenta e cinco por cento) das Debêntures em circulação, quaisquer deliberações da Assembleia Geral de Debenturistas que envolvam a alteração da presente Escritura para modificação:</w:t>
      </w:r>
    </w:p>
    <w:p w14:paraId="7683C78B" w14:textId="77777777" w:rsidR="00D90489" w:rsidRPr="002A762A" w:rsidRDefault="00D90489" w:rsidP="002A762A">
      <w:pPr>
        <w:pStyle w:val="PargrafodaLista"/>
        <w:spacing w:after="0" w:line="276" w:lineRule="auto"/>
        <w:rPr>
          <w:rFonts w:ascii="Tahoma" w:hAnsi="Tahoma" w:cs="Tahoma"/>
          <w:sz w:val="21"/>
          <w:szCs w:val="21"/>
        </w:rPr>
      </w:pPr>
    </w:p>
    <w:p w14:paraId="388B2817"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(a)</w:t>
      </w:r>
      <w:r w:rsidRPr="002A762A">
        <w:rPr>
          <w:rFonts w:ascii="Tahoma" w:hAnsi="Tahoma" w:cs="Tahoma"/>
          <w:sz w:val="21"/>
          <w:szCs w:val="21"/>
        </w:rPr>
        <w:tab/>
        <w:t>dos Eventos de Vencimento Antecipados;</w:t>
      </w:r>
    </w:p>
    <w:p w14:paraId="4D8DD94A"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(b)</w:t>
      </w:r>
      <w:r w:rsidRPr="002A762A">
        <w:rPr>
          <w:rFonts w:ascii="Tahoma" w:hAnsi="Tahoma" w:cs="Tahoma"/>
          <w:sz w:val="21"/>
          <w:szCs w:val="21"/>
        </w:rPr>
        <w:tab/>
        <w:t>das declarações e garantias prestadas pela Emissora;</w:t>
      </w:r>
    </w:p>
    <w:p w14:paraId="55D5CB0A"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(c)</w:t>
      </w:r>
      <w:r w:rsidRPr="002A762A">
        <w:rPr>
          <w:rFonts w:ascii="Tahoma" w:hAnsi="Tahoma" w:cs="Tahoma"/>
          <w:sz w:val="21"/>
          <w:szCs w:val="21"/>
        </w:rPr>
        <w:tab/>
        <w:t>das obrigações adicionais da Emissora;</w:t>
      </w:r>
    </w:p>
    <w:p w14:paraId="05DB32B3" w14:textId="00D2F55C"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(d)</w:t>
      </w:r>
      <w:r w:rsidRPr="002A762A">
        <w:rPr>
          <w:rFonts w:ascii="Tahoma" w:hAnsi="Tahoma" w:cs="Tahoma"/>
          <w:sz w:val="21"/>
          <w:szCs w:val="21"/>
        </w:rPr>
        <w:tab/>
        <w:t>de quaisquer quóruns de deliberação em Assembleia Geral de Debenturistas previstos nesta Escritura; e</w:t>
      </w:r>
    </w:p>
    <w:p w14:paraId="4534BE5D" w14:textId="21A35A40"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(e)</w:t>
      </w:r>
      <w:r w:rsidRPr="002A762A">
        <w:rPr>
          <w:rFonts w:ascii="Tahoma" w:hAnsi="Tahoma" w:cs="Tahoma"/>
          <w:sz w:val="21"/>
          <w:szCs w:val="21"/>
        </w:rPr>
        <w:tab/>
        <w:t xml:space="preserve">toda e qualquer modificação, alteração ou aditamento dos </w:t>
      </w:r>
      <w:r w:rsidR="000A7949" w:rsidRPr="002A762A">
        <w:rPr>
          <w:rFonts w:ascii="Tahoma" w:hAnsi="Tahoma" w:cs="Tahoma"/>
          <w:sz w:val="21"/>
          <w:szCs w:val="21"/>
        </w:rPr>
        <w:t>d</w:t>
      </w:r>
      <w:r w:rsidRPr="002A762A">
        <w:rPr>
          <w:rFonts w:ascii="Tahoma" w:hAnsi="Tahoma" w:cs="Tahoma"/>
          <w:sz w:val="21"/>
          <w:szCs w:val="21"/>
        </w:rPr>
        <w:t>ocumentos da Emissão.</w:t>
      </w:r>
    </w:p>
    <w:p w14:paraId="123B0C69" w14:textId="77777777" w:rsidR="00D90489" w:rsidRPr="002A762A" w:rsidRDefault="00D90489" w:rsidP="002A762A">
      <w:pPr>
        <w:pStyle w:val="PargrafodaLista"/>
        <w:spacing w:after="0" w:line="276" w:lineRule="auto"/>
        <w:ind w:left="0"/>
        <w:rPr>
          <w:rFonts w:ascii="Tahoma" w:hAnsi="Tahoma" w:cs="Tahoma"/>
          <w:sz w:val="21"/>
          <w:szCs w:val="21"/>
        </w:rPr>
      </w:pPr>
    </w:p>
    <w:p w14:paraId="4C9D2A59" w14:textId="13CC43C0" w:rsidR="00120AC0" w:rsidRPr="002A762A" w:rsidRDefault="00D90489"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10.11.</w:t>
      </w:r>
      <w:r w:rsidRPr="002A762A">
        <w:rPr>
          <w:rFonts w:ascii="Tahoma" w:hAnsi="Tahoma" w:cs="Tahoma"/>
          <w:sz w:val="21"/>
          <w:szCs w:val="21"/>
        </w:rPr>
        <w:tab/>
      </w:r>
      <w:r w:rsidR="00120AC0" w:rsidRPr="002A762A">
        <w:rPr>
          <w:rFonts w:ascii="Tahoma" w:hAnsi="Tahoma" w:cs="Tahoma"/>
          <w:sz w:val="21"/>
          <w:szCs w:val="21"/>
        </w:rPr>
        <w:t xml:space="preserve">Cada Debênture conferirá a seu titular o direito a </w:t>
      </w:r>
      <w:r w:rsidRPr="002A762A">
        <w:rPr>
          <w:rFonts w:ascii="Tahoma" w:hAnsi="Tahoma" w:cs="Tahoma"/>
          <w:sz w:val="21"/>
          <w:szCs w:val="21"/>
        </w:rPr>
        <w:t>1 (</w:t>
      </w:r>
      <w:r w:rsidR="00120AC0" w:rsidRPr="002A762A">
        <w:rPr>
          <w:rFonts w:ascii="Tahoma" w:hAnsi="Tahoma" w:cs="Tahoma"/>
          <w:sz w:val="21"/>
          <w:szCs w:val="21"/>
        </w:rPr>
        <w:t>um</w:t>
      </w:r>
      <w:r w:rsidRPr="002A762A">
        <w:rPr>
          <w:rFonts w:ascii="Tahoma" w:hAnsi="Tahoma" w:cs="Tahoma"/>
          <w:sz w:val="21"/>
          <w:szCs w:val="21"/>
        </w:rPr>
        <w:t>)</w:t>
      </w:r>
      <w:r w:rsidR="00120AC0" w:rsidRPr="002A762A">
        <w:rPr>
          <w:rFonts w:ascii="Tahoma" w:hAnsi="Tahoma" w:cs="Tahoma"/>
          <w:sz w:val="21"/>
          <w:szCs w:val="21"/>
        </w:rPr>
        <w:t xml:space="preserve"> voto na Assembleia Geral de Debenturistas, sendo admitida a constituição de mandatários, titulares de Debêntures ou não.</w:t>
      </w:r>
    </w:p>
    <w:p w14:paraId="446E8461" w14:textId="77777777" w:rsidR="00120AC0" w:rsidRPr="002A762A" w:rsidRDefault="00120AC0" w:rsidP="002A762A">
      <w:pPr>
        <w:pStyle w:val="PargrafodaLista"/>
        <w:spacing w:after="0" w:line="276" w:lineRule="auto"/>
        <w:rPr>
          <w:rFonts w:ascii="Tahoma" w:hAnsi="Tahoma" w:cs="Tahoma"/>
          <w:sz w:val="21"/>
          <w:szCs w:val="21"/>
        </w:rPr>
      </w:pPr>
    </w:p>
    <w:p w14:paraId="54953795" w14:textId="0CB0BCFB" w:rsidR="00106B40" w:rsidRPr="002A762A" w:rsidRDefault="00120AC0" w:rsidP="002A762A">
      <w:pPr>
        <w:autoSpaceDE w:val="0"/>
        <w:autoSpaceDN w:val="0"/>
        <w:adjustRightInd w:val="0"/>
        <w:spacing w:after="0" w:line="276" w:lineRule="auto"/>
        <w:contextualSpacing/>
        <w:rPr>
          <w:rFonts w:ascii="Tahoma" w:hAnsi="Tahoma" w:cs="Tahoma"/>
          <w:b/>
          <w:smallCaps/>
          <w:sz w:val="21"/>
          <w:szCs w:val="21"/>
        </w:rPr>
      </w:pPr>
      <w:r w:rsidRPr="002A762A">
        <w:rPr>
          <w:rFonts w:ascii="Tahoma" w:hAnsi="Tahoma" w:cs="Tahoma"/>
          <w:sz w:val="21"/>
          <w:szCs w:val="21"/>
        </w:rPr>
        <w:t>1</w:t>
      </w:r>
      <w:r w:rsidR="006C52A5" w:rsidRPr="002A762A">
        <w:rPr>
          <w:rFonts w:ascii="Tahoma" w:hAnsi="Tahoma" w:cs="Tahoma"/>
          <w:sz w:val="21"/>
          <w:szCs w:val="21"/>
        </w:rPr>
        <w:t>0</w:t>
      </w:r>
      <w:r w:rsidRPr="002A762A">
        <w:rPr>
          <w:rFonts w:ascii="Tahoma" w:hAnsi="Tahoma" w:cs="Tahoma"/>
          <w:sz w:val="21"/>
          <w:szCs w:val="21"/>
        </w:rPr>
        <w:t>.1</w:t>
      </w:r>
      <w:r w:rsidR="00D90489" w:rsidRPr="002A762A">
        <w:rPr>
          <w:rFonts w:ascii="Tahoma" w:hAnsi="Tahoma" w:cs="Tahoma"/>
          <w:sz w:val="21"/>
          <w:szCs w:val="21"/>
        </w:rPr>
        <w:t>2</w:t>
      </w:r>
      <w:r w:rsidRPr="002A762A">
        <w:rPr>
          <w:rFonts w:ascii="Tahoma" w:hAnsi="Tahoma" w:cs="Tahoma"/>
          <w:sz w:val="21"/>
          <w:szCs w:val="21"/>
        </w:rPr>
        <w:t>.</w:t>
      </w:r>
      <w:r w:rsidRPr="002A762A">
        <w:rPr>
          <w:rFonts w:ascii="Tahoma" w:hAnsi="Tahoma" w:cs="Tahoma"/>
          <w:sz w:val="21"/>
          <w:szCs w:val="21"/>
        </w:rPr>
        <w:tab/>
        <w:t xml:space="preserve">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em </w:t>
      </w:r>
      <w:r w:rsidR="00371B17" w:rsidRPr="002A762A">
        <w:rPr>
          <w:rFonts w:ascii="Tahoma" w:hAnsi="Tahoma" w:cs="Tahoma"/>
          <w:sz w:val="21"/>
          <w:szCs w:val="21"/>
        </w:rPr>
        <w:t>c</w:t>
      </w:r>
      <w:r w:rsidRPr="002A762A">
        <w:rPr>
          <w:rFonts w:ascii="Tahoma" w:hAnsi="Tahoma" w:cs="Tahoma"/>
          <w:sz w:val="21"/>
          <w:szCs w:val="21"/>
        </w:rPr>
        <w:t>irculação independentemente de terem comparecido à Assembleia Geral de Debenturistas ou do voto proferido n</w:t>
      </w:r>
      <w:r w:rsidR="00C17AB3" w:rsidRPr="002A762A">
        <w:rPr>
          <w:rFonts w:ascii="Tahoma" w:hAnsi="Tahoma" w:cs="Tahoma"/>
          <w:sz w:val="21"/>
          <w:szCs w:val="21"/>
        </w:rPr>
        <w:t>o</w:t>
      </w:r>
      <w:r w:rsidRPr="002A762A">
        <w:rPr>
          <w:rFonts w:ascii="Tahoma" w:hAnsi="Tahoma" w:cs="Tahoma"/>
          <w:sz w:val="21"/>
          <w:szCs w:val="21"/>
        </w:rPr>
        <w:t xml:space="preserve"> respectiv</w:t>
      </w:r>
      <w:r w:rsidR="00C17AB3" w:rsidRPr="002A762A">
        <w:rPr>
          <w:rFonts w:ascii="Tahoma" w:hAnsi="Tahoma" w:cs="Tahoma"/>
          <w:sz w:val="21"/>
          <w:szCs w:val="21"/>
        </w:rPr>
        <w:t>o conclave</w:t>
      </w:r>
      <w:r w:rsidRPr="002A762A">
        <w:rPr>
          <w:rFonts w:ascii="Tahoma" w:hAnsi="Tahoma" w:cs="Tahoma"/>
          <w:sz w:val="21"/>
          <w:szCs w:val="21"/>
        </w:rPr>
        <w:t>.</w:t>
      </w:r>
    </w:p>
    <w:p w14:paraId="6AF3FC28" w14:textId="77777777" w:rsidR="00EA6CDC" w:rsidRPr="002A762A" w:rsidRDefault="00EA6CDC" w:rsidP="002A762A">
      <w:pPr>
        <w:autoSpaceDE w:val="0"/>
        <w:autoSpaceDN w:val="0"/>
        <w:adjustRightInd w:val="0"/>
        <w:spacing w:after="0" w:line="276" w:lineRule="auto"/>
        <w:contextualSpacing/>
        <w:jc w:val="center"/>
        <w:rPr>
          <w:rFonts w:ascii="Tahoma" w:hAnsi="Tahoma" w:cs="Tahoma"/>
          <w:b/>
          <w:smallCaps/>
          <w:sz w:val="21"/>
          <w:szCs w:val="21"/>
        </w:rPr>
      </w:pPr>
    </w:p>
    <w:p w14:paraId="320F55B7" w14:textId="1BA91269" w:rsidR="00DD11E5" w:rsidRPr="002A762A" w:rsidRDefault="00DD11E5"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Onze</w:t>
      </w:r>
    </w:p>
    <w:p w14:paraId="6BEE0748" w14:textId="77777777" w:rsidR="00634C82" w:rsidRPr="002A762A" w:rsidRDefault="00634C82"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Agente Fiduciário</w:t>
      </w:r>
    </w:p>
    <w:p w14:paraId="259A3956"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8966C8A" w14:textId="4D59438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 Agente Fiduciário declara</w:t>
      </w:r>
      <w:r w:rsidR="00233271" w:rsidRPr="002A762A">
        <w:rPr>
          <w:rFonts w:ascii="Tahoma" w:hAnsi="Tahoma" w:cs="Tahoma"/>
          <w:bCs/>
          <w:sz w:val="21"/>
          <w:szCs w:val="21"/>
        </w:rPr>
        <w:t>,</w:t>
      </w:r>
      <w:r w:rsidRPr="002A762A">
        <w:rPr>
          <w:rFonts w:ascii="Tahoma" w:hAnsi="Tahoma" w:cs="Tahoma"/>
          <w:bCs/>
          <w:sz w:val="21"/>
          <w:szCs w:val="21"/>
        </w:rPr>
        <w:t xml:space="preserve"> sob as penas da lei</w:t>
      </w:r>
      <w:r w:rsidR="00233271" w:rsidRPr="002A762A">
        <w:rPr>
          <w:rFonts w:ascii="Tahoma" w:hAnsi="Tahoma" w:cs="Tahoma"/>
          <w:bCs/>
          <w:sz w:val="21"/>
          <w:szCs w:val="21"/>
        </w:rPr>
        <w:t>,</w:t>
      </w:r>
      <w:r w:rsidRPr="002A762A">
        <w:rPr>
          <w:rFonts w:ascii="Tahoma" w:hAnsi="Tahoma" w:cs="Tahoma"/>
          <w:bCs/>
          <w:sz w:val="21"/>
          <w:szCs w:val="21"/>
        </w:rPr>
        <w:t xml:space="preserve"> que:</w:t>
      </w:r>
    </w:p>
    <w:p w14:paraId="2DCEAAD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C7E0473"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conhece e aceita a função para a qual foi nomeado, assumindo integralmente os deveres e atribuições previstos na legislação específica e nesta Escritura;</w:t>
      </w:r>
    </w:p>
    <w:p w14:paraId="397DAF02"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5AFA3B0"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concorda com todas as disposições desta Escritura, as quais aceita cumprir em sua integralidade;</w:t>
      </w:r>
    </w:p>
    <w:p w14:paraId="5E27671C"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8AB84A6"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está devidamente autorizado a celebrar esta Escritura e a cumprir com suas obrigações aqui previstas, tendo sido satisfeitos todos os requisitos legais e estatutários necessários para tanto;</w:t>
      </w:r>
    </w:p>
    <w:p w14:paraId="570CA839"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1B9E7D55"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lastRenderedPageBreak/>
        <w:t xml:space="preserve">a celebração desta Escritura e o cumprimento de suas obrigações aqui previstas não infringem qualquer obrigação anteriormente assumida pelo Agente Fiduciário; </w:t>
      </w:r>
    </w:p>
    <w:p w14:paraId="2A3AEB90"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316BCA4E"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não há qualquer tipo de impedimento legal, conforme disposto no §3º do artigo 66 da Lei das Sociedades por Ações, para exercer a função que lhe é conferida; </w:t>
      </w:r>
    </w:p>
    <w:p w14:paraId="0F3CE7C2"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E93B3A7" w14:textId="37850BAB"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não se encontra em nenhuma das situações de conflito de interesse previstas </w:t>
      </w:r>
      <w:r w:rsidR="00DD11E5" w:rsidRPr="002A762A">
        <w:rPr>
          <w:rFonts w:ascii="Tahoma" w:hAnsi="Tahoma" w:cs="Tahoma"/>
          <w:bCs/>
          <w:sz w:val="21"/>
          <w:szCs w:val="21"/>
        </w:rPr>
        <w:t>na Resolução CVM nº 17, de 9 de fevereiro de 2021, conforme alterada (“</w:t>
      </w:r>
      <w:r w:rsidR="00DD11E5" w:rsidRPr="002A762A">
        <w:rPr>
          <w:rFonts w:ascii="Tahoma" w:hAnsi="Tahoma" w:cs="Tahoma"/>
          <w:b/>
          <w:sz w:val="21"/>
          <w:szCs w:val="21"/>
        </w:rPr>
        <w:t>Resolução CVM 17</w:t>
      </w:r>
      <w:r w:rsidR="00DD11E5" w:rsidRPr="002A762A">
        <w:rPr>
          <w:rFonts w:ascii="Tahoma" w:hAnsi="Tahoma" w:cs="Tahoma"/>
          <w:bCs/>
          <w:sz w:val="21"/>
          <w:szCs w:val="21"/>
        </w:rPr>
        <w:t>”)</w:t>
      </w:r>
      <w:r w:rsidRPr="002A762A">
        <w:rPr>
          <w:rFonts w:ascii="Tahoma" w:hAnsi="Tahoma" w:cs="Tahoma"/>
          <w:bCs/>
          <w:sz w:val="21"/>
          <w:szCs w:val="21"/>
        </w:rPr>
        <w:t>;</w:t>
      </w:r>
    </w:p>
    <w:p w14:paraId="735FCDA7"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3D618484"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não tem qualquer ligação com a Emissora que o impeça de exercer suas funções;</w:t>
      </w:r>
    </w:p>
    <w:p w14:paraId="612597BD"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7A3B1B0D" w14:textId="75F05E84"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está ciente das disposições da Circular BACEN na 1.832, de 31 de outubro de 1990, conforme alterada; e</w:t>
      </w:r>
    </w:p>
    <w:p w14:paraId="4889C96B"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6900E5E9"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verificou a veracidade das informações contidas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Escritura;</w:t>
      </w:r>
    </w:p>
    <w:p w14:paraId="628105E4"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0ACBEB66"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o(s) representante(s) legal(is) que assinam esta Escritura tem poderes estatuários e/ou delegados para assumir as obrigações ora estabelecidas e, sendo mandatário, teve os poderes legitimamente outorgados, estando o respectivo mandato em pleno vigor, conforme disposições do respectivo estatuto social; e</w:t>
      </w:r>
    </w:p>
    <w:p w14:paraId="4C126D4A"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79F7836D"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na data de assinatura da presente Escritura, o Agente Fiduciário não atua como agente fiduciário em emissões de valores mobiliários da Emissora ou de qualquer Afiliada sua.</w:t>
      </w:r>
    </w:p>
    <w:p w14:paraId="2779DABE"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8C9857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 Agente Fiduciário exercerá suas funções a partir da data de assinatura desta Escritura, devendo permanecer no exercício de suas funções até a Data de Vencimento das Debêntures ou, caso ainda restem obrigações da Emissora inadimplidas após a Data de Vencimento, até que todas as obrigações da Emissora relacionadas a esta Escritura sejam cumpridas ou, ainda, até sua efetiva substituição.</w:t>
      </w:r>
    </w:p>
    <w:p w14:paraId="3611E2E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73B5684" w14:textId="3DF70E6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11.3.</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A título de remuneração pelos serviços prestados pelo Agente Fiduciário</w:t>
      </w:r>
      <w:r w:rsidR="00F04ADF" w:rsidRPr="002A762A">
        <w:rPr>
          <w:rFonts w:ascii="Tahoma" w:hAnsi="Tahoma" w:cs="Tahoma"/>
          <w:bCs/>
          <w:sz w:val="21"/>
          <w:szCs w:val="21"/>
        </w:rPr>
        <w:t>,</w:t>
      </w:r>
      <w:r w:rsidRPr="002A762A">
        <w:rPr>
          <w:rFonts w:ascii="Tahoma" w:hAnsi="Tahoma" w:cs="Tahoma"/>
          <w:bCs/>
          <w:sz w:val="21"/>
          <w:szCs w:val="21"/>
        </w:rPr>
        <w:t xml:space="preserve"> serão devidas parcelas </w:t>
      </w:r>
      <w:r w:rsidR="00DE2EF5" w:rsidRPr="002A762A">
        <w:rPr>
          <w:rFonts w:ascii="Tahoma" w:hAnsi="Tahoma" w:cs="Tahoma"/>
          <w:bCs/>
          <w:sz w:val="21"/>
          <w:szCs w:val="21"/>
        </w:rPr>
        <w:t xml:space="preserve">semestrais </w:t>
      </w:r>
      <w:r w:rsidRPr="002A762A">
        <w:rPr>
          <w:rFonts w:ascii="Tahoma" w:hAnsi="Tahoma" w:cs="Tahoma"/>
          <w:bCs/>
          <w:sz w:val="21"/>
          <w:szCs w:val="21"/>
        </w:rPr>
        <w:t>de R$</w:t>
      </w:r>
      <w:r w:rsidR="00DE2EF5" w:rsidRPr="002A762A">
        <w:rPr>
          <w:rFonts w:ascii="Tahoma" w:hAnsi="Tahoma" w:cs="Tahoma"/>
          <w:bCs/>
          <w:sz w:val="21"/>
          <w:szCs w:val="21"/>
        </w:rPr>
        <w:t>11</w:t>
      </w:r>
      <w:r w:rsidR="00F04ADF" w:rsidRPr="002A762A">
        <w:rPr>
          <w:rFonts w:ascii="Tahoma" w:hAnsi="Tahoma" w:cs="Tahoma"/>
          <w:bCs/>
          <w:sz w:val="21"/>
          <w:szCs w:val="21"/>
        </w:rPr>
        <w:t>.000</w:t>
      </w:r>
      <w:r w:rsidRPr="002A762A">
        <w:rPr>
          <w:rFonts w:ascii="Tahoma" w:hAnsi="Tahoma" w:cs="Tahoma"/>
          <w:bCs/>
          <w:sz w:val="21"/>
          <w:szCs w:val="21"/>
        </w:rPr>
        <w:t>,00 (</w:t>
      </w:r>
      <w:r w:rsidR="00DE2EF5" w:rsidRPr="002A762A">
        <w:rPr>
          <w:rFonts w:ascii="Tahoma" w:hAnsi="Tahoma" w:cs="Tahoma"/>
          <w:bCs/>
          <w:sz w:val="21"/>
          <w:szCs w:val="21"/>
        </w:rPr>
        <w:t>onze</w:t>
      </w:r>
      <w:r w:rsidR="00F04ADF" w:rsidRPr="002A762A">
        <w:rPr>
          <w:rFonts w:ascii="Tahoma" w:hAnsi="Tahoma" w:cs="Tahoma"/>
          <w:bCs/>
          <w:sz w:val="21"/>
          <w:szCs w:val="21"/>
        </w:rPr>
        <w:t xml:space="preserve"> mil</w:t>
      </w:r>
      <w:r w:rsidR="00233271" w:rsidRPr="002A762A">
        <w:rPr>
          <w:rFonts w:ascii="Tahoma" w:hAnsi="Tahoma" w:cs="Tahoma"/>
          <w:bCs/>
          <w:sz w:val="21"/>
          <w:szCs w:val="21"/>
        </w:rPr>
        <w:t xml:space="preserve"> </w:t>
      </w:r>
      <w:r w:rsidRPr="002A762A">
        <w:rPr>
          <w:rFonts w:ascii="Tahoma" w:hAnsi="Tahoma" w:cs="Tahoma"/>
          <w:bCs/>
          <w:sz w:val="21"/>
          <w:szCs w:val="21"/>
        </w:rPr>
        <w:t xml:space="preserve">reais), sendo que o primeiro pagamento deverá ser realizado em até 05 (cinco) Dias Úteis da data de assinatura desta Escritura, e as demais parcelas serão devidas nas mesmas datas dos anos subsequentes. Caso a operação seja desmontada, a primeira parcela será devida a título de “abort fee”. </w:t>
      </w:r>
    </w:p>
    <w:p w14:paraId="6A72FD8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C0F25E6" w14:textId="2D4E0044" w:rsidR="00B32BCD"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11.4.</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A remuneração prevista acima será devida mesmo após a Data de Vencimento das Debêntures, caso o Agente Fiduciário ainda esteja atuando na cobrança de inadimplências não sanadas pela Emissora.</w:t>
      </w:r>
      <w:r w:rsidR="00B32BCD" w:rsidRPr="002A762A">
        <w:rPr>
          <w:rFonts w:ascii="Tahoma" w:hAnsi="Tahoma" w:cs="Tahoma"/>
          <w:bCs/>
          <w:sz w:val="21"/>
          <w:szCs w:val="21"/>
        </w:rPr>
        <w:t xml:space="preserve"> Em nenhuma hipótese será cabível o pagamento </w:t>
      </w:r>
      <w:r w:rsidR="00B32BCD" w:rsidRPr="002A762A">
        <w:rPr>
          <w:rFonts w:ascii="Tahoma" w:hAnsi="Tahoma" w:cs="Tahoma"/>
          <w:bCs/>
          <w:i/>
          <w:iCs/>
          <w:sz w:val="21"/>
          <w:szCs w:val="21"/>
        </w:rPr>
        <w:t>pro rata</w:t>
      </w:r>
      <w:r w:rsidR="00B32BCD" w:rsidRPr="002A762A">
        <w:rPr>
          <w:rFonts w:ascii="Tahoma" w:hAnsi="Tahoma" w:cs="Tahoma"/>
          <w:bCs/>
          <w:sz w:val="21"/>
          <w:szCs w:val="21"/>
        </w:rPr>
        <w:t xml:space="preserve"> de tais parcelas.</w:t>
      </w:r>
    </w:p>
    <w:p w14:paraId="246D060C" w14:textId="058DCFEE" w:rsidR="00B32BCD" w:rsidRPr="002A762A" w:rsidRDefault="00B32BCD" w:rsidP="002A762A">
      <w:pPr>
        <w:autoSpaceDE w:val="0"/>
        <w:autoSpaceDN w:val="0"/>
        <w:adjustRightInd w:val="0"/>
        <w:spacing w:after="0" w:line="276" w:lineRule="auto"/>
        <w:contextualSpacing/>
        <w:rPr>
          <w:rFonts w:ascii="Tahoma" w:hAnsi="Tahoma" w:cs="Tahoma"/>
          <w:bCs/>
          <w:sz w:val="21"/>
          <w:szCs w:val="21"/>
        </w:rPr>
      </w:pPr>
    </w:p>
    <w:p w14:paraId="2C6EA193" w14:textId="279E034F" w:rsidR="00B32BCD" w:rsidRPr="002A762A" w:rsidRDefault="003F785F"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11.5. </w:t>
      </w:r>
      <w:r w:rsidRPr="002A762A">
        <w:rPr>
          <w:rFonts w:ascii="Tahoma" w:hAnsi="Tahoma" w:cs="Tahoma"/>
          <w:sz w:val="21"/>
          <w:szCs w:val="21"/>
        </w:rPr>
        <w:tab/>
      </w:r>
      <w:r w:rsidR="00B32BCD" w:rsidRPr="002A762A">
        <w:rPr>
          <w:rFonts w:ascii="Tahoma" w:hAnsi="Tahoma" w:cs="Tahoma"/>
          <w:sz w:val="21"/>
          <w:szCs w:val="21"/>
        </w:rPr>
        <w:t xml:space="preserve">No caso de inadimplemento no pagamento das Debêntures ou de reestruturação de suas condições após a Emissão, ou ainda, da participação em reuniões ou conferências telefônicas, bem como atendimento às solicitações extraordinárias, devidamente </w:t>
      </w:r>
      <w:r w:rsidR="00B32BCD" w:rsidRPr="002A762A">
        <w:rPr>
          <w:rFonts w:ascii="Tahoma" w:hAnsi="Tahoma" w:cs="Tahoma"/>
          <w:sz w:val="21"/>
          <w:szCs w:val="21"/>
        </w:rPr>
        <w:lastRenderedPageBreak/>
        <w:t>comprovados e emitidos diretamente em nome da Emissora ou mediante reembolso após aprovação, será devido ao Agente Fiduciário adicionalmente, o valor de R$500,00 (quinhentos reais) por hora-homem de trabalho dedicado a tais fatos, bem como à (i)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(a) das garantias, caso concedida; (b) prazos de pagamento e (c) condições relacionadas ao vencimento antecipado. Os eventos relacionados a amortização das Debêntures não são considerados reestruturação das Debêntures.</w:t>
      </w:r>
    </w:p>
    <w:p w14:paraId="6DF6686B" w14:textId="2110D1FA" w:rsidR="00B32BCD" w:rsidRPr="002A762A" w:rsidRDefault="00B32BCD" w:rsidP="002A762A">
      <w:pPr>
        <w:autoSpaceDE w:val="0"/>
        <w:autoSpaceDN w:val="0"/>
        <w:adjustRightInd w:val="0"/>
        <w:spacing w:after="0" w:line="276" w:lineRule="auto"/>
        <w:contextualSpacing/>
        <w:rPr>
          <w:rFonts w:ascii="Tahoma" w:hAnsi="Tahoma" w:cs="Tahoma"/>
          <w:sz w:val="21"/>
          <w:szCs w:val="21"/>
        </w:rPr>
      </w:pPr>
    </w:p>
    <w:p w14:paraId="58756D13" w14:textId="73F1C06B" w:rsidR="00634C82"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11.6.</w:t>
      </w:r>
      <w:r w:rsidRPr="002A762A">
        <w:rPr>
          <w:rFonts w:ascii="Tahoma" w:hAnsi="Tahoma" w:cs="Tahoma"/>
          <w:sz w:val="21"/>
          <w:szCs w:val="21"/>
        </w:rPr>
        <w:tab/>
      </w:r>
      <w:r w:rsidR="00B32BCD" w:rsidRPr="002A762A">
        <w:rPr>
          <w:rFonts w:ascii="Tahoma" w:hAnsi="Tahoma" w:cs="Tahoma"/>
          <w:sz w:val="21"/>
          <w:szCs w:val="21"/>
        </w:rPr>
        <w:t>No caso de celebração de aditamentos aos instrumentos de emissão bem como, nas horas externas ao escritório do Agente Fiduciário, devidamente comprovados e emitidos diretamente em nome da Emissora ou mediante reembolso após aprovação, serão cobradas, adicionalmente, o valor de R$500,00 (quinhentos reais) por hora-homem de trabalho dedicado a tais alterações/serviços.</w:t>
      </w:r>
    </w:p>
    <w:p w14:paraId="2BE658D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83E3866" w14:textId="1C6FB718"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Os impostos incidentes sobre a remuneração a ser paga ao Agente Fiduciário serão acrescidos às parcelas mencionadas acima. Além disso, todos os valores mencionados acima serão atualizados pelo IPCA, sempre na menor periodicidade permitida em lei, a partir da data de assinatura da presente Escritura.</w:t>
      </w:r>
    </w:p>
    <w:p w14:paraId="660692B8"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5378BBD" w14:textId="04CFCEB1"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8</w:t>
      </w:r>
      <w:r w:rsidRPr="002A762A">
        <w:rPr>
          <w:rFonts w:ascii="Tahoma" w:hAnsi="Tahoma" w:cs="Tahoma"/>
          <w:bCs/>
          <w:sz w:val="21"/>
          <w:szCs w:val="21"/>
        </w:rPr>
        <w:t>.</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 xml:space="preserve">Os serviços do Agente Fiduciário previstos nesta Escritura são aqueles descritos na </w:t>
      </w:r>
      <w:r w:rsidR="00DD11E5" w:rsidRPr="002A762A">
        <w:rPr>
          <w:rFonts w:ascii="Tahoma" w:hAnsi="Tahoma" w:cs="Tahoma"/>
          <w:bCs/>
          <w:sz w:val="21"/>
          <w:szCs w:val="21"/>
        </w:rPr>
        <w:t>Resolução CVM 17</w:t>
      </w:r>
      <w:r w:rsidRPr="002A762A">
        <w:rPr>
          <w:rFonts w:ascii="Tahoma" w:hAnsi="Tahoma" w:cs="Tahoma"/>
          <w:bCs/>
          <w:sz w:val="21"/>
          <w:szCs w:val="21"/>
        </w:rPr>
        <w:t>, demais normativos da CVM e da Lei das Sociedades por Ações.</w:t>
      </w:r>
    </w:p>
    <w:p w14:paraId="5EF8A4E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3DB2A8E" w14:textId="33390DE8"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9</w:t>
      </w:r>
      <w:r w:rsidRPr="002A762A">
        <w:rPr>
          <w:rFonts w:ascii="Tahoma" w:hAnsi="Tahoma" w:cs="Tahoma"/>
          <w:bCs/>
          <w:sz w:val="21"/>
          <w:szCs w:val="21"/>
        </w:rPr>
        <w:t>.</w:t>
      </w:r>
      <w:r w:rsidRPr="002A762A">
        <w:rPr>
          <w:rFonts w:ascii="Tahoma" w:hAnsi="Tahoma" w:cs="Tahoma"/>
          <w:bCs/>
          <w:sz w:val="21"/>
          <w:szCs w:val="21"/>
        </w:rPr>
        <w:tab/>
        <w:t>A remuneração do Agente Fiduciário não inclui as despesas com viagens, estadias, transporte e publicação necessárias ao exercício de suas funções e atribuições, durante ou após a implantação dos serviços, a serem arcadas exclusivamente pela Emissora, após prévia aprovação. Não estão incluídas igualmente, e serão arcadas pela Emissora, despesas com especialistas, tais como auditoria nas garantias concedidas à Emissão e assessoria legal ao Agente Fiduciário em caso de inadimplemento da Emissão.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09FC4E0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F490342" w14:textId="2ED73A33"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10</w:t>
      </w:r>
      <w:r w:rsidRPr="002A762A">
        <w:rPr>
          <w:rFonts w:ascii="Tahoma" w:hAnsi="Tahoma" w:cs="Tahoma"/>
          <w:bCs/>
          <w:sz w:val="21"/>
          <w:szCs w:val="21"/>
        </w:rPr>
        <w:t>.</w:t>
      </w:r>
      <w:r w:rsidRPr="002A762A">
        <w:rPr>
          <w:rFonts w:ascii="Tahoma" w:hAnsi="Tahoma" w:cs="Tahoma"/>
          <w:bCs/>
          <w:sz w:val="21"/>
          <w:szCs w:val="21"/>
        </w:rPr>
        <w:tab/>
        <w:t xml:space="preserve">No caso de inadimplemento da Emissora, esta ressarcirá o Agente Fiduciário de todas as despesas razoáveis e usuais que tenha comprovadamente incorrido para proteger os direitos e interesses dos </w:t>
      </w:r>
      <w:r w:rsidR="00B717EA" w:rsidRPr="002A762A">
        <w:rPr>
          <w:rFonts w:ascii="Tahoma" w:hAnsi="Tahoma" w:cs="Tahoma"/>
          <w:bCs/>
          <w:sz w:val="21"/>
          <w:szCs w:val="21"/>
        </w:rPr>
        <w:t>d</w:t>
      </w:r>
      <w:r w:rsidRPr="002A762A">
        <w:rPr>
          <w:rFonts w:ascii="Tahoma" w:hAnsi="Tahoma" w:cs="Tahoma"/>
          <w:bCs/>
          <w:sz w:val="21"/>
          <w:szCs w:val="21"/>
        </w:rPr>
        <w:t xml:space="preserve">ebenturistas ou para realizar seus créditos, sendo que todas as despesas deverão ser, sempre que possível, previamente autorizadas pela Emissora. Referido ressarcimento será feito no prazo de até 15 (quinze) Dias Úteis contados da entrega à Emissora dos documentos originais comprobatórios das despesas efetivamente incorridas. As despesas mencionadas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cláusula, incluem, sem qualquer tipo de limitação: (i) publicação de relatórios, avisos e notificações necessários por força desta Escritura ou da legislação aplicável; (ii) extração de certidões, fotocópias, despesas cartorárias e registrarias, </w:t>
      </w:r>
      <w:r w:rsidRPr="002A762A">
        <w:rPr>
          <w:rFonts w:ascii="Tahoma" w:hAnsi="Tahoma" w:cs="Tahoma"/>
          <w:bCs/>
          <w:sz w:val="21"/>
          <w:szCs w:val="21"/>
        </w:rPr>
        <w:lastRenderedPageBreak/>
        <w:t xml:space="preserve">digitalizações e envio de documentos; (iii) despesas com </w:t>
      </w:r>
      <w:r w:rsidRPr="002A762A">
        <w:rPr>
          <w:rFonts w:ascii="Tahoma" w:hAnsi="Tahoma" w:cs="Tahoma"/>
          <w:bCs/>
          <w:i/>
          <w:iCs/>
          <w:sz w:val="21"/>
          <w:szCs w:val="21"/>
        </w:rPr>
        <w:t>conference calls</w:t>
      </w:r>
      <w:r w:rsidRPr="002A762A">
        <w:rPr>
          <w:rFonts w:ascii="Tahoma" w:hAnsi="Tahoma" w:cs="Tahoma"/>
          <w:bCs/>
          <w:sz w:val="21"/>
          <w:szCs w:val="21"/>
        </w:rPr>
        <w:t xml:space="preserve"> e contatos telefônicos; e (iv) locomoções de seus representantes e respectivas hospedagens, o que inclui transporte e alimentação, desde que necessárias para que o Agente Fiduciário cumpra com suas atribuições legais.</w:t>
      </w:r>
    </w:p>
    <w:p w14:paraId="1F0EC9B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55DBABE" w14:textId="23D45404"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w:t>
      </w:r>
      <w:r w:rsidRPr="002A762A">
        <w:rPr>
          <w:rFonts w:ascii="Tahoma" w:hAnsi="Tahoma" w:cs="Tahoma"/>
          <w:bCs/>
          <w:sz w:val="21"/>
          <w:szCs w:val="21"/>
        </w:rPr>
        <w:t>1.</w:t>
      </w:r>
      <w:r w:rsidR="003F785F" w:rsidRPr="002A762A">
        <w:rPr>
          <w:rFonts w:ascii="Tahoma" w:hAnsi="Tahoma" w:cs="Tahoma"/>
          <w:sz w:val="21"/>
          <w:szCs w:val="21"/>
        </w:rPr>
        <w:t xml:space="preserve"> A remuneração não inclui as despesas com viagens, estadias, transporte e publicação necessárias ao exercício da função de Agente Fiduciário, durante ou após a Emissão, a serem cobertas pela Emissora, após </w:t>
      </w:r>
      <w:r w:rsidR="002A762A">
        <w:rPr>
          <w:rFonts w:ascii="Tahoma" w:hAnsi="Tahoma" w:cs="Tahoma"/>
          <w:sz w:val="21"/>
          <w:szCs w:val="21"/>
        </w:rPr>
        <w:t xml:space="preserve">sua </w:t>
      </w:r>
      <w:r w:rsidR="003F785F" w:rsidRPr="002A762A">
        <w:rPr>
          <w:rFonts w:ascii="Tahoma" w:hAnsi="Tahoma" w:cs="Tahoma"/>
          <w:sz w:val="21"/>
          <w:szCs w:val="21"/>
        </w:rPr>
        <w:t>prévia aprovação</w:t>
      </w:r>
      <w:r w:rsidR="002A762A">
        <w:rPr>
          <w:rFonts w:ascii="Tahoma" w:hAnsi="Tahoma" w:cs="Tahoma"/>
          <w:sz w:val="21"/>
          <w:szCs w:val="21"/>
        </w:rPr>
        <w:t xml:space="preserve"> por escrito</w:t>
      </w:r>
      <w:r w:rsidR="003F785F" w:rsidRPr="002A762A">
        <w:rPr>
          <w:rFonts w:ascii="Tahoma" w:hAnsi="Tahoma" w:cs="Tahoma"/>
          <w:sz w:val="21"/>
          <w:szCs w:val="21"/>
        </w:rPr>
        <w:t>. Não estão incluídas igualmente, e serão arcadas pela Emissora, despesas com especialistas, tais como auditoria na</w:t>
      </w:r>
      <w:r w:rsidR="002A762A">
        <w:rPr>
          <w:rFonts w:ascii="Tahoma" w:hAnsi="Tahoma" w:cs="Tahoma"/>
          <w:sz w:val="21"/>
          <w:szCs w:val="21"/>
        </w:rPr>
        <w:t>s g</w:t>
      </w:r>
      <w:r w:rsidR="003F785F" w:rsidRPr="002A762A">
        <w:rPr>
          <w:rFonts w:ascii="Tahoma" w:hAnsi="Tahoma" w:cs="Tahoma"/>
          <w:sz w:val="21"/>
          <w:szCs w:val="21"/>
        </w:rPr>
        <w:t>arantia</w:t>
      </w:r>
      <w:r w:rsidR="002A762A">
        <w:rPr>
          <w:rFonts w:ascii="Tahoma" w:hAnsi="Tahoma" w:cs="Tahoma"/>
          <w:sz w:val="21"/>
          <w:szCs w:val="21"/>
        </w:rPr>
        <w:t>s</w:t>
      </w:r>
      <w:r w:rsidR="003F785F" w:rsidRPr="002A762A">
        <w:rPr>
          <w:rFonts w:ascii="Tahoma" w:hAnsi="Tahoma" w:cs="Tahoma"/>
          <w:sz w:val="21"/>
          <w:szCs w:val="21"/>
        </w:rPr>
        <w:t xml:space="preserve"> </w:t>
      </w:r>
      <w:r w:rsidR="002A762A">
        <w:rPr>
          <w:rFonts w:ascii="Tahoma" w:hAnsi="Tahoma" w:cs="Tahoma"/>
          <w:sz w:val="21"/>
          <w:szCs w:val="21"/>
        </w:rPr>
        <w:t>r</w:t>
      </w:r>
      <w:r w:rsidR="003F785F" w:rsidRPr="002A762A">
        <w:rPr>
          <w:rFonts w:ascii="Tahoma" w:hAnsi="Tahoma" w:cs="Tahoma"/>
          <w:sz w:val="21"/>
          <w:szCs w:val="21"/>
        </w:rPr>
        <w:t>ea</w:t>
      </w:r>
      <w:r w:rsidR="002A762A">
        <w:rPr>
          <w:rFonts w:ascii="Tahoma" w:hAnsi="Tahoma" w:cs="Tahoma"/>
          <w:sz w:val="21"/>
          <w:szCs w:val="21"/>
        </w:rPr>
        <w:t>is</w:t>
      </w:r>
      <w:r w:rsidR="003F785F" w:rsidRPr="002A762A">
        <w:rPr>
          <w:rFonts w:ascii="Tahoma" w:hAnsi="Tahoma" w:cs="Tahoma"/>
          <w:sz w:val="21"/>
          <w:szCs w:val="21"/>
        </w:rPr>
        <w:t xml:space="preserve"> e assessoria legal ao Agente Fiduciário em caso de inadimplemento </w:t>
      </w:r>
      <w:r w:rsidR="002A762A">
        <w:rPr>
          <w:rFonts w:ascii="Tahoma" w:hAnsi="Tahoma" w:cs="Tahoma"/>
          <w:sz w:val="21"/>
          <w:szCs w:val="21"/>
        </w:rPr>
        <w:t>das Obrigações Garantidas</w:t>
      </w:r>
      <w:r w:rsidR="003F785F" w:rsidRPr="002A762A">
        <w:rPr>
          <w:rFonts w:ascii="Tahoma" w:hAnsi="Tahoma" w:cs="Tahoma"/>
          <w:sz w:val="21"/>
          <w:szCs w:val="21"/>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Pr="002A762A">
        <w:rPr>
          <w:rFonts w:ascii="Tahoma" w:hAnsi="Tahoma" w:cs="Tahoma"/>
          <w:bCs/>
          <w:sz w:val="21"/>
          <w:szCs w:val="21"/>
        </w:rPr>
        <w:t>.</w:t>
      </w:r>
    </w:p>
    <w:p w14:paraId="47D1BA2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3DF4DAC" w14:textId="3193C9A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12</w:t>
      </w:r>
      <w:r w:rsidRPr="002A762A">
        <w:rPr>
          <w:rFonts w:ascii="Tahoma" w:hAnsi="Tahoma" w:cs="Tahoma"/>
          <w:bCs/>
          <w:sz w:val="21"/>
          <w:szCs w:val="21"/>
        </w:rPr>
        <w:t>.</w:t>
      </w:r>
      <w:r w:rsidRPr="002A762A">
        <w:rPr>
          <w:rFonts w:ascii="Tahoma" w:hAnsi="Tahoma" w:cs="Tahoma"/>
          <w:bCs/>
          <w:sz w:val="21"/>
          <w:szCs w:val="21"/>
        </w:rPr>
        <w:tab/>
      </w:r>
      <w:r w:rsidR="003F785F" w:rsidRPr="002A762A">
        <w:rPr>
          <w:rFonts w:ascii="Tahoma" w:hAnsi="Tahoma" w:cs="Tahoma"/>
          <w:sz w:val="21"/>
          <w:szCs w:val="21"/>
        </w:rPr>
        <w:t xml:space="preserve">No caso de inadimplemento da Emissora, todas as despesas em que o Agente Fiduciário venha a incorrer para resguardar os interesses dos investidores deverão ser previamente aprovadas e adiantadas pelos </w:t>
      </w:r>
      <w:r w:rsidR="004B7FBE">
        <w:rPr>
          <w:rFonts w:ascii="Tahoma" w:hAnsi="Tahoma" w:cs="Tahoma"/>
          <w:sz w:val="21"/>
          <w:szCs w:val="21"/>
        </w:rPr>
        <w:t>d</w:t>
      </w:r>
      <w:r w:rsidR="003F785F" w:rsidRPr="002A762A">
        <w:rPr>
          <w:rFonts w:ascii="Tahoma" w:hAnsi="Tahoma" w:cs="Tahoma"/>
          <w:sz w:val="21"/>
          <w:szCs w:val="21"/>
        </w:rPr>
        <w:t xml:space="preserve">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4B7FBE">
        <w:rPr>
          <w:rFonts w:ascii="Tahoma" w:hAnsi="Tahoma" w:cs="Tahoma"/>
          <w:sz w:val="21"/>
          <w:szCs w:val="21"/>
        </w:rPr>
        <w:t>d</w:t>
      </w:r>
      <w:r w:rsidR="003F785F" w:rsidRPr="002A762A">
        <w:rPr>
          <w:rFonts w:ascii="Tahoma" w:hAnsi="Tahoma" w:cs="Tahoma"/>
          <w:sz w:val="21"/>
          <w:szCs w:val="21"/>
        </w:rPr>
        <w:t>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Pr="002A762A">
        <w:rPr>
          <w:rFonts w:ascii="Tahoma" w:hAnsi="Tahoma" w:cs="Tahoma"/>
          <w:bCs/>
          <w:sz w:val="21"/>
          <w:szCs w:val="21"/>
        </w:rPr>
        <w:t>.</w:t>
      </w:r>
    </w:p>
    <w:p w14:paraId="5D24EC65" w14:textId="6C8DC318"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p>
    <w:p w14:paraId="158258D9" w14:textId="7D3FB0A7"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11.13.</w:t>
      </w:r>
      <w:r w:rsidRPr="002A762A">
        <w:rPr>
          <w:rFonts w:ascii="Tahoma" w:hAnsi="Tahoma" w:cs="Tahoma"/>
          <w:sz w:val="21"/>
          <w:szCs w:val="21"/>
        </w:rPr>
        <w:tab/>
        <w:t>Em atendimento ao Ofício-Circular CVM/SRE Nº 01/21, o Agente Fiduciário poderá, às expensas da Emissora, contratar terceiro especializado para avaliar ou reavaliar, o valor das garantias, conforme o caso, bem como solicitar informações e comprovações que entender necessárias, na forma prevista no referido Ofício.</w:t>
      </w:r>
    </w:p>
    <w:p w14:paraId="38B3A1B7" w14:textId="052CBDF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E4FC857" w14:textId="0DAC1E75"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3F785F" w:rsidRPr="002A762A">
        <w:rPr>
          <w:rFonts w:ascii="Tahoma" w:hAnsi="Tahoma" w:cs="Tahoma"/>
          <w:bCs/>
          <w:sz w:val="21"/>
          <w:szCs w:val="21"/>
        </w:rPr>
        <w:t>4</w:t>
      </w:r>
      <w:r w:rsidRPr="002A762A">
        <w:rPr>
          <w:rFonts w:ascii="Tahoma" w:hAnsi="Tahoma" w:cs="Tahoma"/>
          <w:bCs/>
          <w:sz w:val="21"/>
          <w:szCs w:val="21"/>
        </w:rPr>
        <w:t>.</w:t>
      </w:r>
      <w:r w:rsidRPr="002A762A">
        <w:rPr>
          <w:rFonts w:ascii="Tahoma" w:hAnsi="Tahoma" w:cs="Tahoma"/>
          <w:bCs/>
          <w:sz w:val="21"/>
          <w:szCs w:val="21"/>
        </w:rPr>
        <w:tab/>
        <w:t>Não haverá devolução de valores já recebidos pelo Agente Fiduciário a título da prestação de serviços, exceto se o valor tiver sido pago incorretamente.</w:t>
      </w:r>
    </w:p>
    <w:p w14:paraId="05C6A29D" w14:textId="3059188F"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p>
    <w:p w14:paraId="650FF047" w14:textId="1E11043C"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11.15.</w:t>
      </w:r>
      <w:r w:rsidRPr="002A762A">
        <w:rPr>
          <w:rFonts w:ascii="Tahoma" w:hAnsi="Tahoma" w:cs="Tahoma"/>
          <w:sz w:val="21"/>
          <w:szCs w:val="21"/>
        </w:rPr>
        <w:tab/>
        <w:t>Eventuais obrigações adicionais atribuídas ao Agente Fiduciário ou alterações nas características ordinárias da operação</w:t>
      </w:r>
      <w:r w:rsidRPr="002A762A">
        <w:rPr>
          <w:rFonts w:ascii="Tahoma" w:hAnsi="Tahoma" w:cs="Tahoma"/>
          <w:i/>
          <w:iCs/>
          <w:sz w:val="21"/>
          <w:szCs w:val="21"/>
        </w:rPr>
        <w:t>,</w:t>
      </w:r>
      <w:r w:rsidRPr="002A762A">
        <w:rPr>
          <w:rFonts w:ascii="Tahoma" w:hAnsi="Tahoma" w:cs="Tahoma"/>
          <w:sz w:val="21"/>
          <w:szCs w:val="21"/>
        </w:rPr>
        <w:t xml:space="preserve"> facultarão ao Agente Fiduciário a revisão dos honorários propostos.</w:t>
      </w:r>
    </w:p>
    <w:p w14:paraId="35C589C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764428EE" w14:textId="1F191B9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3F785F" w:rsidRPr="002A762A">
        <w:rPr>
          <w:rFonts w:ascii="Tahoma" w:hAnsi="Tahoma" w:cs="Tahoma"/>
          <w:bCs/>
          <w:sz w:val="21"/>
          <w:szCs w:val="21"/>
        </w:rPr>
        <w:t>6</w:t>
      </w:r>
      <w:r w:rsidRPr="002A762A">
        <w:rPr>
          <w:rFonts w:ascii="Tahoma" w:hAnsi="Tahoma" w:cs="Tahoma"/>
          <w:bCs/>
          <w:sz w:val="21"/>
          <w:szCs w:val="21"/>
        </w:rPr>
        <w:t xml:space="preserve">. </w:t>
      </w:r>
      <w:r w:rsidRPr="002A762A">
        <w:rPr>
          <w:rFonts w:ascii="Tahoma" w:hAnsi="Tahoma" w:cs="Tahoma"/>
          <w:bCs/>
          <w:sz w:val="21"/>
          <w:szCs w:val="21"/>
        </w:rPr>
        <w:tab/>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em que se verificar o não pagamento da parcela devida até a data efetivo pagamento, calculado </w:t>
      </w:r>
      <w:r w:rsidRPr="002A762A">
        <w:rPr>
          <w:rFonts w:ascii="Tahoma" w:hAnsi="Tahoma" w:cs="Tahoma"/>
          <w:bCs/>
          <w:i/>
          <w:iCs/>
          <w:sz w:val="21"/>
          <w:szCs w:val="21"/>
        </w:rPr>
        <w:t>pro rata dies</w:t>
      </w:r>
      <w:r w:rsidRPr="002A762A">
        <w:rPr>
          <w:rFonts w:ascii="Tahoma" w:hAnsi="Tahoma" w:cs="Tahoma"/>
          <w:bCs/>
          <w:sz w:val="21"/>
          <w:szCs w:val="21"/>
        </w:rPr>
        <w:t>.</w:t>
      </w:r>
    </w:p>
    <w:p w14:paraId="2FE319CA"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6612071" w14:textId="214516DA"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lastRenderedPageBreak/>
        <w:t>11.1</w:t>
      </w:r>
      <w:r w:rsidR="00B94960"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bCs/>
          <w:sz w:val="21"/>
          <w:szCs w:val="21"/>
        </w:rPr>
        <w:tab/>
        <w:t xml:space="preserve">Além de outros previstos em lei, em ato normativo da CVM ou nesta Escritura, constituem deveres e atribuições do Agente Fiduciário: </w:t>
      </w:r>
    </w:p>
    <w:p w14:paraId="4726628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69E6F7F"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exercer suas atividades com boa fé, transparência e lealdade para com os debenturistas;</w:t>
      </w:r>
    </w:p>
    <w:p w14:paraId="2728132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774C6D1"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proteger os direitos e interesses dos debenturistas, empregando no exercício da função o cuidado e a diligência que todo homem ativo e probo costuma empregar na administração dos seus próprios bens;</w:t>
      </w:r>
    </w:p>
    <w:p w14:paraId="65FC2A7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5F6490A"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renunciar à função na hipótese de superveniência de conflitos de interesse ou de qualquer outra modalidade de inaptidão e realizar a imediata convocação de assembleia geral de debenturistas para deliberar sobre sua substituição;</w:t>
      </w:r>
    </w:p>
    <w:p w14:paraId="245CB962"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440B9A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conservar em boa guarda, toda a escrituração, correspondência e demais papéis relacionados com o exercício de suas funções;</w:t>
      </w:r>
    </w:p>
    <w:p w14:paraId="121ECF0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2F80798"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verificar, no momento de aceitar a função, a veracidade das informações relativas às garantias da Emissão e a consistência das informações contidas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Escritura e nos instrumentos contratuais que compõem as garantias da Emissão, diligenciando para que sejam sanadas as omissões, falhas ou defeitos de que tenha conhecimento;</w:t>
      </w:r>
    </w:p>
    <w:p w14:paraId="40482ED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C39685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acompanhar a observância da periodicidade na prestação das informações obrigatórias, alertando os debenturistas acerca de eventuais omissões ou inverdades constantes de tais informações;</w:t>
      </w:r>
    </w:p>
    <w:p w14:paraId="3164859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7866676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opinar sobre a suficiência das informações prestadas nas propostas de modificação das condições das Debêntures;</w:t>
      </w:r>
    </w:p>
    <w:p w14:paraId="0B99709A"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8816E6F" w14:textId="4386BA3F"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verificar a regularidade da constituição das garantias, tendo em vista que na data de assinatura desta Escritura não se encontram constituídas e exequíveis, uma vez que deverão ser registradas nos competentes </w:t>
      </w:r>
      <w:r w:rsidR="00C7487F" w:rsidRPr="002A762A">
        <w:rPr>
          <w:rFonts w:ascii="Tahoma" w:hAnsi="Tahoma" w:cs="Tahoma"/>
          <w:bCs/>
          <w:sz w:val="21"/>
          <w:szCs w:val="21"/>
        </w:rPr>
        <w:t>c</w:t>
      </w:r>
      <w:r w:rsidRPr="002A762A">
        <w:rPr>
          <w:rFonts w:ascii="Tahoma" w:hAnsi="Tahoma" w:cs="Tahoma"/>
          <w:bCs/>
          <w:sz w:val="21"/>
          <w:szCs w:val="21"/>
        </w:rPr>
        <w:t>artório</w:t>
      </w:r>
      <w:r w:rsidR="00C7487F" w:rsidRPr="002A762A">
        <w:rPr>
          <w:rFonts w:ascii="Tahoma" w:hAnsi="Tahoma" w:cs="Tahoma"/>
          <w:bCs/>
          <w:sz w:val="21"/>
          <w:szCs w:val="21"/>
        </w:rPr>
        <w:t>s</w:t>
      </w:r>
      <w:r w:rsidRPr="002A762A">
        <w:rPr>
          <w:rFonts w:ascii="Tahoma" w:hAnsi="Tahoma" w:cs="Tahoma"/>
          <w:bCs/>
          <w:sz w:val="21"/>
          <w:szCs w:val="21"/>
        </w:rPr>
        <w:t xml:space="preserve"> de </w:t>
      </w:r>
      <w:r w:rsidR="00C7487F" w:rsidRPr="002A762A">
        <w:rPr>
          <w:rFonts w:ascii="Tahoma" w:hAnsi="Tahoma" w:cs="Tahoma"/>
          <w:bCs/>
          <w:sz w:val="21"/>
          <w:szCs w:val="21"/>
        </w:rPr>
        <w:t>r</w:t>
      </w:r>
      <w:r w:rsidRPr="002A762A">
        <w:rPr>
          <w:rFonts w:ascii="Tahoma" w:hAnsi="Tahoma" w:cs="Tahoma"/>
          <w:bCs/>
          <w:sz w:val="21"/>
          <w:szCs w:val="21"/>
        </w:rPr>
        <w:t xml:space="preserve">egistro de </w:t>
      </w:r>
      <w:r w:rsidR="00C7487F" w:rsidRPr="002A762A">
        <w:rPr>
          <w:rFonts w:ascii="Tahoma" w:hAnsi="Tahoma" w:cs="Tahoma"/>
          <w:bCs/>
          <w:sz w:val="21"/>
          <w:szCs w:val="21"/>
        </w:rPr>
        <w:t>t</w:t>
      </w:r>
      <w:r w:rsidRPr="002A762A">
        <w:rPr>
          <w:rFonts w:ascii="Tahoma" w:hAnsi="Tahoma" w:cs="Tahoma"/>
          <w:bCs/>
          <w:sz w:val="21"/>
          <w:szCs w:val="21"/>
        </w:rPr>
        <w:t xml:space="preserve">ítulos e </w:t>
      </w:r>
      <w:r w:rsidR="00C7487F" w:rsidRPr="002A762A">
        <w:rPr>
          <w:rFonts w:ascii="Tahoma" w:hAnsi="Tahoma" w:cs="Tahoma"/>
          <w:bCs/>
          <w:sz w:val="21"/>
          <w:szCs w:val="21"/>
        </w:rPr>
        <w:t>d</w:t>
      </w:r>
      <w:r w:rsidRPr="002A762A">
        <w:rPr>
          <w:rFonts w:ascii="Tahoma" w:hAnsi="Tahoma" w:cs="Tahoma"/>
          <w:bCs/>
          <w:sz w:val="21"/>
          <w:szCs w:val="21"/>
        </w:rPr>
        <w:t xml:space="preserve">ocumentos e de </w:t>
      </w:r>
      <w:r w:rsidR="00C7487F" w:rsidRPr="002A762A">
        <w:rPr>
          <w:rFonts w:ascii="Tahoma" w:hAnsi="Tahoma" w:cs="Tahoma"/>
          <w:bCs/>
          <w:sz w:val="21"/>
          <w:szCs w:val="21"/>
        </w:rPr>
        <w:t>i</w:t>
      </w:r>
      <w:r w:rsidRPr="002A762A">
        <w:rPr>
          <w:rFonts w:ascii="Tahoma" w:hAnsi="Tahoma" w:cs="Tahoma"/>
          <w:bCs/>
          <w:sz w:val="21"/>
          <w:szCs w:val="21"/>
        </w:rPr>
        <w:t>móveis competentes observando a manutenção de sua suficiência e exequibilidade, podendo, às expensas da Emissora, desde que expressa e previamente aprovado pela Emissora, contratar agente terceirizado especializado para avaliar as garantias concedidas na operação;</w:t>
      </w:r>
    </w:p>
    <w:p w14:paraId="38764B6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D3869CB"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examinar proposta de substituição das garantias, manifestando sua opinião a respeito do assunto de forma justificada;</w:t>
      </w:r>
    </w:p>
    <w:p w14:paraId="683F586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12E4D97"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intimar a Emissora a reforçar as garantias, na hipótese de sua deterioração ou depreciação;</w:t>
      </w:r>
    </w:p>
    <w:p w14:paraId="4863773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AE15F42"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solicitar, quando julgar necessário ao fiel desempenho de suas funções, certidões atualizadas dos distribuidores cíveis, das Varas de Fazenda Pública, dos Cartórios de Protesto, das Varas do Trabalho, e da Procuradoria da Fazenda Pública </w:t>
      </w:r>
      <w:bookmarkStart w:id="78" w:name="_Hlk53652085"/>
      <w:r w:rsidRPr="002A762A">
        <w:rPr>
          <w:rFonts w:ascii="Tahoma" w:hAnsi="Tahoma" w:cs="Tahoma"/>
          <w:bCs/>
          <w:sz w:val="21"/>
          <w:szCs w:val="21"/>
        </w:rPr>
        <w:t>do foro da sede da Emissora e/ou das Fiadoras, bem como das demais comarcas em que a Emissora e/ou as Fiadoras exerçam suas atividades</w:t>
      </w:r>
      <w:bookmarkEnd w:id="78"/>
      <w:r w:rsidRPr="002A762A">
        <w:rPr>
          <w:rFonts w:ascii="Tahoma" w:hAnsi="Tahoma" w:cs="Tahoma"/>
          <w:bCs/>
          <w:sz w:val="21"/>
          <w:szCs w:val="21"/>
        </w:rPr>
        <w:t>;</w:t>
      </w:r>
    </w:p>
    <w:p w14:paraId="23103E7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13A479B"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lastRenderedPageBreak/>
        <w:t>solicitar, quando considerar necessário de forma justificada, auditoria extraordinária na Emissora, às expensas exclusivas desta;</w:t>
      </w:r>
    </w:p>
    <w:p w14:paraId="73D9EB5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A27116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convocar, quando necessário, assembleia geral de debenturistas, mediante anúncio publicado, pelo menos, 03 (três) vezes, nos Jornais de Publicação;</w:t>
      </w:r>
    </w:p>
    <w:p w14:paraId="17D33BF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DB0384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comparecer às assembleias gerais de debenturistas a fim de prestar as informações que lhe forem solicitadas;</w:t>
      </w:r>
    </w:p>
    <w:p w14:paraId="0C6B51C3"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C2C5D2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elaborar relatório anual destinado aos debenturistas, o qual deverá conter, ao menos, as seguintes informações:</w:t>
      </w:r>
    </w:p>
    <w:p w14:paraId="1CFDE38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30D92E5" w14:textId="06045461"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a</w:t>
      </w:r>
      <w:r w:rsidRPr="002A762A">
        <w:rPr>
          <w:rFonts w:ascii="Tahoma" w:hAnsi="Tahoma" w:cs="Tahoma"/>
          <w:bCs/>
          <w:sz w:val="21"/>
          <w:szCs w:val="21"/>
        </w:rPr>
        <w:t>) eventual omissão ou incorreção de que tenha conhecimento, contida nas informações divulgadas pela Emissora ou, ainda, o inadimplemento ou atraso na obrigatória prestação de informações pela Emissora;</w:t>
      </w:r>
    </w:p>
    <w:p w14:paraId="4AC93C86"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2523B8A6" w14:textId="43320A4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b</w:t>
      </w:r>
      <w:r w:rsidRPr="002A762A">
        <w:rPr>
          <w:rFonts w:ascii="Tahoma" w:hAnsi="Tahoma" w:cs="Tahoma"/>
          <w:bCs/>
          <w:sz w:val="21"/>
          <w:szCs w:val="21"/>
        </w:rPr>
        <w:t>) alterações estatutárias da Emissora ocorridas no período;</w:t>
      </w:r>
    </w:p>
    <w:p w14:paraId="666F753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5CF0D908" w14:textId="78982079"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c</w:t>
      </w:r>
      <w:r w:rsidRPr="002A762A">
        <w:rPr>
          <w:rFonts w:ascii="Tahoma" w:hAnsi="Tahoma" w:cs="Tahoma"/>
          <w:bCs/>
          <w:sz w:val="21"/>
          <w:szCs w:val="21"/>
        </w:rPr>
        <w:t>) comentários sobre as demonstrações financeiras da Emissora, enfocando os indicadores econômicos, financeiros e da estrutura de seu capital;</w:t>
      </w:r>
    </w:p>
    <w:p w14:paraId="1EC2F322"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7F6100E" w14:textId="1BA89998"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d</w:t>
      </w:r>
      <w:r w:rsidRPr="002A762A">
        <w:rPr>
          <w:rFonts w:ascii="Tahoma" w:hAnsi="Tahoma" w:cs="Tahoma"/>
          <w:bCs/>
          <w:sz w:val="21"/>
          <w:szCs w:val="21"/>
        </w:rPr>
        <w:t>) posição da distribuição das Debêntures no mercado;</w:t>
      </w:r>
    </w:p>
    <w:p w14:paraId="75D2C57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1EE8B60" w14:textId="44199813"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e</w:t>
      </w:r>
      <w:r w:rsidRPr="002A762A">
        <w:rPr>
          <w:rFonts w:ascii="Tahoma" w:hAnsi="Tahoma" w:cs="Tahoma"/>
          <w:bCs/>
          <w:sz w:val="21"/>
          <w:szCs w:val="21"/>
        </w:rPr>
        <w:t>) cumprimento de outras obrigações assumidas pela Emissora nesta Escritura e nos instrumentos contratuais que compõem as garantias da Emissão;</w:t>
      </w:r>
    </w:p>
    <w:p w14:paraId="2765A23D"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10DD921" w14:textId="2E116595"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f</w:t>
      </w:r>
      <w:r w:rsidRPr="002A762A">
        <w:rPr>
          <w:rFonts w:ascii="Tahoma" w:hAnsi="Tahoma" w:cs="Tahoma"/>
          <w:bCs/>
          <w:sz w:val="21"/>
          <w:szCs w:val="21"/>
        </w:rPr>
        <w:t>) declaração sobre sua aptidão para continuar exercendo a função de agente fiduciário da Emissão;</w:t>
      </w:r>
    </w:p>
    <w:p w14:paraId="0B4F67BC"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04B593D" w14:textId="363B2CE0"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g</w:t>
      </w:r>
      <w:r w:rsidRPr="002A762A">
        <w:rPr>
          <w:rFonts w:ascii="Tahoma" w:hAnsi="Tahoma" w:cs="Tahoma"/>
          <w:bCs/>
          <w:sz w:val="21"/>
          <w:szCs w:val="21"/>
        </w:rPr>
        <w:t>) declaração acerca da suficiência e exequibilidade das garantias da Emissão;</w:t>
      </w:r>
    </w:p>
    <w:p w14:paraId="65AB3224"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73AF8161" w14:textId="2A61EBBA"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h</w:t>
      </w:r>
      <w:r w:rsidRPr="002A762A">
        <w:rPr>
          <w:rFonts w:ascii="Tahoma" w:hAnsi="Tahoma" w:cs="Tahoma"/>
          <w:bCs/>
          <w:sz w:val="21"/>
          <w:szCs w:val="21"/>
        </w:rPr>
        <w:t>) pagamento(s) dos valores devidos pela Emissora aos debenturistas realizado(s) no período, bem como aquisições e vendas de Debêntures efetuadas pela Emissora;</w:t>
      </w:r>
    </w:p>
    <w:p w14:paraId="2F03652B"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04CF113" w14:textId="0F6B37BE"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i</w:t>
      </w:r>
      <w:r w:rsidRPr="002A762A">
        <w:rPr>
          <w:rFonts w:ascii="Tahoma" w:hAnsi="Tahoma" w:cs="Tahoma"/>
          <w:bCs/>
          <w:sz w:val="21"/>
          <w:szCs w:val="21"/>
        </w:rPr>
        <w:t>) acompanhamento da destinação dos recursos captados por meio da Emissão; e</w:t>
      </w:r>
    </w:p>
    <w:p w14:paraId="12C92033"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48E50424" w14:textId="6476E7DD"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j</w:t>
      </w:r>
      <w:r w:rsidRPr="002A762A">
        <w:rPr>
          <w:rFonts w:ascii="Tahoma" w:hAnsi="Tahoma" w:cs="Tahoma"/>
          <w:bCs/>
          <w:sz w:val="21"/>
          <w:szCs w:val="21"/>
        </w:rPr>
        <w:t>) existência de outras emissões de debêntures, públicas ou privadas, realizadas pela Emissora ou por Afiliadas suas em que tenha atuado como agente fiduciário no período, bem como os dados sobre tais emissões;</w:t>
      </w:r>
    </w:p>
    <w:p w14:paraId="14DCBB16"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730204F2" w14:textId="2404B9F0"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k</w:t>
      </w:r>
      <w:r w:rsidRPr="002A762A">
        <w:rPr>
          <w:rFonts w:ascii="Tahoma" w:hAnsi="Tahoma" w:cs="Tahoma"/>
          <w:bCs/>
          <w:sz w:val="21"/>
          <w:szCs w:val="21"/>
        </w:rPr>
        <w:t>) manter atualizada a relação dos debenturistas e seus endereços, mediante, inclusive, solicitação de informações junto à Emissora, ao Escriturador e à B3;</w:t>
      </w:r>
    </w:p>
    <w:p w14:paraId="2F849C7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D737872" w14:textId="010EAABD"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l</w:t>
      </w:r>
      <w:r w:rsidRPr="002A762A">
        <w:rPr>
          <w:rFonts w:ascii="Tahoma" w:hAnsi="Tahoma" w:cs="Tahoma"/>
          <w:bCs/>
          <w:sz w:val="21"/>
          <w:szCs w:val="21"/>
        </w:rPr>
        <w:t>) fiscalizar o cumprimento das cláusulas constantes desta Escritura e dos instrumentos contratuais que compõem as garantias da Emissão, especialmente, aquelas impositivas de obrigações de fazer e não fazer;</w:t>
      </w:r>
    </w:p>
    <w:p w14:paraId="21E06084"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7E37D26" w14:textId="13337A99"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lastRenderedPageBreak/>
        <w:t>(</w:t>
      </w:r>
      <w:r w:rsidR="004F524B" w:rsidRPr="002A762A">
        <w:rPr>
          <w:rFonts w:ascii="Tahoma" w:hAnsi="Tahoma" w:cs="Tahoma"/>
          <w:bCs/>
          <w:sz w:val="21"/>
          <w:szCs w:val="21"/>
        </w:rPr>
        <w:t>m</w:t>
      </w:r>
      <w:r w:rsidRPr="002A762A">
        <w:rPr>
          <w:rFonts w:ascii="Tahoma" w:hAnsi="Tahoma" w:cs="Tahoma"/>
          <w:bCs/>
          <w:sz w:val="21"/>
          <w:szCs w:val="21"/>
        </w:rPr>
        <w:t xml:space="preserve">) notificar os debenturistas, se possível individualmente, no prazo máximo de 10 (dez) Dias Úteis contado da data da ciência da ocorrência do evento, a respeito de qualquer inadimplemento pela Emissora de obrigações assumidas nesta Escritura, incluindo as obrigações relativas à constituição das garantias da Emissão, indicando as cláusulas contratuais destinadas a proteger o interesse dos debenturistas e as suas consequências, bem como as providências que pretende tomar a respeito do assunto, sendo que uma comunicação de igual teor deverá ser enviada à CVM e à B3, em observância aos prazos exigidos por cada qual; </w:t>
      </w:r>
    </w:p>
    <w:p w14:paraId="2D44E270"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46AFAF0A" w14:textId="121B5F73"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n</w:t>
      </w:r>
      <w:r w:rsidRPr="002A762A">
        <w:rPr>
          <w:rFonts w:ascii="Tahoma" w:hAnsi="Tahoma" w:cs="Tahoma"/>
          <w:bCs/>
          <w:sz w:val="21"/>
          <w:szCs w:val="21"/>
        </w:rPr>
        <w:t>) emitir parecer sobre a suficiência das informações constantes de eventuais propostas de modificações nas condições das debêntures; e</w:t>
      </w:r>
    </w:p>
    <w:p w14:paraId="5CDAEFFE"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5635C98D" w14:textId="2F733216"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o</w:t>
      </w:r>
      <w:r w:rsidRPr="002A762A">
        <w:rPr>
          <w:rFonts w:ascii="Tahoma" w:hAnsi="Tahoma" w:cs="Tahoma"/>
          <w:bCs/>
          <w:sz w:val="21"/>
          <w:szCs w:val="21"/>
        </w:rPr>
        <w:t>) validar e disponibilizar o cálculo do Valor Nominal Unitário das Debêntures aos debenturistas e aos participantes do mercado, por meio de sua central de atendimento e/ou de seu website.</w:t>
      </w:r>
    </w:p>
    <w:p w14:paraId="6881FDB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DF01B7E" w14:textId="728A613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B94960" w:rsidRPr="002A762A">
        <w:rPr>
          <w:rFonts w:ascii="Tahoma" w:hAnsi="Tahoma" w:cs="Tahoma"/>
          <w:bCs/>
          <w:sz w:val="21"/>
          <w:szCs w:val="21"/>
        </w:rPr>
        <w:t>8</w:t>
      </w:r>
      <w:r w:rsidRPr="002A762A">
        <w:rPr>
          <w:rFonts w:ascii="Tahoma" w:hAnsi="Tahoma" w:cs="Tahoma"/>
          <w:bCs/>
          <w:sz w:val="21"/>
          <w:szCs w:val="21"/>
        </w:rPr>
        <w:t>.</w:t>
      </w:r>
      <w:r w:rsidRPr="002A762A">
        <w:rPr>
          <w:rFonts w:ascii="Tahoma" w:hAnsi="Tahoma" w:cs="Tahoma"/>
          <w:bCs/>
          <w:sz w:val="21"/>
          <w:szCs w:val="21"/>
        </w:rPr>
        <w:tab/>
        <w:t>O Agente Fiduciário usará de quaisquer procedimentos judiciais ou extrajudiciais contra a Emissora para a proteção e defesa dos interesses da comunhão dos debenturistas na realização de seus créditos, devendo, em caso de inadimplemento da Emissora:</w:t>
      </w:r>
    </w:p>
    <w:p w14:paraId="5F5B96D3"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7B605A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(a) observados os termos e condições previstos nesta Escritura, declarar antecipadamente vencidas as Debêntures e cobrar seu principal e acessórios, observadas as condições desta Escritura, incluindo executar as garantias outorgadas no âmbito da Emissão;</w:t>
      </w:r>
    </w:p>
    <w:p w14:paraId="7D02B75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C3FA9B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(b) requerer a falência da Emissora, nos termos da legislação aplicável;</w:t>
      </w:r>
    </w:p>
    <w:p w14:paraId="615EC518"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BBC0E0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(c) tomar todas as providências necessárias para a realização dos créditos dos debenturistas, incluindo a execução das garantias outorgadas no âmbito da Emissão; e</w:t>
      </w:r>
    </w:p>
    <w:p w14:paraId="4873C484"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C46D3D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(d) representar os debenturistas em processo de falência, recuperação judicial ou extrajudicial da Emissora.</w:t>
      </w:r>
    </w:p>
    <w:p w14:paraId="6439E1C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B97871B" w14:textId="41C15C44"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B94960" w:rsidRPr="002A762A">
        <w:rPr>
          <w:rFonts w:ascii="Tahoma" w:hAnsi="Tahoma" w:cs="Tahoma"/>
          <w:bCs/>
          <w:sz w:val="21"/>
          <w:szCs w:val="21"/>
        </w:rPr>
        <w:t>9</w:t>
      </w:r>
      <w:r w:rsidRPr="002A762A">
        <w:rPr>
          <w:rFonts w:ascii="Tahoma" w:hAnsi="Tahoma" w:cs="Tahoma"/>
          <w:bCs/>
          <w:sz w:val="21"/>
          <w:szCs w:val="21"/>
        </w:rPr>
        <w:t>.</w:t>
      </w:r>
      <w:r w:rsidRPr="002A762A">
        <w:rPr>
          <w:rFonts w:ascii="Tahoma" w:hAnsi="Tahoma" w:cs="Tahoma"/>
          <w:bCs/>
          <w:sz w:val="21"/>
          <w:szCs w:val="21"/>
        </w:rPr>
        <w:tab/>
        <w:t xml:space="preserve">Nas hipóteses de ausência ou impedimentos temporários, renúncia, liquidação, dissolução ou extinção, ou qualquer outro caso de vacância na função de agente fiduciário da Emissão, será realizada, dentro do prazo máximo de 30 (trinta) dias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w:t>
      </w:r>
      <w:r w:rsidR="00371B17" w:rsidRPr="002A762A">
        <w:rPr>
          <w:rFonts w:ascii="Tahoma" w:hAnsi="Tahoma" w:cs="Tahoma"/>
          <w:bCs/>
          <w:sz w:val="21"/>
          <w:szCs w:val="21"/>
        </w:rPr>
        <w:t>c</w:t>
      </w:r>
      <w:r w:rsidRPr="002A762A">
        <w:rPr>
          <w:rFonts w:ascii="Tahoma" w:hAnsi="Tahoma" w:cs="Tahoma"/>
          <w:bCs/>
          <w:sz w:val="21"/>
          <w:szCs w:val="21"/>
        </w:rPr>
        <w:t>irculação, ou pela CVM. Na hipótese de a convocação não ocorrer até 05 (cinco) Dias Úteis antes do término do prazo acima citado, caberá à Emissora efetuá-la, sendo certo que a CVM poderá nomear substituto provisório, enquanto não se consumar o processo de escolha do novo agente fiduciário da Emissão. A substituição não implicará remuneração ao novo agente fiduciário superior à ora avençada.</w:t>
      </w:r>
    </w:p>
    <w:p w14:paraId="1F26DB4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0B7A6D6" w14:textId="663D6732"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20</w:t>
      </w:r>
      <w:r w:rsidRPr="002A762A">
        <w:rPr>
          <w:rFonts w:ascii="Tahoma" w:hAnsi="Tahoma" w:cs="Tahoma"/>
          <w:bCs/>
          <w:sz w:val="21"/>
          <w:szCs w:val="21"/>
        </w:rPr>
        <w:t>.</w:t>
      </w:r>
      <w:r w:rsidRPr="002A762A">
        <w:rPr>
          <w:rFonts w:ascii="Tahoma" w:hAnsi="Tahoma" w:cs="Tahoma"/>
          <w:bCs/>
          <w:sz w:val="21"/>
          <w:szCs w:val="21"/>
        </w:rPr>
        <w:tab/>
        <w:t>Na hipótese de o Agente Fiduciário não poder continuar a exercer as suas funções por circunstâncias supervenientes a esta Escritura, deverá este comunicar imediatamente o fato à Emissora e aos debenturistas, solicitando sua substituição.</w:t>
      </w:r>
    </w:p>
    <w:p w14:paraId="10882A6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2CE550E" w14:textId="701451B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lastRenderedPageBreak/>
        <w:t>11.</w:t>
      </w:r>
      <w:r w:rsidR="00B94960" w:rsidRPr="002A762A">
        <w:rPr>
          <w:rFonts w:ascii="Tahoma" w:hAnsi="Tahoma" w:cs="Tahoma"/>
          <w:bCs/>
          <w:sz w:val="21"/>
          <w:szCs w:val="21"/>
        </w:rPr>
        <w:t>21</w:t>
      </w:r>
      <w:r w:rsidRPr="002A762A">
        <w:rPr>
          <w:rFonts w:ascii="Tahoma" w:hAnsi="Tahoma" w:cs="Tahoma"/>
          <w:bCs/>
          <w:sz w:val="21"/>
          <w:szCs w:val="21"/>
        </w:rPr>
        <w:t>.</w:t>
      </w:r>
      <w:r w:rsidRPr="002A762A">
        <w:rPr>
          <w:rFonts w:ascii="Tahoma" w:hAnsi="Tahoma" w:cs="Tahoma"/>
          <w:bCs/>
          <w:sz w:val="21"/>
          <w:szCs w:val="21"/>
        </w:rPr>
        <w:tab/>
        <w:t>É facultado aos debenturistas, após o encerramento do prazo para a subscrição e integralização da totalidade das Debêntures, proceder à substituição do Agente Fiduciário e à indicação de seu substituto, por meio de assembleia geral de debenturistas especialmente convocada para esse fim.</w:t>
      </w:r>
    </w:p>
    <w:p w14:paraId="50A1CC0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A1E2A59" w14:textId="7F0552C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22</w:t>
      </w:r>
      <w:r w:rsidRPr="002A762A">
        <w:rPr>
          <w:rFonts w:ascii="Tahoma" w:hAnsi="Tahoma" w:cs="Tahoma"/>
          <w:bCs/>
          <w:sz w:val="21"/>
          <w:szCs w:val="21"/>
        </w:rPr>
        <w:t>.</w:t>
      </w:r>
      <w:r w:rsidRPr="002A762A">
        <w:rPr>
          <w:rFonts w:ascii="Tahoma" w:hAnsi="Tahoma" w:cs="Tahoma"/>
          <w:bCs/>
          <w:sz w:val="21"/>
          <w:szCs w:val="21"/>
        </w:rPr>
        <w:tab/>
        <w:t xml:space="preserve">Caso ocorra a efetiva substituição do Agente Fiduciário, o substituto receberá a mesma remuneração por este recebida em todos os seus termos e condições, sendo que a primeira parcela anual devida ao substituto será calculada </w:t>
      </w:r>
      <w:r w:rsidRPr="002A762A">
        <w:rPr>
          <w:rFonts w:ascii="Tahoma" w:hAnsi="Tahoma" w:cs="Tahoma"/>
          <w:bCs/>
          <w:i/>
          <w:iCs/>
          <w:sz w:val="21"/>
          <w:szCs w:val="21"/>
        </w:rPr>
        <w:t>pro rata temporis</w:t>
      </w:r>
      <w:r w:rsidRPr="002A762A">
        <w:rPr>
          <w:rFonts w:ascii="Tahoma" w:hAnsi="Tahoma" w:cs="Tahoma"/>
          <w:bCs/>
          <w:sz w:val="21"/>
          <w:szCs w:val="21"/>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224B7C7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4F1A1F0" w14:textId="0A468E4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23</w:t>
      </w:r>
      <w:r w:rsidRPr="002A762A">
        <w:rPr>
          <w:rFonts w:ascii="Tahoma" w:hAnsi="Tahoma" w:cs="Tahoma"/>
          <w:bCs/>
          <w:sz w:val="21"/>
          <w:szCs w:val="21"/>
        </w:rPr>
        <w:t>.</w:t>
      </w:r>
      <w:r w:rsidRPr="002A762A">
        <w:rPr>
          <w:rFonts w:ascii="Tahoma" w:hAnsi="Tahoma" w:cs="Tahoma"/>
          <w:bCs/>
          <w:sz w:val="21"/>
          <w:szCs w:val="21"/>
        </w:rPr>
        <w:tab/>
        <w:t>A substituição do Agente Fiduciário em caráter permanente deverá ser objeto de aditamento à presente Escritura.</w:t>
      </w:r>
    </w:p>
    <w:p w14:paraId="04DE5872"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0F3C23D" w14:textId="4FCD84A0"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24</w:t>
      </w:r>
      <w:r w:rsidRPr="002A762A">
        <w:rPr>
          <w:rFonts w:ascii="Tahoma" w:hAnsi="Tahoma" w:cs="Tahoma"/>
          <w:bCs/>
          <w:sz w:val="21"/>
          <w:szCs w:val="21"/>
        </w:rPr>
        <w:t>.</w:t>
      </w:r>
      <w:r w:rsidRPr="002A762A">
        <w:rPr>
          <w:rFonts w:ascii="Tahoma" w:hAnsi="Tahoma" w:cs="Tahoma"/>
          <w:bCs/>
          <w:sz w:val="21"/>
          <w:szCs w:val="21"/>
        </w:rPr>
        <w:tab/>
        <w:t>Em qualquer hipótese, a substituição do Agente Fiduciário deverá ser comunicada à CVM no prazo de até 07 (sete) Dias Úteis contado do registro do aditamento a esta Escritura.</w:t>
      </w:r>
    </w:p>
    <w:p w14:paraId="026F7A2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9AEC5ED" w14:textId="1A65BC81"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F04ADF" w:rsidRPr="002A762A">
        <w:rPr>
          <w:rFonts w:ascii="Tahoma" w:hAnsi="Tahoma" w:cs="Tahoma"/>
          <w:bCs/>
          <w:sz w:val="21"/>
          <w:szCs w:val="21"/>
        </w:rPr>
        <w:t>2</w:t>
      </w:r>
      <w:r w:rsidR="00B94960" w:rsidRPr="002A762A">
        <w:rPr>
          <w:rFonts w:ascii="Tahoma" w:hAnsi="Tahoma" w:cs="Tahoma"/>
          <w:bCs/>
          <w:sz w:val="21"/>
          <w:szCs w:val="21"/>
        </w:rPr>
        <w:t>5</w:t>
      </w:r>
      <w:r w:rsidRPr="002A762A">
        <w:rPr>
          <w:rFonts w:ascii="Tahoma" w:hAnsi="Tahoma" w:cs="Tahoma"/>
          <w:bCs/>
          <w:sz w:val="21"/>
          <w:szCs w:val="21"/>
        </w:rPr>
        <w:t>.</w:t>
      </w:r>
      <w:r w:rsidRPr="002A762A">
        <w:rPr>
          <w:rFonts w:ascii="Tahoma" w:hAnsi="Tahoma" w:cs="Tahoma"/>
          <w:bCs/>
          <w:sz w:val="21"/>
          <w:szCs w:val="21"/>
        </w:rPr>
        <w:tab/>
        <w:t>O agente fiduciário substituto deverá, imediatamente após sua nomeação, comunicá-la aos debenturistas em forma de aviso nos termos desta Escritura.</w:t>
      </w:r>
    </w:p>
    <w:p w14:paraId="10EBC3B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FBFC079" w14:textId="4BFD5430"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00B94960" w:rsidRPr="002A762A">
        <w:rPr>
          <w:rFonts w:ascii="Tahoma" w:hAnsi="Tahoma" w:cs="Tahoma"/>
          <w:bCs/>
          <w:sz w:val="21"/>
          <w:szCs w:val="21"/>
        </w:rPr>
        <w:t>6</w:t>
      </w:r>
      <w:r w:rsidRPr="002A762A">
        <w:rPr>
          <w:rFonts w:ascii="Tahoma" w:hAnsi="Tahoma" w:cs="Tahoma"/>
          <w:bCs/>
          <w:sz w:val="21"/>
          <w:szCs w:val="21"/>
        </w:rPr>
        <w:t>.</w:t>
      </w:r>
      <w:r w:rsidRPr="002A762A">
        <w:rPr>
          <w:rFonts w:ascii="Tahoma" w:hAnsi="Tahoma" w:cs="Tahoma"/>
          <w:bCs/>
          <w:sz w:val="21"/>
          <w:szCs w:val="21"/>
        </w:rPr>
        <w:tab/>
        <w:t>O agente fiduciário substituto exercerá suas funções a partir da data em que for celebrado o correspondente aditamento a esta Escritura e aos instrumentos de compõem as garantias da Emissão, até sua efetiva substituição ou até que todas as obrigações contempladas nesta Escritura sejam cumpridas, inclusive.</w:t>
      </w:r>
    </w:p>
    <w:p w14:paraId="3A47C8B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EEC2C6F" w14:textId="50939F8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00B94960"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bCs/>
          <w:sz w:val="21"/>
          <w:szCs w:val="21"/>
        </w:rPr>
        <w:tab/>
        <w:t>Aplicam-se às hipóteses de substituição do Agente Fiduciário as normas e preceitos a este respeito promulgados por atos da CVM.</w:t>
      </w:r>
    </w:p>
    <w:p w14:paraId="4D2038E5" w14:textId="77777777" w:rsidR="004B7FBE" w:rsidRPr="002A762A" w:rsidRDefault="004B7FBE" w:rsidP="002A762A">
      <w:pPr>
        <w:spacing w:after="0" w:line="276" w:lineRule="auto"/>
        <w:contextualSpacing/>
        <w:jc w:val="left"/>
        <w:rPr>
          <w:rFonts w:ascii="Tahoma" w:hAnsi="Tahoma" w:cs="Tahoma"/>
          <w:bCs/>
          <w:sz w:val="21"/>
          <w:szCs w:val="21"/>
        </w:rPr>
      </w:pPr>
    </w:p>
    <w:p w14:paraId="7156BAF6" w14:textId="61E1BA24" w:rsidR="00C0577F" w:rsidRPr="002A762A" w:rsidRDefault="00C0577F"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634C82" w:rsidRPr="002A762A">
        <w:rPr>
          <w:rFonts w:ascii="Tahoma" w:hAnsi="Tahoma" w:cs="Tahoma"/>
          <w:b/>
          <w:smallCaps/>
          <w:sz w:val="21"/>
          <w:szCs w:val="21"/>
        </w:rPr>
        <w:t>Doze</w:t>
      </w:r>
    </w:p>
    <w:p w14:paraId="12E0963E" w14:textId="255A0B9B"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Disposições Gerais</w:t>
      </w:r>
    </w:p>
    <w:p w14:paraId="4CF075DB"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z w:val="21"/>
          <w:szCs w:val="21"/>
        </w:rPr>
      </w:pPr>
    </w:p>
    <w:p w14:paraId="3FE62847" w14:textId="6D6C0F36" w:rsidR="00490A19" w:rsidRPr="002A762A" w:rsidRDefault="006D1651"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.1.</w:t>
      </w:r>
      <w:r w:rsidRPr="002A762A">
        <w:rPr>
          <w:rFonts w:ascii="Tahoma" w:hAnsi="Tahoma" w:cs="Tahoma"/>
          <w:b/>
          <w:sz w:val="21"/>
          <w:szCs w:val="21"/>
        </w:rPr>
        <w:tab/>
      </w:r>
      <w:r w:rsidR="00490A19" w:rsidRPr="002A762A">
        <w:rPr>
          <w:rFonts w:ascii="Tahoma" w:hAnsi="Tahoma" w:cs="Tahoma"/>
          <w:b/>
          <w:sz w:val="21"/>
          <w:szCs w:val="21"/>
        </w:rPr>
        <w:t xml:space="preserve">Comunicações </w:t>
      </w:r>
    </w:p>
    <w:p w14:paraId="7BA3FDD6" w14:textId="77777777" w:rsidR="00490A19" w:rsidRPr="002A762A" w:rsidRDefault="00490A19" w:rsidP="002A762A">
      <w:pPr>
        <w:autoSpaceDE w:val="0"/>
        <w:autoSpaceDN w:val="0"/>
        <w:adjustRightInd w:val="0"/>
        <w:spacing w:after="0" w:line="276" w:lineRule="auto"/>
        <w:contextualSpacing/>
        <w:rPr>
          <w:rFonts w:ascii="Tahoma" w:hAnsi="Tahoma" w:cs="Tahoma"/>
          <w:b/>
          <w:sz w:val="21"/>
          <w:szCs w:val="21"/>
        </w:rPr>
      </w:pPr>
    </w:p>
    <w:p w14:paraId="5D4DF6F9" w14:textId="7427B7AC" w:rsidR="00490A19" w:rsidRPr="002A762A" w:rsidRDefault="006D1651" w:rsidP="002A762A">
      <w:pPr>
        <w:tabs>
          <w:tab w:val="left" w:pos="709"/>
        </w:tabs>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.1.1.</w:t>
      </w:r>
      <w:r w:rsidRPr="002A762A">
        <w:rPr>
          <w:rFonts w:ascii="Tahoma" w:hAnsi="Tahoma" w:cs="Tahoma"/>
          <w:sz w:val="21"/>
          <w:szCs w:val="21"/>
        </w:rPr>
        <w:tab/>
      </w:r>
      <w:r w:rsidR="00490A19" w:rsidRPr="002A762A">
        <w:rPr>
          <w:rFonts w:ascii="Tahoma" w:hAnsi="Tahoma" w:cs="Tahoma"/>
          <w:sz w:val="21"/>
          <w:szCs w:val="21"/>
        </w:rPr>
        <w:t>As comunicações a serem enviadas por qualquer das Partes, nos termos desta Escritura, deverão ser encaminhadas para os seguintes endereços:</w:t>
      </w:r>
    </w:p>
    <w:p w14:paraId="1A2867BD" w14:textId="77777777" w:rsidR="004B7FBE" w:rsidRPr="002A762A" w:rsidRDefault="004B7FBE" w:rsidP="002A762A">
      <w:pPr>
        <w:spacing w:after="0" w:line="276" w:lineRule="auto"/>
        <w:contextualSpacing/>
        <w:jc w:val="left"/>
        <w:rPr>
          <w:rFonts w:ascii="Tahoma" w:hAnsi="Tahoma" w:cs="Tahoma"/>
          <w:sz w:val="21"/>
          <w:szCs w:val="21"/>
        </w:rPr>
      </w:pPr>
    </w:p>
    <w:p w14:paraId="507F5750" w14:textId="73BFC6FB" w:rsidR="002B4990" w:rsidRPr="002A762A" w:rsidRDefault="00490A19" w:rsidP="002A762A">
      <w:pPr>
        <w:pStyle w:val="p0"/>
        <w:widowControl/>
        <w:tabs>
          <w:tab w:val="clear" w:pos="720"/>
        </w:tabs>
        <w:spacing w:line="276" w:lineRule="auto"/>
        <w:contextualSpacing/>
        <w:rPr>
          <w:rFonts w:ascii="Tahoma" w:hAnsi="Tahoma" w:cs="Tahoma"/>
          <w:sz w:val="21"/>
          <w:szCs w:val="21"/>
          <w:u w:val="single"/>
        </w:rPr>
      </w:pPr>
      <w:r w:rsidRPr="002A762A">
        <w:rPr>
          <w:rFonts w:ascii="Tahoma" w:hAnsi="Tahoma" w:cs="Tahoma"/>
          <w:sz w:val="21"/>
          <w:szCs w:val="21"/>
        </w:rPr>
        <w:t>(i)</w:t>
      </w:r>
      <w:r w:rsidRPr="002A762A">
        <w:rPr>
          <w:rFonts w:ascii="Tahoma" w:hAnsi="Tahoma" w:cs="Tahoma"/>
          <w:sz w:val="21"/>
          <w:szCs w:val="21"/>
        </w:rPr>
        <w:tab/>
      </w:r>
      <w:r w:rsidR="002824F3" w:rsidRPr="002A762A">
        <w:rPr>
          <w:rFonts w:ascii="Tahoma" w:hAnsi="Tahoma" w:cs="Tahoma"/>
          <w:sz w:val="21"/>
          <w:szCs w:val="21"/>
          <w:u w:val="single"/>
        </w:rPr>
        <w:t>P</w:t>
      </w:r>
      <w:r w:rsidR="002B4990" w:rsidRPr="002A762A">
        <w:rPr>
          <w:rFonts w:ascii="Tahoma" w:hAnsi="Tahoma" w:cs="Tahoma"/>
          <w:sz w:val="21"/>
          <w:szCs w:val="21"/>
          <w:u w:val="single"/>
        </w:rPr>
        <w:t>ara a Emissora</w:t>
      </w:r>
      <w:r w:rsidR="002B4990" w:rsidRPr="002A762A">
        <w:rPr>
          <w:rFonts w:ascii="Tahoma" w:hAnsi="Tahoma" w:cs="Tahoma"/>
          <w:sz w:val="21"/>
          <w:szCs w:val="21"/>
        </w:rPr>
        <w:t>:</w:t>
      </w:r>
    </w:p>
    <w:p w14:paraId="44A24BE8" w14:textId="2D372DE9" w:rsidR="002B4990" w:rsidRPr="002A762A" w:rsidRDefault="006C11D1" w:rsidP="002A762A">
      <w:pPr>
        <w:spacing w:after="0" w:line="276" w:lineRule="auto"/>
        <w:contextualSpacing/>
        <w:rPr>
          <w:rFonts w:ascii="Tahoma" w:hAnsi="Tahoma" w:cs="Tahoma"/>
          <w:b/>
          <w:sz w:val="21"/>
          <w:szCs w:val="21"/>
        </w:rPr>
      </w:pPr>
      <w:bookmarkStart w:id="79" w:name="_Hlk61012814"/>
      <w:bookmarkStart w:id="80" w:name="_Hlk78290489"/>
      <w:r w:rsidRPr="002A762A">
        <w:rPr>
          <w:rFonts w:ascii="Tahoma" w:hAnsi="Tahoma" w:cs="Tahoma"/>
          <w:b/>
          <w:bCs/>
          <w:smallCaps/>
          <w:sz w:val="21"/>
          <w:szCs w:val="21"/>
        </w:rPr>
        <w:t>Ocrim S.A. Produtos Alimentícios</w:t>
      </w:r>
    </w:p>
    <w:p w14:paraId="2146E225" w14:textId="36DB2EA0" w:rsidR="002B4990" w:rsidRPr="002A762A" w:rsidRDefault="006C11D1" w:rsidP="002A762A">
      <w:pPr>
        <w:spacing w:after="0" w:line="276" w:lineRule="auto"/>
        <w:contextualSpacing/>
        <w:rPr>
          <w:rFonts w:ascii="Tahoma" w:hAnsi="Tahoma" w:cs="Tahoma"/>
          <w:bCs/>
          <w:sz w:val="21"/>
          <w:szCs w:val="21"/>
        </w:rPr>
      </w:pPr>
      <w:bookmarkStart w:id="81" w:name="_Hlk62803120"/>
      <w:r w:rsidRPr="002A762A">
        <w:rPr>
          <w:rFonts w:ascii="Tahoma" w:hAnsi="Tahoma" w:cs="Tahoma"/>
          <w:sz w:val="21"/>
          <w:szCs w:val="21"/>
        </w:rPr>
        <w:t>Rua Santo Eurilo, 62</w:t>
      </w:r>
    </w:p>
    <w:p w14:paraId="375E5745" w14:textId="34212519" w:rsidR="002B4990" w:rsidRPr="002A762A" w:rsidRDefault="002A5F55" w:rsidP="002A762A">
      <w:pPr>
        <w:spacing w:after="0" w:line="276" w:lineRule="auto"/>
        <w:contextualSpacing/>
        <w:rPr>
          <w:rFonts w:ascii="Tahoma" w:hAnsi="Tahoma" w:cs="Tahoma"/>
          <w:bCs/>
          <w:sz w:val="21"/>
          <w:szCs w:val="21"/>
        </w:rPr>
      </w:pPr>
      <w:r w:rsidRPr="002A762A">
        <w:rPr>
          <w:rFonts w:ascii="Tahoma" w:hAnsi="Tahoma" w:cs="Tahoma"/>
          <w:sz w:val="21"/>
          <w:szCs w:val="21"/>
        </w:rPr>
        <w:t xml:space="preserve">CEP </w:t>
      </w:r>
      <w:r w:rsidR="006C11D1" w:rsidRPr="002A762A">
        <w:rPr>
          <w:rFonts w:ascii="Tahoma" w:hAnsi="Tahoma" w:cs="Tahoma"/>
          <w:sz w:val="21"/>
          <w:szCs w:val="21"/>
        </w:rPr>
        <w:t>05.345-000</w:t>
      </w:r>
      <w:r w:rsidRPr="002A762A">
        <w:rPr>
          <w:rFonts w:ascii="Tahoma" w:hAnsi="Tahoma" w:cs="Tahoma"/>
          <w:sz w:val="21"/>
          <w:szCs w:val="21"/>
        </w:rPr>
        <w:t xml:space="preserve">, </w:t>
      </w:r>
      <w:r w:rsidR="006C11D1" w:rsidRPr="002A762A">
        <w:rPr>
          <w:rFonts w:ascii="Tahoma" w:hAnsi="Tahoma" w:cs="Tahoma"/>
          <w:sz w:val="21"/>
          <w:szCs w:val="21"/>
        </w:rPr>
        <w:t>São Paulo</w:t>
      </w:r>
      <w:r w:rsidRPr="002A762A">
        <w:rPr>
          <w:rFonts w:ascii="Tahoma" w:hAnsi="Tahoma" w:cs="Tahoma"/>
          <w:sz w:val="21"/>
          <w:szCs w:val="21"/>
        </w:rPr>
        <w:t xml:space="preserve"> - </w:t>
      </w:r>
      <w:r w:rsidR="006C11D1" w:rsidRPr="002A762A">
        <w:rPr>
          <w:rFonts w:ascii="Tahoma" w:hAnsi="Tahoma" w:cs="Tahoma"/>
          <w:sz w:val="21"/>
          <w:szCs w:val="21"/>
        </w:rPr>
        <w:t>SP</w:t>
      </w:r>
    </w:p>
    <w:bookmarkEnd w:id="79"/>
    <w:p w14:paraId="4D4D7578" w14:textId="1C40FD48" w:rsidR="00AD22F2" w:rsidRPr="002A762A" w:rsidRDefault="00AD22F2"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At.: </w:t>
      </w:r>
      <w:r w:rsidR="00BE458A" w:rsidRPr="002A762A">
        <w:rPr>
          <w:rFonts w:ascii="Tahoma" w:hAnsi="Tahoma" w:cs="Tahoma"/>
          <w:bCs/>
          <w:sz w:val="21"/>
          <w:szCs w:val="21"/>
        </w:rPr>
        <w:t>Pedro de Souza Dias Brandi</w:t>
      </w:r>
    </w:p>
    <w:p w14:paraId="2FA04C52" w14:textId="6A7B9F72" w:rsidR="00AD22F2" w:rsidRPr="002A762A" w:rsidRDefault="00AD22F2" w:rsidP="002A762A">
      <w:pPr>
        <w:spacing w:after="0" w:line="276" w:lineRule="auto"/>
        <w:contextualSpacing/>
        <w:rPr>
          <w:rFonts w:ascii="Tahoma" w:hAnsi="Tahoma" w:cs="Tahoma"/>
          <w:sz w:val="21"/>
          <w:szCs w:val="21"/>
        </w:rPr>
      </w:pPr>
      <w:r w:rsidRPr="002A762A">
        <w:rPr>
          <w:rFonts w:ascii="Tahoma" w:hAnsi="Tahoma" w:cs="Tahoma"/>
          <w:bCs/>
          <w:sz w:val="21"/>
          <w:szCs w:val="21"/>
        </w:rPr>
        <w:t xml:space="preserve">Telefone: </w:t>
      </w:r>
      <w:r w:rsidR="00BE458A" w:rsidRPr="002A762A">
        <w:rPr>
          <w:rFonts w:ascii="Tahoma" w:hAnsi="Tahoma" w:cs="Tahoma"/>
          <w:sz w:val="21"/>
          <w:szCs w:val="21"/>
        </w:rPr>
        <w:t xml:space="preserve">(11) </w:t>
      </w:r>
      <w:r w:rsidR="002C6F4E" w:rsidRPr="002A762A">
        <w:rPr>
          <w:rFonts w:ascii="Tahoma" w:hAnsi="Tahoma" w:cs="Tahoma"/>
          <w:sz w:val="21"/>
          <w:szCs w:val="21"/>
        </w:rPr>
        <w:t>3718-6300</w:t>
      </w:r>
    </w:p>
    <w:p w14:paraId="260234D7" w14:textId="3543883B" w:rsidR="00AD22F2" w:rsidRPr="002A762A" w:rsidRDefault="00AD22F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 xml:space="preserve">E-mail: </w:t>
      </w:r>
      <w:bookmarkEnd w:id="81"/>
      <w:r w:rsidR="00BE458A" w:rsidRPr="002A762A">
        <w:rPr>
          <w:rFonts w:ascii="Tahoma" w:hAnsi="Tahoma" w:cs="Tahoma"/>
          <w:bCs/>
          <w:sz w:val="21"/>
          <w:szCs w:val="21"/>
        </w:rPr>
        <w:fldChar w:fldCharType="begin"/>
      </w:r>
      <w:r w:rsidR="00BE458A" w:rsidRPr="002A762A">
        <w:rPr>
          <w:rFonts w:ascii="Tahoma" w:hAnsi="Tahoma" w:cs="Tahoma"/>
          <w:bCs/>
          <w:sz w:val="21"/>
          <w:szCs w:val="21"/>
        </w:rPr>
        <w:instrText xml:space="preserve"> HYPERLINK "mailto:Pedro.brandi@ocrim.com.br" </w:instrText>
      </w:r>
      <w:r w:rsidR="00BE458A" w:rsidRPr="002A762A">
        <w:rPr>
          <w:rFonts w:ascii="Tahoma" w:hAnsi="Tahoma" w:cs="Tahoma"/>
          <w:bCs/>
          <w:sz w:val="21"/>
          <w:szCs w:val="21"/>
        </w:rPr>
        <w:fldChar w:fldCharType="separate"/>
      </w:r>
      <w:r w:rsidR="00BE458A" w:rsidRPr="002A762A">
        <w:rPr>
          <w:rStyle w:val="Hyperlink"/>
          <w:rFonts w:ascii="Tahoma" w:hAnsi="Tahoma" w:cs="Tahoma"/>
          <w:bCs/>
          <w:sz w:val="21"/>
          <w:szCs w:val="21"/>
        </w:rPr>
        <w:t>Pedro.brandi@ocrim.com.br</w:t>
      </w:r>
      <w:r w:rsidR="00BE458A" w:rsidRPr="002A762A">
        <w:rPr>
          <w:rFonts w:ascii="Tahoma" w:hAnsi="Tahoma" w:cs="Tahoma"/>
          <w:bCs/>
          <w:sz w:val="21"/>
          <w:szCs w:val="21"/>
        </w:rPr>
        <w:fldChar w:fldCharType="end"/>
      </w:r>
    </w:p>
    <w:p w14:paraId="471F97B2" w14:textId="77777777" w:rsidR="004B7FBE" w:rsidRPr="002A762A" w:rsidRDefault="004B7FBE" w:rsidP="002A762A">
      <w:pPr>
        <w:autoSpaceDE w:val="0"/>
        <w:autoSpaceDN w:val="0"/>
        <w:adjustRightInd w:val="0"/>
        <w:spacing w:after="0" w:line="276" w:lineRule="auto"/>
        <w:contextualSpacing/>
        <w:rPr>
          <w:rFonts w:ascii="Tahoma" w:hAnsi="Tahoma" w:cs="Tahoma"/>
          <w:bCs/>
          <w:sz w:val="21"/>
          <w:szCs w:val="21"/>
        </w:rPr>
      </w:pPr>
    </w:p>
    <w:bookmarkEnd w:id="80"/>
    <w:p w14:paraId="03E8C3F7" w14:textId="1F418E4F" w:rsidR="00D63312" w:rsidRPr="002A762A" w:rsidRDefault="00C0577F" w:rsidP="002A762A">
      <w:pPr>
        <w:pStyle w:val="NormalJustified"/>
        <w:tabs>
          <w:tab w:val="left" w:pos="709"/>
        </w:tabs>
        <w:spacing w:line="276" w:lineRule="auto"/>
        <w:ind w:right="141"/>
        <w:contextualSpacing/>
        <w:rPr>
          <w:rFonts w:ascii="Tahoma" w:hAnsi="Tahoma" w:cs="Tahoma"/>
          <w:sz w:val="21"/>
          <w:szCs w:val="21"/>
        </w:rPr>
      </w:pPr>
      <w:r w:rsidRPr="002A762A">
        <w:rPr>
          <w:rFonts w:ascii="Tahoma" w:hAnsi="Tahoma" w:cs="Tahoma"/>
          <w:sz w:val="21"/>
          <w:szCs w:val="21"/>
        </w:rPr>
        <w:t>(ii)</w:t>
      </w:r>
      <w:r w:rsidRPr="002A762A">
        <w:rPr>
          <w:rFonts w:ascii="Tahoma" w:hAnsi="Tahoma" w:cs="Tahoma"/>
          <w:sz w:val="21"/>
          <w:szCs w:val="21"/>
        </w:rPr>
        <w:tab/>
      </w:r>
      <w:r w:rsidR="002824F3" w:rsidRPr="002A762A">
        <w:rPr>
          <w:rFonts w:ascii="Tahoma" w:hAnsi="Tahoma" w:cs="Tahoma"/>
          <w:sz w:val="21"/>
          <w:szCs w:val="21"/>
          <w:u w:val="single"/>
        </w:rPr>
        <w:t>P</w:t>
      </w:r>
      <w:r w:rsidR="00D63312" w:rsidRPr="002A762A">
        <w:rPr>
          <w:rFonts w:ascii="Tahoma" w:hAnsi="Tahoma" w:cs="Tahoma"/>
          <w:sz w:val="21"/>
          <w:szCs w:val="21"/>
          <w:u w:val="single"/>
        </w:rPr>
        <w:t xml:space="preserve">ara </w:t>
      </w:r>
      <w:r w:rsidR="005468A1" w:rsidRPr="002A762A">
        <w:rPr>
          <w:rFonts w:ascii="Tahoma" w:hAnsi="Tahoma" w:cs="Tahoma"/>
          <w:sz w:val="21"/>
          <w:szCs w:val="21"/>
          <w:u w:val="single"/>
        </w:rPr>
        <w:t>o</w:t>
      </w:r>
      <w:r w:rsidR="00D63312" w:rsidRPr="002A762A">
        <w:rPr>
          <w:rFonts w:ascii="Tahoma" w:hAnsi="Tahoma" w:cs="Tahoma"/>
          <w:sz w:val="21"/>
          <w:szCs w:val="21"/>
          <w:u w:val="single"/>
        </w:rPr>
        <w:t xml:space="preserve"> Fiador</w:t>
      </w:r>
      <w:r w:rsidR="002824F3" w:rsidRPr="002A762A">
        <w:rPr>
          <w:rFonts w:ascii="Tahoma" w:hAnsi="Tahoma" w:cs="Tahoma"/>
          <w:sz w:val="21"/>
          <w:szCs w:val="21"/>
          <w:u w:val="single"/>
        </w:rPr>
        <w:t xml:space="preserve"> pessoa física</w:t>
      </w:r>
      <w:r w:rsidR="00D63312" w:rsidRPr="002A762A">
        <w:rPr>
          <w:rFonts w:ascii="Tahoma" w:hAnsi="Tahoma" w:cs="Tahoma"/>
          <w:sz w:val="21"/>
          <w:szCs w:val="21"/>
        </w:rPr>
        <w:t>:</w:t>
      </w:r>
    </w:p>
    <w:p w14:paraId="466000CF" w14:textId="0A858C7C" w:rsidR="009420F1" w:rsidRPr="002A762A" w:rsidRDefault="00AD6CC2" w:rsidP="002A762A">
      <w:pPr>
        <w:spacing w:after="0" w:line="276" w:lineRule="auto"/>
        <w:contextualSpacing/>
        <w:rPr>
          <w:rFonts w:ascii="Tahoma" w:hAnsi="Tahoma" w:cs="Tahoma"/>
          <w:b/>
          <w:sz w:val="21"/>
          <w:szCs w:val="21"/>
          <w:lang w:val="en-GB"/>
        </w:rPr>
      </w:pPr>
      <w:r w:rsidRPr="002A762A">
        <w:rPr>
          <w:rFonts w:ascii="Tahoma" w:hAnsi="Tahoma" w:cs="Tahoma"/>
          <w:b/>
          <w:smallCaps/>
          <w:sz w:val="21"/>
          <w:szCs w:val="21"/>
          <w:lang w:val="en-GB"/>
        </w:rPr>
        <w:t>Amedeo Hartmann Giuseppe Maria Asinari Di San Marzano</w:t>
      </w:r>
    </w:p>
    <w:p w14:paraId="6C0BE8A0" w14:textId="7B1AD6E1" w:rsidR="009420F1" w:rsidRPr="002A762A" w:rsidRDefault="002C6F4E" w:rsidP="002A762A">
      <w:pPr>
        <w:spacing w:after="0" w:line="276" w:lineRule="auto"/>
        <w:contextualSpacing/>
        <w:rPr>
          <w:rFonts w:ascii="Tahoma" w:hAnsi="Tahoma" w:cs="Tahoma"/>
          <w:sz w:val="21"/>
          <w:szCs w:val="21"/>
        </w:rPr>
      </w:pPr>
      <w:bookmarkStart w:id="82" w:name="_Hlk74076415"/>
      <w:r w:rsidRPr="002A762A">
        <w:rPr>
          <w:rFonts w:ascii="Tahoma" w:hAnsi="Tahoma" w:cs="Tahoma"/>
          <w:bCs/>
          <w:sz w:val="21"/>
          <w:szCs w:val="21"/>
        </w:rPr>
        <w:t>Rua Santo Eurilo, 62, Jaguaré</w:t>
      </w:r>
      <w:bookmarkEnd w:id="82"/>
    </w:p>
    <w:p w14:paraId="1FE843C1" w14:textId="3CA6C700" w:rsidR="009420F1" w:rsidRPr="002A762A" w:rsidRDefault="002C6F4E" w:rsidP="002A762A">
      <w:pPr>
        <w:spacing w:after="0" w:line="276" w:lineRule="auto"/>
        <w:contextualSpacing/>
        <w:rPr>
          <w:rFonts w:ascii="Tahoma" w:hAnsi="Tahoma" w:cs="Tahoma"/>
          <w:bCs/>
          <w:sz w:val="21"/>
          <w:szCs w:val="21"/>
          <w:lang w:val="en-US"/>
        </w:rPr>
      </w:pPr>
      <w:r w:rsidRPr="002A762A">
        <w:rPr>
          <w:rFonts w:ascii="Tahoma" w:hAnsi="Tahoma" w:cs="Tahoma"/>
          <w:bCs/>
          <w:sz w:val="21"/>
          <w:szCs w:val="21"/>
          <w:lang w:val="en-US"/>
        </w:rPr>
        <w:lastRenderedPageBreak/>
        <w:t xml:space="preserve">CEP </w:t>
      </w:r>
      <w:r w:rsidR="006F1F57">
        <w:rPr>
          <w:rFonts w:ascii="Tahoma" w:hAnsi="Tahoma" w:cs="Tahoma"/>
          <w:bCs/>
          <w:sz w:val="21"/>
          <w:szCs w:val="21"/>
          <w:lang w:val="en-US"/>
        </w:rPr>
        <w:t>05.</w:t>
      </w:r>
      <w:r w:rsidRPr="002A762A">
        <w:rPr>
          <w:rFonts w:ascii="Tahoma" w:hAnsi="Tahoma" w:cs="Tahoma"/>
          <w:bCs/>
          <w:sz w:val="21"/>
          <w:szCs w:val="21"/>
          <w:lang w:val="en-US"/>
        </w:rPr>
        <w:t>345-040</w:t>
      </w:r>
      <w:r w:rsidR="006F1F57">
        <w:rPr>
          <w:rFonts w:ascii="Tahoma" w:hAnsi="Tahoma" w:cs="Tahoma"/>
          <w:bCs/>
          <w:sz w:val="21"/>
          <w:szCs w:val="21"/>
          <w:lang w:val="en-US"/>
        </w:rPr>
        <w:t xml:space="preserve"> - </w:t>
      </w:r>
      <w:r w:rsidR="006F1F57" w:rsidRPr="002A762A">
        <w:rPr>
          <w:rFonts w:ascii="Tahoma" w:hAnsi="Tahoma" w:cs="Tahoma"/>
          <w:bCs/>
          <w:sz w:val="21"/>
          <w:szCs w:val="21"/>
        </w:rPr>
        <w:t>São Paulo</w:t>
      </w:r>
      <w:r w:rsidR="006F1F57">
        <w:rPr>
          <w:rFonts w:ascii="Tahoma" w:hAnsi="Tahoma" w:cs="Tahoma"/>
          <w:bCs/>
          <w:sz w:val="21"/>
          <w:szCs w:val="21"/>
        </w:rPr>
        <w:t xml:space="preserve"> </w:t>
      </w:r>
      <w:r w:rsidR="006F1F57" w:rsidRPr="002A762A">
        <w:rPr>
          <w:rFonts w:ascii="Tahoma" w:hAnsi="Tahoma" w:cs="Tahoma"/>
          <w:bCs/>
          <w:sz w:val="21"/>
          <w:szCs w:val="21"/>
        </w:rPr>
        <w:t>-</w:t>
      </w:r>
      <w:r w:rsidR="006F1F57">
        <w:rPr>
          <w:rFonts w:ascii="Tahoma" w:hAnsi="Tahoma" w:cs="Tahoma"/>
          <w:bCs/>
          <w:sz w:val="21"/>
          <w:szCs w:val="21"/>
        </w:rPr>
        <w:t xml:space="preserve"> </w:t>
      </w:r>
      <w:r w:rsidR="006F1F57" w:rsidRPr="002A762A">
        <w:rPr>
          <w:rFonts w:ascii="Tahoma" w:hAnsi="Tahoma" w:cs="Tahoma"/>
          <w:bCs/>
          <w:sz w:val="21"/>
          <w:szCs w:val="21"/>
        </w:rPr>
        <w:t>SP</w:t>
      </w:r>
    </w:p>
    <w:p w14:paraId="2C7BFFE2" w14:textId="7D1AD64D" w:rsidR="009420F1" w:rsidRPr="002A762A" w:rsidRDefault="009420F1" w:rsidP="002A762A">
      <w:pPr>
        <w:spacing w:after="0" w:line="276" w:lineRule="auto"/>
        <w:contextualSpacing/>
        <w:rPr>
          <w:rFonts w:ascii="Tahoma" w:hAnsi="Tahoma" w:cs="Tahoma"/>
          <w:bCs/>
          <w:sz w:val="21"/>
          <w:szCs w:val="21"/>
          <w:lang w:val="en-US"/>
        </w:rPr>
      </w:pPr>
      <w:r w:rsidRPr="002A762A">
        <w:rPr>
          <w:rFonts w:ascii="Tahoma" w:hAnsi="Tahoma" w:cs="Tahoma"/>
          <w:bCs/>
          <w:sz w:val="21"/>
          <w:szCs w:val="21"/>
          <w:lang w:val="en-US"/>
        </w:rPr>
        <w:t xml:space="preserve">At.: </w:t>
      </w:r>
      <w:r w:rsidR="00AD6CC2" w:rsidRPr="002A762A">
        <w:rPr>
          <w:rFonts w:ascii="Tahoma" w:hAnsi="Tahoma" w:cs="Tahoma"/>
          <w:bCs/>
          <w:sz w:val="21"/>
          <w:szCs w:val="21"/>
          <w:lang w:val="en-US"/>
        </w:rPr>
        <w:t>Amedeo Hartmann Giuseppe Maria Asinari Di San Marzano</w:t>
      </w:r>
    </w:p>
    <w:p w14:paraId="2C14407E" w14:textId="405EE469" w:rsidR="009420F1" w:rsidRPr="002A762A" w:rsidRDefault="009420F1"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00BE458A" w:rsidRPr="002A762A">
        <w:rPr>
          <w:rFonts w:ascii="Tahoma" w:hAnsi="Tahoma" w:cs="Tahoma"/>
          <w:bCs/>
          <w:sz w:val="21"/>
          <w:szCs w:val="21"/>
        </w:rPr>
        <w:t xml:space="preserve">(11) </w:t>
      </w:r>
      <w:r w:rsidR="002C6F4E" w:rsidRPr="002A762A">
        <w:rPr>
          <w:rFonts w:ascii="Tahoma" w:hAnsi="Tahoma" w:cs="Tahoma"/>
          <w:bCs/>
          <w:sz w:val="21"/>
          <w:szCs w:val="21"/>
        </w:rPr>
        <w:t>3718-6300</w:t>
      </w:r>
    </w:p>
    <w:p w14:paraId="1FFAEEE0" w14:textId="6FDB8DF1" w:rsidR="009420F1" w:rsidRPr="002A762A" w:rsidRDefault="009420F1"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E-mail: </w:t>
      </w:r>
      <w:hyperlink r:id="rId17" w:history="1">
        <w:r w:rsidR="00BE458A" w:rsidRPr="002A762A">
          <w:rPr>
            <w:rStyle w:val="Hyperlink"/>
            <w:rFonts w:ascii="Tahoma" w:hAnsi="Tahoma" w:cs="Tahoma"/>
            <w:bCs/>
            <w:sz w:val="21"/>
            <w:szCs w:val="21"/>
          </w:rPr>
          <w:t>amedeo@ocrim.com.br</w:t>
        </w:r>
      </w:hyperlink>
    </w:p>
    <w:p w14:paraId="78AADDB0" w14:textId="04416344" w:rsidR="009420F1" w:rsidRPr="002A762A" w:rsidRDefault="009420F1" w:rsidP="002A762A">
      <w:pPr>
        <w:autoSpaceDE w:val="0"/>
        <w:autoSpaceDN w:val="0"/>
        <w:adjustRightInd w:val="0"/>
        <w:spacing w:after="0" w:line="276" w:lineRule="auto"/>
        <w:contextualSpacing/>
        <w:rPr>
          <w:rFonts w:ascii="Tahoma" w:hAnsi="Tahoma" w:cs="Tahoma"/>
          <w:sz w:val="21"/>
          <w:szCs w:val="21"/>
        </w:rPr>
      </w:pPr>
    </w:p>
    <w:p w14:paraId="543AD217" w14:textId="52CB988F" w:rsidR="002824F3" w:rsidRPr="002A762A" w:rsidRDefault="007854E7" w:rsidP="002A762A">
      <w:pPr>
        <w:pStyle w:val="NormalJustified"/>
        <w:tabs>
          <w:tab w:val="left" w:pos="709"/>
        </w:tabs>
        <w:spacing w:line="276" w:lineRule="auto"/>
        <w:ind w:right="141"/>
        <w:contextualSpacing/>
        <w:rPr>
          <w:rFonts w:ascii="Tahoma" w:hAnsi="Tahoma" w:cs="Tahoma"/>
          <w:sz w:val="21"/>
          <w:szCs w:val="21"/>
        </w:rPr>
      </w:pPr>
      <w:r w:rsidRPr="002A762A">
        <w:rPr>
          <w:rFonts w:ascii="Tahoma" w:hAnsi="Tahoma" w:cs="Tahoma"/>
          <w:sz w:val="21"/>
          <w:szCs w:val="21"/>
        </w:rPr>
        <w:t>(iii)</w:t>
      </w:r>
      <w:r w:rsidRPr="002A762A">
        <w:rPr>
          <w:rFonts w:ascii="Tahoma" w:hAnsi="Tahoma" w:cs="Tahoma"/>
          <w:sz w:val="21"/>
          <w:szCs w:val="21"/>
        </w:rPr>
        <w:tab/>
      </w:r>
      <w:r w:rsidR="002824F3" w:rsidRPr="002A762A">
        <w:rPr>
          <w:rFonts w:ascii="Tahoma" w:hAnsi="Tahoma" w:cs="Tahoma"/>
          <w:sz w:val="21"/>
          <w:szCs w:val="21"/>
          <w:u w:val="single"/>
        </w:rPr>
        <w:t>Para a Fiadora pessoa jurídica</w:t>
      </w:r>
      <w:r w:rsidR="002824F3" w:rsidRPr="002A762A">
        <w:rPr>
          <w:rFonts w:ascii="Tahoma" w:hAnsi="Tahoma" w:cs="Tahoma"/>
          <w:sz w:val="21"/>
          <w:szCs w:val="21"/>
        </w:rPr>
        <w:t>:</w:t>
      </w:r>
    </w:p>
    <w:p w14:paraId="5D291A91" w14:textId="60948790" w:rsidR="002824F3" w:rsidRPr="002A762A" w:rsidRDefault="001F3BF2" w:rsidP="002A762A">
      <w:pPr>
        <w:spacing w:after="0" w:line="276" w:lineRule="auto"/>
        <w:contextualSpacing/>
        <w:rPr>
          <w:rFonts w:ascii="Tahoma" w:hAnsi="Tahoma" w:cs="Tahoma"/>
          <w:b/>
          <w:sz w:val="21"/>
          <w:szCs w:val="21"/>
        </w:rPr>
      </w:pPr>
      <w:r w:rsidRPr="002A762A">
        <w:rPr>
          <w:rFonts w:ascii="Tahoma" w:hAnsi="Tahoma" w:cs="Tahoma"/>
          <w:b/>
          <w:bCs/>
          <w:smallCaps/>
          <w:sz w:val="21"/>
          <w:szCs w:val="21"/>
        </w:rPr>
        <w:t>Ore Administração e Participações Ltda.</w:t>
      </w:r>
    </w:p>
    <w:p w14:paraId="0CED2610" w14:textId="70C8FB9E" w:rsidR="002824F3" w:rsidRPr="002A762A" w:rsidRDefault="002824F3" w:rsidP="002A762A">
      <w:pPr>
        <w:spacing w:after="0" w:line="276" w:lineRule="auto"/>
        <w:contextualSpacing/>
        <w:rPr>
          <w:rFonts w:ascii="Tahoma" w:hAnsi="Tahoma" w:cs="Tahoma"/>
          <w:bCs/>
          <w:sz w:val="21"/>
          <w:szCs w:val="21"/>
        </w:rPr>
      </w:pPr>
      <w:r w:rsidRPr="002A762A">
        <w:rPr>
          <w:rFonts w:ascii="Tahoma" w:hAnsi="Tahoma" w:cs="Tahoma"/>
          <w:sz w:val="21"/>
          <w:szCs w:val="21"/>
        </w:rPr>
        <w:t>Rua Santo Eurilo, 62</w:t>
      </w:r>
      <w:r w:rsidR="001F3BF2" w:rsidRPr="002A762A">
        <w:rPr>
          <w:rFonts w:ascii="Tahoma" w:hAnsi="Tahoma" w:cs="Tahoma"/>
          <w:sz w:val="21"/>
          <w:szCs w:val="21"/>
        </w:rPr>
        <w:t>, sala 03,</w:t>
      </w:r>
    </w:p>
    <w:p w14:paraId="00D9F12F" w14:textId="77777777" w:rsidR="002824F3" w:rsidRPr="002A762A" w:rsidRDefault="002824F3" w:rsidP="002A762A">
      <w:pPr>
        <w:spacing w:after="0" w:line="276" w:lineRule="auto"/>
        <w:contextualSpacing/>
        <w:rPr>
          <w:rFonts w:ascii="Tahoma" w:hAnsi="Tahoma" w:cs="Tahoma"/>
          <w:bCs/>
          <w:sz w:val="21"/>
          <w:szCs w:val="21"/>
        </w:rPr>
      </w:pPr>
      <w:r w:rsidRPr="002A762A">
        <w:rPr>
          <w:rFonts w:ascii="Tahoma" w:hAnsi="Tahoma" w:cs="Tahoma"/>
          <w:sz w:val="21"/>
          <w:szCs w:val="21"/>
        </w:rPr>
        <w:t>CEP 05.345-000, São Paulo - SP</w:t>
      </w:r>
    </w:p>
    <w:p w14:paraId="4406427C" w14:textId="151D1CC6" w:rsidR="002824F3" w:rsidRPr="002A762A" w:rsidRDefault="002824F3" w:rsidP="002A762A">
      <w:pPr>
        <w:spacing w:after="0" w:line="276" w:lineRule="auto"/>
        <w:contextualSpacing/>
        <w:rPr>
          <w:rFonts w:ascii="Tahoma" w:hAnsi="Tahoma" w:cs="Tahoma"/>
          <w:bCs/>
          <w:sz w:val="21"/>
          <w:szCs w:val="21"/>
          <w:lang w:val="en-GB"/>
        </w:rPr>
      </w:pPr>
      <w:r w:rsidRPr="002A762A">
        <w:rPr>
          <w:rFonts w:ascii="Tahoma" w:hAnsi="Tahoma" w:cs="Tahoma"/>
          <w:sz w:val="21"/>
          <w:szCs w:val="21"/>
          <w:lang w:val="en-GB"/>
        </w:rPr>
        <w:t xml:space="preserve">At.: </w:t>
      </w:r>
      <w:r w:rsidR="00C62695" w:rsidRPr="002A762A">
        <w:rPr>
          <w:rFonts w:ascii="Tahoma" w:hAnsi="Tahoma" w:cs="Tahoma"/>
          <w:bCs/>
          <w:sz w:val="21"/>
          <w:szCs w:val="21"/>
          <w:lang w:val="en-GB"/>
        </w:rPr>
        <w:t>Amedeo Hartmann Giuseppe Maria Asinari Di San Marzano</w:t>
      </w:r>
    </w:p>
    <w:p w14:paraId="3F31618B" w14:textId="41CC29D6" w:rsidR="002824F3" w:rsidRPr="002A762A" w:rsidRDefault="002824F3" w:rsidP="002A762A">
      <w:pPr>
        <w:spacing w:after="0" w:line="276" w:lineRule="auto"/>
        <w:contextualSpacing/>
        <w:rPr>
          <w:rFonts w:ascii="Tahoma" w:hAnsi="Tahoma" w:cs="Tahoma"/>
          <w:sz w:val="21"/>
          <w:szCs w:val="21"/>
        </w:rPr>
      </w:pPr>
      <w:r w:rsidRPr="002A762A">
        <w:rPr>
          <w:rFonts w:ascii="Tahoma" w:hAnsi="Tahoma" w:cs="Tahoma"/>
          <w:bCs/>
          <w:sz w:val="21"/>
          <w:szCs w:val="21"/>
        </w:rPr>
        <w:t xml:space="preserve">Telefone: </w:t>
      </w:r>
      <w:r w:rsidRPr="002A762A">
        <w:rPr>
          <w:rFonts w:ascii="Tahoma" w:hAnsi="Tahoma" w:cs="Tahoma"/>
          <w:sz w:val="21"/>
          <w:szCs w:val="21"/>
        </w:rPr>
        <w:t>(11) 3718-6300</w:t>
      </w:r>
    </w:p>
    <w:p w14:paraId="4C66B1A8" w14:textId="2A350A18" w:rsidR="002824F3" w:rsidRPr="002A762A" w:rsidRDefault="002824F3"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E-mail: </w:t>
      </w:r>
      <w:hyperlink r:id="rId18" w:history="1">
        <w:r w:rsidR="00FE5E96" w:rsidRPr="002A762A">
          <w:rPr>
            <w:rStyle w:val="Hyperlink"/>
            <w:rFonts w:ascii="Tahoma" w:hAnsi="Tahoma" w:cs="Tahoma"/>
            <w:bCs/>
            <w:sz w:val="21"/>
            <w:szCs w:val="21"/>
          </w:rPr>
          <w:t>amedeo@ocrim.com.br</w:t>
        </w:r>
      </w:hyperlink>
    </w:p>
    <w:p w14:paraId="273952C5" w14:textId="77777777" w:rsidR="002824F3" w:rsidRPr="002A762A" w:rsidRDefault="002824F3" w:rsidP="002A762A">
      <w:pPr>
        <w:autoSpaceDE w:val="0"/>
        <w:autoSpaceDN w:val="0"/>
        <w:adjustRightInd w:val="0"/>
        <w:spacing w:after="0" w:line="276" w:lineRule="auto"/>
        <w:contextualSpacing/>
        <w:rPr>
          <w:rFonts w:ascii="Tahoma" w:hAnsi="Tahoma" w:cs="Tahoma"/>
          <w:sz w:val="21"/>
          <w:szCs w:val="21"/>
        </w:rPr>
      </w:pPr>
    </w:p>
    <w:p w14:paraId="68B04FCD" w14:textId="06877ED2" w:rsidR="00A21230" w:rsidRPr="002A762A" w:rsidRDefault="00F30A9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(iv) </w:t>
      </w:r>
      <w:r w:rsidRPr="002A762A">
        <w:rPr>
          <w:rFonts w:ascii="Tahoma" w:hAnsi="Tahoma" w:cs="Tahoma"/>
          <w:sz w:val="21"/>
          <w:szCs w:val="21"/>
        </w:rPr>
        <w:tab/>
      </w:r>
      <w:r w:rsidRPr="002A762A">
        <w:rPr>
          <w:rFonts w:ascii="Tahoma" w:hAnsi="Tahoma" w:cs="Tahoma"/>
          <w:sz w:val="21"/>
          <w:szCs w:val="21"/>
          <w:u w:val="single"/>
        </w:rPr>
        <w:t>P</w:t>
      </w:r>
      <w:r w:rsidR="00A21230" w:rsidRPr="002A762A">
        <w:rPr>
          <w:rFonts w:ascii="Tahoma" w:hAnsi="Tahoma" w:cs="Tahoma"/>
          <w:sz w:val="21"/>
          <w:szCs w:val="21"/>
          <w:u w:val="single"/>
        </w:rPr>
        <w:t>ara o Agente Fiduciário</w:t>
      </w:r>
      <w:r w:rsidR="00A21230" w:rsidRPr="002A762A">
        <w:rPr>
          <w:rFonts w:ascii="Tahoma" w:hAnsi="Tahoma" w:cs="Tahoma"/>
          <w:sz w:val="21"/>
          <w:szCs w:val="21"/>
        </w:rPr>
        <w:t>:</w:t>
      </w:r>
    </w:p>
    <w:p w14:paraId="7AF413D8" w14:textId="75D06468" w:rsidR="00A21230" w:rsidRPr="002A762A" w:rsidRDefault="00A21230" w:rsidP="002A762A">
      <w:pPr>
        <w:autoSpaceDE w:val="0"/>
        <w:autoSpaceDN w:val="0"/>
        <w:adjustRightInd w:val="0"/>
        <w:spacing w:after="0" w:line="276" w:lineRule="auto"/>
        <w:ind w:left="-11"/>
        <w:contextualSpacing/>
        <w:rPr>
          <w:rFonts w:ascii="Tahoma" w:hAnsi="Tahoma" w:cs="Tahoma"/>
          <w:b/>
          <w:smallCaps/>
          <w:sz w:val="21"/>
          <w:szCs w:val="21"/>
        </w:rPr>
      </w:pPr>
      <w:r w:rsidRPr="002A762A">
        <w:rPr>
          <w:rFonts w:ascii="Tahoma" w:hAnsi="Tahoma" w:cs="Tahoma"/>
          <w:b/>
          <w:smallCaps/>
          <w:sz w:val="21"/>
          <w:szCs w:val="21"/>
        </w:rPr>
        <w:t>Oliveira Trust Dis</w:t>
      </w:r>
      <w:r w:rsidR="00DD145D" w:rsidRPr="002A762A">
        <w:rPr>
          <w:rFonts w:ascii="Tahoma" w:hAnsi="Tahoma" w:cs="Tahoma"/>
          <w:b/>
          <w:smallCaps/>
          <w:sz w:val="21"/>
          <w:szCs w:val="21"/>
        </w:rPr>
        <w:t>tribuidora de Títulos e Valores Mobiliários S.A.</w:t>
      </w:r>
    </w:p>
    <w:p w14:paraId="23ABBD68" w14:textId="06AFFACB" w:rsidR="00A21230" w:rsidRPr="002A762A" w:rsidRDefault="00DD145D" w:rsidP="002A762A">
      <w:pPr>
        <w:spacing w:after="0" w:line="276" w:lineRule="auto"/>
        <w:contextualSpacing/>
        <w:rPr>
          <w:rFonts w:ascii="Tahoma" w:hAnsi="Tahoma" w:cs="Tahoma"/>
          <w:sz w:val="21"/>
          <w:szCs w:val="21"/>
        </w:rPr>
      </w:pPr>
      <w:r w:rsidRPr="002A762A">
        <w:rPr>
          <w:rFonts w:ascii="Tahoma" w:hAnsi="Tahoma" w:cs="Tahoma"/>
          <w:bCs/>
          <w:sz w:val="21"/>
          <w:szCs w:val="21"/>
        </w:rPr>
        <w:t>Avenida das Américas, 3434, bloco 7, 2º andar</w:t>
      </w:r>
    </w:p>
    <w:p w14:paraId="0E8E152D" w14:textId="0A8D7259" w:rsidR="00A21230" w:rsidRPr="002A762A" w:rsidRDefault="00A21230"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CEP </w:t>
      </w:r>
      <w:r w:rsidR="00DD145D" w:rsidRPr="002A762A">
        <w:rPr>
          <w:rFonts w:ascii="Tahoma" w:hAnsi="Tahoma" w:cs="Tahoma"/>
          <w:bCs/>
          <w:sz w:val="21"/>
          <w:szCs w:val="21"/>
        </w:rPr>
        <w:t>22640-102, Rio de Janeiro - RJ</w:t>
      </w:r>
    </w:p>
    <w:p w14:paraId="7E6D0D6C" w14:textId="71545B6B" w:rsidR="00A21230" w:rsidRPr="002A762A" w:rsidRDefault="00A21230" w:rsidP="002A762A">
      <w:pPr>
        <w:autoSpaceDE w:val="0"/>
        <w:autoSpaceDN w:val="0"/>
        <w:adjustRightInd w:val="0"/>
        <w:spacing w:after="0" w:line="276" w:lineRule="auto"/>
        <w:ind w:left="-11"/>
        <w:contextualSpacing/>
        <w:rPr>
          <w:rFonts w:ascii="Tahoma" w:hAnsi="Tahoma" w:cs="Tahoma"/>
          <w:bCs/>
          <w:sz w:val="21"/>
          <w:szCs w:val="21"/>
        </w:rPr>
      </w:pPr>
      <w:r w:rsidRPr="002A762A">
        <w:rPr>
          <w:rFonts w:ascii="Tahoma" w:hAnsi="Tahoma" w:cs="Tahoma"/>
          <w:bCs/>
          <w:sz w:val="21"/>
          <w:szCs w:val="21"/>
        </w:rPr>
        <w:t xml:space="preserve">At.: </w:t>
      </w:r>
      <w:r w:rsidR="00DD145D" w:rsidRPr="002A762A">
        <w:rPr>
          <w:rFonts w:ascii="Tahoma" w:hAnsi="Tahoma" w:cs="Tahoma"/>
          <w:bCs/>
          <w:sz w:val="21"/>
          <w:szCs w:val="21"/>
        </w:rPr>
        <w:t>Antonio Amaro | Maria Carolina Abrantes L. de Oliveira</w:t>
      </w:r>
    </w:p>
    <w:p w14:paraId="3581085B" w14:textId="69E6A7B9" w:rsidR="00A21230" w:rsidRPr="002A762A" w:rsidRDefault="00A21230"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Pr="002A762A">
        <w:rPr>
          <w:rFonts w:ascii="Tahoma" w:hAnsi="Tahoma" w:cs="Tahoma"/>
          <w:bCs/>
          <w:sz w:val="21"/>
          <w:szCs w:val="21"/>
        </w:rPr>
        <w:t>(</w:t>
      </w:r>
      <w:r w:rsidR="00DD145D" w:rsidRPr="002A762A">
        <w:rPr>
          <w:rFonts w:ascii="Tahoma" w:hAnsi="Tahoma" w:cs="Tahoma"/>
          <w:bCs/>
          <w:sz w:val="21"/>
          <w:szCs w:val="21"/>
        </w:rPr>
        <w:t>21) 3514-0000</w:t>
      </w:r>
    </w:p>
    <w:p w14:paraId="49868574" w14:textId="206E0CBB" w:rsidR="00A21230" w:rsidRPr="002A762A" w:rsidRDefault="00A21230" w:rsidP="002A762A">
      <w:pPr>
        <w:autoSpaceDE w:val="0"/>
        <w:autoSpaceDN w:val="0"/>
        <w:adjustRightInd w:val="0"/>
        <w:spacing w:after="0" w:line="276" w:lineRule="auto"/>
        <w:ind w:left="-11"/>
        <w:contextualSpacing/>
        <w:rPr>
          <w:rFonts w:ascii="Tahoma" w:hAnsi="Tahoma" w:cs="Tahoma"/>
          <w:sz w:val="21"/>
          <w:szCs w:val="21"/>
        </w:rPr>
      </w:pPr>
      <w:r w:rsidRPr="002A762A">
        <w:rPr>
          <w:rFonts w:ascii="Tahoma" w:hAnsi="Tahoma" w:cs="Tahoma"/>
          <w:bCs/>
          <w:sz w:val="21"/>
          <w:szCs w:val="21"/>
        </w:rPr>
        <w:t xml:space="preserve">E-mail: </w:t>
      </w:r>
      <w:hyperlink r:id="rId19" w:history="1">
        <w:r w:rsidR="00DD145D" w:rsidRPr="002A762A">
          <w:rPr>
            <w:rStyle w:val="Hyperlink"/>
            <w:rFonts w:ascii="Tahoma" w:hAnsi="Tahoma" w:cs="Tahoma"/>
            <w:bCs/>
            <w:sz w:val="21"/>
            <w:szCs w:val="21"/>
          </w:rPr>
          <w:t>ger2.agente@oliveiratrust.com.br</w:t>
        </w:r>
      </w:hyperlink>
    </w:p>
    <w:p w14:paraId="37EC0BB0" w14:textId="77777777" w:rsidR="00A21230" w:rsidRPr="002A762A" w:rsidRDefault="00A21230" w:rsidP="002A762A">
      <w:pPr>
        <w:autoSpaceDE w:val="0"/>
        <w:autoSpaceDN w:val="0"/>
        <w:adjustRightInd w:val="0"/>
        <w:spacing w:after="0" w:line="276" w:lineRule="auto"/>
        <w:ind w:left="-11"/>
        <w:contextualSpacing/>
        <w:rPr>
          <w:rFonts w:ascii="Tahoma" w:hAnsi="Tahoma" w:cs="Tahoma"/>
          <w:sz w:val="21"/>
          <w:szCs w:val="21"/>
        </w:rPr>
      </w:pPr>
    </w:p>
    <w:p w14:paraId="4C8AEA6A" w14:textId="1FB6215E" w:rsidR="00A21230" w:rsidRPr="002A762A" w:rsidRDefault="00F30A9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(v) </w:t>
      </w:r>
      <w:r w:rsidRPr="002A762A">
        <w:rPr>
          <w:rFonts w:ascii="Tahoma" w:hAnsi="Tahoma" w:cs="Tahoma"/>
          <w:sz w:val="21"/>
          <w:szCs w:val="21"/>
        </w:rPr>
        <w:tab/>
      </w:r>
      <w:r w:rsidR="00A21230" w:rsidRPr="002A762A">
        <w:rPr>
          <w:rFonts w:ascii="Tahoma" w:hAnsi="Tahoma" w:cs="Tahoma"/>
          <w:sz w:val="21"/>
          <w:szCs w:val="21"/>
        </w:rPr>
        <w:t>para o Escriturador</w:t>
      </w:r>
      <w:r w:rsidR="00DD145D" w:rsidRPr="002A762A">
        <w:rPr>
          <w:rFonts w:ascii="Tahoma" w:hAnsi="Tahoma" w:cs="Tahoma"/>
          <w:sz w:val="21"/>
          <w:szCs w:val="21"/>
        </w:rPr>
        <w:t xml:space="preserve"> e Agente de Liquidação</w:t>
      </w:r>
      <w:r w:rsidR="00A21230" w:rsidRPr="002A762A">
        <w:rPr>
          <w:rFonts w:ascii="Tahoma" w:hAnsi="Tahoma" w:cs="Tahoma"/>
          <w:sz w:val="21"/>
          <w:szCs w:val="21"/>
        </w:rPr>
        <w:t>:</w:t>
      </w:r>
    </w:p>
    <w:p w14:paraId="2BAF60AB" w14:textId="5C040B70" w:rsidR="00A21230" w:rsidRPr="002A762A" w:rsidRDefault="00DD145D" w:rsidP="002A762A">
      <w:pPr>
        <w:autoSpaceDE w:val="0"/>
        <w:autoSpaceDN w:val="0"/>
        <w:adjustRightInd w:val="0"/>
        <w:spacing w:after="0" w:line="276" w:lineRule="auto"/>
        <w:contextualSpacing/>
        <w:rPr>
          <w:rFonts w:ascii="Tahoma" w:hAnsi="Tahoma" w:cs="Tahoma"/>
          <w:b/>
          <w:smallCaps/>
          <w:sz w:val="21"/>
          <w:szCs w:val="21"/>
        </w:rPr>
      </w:pPr>
      <w:r w:rsidRPr="002A762A">
        <w:rPr>
          <w:rFonts w:ascii="Tahoma" w:hAnsi="Tahoma" w:cs="Tahoma"/>
          <w:b/>
          <w:smallCaps/>
          <w:sz w:val="21"/>
          <w:szCs w:val="21"/>
        </w:rPr>
        <w:t>Oliveira Trust Distribuidora de Títulos e Valores Mobiliários S.A.</w:t>
      </w:r>
    </w:p>
    <w:p w14:paraId="4A47DD9D" w14:textId="77777777" w:rsidR="00DD145D" w:rsidRPr="002A762A" w:rsidRDefault="00DD145D" w:rsidP="002A762A">
      <w:pPr>
        <w:spacing w:after="0" w:line="276" w:lineRule="auto"/>
        <w:contextualSpacing/>
        <w:rPr>
          <w:rFonts w:ascii="Tahoma" w:hAnsi="Tahoma" w:cs="Tahoma"/>
          <w:sz w:val="21"/>
          <w:szCs w:val="21"/>
        </w:rPr>
      </w:pPr>
      <w:r w:rsidRPr="002A762A">
        <w:rPr>
          <w:rFonts w:ascii="Tahoma" w:hAnsi="Tahoma" w:cs="Tahoma"/>
          <w:bCs/>
          <w:sz w:val="21"/>
          <w:szCs w:val="21"/>
        </w:rPr>
        <w:t>Avenida das Américas, 3434, bloco 7, 2º andar</w:t>
      </w:r>
    </w:p>
    <w:p w14:paraId="420DA7ED" w14:textId="77777777" w:rsidR="00DD145D" w:rsidRPr="002A762A" w:rsidRDefault="00DD145D" w:rsidP="002A762A">
      <w:pPr>
        <w:spacing w:after="0" w:line="276" w:lineRule="auto"/>
        <w:contextualSpacing/>
        <w:rPr>
          <w:rFonts w:ascii="Tahoma" w:hAnsi="Tahoma" w:cs="Tahoma"/>
          <w:bCs/>
          <w:sz w:val="21"/>
          <w:szCs w:val="21"/>
        </w:rPr>
      </w:pPr>
      <w:r w:rsidRPr="002A762A">
        <w:rPr>
          <w:rFonts w:ascii="Tahoma" w:hAnsi="Tahoma" w:cs="Tahoma"/>
          <w:bCs/>
          <w:sz w:val="21"/>
          <w:szCs w:val="21"/>
        </w:rPr>
        <w:t>CEP 22640-102, Rio de Janeiro - RJ</w:t>
      </w:r>
    </w:p>
    <w:p w14:paraId="20F00B69" w14:textId="661E2E92" w:rsidR="00DD145D" w:rsidRPr="002A762A" w:rsidRDefault="00DD145D" w:rsidP="002A762A">
      <w:pPr>
        <w:autoSpaceDE w:val="0"/>
        <w:autoSpaceDN w:val="0"/>
        <w:adjustRightInd w:val="0"/>
        <w:spacing w:after="0" w:line="276" w:lineRule="auto"/>
        <w:ind w:left="-11"/>
        <w:contextualSpacing/>
        <w:rPr>
          <w:rFonts w:ascii="Tahoma" w:hAnsi="Tahoma" w:cs="Tahoma"/>
          <w:bCs/>
          <w:sz w:val="21"/>
          <w:szCs w:val="21"/>
        </w:rPr>
      </w:pPr>
      <w:r w:rsidRPr="002A762A">
        <w:rPr>
          <w:rFonts w:ascii="Tahoma" w:hAnsi="Tahoma" w:cs="Tahoma"/>
          <w:bCs/>
          <w:sz w:val="21"/>
          <w:szCs w:val="21"/>
        </w:rPr>
        <w:t>At.: Raphael Morgado | João Bezerra</w:t>
      </w:r>
    </w:p>
    <w:p w14:paraId="33F28C98" w14:textId="77777777" w:rsidR="00DD145D" w:rsidRPr="002A762A" w:rsidRDefault="00DD145D"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Pr="002A762A">
        <w:rPr>
          <w:rFonts w:ascii="Tahoma" w:hAnsi="Tahoma" w:cs="Tahoma"/>
          <w:bCs/>
          <w:sz w:val="21"/>
          <w:szCs w:val="21"/>
        </w:rPr>
        <w:t>(21) 3514-0000</w:t>
      </w:r>
    </w:p>
    <w:p w14:paraId="2237B59C" w14:textId="35068D89" w:rsidR="00DD145D" w:rsidRPr="002A762A" w:rsidRDefault="00DD145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bCs/>
          <w:sz w:val="21"/>
          <w:szCs w:val="21"/>
        </w:rPr>
        <w:t xml:space="preserve">E-mail: </w:t>
      </w:r>
      <w:hyperlink r:id="rId20" w:history="1">
        <w:r w:rsidR="004D5A33" w:rsidRPr="002A762A">
          <w:rPr>
            <w:rStyle w:val="Hyperlink"/>
            <w:rFonts w:ascii="Tahoma" w:hAnsi="Tahoma" w:cs="Tahoma"/>
            <w:bCs/>
            <w:sz w:val="21"/>
            <w:szCs w:val="21"/>
          </w:rPr>
          <w:t>sqescrituracao@oliveiratrust.com.br</w:t>
        </w:r>
      </w:hyperlink>
    </w:p>
    <w:p w14:paraId="458F0253" w14:textId="77777777" w:rsidR="00A21230" w:rsidRPr="002A762A" w:rsidRDefault="00A21230" w:rsidP="002A762A">
      <w:pPr>
        <w:autoSpaceDE w:val="0"/>
        <w:autoSpaceDN w:val="0"/>
        <w:adjustRightInd w:val="0"/>
        <w:spacing w:after="0" w:line="276" w:lineRule="auto"/>
        <w:contextualSpacing/>
        <w:rPr>
          <w:rFonts w:ascii="Tahoma" w:hAnsi="Tahoma" w:cs="Tahoma"/>
          <w:sz w:val="21"/>
          <w:szCs w:val="21"/>
        </w:rPr>
      </w:pPr>
    </w:p>
    <w:p w14:paraId="54580039" w14:textId="46FC3958" w:rsidR="00490A19" w:rsidRPr="002A762A" w:rsidRDefault="00AA1181"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.1.2.</w:t>
      </w:r>
      <w:r w:rsidRPr="002A762A">
        <w:rPr>
          <w:rFonts w:ascii="Tahoma" w:hAnsi="Tahoma" w:cs="Tahoma"/>
          <w:sz w:val="21"/>
          <w:szCs w:val="21"/>
        </w:rPr>
        <w:tab/>
      </w:r>
      <w:r w:rsidR="00490A19" w:rsidRPr="002A762A">
        <w:rPr>
          <w:rFonts w:ascii="Tahoma" w:hAnsi="Tahoma" w:cs="Tahoma"/>
          <w:sz w:val="21"/>
          <w:szCs w:val="21"/>
        </w:rPr>
        <w:t>As comunicações serão consideradas entregues quando recebidas sob protocolo ou com “aviso de recebimento” expedido pela Empresa Brasileira de Correios ou por correio eletrônico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A Parte que enviar a comunicação, aviso ou notificação, conforme estabelecido nesta cláusula, não será responsável por eventual prejuízo, em virtude de mudança de endereço que não seja comunicada para as demais Partes, nos termos desta cláusula.</w:t>
      </w:r>
    </w:p>
    <w:p w14:paraId="4F0D76D4" w14:textId="6DA148EF" w:rsidR="00490A19" w:rsidRPr="002A762A" w:rsidRDefault="00490A19" w:rsidP="002A762A">
      <w:pPr>
        <w:spacing w:after="0" w:line="276" w:lineRule="auto"/>
        <w:contextualSpacing/>
        <w:rPr>
          <w:rFonts w:ascii="Tahoma" w:hAnsi="Tahoma" w:cs="Tahoma"/>
          <w:sz w:val="21"/>
          <w:szCs w:val="21"/>
        </w:rPr>
      </w:pPr>
    </w:p>
    <w:p w14:paraId="529480FA" w14:textId="49880335" w:rsidR="00490A19" w:rsidRPr="002A762A" w:rsidRDefault="00AA1181"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.2.</w:t>
      </w:r>
      <w:r w:rsidRPr="002A762A">
        <w:rPr>
          <w:rFonts w:ascii="Tahoma" w:hAnsi="Tahoma" w:cs="Tahoma"/>
          <w:b/>
          <w:sz w:val="21"/>
          <w:szCs w:val="21"/>
        </w:rPr>
        <w:tab/>
      </w:r>
      <w:r w:rsidR="00490A19" w:rsidRPr="002A762A">
        <w:rPr>
          <w:rFonts w:ascii="Tahoma" w:hAnsi="Tahoma" w:cs="Tahoma"/>
          <w:b/>
          <w:sz w:val="21"/>
          <w:szCs w:val="21"/>
        </w:rPr>
        <w:t>Renúncia</w:t>
      </w:r>
    </w:p>
    <w:p w14:paraId="2624C81F" w14:textId="77777777" w:rsidR="00490A19" w:rsidRPr="002A762A" w:rsidRDefault="00490A19" w:rsidP="002A762A">
      <w:pPr>
        <w:widowControl w:val="0"/>
        <w:spacing w:after="0" w:line="276" w:lineRule="auto"/>
        <w:contextualSpacing/>
        <w:rPr>
          <w:rFonts w:ascii="Tahoma" w:hAnsi="Tahoma" w:cs="Tahoma"/>
          <w:b/>
          <w:sz w:val="21"/>
          <w:szCs w:val="21"/>
        </w:rPr>
      </w:pPr>
    </w:p>
    <w:p w14:paraId="6C1E03CF" w14:textId="6C3453B5" w:rsidR="00490A19" w:rsidRPr="002A762A" w:rsidRDefault="00AA1181"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.2.1.</w:t>
      </w:r>
      <w:r w:rsidRPr="002A762A">
        <w:rPr>
          <w:rFonts w:ascii="Tahoma" w:hAnsi="Tahoma" w:cs="Tahoma"/>
          <w:sz w:val="21"/>
          <w:szCs w:val="21"/>
        </w:rPr>
        <w:tab/>
      </w:r>
      <w:r w:rsidR="00490A19" w:rsidRPr="002A762A">
        <w:rPr>
          <w:rFonts w:ascii="Tahoma" w:hAnsi="Tahoma" w:cs="Tahoma"/>
          <w:sz w:val="21"/>
          <w:szCs w:val="21"/>
        </w:rPr>
        <w:t xml:space="preserve">Não se presume a renúncia a qualquer dos direitos decorrentes da presente Escritura, desta forma, nenhum atraso, omissão ou liberalidade no exercício de qualquer direito, faculdade ou remédio que caiba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490A19" w:rsidRPr="002A762A">
        <w:rPr>
          <w:rFonts w:ascii="Tahoma" w:hAnsi="Tahoma" w:cs="Tahoma"/>
          <w:sz w:val="21"/>
          <w:szCs w:val="21"/>
        </w:rPr>
        <w:lastRenderedPageBreak/>
        <w:t>Escritura ou precedente no tocante a qualquer outro inadimplemento ou atraso.</w:t>
      </w:r>
    </w:p>
    <w:p w14:paraId="39F638A0" w14:textId="5A743336" w:rsidR="00684A72" w:rsidRPr="002A762A" w:rsidRDefault="00684A72" w:rsidP="002A762A">
      <w:pPr>
        <w:spacing w:after="0" w:line="276" w:lineRule="auto"/>
        <w:contextualSpacing/>
        <w:rPr>
          <w:rFonts w:ascii="Tahoma" w:hAnsi="Tahoma" w:cs="Tahoma"/>
          <w:sz w:val="21"/>
          <w:szCs w:val="21"/>
        </w:rPr>
      </w:pPr>
    </w:p>
    <w:p w14:paraId="47389FDC" w14:textId="6BBBE74D" w:rsidR="00490A19" w:rsidRPr="002A762A" w:rsidRDefault="00AA1181"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.3.</w:t>
      </w:r>
      <w:r w:rsidRPr="002A762A">
        <w:rPr>
          <w:rFonts w:ascii="Tahoma" w:hAnsi="Tahoma" w:cs="Tahoma"/>
          <w:b/>
          <w:sz w:val="21"/>
          <w:szCs w:val="21"/>
        </w:rPr>
        <w:tab/>
      </w:r>
      <w:r w:rsidR="00490A19" w:rsidRPr="002A762A">
        <w:rPr>
          <w:rFonts w:ascii="Tahoma" w:hAnsi="Tahoma" w:cs="Tahoma"/>
          <w:b/>
          <w:sz w:val="21"/>
          <w:szCs w:val="21"/>
        </w:rPr>
        <w:t>Despesas</w:t>
      </w:r>
    </w:p>
    <w:p w14:paraId="78E2C94D" w14:textId="77777777" w:rsidR="00894343" w:rsidRPr="002A762A" w:rsidRDefault="00894343" w:rsidP="002A762A">
      <w:pPr>
        <w:pStyle w:val="PargrafodaLista"/>
        <w:widowControl w:val="0"/>
        <w:tabs>
          <w:tab w:val="left" w:pos="709"/>
        </w:tabs>
        <w:spacing w:after="0" w:line="276" w:lineRule="auto"/>
        <w:ind w:left="0"/>
        <w:rPr>
          <w:rFonts w:ascii="Tahoma" w:hAnsi="Tahoma" w:cs="Tahoma"/>
          <w:sz w:val="21"/>
          <w:szCs w:val="21"/>
        </w:rPr>
      </w:pPr>
    </w:p>
    <w:p w14:paraId="2347DC05" w14:textId="3F09027B" w:rsidR="00490A19" w:rsidRPr="002A762A" w:rsidRDefault="00AA1181"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.3.1.</w:t>
      </w:r>
      <w:r w:rsidRPr="002A762A">
        <w:rPr>
          <w:rFonts w:ascii="Tahoma" w:hAnsi="Tahoma" w:cs="Tahoma"/>
          <w:sz w:val="21"/>
          <w:szCs w:val="21"/>
        </w:rPr>
        <w:tab/>
      </w:r>
      <w:r w:rsidR="00490A19" w:rsidRPr="002A762A">
        <w:rPr>
          <w:rFonts w:ascii="Tahoma" w:hAnsi="Tahoma" w:cs="Tahoma"/>
          <w:sz w:val="21"/>
          <w:szCs w:val="21"/>
        </w:rPr>
        <w:t>Todas e quaisquer despesas incorridas com a Emissão ou com a execução de valores devidos nos termos desta Escritura, incluindo, mas não se limitando a, publicações, inscrições, registros, averbações, contratação de prestadores de serviços e quaisquer outros custos relacionados às Debêntures, serão de responsabilidade exclusiva da Emisso</w:t>
      </w:r>
      <w:r w:rsidR="006028B8" w:rsidRPr="002A762A">
        <w:rPr>
          <w:rFonts w:ascii="Tahoma" w:hAnsi="Tahoma" w:cs="Tahoma"/>
          <w:sz w:val="21"/>
          <w:szCs w:val="21"/>
        </w:rPr>
        <w:t>ra.</w:t>
      </w:r>
    </w:p>
    <w:p w14:paraId="574D6823" w14:textId="77777777" w:rsidR="003A6F71" w:rsidRPr="002A762A" w:rsidRDefault="003A6F71" w:rsidP="002A762A">
      <w:pPr>
        <w:spacing w:after="0" w:line="276" w:lineRule="auto"/>
        <w:contextualSpacing/>
        <w:rPr>
          <w:rFonts w:ascii="Tahoma" w:eastAsia="Arial Unicode MS" w:hAnsi="Tahoma" w:cs="Tahoma"/>
          <w:sz w:val="21"/>
          <w:szCs w:val="21"/>
          <w:lang w:eastAsia="x-none"/>
        </w:rPr>
      </w:pPr>
    </w:p>
    <w:p w14:paraId="1DBF5DF6" w14:textId="39CC621B" w:rsidR="00490A19" w:rsidRPr="002A762A" w:rsidRDefault="00420D6F"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.4.</w:t>
      </w:r>
      <w:r w:rsidRPr="002A762A">
        <w:rPr>
          <w:rFonts w:ascii="Tahoma" w:hAnsi="Tahoma" w:cs="Tahoma"/>
          <w:b/>
          <w:sz w:val="21"/>
          <w:szCs w:val="21"/>
        </w:rPr>
        <w:tab/>
      </w:r>
      <w:r w:rsidR="00490A19" w:rsidRPr="002A762A">
        <w:rPr>
          <w:rFonts w:ascii="Tahoma" w:hAnsi="Tahoma" w:cs="Tahoma"/>
          <w:b/>
          <w:sz w:val="21"/>
          <w:szCs w:val="21"/>
        </w:rPr>
        <w:t>Título Executivo Judicial e Execução Específica</w:t>
      </w:r>
    </w:p>
    <w:p w14:paraId="5184574B" w14:textId="77777777" w:rsidR="00490A19" w:rsidRPr="002A762A" w:rsidRDefault="00490A19" w:rsidP="002A762A">
      <w:pPr>
        <w:spacing w:after="0" w:line="276" w:lineRule="auto"/>
        <w:contextualSpacing/>
        <w:rPr>
          <w:rFonts w:ascii="Tahoma" w:hAnsi="Tahoma" w:cs="Tahoma"/>
          <w:b/>
          <w:sz w:val="21"/>
          <w:szCs w:val="21"/>
        </w:rPr>
      </w:pPr>
    </w:p>
    <w:p w14:paraId="5D15C989" w14:textId="563F334B"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.4.1.</w:t>
      </w:r>
      <w:r w:rsidRPr="002A762A">
        <w:rPr>
          <w:rFonts w:ascii="Tahoma" w:hAnsi="Tahoma" w:cs="Tahoma"/>
          <w:sz w:val="21"/>
          <w:szCs w:val="21"/>
        </w:rPr>
        <w:tab/>
      </w:r>
      <w:r w:rsidR="00490A19" w:rsidRPr="002A762A">
        <w:rPr>
          <w:rFonts w:ascii="Tahoma" w:hAnsi="Tahoma" w:cs="Tahoma"/>
          <w:sz w:val="21"/>
          <w:szCs w:val="21"/>
        </w:rPr>
        <w:t xml:space="preserve">Esta Escritura e as Debêntures constituem títulos executivos extrajudiciais nos termos do artigo 784, incisos I e II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 </w:t>
      </w:r>
    </w:p>
    <w:p w14:paraId="68DEEE0F" w14:textId="77777777" w:rsidR="00F32A3F" w:rsidRPr="002A762A" w:rsidRDefault="00F32A3F" w:rsidP="002A762A">
      <w:pPr>
        <w:spacing w:after="0" w:line="276" w:lineRule="auto"/>
        <w:contextualSpacing/>
        <w:rPr>
          <w:rFonts w:ascii="Tahoma" w:hAnsi="Tahoma" w:cs="Tahoma"/>
          <w:sz w:val="21"/>
          <w:szCs w:val="21"/>
        </w:rPr>
      </w:pPr>
    </w:p>
    <w:p w14:paraId="10D915EE" w14:textId="76EA5C59" w:rsidR="00490A19" w:rsidRPr="002A762A" w:rsidRDefault="00420D6F" w:rsidP="002A762A">
      <w:pPr>
        <w:pStyle w:val="PargrafodaLista"/>
        <w:spacing w:after="0" w:line="276" w:lineRule="auto"/>
        <w:ind w:left="0"/>
        <w:rPr>
          <w:rFonts w:ascii="Tahoma" w:hAnsi="Tahoma" w:cs="Tahoma"/>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.5.</w:t>
      </w:r>
      <w:r w:rsidRPr="002A762A">
        <w:rPr>
          <w:rFonts w:ascii="Tahoma" w:hAnsi="Tahoma" w:cs="Tahoma"/>
          <w:b/>
          <w:sz w:val="21"/>
          <w:szCs w:val="21"/>
        </w:rPr>
        <w:tab/>
      </w:r>
      <w:r w:rsidR="00490A19" w:rsidRPr="002A762A">
        <w:rPr>
          <w:rFonts w:ascii="Tahoma" w:hAnsi="Tahoma" w:cs="Tahoma"/>
          <w:b/>
          <w:sz w:val="21"/>
          <w:szCs w:val="21"/>
        </w:rPr>
        <w:t>Aditamentos</w:t>
      </w:r>
      <w:r w:rsidR="00490A19" w:rsidRPr="002A762A">
        <w:rPr>
          <w:rFonts w:ascii="Tahoma" w:hAnsi="Tahoma" w:cs="Tahoma"/>
          <w:sz w:val="21"/>
          <w:szCs w:val="21"/>
        </w:rPr>
        <w:t xml:space="preserve"> </w:t>
      </w:r>
    </w:p>
    <w:p w14:paraId="732AF57E" w14:textId="77777777" w:rsidR="00490A19" w:rsidRPr="002A762A" w:rsidRDefault="00490A19" w:rsidP="002A762A">
      <w:pPr>
        <w:spacing w:after="0" w:line="276" w:lineRule="auto"/>
        <w:contextualSpacing/>
        <w:rPr>
          <w:rFonts w:ascii="Tahoma" w:hAnsi="Tahoma" w:cs="Tahoma"/>
          <w:sz w:val="21"/>
          <w:szCs w:val="21"/>
        </w:rPr>
      </w:pPr>
    </w:p>
    <w:p w14:paraId="5218DF27" w14:textId="0ADE77D5"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.5.1.</w:t>
      </w:r>
      <w:r w:rsidRPr="002A762A">
        <w:rPr>
          <w:rFonts w:ascii="Tahoma" w:hAnsi="Tahoma" w:cs="Tahoma"/>
          <w:sz w:val="21"/>
          <w:szCs w:val="21"/>
        </w:rPr>
        <w:tab/>
      </w:r>
      <w:r w:rsidR="00490A19" w:rsidRPr="002A762A">
        <w:rPr>
          <w:rFonts w:ascii="Tahoma" w:hAnsi="Tahoma" w:cs="Tahoma"/>
          <w:sz w:val="21"/>
          <w:szCs w:val="21"/>
        </w:rPr>
        <w:t>Quaisquer aditamentos a esta Escritura deverão ser formalizados por escrito, com assinatura das Partes e registrados na JUCE</w:t>
      </w:r>
      <w:r w:rsidR="006C11D1" w:rsidRPr="002A762A">
        <w:rPr>
          <w:rFonts w:ascii="Tahoma" w:hAnsi="Tahoma" w:cs="Tahoma"/>
          <w:sz w:val="21"/>
          <w:szCs w:val="21"/>
        </w:rPr>
        <w:t>SP</w:t>
      </w:r>
      <w:r w:rsidR="00490A19" w:rsidRPr="002A762A">
        <w:rPr>
          <w:rFonts w:ascii="Tahoma" w:hAnsi="Tahoma" w:cs="Tahoma"/>
          <w:sz w:val="21"/>
          <w:szCs w:val="21"/>
        </w:rPr>
        <w:t>, nos termos desta Escritura</w:t>
      </w:r>
      <w:r w:rsidR="00FC46D1" w:rsidRPr="002A762A">
        <w:rPr>
          <w:rFonts w:ascii="Tahoma" w:hAnsi="Tahoma" w:cs="Tahoma"/>
          <w:sz w:val="21"/>
          <w:szCs w:val="21"/>
        </w:rPr>
        <w:t>, após prévia aprovação do</w:t>
      </w:r>
      <w:r w:rsidR="00B717EA" w:rsidRPr="002A762A">
        <w:rPr>
          <w:rFonts w:ascii="Tahoma" w:hAnsi="Tahoma" w:cs="Tahoma"/>
          <w:sz w:val="21"/>
          <w:szCs w:val="21"/>
        </w:rPr>
        <w:t>s</w:t>
      </w:r>
      <w:r w:rsidR="00FC46D1" w:rsidRPr="002A762A">
        <w:rPr>
          <w:rFonts w:ascii="Tahoma" w:hAnsi="Tahoma" w:cs="Tahoma"/>
          <w:sz w:val="21"/>
          <w:szCs w:val="21"/>
        </w:rPr>
        <w:t xml:space="preserve"> </w:t>
      </w:r>
      <w:r w:rsidR="00B717EA" w:rsidRPr="002A762A">
        <w:rPr>
          <w:rFonts w:ascii="Tahoma" w:hAnsi="Tahoma" w:cs="Tahoma"/>
          <w:sz w:val="21"/>
          <w:szCs w:val="21"/>
        </w:rPr>
        <w:t>d</w:t>
      </w:r>
      <w:r w:rsidR="00FC46D1" w:rsidRPr="002A762A">
        <w:rPr>
          <w:rFonts w:ascii="Tahoma" w:hAnsi="Tahoma" w:cs="Tahoma"/>
          <w:sz w:val="21"/>
          <w:szCs w:val="21"/>
        </w:rPr>
        <w:t>ebenturista</w:t>
      </w:r>
      <w:r w:rsidR="00B717EA" w:rsidRPr="002A762A">
        <w:rPr>
          <w:rFonts w:ascii="Tahoma" w:hAnsi="Tahoma" w:cs="Tahoma"/>
          <w:sz w:val="21"/>
          <w:szCs w:val="21"/>
        </w:rPr>
        <w:t>s reunidos em assembleia geral, feita por escrito</w:t>
      </w:r>
      <w:r w:rsidR="00490A19" w:rsidRPr="002A762A">
        <w:rPr>
          <w:rFonts w:ascii="Tahoma" w:hAnsi="Tahoma" w:cs="Tahoma"/>
          <w:sz w:val="21"/>
          <w:szCs w:val="21"/>
        </w:rPr>
        <w:t>.</w:t>
      </w:r>
    </w:p>
    <w:p w14:paraId="624D6EBB" w14:textId="77777777" w:rsidR="00EA6CDC" w:rsidRPr="002A762A" w:rsidRDefault="00EA6CDC" w:rsidP="002A762A">
      <w:pPr>
        <w:spacing w:after="0" w:line="276" w:lineRule="auto"/>
        <w:contextualSpacing/>
        <w:rPr>
          <w:rFonts w:ascii="Tahoma" w:hAnsi="Tahoma" w:cs="Tahoma"/>
          <w:sz w:val="21"/>
          <w:szCs w:val="21"/>
        </w:rPr>
      </w:pPr>
    </w:p>
    <w:p w14:paraId="242D4B0F" w14:textId="16E354D3"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.6.</w:t>
      </w:r>
      <w:r w:rsidRPr="002A762A">
        <w:rPr>
          <w:rFonts w:ascii="Tahoma" w:hAnsi="Tahoma" w:cs="Tahoma"/>
          <w:b/>
          <w:sz w:val="21"/>
          <w:szCs w:val="21"/>
        </w:rPr>
        <w:tab/>
      </w:r>
      <w:r w:rsidR="00490A19" w:rsidRPr="002A762A">
        <w:rPr>
          <w:rFonts w:ascii="Tahoma" w:hAnsi="Tahoma" w:cs="Tahoma"/>
          <w:b/>
          <w:sz w:val="21"/>
          <w:szCs w:val="21"/>
        </w:rPr>
        <w:t>Outras Disposições</w:t>
      </w:r>
    </w:p>
    <w:p w14:paraId="78A53A17" w14:textId="77777777" w:rsidR="00490A19" w:rsidRPr="002A762A" w:rsidRDefault="00490A19" w:rsidP="002A762A">
      <w:pPr>
        <w:keepNext/>
        <w:keepLines/>
        <w:spacing w:after="0" w:line="276" w:lineRule="auto"/>
        <w:contextualSpacing/>
        <w:rPr>
          <w:rFonts w:ascii="Tahoma" w:hAnsi="Tahoma" w:cs="Tahoma"/>
          <w:sz w:val="21"/>
          <w:szCs w:val="21"/>
        </w:rPr>
      </w:pPr>
    </w:p>
    <w:p w14:paraId="75B274AC" w14:textId="080F1F35"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.6.1.</w:t>
      </w:r>
      <w:r w:rsidRPr="002A762A">
        <w:rPr>
          <w:rFonts w:ascii="Tahoma" w:hAnsi="Tahoma" w:cs="Tahoma"/>
          <w:sz w:val="21"/>
          <w:szCs w:val="21"/>
        </w:rPr>
        <w:tab/>
      </w:r>
      <w:r w:rsidR="00490A19" w:rsidRPr="002A762A">
        <w:rPr>
          <w:rFonts w:ascii="Tahoma" w:hAnsi="Tahoma" w:cs="Tahoma"/>
          <w:sz w:val="21"/>
          <w:szCs w:val="21"/>
        </w:rPr>
        <w:t>Esta Escritura é celebrada em caráter irrevogável e irretratável, obrigando as Partes e seus sucessores, a qualquer título.</w:t>
      </w:r>
    </w:p>
    <w:p w14:paraId="5A32CF1D" w14:textId="77777777" w:rsidR="00490A19" w:rsidRPr="002A762A" w:rsidRDefault="00490A19" w:rsidP="002A762A">
      <w:pPr>
        <w:spacing w:after="0" w:line="276" w:lineRule="auto"/>
        <w:contextualSpacing/>
        <w:rPr>
          <w:rFonts w:ascii="Tahoma" w:hAnsi="Tahoma" w:cs="Tahoma"/>
          <w:sz w:val="21"/>
          <w:szCs w:val="21"/>
        </w:rPr>
      </w:pPr>
    </w:p>
    <w:p w14:paraId="28F765E6" w14:textId="106BD775" w:rsidR="009F136A"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.6.2.</w:t>
      </w:r>
      <w:r w:rsidRPr="002A762A">
        <w:rPr>
          <w:rFonts w:ascii="Tahoma" w:hAnsi="Tahoma" w:cs="Tahoma"/>
          <w:sz w:val="21"/>
          <w:szCs w:val="21"/>
        </w:rPr>
        <w:tab/>
      </w:r>
      <w:r w:rsidR="00845E0B" w:rsidRPr="002A762A">
        <w:rPr>
          <w:rFonts w:ascii="Tahoma" w:hAnsi="Tahoma" w:cs="Tahoma"/>
          <w:sz w:val="21"/>
          <w:szCs w:val="21"/>
        </w:rPr>
        <w:t>Fica desde já reconhecido e aceito pela Emissora e pelo</w:t>
      </w:r>
      <w:r w:rsidR="006C19CE" w:rsidRPr="002A762A">
        <w:rPr>
          <w:rFonts w:ascii="Tahoma" w:hAnsi="Tahoma" w:cs="Tahoma"/>
          <w:sz w:val="21"/>
          <w:szCs w:val="21"/>
        </w:rPr>
        <w:t>s</w:t>
      </w:r>
      <w:r w:rsidR="00845E0B" w:rsidRPr="002A762A">
        <w:rPr>
          <w:rFonts w:ascii="Tahoma" w:hAnsi="Tahoma" w:cs="Tahoma"/>
          <w:sz w:val="21"/>
          <w:szCs w:val="21"/>
        </w:rPr>
        <w:t xml:space="preserve"> Fiad</w:t>
      </w:r>
      <w:r w:rsidR="009F136A" w:rsidRPr="002A762A">
        <w:rPr>
          <w:rFonts w:ascii="Tahoma" w:hAnsi="Tahoma" w:cs="Tahoma"/>
          <w:sz w:val="21"/>
          <w:szCs w:val="21"/>
        </w:rPr>
        <w:t>o</w:t>
      </w:r>
      <w:r w:rsidR="00845E0B" w:rsidRPr="002A762A">
        <w:rPr>
          <w:rFonts w:ascii="Tahoma" w:hAnsi="Tahoma" w:cs="Tahoma"/>
          <w:sz w:val="21"/>
          <w:szCs w:val="21"/>
        </w:rPr>
        <w:t>r</w:t>
      </w:r>
      <w:r w:rsidR="00E64330" w:rsidRPr="002A762A">
        <w:rPr>
          <w:rFonts w:ascii="Tahoma" w:hAnsi="Tahoma" w:cs="Tahoma"/>
          <w:sz w:val="21"/>
          <w:szCs w:val="21"/>
        </w:rPr>
        <w:t>es</w:t>
      </w:r>
      <w:r w:rsidR="00845E0B" w:rsidRPr="002A762A">
        <w:rPr>
          <w:rFonts w:ascii="Tahoma" w:hAnsi="Tahoma" w:cs="Tahoma"/>
          <w:sz w:val="21"/>
          <w:szCs w:val="21"/>
        </w:rPr>
        <w:t xml:space="preserve"> o </w:t>
      </w:r>
      <w:r w:rsidR="009F136A" w:rsidRPr="002A762A">
        <w:rPr>
          <w:rFonts w:ascii="Tahoma" w:hAnsi="Tahoma" w:cs="Tahoma"/>
          <w:sz w:val="21"/>
          <w:szCs w:val="21"/>
        </w:rPr>
        <w:t>direito atribuído ao</w:t>
      </w:r>
      <w:r w:rsidR="00F84F79" w:rsidRPr="002A762A">
        <w:rPr>
          <w:rFonts w:ascii="Tahoma" w:hAnsi="Tahoma" w:cs="Tahoma"/>
          <w:sz w:val="21"/>
          <w:szCs w:val="21"/>
        </w:rPr>
        <w:t>s</w:t>
      </w:r>
      <w:r w:rsidR="009F136A" w:rsidRPr="002A762A">
        <w:rPr>
          <w:rFonts w:ascii="Tahoma" w:hAnsi="Tahoma" w:cs="Tahoma"/>
          <w:sz w:val="21"/>
          <w:szCs w:val="21"/>
        </w:rPr>
        <w:t xml:space="preserve"> </w:t>
      </w:r>
      <w:r w:rsidR="00F84F79" w:rsidRPr="002A762A">
        <w:rPr>
          <w:rFonts w:ascii="Tahoma" w:hAnsi="Tahoma" w:cs="Tahoma"/>
          <w:sz w:val="21"/>
          <w:szCs w:val="21"/>
        </w:rPr>
        <w:t>d</w:t>
      </w:r>
      <w:r w:rsidR="009F136A" w:rsidRPr="002A762A">
        <w:rPr>
          <w:rFonts w:ascii="Tahoma" w:hAnsi="Tahoma" w:cs="Tahoma"/>
          <w:sz w:val="21"/>
          <w:szCs w:val="21"/>
        </w:rPr>
        <w:t>ebenturista de ceder, a que título for, todos os direitos e obrigações que lhe cabem em função da celebração desta Escritura e da Emissão das Debêntures, inclusive a sua cessão a terceiros, sem necessidade de qualquer aprovação ou formalidade por parte da Emissora e/ou do</w:t>
      </w:r>
      <w:r w:rsidR="006C19CE" w:rsidRPr="002A762A">
        <w:rPr>
          <w:rFonts w:ascii="Tahoma" w:hAnsi="Tahoma" w:cs="Tahoma"/>
          <w:sz w:val="21"/>
          <w:szCs w:val="21"/>
        </w:rPr>
        <w:t>s</w:t>
      </w:r>
      <w:r w:rsidR="009F136A" w:rsidRPr="002A762A">
        <w:rPr>
          <w:rFonts w:ascii="Tahoma" w:hAnsi="Tahoma" w:cs="Tahoma"/>
          <w:sz w:val="21"/>
          <w:szCs w:val="21"/>
        </w:rPr>
        <w:t xml:space="preserve"> Fiador</w:t>
      </w:r>
      <w:r w:rsidR="006C19CE" w:rsidRPr="002A762A">
        <w:rPr>
          <w:rFonts w:ascii="Tahoma" w:hAnsi="Tahoma" w:cs="Tahoma"/>
          <w:sz w:val="21"/>
          <w:szCs w:val="21"/>
        </w:rPr>
        <w:t>es</w:t>
      </w:r>
      <w:r w:rsidR="00C674FC" w:rsidRPr="002A762A">
        <w:rPr>
          <w:rFonts w:ascii="Tahoma" w:hAnsi="Tahoma" w:cs="Tahoma"/>
          <w:sz w:val="21"/>
          <w:szCs w:val="21"/>
        </w:rPr>
        <w:t xml:space="preserve"> para tanto</w:t>
      </w:r>
      <w:bookmarkStart w:id="83" w:name="_Hlk75968868"/>
      <w:r w:rsidR="00BE458A" w:rsidRPr="002A762A">
        <w:rPr>
          <w:rFonts w:ascii="Tahoma" w:hAnsi="Tahoma" w:cs="Tahoma"/>
          <w:sz w:val="21"/>
          <w:szCs w:val="21"/>
        </w:rPr>
        <w:t>, ressalvado somente que o</w:t>
      </w:r>
      <w:r w:rsidR="00F84F79" w:rsidRPr="002A762A">
        <w:rPr>
          <w:rFonts w:ascii="Tahoma" w:hAnsi="Tahoma" w:cs="Tahoma"/>
          <w:sz w:val="21"/>
          <w:szCs w:val="21"/>
        </w:rPr>
        <w:t>s</w:t>
      </w:r>
      <w:r w:rsidR="00BE458A" w:rsidRPr="002A762A">
        <w:rPr>
          <w:rFonts w:ascii="Tahoma" w:hAnsi="Tahoma" w:cs="Tahoma"/>
          <w:sz w:val="21"/>
          <w:szCs w:val="21"/>
        </w:rPr>
        <w:t xml:space="preserve"> </w:t>
      </w:r>
      <w:r w:rsidR="00F84F79" w:rsidRPr="002A762A">
        <w:rPr>
          <w:rFonts w:ascii="Tahoma" w:hAnsi="Tahoma" w:cs="Tahoma"/>
          <w:sz w:val="21"/>
          <w:szCs w:val="21"/>
        </w:rPr>
        <w:t>d</w:t>
      </w:r>
      <w:r w:rsidR="00BE458A" w:rsidRPr="002A762A">
        <w:rPr>
          <w:rFonts w:ascii="Tahoma" w:hAnsi="Tahoma" w:cs="Tahoma"/>
          <w:sz w:val="21"/>
          <w:szCs w:val="21"/>
        </w:rPr>
        <w:t>ebenturista</w:t>
      </w:r>
      <w:r w:rsidR="00F84F79" w:rsidRPr="002A762A">
        <w:rPr>
          <w:rFonts w:ascii="Tahoma" w:hAnsi="Tahoma" w:cs="Tahoma"/>
          <w:sz w:val="21"/>
          <w:szCs w:val="21"/>
        </w:rPr>
        <w:t>s</w:t>
      </w:r>
      <w:r w:rsidR="00BE458A" w:rsidRPr="002A762A">
        <w:rPr>
          <w:rFonts w:ascii="Tahoma" w:hAnsi="Tahoma" w:cs="Tahoma"/>
          <w:sz w:val="21"/>
          <w:szCs w:val="21"/>
        </w:rPr>
        <w:t xml:space="preserve"> dever</w:t>
      </w:r>
      <w:r w:rsidR="00F84F79" w:rsidRPr="002A762A">
        <w:rPr>
          <w:rFonts w:ascii="Tahoma" w:hAnsi="Tahoma" w:cs="Tahoma"/>
          <w:sz w:val="21"/>
          <w:szCs w:val="21"/>
        </w:rPr>
        <w:t>ão</w:t>
      </w:r>
      <w:r w:rsidR="00BE458A" w:rsidRPr="002A762A">
        <w:rPr>
          <w:rFonts w:ascii="Tahoma" w:hAnsi="Tahoma" w:cs="Tahoma"/>
          <w:sz w:val="21"/>
          <w:szCs w:val="21"/>
        </w:rPr>
        <w:t xml:space="preserve"> necessariamente assegura</w:t>
      </w:r>
      <w:r w:rsidR="00A717AD" w:rsidRPr="002A762A">
        <w:rPr>
          <w:rFonts w:ascii="Tahoma" w:hAnsi="Tahoma" w:cs="Tahoma"/>
          <w:sz w:val="21"/>
          <w:szCs w:val="21"/>
        </w:rPr>
        <w:t>r</w:t>
      </w:r>
      <w:r w:rsidR="00BE458A" w:rsidRPr="002A762A">
        <w:rPr>
          <w:rFonts w:ascii="Tahoma" w:hAnsi="Tahoma" w:cs="Tahoma"/>
          <w:sz w:val="21"/>
          <w:szCs w:val="21"/>
        </w:rPr>
        <w:t xml:space="preserve"> direito de preferência em relação a tal </w:t>
      </w:r>
      <w:r w:rsidR="00A717AD" w:rsidRPr="002A762A">
        <w:rPr>
          <w:rFonts w:ascii="Tahoma" w:hAnsi="Tahoma" w:cs="Tahoma"/>
          <w:sz w:val="21"/>
          <w:szCs w:val="21"/>
        </w:rPr>
        <w:t>cessão</w:t>
      </w:r>
      <w:r w:rsidR="00BE458A" w:rsidRPr="002A762A">
        <w:rPr>
          <w:rFonts w:ascii="Tahoma" w:hAnsi="Tahoma" w:cs="Tahoma"/>
          <w:sz w:val="21"/>
          <w:szCs w:val="21"/>
        </w:rPr>
        <w:t xml:space="preserve"> </w:t>
      </w:r>
      <w:r w:rsidR="00A717AD" w:rsidRPr="002A762A">
        <w:rPr>
          <w:rFonts w:ascii="Tahoma" w:hAnsi="Tahoma" w:cs="Tahoma"/>
          <w:sz w:val="21"/>
          <w:szCs w:val="21"/>
        </w:rPr>
        <w:t>a</w:t>
      </w:r>
      <w:r w:rsidR="00BE458A" w:rsidRPr="002A762A">
        <w:rPr>
          <w:rFonts w:ascii="Tahoma" w:hAnsi="Tahoma" w:cs="Tahoma"/>
          <w:sz w:val="21"/>
          <w:szCs w:val="21"/>
        </w:rPr>
        <w:t xml:space="preserve"> (i) empresas pertencentes ao mesmo grupo econômico d</w:t>
      </w:r>
      <w:r w:rsidR="00A717AD" w:rsidRPr="002A762A">
        <w:rPr>
          <w:rFonts w:ascii="Tahoma" w:hAnsi="Tahoma" w:cs="Tahoma"/>
          <w:sz w:val="21"/>
          <w:szCs w:val="21"/>
        </w:rPr>
        <w:t>a</w:t>
      </w:r>
      <w:r w:rsidR="00BE458A" w:rsidRPr="002A762A">
        <w:rPr>
          <w:rFonts w:ascii="Tahoma" w:hAnsi="Tahoma" w:cs="Tahoma"/>
          <w:sz w:val="21"/>
          <w:szCs w:val="21"/>
        </w:rPr>
        <w:t xml:space="preserve"> Emissor</w:t>
      </w:r>
      <w:r w:rsidR="00A717AD" w:rsidRPr="002A762A">
        <w:rPr>
          <w:rFonts w:ascii="Tahoma" w:hAnsi="Tahoma" w:cs="Tahoma"/>
          <w:sz w:val="21"/>
          <w:szCs w:val="21"/>
        </w:rPr>
        <w:t>a</w:t>
      </w:r>
      <w:r w:rsidR="00BE458A" w:rsidRPr="002A762A">
        <w:rPr>
          <w:rFonts w:ascii="Tahoma" w:hAnsi="Tahoma" w:cs="Tahoma"/>
          <w:sz w:val="21"/>
          <w:szCs w:val="21"/>
        </w:rPr>
        <w:t xml:space="preserve"> e/ou do</w:t>
      </w:r>
      <w:r w:rsidR="006C19CE" w:rsidRPr="002A762A">
        <w:rPr>
          <w:rFonts w:ascii="Tahoma" w:hAnsi="Tahoma" w:cs="Tahoma"/>
          <w:sz w:val="21"/>
          <w:szCs w:val="21"/>
        </w:rPr>
        <w:t xml:space="preserve">s </w:t>
      </w:r>
      <w:r w:rsidR="00A717AD" w:rsidRPr="002A762A">
        <w:rPr>
          <w:rFonts w:ascii="Tahoma" w:hAnsi="Tahoma" w:cs="Tahoma"/>
          <w:sz w:val="21"/>
          <w:szCs w:val="21"/>
        </w:rPr>
        <w:t>Fiador</w:t>
      </w:r>
      <w:r w:rsidR="006C19CE" w:rsidRPr="002A762A">
        <w:rPr>
          <w:rFonts w:ascii="Tahoma" w:hAnsi="Tahoma" w:cs="Tahoma"/>
          <w:sz w:val="21"/>
          <w:szCs w:val="21"/>
        </w:rPr>
        <w:t>es</w:t>
      </w:r>
      <w:r w:rsidR="00BE458A" w:rsidRPr="002A762A">
        <w:rPr>
          <w:rFonts w:ascii="Tahoma" w:hAnsi="Tahoma" w:cs="Tahoma"/>
          <w:sz w:val="21"/>
          <w:szCs w:val="21"/>
        </w:rPr>
        <w:t xml:space="preserve"> ou (ii)</w:t>
      </w:r>
      <w:r w:rsidR="00A717AD" w:rsidRPr="002A762A">
        <w:rPr>
          <w:rFonts w:ascii="Tahoma" w:hAnsi="Tahoma" w:cs="Tahoma"/>
          <w:sz w:val="21"/>
          <w:szCs w:val="21"/>
        </w:rPr>
        <w:t xml:space="preserve"> </w:t>
      </w:r>
      <w:r w:rsidR="00BE458A" w:rsidRPr="002A762A">
        <w:rPr>
          <w:rFonts w:ascii="Tahoma" w:hAnsi="Tahoma" w:cs="Tahoma"/>
          <w:sz w:val="21"/>
          <w:szCs w:val="21"/>
        </w:rPr>
        <w:t xml:space="preserve">partes relacionadas </w:t>
      </w:r>
      <w:r w:rsidR="00A717AD" w:rsidRPr="002A762A">
        <w:rPr>
          <w:rFonts w:ascii="Tahoma" w:hAnsi="Tahoma" w:cs="Tahoma"/>
          <w:sz w:val="21"/>
          <w:szCs w:val="21"/>
        </w:rPr>
        <w:t>à</w:t>
      </w:r>
      <w:r w:rsidR="00BE458A" w:rsidRPr="002A762A">
        <w:rPr>
          <w:rFonts w:ascii="Tahoma" w:hAnsi="Tahoma" w:cs="Tahoma"/>
          <w:sz w:val="21"/>
          <w:szCs w:val="21"/>
        </w:rPr>
        <w:t xml:space="preserve"> Emissor</w:t>
      </w:r>
      <w:r w:rsidR="00A717AD" w:rsidRPr="002A762A">
        <w:rPr>
          <w:rFonts w:ascii="Tahoma" w:hAnsi="Tahoma" w:cs="Tahoma"/>
          <w:sz w:val="21"/>
          <w:szCs w:val="21"/>
        </w:rPr>
        <w:t>a</w:t>
      </w:r>
      <w:r w:rsidR="00BE458A" w:rsidRPr="002A762A">
        <w:rPr>
          <w:rFonts w:ascii="Tahoma" w:hAnsi="Tahoma" w:cs="Tahoma"/>
          <w:sz w:val="21"/>
          <w:szCs w:val="21"/>
        </w:rPr>
        <w:t xml:space="preserve"> e/ou </w:t>
      </w:r>
      <w:r w:rsidR="00A717AD" w:rsidRPr="002A762A">
        <w:rPr>
          <w:rFonts w:ascii="Tahoma" w:hAnsi="Tahoma" w:cs="Tahoma"/>
          <w:sz w:val="21"/>
          <w:szCs w:val="21"/>
        </w:rPr>
        <w:t>ao</w:t>
      </w:r>
      <w:r w:rsidR="006C19CE" w:rsidRPr="002A762A">
        <w:rPr>
          <w:rFonts w:ascii="Tahoma" w:hAnsi="Tahoma" w:cs="Tahoma"/>
          <w:sz w:val="21"/>
          <w:szCs w:val="21"/>
        </w:rPr>
        <w:t>s</w:t>
      </w:r>
      <w:r w:rsidR="00A717AD" w:rsidRPr="002A762A">
        <w:rPr>
          <w:rFonts w:ascii="Tahoma" w:hAnsi="Tahoma" w:cs="Tahoma"/>
          <w:sz w:val="21"/>
          <w:szCs w:val="21"/>
        </w:rPr>
        <w:t xml:space="preserve"> Fiador</w:t>
      </w:r>
      <w:r w:rsidR="006C19CE" w:rsidRPr="002A762A">
        <w:rPr>
          <w:rFonts w:ascii="Tahoma" w:hAnsi="Tahoma" w:cs="Tahoma"/>
          <w:sz w:val="21"/>
          <w:szCs w:val="21"/>
        </w:rPr>
        <w:t>es</w:t>
      </w:r>
      <w:r w:rsidR="00BE458A" w:rsidRPr="002A762A">
        <w:rPr>
          <w:rFonts w:ascii="Tahoma" w:hAnsi="Tahoma" w:cs="Tahoma"/>
          <w:sz w:val="21"/>
          <w:szCs w:val="21"/>
        </w:rPr>
        <w:t>, ficando</w:t>
      </w:r>
      <w:r w:rsidR="00A717AD" w:rsidRPr="002A762A">
        <w:rPr>
          <w:rFonts w:ascii="Tahoma" w:hAnsi="Tahoma" w:cs="Tahoma"/>
          <w:sz w:val="21"/>
          <w:szCs w:val="21"/>
        </w:rPr>
        <w:t>, ainda,</w:t>
      </w:r>
      <w:r w:rsidR="00BE458A" w:rsidRPr="002A762A">
        <w:rPr>
          <w:rFonts w:ascii="Tahoma" w:hAnsi="Tahoma" w:cs="Tahoma"/>
          <w:sz w:val="21"/>
          <w:szCs w:val="21"/>
        </w:rPr>
        <w:t xml:space="preserve"> a </w:t>
      </w:r>
      <w:r w:rsidR="00A717AD" w:rsidRPr="002A762A">
        <w:rPr>
          <w:rFonts w:ascii="Tahoma" w:hAnsi="Tahoma" w:cs="Tahoma"/>
          <w:sz w:val="21"/>
          <w:szCs w:val="21"/>
        </w:rPr>
        <w:t>consumação</w:t>
      </w:r>
      <w:r w:rsidR="00BE458A" w:rsidRPr="002A762A">
        <w:rPr>
          <w:rFonts w:ascii="Tahoma" w:hAnsi="Tahoma" w:cs="Tahoma"/>
          <w:sz w:val="21"/>
          <w:szCs w:val="21"/>
        </w:rPr>
        <w:t xml:space="preserve"> da cessão pelo</w:t>
      </w:r>
      <w:r w:rsidR="00F84F79" w:rsidRPr="002A762A">
        <w:rPr>
          <w:rFonts w:ascii="Tahoma" w:hAnsi="Tahoma" w:cs="Tahoma"/>
          <w:sz w:val="21"/>
          <w:szCs w:val="21"/>
        </w:rPr>
        <w:t>s</w:t>
      </w:r>
      <w:r w:rsidR="00BE458A" w:rsidRPr="002A762A">
        <w:rPr>
          <w:rFonts w:ascii="Tahoma" w:hAnsi="Tahoma" w:cs="Tahoma"/>
          <w:sz w:val="21"/>
          <w:szCs w:val="21"/>
        </w:rPr>
        <w:t xml:space="preserve"> </w:t>
      </w:r>
      <w:r w:rsidR="00F84F79" w:rsidRPr="002A762A">
        <w:rPr>
          <w:rFonts w:ascii="Tahoma" w:hAnsi="Tahoma" w:cs="Tahoma"/>
          <w:sz w:val="21"/>
          <w:szCs w:val="21"/>
        </w:rPr>
        <w:t>d</w:t>
      </w:r>
      <w:r w:rsidR="00A717AD" w:rsidRPr="002A762A">
        <w:rPr>
          <w:rFonts w:ascii="Tahoma" w:hAnsi="Tahoma" w:cs="Tahoma"/>
          <w:sz w:val="21"/>
          <w:szCs w:val="21"/>
        </w:rPr>
        <w:t>ebenturista</w:t>
      </w:r>
      <w:r w:rsidR="00F84F79" w:rsidRPr="002A762A">
        <w:rPr>
          <w:rFonts w:ascii="Tahoma" w:hAnsi="Tahoma" w:cs="Tahoma"/>
          <w:sz w:val="21"/>
          <w:szCs w:val="21"/>
        </w:rPr>
        <w:t>s</w:t>
      </w:r>
      <w:r w:rsidR="00BE458A" w:rsidRPr="002A762A">
        <w:rPr>
          <w:rFonts w:ascii="Tahoma" w:hAnsi="Tahoma" w:cs="Tahoma"/>
          <w:sz w:val="21"/>
          <w:szCs w:val="21"/>
        </w:rPr>
        <w:t xml:space="preserve"> sujeita ao atendimento de princípios éticos de governança, legislação anticorrupção ou regulamentações socioambientais</w:t>
      </w:r>
      <w:bookmarkEnd w:id="83"/>
      <w:r w:rsidR="009F136A" w:rsidRPr="002A762A">
        <w:rPr>
          <w:rFonts w:ascii="Tahoma" w:hAnsi="Tahoma" w:cs="Tahoma"/>
          <w:sz w:val="21"/>
          <w:szCs w:val="21"/>
        </w:rPr>
        <w:t>.</w:t>
      </w:r>
    </w:p>
    <w:p w14:paraId="26E06AE4" w14:textId="77777777" w:rsidR="009F136A" w:rsidRPr="002A762A" w:rsidRDefault="009F136A" w:rsidP="002A762A">
      <w:pPr>
        <w:pStyle w:val="PargrafodaLista"/>
        <w:widowControl w:val="0"/>
        <w:tabs>
          <w:tab w:val="left" w:pos="709"/>
        </w:tabs>
        <w:spacing w:after="0" w:line="276" w:lineRule="auto"/>
        <w:ind w:left="0"/>
        <w:rPr>
          <w:rFonts w:ascii="Tahoma" w:hAnsi="Tahoma" w:cs="Tahoma"/>
          <w:sz w:val="21"/>
          <w:szCs w:val="21"/>
        </w:rPr>
      </w:pPr>
    </w:p>
    <w:p w14:paraId="6A406346" w14:textId="392C64C7"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.6.3.</w:t>
      </w:r>
      <w:r w:rsidRPr="002A762A">
        <w:rPr>
          <w:rFonts w:ascii="Tahoma" w:hAnsi="Tahoma" w:cs="Tahoma"/>
          <w:sz w:val="21"/>
          <w:szCs w:val="21"/>
        </w:rPr>
        <w:tab/>
      </w:r>
      <w:r w:rsidR="00490A19" w:rsidRPr="002A762A">
        <w:rPr>
          <w:rFonts w:ascii="Tahoma" w:hAnsi="Tahoma" w:cs="Tahoma"/>
          <w:sz w:val="21"/>
          <w:szCs w:val="21"/>
        </w:rPr>
        <w:t>Os termos aqui iniciados em letra maiúscula, estejam no singular ou no plural, terão o significado a eles atribuído nesta Escritura, ainda que posteriormente ao seu uso.</w:t>
      </w:r>
    </w:p>
    <w:p w14:paraId="432D692B" w14:textId="77777777" w:rsidR="00490A19" w:rsidRPr="002A762A" w:rsidRDefault="00490A19" w:rsidP="002A762A">
      <w:pPr>
        <w:spacing w:after="0" w:line="276" w:lineRule="auto"/>
        <w:contextualSpacing/>
        <w:rPr>
          <w:rFonts w:ascii="Tahoma" w:hAnsi="Tahoma" w:cs="Tahoma"/>
          <w:sz w:val="21"/>
          <w:szCs w:val="21"/>
        </w:rPr>
      </w:pPr>
    </w:p>
    <w:p w14:paraId="40287050" w14:textId="156CC2A8"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.6.4.</w:t>
      </w:r>
      <w:r w:rsidRPr="002A762A">
        <w:rPr>
          <w:rFonts w:ascii="Tahoma" w:hAnsi="Tahoma" w:cs="Tahoma"/>
          <w:sz w:val="21"/>
          <w:szCs w:val="21"/>
        </w:rPr>
        <w:tab/>
      </w:r>
      <w:r w:rsidR="00490A19" w:rsidRPr="002A762A">
        <w:rPr>
          <w:rFonts w:ascii="Tahoma" w:hAnsi="Tahoma" w:cs="Tahoma"/>
          <w:sz w:val="21"/>
          <w:szCs w:val="21"/>
        </w:rPr>
        <w:t>Para fins da presente Escritura, “</w:t>
      </w:r>
      <w:r w:rsidR="00490A19" w:rsidRPr="002A762A">
        <w:rPr>
          <w:rFonts w:ascii="Tahoma" w:hAnsi="Tahoma" w:cs="Tahoma"/>
          <w:b/>
          <w:sz w:val="21"/>
          <w:szCs w:val="21"/>
        </w:rPr>
        <w:t>Dia(s) Útil(eis)</w:t>
      </w:r>
      <w:r w:rsidR="00490A19" w:rsidRPr="002A762A">
        <w:rPr>
          <w:rFonts w:ascii="Tahoma" w:hAnsi="Tahoma" w:cs="Tahoma"/>
          <w:sz w:val="21"/>
          <w:szCs w:val="21"/>
        </w:rPr>
        <w:t>” significa qualquer dia, exceção feita aos sábados, domingos, feriados declarados nacionais na República Federativa do Brasil.</w:t>
      </w:r>
    </w:p>
    <w:p w14:paraId="6A6970CC" w14:textId="77777777" w:rsidR="00490A19" w:rsidRPr="002A762A" w:rsidRDefault="00490A19" w:rsidP="002A762A">
      <w:pPr>
        <w:spacing w:after="0" w:line="276" w:lineRule="auto"/>
        <w:contextualSpacing/>
        <w:rPr>
          <w:rFonts w:ascii="Tahoma" w:hAnsi="Tahoma" w:cs="Tahoma"/>
          <w:sz w:val="21"/>
          <w:szCs w:val="21"/>
        </w:rPr>
      </w:pPr>
    </w:p>
    <w:p w14:paraId="6A1923BD" w14:textId="71FD87B1"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.6.5.</w:t>
      </w:r>
      <w:r w:rsidRPr="002A762A">
        <w:rPr>
          <w:rFonts w:ascii="Tahoma" w:hAnsi="Tahoma" w:cs="Tahoma"/>
          <w:sz w:val="21"/>
          <w:szCs w:val="21"/>
        </w:rPr>
        <w:tab/>
      </w:r>
      <w:r w:rsidR="00490A19" w:rsidRPr="002A762A">
        <w:rPr>
          <w:rFonts w:ascii="Tahoma" w:hAnsi="Tahoma" w:cs="Tahoma"/>
          <w:sz w:val="21"/>
          <w:szCs w:val="21"/>
        </w:rPr>
        <w:t xml:space="preserve">A invalidação ou nulidade, no todo ou em parte, de quaisquer das cláusulas desta Escritura não afetará as demais, que permanecerão sempre válidas e eficazes até o </w:t>
      </w:r>
      <w:r w:rsidR="00490A19" w:rsidRPr="002A762A">
        <w:rPr>
          <w:rFonts w:ascii="Tahoma" w:hAnsi="Tahoma" w:cs="Tahoma"/>
          <w:sz w:val="21"/>
          <w:szCs w:val="21"/>
        </w:rPr>
        <w:lastRenderedPageBreak/>
        <w:t>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14:paraId="617CFD7F" w14:textId="4FA0FC5A" w:rsidR="00490A19" w:rsidRPr="002A762A" w:rsidRDefault="00490A19" w:rsidP="002A762A">
      <w:pPr>
        <w:spacing w:after="0" w:line="276" w:lineRule="auto"/>
        <w:contextualSpacing/>
        <w:rPr>
          <w:rFonts w:ascii="Tahoma" w:hAnsi="Tahoma" w:cs="Tahoma"/>
          <w:sz w:val="21"/>
          <w:szCs w:val="21"/>
        </w:rPr>
      </w:pPr>
    </w:p>
    <w:p w14:paraId="1315EA4D" w14:textId="5D03DB9C" w:rsidR="00490A19" w:rsidRPr="002A762A" w:rsidRDefault="00634C82"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12</w:t>
      </w:r>
      <w:r w:rsidR="009F136A" w:rsidRPr="002A762A">
        <w:rPr>
          <w:rFonts w:ascii="Tahoma" w:hAnsi="Tahoma" w:cs="Tahoma"/>
          <w:sz w:val="21"/>
          <w:szCs w:val="21"/>
        </w:rPr>
        <w:t>.6.6.</w:t>
      </w:r>
      <w:r w:rsidR="009F136A" w:rsidRPr="002A762A">
        <w:rPr>
          <w:rFonts w:ascii="Tahoma" w:hAnsi="Tahoma" w:cs="Tahoma"/>
          <w:sz w:val="21"/>
          <w:szCs w:val="21"/>
        </w:rPr>
        <w:tab/>
      </w:r>
      <w:r w:rsidR="00490A19" w:rsidRPr="002A762A">
        <w:rPr>
          <w:rFonts w:ascii="Tahoma" w:hAnsi="Tahoma" w:cs="Tahoma"/>
          <w:sz w:val="21"/>
          <w:szCs w:val="21"/>
        </w:rPr>
        <w:t xml:space="preserve">As Partes declaram, mútua e expressamente, que </w:t>
      </w:r>
      <w:proofErr w:type="spellStart"/>
      <w:r w:rsidR="00490A19" w:rsidRPr="002A762A">
        <w:rPr>
          <w:rFonts w:ascii="Tahoma" w:hAnsi="Tahoma" w:cs="Tahoma"/>
          <w:sz w:val="21"/>
          <w:szCs w:val="21"/>
        </w:rPr>
        <w:t>esta</w:t>
      </w:r>
      <w:proofErr w:type="spellEnd"/>
      <w:r w:rsidR="00490A19" w:rsidRPr="002A762A">
        <w:rPr>
          <w:rFonts w:ascii="Tahoma" w:hAnsi="Tahoma" w:cs="Tahoma"/>
          <w:sz w:val="21"/>
          <w:szCs w:val="21"/>
        </w:rPr>
        <w:t xml:space="preserve"> Escritura foi celebrada respeitando-se os princípios de probidade e de boa-fé, por livre, consciente e firme manifestação de vontade das Partes e em perfeita relação de equidade.</w:t>
      </w:r>
    </w:p>
    <w:p w14:paraId="4ACA346F" w14:textId="77777777" w:rsidR="00490A19" w:rsidRPr="002A762A" w:rsidRDefault="00490A19" w:rsidP="002A762A">
      <w:pPr>
        <w:pStyle w:val="PargrafodaLista"/>
        <w:widowControl w:val="0"/>
        <w:spacing w:after="0" w:line="276" w:lineRule="auto"/>
        <w:ind w:left="0"/>
        <w:rPr>
          <w:rFonts w:ascii="Tahoma" w:hAnsi="Tahoma" w:cs="Tahoma"/>
          <w:sz w:val="21"/>
          <w:szCs w:val="21"/>
        </w:rPr>
      </w:pPr>
    </w:p>
    <w:p w14:paraId="18A9430B" w14:textId="1CE0A0AC"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.6.7.</w:t>
      </w:r>
      <w:r w:rsidRPr="002A762A">
        <w:rPr>
          <w:rFonts w:ascii="Tahoma" w:hAnsi="Tahoma" w:cs="Tahoma"/>
          <w:sz w:val="21"/>
          <w:szCs w:val="21"/>
        </w:rPr>
        <w:tab/>
      </w:r>
      <w:r w:rsidR="00490A19" w:rsidRPr="002A762A">
        <w:rPr>
          <w:rFonts w:ascii="Tahoma" w:hAnsi="Tahoma" w:cs="Tahoma"/>
          <w:sz w:val="21"/>
          <w:szCs w:val="21"/>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07DB558" w14:textId="77777777" w:rsidR="00490A19" w:rsidRPr="002A762A" w:rsidRDefault="00490A19" w:rsidP="002A762A">
      <w:pPr>
        <w:spacing w:after="0" w:line="276" w:lineRule="auto"/>
        <w:contextualSpacing/>
        <w:rPr>
          <w:rFonts w:ascii="Tahoma" w:hAnsi="Tahoma" w:cs="Tahoma"/>
          <w:sz w:val="21"/>
          <w:szCs w:val="21"/>
        </w:rPr>
      </w:pPr>
    </w:p>
    <w:p w14:paraId="61A2BB39" w14:textId="0A2443AA"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.6.8.</w:t>
      </w:r>
      <w:r w:rsidRPr="002A762A">
        <w:rPr>
          <w:rFonts w:ascii="Tahoma" w:hAnsi="Tahoma" w:cs="Tahoma"/>
          <w:sz w:val="21"/>
          <w:szCs w:val="21"/>
        </w:rPr>
        <w:tab/>
      </w:r>
      <w:r w:rsidR="00490A19" w:rsidRPr="002A762A">
        <w:rPr>
          <w:rFonts w:ascii="Tahoma" w:hAnsi="Tahoma" w:cs="Tahoma"/>
          <w:sz w:val="21"/>
          <w:szCs w:val="21"/>
        </w:rPr>
        <w:t>As Partes declaram, ainda, individualmente, uma à outra, sem limitação, que: (i) não financia, custeia, patrocina ou de qualquer modo subvenciona a prática dos atos ilícitos previstos nas Leis Anticorrupção e de Prevenção à Lavagem de Dinheiro, antilavagem e/ou organizações antissociais e crime organizado; (ii) não promete, oferece ou dá, direta ou indiretamente, qualquer item de valor a agente público ou a terceiros para obter ou manter negócios ou para obter qualquer vantagem imprópria; (iii) não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contrato, que constituam prática ilegal, que atente aos bons costumes, ética, moral e de corrupção sob as leis dos países sede, e onde haja filiais, dos contratantes, devendo garantir, ainda, que seus prepostos e colaboradores ajam da mesma forma; e (iv) em todas as suas atividades relacionadas a este instrumento, cumprirá, a todo tempo, com todos os regulamentos e Leis Anticorrupção e de Prevenção à Lavagem de Dinheiro e antilavagem aplicáveis.</w:t>
      </w:r>
    </w:p>
    <w:p w14:paraId="03843A39" w14:textId="476735F3" w:rsidR="00F8233C" w:rsidRPr="002A762A" w:rsidRDefault="00F8233C" w:rsidP="002A762A">
      <w:pPr>
        <w:pStyle w:val="PargrafodaLista"/>
        <w:widowControl w:val="0"/>
        <w:tabs>
          <w:tab w:val="left" w:pos="709"/>
        </w:tabs>
        <w:spacing w:after="0" w:line="276" w:lineRule="auto"/>
        <w:ind w:left="0"/>
        <w:rPr>
          <w:rFonts w:ascii="Tahoma" w:hAnsi="Tahoma" w:cs="Tahoma"/>
          <w:sz w:val="21"/>
          <w:szCs w:val="21"/>
        </w:rPr>
      </w:pPr>
    </w:p>
    <w:p w14:paraId="709B9324" w14:textId="5E6622E1"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371B17" w:rsidRPr="002A762A">
        <w:rPr>
          <w:rFonts w:ascii="Tahoma" w:hAnsi="Tahoma" w:cs="Tahoma"/>
          <w:b/>
          <w:sz w:val="21"/>
          <w:szCs w:val="21"/>
        </w:rPr>
        <w:t>2</w:t>
      </w:r>
      <w:r w:rsidRPr="002A762A">
        <w:rPr>
          <w:rFonts w:ascii="Tahoma" w:hAnsi="Tahoma" w:cs="Tahoma"/>
          <w:b/>
          <w:sz w:val="21"/>
          <w:szCs w:val="21"/>
        </w:rPr>
        <w:t>.7.</w:t>
      </w:r>
      <w:r w:rsidRPr="002A762A">
        <w:rPr>
          <w:rFonts w:ascii="Tahoma" w:hAnsi="Tahoma" w:cs="Tahoma"/>
          <w:b/>
          <w:sz w:val="21"/>
          <w:szCs w:val="21"/>
        </w:rPr>
        <w:tab/>
      </w:r>
      <w:r w:rsidR="00490A19" w:rsidRPr="002A762A">
        <w:rPr>
          <w:rFonts w:ascii="Tahoma" w:hAnsi="Tahoma" w:cs="Tahoma"/>
          <w:b/>
          <w:sz w:val="21"/>
          <w:szCs w:val="21"/>
        </w:rPr>
        <w:t>Lei Aplicável</w:t>
      </w:r>
    </w:p>
    <w:p w14:paraId="1B68BF78" w14:textId="77777777" w:rsidR="00490A19" w:rsidRPr="002A762A" w:rsidRDefault="00490A19" w:rsidP="002A762A">
      <w:pPr>
        <w:spacing w:after="0" w:line="276" w:lineRule="auto"/>
        <w:contextualSpacing/>
        <w:rPr>
          <w:rFonts w:ascii="Tahoma" w:hAnsi="Tahoma" w:cs="Tahoma"/>
          <w:sz w:val="21"/>
          <w:szCs w:val="21"/>
        </w:rPr>
      </w:pPr>
    </w:p>
    <w:p w14:paraId="1C862DF2" w14:textId="4765A3DE"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.7.1.</w:t>
      </w:r>
      <w:r w:rsidRPr="002A762A">
        <w:rPr>
          <w:rFonts w:ascii="Tahoma" w:hAnsi="Tahoma" w:cs="Tahoma"/>
          <w:sz w:val="21"/>
          <w:szCs w:val="21"/>
        </w:rPr>
        <w:tab/>
      </w:r>
      <w:r w:rsidR="00490A19" w:rsidRPr="002A762A">
        <w:rPr>
          <w:rFonts w:ascii="Tahoma" w:hAnsi="Tahoma" w:cs="Tahoma"/>
          <w:sz w:val="21"/>
          <w:szCs w:val="21"/>
        </w:rPr>
        <w:t>Esta Escritura é regida pelas Leis da República Federativa do Brasil.</w:t>
      </w:r>
    </w:p>
    <w:p w14:paraId="546956BD" w14:textId="77777777" w:rsidR="00D63061" w:rsidRPr="002A762A" w:rsidRDefault="00D63061" w:rsidP="002A762A">
      <w:pPr>
        <w:spacing w:after="0" w:line="276" w:lineRule="auto"/>
        <w:contextualSpacing/>
        <w:rPr>
          <w:rFonts w:ascii="Tahoma" w:hAnsi="Tahoma" w:cs="Tahoma"/>
          <w:sz w:val="21"/>
          <w:szCs w:val="21"/>
        </w:rPr>
      </w:pPr>
    </w:p>
    <w:p w14:paraId="4A2FE655" w14:textId="0B584CFA"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371B17" w:rsidRPr="002A762A">
        <w:rPr>
          <w:rFonts w:ascii="Tahoma" w:hAnsi="Tahoma" w:cs="Tahoma"/>
          <w:b/>
          <w:sz w:val="21"/>
          <w:szCs w:val="21"/>
        </w:rPr>
        <w:t>2</w:t>
      </w:r>
      <w:r w:rsidRPr="002A762A">
        <w:rPr>
          <w:rFonts w:ascii="Tahoma" w:hAnsi="Tahoma" w:cs="Tahoma"/>
          <w:b/>
          <w:sz w:val="21"/>
          <w:szCs w:val="21"/>
        </w:rPr>
        <w:t>.8.</w:t>
      </w:r>
      <w:r w:rsidRPr="002A762A">
        <w:rPr>
          <w:rFonts w:ascii="Tahoma" w:hAnsi="Tahoma" w:cs="Tahoma"/>
          <w:b/>
          <w:sz w:val="21"/>
          <w:szCs w:val="21"/>
        </w:rPr>
        <w:tab/>
      </w:r>
      <w:r w:rsidR="00490A19" w:rsidRPr="002A762A">
        <w:rPr>
          <w:rFonts w:ascii="Tahoma" w:hAnsi="Tahoma" w:cs="Tahoma"/>
          <w:b/>
          <w:sz w:val="21"/>
          <w:szCs w:val="21"/>
        </w:rPr>
        <w:t>Foro</w:t>
      </w:r>
    </w:p>
    <w:p w14:paraId="2AA43162" w14:textId="77777777" w:rsidR="00490A19" w:rsidRPr="002A762A" w:rsidRDefault="00490A19" w:rsidP="002A762A">
      <w:pPr>
        <w:spacing w:after="0" w:line="276" w:lineRule="auto"/>
        <w:contextualSpacing/>
        <w:rPr>
          <w:rFonts w:ascii="Tahoma" w:hAnsi="Tahoma" w:cs="Tahoma"/>
          <w:sz w:val="21"/>
          <w:szCs w:val="21"/>
        </w:rPr>
      </w:pPr>
    </w:p>
    <w:p w14:paraId="780742A8" w14:textId="3DCBC2F3"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.8.1.</w:t>
      </w:r>
      <w:r w:rsidRPr="002A762A">
        <w:rPr>
          <w:rFonts w:ascii="Tahoma" w:hAnsi="Tahoma" w:cs="Tahoma"/>
          <w:sz w:val="21"/>
          <w:szCs w:val="21"/>
        </w:rPr>
        <w:tab/>
      </w:r>
      <w:r w:rsidR="00490A19" w:rsidRPr="002A762A">
        <w:rPr>
          <w:rFonts w:ascii="Tahoma" w:hAnsi="Tahoma" w:cs="Tahoma"/>
          <w:sz w:val="21"/>
          <w:szCs w:val="21"/>
        </w:rPr>
        <w:t xml:space="preserve">As Partes elegem o Foro da Comarca </w:t>
      </w:r>
      <w:r w:rsidR="00B61AEB" w:rsidRPr="002A762A">
        <w:rPr>
          <w:rFonts w:ascii="Tahoma" w:hAnsi="Tahoma" w:cs="Tahoma"/>
          <w:sz w:val="21"/>
          <w:szCs w:val="21"/>
        </w:rPr>
        <w:t>de São Paulo,</w:t>
      </w:r>
      <w:r w:rsidR="008506AF" w:rsidRPr="002A762A">
        <w:rPr>
          <w:rFonts w:ascii="Tahoma" w:hAnsi="Tahoma" w:cs="Tahoma"/>
          <w:sz w:val="21"/>
          <w:szCs w:val="21"/>
        </w:rPr>
        <w:t xml:space="preserve"> </w:t>
      </w:r>
      <w:r w:rsidR="00490A19" w:rsidRPr="002A762A">
        <w:rPr>
          <w:rFonts w:ascii="Tahoma" w:hAnsi="Tahoma" w:cs="Tahoma"/>
          <w:sz w:val="21"/>
          <w:szCs w:val="21"/>
        </w:rPr>
        <w:t xml:space="preserve">do Estado de </w:t>
      </w:r>
      <w:r w:rsidR="00B61AEB" w:rsidRPr="002A762A">
        <w:rPr>
          <w:rFonts w:ascii="Tahoma" w:hAnsi="Tahoma" w:cs="Tahoma"/>
          <w:sz w:val="21"/>
          <w:szCs w:val="21"/>
        </w:rPr>
        <w:t>São Paulo</w:t>
      </w:r>
      <w:r w:rsidR="00490A19" w:rsidRPr="002A762A">
        <w:rPr>
          <w:rFonts w:ascii="Tahoma" w:hAnsi="Tahoma" w:cs="Tahoma"/>
          <w:sz w:val="21"/>
          <w:szCs w:val="21"/>
        </w:rPr>
        <w:t>, com renúncia expressa de qualquer outro, por mais privilegiado, como competente para dirimir quaisquer controvérsias decorrentes desta Escritura.</w:t>
      </w:r>
    </w:p>
    <w:p w14:paraId="499520DD" w14:textId="2FABE77B" w:rsidR="00490A19" w:rsidRPr="002A762A" w:rsidRDefault="00490A19" w:rsidP="002A762A">
      <w:pPr>
        <w:spacing w:after="0" w:line="276" w:lineRule="auto"/>
        <w:contextualSpacing/>
        <w:rPr>
          <w:rFonts w:ascii="Tahoma" w:hAnsi="Tahoma" w:cs="Tahoma"/>
          <w:sz w:val="21"/>
          <w:szCs w:val="21"/>
        </w:rPr>
      </w:pPr>
    </w:p>
    <w:p w14:paraId="3563E716" w14:textId="4BB7F387" w:rsidR="00894343" w:rsidRPr="002A762A" w:rsidRDefault="00894343" w:rsidP="002A762A">
      <w:pPr>
        <w:widowControl w:val="0"/>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Esta</w:t>
      </w:r>
      <w:r w:rsidRPr="002A762A">
        <w:rPr>
          <w:rFonts w:ascii="Tahoma" w:hAnsi="Tahoma" w:cs="Tahoma"/>
          <w:bCs/>
          <w:sz w:val="21"/>
          <w:szCs w:val="21"/>
        </w:rPr>
        <w:t xml:space="preserve"> </w:t>
      </w:r>
      <w:bookmarkStart w:id="84" w:name="_Hlk63880574"/>
      <w:r w:rsidRPr="002A762A">
        <w:rPr>
          <w:rFonts w:ascii="Tahoma" w:hAnsi="Tahoma" w:cs="Tahoma"/>
          <w:bCs/>
          <w:sz w:val="21"/>
          <w:szCs w:val="21"/>
        </w:rPr>
        <w:t xml:space="preserve">Escritura </w:t>
      </w:r>
      <w:r w:rsidR="004413B1" w:rsidRPr="002A762A">
        <w:rPr>
          <w:rFonts w:ascii="Tahoma" w:hAnsi="Tahoma" w:cs="Tahoma"/>
          <w:bCs/>
          <w:sz w:val="21"/>
          <w:szCs w:val="21"/>
        </w:rPr>
        <w:t>foi</w:t>
      </w:r>
      <w:r w:rsidRPr="002A762A">
        <w:rPr>
          <w:rFonts w:ascii="Tahoma" w:hAnsi="Tahoma" w:cs="Tahoma"/>
          <w:bCs/>
          <w:sz w:val="21"/>
          <w:szCs w:val="21"/>
        </w:rPr>
        <w:t xml:space="preserve"> assinada digitalmente por meio de certificados digitais que atendem aos requisitos da Infraestrutura de Chaves Públicas Brasileira – ICP-Brasil, a fim de garantir sua autenticidade, integridade e validade jurídica, nos termos da Medida Provisória nº 2.200-2, de 24 de agosto de 2001, conforme alterada</w:t>
      </w:r>
      <w:bookmarkEnd w:id="84"/>
      <w:r w:rsidRPr="002A762A">
        <w:rPr>
          <w:rFonts w:ascii="Tahoma" w:hAnsi="Tahoma" w:cs="Tahoma"/>
          <w:bCs/>
          <w:sz w:val="21"/>
          <w:szCs w:val="21"/>
        </w:rPr>
        <w:t>.</w:t>
      </w:r>
    </w:p>
    <w:p w14:paraId="0E503E06"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2E995877" w14:textId="472075B0" w:rsidR="00490A19" w:rsidRPr="002A762A" w:rsidRDefault="003C7CF0" w:rsidP="002A762A">
      <w:pPr>
        <w:autoSpaceDE w:val="0"/>
        <w:autoSpaceDN w:val="0"/>
        <w:adjustRightInd w:val="0"/>
        <w:spacing w:after="0" w:line="276" w:lineRule="auto"/>
        <w:contextualSpacing/>
        <w:jc w:val="center"/>
        <w:rPr>
          <w:rFonts w:ascii="Tahoma" w:hAnsi="Tahoma" w:cs="Tahoma"/>
          <w:sz w:val="21"/>
          <w:szCs w:val="21"/>
        </w:rPr>
      </w:pPr>
      <w:r w:rsidRPr="002A762A">
        <w:rPr>
          <w:rFonts w:ascii="Tahoma" w:hAnsi="Tahoma" w:cs="Tahoma"/>
          <w:sz w:val="21"/>
          <w:szCs w:val="21"/>
        </w:rPr>
        <w:t>São Paulo/SP</w:t>
      </w:r>
      <w:r w:rsidR="00490A19" w:rsidRPr="002A762A">
        <w:rPr>
          <w:rFonts w:ascii="Tahoma" w:hAnsi="Tahoma" w:cs="Tahoma"/>
          <w:sz w:val="21"/>
          <w:szCs w:val="21"/>
        </w:rPr>
        <w:t xml:space="preserve">, </w:t>
      </w:r>
      <w:r w:rsidR="00AE11BC" w:rsidRPr="002A762A">
        <w:rPr>
          <w:rFonts w:ascii="Tahoma" w:hAnsi="Tahoma" w:cs="Tahoma"/>
          <w:sz w:val="21"/>
          <w:szCs w:val="21"/>
        </w:rPr>
        <w:t xml:space="preserve">08 </w:t>
      </w:r>
      <w:r w:rsidR="00C97E80" w:rsidRPr="002A762A">
        <w:rPr>
          <w:rFonts w:ascii="Tahoma" w:hAnsi="Tahoma" w:cs="Tahoma"/>
          <w:sz w:val="21"/>
          <w:szCs w:val="21"/>
        </w:rPr>
        <w:t xml:space="preserve">de </w:t>
      </w:r>
      <w:r w:rsidR="00456824" w:rsidRPr="002A762A">
        <w:rPr>
          <w:rFonts w:ascii="Tahoma" w:hAnsi="Tahoma" w:cs="Tahoma"/>
          <w:sz w:val="21"/>
          <w:szCs w:val="21"/>
        </w:rPr>
        <w:t>outubro</w:t>
      </w:r>
      <w:r w:rsidR="00A717AD" w:rsidRPr="002A762A">
        <w:rPr>
          <w:rFonts w:ascii="Tahoma" w:hAnsi="Tahoma" w:cs="Tahoma"/>
          <w:sz w:val="21"/>
          <w:szCs w:val="21"/>
        </w:rPr>
        <w:t xml:space="preserve"> </w:t>
      </w:r>
      <w:r w:rsidR="00490A19" w:rsidRPr="002A762A">
        <w:rPr>
          <w:rFonts w:ascii="Tahoma" w:hAnsi="Tahoma" w:cs="Tahoma"/>
          <w:sz w:val="21"/>
          <w:szCs w:val="21"/>
        </w:rPr>
        <w:t xml:space="preserve">de </w:t>
      </w:r>
      <w:r w:rsidR="002B3E85" w:rsidRPr="002A762A">
        <w:rPr>
          <w:rFonts w:ascii="Tahoma" w:hAnsi="Tahoma" w:cs="Tahoma"/>
          <w:sz w:val="21"/>
          <w:szCs w:val="21"/>
        </w:rPr>
        <w:t>2021</w:t>
      </w:r>
      <w:r w:rsidR="00490A19" w:rsidRPr="002A762A">
        <w:rPr>
          <w:rFonts w:ascii="Tahoma" w:hAnsi="Tahoma" w:cs="Tahoma"/>
          <w:sz w:val="21"/>
          <w:szCs w:val="21"/>
        </w:rPr>
        <w:t>.</w:t>
      </w:r>
    </w:p>
    <w:p w14:paraId="4B417E4A" w14:textId="77777777" w:rsidR="00326C04" w:rsidRPr="002A762A" w:rsidRDefault="00326C04" w:rsidP="002A762A">
      <w:pPr>
        <w:spacing w:after="0" w:line="276" w:lineRule="auto"/>
        <w:contextualSpacing/>
        <w:jc w:val="center"/>
        <w:rPr>
          <w:rFonts w:ascii="Tahoma" w:hAnsi="Tahoma" w:cs="Tahoma"/>
          <w:i/>
          <w:sz w:val="21"/>
          <w:szCs w:val="21"/>
        </w:rPr>
      </w:pPr>
    </w:p>
    <w:p w14:paraId="76F1F631" w14:textId="1922130C" w:rsidR="00490A19" w:rsidRPr="002A762A" w:rsidRDefault="00490A19" w:rsidP="002A762A">
      <w:pPr>
        <w:spacing w:after="0" w:line="276" w:lineRule="auto"/>
        <w:contextualSpacing/>
        <w:jc w:val="center"/>
        <w:rPr>
          <w:rFonts w:ascii="Tahoma" w:hAnsi="Tahoma" w:cs="Tahoma"/>
          <w:sz w:val="21"/>
          <w:szCs w:val="21"/>
        </w:rPr>
      </w:pPr>
      <w:r w:rsidRPr="002A762A">
        <w:rPr>
          <w:rFonts w:ascii="Tahoma" w:hAnsi="Tahoma" w:cs="Tahoma"/>
          <w:i/>
          <w:sz w:val="21"/>
          <w:szCs w:val="21"/>
        </w:rPr>
        <w:t>(O restante da página foi intencionalmente deixado em branco</w:t>
      </w:r>
      <w:r w:rsidR="00B301ED" w:rsidRPr="002A762A">
        <w:rPr>
          <w:rFonts w:ascii="Tahoma" w:hAnsi="Tahoma" w:cs="Tahoma"/>
          <w:i/>
          <w:sz w:val="21"/>
          <w:szCs w:val="21"/>
        </w:rPr>
        <w:t>.</w:t>
      </w:r>
      <w:r w:rsidRPr="002A762A">
        <w:rPr>
          <w:rFonts w:ascii="Tahoma" w:hAnsi="Tahoma" w:cs="Tahoma"/>
          <w:i/>
          <w:sz w:val="21"/>
          <w:szCs w:val="21"/>
        </w:rPr>
        <w:t>)</w:t>
      </w:r>
      <w:r w:rsidRPr="002A762A">
        <w:rPr>
          <w:rFonts w:ascii="Tahoma" w:hAnsi="Tahoma" w:cs="Tahoma"/>
          <w:sz w:val="21"/>
          <w:szCs w:val="21"/>
        </w:rPr>
        <w:br w:type="page"/>
      </w:r>
    </w:p>
    <w:p w14:paraId="3B7EADE9" w14:textId="43340200"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i/>
          <w:sz w:val="21"/>
          <w:szCs w:val="21"/>
        </w:rPr>
        <w:lastRenderedPageBreak/>
        <w:t xml:space="preserve">(Página de assinaturas do </w:t>
      </w:r>
      <w:r w:rsidR="008D27B3" w:rsidRPr="002A762A">
        <w:rPr>
          <w:rFonts w:ascii="Tahoma" w:hAnsi="Tahoma" w:cs="Tahoma"/>
          <w:i/>
          <w:iCs/>
          <w:sz w:val="21"/>
          <w:szCs w:val="21"/>
        </w:rPr>
        <w:t xml:space="preserve">Instrumento Particular de Escritura da 1ª (Primeira) Emissão de Debêntures Simples, Não Conversíveis em Ações, da Espécie Quirografária, com Garantias Adicionais Real e Fidejussória, em Série Única, </w:t>
      </w:r>
      <w:r w:rsidR="008D27B3" w:rsidRPr="002A762A">
        <w:rPr>
          <w:rFonts w:ascii="Tahoma" w:hAnsi="Tahoma" w:cs="Tahoma"/>
          <w:bCs/>
          <w:i/>
          <w:iCs/>
          <w:sz w:val="21"/>
          <w:szCs w:val="21"/>
        </w:rPr>
        <w:t>para Distribuição Pública, com Esforços Restritos de Distribuição,</w:t>
      </w:r>
      <w:r w:rsidR="008D27B3" w:rsidRPr="002A762A">
        <w:rPr>
          <w:rFonts w:ascii="Tahoma" w:hAnsi="Tahoma" w:cs="Tahoma"/>
          <w:i/>
          <w:iCs/>
          <w:sz w:val="21"/>
          <w:szCs w:val="21"/>
        </w:rPr>
        <w:t xml:space="preserve"> sob o Regime de Melhores Esforços, da Ocrim S.A. Produtos Alimentícios.</w:t>
      </w:r>
      <w:r w:rsidRPr="002A762A">
        <w:rPr>
          <w:rFonts w:ascii="Tahoma" w:hAnsi="Tahoma" w:cs="Tahoma"/>
          <w:i/>
          <w:sz w:val="21"/>
          <w:szCs w:val="21"/>
        </w:rPr>
        <w:t>)</w:t>
      </w:r>
    </w:p>
    <w:p w14:paraId="05E2A415" w14:textId="77777777" w:rsidR="00490A19" w:rsidRPr="002A762A" w:rsidRDefault="00490A19" w:rsidP="002A762A">
      <w:pPr>
        <w:spacing w:after="0" w:line="276" w:lineRule="auto"/>
        <w:contextualSpacing/>
        <w:rPr>
          <w:rFonts w:ascii="Tahoma" w:hAnsi="Tahoma" w:cs="Tahoma"/>
          <w:sz w:val="21"/>
          <w:szCs w:val="21"/>
        </w:rPr>
      </w:pPr>
    </w:p>
    <w:p w14:paraId="62BD6456" w14:textId="01D53169" w:rsidR="00490A19" w:rsidRPr="002A762A" w:rsidRDefault="00490A19" w:rsidP="002A762A">
      <w:pPr>
        <w:spacing w:after="0" w:line="276" w:lineRule="auto"/>
        <w:contextualSpacing/>
        <w:jc w:val="center"/>
        <w:rPr>
          <w:rFonts w:ascii="Tahoma" w:hAnsi="Tahoma" w:cs="Tahoma"/>
          <w:sz w:val="21"/>
          <w:szCs w:val="21"/>
        </w:rPr>
      </w:pPr>
    </w:p>
    <w:p w14:paraId="6AD53580" w14:textId="77777777" w:rsidR="0020370F" w:rsidRPr="002A762A" w:rsidRDefault="0020370F" w:rsidP="002A762A">
      <w:pPr>
        <w:spacing w:after="0" w:line="276" w:lineRule="auto"/>
        <w:contextualSpacing/>
        <w:jc w:val="center"/>
        <w:rPr>
          <w:rFonts w:ascii="Tahoma" w:hAnsi="Tahoma" w:cs="Tahoma"/>
          <w:sz w:val="21"/>
          <w:szCs w:val="21"/>
        </w:rPr>
      </w:pPr>
    </w:p>
    <w:p w14:paraId="77662B2F" w14:textId="1A92E06A" w:rsidR="00C95918" w:rsidRPr="002A762A" w:rsidRDefault="00C95918" w:rsidP="002A762A">
      <w:pPr>
        <w:spacing w:after="0" w:line="276" w:lineRule="auto"/>
        <w:contextualSpacing/>
        <w:jc w:val="center"/>
        <w:rPr>
          <w:rFonts w:ascii="Tahoma" w:hAnsi="Tahoma" w:cs="Tahoma"/>
          <w:sz w:val="21"/>
          <w:szCs w:val="21"/>
        </w:rPr>
      </w:pPr>
    </w:p>
    <w:p w14:paraId="2BECE3A5" w14:textId="1B2E203F" w:rsidR="00C95918" w:rsidRPr="002A762A" w:rsidRDefault="00C95918" w:rsidP="002A762A">
      <w:pPr>
        <w:spacing w:after="0" w:line="276" w:lineRule="auto"/>
        <w:contextualSpacing/>
        <w:jc w:val="center"/>
        <w:rPr>
          <w:rFonts w:ascii="Tahoma" w:hAnsi="Tahoma" w:cs="Tahoma"/>
          <w:sz w:val="21"/>
          <w:szCs w:val="21"/>
        </w:rPr>
      </w:pPr>
    </w:p>
    <w:p w14:paraId="5397DC6A" w14:textId="77777777" w:rsidR="003C7CF0" w:rsidRPr="002A762A" w:rsidRDefault="003C7CF0" w:rsidP="002A762A">
      <w:pPr>
        <w:spacing w:after="0" w:line="276" w:lineRule="auto"/>
        <w:contextualSpacing/>
        <w:jc w:val="center"/>
        <w:rPr>
          <w:rFonts w:ascii="Tahoma" w:hAnsi="Tahoma" w:cs="Tahoma"/>
          <w:sz w:val="21"/>
          <w:szCs w:val="21"/>
        </w:rPr>
      </w:pPr>
    </w:p>
    <w:p w14:paraId="16BF259D" w14:textId="48397574" w:rsidR="00490A19" w:rsidRPr="002A762A" w:rsidRDefault="006C11D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Ocrim S.A. Produtos Alimentícios</w:t>
      </w:r>
    </w:p>
    <w:p w14:paraId="3E12C0DE" w14:textId="77777777" w:rsidR="00490A19" w:rsidRPr="002A762A" w:rsidRDefault="00490A19" w:rsidP="002A762A">
      <w:pPr>
        <w:spacing w:after="0" w:line="276" w:lineRule="auto"/>
        <w:contextualSpacing/>
        <w:jc w:val="center"/>
        <w:rPr>
          <w:rFonts w:ascii="Tahoma" w:hAnsi="Tahoma" w:cs="Tahoma"/>
          <w:i/>
          <w:sz w:val="21"/>
          <w:szCs w:val="21"/>
        </w:rPr>
      </w:pPr>
      <w:r w:rsidRPr="002A762A">
        <w:rPr>
          <w:rFonts w:ascii="Tahoma" w:hAnsi="Tahoma" w:cs="Tahoma"/>
          <w:i/>
          <w:sz w:val="21"/>
          <w:szCs w:val="21"/>
        </w:rPr>
        <w:t>como Emissora</w:t>
      </w:r>
    </w:p>
    <w:p w14:paraId="707DCD67" w14:textId="76398B15" w:rsidR="00490A19" w:rsidRPr="002A762A" w:rsidRDefault="00490A19" w:rsidP="002A762A">
      <w:pPr>
        <w:spacing w:after="0" w:line="276" w:lineRule="auto"/>
        <w:contextualSpacing/>
        <w:jc w:val="center"/>
        <w:rPr>
          <w:rFonts w:ascii="Tahoma" w:hAnsi="Tahoma" w:cs="Tahoma"/>
          <w:sz w:val="21"/>
          <w:szCs w:val="21"/>
        </w:rPr>
      </w:pPr>
    </w:p>
    <w:p w14:paraId="4EE3C1E8" w14:textId="1292C251" w:rsidR="00E12426" w:rsidRPr="002A762A" w:rsidRDefault="00E12426" w:rsidP="002A762A">
      <w:pPr>
        <w:spacing w:after="0" w:line="276" w:lineRule="auto"/>
        <w:contextualSpacing/>
        <w:jc w:val="center"/>
        <w:rPr>
          <w:rFonts w:ascii="Tahoma" w:hAnsi="Tahoma" w:cs="Tahoma"/>
          <w:sz w:val="21"/>
          <w:szCs w:val="21"/>
        </w:rPr>
      </w:pPr>
    </w:p>
    <w:p w14:paraId="23355985" w14:textId="3DD85746" w:rsidR="00E12426" w:rsidRPr="002A762A" w:rsidRDefault="00E12426" w:rsidP="002A762A">
      <w:pPr>
        <w:spacing w:after="0" w:line="276" w:lineRule="auto"/>
        <w:contextualSpacing/>
        <w:jc w:val="center"/>
        <w:rPr>
          <w:rFonts w:ascii="Tahoma" w:hAnsi="Tahoma" w:cs="Tahoma"/>
          <w:sz w:val="21"/>
          <w:szCs w:val="21"/>
        </w:rPr>
      </w:pPr>
    </w:p>
    <w:p w14:paraId="2F98FCFC" w14:textId="77777777" w:rsidR="003C7CF0" w:rsidRPr="002A762A" w:rsidRDefault="003C7CF0" w:rsidP="002A762A">
      <w:pPr>
        <w:spacing w:after="0" w:line="276" w:lineRule="auto"/>
        <w:contextualSpacing/>
        <w:jc w:val="center"/>
        <w:rPr>
          <w:rFonts w:ascii="Tahoma" w:hAnsi="Tahoma" w:cs="Tahoma"/>
          <w:sz w:val="21"/>
          <w:szCs w:val="21"/>
        </w:rPr>
      </w:pPr>
    </w:p>
    <w:p w14:paraId="0484868C" w14:textId="77777777" w:rsidR="001F3BF2" w:rsidRPr="002A762A" w:rsidRDefault="001F3BF2" w:rsidP="002A762A">
      <w:pPr>
        <w:spacing w:after="0" w:line="276" w:lineRule="auto"/>
        <w:contextualSpacing/>
        <w:jc w:val="center"/>
        <w:rPr>
          <w:rFonts w:ascii="Tahoma" w:hAnsi="Tahoma" w:cs="Tahoma"/>
          <w:sz w:val="21"/>
          <w:szCs w:val="21"/>
        </w:rPr>
      </w:pPr>
    </w:p>
    <w:p w14:paraId="1CA429CC" w14:textId="60E44A81" w:rsidR="003C7CF0" w:rsidRPr="002A762A" w:rsidRDefault="003C7CF0" w:rsidP="002A762A">
      <w:pPr>
        <w:spacing w:after="0" w:line="276" w:lineRule="auto"/>
        <w:contextualSpacing/>
        <w:jc w:val="center"/>
        <w:rPr>
          <w:rFonts w:ascii="Tahoma" w:hAnsi="Tahoma" w:cs="Tahoma"/>
          <w:sz w:val="21"/>
          <w:szCs w:val="21"/>
        </w:rPr>
      </w:pPr>
    </w:p>
    <w:p w14:paraId="586BE91F" w14:textId="192F14CA" w:rsidR="009D0E19" w:rsidRPr="002A762A" w:rsidRDefault="009D0E19" w:rsidP="002A762A">
      <w:pPr>
        <w:spacing w:after="0" w:line="276" w:lineRule="auto"/>
        <w:contextualSpacing/>
        <w:jc w:val="center"/>
        <w:rPr>
          <w:rFonts w:ascii="Tahoma" w:hAnsi="Tahoma" w:cs="Tahoma"/>
          <w:sz w:val="21"/>
          <w:szCs w:val="21"/>
        </w:rPr>
      </w:pPr>
    </w:p>
    <w:p w14:paraId="571D9A57" w14:textId="3545DD38" w:rsidR="00A717AD" w:rsidRPr="002A762A" w:rsidRDefault="00AD6CC2" w:rsidP="002A762A">
      <w:pPr>
        <w:spacing w:after="0" w:line="276" w:lineRule="auto"/>
        <w:contextualSpacing/>
        <w:jc w:val="center"/>
        <w:rPr>
          <w:rFonts w:ascii="Tahoma" w:hAnsi="Tahoma" w:cs="Tahoma"/>
          <w:b/>
          <w:bCs/>
          <w:smallCaps/>
          <w:sz w:val="21"/>
          <w:szCs w:val="21"/>
          <w:lang w:val="en-GB"/>
        </w:rPr>
      </w:pPr>
      <w:r w:rsidRPr="002A762A">
        <w:rPr>
          <w:rFonts w:ascii="Tahoma" w:hAnsi="Tahoma" w:cs="Tahoma"/>
          <w:b/>
          <w:smallCaps/>
          <w:sz w:val="21"/>
          <w:szCs w:val="21"/>
          <w:lang w:val="en-GB"/>
        </w:rPr>
        <w:t>Amedeo Hartmann Giuseppe Maria Asinari Di San Marzano</w:t>
      </w:r>
    </w:p>
    <w:p w14:paraId="2D06913C" w14:textId="77777777" w:rsidR="001F3BF2" w:rsidRPr="002A762A" w:rsidRDefault="001F3BF2"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w:t>
      </w:r>
    </w:p>
    <w:p w14:paraId="20543D8D" w14:textId="6B2A60D4" w:rsidR="00FC46D1" w:rsidRPr="002A762A" w:rsidRDefault="00FC46D1" w:rsidP="002A762A">
      <w:pPr>
        <w:spacing w:after="0" w:line="276" w:lineRule="auto"/>
        <w:contextualSpacing/>
        <w:jc w:val="center"/>
        <w:rPr>
          <w:rFonts w:ascii="Tahoma" w:hAnsi="Tahoma" w:cs="Tahoma"/>
          <w:i/>
          <w:iCs/>
          <w:sz w:val="21"/>
          <w:szCs w:val="21"/>
        </w:rPr>
      </w:pPr>
    </w:p>
    <w:p w14:paraId="53D19927" w14:textId="2AED5BFD" w:rsidR="001F3BF2" w:rsidRPr="002A762A" w:rsidRDefault="001F3BF2" w:rsidP="002A762A">
      <w:pPr>
        <w:spacing w:after="0" w:line="276" w:lineRule="auto"/>
        <w:contextualSpacing/>
        <w:jc w:val="center"/>
        <w:rPr>
          <w:rFonts w:ascii="Tahoma" w:hAnsi="Tahoma" w:cs="Tahoma"/>
          <w:i/>
          <w:iCs/>
          <w:sz w:val="21"/>
          <w:szCs w:val="21"/>
        </w:rPr>
      </w:pPr>
    </w:p>
    <w:p w14:paraId="6EEEC52F" w14:textId="7A98B9EF" w:rsidR="001F3BF2" w:rsidRPr="002A762A" w:rsidRDefault="001F3BF2" w:rsidP="002A762A">
      <w:pPr>
        <w:spacing w:after="0" w:line="276" w:lineRule="auto"/>
        <w:contextualSpacing/>
        <w:jc w:val="center"/>
        <w:rPr>
          <w:rFonts w:ascii="Tahoma" w:hAnsi="Tahoma" w:cs="Tahoma"/>
          <w:i/>
          <w:iCs/>
          <w:sz w:val="21"/>
          <w:szCs w:val="21"/>
        </w:rPr>
      </w:pPr>
    </w:p>
    <w:p w14:paraId="5021EE20" w14:textId="40B91578" w:rsidR="008B6964" w:rsidRPr="002A762A" w:rsidRDefault="008B6964" w:rsidP="002A762A">
      <w:pPr>
        <w:spacing w:after="0" w:line="276" w:lineRule="auto"/>
        <w:contextualSpacing/>
        <w:jc w:val="center"/>
        <w:rPr>
          <w:rFonts w:ascii="Tahoma" w:hAnsi="Tahoma" w:cs="Tahoma"/>
          <w:i/>
          <w:iCs/>
          <w:sz w:val="21"/>
          <w:szCs w:val="21"/>
        </w:rPr>
      </w:pPr>
    </w:p>
    <w:p w14:paraId="17798040" w14:textId="2B39E10E" w:rsidR="008B6964" w:rsidRPr="002A762A" w:rsidRDefault="008B6964" w:rsidP="002A762A">
      <w:pPr>
        <w:spacing w:after="0" w:line="276" w:lineRule="auto"/>
        <w:contextualSpacing/>
        <w:jc w:val="center"/>
        <w:rPr>
          <w:rFonts w:ascii="Tahoma" w:hAnsi="Tahoma" w:cs="Tahoma"/>
          <w:i/>
          <w:iCs/>
          <w:sz w:val="21"/>
          <w:szCs w:val="21"/>
        </w:rPr>
      </w:pPr>
    </w:p>
    <w:p w14:paraId="667BACB3" w14:textId="77777777" w:rsidR="008B6964" w:rsidRPr="002A762A" w:rsidRDefault="008B6964" w:rsidP="002A762A">
      <w:pPr>
        <w:spacing w:after="0" w:line="276" w:lineRule="auto"/>
        <w:contextualSpacing/>
        <w:jc w:val="center"/>
        <w:rPr>
          <w:rFonts w:ascii="Tahoma" w:hAnsi="Tahoma" w:cs="Tahoma"/>
          <w:i/>
          <w:iCs/>
          <w:sz w:val="21"/>
          <w:szCs w:val="21"/>
        </w:rPr>
      </w:pPr>
    </w:p>
    <w:p w14:paraId="13EB189F" w14:textId="3D1C5198" w:rsidR="00FC46D1" w:rsidRPr="002A762A" w:rsidRDefault="00FC46D1" w:rsidP="002A762A">
      <w:pPr>
        <w:spacing w:after="0" w:line="276" w:lineRule="auto"/>
        <w:contextualSpacing/>
        <w:jc w:val="center"/>
        <w:rPr>
          <w:rFonts w:ascii="Tahoma" w:hAnsi="Tahoma" w:cs="Tahoma"/>
          <w:i/>
          <w:iCs/>
          <w:sz w:val="21"/>
          <w:szCs w:val="21"/>
        </w:rPr>
      </w:pPr>
    </w:p>
    <w:p w14:paraId="02731927" w14:textId="23B47CEC" w:rsidR="00FC46D1" w:rsidRPr="002A762A" w:rsidRDefault="001F3BF2"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Ore Administração e Participações Ltda.</w:t>
      </w:r>
    </w:p>
    <w:p w14:paraId="6FFE7160" w14:textId="0F507420" w:rsidR="001F3BF2" w:rsidRPr="002A762A" w:rsidRDefault="001F3BF2"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Fiadora</w:t>
      </w:r>
    </w:p>
    <w:p w14:paraId="5E29303E" w14:textId="77777777" w:rsidR="001F3BF2" w:rsidRPr="002A762A" w:rsidRDefault="001F3BF2" w:rsidP="002A762A">
      <w:pPr>
        <w:spacing w:after="0" w:line="276" w:lineRule="auto"/>
        <w:contextualSpacing/>
        <w:jc w:val="center"/>
        <w:rPr>
          <w:rFonts w:ascii="Tahoma" w:hAnsi="Tahoma" w:cs="Tahoma"/>
          <w:i/>
          <w:iCs/>
          <w:sz w:val="21"/>
          <w:szCs w:val="21"/>
        </w:rPr>
      </w:pPr>
    </w:p>
    <w:p w14:paraId="2A64927E" w14:textId="739F51E9" w:rsidR="00D63312" w:rsidRPr="002A762A" w:rsidRDefault="00D63312" w:rsidP="002A762A">
      <w:pPr>
        <w:autoSpaceDE w:val="0"/>
        <w:autoSpaceDN w:val="0"/>
        <w:adjustRightInd w:val="0"/>
        <w:spacing w:after="0" w:line="276" w:lineRule="auto"/>
        <w:contextualSpacing/>
        <w:rPr>
          <w:rFonts w:ascii="Tahoma" w:hAnsi="Tahoma" w:cs="Tahoma"/>
          <w:sz w:val="21"/>
          <w:szCs w:val="21"/>
        </w:rPr>
      </w:pPr>
    </w:p>
    <w:p w14:paraId="421642A5" w14:textId="6B0781A4" w:rsidR="00C90494" w:rsidRPr="002A762A" w:rsidRDefault="00C90494" w:rsidP="002A762A">
      <w:pPr>
        <w:autoSpaceDE w:val="0"/>
        <w:autoSpaceDN w:val="0"/>
        <w:adjustRightInd w:val="0"/>
        <w:spacing w:after="0" w:line="276" w:lineRule="auto"/>
        <w:contextualSpacing/>
        <w:rPr>
          <w:rFonts w:ascii="Tahoma" w:hAnsi="Tahoma" w:cs="Tahoma"/>
          <w:sz w:val="21"/>
          <w:szCs w:val="21"/>
        </w:rPr>
      </w:pPr>
    </w:p>
    <w:p w14:paraId="1A055848" w14:textId="77777777" w:rsidR="00C90494" w:rsidRPr="002A762A" w:rsidRDefault="00C90494" w:rsidP="002A762A">
      <w:pPr>
        <w:autoSpaceDE w:val="0"/>
        <w:autoSpaceDN w:val="0"/>
        <w:adjustRightInd w:val="0"/>
        <w:spacing w:after="0" w:line="276" w:lineRule="auto"/>
        <w:contextualSpacing/>
        <w:rPr>
          <w:rFonts w:ascii="Tahoma" w:hAnsi="Tahoma" w:cs="Tahoma"/>
          <w:sz w:val="21"/>
          <w:szCs w:val="21"/>
        </w:rPr>
      </w:pPr>
    </w:p>
    <w:p w14:paraId="4D8A3242" w14:textId="10725DBA" w:rsidR="003C7CF0" w:rsidRPr="002A762A" w:rsidRDefault="003C7CF0" w:rsidP="002A762A">
      <w:pPr>
        <w:autoSpaceDE w:val="0"/>
        <w:autoSpaceDN w:val="0"/>
        <w:adjustRightInd w:val="0"/>
        <w:spacing w:after="0" w:line="276" w:lineRule="auto"/>
        <w:contextualSpacing/>
        <w:rPr>
          <w:rFonts w:ascii="Tahoma" w:hAnsi="Tahoma" w:cs="Tahoma"/>
          <w:sz w:val="21"/>
          <w:szCs w:val="21"/>
        </w:rPr>
      </w:pPr>
    </w:p>
    <w:p w14:paraId="0E82541B" w14:textId="38E157BE" w:rsidR="0020370F" w:rsidRPr="002A762A" w:rsidRDefault="0020370F" w:rsidP="002A762A">
      <w:pPr>
        <w:autoSpaceDE w:val="0"/>
        <w:autoSpaceDN w:val="0"/>
        <w:adjustRightInd w:val="0"/>
        <w:spacing w:after="0" w:line="276" w:lineRule="auto"/>
        <w:contextualSpacing/>
        <w:rPr>
          <w:rFonts w:ascii="Tahoma" w:hAnsi="Tahoma" w:cs="Tahoma"/>
          <w:sz w:val="21"/>
          <w:szCs w:val="21"/>
        </w:rPr>
      </w:pPr>
      <w:bookmarkStart w:id="85" w:name="_Hlk84235611"/>
    </w:p>
    <w:p w14:paraId="64D361FC" w14:textId="77777777" w:rsidR="00C90494" w:rsidRPr="002A762A" w:rsidRDefault="00C90494" w:rsidP="002A762A">
      <w:pPr>
        <w:spacing w:after="0" w:line="276" w:lineRule="auto"/>
        <w:contextualSpacing/>
        <w:jc w:val="center"/>
        <w:rPr>
          <w:rFonts w:ascii="Tahoma" w:hAnsi="Tahoma" w:cs="Tahoma"/>
          <w:sz w:val="21"/>
          <w:szCs w:val="21"/>
        </w:rPr>
      </w:pPr>
      <w:r w:rsidRPr="002A762A">
        <w:rPr>
          <w:rFonts w:ascii="Tahoma" w:hAnsi="Tahoma" w:cs="Tahoma"/>
          <w:b/>
          <w:smallCaps/>
          <w:sz w:val="21"/>
          <w:szCs w:val="21"/>
        </w:rPr>
        <w:t>Oliveira Trust Distribuidora de Títulos e Valores Mobiliários S.A.</w:t>
      </w:r>
    </w:p>
    <w:p w14:paraId="1C62EA0C" w14:textId="77777777" w:rsidR="00C90494" w:rsidRPr="002A762A" w:rsidRDefault="00C90494"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Agente Fiduciário</w:t>
      </w:r>
    </w:p>
    <w:p w14:paraId="19B99E9C" w14:textId="77777777" w:rsidR="00C90494" w:rsidRPr="002A762A" w:rsidRDefault="00C90494" w:rsidP="002A762A">
      <w:pPr>
        <w:spacing w:after="0" w:line="276" w:lineRule="auto"/>
        <w:contextualSpacing/>
        <w:jc w:val="center"/>
        <w:rPr>
          <w:rFonts w:ascii="Tahoma" w:hAnsi="Tahoma" w:cs="Tahoma"/>
          <w:sz w:val="21"/>
          <w:szCs w:val="21"/>
        </w:rPr>
      </w:pPr>
    </w:p>
    <w:p w14:paraId="01068EC2" w14:textId="77777777" w:rsidR="00C90494" w:rsidRPr="002A762A" w:rsidRDefault="00C90494" w:rsidP="002A762A">
      <w:pPr>
        <w:spacing w:after="0" w:line="276" w:lineRule="auto"/>
        <w:contextualSpacing/>
        <w:jc w:val="center"/>
        <w:rPr>
          <w:rFonts w:ascii="Tahoma" w:hAnsi="Tahoma" w:cs="Tahoma"/>
          <w:sz w:val="21"/>
          <w:szCs w:val="21"/>
        </w:rPr>
      </w:pPr>
    </w:p>
    <w:bookmarkEnd w:id="85"/>
    <w:p w14:paraId="0AD3987D" w14:textId="77777777" w:rsidR="003C7CF0" w:rsidRPr="002A762A" w:rsidRDefault="003C7CF0" w:rsidP="002A762A">
      <w:pPr>
        <w:autoSpaceDE w:val="0"/>
        <w:autoSpaceDN w:val="0"/>
        <w:adjustRightInd w:val="0"/>
        <w:spacing w:after="0" w:line="276" w:lineRule="auto"/>
        <w:contextualSpacing/>
        <w:rPr>
          <w:rFonts w:ascii="Tahoma" w:hAnsi="Tahoma" w:cs="Tahoma"/>
          <w:sz w:val="21"/>
          <w:szCs w:val="21"/>
        </w:rPr>
      </w:pPr>
    </w:p>
    <w:p w14:paraId="1857E11A" w14:textId="4C3FA4A6" w:rsidR="00490A19" w:rsidRPr="002A762A" w:rsidRDefault="00490A19" w:rsidP="002A762A">
      <w:pPr>
        <w:spacing w:after="0" w:line="276" w:lineRule="auto"/>
        <w:contextualSpacing/>
        <w:rPr>
          <w:rFonts w:ascii="Tahoma" w:hAnsi="Tahoma" w:cs="Tahoma"/>
          <w:b/>
          <w:sz w:val="21"/>
          <w:szCs w:val="21"/>
        </w:rPr>
      </w:pPr>
      <w:r w:rsidRPr="002A762A">
        <w:rPr>
          <w:rFonts w:ascii="Tahoma" w:hAnsi="Tahoma" w:cs="Tahoma"/>
          <w:b/>
          <w:smallCaps/>
          <w:sz w:val="21"/>
          <w:szCs w:val="21"/>
        </w:rPr>
        <w:t>Testemunhas</w:t>
      </w:r>
      <w:r w:rsidRPr="002A762A">
        <w:rPr>
          <w:rFonts w:ascii="Tahoma" w:hAnsi="Tahoma" w:cs="Tahoma"/>
          <w:b/>
          <w:sz w:val="21"/>
          <w:szCs w:val="21"/>
        </w:rPr>
        <w:t>:</w:t>
      </w:r>
    </w:p>
    <w:p w14:paraId="7E63553E" w14:textId="77777777" w:rsidR="00490A19" w:rsidRPr="002A762A" w:rsidRDefault="00490A19" w:rsidP="002A762A">
      <w:pPr>
        <w:spacing w:after="0" w:line="276" w:lineRule="auto"/>
        <w:contextualSpacing/>
        <w:rPr>
          <w:rFonts w:ascii="Tahoma" w:hAnsi="Tahoma" w:cs="Tahoma"/>
          <w:b/>
          <w:sz w:val="21"/>
          <w:szCs w:val="21"/>
        </w:rPr>
      </w:pPr>
    </w:p>
    <w:p w14:paraId="43CA3192" w14:textId="6854BAB3"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1._______________________________</w:t>
      </w:r>
      <w:r w:rsidRPr="002A762A">
        <w:rPr>
          <w:rFonts w:ascii="Tahoma" w:hAnsi="Tahoma" w:cs="Tahoma"/>
          <w:sz w:val="21"/>
          <w:szCs w:val="21"/>
        </w:rPr>
        <w:tab/>
        <w:t>2.</w:t>
      </w:r>
      <w:r w:rsidR="00775BDC" w:rsidRPr="002A762A">
        <w:rPr>
          <w:rFonts w:ascii="Tahoma" w:hAnsi="Tahoma" w:cs="Tahoma"/>
          <w:sz w:val="21"/>
          <w:szCs w:val="21"/>
        </w:rPr>
        <w:t xml:space="preserve"> </w:t>
      </w:r>
      <w:r w:rsidRPr="002A762A">
        <w:rPr>
          <w:rFonts w:ascii="Tahoma" w:hAnsi="Tahoma" w:cs="Tahoma"/>
          <w:sz w:val="21"/>
          <w:szCs w:val="21"/>
        </w:rPr>
        <w:t>_____________________________</w:t>
      </w:r>
    </w:p>
    <w:p w14:paraId="3EDC863B" w14:textId="4D82EDBF"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Nome:</w:t>
      </w:r>
      <w:r w:rsidRPr="002A762A">
        <w:rPr>
          <w:rFonts w:ascii="Tahoma" w:hAnsi="Tahoma" w:cs="Tahoma"/>
          <w:sz w:val="21"/>
          <w:szCs w:val="21"/>
        </w:rPr>
        <w:tab/>
      </w:r>
      <w:r w:rsidR="007C67FA" w:rsidRPr="007C67FA">
        <w:rPr>
          <w:rFonts w:ascii="Tahoma" w:hAnsi="Tahoma" w:cs="Tahoma"/>
          <w:sz w:val="21"/>
          <w:szCs w:val="21"/>
        </w:rPr>
        <w:t>João Marcelo Neves Camacho</w:t>
      </w:r>
      <w:r w:rsidRPr="002A762A">
        <w:rPr>
          <w:rFonts w:ascii="Tahoma" w:hAnsi="Tahoma" w:cs="Tahoma"/>
          <w:sz w:val="21"/>
          <w:szCs w:val="21"/>
        </w:rPr>
        <w:tab/>
      </w:r>
      <w:r w:rsidRPr="002A762A">
        <w:rPr>
          <w:rFonts w:ascii="Tahoma" w:hAnsi="Tahoma" w:cs="Tahoma"/>
          <w:sz w:val="21"/>
          <w:szCs w:val="21"/>
        </w:rPr>
        <w:tab/>
        <w:t>Nome:</w:t>
      </w:r>
      <w:r w:rsidR="000579D5">
        <w:rPr>
          <w:rFonts w:ascii="Tahoma" w:hAnsi="Tahoma" w:cs="Tahoma"/>
          <w:sz w:val="21"/>
          <w:szCs w:val="21"/>
        </w:rPr>
        <w:t xml:space="preserve"> </w:t>
      </w:r>
      <w:r w:rsidR="000579D5" w:rsidRPr="000579D5">
        <w:rPr>
          <w:rFonts w:ascii="Tahoma" w:hAnsi="Tahoma" w:cs="Tahoma"/>
          <w:sz w:val="21"/>
          <w:szCs w:val="21"/>
        </w:rPr>
        <w:t>Eduardo Pereira Tomitão</w:t>
      </w:r>
    </w:p>
    <w:p w14:paraId="2D165742" w14:textId="42B9F94D"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CPF/ME:</w:t>
      </w:r>
      <w:r w:rsidR="000579D5" w:rsidRPr="000579D5">
        <w:t xml:space="preserve"> </w:t>
      </w:r>
      <w:r w:rsidR="000579D5" w:rsidRPr="000579D5">
        <w:rPr>
          <w:rFonts w:ascii="Tahoma" w:hAnsi="Tahoma" w:cs="Tahoma"/>
          <w:sz w:val="21"/>
          <w:szCs w:val="21"/>
        </w:rPr>
        <w:t>163.555.818-20</w:t>
      </w:r>
      <w:r w:rsidRPr="002A762A">
        <w:rPr>
          <w:rFonts w:ascii="Tahoma" w:hAnsi="Tahoma" w:cs="Tahoma"/>
          <w:sz w:val="21"/>
          <w:szCs w:val="21"/>
        </w:rPr>
        <w:tab/>
      </w:r>
      <w:r w:rsidRPr="002A762A">
        <w:rPr>
          <w:rFonts w:ascii="Tahoma" w:hAnsi="Tahoma" w:cs="Tahoma"/>
          <w:sz w:val="21"/>
          <w:szCs w:val="21"/>
        </w:rPr>
        <w:tab/>
      </w:r>
      <w:r w:rsidRPr="002A762A">
        <w:rPr>
          <w:rFonts w:ascii="Tahoma" w:hAnsi="Tahoma" w:cs="Tahoma"/>
          <w:sz w:val="21"/>
          <w:szCs w:val="21"/>
        </w:rPr>
        <w:tab/>
        <w:t>CPF/ME:</w:t>
      </w:r>
      <w:r w:rsidR="000579D5">
        <w:rPr>
          <w:rFonts w:ascii="Tahoma" w:hAnsi="Tahoma" w:cs="Tahoma"/>
          <w:sz w:val="21"/>
          <w:szCs w:val="21"/>
        </w:rPr>
        <w:t xml:space="preserve"> </w:t>
      </w:r>
      <w:r w:rsidR="000579D5" w:rsidRPr="000579D5">
        <w:rPr>
          <w:rFonts w:ascii="Tahoma" w:hAnsi="Tahoma" w:cs="Tahoma"/>
          <w:sz w:val="21"/>
          <w:szCs w:val="21"/>
        </w:rPr>
        <w:t>247.509.028-61</w:t>
      </w:r>
    </w:p>
    <w:p w14:paraId="4D1E3FF0" w14:textId="77777777" w:rsidR="00490A19" w:rsidRPr="002A762A" w:rsidRDefault="00490A19" w:rsidP="002A762A">
      <w:pPr>
        <w:spacing w:after="0" w:line="276" w:lineRule="auto"/>
        <w:contextualSpacing/>
        <w:rPr>
          <w:rFonts w:ascii="Tahoma" w:hAnsi="Tahoma" w:cs="Tahoma"/>
          <w:sz w:val="21"/>
          <w:szCs w:val="21"/>
        </w:rPr>
      </w:pPr>
    </w:p>
    <w:p w14:paraId="1C87C689" w14:textId="63F5F8F4" w:rsidR="005C7F59" w:rsidRPr="002A762A" w:rsidRDefault="005C7F59" w:rsidP="002A762A">
      <w:pPr>
        <w:spacing w:after="0" w:line="276" w:lineRule="auto"/>
        <w:contextualSpacing/>
        <w:jc w:val="left"/>
        <w:rPr>
          <w:rFonts w:ascii="Tahoma" w:hAnsi="Tahoma" w:cs="Tahoma"/>
          <w:sz w:val="21"/>
          <w:szCs w:val="21"/>
        </w:rPr>
        <w:sectPr w:rsidR="005C7F59" w:rsidRPr="002A762A" w:rsidSect="00157A7B">
          <w:headerReference w:type="even" r:id="rId21"/>
          <w:footerReference w:type="even" r:id="rId22"/>
          <w:footerReference w:type="default" r:id="rId23"/>
          <w:pgSz w:w="11907" w:h="16840" w:code="9"/>
          <w:pgMar w:top="1418" w:right="1701" w:bottom="1418" w:left="1701" w:header="720" w:footer="720" w:gutter="0"/>
          <w:cols w:space="720"/>
          <w:titlePg/>
          <w:docGrid w:linePitch="354"/>
        </w:sectPr>
      </w:pPr>
    </w:p>
    <w:p w14:paraId="46733C5D" w14:textId="034C6FFA" w:rsidR="00490A19" w:rsidRPr="002A762A" w:rsidRDefault="00490A19" w:rsidP="002A762A">
      <w:pPr>
        <w:spacing w:after="0" w:line="276" w:lineRule="auto"/>
        <w:contextualSpacing/>
        <w:jc w:val="center"/>
        <w:rPr>
          <w:rFonts w:ascii="Tahoma" w:hAnsi="Tahoma" w:cs="Tahoma"/>
          <w:b/>
          <w:sz w:val="21"/>
          <w:szCs w:val="21"/>
        </w:rPr>
      </w:pPr>
      <w:r w:rsidRPr="002A762A">
        <w:rPr>
          <w:rFonts w:ascii="Tahoma" w:hAnsi="Tahoma" w:cs="Tahoma"/>
          <w:b/>
          <w:smallCaps/>
          <w:sz w:val="21"/>
          <w:szCs w:val="21"/>
        </w:rPr>
        <w:lastRenderedPageBreak/>
        <w:t>Anexo</w:t>
      </w:r>
      <w:r w:rsidRPr="002A762A">
        <w:rPr>
          <w:rFonts w:ascii="Tahoma" w:hAnsi="Tahoma" w:cs="Tahoma"/>
          <w:b/>
          <w:sz w:val="21"/>
          <w:szCs w:val="21"/>
        </w:rPr>
        <w:t xml:space="preserve"> I</w:t>
      </w:r>
    </w:p>
    <w:p w14:paraId="161CE58F" w14:textId="4DC4A3C0" w:rsidR="00490A19" w:rsidRPr="002A762A" w:rsidRDefault="00490A19" w:rsidP="002A762A">
      <w:pPr>
        <w:spacing w:after="0" w:line="276" w:lineRule="auto"/>
        <w:contextualSpacing/>
        <w:jc w:val="left"/>
        <w:rPr>
          <w:rFonts w:ascii="Tahoma" w:hAnsi="Tahoma" w:cs="Tahoma"/>
          <w:b/>
          <w:sz w:val="21"/>
          <w:szCs w:val="21"/>
        </w:rPr>
      </w:pPr>
    </w:p>
    <w:p w14:paraId="6D9F5160" w14:textId="03838592" w:rsidR="00490A19" w:rsidRPr="002A762A" w:rsidRDefault="00490A19"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Cronograma de Pagamento das Parcelas de Amortização e da Remuneração</w:t>
      </w:r>
    </w:p>
    <w:p w14:paraId="1401B315" w14:textId="7AF37BE1" w:rsidR="00490A19" w:rsidRPr="002A762A" w:rsidRDefault="00490A19" w:rsidP="002A762A">
      <w:pPr>
        <w:spacing w:after="0" w:line="276" w:lineRule="auto"/>
        <w:contextualSpacing/>
        <w:jc w:val="center"/>
        <w:rPr>
          <w:rFonts w:ascii="Tahoma" w:hAnsi="Tahoma" w:cs="Tahoma"/>
          <w:bCs/>
          <w:smallCaps/>
          <w:sz w:val="21"/>
          <w:szCs w:val="21"/>
        </w:rPr>
      </w:pPr>
    </w:p>
    <w:p w14:paraId="37B54200" w14:textId="63035055" w:rsidR="007854C1" w:rsidRPr="002A762A" w:rsidRDefault="007854C1" w:rsidP="002A762A">
      <w:pPr>
        <w:spacing w:after="0" w:line="276" w:lineRule="auto"/>
        <w:contextualSpacing/>
        <w:jc w:val="center"/>
        <w:rPr>
          <w:rFonts w:ascii="Tahoma" w:eastAsiaTheme="minorHAnsi" w:hAnsi="Tahoma" w:cs="Tahoma"/>
          <w:sz w:val="21"/>
          <w:szCs w:val="21"/>
          <w:lang w:eastAsia="en-US"/>
        </w:rPr>
      </w:pPr>
      <w:r w:rsidRPr="002A762A">
        <w:rPr>
          <w:rFonts w:ascii="Tahoma" w:hAnsi="Tahoma" w:cs="Tahoma"/>
          <w:bCs/>
          <w:smallCaps/>
          <w:sz w:val="21"/>
          <w:szCs w:val="21"/>
        </w:rPr>
        <w:fldChar w:fldCharType="begin"/>
      </w:r>
      <w:r w:rsidRPr="002A762A">
        <w:rPr>
          <w:rFonts w:ascii="Tahoma" w:hAnsi="Tahoma" w:cs="Tahoma"/>
          <w:bCs/>
          <w:smallCaps/>
          <w:sz w:val="21"/>
          <w:szCs w:val="21"/>
        </w:rPr>
        <w:instrText xml:space="preserve"> LINK Excel.Sheet.12 "C:\\Users\\wlr\\AppData\\Local\\Microsoft\\Windows\\INetCache\\Content.Outlook\\Z198XP4I\\Pasta1.xlsx" "Planilha1!L1C2:L61C5" \a \f 5 \h  \* MERGEFORMAT </w:instrText>
      </w:r>
      <w:r w:rsidRPr="002A762A">
        <w:rPr>
          <w:rFonts w:ascii="Tahoma" w:hAnsi="Tahoma" w:cs="Tahoma"/>
          <w:bCs/>
          <w:smallCaps/>
          <w:sz w:val="21"/>
          <w:szCs w:val="21"/>
        </w:rPr>
        <w:fldChar w:fldCharType="separate"/>
      </w:r>
    </w:p>
    <w:tbl>
      <w:tblPr>
        <w:tblStyle w:val="Tabelacomgrade"/>
        <w:tblW w:w="6533" w:type="dxa"/>
        <w:tblInd w:w="1129" w:type="dxa"/>
        <w:tblLook w:val="04A0" w:firstRow="1" w:lastRow="0" w:firstColumn="1" w:lastColumn="0" w:noHBand="0" w:noVBand="1"/>
      </w:tblPr>
      <w:tblGrid>
        <w:gridCol w:w="1985"/>
        <w:gridCol w:w="1276"/>
        <w:gridCol w:w="1984"/>
        <w:gridCol w:w="1288"/>
      </w:tblGrid>
      <w:tr w:rsidR="002A762A" w:rsidRPr="002A762A" w14:paraId="273B9317" w14:textId="77777777" w:rsidTr="00946B9E">
        <w:trPr>
          <w:trHeight w:val="300"/>
        </w:trPr>
        <w:tc>
          <w:tcPr>
            <w:tcW w:w="1985" w:type="dxa"/>
            <w:noWrap/>
            <w:hideMark/>
          </w:tcPr>
          <w:p w14:paraId="56DF3244" w14:textId="3764F91B"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Data</w:t>
            </w:r>
          </w:p>
        </w:tc>
        <w:tc>
          <w:tcPr>
            <w:tcW w:w="1276" w:type="dxa"/>
            <w:noWrap/>
            <w:hideMark/>
          </w:tcPr>
          <w:p w14:paraId="4B984986"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Juros</w:t>
            </w:r>
          </w:p>
        </w:tc>
        <w:tc>
          <w:tcPr>
            <w:tcW w:w="1984" w:type="dxa"/>
            <w:noWrap/>
            <w:hideMark/>
          </w:tcPr>
          <w:p w14:paraId="2C4965F5"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Amortização</w:t>
            </w:r>
          </w:p>
        </w:tc>
        <w:tc>
          <w:tcPr>
            <w:tcW w:w="1288" w:type="dxa"/>
            <w:noWrap/>
            <w:hideMark/>
          </w:tcPr>
          <w:p w14:paraId="16D93E66"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Tai</w:t>
            </w:r>
          </w:p>
        </w:tc>
      </w:tr>
      <w:tr w:rsidR="007854C1" w:rsidRPr="002A762A" w14:paraId="24076F3C" w14:textId="77777777" w:rsidTr="00946B9E">
        <w:trPr>
          <w:trHeight w:val="300"/>
        </w:trPr>
        <w:tc>
          <w:tcPr>
            <w:tcW w:w="1985" w:type="dxa"/>
            <w:noWrap/>
            <w:hideMark/>
          </w:tcPr>
          <w:p w14:paraId="3386B08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18/11/2021</w:t>
            </w:r>
          </w:p>
        </w:tc>
        <w:tc>
          <w:tcPr>
            <w:tcW w:w="1276" w:type="dxa"/>
            <w:noWrap/>
            <w:hideMark/>
          </w:tcPr>
          <w:p w14:paraId="512DDB7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74A451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7488447" w14:textId="6B4D5AF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106C2FB" w14:textId="77777777" w:rsidTr="00946B9E">
        <w:trPr>
          <w:trHeight w:val="300"/>
        </w:trPr>
        <w:tc>
          <w:tcPr>
            <w:tcW w:w="1985" w:type="dxa"/>
            <w:noWrap/>
            <w:hideMark/>
          </w:tcPr>
          <w:p w14:paraId="4C4329A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17/12/2021</w:t>
            </w:r>
          </w:p>
        </w:tc>
        <w:tc>
          <w:tcPr>
            <w:tcW w:w="1276" w:type="dxa"/>
            <w:noWrap/>
            <w:hideMark/>
          </w:tcPr>
          <w:p w14:paraId="47A2229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214FD4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A455625" w14:textId="1CABB75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AB11F31" w14:textId="77777777" w:rsidTr="00946B9E">
        <w:trPr>
          <w:trHeight w:val="300"/>
        </w:trPr>
        <w:tc>
          <w:tcPr>
            <w:tcW w:w="1985" w:type="dxa"/>
            <w:noWrap/>
            <w:hideMark/>
          </w:tcPr>
          <w:p w14:paraId="7B72BC1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18/01/2022</w:t>
            </w:r>
          </w:p>
        </w:tc>
        <w:tc>
          <w:tcPr>
            <w:tcW w:w="1276" w:type="dxa"/>
            <w:noWrap/>
            <w:hideMark/>
          </w:tcPr>
          <w:p w14:paraId="7BA7E02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24F3D5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4F01DB9" w14:textId="28BE677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30DAB630" w14:textId="77777777" w:rsidTr="00946B9E">
        <w:trPr>
          <w:trHeight w:val="300"/>
        </w:trPr>
        <w:tc>
          <w:tcPr>
            <w:tcW w:w="1985" w:type="dxa"/>
            <w:noWrap/>
            <w:hideMark/>
          </w:tcPr>
          <w:p w14:paraId="2806849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18/02/2022</w:t>
            </w:r>
          </w:p>
        </w:tc>
        <w:tc>
          <w:tcPr>
            <w:tcW w:w="1276" w:type="dxa"/>
            <w:noWrap/>
            <w:hideMark/>
          </w:tcPr>
          <w:p w14:paraId="1D19CDB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1F5505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B185DFE" w14:textId="1416DC4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956104C" w14:textId="77777777" w:rsidTr="00946B9E">
        <w:trPr>
          <w:trHeight w:val="300"/>
        </w:trPr>
        <w:tc>
          <w:tcPr>
            <w:tcW w:w="1985" w:type="dxa"/>
            <w:noWrap/>
            <w:hideMark/>
          </w:tcPr>
          <w:p w14:paraId="518C22E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18/03/2022</w:t>
            </w:r>
          </w:p>
        </w:tc>
        <w:tc>
          <w:tcPr>
            <w:tcW w:w="1276" w:type="dxa"/>
            <w:noWrap/>
            <w:hideMark/>
          </w:tcPr>
          <w:p w14:paraId="0824057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8F237E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F57E0C1" w14:textId="4861135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A62BFEF" w14:textId="77777777" w:rsidTr="00946B9E">
        <w:trPr>
          <w:trHeight w:val="300"/>
        </w:trPr>
        <w:tc>
          <w:tcPr>
            <w:tcW w:w="1985" w:type="dxa"/>
            <w:noWrap/>
            <w:hideMark/>
          </w:tcPr>
          <w:p w14:paraId="55BC18B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18/04/2022</w:t>
            </w:r>
          </w:p>
        </w:tc>
        <w:tc>
          <w:tcPr>
            <w:tcW w:w="1276" w:type="dxa"/>
            <w:noWrap/>
            <w:hideMark/>
          </w:tcPr>
          <w:p w14:paraId="2C0BF30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1780EC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5DB5543" w14:textId="69C9269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AE7FD23" w14:textId="77777777" w:rsidTr="00946B9E">
        <w:trPr>
          <w:trHeight w:val="300"/>
        </w:trPr>
        <w:tc>
          <w:tcPr>
            <w:tcW w:w="1985" w:type="dxa"/>
            <w:noWrap/>
            <w:hideMark/>
          </w:tcPr>
          <w:p w14:paraId="196A107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18/05/2022</w:t>
            </w:r>
          </w:p>
        </w:tc>
        <w:tc>
          <w:tcPr>
            <w:tcW w:w="1276" w:type="dxa"/>
            <w:noWrap/>
            <w:hideMark/>
          </w:tcPr>
          <w:p w14:paraId="15055F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A33174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511E76C" w14:textId="3B25A8D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0E2CE79" w14:textId="77777777" w:rsidTr="00946B9E">
        <w:trPr>
          <w:trHeight w:val="300"/>
        </w:trPr>
        <w:tc>
          <w:tcPr>
            <w:tcW w:w="1985" w:type="dxa"/>
            <w:noWrap/>
            <w:hideMark/>
          </w:tcPr>
          <w:p w14:paraId="30E71EE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17/06/2022</w:t>
            </w:r>
          </w:p>
        </w:tc>
        <w:tc>
          <w:tcPr>
            <w:tcW w:w="1276" w:type="dxa"/>
            <w:noWrap/>
            <w:hideMark/>
          </w:tcPr>
          <w:p w14:paraId="2D9A43A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221A06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F126CC0" w14:textId="5A37C47F"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5AAB760" w14:textId="77777777" w:rsidTr="00946B9E">
        <w:trPr>
          <w:trHeight w:val="300"/>
        </w:trPr>
        <w:tc>
          <w:tcPr>
            <w:tcW w:w="1985" w:type="dxa"/>
            <w:noWrap/>
            <w:hideMark/>
          </w:tcPr>
          <w:p w14:paraId="4817F8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18/07/2022</w:t>
            </w:r>
          </w:p>
        </w:tc>
        <w:tc>
          <w:tcPr>
            <w:tcW w:w="1276" w:type="dxa"/>
            <w:noWrap/>
            <w:hideMark/>
          </w:tcPr>
          <w:p w14:paraId="5A980EA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67689F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C96864A" w14:textId="72C03A6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F0ABE7F" w14:textId="77777777" w:rsidTr="00946B9E">
        <w:trPr>
          <w:trHeight w:val="300"/>
        </w:trPr>
        <w:tc>
          <w:tcPr>
            <w:tcW w:w="1985" w:type="dxa"/>
            <w:noWrap/>
            <w:hideMark/>
          </w:tcPr>
          <w:p w14:paraId="5149A65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18/08/2022</w:t>
            </w:r>
          </w:p>
        </w:tc>
        <w:tc>
          <w:tcPr>
            <w:tcW w:w="1276" w:type="dxa"/>
            <w:noWrap/>
            <w:hideMark/>
          </w:tcPr>
          <w:p w14:paraId="117ED7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A10EFE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6D11B23" w14:textId="074B035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063CCA2" w14:textId="77777777" w:rsidTr="00946B9E">
        <w:trPr>
          <w:trHeight w:val="300"/>
        </w:trPr>
        <w:tc>
          <w:tcPr>
            <w:tcW w:w="1985" w:type="dxa"/>
            <w:noWrap/>
            <w:hideMark/>
          </w:tcPr>
          <w:p w14:paraId="7A3ACB2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16/09/2022</w:t>
            </w:r>
          </w:p>
        </w:tc>
        <w:tc>
          <w:tcPr>
            <w:tcW w:w="1276" w:type="dxa"/>
            <w:noWrap/>
            <w:hideMark/>
          </w:tcPr>
          <w:p w14:paraId="3C8F854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8F9025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3DB554A" w14:textId="481F7149"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A9BBC23" w14:textId="77777777" w:rsidTr="00946B9E">
        <w:trPr>
          <w:trHeight w:val="300"/>
        </w:trPr>
        <w:tc>
          <w:tcPr>
            <w:tcW w:w="1985" w:type="dxa"/>
            <w:noWrap/>
            <w:hideMark/>
          </w:tcPr>
          <w:p w14:paraId="0FAE00A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18/10/2022</w:t>
            </w:r>
          </w:p>
        </w:tc>
        <w:tc>
          <w:tcPr>
            <w:tcW w:w="1276" w:type="dxa"/>
            <w:noWrap/>
            <w:hideMark/>
          </w:tcPr>
          <w:p w14:paraId="215CAB9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B2E9CC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641EFDD" w14:textId="20A6D84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6E4A63C" w14:textId="77777777" w:rsidTr="00946B9E">
        <w:trPr>
          <w:trHeight w:val="300"/>
        </w:trPr>
        <w:tc>
          <w:tcPr>
            <w:tcW w:w="1985" w:type="dxa"/>
            <w:noWrap/>
            <w:hideMark/>
          </w:tcPr>
          <w:p w14:paraId="738D76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18/11/2022</w:t>
            </w:r>
          </w:p>
        </w:tc>
        <w:tc>
          <w:tcPr>
            <w:tcW w:w="1276" w:type="dxa"/>
            <w:noWrap/>
            <w:hideMark/>
          </w:tcPr>
          <w:p w14:paraId="14FAEED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9AA8AB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E99A1E6" w14:textId="7DA3DCD1"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E4B1EA9" w14:textId="77777777" w:rsidTr="00946B9E">
        <w:trPr>
          <w:trHeight w:val="300"/>
        </w:trPr>
        <w:tc>
          <w:tcPr>
            <w:tcW w:w="1985" w:type="dxa"/>
            <w:noWrap/>
            <w:hideMark/>
          </w:tcPr>
          <w:p w14:paraId="0CCA0FA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16/12/2022</w:t>
            </w:r>
          </w:p>
        </w:tc>
        <w:tc>
          <w:tcPr>
            <w:tcW w:w="1276" w:type="dxa"/>
            <w:noWrap/>
            <w:hideMark/>
          </w:tcPr>
          <w:p w14:paraId="3EC875C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B5B3EE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688845F" w14:textId="51E9C40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BDB75F9" w14:textId="77777777" w:rsidTr="00946B9E">
        <w:trPr>
          <w:trHeight w:val="300"/>
        </w:trPr>
        <w:tc>
          <w:tcPr>
            <w:tcW w:w="1985" w:type="dxa"/>
            <w:noWrap/>
            <w:hideMark/>
          </w:tcPr>
          <w:p w14:paraId="42E3ED5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18/01/2023</w:t>
            </w:r>
          </w:p>
        </w:tc>
        <w:tc>
          <w:tcPr>
            <w:tcW w:w="1276" w:type="dxa"/>
            <w:noWrap/>
            <w:hideMark/>
          </w:tcPr>
          <w:p w14:paraId="3D1437E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BB1A64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7945F52B" w14:textId="1C53332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6,0000%</w:t>
            </w:r>
          </w:p>
        </w:tc>
      </w:tr>
      <w:tr w:rsidR="007854C1" w:rsidRPr="002A762A" w14:paraId="05AA07CA" w14:textId="77777777" w:rsidTr="00946B9E">
        <w:trPr>
          <w:trHeight w:val="300"/>
        </w:trPr>
        <w:tc>
          <w:tcPr>
            <w:tcW w:w="1985" w:type="dxa"/>
            <w:noWrap/>
            <w:hideMark/>
          </w:tcPr>
          <w:p w14:paraId="7D4994F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17/02/2023</w:t>
            </w:r>
          </w:p>
        </w:tc>
        <w:tc>
          <w:tcPr>
            <w:tcW w:w="1276" w:type="dxa"/>
            <w:noWrap/>
            <w:hideMark/>
          </w:tcPr>
          <w:p w14:paraId="0AE4BAD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DFE42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F3F97A9" w14:textId="7A305EA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C34131E" w14:textId="77777777" w:rsidTr="00946B9E">
        <w:trPr>
          <w:trHeight w:val="300"/>
        </w:trPr>
        <w:tc>
          <w:tcPr>
            <w:tcW w:w="1985" w:type="dxa"/>
            <w:noWrap/>
            <w:hideMark/>
          </w:tcPr>
          <w:p w14:paraId="66F9783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17/03/2023</w:t>
            </w:r>
          </w:p>
        </w:tc>
        <w:tc>
          <w:tcPr>
            <w:tcW w:w="1276" w:type="dxa"/>
            <w:noWrap/>
            <w:hideMark/>
          </w:tcPr>
          <w:p w14:paraId="0B86D4A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E98638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7301F78" w14:textId="7E6EAB5F"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19D8968" w14:textId="77777777" w:rsidTr="00946B9E">
        <w:trPr>
          <w:trHeight w:val="300"/>
        </w:trPr>
        <w:tc>
          <w:tcPr>
            <w:tcW w:w="1985" w:type="dxa"/>
            <w:noWrap/>
            <w:hideMark/>
          </w:tcPr>
          <w:p w14:paraId="14CE152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18/04/2023</w:t>
            </w:r>
          </w:p>
        </w:tc>
        <w:tc>
          <w:tcPr>
            <w:tcW w:w="1276" w:type="dxa"/>
            <w:noWrap/>
            <w:hideMark/>
          </w:tcPr>
          <w:p w14:paraId="410F50C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9B2F6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73752F1E" w14:textId="2C90D22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7,0000%</w:t>
            </w:r>
          </w:p>
        </w:tc>
      </w:tr>
      <w:tr w:rsidR="007854C1" w:rsidRPr="002A762A" w14:paraId="66CFE53D" w14:textId="77777777" w:rsidTr="00946B9E">
        <w:trPr>
          <w:trHeight w:val="300"/>
        </w:trPr>
        <w:tc>
          <w:tcPr>
            <w:tcW w:w="1985" w:type="dxa"/>
            <w:noWrap/>
            <w:hideMark/>
          </w:tcPr>
          <w:p w14:paraId="43AD503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18/05/2023</w:t>
            </w:r>
          </w:p>
        </w:tc>
        <w:tc>
          <w:tcPr>
            <w:tcW w:w="1276" w:type="dxa"/>
            <w:noWrap/>
            <w:hideMark/>
          </w:tcPr>
          <w:p w14:paraId="6AEA59E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B88585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78B22F5C" w14:textId="65A522D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9C2721B" w14:textId="77777777" w:rsidTr="00946B9E">
        <w:trPr>
          <w:trHeight w:val="300"/>
        </w:trPr>
        <w:tc>
          <w:tcPr>
            <w:tcW w:w="1985" w:type="dxa"/>
            <w:noWrap/>
            <w:hideMark/>
          </w:tcPr>
          <w:p w14:paraId="509A491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16/06/2023</w:t>
            </w:r>
          </w:p>
        </w:tc>
        <w:tc>
          <w:tcPr>
            <w:tcW w:w="1276" w:type="dxa"/>
            <w:noWrap/>
            <w:hideMark/>
          </w:tcPr>
          <w:p w14:paraId="49F237A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C4E65D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6A52D2A" w14:textId="5E65CBB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9193D1F" w14:textId="77777777" w:rsidTr="00946B9E">
        <w:trPr>
          <w:trHeight w:val="300"/>
        </w:trPr>
        <w:tc>
          <w:tcPr>
            <w:tcW w:w="1985" w:type="dxa"/>
            <w:noWrap/>
            <w:hideMark/>
          </w:tcPr>
          <w:p w14:paraId="13A06B7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18/07/2023</w:t>
            </w:r>
          </w:p>
        </w:tc>
        <w:tc>
          <w:tcPr>
            <w:tcW w:w="1276" w:type="dxa"/>
            <w:noWrap/>
            <w:hideMark/>
          </w:tcPr>
          <w:p w14:paraId="0C46D50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46619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2BF2B512" w14:textId="0F2573F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7,0000%</w:t>
            </w:r>
          </w:p>
        </w:tc>
      </w:tr>
      <w:tr w:rsidR="007854C1" w:rsidRPr="002A762A" w14:paraId="08DB1D1D" w14:textId="77777777" w:rsidTr="00946B9E">
        <w:trPr>
          <w:trHeight w:val="300"/>
        </w:trPr>
        <w:tc>
          <w:tcPr>
            <w:tcW w:w="1985" w:type="dxa"/>
            <w:noWrap/>
            <w:hideMark/>
          </w:tcPr>
          <w:p w14:paraId="784A8FF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18/08/2023</w:t>
            </w:r>
          </w:p>
        </w:tc>
        <w:tc>
          <w:tcPr>
            <w:tcW w:w="1276" w:type="dxa"/>
            <w:noWrap/>
            <w:hideMark/>
          </w:tcPr>
          <w:p w14:paraId="5F8228C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F628A7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267F2D2" w14:textId="5BF013C6"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3A88A84A" w14:textId="77777777" w:rsidTr="00946B9E">
        <w:trPr>
          <w:trHeight w:val="300"/>
        </w:trPr>
        <w:tc>
          <w:tcPr>
            <w:tcW w:w="1985" w:type="dxa"/>
            <w:noWrap/>
            <w:hideMark/>
          </w:tcPr>
          <w:p w14:paraId="58F8853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18/09/2023</w:t>
            </w:r>
          </w:p>
        </w:tc>
        <w:tc>
          <w:tcPr>
            <w:tcW w:w="1276" w:type="dxa"/>
            <w:noWrap/>
            <w:hideMark/>
          </w:tcPr>
          <w:p w14:paraId="511AE10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F387C4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50561E1" w14:textId="67250D9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E3056D3" w14:textId="77777777" w:rsidTr="00946B9E">
        <w:trPr>
          <w:trHeight w:val="300"/>
        </w:trPr>
        <w:tc>
          <w:tcPr>
            <w:tcW w:w="1985" w:type="dxa"/>
            <w:noWrap/>
            <w:hideMark/>
          </w:tcPr>
          <w:p w14:paraId="27ACF78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18/10/2023</w:t>
            </w:r>
          </w:p>
        </w:tc>
        <w:tc>
          <w:tcPr>
            <w:tcW w:w="1276" w:type="dxa"/>
            <w:noWrap/>
            <w:hideMark/>
          </w:tcPr>
          <w:p w14:paraId="31A0A4F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AE4CCE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36949BF8" w14:textId="6428246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8,0000%</w:t>
            </w:r>
          </w:p>
        </w:tc>
      </w:tr>
      <w:tr w:rsidR="00946B9E" w:rsidRPr="002A762A" w14:paraId="75D077CE" w14:textId="77777777" w:rsidTr="00946B9E">
        <w:trPr>
          <w:trHeight w:val="300"/>
        </w:trPr>
        <w:tc>
          <w:tcPr>
            <w:tcW w:w="1985" w:type="dxa"/>
            <w:noWrap/>
            <w:hideMark/>
          </w:tcPr>
          <w:p w14:paraId="1F7FE5C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17/11/2023</w:t>
            </w:r>
          </w:p>
        </w:tc>
        <w:tc>
          <w:tcPr>
            <w:tcW w:w="1276" w:type="dxa"/>
            <w:noWrap/>
            <w:hideMark/>
          </w:tcPr>
          <w:p w14:paraId="089E9FF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86C9C8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9BEBFCB" w14:textId="27B73D26"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3E8A5BFB" w14:textId="77777777" w:rsidTr="00946B9E">
        <w:trPr>
          <w:trHeight w:val="300"/>
        </w:trPr>
        <w:tc>
          <w:tcPr>
            <w:tcW w:w="1985" w:type="dxa"/>
            <w:noWrap/>
            <w:hideMark/>
          </w:tcPr>
          <w:p w14:paraId="5991085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18/12/2023</w:t>
            </w:r>
          </w:p>
        </w:tc>
        <w:tc>
          <w:tcPr>
            <w:tcW w:w="1276" w:type="dxa"/>
            <w:noWrap/>
            <w:hideMark/>
          </w:tcPr>
          <w:p w14:paraId="2BFA61E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F8AA26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48507D5" w14:textId="29AB83C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B186128" w14:textId="77777777" w:rsidTr="00946B9E">
        <w:trPr>
          <w:trHeight w:val="300"/>
        </w:trPr>
        <w:tc>
          <w:tcPr>
            <w:tcW w:w="1985" w:type="dxa"/>
            <w:noWrap/>
            <w:hideMark/>
          </w:tcPr>
          <w:p w14:paraId="5CF791B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18/01/2024</w:t>
            </w:r>
          </w:p>
        </w:tc>
        <w:tc>
          <w:tcPr>
            <w:tcW w:w="1276" w:type="dxa"/>
            <w:noWrap/>
            <w:hideMark/>
          </w:tcPr>
          <w:p w14:paraId="209DD1A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181BC8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492A6959" w14:textId="380A8423"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8</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761FFA10" w14:textId="77777777" w:rsidTr="00946B9E">
        <w:trPr>
          <w:trHeight w:val="300"/>
        </w:trPr>
        <w:tc>
          <w:tcPr>
            <w:tcW w:w="1985" w:type="dxa"/>
            <w:noWrap/>
            <w:hideMark/>
          </w:tcPr>
          <w:p w14:paraId="715435F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16/02/2024</w:t>
            </w:r>
          </w:p>
        </w:tc>
        <w:tc>
          <w:tcPr>
            <w:tcW w:w="1276" w:type="dxa"/>
            <w:noWrap/>
            <w:hideMark/>
          </w:tcPr>
          <w:p w14:paraId="46A71714"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32D25B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60CDA50" w14:textId="2FFF5A50"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74781762" w14:textId="77777777" w:rsidTr="00946B9E">
        <w:trPr>
          <w:trHeight w:val="300"/>
        </w:trPr>
        <w:tc>
          <w:tcPr>
            <w:tcW w:w="1985" w:type="dxa"/>
            <w:noWrap/>
            <w:hideMark/>
          </w:tcPr>
          <w:p w14:paraId="43C9313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18/03/2024</w:t>
            </w:r>
          </w:p>
        </w:tc>
        <w:tc>
          <w:tcPr>
            <w:tcW w:w="1276" w:type="dxa"/>
            <w:noWrap/>
            <w:hideMark/>
          </w:tcPr>
          <w:p w14:paraId="18712EE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920D7F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C09F13B" w14:textId="7B0618D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3F7AFA5" w14:textId="77777777" w:rsidTr="00946B9E">
        <w:trPr>
          <w:trHeight w:val="300"/>
        </w:trPr>
        <w:tc>
          <w:tcPr>
            <w:tcW w:w="1985" w:type="dxa"/>
            <w:noWrap/>
            <w:hideMark/>
          </w:tcPr>
          <w:p w14:paraId="3E25F83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18/04/2024</w:t>
            </w:r>
          </w:p>
        </w:tc>
        <w:tc>
          <w:tcPr>
            <w:tcW w:w="1276" w:type="dxa"/>
            <w:noWrap/>
            <w:hideMark/>
          </w:tcPr>
          <w:p w14:paraId="51B072A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92B699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17F193B" w14:textId="70AF56A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9</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304AFE11" w14:textId="77777777" w:rsidTr="00946B9E">
        <w:trPr>
          <w:trHeight w:val="300"/>
        </w:trPr>
        <w:tc>
          <w:tcPr>
            <w:tcW w:w="1985" w:type="dxa"/>
            <w:noWrap/>
            <w:hideMark/>
          </w:tcPr>
          <w:p w14:paraId="601A242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17/05/2024</w:t>
            </w:r>
          </w:p>
        </w:tc>
        <w:tc>
          <w:tcPr>
            <w:tcW w:w="1276" w:type="dxa"/>
            <w:noWrap/>
            <w:hideMark/>
          </w:tcPr>
          <w:p w14:paraId="65E9FCD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C962DB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865466A" w14:textId="514C3B9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0377EFA4" w14:textId="77777777" w:rsidTr="00946B9E">
        <w:trPr>
          <w:trHeight w:val="300"/>
        </w:trPr>
        <w:tc>
          <w:tcPr>
            <w:tcW w:w="1985" w:type="dxa"/>
            <w:noWrap/>
            <w:hideMark/>
          </w:tcPr>
          <w:p w14:paraId="4801966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18/06/2024</w:t>
            </w:r>
          </w:p>
        </w:tc>
        <w:tc>
          <w:tcPr>
            <w:tcW w:w="1276" w:type="dxa"/>
            <w:noWrap/>
            <w:hideMark/>
          </w:tcPr>
          <w:p w14:paraId="7FF50C5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6E86F8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E0A7D5B" w14:textId="3DEBA444"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C72ACC6" w14:textId="77777777" w:rsidTr="00946B9E">
        <w:trPr>
          <w:trHeight w:val="300"/>
        </w:trPr>
        <w:tc>
          <w:tcPr>
            <w:tcW w:w="1985" w:type="dxa"/>
            <w:noWrap/>
            <w:hideMark/>
          </w:tcPr>
          <w:p w14:paraId="2B31296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18/07/2024</w:t>
            </w:r>
          </w:p>
        </w:tc>
        <w:tc>
          <w:tcPr>
            <w:tcW w:w="1276" w:type="dxa"/>
            <w:noWrap/>
            <w:hideMark/>
          </w:tcPr>
          <w:p w14:paraId="180EA24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473237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5023E771" w14:textId="6456EC7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AAD1AF8" w14:textId="77777777" w:rsidTr="00946B9E">
        <w:trPr>
          <w:trHeight w:val="300"/>
        </w:trPr>
        <w:tc>
          <w:tcPr>
            <w:tcW w:w="1985" w:type="dxa"/>
            <w:noWrap/>
            <w:hideMark/>
          </w:tcPr>
          <w:p w14:paraId="265AEFC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16/08/2024</w:t>
            </w:r>
          </w:p>
        </w:tc>
        <w:tc>
          <w:tcPr>
            <w:tcW w:w="1276" w:type="dxa"/>
            <w:noWrap/>
            <w:hideMark/>
          </w:tcPr>
          <w:p w14:paraId="09ADD34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C8F1BC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929FBC9" w14:textId="6EDED955"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17C277C6" w14:textId="77777777" w:rsidTr="00946B9E">
        <w:trPr>
          <w:trHeight w:val="300"/>
        </w:trPr>
        <w:tc>
          <w:tcPr>
            <w:tcW w:w="1985" w:type="dxa"/>
            <w:noWrap/>
            <w:hideMark/>
          </w:tcPr>
          <w:p w14:paraId="0DF08AD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18/09/2024</w:t>
            </w:r>
          </w:p>
        </w:tc>
        <w:tc>
          <w:tcPr>
            <w:tcW w:w="1276" w:type="dxa"/>
            <w:noWrap/>
            <w:hideMark/>
          </w:tcPr>
          <w:p w14:paraId="600B1F6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5C1000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782AA9D6" w14:textId="3DA55865"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FE059C1" w14:textId="77777777" w:rsidTr="00946B9E">
        <w:trPr>
          <w:trHeight w:val="300"/>
        </w:trPr>
        <w:tc>
          <w:tcPr>
            <w:tcW w:w="1985" w:type="dxa"/>
            <w:noWrap/>
            <w:hideMark/>
          </w:tcPr>
          <w:p w14:paraId="1A79925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18/10/2024</w:t>
            </w:r>
          </w:p>
        </w:tc>
        <w:tc>
          <w:tcPr>
            <w:tcW w:w="1276" w:type="dxa"/>
            <w:noWrap/>
            <w:hideMark/>
          </w:tcPr>
          <w:p w14:paraId="44EEE76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C30E45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AB4A9BC" w14:textId="4AB8DB14"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11</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3530A001" w14:textId="77777777" w:rsidTr="00946B9E">
        <w:trPr>
          <w:trHeight w:val="300"/>
        </w:trPr>
        <w:tc>
          <w:tcPr>
            <w:tcW w:w="1985" w:type="dxa"/>
            <w:noWrap/>
            <w:hideMark/>
          </w:tcPr>
          <w:p w14:paraId="7CE00D6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18/11/2024</w:t>
            </w:r>
          </w:p>
        </w:tc>
        <w:tc>
          <w:tcPr>
            <w:tcW w:w="1276" w:type="dxa"/>
            <w:noWrap/>
            <w:hideMark/>
          </w:tcPr>
          <w:p w14:paraId="3A6E8BB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DF2FC5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DC68D8A" w14:textId="63E38A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B078B0" w14:textId="77777777" w:rsidTr="00946B9E">
        <w:trPr>
          <w:trHeight w:val="300"/>
        </w:trPr>
        <w:tc>
          <w:tcPr>
            <w:tcW w:w="1985" w:type="dxa"/>
            <w:noWrap/>
            <w:hideMark/>
          </w:tcPr>
          <w:p w14:paraId="25771B0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18/12/2024</w:t>
            </w:r>
          </w:p>
        </w:tc>
        <w:tc>
          <w:tcPr>
            <w:tcW w:w="1276" w:type="dxa"/>
            <w:noWrap/>
            <w:hideMark/>
          </w:tcPr>
          <w:p w14:paraId="6554E57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4F4AF4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9F3DEA0" w14:textId="0EAC3BB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2765D144" w14:textId="77777777" w:rsidTr="00946B9E">
        <w:trPr>
          <w:trHeight w:val="300"/>
        </w:trPr>
        <w:tc>
          <w:tcPr>
            <w:tcW w:w="1985" w:type="dxa"/>
            <w:noWrap/>
            <w:hideMark/>
          </w:tcPr>
          <w:p w14:paraId="1C12EC9A" w14:textId="391348B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946B9E" w:rsidRPr="002A762A">
              <w:rPr>
                <w:rFonts w:ascii="Tahoma" w:hAnsi="Tahoma" w:cs="Tahoma"/>
                <w:bCs/>
                <w:smallCaps/>
                <w:sz w:val="21"/>
                <w:szCs w:val="21"/>
              </w:rPr>
              <w:t>8</w:t>
            </w:r>
            <w:r w:rsidRPr="002A762A">
              <w:rPr>
                <w:rFonts w:ascii="Tahoma" w:hAnsi="Tahoma" w:cs="Tahoma"/>
                <w:bCs/>
                <w:smallCaps/>
                <w:sz w:val="21"/>
                <w:szCs w:val="21"/>
              </w:rPr>
              <w:t>/01/2025</w:t>
            </w:r>
          </w:p>
        </w:tc>
        <w:tc>
          <w:tcPr>
            <w:tcW w:w="1276" w:type="dxa"/>
            <w:noWrap/>
            <w:hideMark/>
          </w:tcPr>
          <w:p w14:paraId="1D0BA2A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26C41F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E2BF513" w14:textId="5981403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13</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3AAB468" w14:textId="77777777" w:rsidTr="00946B9E">
        <w:trPr>
          <w:trHeight w:val="300"/>
        </w:trPr>
        <w:tc>
          <w:tcPr>
            <w:tcW w:w="1985" w:type="dxa"/>
            <w:noWrap/>
            <w:hideMark/>
          </w:tcPr>
          <w:p w14:paraId="0819DED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lastRenderedPageBreak/>
              <w:t>18/02/2025</w:t>
            </w:r>
          </w:p>
        </w:tc>
        <w:tc>
          <w:tcPr>
            <w:tcW w:w="1276" w:type="dxa"/>
            <w:noWrap/>
            <w:hideMark/>
          </w:tcPr>
          <w:p w14:paraId="6385CBD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EEA081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3454668" w14:textId="292AB912"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12AA26AA" w14:textId="77777777" w:rsidTr="00946B9E">
        <w:trPr>
          <w:trHeight w:val="300"/>
        </w:trPr>
        <w:tc>
          <w:tcPr>
            <w:tcW w:w="1985" w:type="dxa"/>
            <w:noWrap/>
            <w:hideMark/>
          </w:tcPr>
          <w:p w14:paraId="26D7F59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18/03/2025</w:t>
            </w:r>
          </w:p>
        </w:tc>
        <w:tc>
          <w:tcPr>
            <w:tcW w:w="1276" w:type="dxa"/>
            <w:noWrap/>
            <w:hideMark/>
          </w:tcPr>
          <w:p w14:paraId="45F471D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DC0782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BCF818E" w14:textId="1EDB03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52CE4AC" w14:textId="77777777" w:rsidTr="00946B9E">
        <w:trPr>
          <w:trHeight w:val="300"/>
        </w:trPr>
        <w:tc>
          <w:tcPr>
            <w:tcW w:w="1985" w:type="dxa"/>
            <w:noWrap/>
            <w:hideMark/>
          </w:tcPr>
          <w:p w14:paraId="249A07D3" w14:textId="003BDF9D"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/04/2025</w:t>
            </w:r>
          </w:p>
        </w:tc>
        <w:tc>
          <w:tcPr>
            <w:tcW w:w="1276" w:type="dxa"/>
            <w:noWrap/>
            <w:hideMark/>
          </w:tcPr>
          <w:p w14:paraId="442AE8B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D2F989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5FEA5D6" w14:textId="3FE9465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14</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1DEA30FE" w14:textId="77777777" w:rsidTr="00946B9E">
        <w:trPr>
          <w:trHeight w:val="300"/>
        </w:trPr>
        <w:tc>
          <w:tcPr>
            <w:tcW w:w="1985" w:type="dxa"/>
            <w:noWrap/>
            <w:hideMark/>
          </w:tcPr>
          <w:p w14:paraId="564D83D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16/05/2025</w:t>
            </w:r>
          </w:p>
        </w:tc>
        <w:tc>
          <w:tcPr>
            <w:tcW w:w="1276" w:type="dxa"/>
            <w:noWrap/>
            <w:hideMark/>
          </w:tcPr>
          <w:p w14:paraId="76C76B3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B68882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43C0720" w14:textId="3CFCC48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2D700BAB" w14:textId="77777777" w:rsidTr="00946B9E">
        <w:trPr>
          <w:trHeight w:val="300"/>
        </w:trPr>
        <w:tc>
          <w:tcPr>
            <w:tcW w:w="1985" w:type="dxa"/>
            <w:noWrap/>
            <w:hideMark/>
          </w:tcPr>
          <w:p w14:paraId="3C6635F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18/06/2025</w:t>
            </w:r>
          </w:p>
        </w:tc>
        <w:tc>
          <w:tcPr>
            <w:tcW w:w="1276" w:type="dxa"/>
            <w:noWrap/>
            <w:hideMark/>
          </w:tcPr>
          <w:p w14:paraId="38325A8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EC8575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6CBA46E" w14:textId="03CBBB56"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88E1580" w14:textId="77777777" w:rsidTr="00946B9E">
        <w:trPr>
          <w:trHeight w:val="300"/>
        </w:trPr>
        <w:tc>
          <w:tcPr>
            <w:tcW w:w="1985" w:type="dxa"/>
            <w:noWrap/>
            <w:hideMark/>
          </w:tcPr>
          <w:p w14:paraId="3E7C74B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18/07/2025</w:t>
            </w:r>
          </w:p>
        </w:tc>
        <w:tc>
          <w:tcPr>
            <w:tcW w:w="1276" w:type="dxa"/>
            <w:noWrap/>
            <w:hideMark/>
          </w:tcPr>
          <w:p w14:paraId="47956E6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AB9904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4BDFECD9" w14:textId="35F95052"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4DD8EDB2" w14:textId="77777777" w:rsidTr="00946B9E">
        <w:trPr>
          <w:trHeight w:val="300"/>
        </w:trPr>
        <w:tc>
          <w:tcPr>
            <w:tcW w:w="1985" w:type="dxa"/>
            <w:noWrap/>
            <w:hideMark/>
          </w:tcPr>
          <w:p w14:paraId="2DDBB31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18/08/2025</w:t>
            </w:r>
          </w:p>
        </w:tc>
        <w:tc>
          <w:tcPr>
            <w:tcW w:w="1276" w:type="dxa"/>
            <w:noWrap/>
            <w:hideMark/>
          </w:tcPr>
          <w:p w14:paraId="6071EF7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DFC82F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B393CA9" w14:textId="27825648"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8C41B3" w14:textId="77777777" w:rsidTr="00946B9E">
        <w:trPr>
          <w:trHeight w:val="300"/>
        </w:trPr>
        <w:tc>
          <w:tcPr>
            <w:tcW w:w="1985" w:type="dxa"/>
            <w:noWrap/>
            <w:hideMark/>
          </w:tcPr>
          <w:p w14:paraId="1623986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18/09/2025</w:t>
            </w:r>
          </w:p>
        </w:tc>
        <w:tc>
          <w:tcPr>
            <w:tcW w:w="1276" w:type="dxa"/>
            <w:noWrap/>
            <w:hideMark/>
          </w:tcPr>
          <w:p w14:paraId="6E99D5D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EACBA8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37D5E01" w14:textId="58D27EB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01B6DD0" w14:textId="77777777" w:rsidTr="00946B9E">
        <w:trPr>
          <w:trHeight w:val="300"/>
        </w:trPr>
        <w:tc>
          <w:tcPr>
            <w:tcW w:w="1985" w:type="dxa"/>
            <w:noWrap/>
            <w:hideMark/>
          </w:tcPr>
          <w:p w14:paraId="2EC15B1A" w14:textId="1C5992F4"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/10/2025</w:t>
            </w:r>
          </w:p>
        </w:tc>
        <w:tc>
          <w:tcPr>
            <w:tcW w:w="1276" w:type="dxa"/>
            <w:noWrap/>
            <w:hideMark/>
          </w:tcPr>
          <w:p w14:paraId="4AD0BD9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505950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02332B94" w14:textId="6C1A0591"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20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CDF8F5F" w14:textId="77777777" w:rsidTr="00946B9E">
        <w:trPr>
          <w:trHeight w:val="300"/>
        </w:trPr>
        <w:tc>
          <w:tcPr>
            <w:tcW w:w="1985" w:type="dxa"/>
            <w:noWrap/>
            <w:hideMark/>
          </w:tcPr>
          <w:p w14:paraId="37507C0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18/11/2025</w:t>
            </w:r>
          </w:p>
        </w:tc>
        <w:tc>
          <w:tcPr>
            <w:tcW w:w="1276" w:type="dxa"/>
            <w:noWrap/>
            <w:hideMark/>
          </w:tcPr>
          <w:p w14:paraId="25B2597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61E5C9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5D37942" w14:textId="3B6B57E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492EADF3" w14:textId="77777777" w:rsidTr="00946B9E">
        <w:trPr>
          <w:trHeight w:val="300"/>
        </w:trPr>
        <w:tc>
          <w:tcPr>
            <w:tcW w:w="1985" w:type="dxa"/>
            <w:noWrap/>
            <w:hideMark/>
          </w:tcPr>
          <w:p w14:paraId="578C2AC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18/12/2025</w:t>
            </w:r>
          </w:p>
        </w:tc>
        <w:tc>
          <w:tcPr>
            <w:tcW w:w="1276" w:type="dxa"/>
            <w:noWrap/>
            <w:hideMark/>
          </w:tcPr>
          <w:p w14:paraId="375199C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084B1A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D9FDEB0" w14:textId="3588CA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8B57774" w14:textId="77777777" w:rsidTr="00946B9E">
        <w:trPr>
          <w:trHeight w:val="300"/>
        </w:trPr>
        <w:tc>
          <w:tcPr>
            <w:tcW w:w="1985" w:type="dxa"/>
            <w:noWrap/>
            <w:hideMark/>
          </w:tcPr>
          <w:p w14:paraId="1ED41CF8" w14:textId="20C984F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/01/2026</w:t>
            </w:r>
          </w:p>
        </w:tc>
        <w:tc>
          <w:tcPr>
            <w:tcW w:w="1276" w:type="dxa"/>
            <w:noWrap/>
            <w:hideMark/>
          </w:tcPr>
          <w:p w14:paraId="4A6819D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6B3BB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08329CC9" w14:textId="40A776A0"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25</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2A0CC360" w14:textId="77777777" w:rsidTr="00946B9E">
        <w:trPr>
          <w:trHeight w:val="300"/>
        </w:trPr>
        <w:tc>
          <w:tcPr>
            <w:tcW w:w="1985" w:type="dxa"/>
            <w:noWrap/>
            <w:hideMark/>
          </w:tcPr>
          <w:p w14:paraId="04B46BF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18/02/2026</w:t>
            </w:r>
          </w:p>
        </w:tc>
        <w:tc>
          <w:tcPr>
            <w:tcW w:w="1276" w:type="dxa"/>
            <w:noWrap/>
            <w:hideMark/>
          </w:tcPr>
          <w:p w14:paraId="189EBFD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D33790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AB698B2" w14:textId="2C09EB1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45B40B59" w14:textId="77777777" w:rsidTr="00946B9E">
        <w:trPr>
          <w:trHeight w:val="300"/>
        </w:trPr>
        <w:tc>
          <w:tcPr>
            <w:tcW w:w="1985" w:type="dxa"/>
            <w:noWrap/>
            <w:hideMark/>
          </w:tcPr>
          <w:p w14:paraId="46B0042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18/03/2026</w:t>
            </w:r>
          </w:p>
        </w:tc>
        <w:tc>
          <w:tcPr>
            <w:tcW w:w="1276" w:type="dxa"/>
            <w:noWrap/>
            <w:hideMark/>
          </w:tcPr>
          <w:p w14:paraId="699B400D"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F5194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CD86BFF" w14:textId="7D6F5044"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2F45185" w14:textId="77777777" w:rsidTr="00946B9E">
        <w:trPr>
          <w:trHeight w:val="300"/>
        </w:trPr>
        <w:tc>
          <w:tcPr>
            <w:tcW w:w="1985" w:type="dxa"/>
            <w:noWrap/>
            <w:hideMark/>
          </w:tcPr>
          <w:p w14:paraId="27243CF6" w14:textId="77AE99E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/04/2026</w:t>
            </w:r>
          </w:p>
        </w:tc>
        <w:tc>
          <w:tcPr>
            <w:tcW w:w="1276" w:type="dxa"/>
            <w:noWrap/>
            <w:hideMark/>
          </w:tcPr>
          <w:p w14:paraId="344364D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8812E4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2EDA2CC5" w14:textId="2C86D6B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33</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7F1E50F0" w14:textId="77777777" w:rsidTr="00946B9E">
        <w:trPr>
          <w:trHeight w:val="300"/>
        </w:trPr>
        <w:tc>
          <w:tcPr>
            <w:tcW w:w="1985" w:type="dxa"/>
            <w:noWrap/>
            <w:hideMark/>
          </w:tcPr>
          <w:p w14:paraId="71E8078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18/05/2026</w:t>
            </w:r>
          </w:p>
        </w:tc>
        <w:tc>
          <w:tcPr>
            <w:tcW w:w="1276" w:type="dxa"/>
            <w:noWrap/>
            <w:hideMark/>
          </w:tcPr>
          <w:p w14:paraId="6D757FF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FBB00D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41D3245" w14:textId="755BEC3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6F140B6E" w14:textId="77777777" w:rsidTr="00946B9E">
        <w:trPr>
          <w:trHeight w:val="300"/>
        </w:trPr>
        <w:tc>
          <w:tcPr>
            <w:tcW w:w="1985" w:type="dxa"/>
            <w:noWrap/>
            <w:hideMark/>
          </w:tcPr>
          <w:p w14:paraId="4913F92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18/06/2026</w:t>
            </w:r>
          </w:p>
        </w:tc>
        <w:tc>
          <w:tcPr>
            <w:tcW w:w="1276" w:type="dxa"/>
            <w:noWrap/>
            <w:hideMark/>
          </w:tcPr>
          <w:p w14:paraId="1E4A31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F5F770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C6663EB" w14:textId="6A3AF110"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4E632E12" w14:textId="77777777" w:rsidTr="00946B9E">
        <w:trPr>
          <w:trHeight w:val="300"/>
        </w:trPr>
        <w:tc>
          <w:tcPr>
            <w:tcW w:w="1985" w:type="dxa"/>
            <w:noWrap/>
            <w:hideMark/>
          </w:tcPr>
          <w:p w14:paraId="6F076BBA" w14:textId="07F2FBB8"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/07/2026</w:t>
            </w:r>
          </w:p>
        </w:tc>
        <w:tc>
          <w:tcPr>
            <w:tcW w:w="1276" w:type="dxa"/>
            <w:noWrap/>
            <w:hideMark/>
          </w:tcPr>
          <w:p w14:paraId="0ABCA6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251ED5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C0A336A" w14:textId="28191D0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50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55A4B740" w14:textId="77777777" w:rsidTr="00946B9E">
        <w:trPr>
          <w:trHeight w:val="300"/>
        </w:trPr>
        <w:tc>
          <w:tcPr>
            <w:tcW w:w="1985" w:type="dxa"/>
            <w:noWrap/>
            <w:hideMark/>
          </w:tcPr>
          <w:p w14:paraId="4DEB3AB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18/08/2026</w:t>
            </w:r>
          </w:p>
        </w:tc>
        <w:tc>
          <w:tcPr>
            <w:tcW w:w="1276" w:type="dxa"/>
            <w:noWrap/>
            <w:hideMark/>
          </w:tcPr>
          <w:p w14:paraId="5439221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EDE173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92C5AD1" w14:textId="0205463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BEDD8C" w14:textId="77777777" w:rsidTr="00946B9E">
        <w:trPr>
          <w:trHeight w:val="300"/>
        </w:trPr>
        <w:tc>
          <w:tcPr>
            <w:tcW w:w="1985" w:type="dxa"/>
            <w:noWrap/>
            <w:hideMark/>
          </w:tcPr>
          <w:p w14:paraId="2B16FC5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18/09/2026</w:t>
            </w:r>
          </w:p>
        </w:tc>
        <w:tc>
          <w:tcPr>
            <w:tcW w:w="1276" w:type="dxa"/>
            <w:noWrap/>
            <w:hideMark/>
          </w:tcPr>
          <w:p w14:paraId="2BDBC3F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8F9A83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CB6CC0E" w14:textId="4237FE58"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F0A9713" w14:textId="77777777" w:rsidTr="00946B9E">
        <w:trPr>
          <w:trHeight w:val="300"/>
        </w:trPr>
        <w:tc>
          <w:tcPr>
            <w:tcW w:w="1985" w:type="dxa"/>
            <w:noWrap/>
            <w:hideMark/>
          </w:tcPr>
          <w:p w14:paraId="444620FF" w14:textId="56D06662"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/10/2026</w:t>
            </w:r>
          </w:p>
        </w:tc>
        <w:tc>
          <w:tcPr>
            <w:tcW w:w="1276" w:type="dxa"/>
            <w:noWrap/>
            <w:hideMark/>
          </w:tcPr>
          <w:p w14:paraId="516CA80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076389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2667104" w14:textId="4993C358"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100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bl>
    <w:p w14:paraId="1F686E10" w14:textId="2452679B" w:rsidR="002D767D"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fldChar w:fldCharType="end"/>
      </w:r>
    </w:p>
    <w:p w14:paraId="7720F01E" w14:textId="68D56BF5" w:rsidR="008E2474" w:rsidRPr="002A762A" w:rsidRDefault="008E2474" w:rsidP="002A762A">
      <w:pPr>
        <w:spacing w:after="0" w:line="276" w:lineRule="auto"/>
        <w:contextualSpacing/>
        <w:jc w:val="left"/>
        <w:rPr>
          <w:rFonts w:ascii="Tahoma" w:hAnsi="Tahoma" w:cs="Tahoma"/>
          <w:bCs/>
          <w:sz w:val="21"/>
          <w:szCs w:val="21"/>
        </w:rPr>
      </w:pPr>
      <w:r w:rsidRPr="002A762A">
        <w:rPr>
          <w:rFonts w:ascii="Tahoma" w:hAnsi="Tahoma" w:cs="Tahoma"/>
          <w:bCs/>
          <w:sz w:val="21"/>
          <w:szCs w:val="21"/>
        </w:rPr>
        <w:br w:type="page"/>
      </w:r>
    </w:p>
    <w:p w14:paraId="586F7D65" w14:textId="73ADA655" w:rsidR="008E2474" w:rsidRPr="002A762A" w:rsidRDefault="008E2474" w:rsidP="002A762A">
      <w:pPr>
        <w:spacing w:after="0" w:line="276" w:lineRule="auto"/>
        <w:contextualSpacing/>
        <w:jc w:val="center"/>
        <w:rPr>
          <w:rFonts w:ascii="Tahoma" w:hAnsi="Tahoma" w:cs="Tahoma"/>
          <w:b/>
          <w:sz w:val="21"/>
          <w:szCs w:val="21"/>
        </w:rPr>
      </w:pPr>
      <w:r w:rsidRPr="002A762A">
        <w:rPr>
          <w:rFonts w:ascii="Tahoma" w:hAnsi="Tahoma" w:cs="Tahoma"/>
          <w:b/>
          <w:smallCaps/>
          <w:sz w:val="21"/>
          <w:szCs w:val="21"/>
        </w:rPr>
        <w:lastRenderedPageBreak/>
        <w:t>Anexo</w:t>
      </w:r>
      <w:r w:rsidRPr="002A762A">
        <w:rPr>
          <w:rFonts w:ascii="Tahoma" w:hAnsi="Tahoma" w:cs="Tahoma"/>
          <w:b/>
          <w:sz w:val="21"/>
          <w:szCs w:val="21"/>
        </w:rPr>
        <w:t xml:space="preserve"> II</w:t>
      </w:r>
    </w:p>
    <w:p w14:paraId="482A82C1" w14:textId="77777777" w:rsidR="008E2474" w:rsidRPr="002A762A" w:rsidRDefault="008E2474" w:rsidP="002A762A">
      <w:pPr>
        <w:spacing w:after="0" w:line="276" w:lineRule="auto"/>
        <w:contextualSpacing/>
        <w:jc w:val="left"/>
        <w:rPr>
          <w:rFonts w:ascii="Tahoma" w:hAnsi="Tahoma" w:cs="Tahoma"/>
          <w:b/>
          <w:sz w:val="21"/>
          <w:szCs w:val="21"/>
        </w:rPr>
      </w:pPr>
    </w:p>
    <w:p w14:paraId="21E6F1A5" w14:textId="5A2816EE" w:rsidR="008E2474" w:rsidRPr="002A762A" w:rsidRDefault="008E2474"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Lista de Certidões a Serem Apresentadas pela Emissora</w:t>
      </w:r>
    </w:p>
    <w:p w14:paraId="33D0FE04" w14:textId="77777777" w:rsidR="008E2474" w:rsidRPr="002A762A" w:rsidRDefault="008E2474" w:rsidP="002A762A">
      <w:pPr>
        <w:spacing w:after="0" w:line="276" w:lineRule="auto"/>
        <w:contextualSpacing/>
        <w:jc w:val="center"/>
        <w:rPr>
          <w:rFonts w:ascii="Tahoma" w:hAnsi="Tahoma" w:cs="Tahoma"/>
          <w:bCs/>
          <w:smallCaps/>
          <w:sz w:val="21"/>
          <w:szCs w:val="21"/>
        </w:rPr>
      </w:pPr>
    </w:p>
    <w:p w14:paraId="5E9B9348" w14:textId="0DED742F" w:rsidR="00383B3B" w:rsidRPr="002A762A" w:rsidRDefault="008E2474"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1) </w:t>
      </w:r>
      <w:r w:rsidR="009366EC" w:rsidRPr="002A762A">
        <w:rPr>
          <w:rFonts w:ascii="Tahoma" w:hAnsi="Tahoma" w:cs="Tahoma"/>
          <w:bCs/>
          <w:sz w:val="21"/>
          <w:szCs w:val="21"/>
        </w:rPr>
        <w:t>“Habite-se” da matrícula 12.860;</w:t>
      </w:r>
    </w:p>
    <w:p w14:paraId="698EF056" w14:textId="2BA6F51A" w:rsidR="009366EC" w:rsidRPr="002A762A" w:rsidRDefault="009366EC" w:rsidP="002A762A">
      <w:pPr>
        <w:spacing w:after="0" w:line="276" w:lineRule="auto"/>
        <w:contextualSpacing/>
        <w:rPr>
          <w:rFonts w:ascii="Tahoma" w:hAnsi="Tahoma" w:cs="Tahoma"/>
          <w:bCs/>
          <w:sz w:val="21"/>
          <w:szCs w:val="21"/>
        </w:rPr>
      </w:pPr>
    </w:p>
    <w:p w14:paraId="3F15A277" w14:textId="5780B1C5" w:rsidR="009366EC" w:rsidRPr="002A762A" w:rsidRDefault="009366EC" w:rsidP="002A762A">
      <w:pPr>
        <w:spacing w:after="0" w:line="276" w:lineRule="auto"/>
        <w:contextualSpacing/>
        <w:rPr>
          <w:rFonts w:ascii="Tahoma" w:hAnsi="Tahoma" w:cs="Tahoma"/>
          <w:bCs/>
          <w:sz w:val="21"/>
          <w:szCs w:val="21"/>
        </w:rPr>
      </w:pPr>
      <w:r w:rsidRPr="002A762A">
        <w:rPr>
          <w:rFonts w:ascii="Tahoma" w:hAnsi="Tahoma" w:cs="Tahoma"/>
          <w:bCs/>
          <w:sz w:val="21"/>
          <w:szCs w:val="21"/>
        </w:rPr>
        <w:t>2) Certidões de tombamento referentes a todas as matrículas; e</w:t>
      </w:r>
    </w:p>
    <w:p w14:paraId="5567635F" w14:textId="7A5C09C0" w:rsidR="009366EC" w:rsidRPr="002A762A" w:rsidRDefault="009366EC" w:rsidP="002A762A">
      <w:pPr>
        <w:spacing w:after="0" w:line="276" w:lineRule="auto"/>
        <w:contextualSpacing/>
        <w:rPr>
          <w:rFonts w:ascii="Tahoma" w:hAnsi="Tahoma" w:cs="Tahoma"/>
          <w:bCs/>
          <w:sz w:val="21"/>
          <w:szCs w:val="21"/>
        </w:rPr>
      </w:pPr>
    </w:p>
    <w:p w14:paraId="37EF0D93" w14:textId="7EED5D3F" w:rsidR="009366EC" w:rsidRPr="002A762A" w:rsidRDefault="009366EC" w:rsidP="002A762A">
      <w:pPr>
        <w:spacing w:after="0" w:line="276" w:lineRule="auto"/>
        <w:contextualSpacing/>
        <w:rPr>
          <w:rFonts w:ascii="Tahoma" w:hAnsi="Tahoma" w:cs="Tahoma"/>
          <w:bCs/>
          <w:sz w:val="21"/>
          <w:szCs w:val="21"/>
        </w:rPr>
      </w:pPr>
      <w:r w:rsidRPr="002A762A">
        <w:rPr>
          <w:rFonts w:ascii="Tahoma" w:hAnsi="Tahoma" w:cs="Tahoma"/>
          <w:bCs/>
          <w:sz w:val="21"/>
          <w:szCs w:val="21"/>
        </w:rPr>
        <w:t>3) Certidões de desapropriação referentes a todas as matrículas imobiliárias.</w:t>
      </w:r>
    </w:p>
    <w:p w14:paraId="5D25A9BB" w14:textId="32D5FEA0" w:rsidR="002B3E85" w:rsidRPr="002A762A" w:rsidRDefault="002B3E85" w:rsidP="002A762A">
      <w:pPr>
        <w:spacing w:after="0" w:line="276" w:lineRule="auto"/>
        <w:contextualSpacing/>
        <w:jc w:val="center"/>
        <w:rPr>
          <w:rFonts w:ascii="Tahoma" w:hAnsi="Tahoma" w:cs="Tahoma"/>
          <w:bCs/>
          <w:sz w:val="21"/>
          <w:szCs w:val="21"/>
        </w:rPr>
      </w:pPr>
    </w:p>
    <w:p w14:paraId="56960249" w14:textId="77777777" w:rsidR="00E932D6" w:rsidRPr="002A762A" w:rsidRDefault="00E932D6" w:rsidP="002A762A">
      <w:pPr>
        <w:spacing w:after="0" w:line="276" w:lineRule="auto"/>
        <w:contextualSpacing/>
        <w:jc w:val="center"/>
        <w:rPr>
          <w:rFonts w:ascii="Tahoma" w:hAnsi="Tahoma" w:cs="Tahoma"/>
          <w:bCs/>
          <w:sz w:val="21"/>
          <w:szCs w:val="21"/>
        </w:rPr>
      </w:pPr>
    </w:p>
    <w:sectPr w:rsidR="00E932D6" w:rsidRPr="002A762A" w:rsidSect="00D90079">
      <w:pgSz w:w="11907" w:h="16840" w:code="9"/>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D8A4D" w14:textId="77777777" w:rsidR="00EC3107" w:rsidRDefault="00EC3107" w:rsidP="00037127">
      <w:pPr>
        <w:spacing w:after="0"/>
      </w:pPr>
      <w:r>
        <w:separator/>
      </w:r>
    </w:p>
  </w:endnote>
  <w:endnote w:type="continuationSeparator" w:id="0">
    <w:p w14:paraId="4454F630" w14:textId="77777777" w:rsidR="00EC3107" w:rsidRDefault="00EC3107" w:rsidP="00037127">
      <w:pPr>
        <w:spacing w:after="0"/>
      </w:pPr>
      <w:r>
        <w:continuationSeparator/>
      </w:r>
    </w:p>
  </w:endnote>
  <w:endnote w:type="continuationNotice" w:id="1">
    <w:p w14:paraId="5558EA4F" w14:textId="77777777" w:rsidR="00EC3107" w:rsidRDefault="00EC31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Cambria"/>
    <w:panose1 w:val="00000000000000000000"/>
    <w:charset w:val="00"/>
    <w:family w:val="auto"/>
    <w:notTrueType/>
    <w:pitch w:val="default"/>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altName w:val="MS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DE03" w14:textId="77777777" w:rsidR="00F016B4" w:rsidRDefault="00F016B4">
    <w:pPr>
      <w:framePr w:wrap="around" w:vAnchor="text" w:hAnchor="margin" w:xAlign="center" w:y="1"/>
    </w:pPr>
    <w:r>
      <w:fldChar w:fldCharType="begin"/>
    </w:r>
    <w:r>
      <w:instrText xml:space="preserve">PAGE  </w:instrText>
    </w:r>
    <w:r>
      <w:fldChar w:fldCharType="separate"/>
    </w:r>
    <w:r>
      <w:rPr>
        <w:noProof/>
      </w:rPr>
      <w:t>10</w:t>
    </w:r>
    <w:r>
      <w:fldChar w:fldCharType="end"/>
    </w:r>
  </w:p>
  <w:p w14:paraId="41C9061C" w14:textId="77777777" w:rsidR="00F016B4" w:rsidRDefault="00F016B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826834"/>
      <w:docPartObj>
        <w:docPartGallery w:val="Page Numbers (Bottom of Page)"/>
        <w:docPartUnique/>
      </w:docPartObj>
    </w:sdtPr>
    <w:sdtEndPr>
      <w:rPr>
        <w:rFonts w:ascii="Tahoma" w:hAnsi="Tahoma" w:cs="Tahoma"/>
        <w:sz w:val="17"/>
        <w:szCs w:val="17"/>
      </w:rPr>
    </w:sdtEndPr>
    <w:sdtContent>
      <w:p w14:paraId="03F3C3A0" w14:textId="77777777" w:rsidR="00F016B4" w:rsidRPr="00D0189B" w:rsidRDefault="00F016B4">
        <w:pPr>
          <w:pStyle w:val="Rodap"/>
          <w:jc w:val="right"/>
          <w:rPr>
            <w:rFonts w:ascii="Tahoma" w:hAnsi="Tahoma" w:cs="Tahoma"/>
            <w:sz w:val="17"/>
            <w:szCs w:val="17"/>
          </w:rPr>
        </w:pPr>
        <w:r w:rsidRPr="00D0189B">
          <w:rPr>
            <w:rFonts w:ascii="Tahoma" w:hAnsi="Tahoma" w:cs="Tahoma"/>
            <w:sz w:val="17"/>
            <w:szCs w:val="17"/>
          </w:rPr>
          <w:fldChar w:fldCharType="begin"/>
        </w:r>
        <w:r w:rsidRPr="002205BD">
          <w:rPr>
            <w:rFonts w:ascii="Tahoma" w:hAnsi="Tahoma" w:cs="Tahoma"/>
            <w:sz w:val="17"/>
            <w:szCs w:val="17"/>
          </w:rPr>
          <w:instrText>PAGE   \* MERGEFORMAT</w:instrText>
        </w:r>
        <w:r w:rsidRPr="00D0189B">
          <w:rPr>
            <w:rFonts w:ascii="Tahoma" w:hAnsi="Tahoma" w:cs="Tahoma"/>
            <w:sz w:val="17"/>
            <w:szCs w:val="17"/>
          </w:rPr>
          <w:fldChar w:fldCharType="separate"/>
        </w:r>
        <w:r w:rsidRPr="002205BD">
          <w:rPr>
            <w:rFonts w:ascii="Tahoma" w:hAnsi="Tahoma" w:cs="Tahoma"/>
            <w:sz w:val="17"/>
            <w:szCs w:val="17"/>
          </w:rPr>
          <w:t>2</w:t>
        </w:r>
        <w:r w:rsidRPr="00D0189B">
          <w:rPr>
            <w:rFonts w:ascii="Tahoma" w:hAnsi="Tahoma" w:cs="Tahoma"/>
            <w:sz w:val="17"/>
            <w:szCs w:val="1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B975" w14:textId="77777777" w:rsidR="00EC3107" w:rsidRDefault="00EC3107" w:rsidP="00037127">
      <w:pPr>
        <w:spacing w:after="0"/>
      </w:pPr>
      <w:r>
        <w:separator/>
      </w:r>
    </w:p>
  </w:footnote>
  <w:footnote w:type="continuationSeparator" w:id="0">
    <w:p w14:paraId="399C686D" w14:textId="77777777" w:rsidR="00EC3107" w:rsidRDefault="00EC3107" w:rsidP="00037127">
      <w:pPr>
        <w:spacing w:after="0"/>
      </w:pPr>
      <w:r>
        <w:continuationSeparator/>
      </w:r>
    </w:p>
  </w:footnote>
  <w:footnote w:type="continuationNotice" w:id="1">
    <w:p w14:paraId="15EB5980" w14:textId="77777777" w:rsidR="00EC3107" w:rsidRDefault="00EC310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59DD" w14:textId="7F904DF9" w:rsidR="00F016B4" w:rsidRDefault="00F016B4">
    <w:pPr>
      <w:framePr w:wrap="around" w:vAnchor="text" w:hAnchor="margin" w:xAlign="right" w:y="1"/>
    </w:pPr>
    <w:r>
      <w:fldChar w:fldCharType="begin"/>
    </w:r>
    <w:r>
      <w:instrText xml:space="preserve">PAGE  </w:instrText>
    </w:r>
    <w:r>
      <w:fldChar w:fldCharType="separate"/>
    </w:r>
    <w:r>
      <w:rPr>
        <w:noProof/>
      </w:rPr>
      <w:t>1</w:t>
    </w:r>
    <w:r>
      <w:fldChar w:fldCharType="end"/>
    </w:r>
  </w:p>
  <w:p w14:paraId="48082CE8" w14:textId="77777777" w:rsidR="00F016B4" w:rsidRDefault="00F016B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3C7096"/>
    <w:lvl w:ilvl="0">
      <w:start w:val="1"/>
      <w:numFmt w:val="bullet"/>
      <w:pStyle w:val="Commarcadores"/>
      <w:lvlText w:val=""/>
      <w:lvlJc w:val="left"/>
      <w:pPr>
        <w:tabs>
          <w:tab w:val="num" w:pos="0"/>
        </w:tabs>
        <w:ind w:left="0" w:hanging="360"/>
      </w:pPr>
      <w:rPr>
        <w:rFonts w:ascii="Symbol" w:hAnsi="Symbol" w:hint="default"/>
      </w:rPr>
    </w:lvl>
  </w:abstractNum>
  <w:abstractNum w:abstractNumId="1" w15:restartNumberingAfterBreak="0">
    <w:nsid w:val="00000017"/>
    <w:multiLevelType w:val="hybridMultilevel"/>
    <w:tmpl w:val="B88E99A0"/>
    <w:lvl w:ilvl="0" w:tplc="00000000">
      <w:start w:val="1"/>
      <w:numFmt w:val="lowerLetter"/>
      <w:lvlText w:val="(%1)"/>
      <w:lvlJc w:val="left"/>
      <w:pPr>
        <w:tabs>
          <w:tab w:val="num" w:pos="705"/>
        </w:tabs>
        <w:ind w:left="705" w:hanging="705"/>
      </w:pPr>
      <w:rPr>
        <w:rFonts w:ascii="Garamond" w:hAnsi="Garamond"/>
      </w:rPr>
    </w:lvl>
    <w:lvl w:ilvl="1" w:tplc="00000001">
      <w:start w:val="1"/>
      <w:numFmt w:val="lowerRoman"/>
      <w:lvlText w:val="(%2)"/>
      <w:lvlJc w:val="left"/>
      <w:pPr>
        <w:ind w:left="1440" w:hanging="360"/>
      </w:pPr>
      <w:rPr>
        <w:rFonts w:cs="Times New Roman"/>
        <w:b w:val="0"/>
        <w:i w:val="0"/>
      </w:r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 w15:restartNumberingAfterBreak="0">
    <w:nsid w:val="0000001A"/>
    <w:multiLevelType w:val="singleLevel"/>
    <w:tmpl w:val="C8F4C5E2"/>
    <w:lvl w:ilvl="0">
      <w:start w:val="1"/>
      <w:numFmt w:val="lowerLetter"/>
      <w:lvlText w:val="(%1)"/>
      <w:lvlJc w:val="left"/>
      <w:pPr>
        <w:ind w:left="587" w:hanging="360"/>
      </w:pPr>
      <w:rPr>
        <w:rFonts w:ascii="Garamond" w:hAnsi="Garamond" w:cs="Times New Roman" w:hint="default"/>
        <w:b w:val="0"/>
        <w:bCs w:val="0"/>
        <w:i w:val="0"/>
        <w:iCs w:val="0"/>
        <w:spacing w:val="0"/>
        <w:sz w:val="23"/>
        <w:szCs w:val="23"/>
      </w:rPr>
    </w:lvl>
  </w:abstractNum>
  <w:abstractNum w:abstractNumId="3" w15:restartNumberingAfterBreak="0">
    <w:nsid w:val="0000001E"/>
    <w:multiLevelType w:val="singleLevel"/>
    <w:tmpl w:val="354C2D5E"/>
    <w:lvl w:ilvl="0">
      <w:start w:val="1"/>
      <w:numFmt w:val="lowerRoman"/>
      <w:lvlText w:val="(%1)"/>
      <w:lvlJc w:val="left"/>
      <w:pPr>
        <w:tabs>
          <w:tab w:val="num" w:pos="1080"/>
        </w:tabs>
        <w:ind w:left="1080" w:hanging="360"/>
      </w:pPr>
      <w:rPr>
        <w:rFonts w:ascii="Tahoma" w:hAnsi="Tahoma" w:cs="Tahoma" w:hint="default"/>
        <w:b w:val="0"/>
        <w:spacing w:val="0"/>
        <w:sz w:val="21"/>
        <w:szCs w:val="21"/>
      </w:rPr>
    </w:lvl>
  </w:abstractNum>
  <w:abstractNum w:abstractNumId="4" w15:restartNumberingAfterBreak="0">
    <w:nsid w:val="005A3B62"/>
    <w:multiLevelType w:val="multilevel"/>
    <w:tmpl w:val="5390251C"/>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bCs/>
        <w:i w:val="0"/>
        <w:iCs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1780A71"/>
    <w:multiLevelType w:val="hybridMultilevel"/>
    <w:tmpl w:val="D46A71FA"/>
    <w:lvl w:ilvl="0" w:tplc="964A3D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1EE281E"/>
    <w:multiLevelType w:val="multilevel"/>
    <w:tmpl w:val="F4145A7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73248B1"/>
    <w:multiLevelType w:val="hybridMultilevel"/>
    <w:tmpl w:val="27AA27F4"/>
    <w:lvl w:ilvl="0" w:tplc="3AC06BBA">
      <w:start w:val="1"/>
      <w:numFmt w:val="lowerRoman"/>
      <w:lvlText w:val="(%1)"/>
      <w:lvlJc w:val="left"/>
      <w:pPr>
        <w:ind w:left="1211" w:hanging="360"/>
      </w:pPr>
      <w:rPr>
        <w:rFonts w:hint="default"/>
        <w:b/>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8" w15:restartNumberingAfterBreak="0">
    <w:nsid w:val="07D105BA"/>
    <w:multiLevelType w:val="hybridMultilevel"/>
    <w:tmpl w:val="B4084EA8"/>
    <w:lvl w:ilvl="0" w:tplc="2EACEEE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9A70FD1"/>
    <w:multiLevelType w:val="hybridMultilevel"/>
    <w:tmpl w:val="1632F5BE"/>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0AE82811"/>
    <w:multiLevelType w:val="hybridMultilevel"/>
    <w:tmpl w:val="A53212BA"/>
    <w:lvl w:ilvl="0" w:tplc="34783EE4">
      <w:start w:val="1"/>
      <w:numFmt w:val="decimal"/>
      <w:lvlText w:val="6.2.2.%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0BEC7C51"/>
    <w:multiLevelType w:val="multilevel"/>
    <w:tmpl w:val="EA2E6E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ascii="Tahoma" w:hAnsi="Tahoma" w:cs="Tahoma" w:hint="default"/>
        <w:b w:val="0"/>
        <w:i w:val="0"/>
        <w:i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2947013"/>
    <w:multiLevelType w:val="hybridMultilevel"/>
    <w:tmpl w:val="7E9EFFE2"/>
    <w:lvl w:ilvl="0" w:tplc="5068FD68">
      <w:start w:val="1"/>
      <w:numFmt w:val="lowerRoman"/>
      <w:lvlText w:val="(%1)"/>
      <w:lvlJc w:val="left"/>
      <w:pPr>
        <w:ind w:left="720" w:hanging="360"/>
      </w:pPr>
      <w:rPr>
        <w:rFonts w:ascii="Garamond" w:eastAsia="Times New Roman" w:hAnsi="Garamond" w:cs="Times New Roman" w:hint="default"/>
        <w:b w:val="0"/>
        <w:bCs w:val="0"/>
        <w:color w:val="0F0F0F"/>
        <w:w w:val="97"/>
        <w:sz w:val="23"/>
        <w:szCs w:val="23"/>
        <w:lang w:val="pt-PT" w:eastAsia="en-US" w:bidi="ar-S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8B3F30"/>
    <w:multiLevelType w:val="multilevel"/>
    <w:tmpl w:val="C9729CC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9BC02E1"/>
    <w:multiLevelType w:val="hybridMultilevel"/>
    <w:tmpl w:val="CE14655C"/>
    <w:lvl w:ilvl="0" w:tplc="BF9C4E0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DF5788E"/>
    <w:multiLevelType w:val="multilevel"/>
    <w:tmpl w:val="ADAE9FB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10F762B"/>
    <w:multiLevelType w:val="multilevel"/>
    <w:tmpl w:val="11EE3050"/>
    <w:lvl w:ilvl="0">
      <w:start w:val="6"/>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146"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8" w15:restartNumberingAfterBreak="0">
    <w:nsid w:val="26303B60"/>
    <w:multiLevelType w:val="multilevel"/>
    <w:tmpl w:val="3B324136"/>
    <w:lvl w:ilvl="0">
      <w:start w:val="8"/>
      <w:numFmt w:val="decimal"/>
      <w:lvlText w:val="%1."/>
      <w:lvlJc w:val="left"/>
      <w:pPr>
        <w:ind w:left="390" w:hanging="390"/>
      </w:pPr>
      <w:rPr>
        <w:rFonts w:hint="default"/>
      </w:rPr>
    </w:lvl>
    <w:lvl w:ilvl="1">
      <w:start w:val="1"/>
      <w:numFmt w:val="decimal"/>
      <w:lvlText w:val="9.%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69D03CD"/>
    <w:multiLevelType w:val="multilevel"/>
    <w:tmpl w:val="87EC13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bCs/>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89400B4"/>
    <w:multiLevelType w:val="hybridMultilevel"/>
    <w:tmpl w:val="76528276"/>
    <w:lvl w:ilvl="0" w:tplc="3F2A9AF0">
      <w:start w:val="1"/>
      <w:numFmt w:val="decimal"/>
      <w:lvlText w:val="10.%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8DE7CF1"/>
    <w:multiLevelType w:val="multilevel"/>
    <w:tmpl w:val="71E25F38"/>
    <w:lvl w:ilvl="0">
      <w:start w:val="12"/>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ADE3CFC"/>
    <w:multiLevelType w:val="hybridMultilevel"/>
    <w:tmpl w:val="D022243C"/>
    <w:lvl w:ilvl="0" w:tplc="521207F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F003DE1"/>
    <w:multiLevelType w:val="multilevel"/>
    <w:tmpl w:val="35F459F4"/>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5F2A75"/>
    <w:multiLevelType w:val="multilevel"/>
    <w:tmpl w:val="E5DCC3FC"/>
    <w:lvl w:ilvl="0">
      <w:start w:val="1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4391A95"/>
    <w:multiLevelType w:val="hybridMultilevel"/>
    <w:tmpl w:val="DB74A27A"/>
    <w:lvl w:ilvl="0" w:tplc="15FE0274">
      <w:start w:val="1"/>
      <w:numFmt w:val="decimal"/>
      <w:lvlText w:val="6.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4F37FCC"/>
    <w:multiLevelType w:val="multilevel"/>
    <w:tmpl w:val="7C2E922A"/>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525001B"/>
    <w:multiLevelType w:val="hybridMultilevel"/>
    <w:tmpl w:val="42285CAC"/>
    <w:lvl w:ilvl="0" w:tplc="D4C08BF2">
      <w:start w:val="1"/>
      <w:numFmt w:val="decimal"/>
      <w:lvlText w:val="5.%1."/>
      <w:lvlJc w:val="left"/>
      <w:pPr>
        <w:ind w:left="1440" w:hanging="360"/>
      </w:pPr>
      <w:rPr>
        <w:rFonts w:hint="default"/>
      </w:rPr>
    </w:lvl>
    <w:lvl w:ilvl="1" w:tplc="EBD4E0EE">
      <w:start w:val="1"/>
      <w:numFmt w:val="decimal"/>
      <w:lvlText w:val="5.%2."/>
      <w:lvlJc w:val="left"/>
      <w:pPr>
        <w:ind w:left="1440" w:hanging="360"/>
      </w:pPr>
      <w:rPr>
        <w:rFonts w:hint="default"/>
        <w:b/>
      </w:rPr>
    </w:lvl>
    <w:lvl w:ilvl="2" w:tplc="26026168">
      <w:start w:val="1"/>
      <w:numFmt w:val="lowerRoman"/>
      <w:lvlText w:val="(%3)"/>
      <w:lvlJc w:val="left"/>
      <w:pPr>
        <w:ind w:left="2700" w:hanging="720"/>
      </w:pPr>
      <w:rPr>
        <w:rFonts w:hint="default"/>
      </w:rPr>
    </w:lvl>
    <w:lvl w:ilvl="3" w:tplc="B3322636">
      <w:start w:val="1"/>
      <w:numFmt w:val="lowerLetter"/>
      <w:lvlText w:val="(%4)"/>
      <w:lvlJc w:val="left"/>
      <w:pPr>
        <w:ind w:left="3240" w:hanging="720"/>
      </w:pPr>
      <w:rPr>
        <w:rFonts w:hint="default"/>
        <w:b/>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76028BC"/>
    <w:multiLevelType w:val="hybridMultilevel"/>
    <w:tmpl w:val="7FB24FDA"/>
    <w:lvl w:ilvl="0" w:tplc="D5A226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C472FF7"/>
    <w:multiLevelType w:val="multilevel"/>
    <w:tmpl w:val="D1E6EDA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bCs/>
      </w:rPr>
    </w:lvl>
    <w:lvl w:ilvl="3">
      <w:start w:val="1"/>
      <w:numFmt w:val="decimal"/>
      <w:lvlText w:val="%1.%2.%3.%4."/>
      <w:lvlJc w:val="left"/>
      <w:pPr>
        <w:ind w:left="1080" w:hanging="1080"/>
      </w:pPr>
      <w:rPr>
        <w:rFonts w:hint="default"/>
      </w:rPr>
    </w:lvl>
    <w:lvl w:ilvl="4">
      <w:start w:val="1"/>
      <w:numFmt w:val="low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3E9B7ACA"/>
    <w:multiLevelType w:val="hybridMultilevel"/>
    <w:tmpl w:val="5C242F44"/>
    <w:lvl w:ilvl="0" w:tplc="BFA2344A">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1" w15:restartNumberingAfterBreak="0">
    <w:nsid w:val="3F1966F8"/>
    <w:multiLevelType w:val="hybridMultilevel"/>
    <w:tmpl w:val="4B3E06C8"/>
    <w:lvl w:ilvl="0" w:tplc="44B07A1E">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15:restartNumberingAfterBreak="0">
    <w:nsid w:val="46311494"/>
    <w:multiLevelType w:val="hybridMultilevel"/>
    <w:tmpl w:val="6BE236E8"/>
    <w:lvl w:ilvl="0" w:tplc="E506CDB0">
      <w:start w:val="1"/>
      <w:numFmt w:val="lowerLetter"/>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7205170"/>
    <w:multiLevelType w:val="hybridMultilevel"/>
    <w:tmpl w:val="4D88E1A6"/>
    <w:lvl w:ilvl="0" w:tplc="8E56ED1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9D12713"/>
    <w:multiLevelType w:val="hybridMultilevel"/>
    <w:tmpl w:val="3AA88DDE"/>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5" w15:restartNumberingAfterBreak="0">
    <w:nsid w:val="4C940FA0"/>
    <w:multiLevelType w:val="multilevel"/>
    <w:tmpl w:val="45CAB336"/>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bCs w:val="0"/>
        <w:i w:val="0"/>
        <w:iCs w:val="0"/>
        <w:caps w:val="0"/>
        <w:smallCaps w:val="0"/>
        <w:strike w:val="0"/>
        <w:dstrike w:val="0"/>
        <w:noProof w:val="0"/>
        <w:vanish w:val="0"/>
        <w:color w:val="000000"/>
        <w:spacing w:val="0"/>
        <w:position w:val="0"/>
        <w:sz w:val="22"/>
        <w:szCs w:val="22"/>
        <w:u w:val="none"/>
        <w:effect w:val="none"/>
        <w:vertAlign w:val="baseline"/>
        <w:em w:val="none"/>
        <w:lang w:val="pt-BR"/>
        <w:specVanish w:val="0"/>
      </w:rPr>
    </w:lvl>
    <w:lvl w:ilvl="3">
      <w:start w:val="1"/>
      <w:numFmt w:val="lowerRoman"/>
      <w:pStyle w:val="Level4"/>
      <w:lvlText w:val="(%4)"/>
      <w:lvlJc w:val="left"/>
      <w:pPr>
        <w:tabs>
          <w:tab w:val="num" w:pos="2041"/>
        </w:tabs>
        <w:ind w:left="2041" w:hanging="680"/>
      </w:pPr>
      <w:rPr>
        <w:rFonts w:ascii="Tahoma" w:hAnsi="Tahoma" w:cs="Tahoma" w:hint="default"/>
        <w:b/>
        <w:i w:val="0"/>
        <w:caps w:val="0"/>
        <w:strike w:val="0"/>
        <w:dstrike w:val="0"/>
        <w:vanish w:val="0"/>
        <w:color w:val="000000"/>
        <w:sz w:val="22"/>
        <w:szCs w:val="22"/>
        <w:vertAlign w:val="baseline"/>
        <w:lang w:val="pt-BR"/>
      </w:rPr>
    </w:lvl>
    <w:lvl w:ilvl="4">
      <w:start w:val="1"/>
      <w:numFmt w:val="lowerLetter"/>
      <w:pStyle w:val="Level5"/>
      <w:lvlText w:val="(%5)"/>
      <w:lvlJc w:val="left"/>
      <w:pPr>
        <w:tabs>
          <w:tab w:val="num" w:pos="2721"/>
        </w:tabs>
        <w:ind w:left="2721" w:hanging="680"/>
      </w:pPr>
      <w:rPr>
        <w:rFonts w:ascii="Tahoma" w:hAnsi="Tahoma" w:cs="Tahoma" w:hint="default"/>
        <w:b/>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CDB4132"/>
    <w:multiLevelType w:val="multilevel"/>
    <w:tmpl w:val="9B56AE7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2251A0E"/>
    <w:multiLevelType w:val="hybridMultilevel"/>
    <w:tmpl w:val="C096EB3C"/>
    <w:lvl w:ilvl="0" w:tplc="068EEBDC">
      <w:start w:val="1"/>
      <w:numFmt w:val="upperRoman"/>
      <w:pStyle w:val="ListaI"/>
      <w:lvlText w:val="%1."/>
      <w:lvlJc w:val="left"/>
      <w:pPr>
        <w:ind w:left="993" w:firstLine="0"/>
      </w:pPr>
      <w:rPr>
        <w:b w:val="0"/>
        <w:bCs w:val="0"/>
      </w:rPr>
    </w:lvl>
    <w:lvl w:ilvl="1" w:tplc="04160019">
      <w:start w:val="1"/>
      <w:numFmt w:val="lowerLetter"/>
      <w:lvlText w:val="%2."/>
      <w:lvlJc w:val="left"/>
      <w:pPr>
        <w:ind w:left="2007" w:hanging="360"/>
      </w:pPr>
    </w:lvl>
    <w:lvl w:ilvl="2" w:tplc="0416001B">
      <w:start w:val="1"/>
      <w:numFmt w:val="lowerRoman"/>
      <w:lvlText w:val="%3."/>
      <w:lvlJc w:val="right"/>
      <w:pPr>
        <w:ind w:left="2727" w:hanging="180"/>
      </w:pPr>
    </w:lvl>
    <w:lvl w:ilvl="3" w:tplc="0416000F">
      <w:start w:val="1"/>
      <w:numFmt w:val="decimal"/>
      <w:lvlText w:val="%4."/>
      <w:lvlJc w:val="left"/>
      <w:pPr>
        <w:ind w:left="3447" w:hanging="360"/>
      </w:pPr>
    </w:lvl>
    <w:lvl w:ilvl="4" w:tplc="04160019">
      <w:start w:val="1"/>
      <w:numFmt w:val="lowerLetter"/>
      <w:lvlText w:val="%5."/>
      <w:lvlJc w:val="left"/>
      <w:pPr>
        <w:ind w:left="4167" w:hanging="360"/>
      </w:pPr>
    </w:lvl>
    <w:lvl w:ilvl="5" w:tplc="0416001B">
      <w:start w:val="1"/>
      <w:numFmt w:val="lowerRoman"/>
      <w:lvlText w:val="%6."/>
      <w:lvlJc w:val="right"/>
      <w:pPr>
        <w:ind w:left="4887" w:hanging="180"/>
      </w:pPr>
    </w:lvl>
    <w:lvl w:ilvl="6" w:tplc="0416000F">
      <w:start w:val="1"/>
      <w:numFmt w:val="decimal"/>
      <w:lvlText w:val="%7."/>
      <w:lvlJc w:val="left"/>
      <w:pPr>
        <w:ind w:left="5607" w:hanging="360"/>
      </w:pPr>
    </w:lvl>
    <w:lvl w:ilvl="7" w:tplc="04160019">
      <w:start w:val="1"/>
      <w:numFmt w:val="lowerLetter"/>
      <w:lvlText w:val="%8."/>
      <w:lvlJc w:val="left"/>
      <w:pPr>
        <w:ind w:left="6327" w:hanging="360"/>
      </w:pPr>
    </w:lvl>
    <w:lvl w:ilvl="8" w:tplc="0416001B">
      <w:start w:val="1"/>
      <w:numFmt w:val="lowerRoman"/>
      <w:lvlText w:val="%9."/>
      <w:lvlJc w:val="right"/>
      <w:pPr>
        <w:ind w:left="7047" w:hanging="180"/>
      </w:pPr>
    </w:lvl>
  </w:abstractNum>
  <w:abstractNum w:abstractNumId="38" w15:restartNumberingAfterBreak="0">
    <w:nsid w:val="5A773F05"/>
    <w:multiLevelType w:val="hybridMultilevel"/>
    <w:tmpl w:val="83F8298A"/>
    <w:lvl w:ilvl="0" w:tplc="890AA8D0">
      <w:start w:val="1"/>
      <w:numFmt w:val="decimal"/>
      <w:lvlText w:val="6.1.1.%1"/>
      <w:lvlJc w:val="left"/>
      <w:pPr>
        <w:ind w:left="720" w:hanging="360"/>
      </w:pPr>
      <w:rPr>
        <w:rFonts w:hint="default"/>
      </w:rPr>
    </w:lvl>
    <w:lvl w:ilvl="1" w:tplc="E506CDB0">
      <w:start w:val="1"/>
      <w:numFmt w:val="lowerLetter"/>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B6D2B8E"/>
    <w:multiLevelType w:val="multilevel"/>
    <w:tmpl w:val="1A80FCC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1"/>
        <w:szCs w:val="21"/>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ahoma" w:hAnsi="Tahoma" w:cs="Tahoma" w:hint="default"/>
        <w:b w:val="0"/>
        <w:i w:val="0"/>
        <w:sz w:val="21"/>
        <w:szCs w:val="21"/>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ahoma" w:hAnsi="Tahoma" w:cs="Tahoma" w:hint="default"/>
        <w:b w:val="0"/>
        <w:i w:val="0"/>
        <w:sz w:val="21"/>
        <w:szCs w:val="21"/>
      </w:rPr>
    </w:lvl>
  </w:abstractNum>
  <w:abstractNum w:abstractNumId="40" w15:restartNumberingAfterBreak="0">
    <w:nsid w:val="5CF85B11"/>
    <w:multiLevelType w:val="multilevel"/>
    <w:tmpl w:val="ACC6DCE8"/>
    <w:lvl w:ilvl="0">
      <w:start w:val="1"/>
      <w:numFmt w:val="upperRoman"/>
      <w:lvlText w:val="%1."/>
      <w:lvlJc w:val="left"/>
      <w:pPr>
        <w:ind w:left="144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5664B30"/>
    <w:multiLevelType w:val="hybridMultilevel"/>
    <w:tmpl w:val="93187CDA"/>
    <w:lvl w:ilvl="0" w:tplc="E8E8CAB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5BA5841"/>
    <w:multiLevelType w:val="multilevel"/>
    <w:tmpl w:val="1CB494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DD56695"/>
    <w:multiLevelType w:val="hybridMultilevel"/>
    <w:tmpl w:val="2FCCFEE4"/>
    <w:lvl w:ilvl="0" w:tplc="F6D25E7A">
      <w:start w:val="1"/>
      <w:numFmt w:val="bullet"/>
      <w:pStyle w:val="ListaMS"/>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4" w15:restartNumberingAfterBreak="0">
    <w:nsid w:val="6E1B4AD8"/>
    <w:multiLevelType w:val="hybridMultilevel"/>
    <w:tmpl w:val="1B364276"/>
    <w:lvl w:ilvl="0" w:tplc="9CCCDE5C">
      <w:start w:val="1"/>
      <w:numFmt w:val="lowerLetter"/>
      <w:pStyle w:val="Listaa"/>
      <w:lvlText w:val="(%1)"/>
      <w:lvlJc w:val="left"/>
      <w:pPr>
        <w:ind w:left="709" w:firstLine="0"/>
      </w:pPr>
      <w:rPr>
        <w:rFonts w:ascii="Verdana" w:hAnsi="Verdana" w:cs="Times New Roman" w:hint="default"/>
        <w:b w:val="0"/>
        <w:i w:val="0"/>
        <w:strike w:val="0"/>
        <w:dstrike w:val="0"/>
        <w:color w:val="181717"/>
        <w:sz w:val="20"/>
        <w:szCs w:val="22"/>
        <w:u w:val="none" w:color="000000"/>
        <w:effect w:val="none"/>
        <w:bdr w:val="none" w:sz="0" w:space="0" w:color="auto" w:frame="1"/>
        <w:vertAlign w:val="baseline"/>
      </w:rPr>
    </w:lvl>
    <w:lvl w:ilvl="1" w:tplc="04160019">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start w:val="1"/>
      <w:numFmt w:val="lowerLetter"/>
      <w:lvlText w:val="%5."/>
      <w:lvlJc w:val="left"/>
      <w:pPr>
        <w:ind w:left="5301" w:hanging="360"/>
      </w:pPr>
    </w:lvl>
    <w:lvl w:ilvl="5" w:tplc="0416001B">
      <w:start w:val="1"/>
      <w:numFmt w:val="lowerRoman"/>
      <w:lvlText w:val="%6."/>
      <w:lvlJc w:val="right"/>
      <w:pPr>
        <w:ind w:left="6021" w:hanging="180"/>
      </w:pPr>
    </w:lvl>
    <w:lvl w:ilvl="6" w:tplc="0416000F">
      <w:start w:val="1"/>
      <w:numFmt w:val="decimal"/>
      <w:lvlText w:val="%7."/>
      <w:lvlJc w:val="left"/>
      <w:pPr>
        <w:ind w:left="6741" w:hanging="360"/>
      </w:pPr>
    </w:lvl>
    <w:lvl w:ilvl="7" w:tplc="04160019">
      <w:start w:val="1"/>
      <w:numFmt w:val="lowerLetter"/>
      <w:lvlText w:val="%8."/>
      <w:lvlJc w:val="left"/>
      <w:pPr>
        <w:ind w:left="7461" w:hanging="360"/>
      </w:pPr>
    </w:lvl>
    <w:lvl w:ilvl="8" w:tplc="0416001B">
      <w:start w:val="1"/>
      <w:numFmt w:val="lowerRoman"/>
      <w:lvlText w:val="%9."/>
      <w:lvlJc w:val="right"/>
      <w:pPr>
        <w:ind w:left="8181" w:hanging="180"/>
      </w:pPr>
    </w:lvl>
  </w:abstractNum>
  <w:abstractNum w:abstractNumId="45" w15:restartNumberingAfterBreak="0">
    <w:nsid w:val="72D8203C"/>
    <w:multiLevelType w:val="hybridMultilevel"/>
    <w:tmpl w:val="4B3E06C8"/>
    <w:lvl w:ilvl="0" w:tplc="44B07A1E">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756F6544"/>
    <w:multiLevelType w:val="hybridMultilevel"/>
    <w:tmpl w:val="79DA3410"/>
    <w:lvl w:ilvl="0" w:tplc="633441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7C563C74"/>
    <w:multiLevelType w:val="hybridMultilevel"/>
    <w:tmpl w:val="979602BE"/>
    <w:lvl w:ilvl="0" w:tplc="3B1CFB08">
      <w:start w:val="1"/>
      <w:numFmt w:val="lowerLetter"/>
      <w:lvlText w:val="(%1)"/>
      <w:lvlJc w:val="left"/>
      <w:pPr>
        <w:ind w:left="1425" w:hanging="360"/>
      </w:pPr>
      <w:rPr>
        <w:rFonts w:hint="default"/>
      </w:rPr>
    </w:lvl>
    <w:lvl w:ilvl="1" w:tplc="AD52B4E8">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D2962B7"/>
    <w:multiLevelType w:val="hybridMultilevel"/>
    <w:tmpl w:val="889079C6"/>
    <w:lvl w:ilvl="0" w:tplc="E9064BCA">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261C6E"/>
    <w:multiLevelType w:val="multilevel"/>
    <w:tmpl w:val="90E4F886"/>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1997" w:hanging="720"/>
      </w:pPr>
      <w:rPr>
        <w:rFonts w:hint="default"/>
        <w:b w:val="0"/>
        <w:bCs/>
      </w:rPr>
    </w:lvl>
    <w:lvl w:ilvl="3">
      <w:start w:val="1"/>
      <w:numFmt w:val="decimal"/>
      <w:lvlText w:val="%1.%2.%3.%4."/>
      <w:lvlJc w:val="left"/>
      <w:pPr>
        <w:ind w:left="4320" w:hanging="1080"/>
      </w:pPr>
      <w:rPr>
        <w:rFonts w:hint="default"/>
        <w:b w:val="0"/>
        <w:bCs/>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7"/>
  </w:num>
  <w:num w:numId="2">
    <w:abstractNumId w:val="39"/>
  </w:num>
  <w:num w:numId="3">
    <w:abstractNumId w:val="0"/>
  </w:num>
  <w:num w:numId="4">
    <w:abstractNumId w:val="3"/>
  </w:num>
  <w:num w:numId="5">
    <w:abstractNumId w:val="2"/>
  </w:num>
  <w:num w:numId="6">
    <w:abstractNumId w:val="42"/>
  </w:num>
  <w:num w:numId="7">
    <w:abstractNumId w:val="19"/>
  </w:num>
  <w:num w:numId="8">
    <w:abstractNumId w:val="11"/>
  </w:num>
  <w:num w:numId="9">
    <w:abstractNumId w:val="15"/>
  </w:num>
  <w:num w:numId="10">
    <w:abstractNumId w:val="29"/>
  </w:num>
  <w:num w:numId="11">
    <w:abstractNumId w:val="16"/>
  </w:num>
  <w:num w:numId="12">
    <w:abstractNumId w:val="18"/>
  </w:num>
  <w:num w:numId="13">
    <w:abstractNumId w:val="20"/>
  </w:num>
  <w:num w:numId="14">
    <w:abstractNumId w:val="30"/>
  </w:num>
  <w:num w:numId="15">
    <w:abstractNumId w:val="40"/>
  </w:num>
  <w:num w:numId="16">
    <w:abstractNumId w:val="38"/>
  </w:num>
  <w:num w:numId="17">
    <w:abstractNumId w:val="25"/>
  </w:num>
  <w:num w:numId="18">
    <w:abstractNumId w:val="9"/>
  </w:num>
  <w:num w:numId="19">
    <w:abstractNumId w:val="22"/>
  </w:num>
  <w:num w:numId="20">
    <w:abstractNumId w:val="43"/>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7"/>
  </w:num>
  <w:num w:numId="24">
    <w:abstractNumId w:val="33"/>
  </w:num>
  <w:num w:numId="25">
    <w:abstractNumId w:val="46"/>
  </w:num>
  <w:num w:numId="26">
    <w:abstractNumId w:val="28"/>
  </w:num>
  <w:num w:numId="27">
    <w:abstractNumId w:val="24"/>
  </w:num>
  <w:num w:numId="28">
    <w:abstractNumId w:val="21"/>
  </w:num>
  <w:num w:numId="29">
    <w:abstractNumId w:val="13"/>
  </w:num>
  <w:num w:numId="30">
    <w:abstractNumId w:val="36"/>
  </w:num>
  <w:num w:numId="31">
    <w:abstractNumId w:val="26"/>
  </w:num>
  <w:num w:numId="32">
    <w:abstractNumId w:val="34"/>
  </w:num>
  <w:num w:numId="33">
    <w:abstractNumId w:val="1"/>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num>
  <w:num w:numId="36">
    <w:abstractNumId w:val="31"/>
  </w:num>
  <w:num w:numId="37">
    <w:abstractNumId w:val="23"/>
  </w:num>
  <w:num w:numId="38">
    <w:abstractNumId w:val="5"/>
  </w:num>
  <w:num w:numId="39">
    <w:abstractNumId w:val="49"/>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7"/>
  </w:num>
  <w:num w:numId="43">
    <w:abstractNumId w:val="4"/>
  </w:num>
  <w:num w:numId="44">
    <w:abstractNumId w:val="48"/>
  </w:num>
  <w:num w:numId="45">
    <w:abstractNumId w:val="6"/>
  </w:num>
  <w:num w:numId="46">
    <w:abstractNumId w:val="41"/>
  </w:num>
  <w:num w:numId="47">
    <w:abstractNumId w:val="12"/>
  </w:num>
  <w:num w:numId="48">
    <w:abstractNumId w:val="14"/>
  </w:num>
  <w:num w:numId="49">
    <w:abstractNumId w:val="8"/>
  </w:num>
  <w:num w:numId="50">
    <w:abstractNumId w:val="35"/>
  </w:num>
  <w:num w:numId="51">
    <w:abstractNumId w:val="3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Urbinati">
    <w15:presenceInfo w15:providerId="Windows Live" w15:userId="131e7afd143457f8"/>
  </w15:person>
  <w15:person w15:author="Nathalia Esteves">
    <w15:presenceInfo w15:providerId="AD" w15:userId="S::nathalia.esteves@oliveiratrust.com.br::6227c353-4f4a-4999-b1ca-2637bf467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9"/>
    <w:rsid w:val="000020E8"/>
    <w:rsid w:val="00002955"/>
    <w:rsid w:val="0000298F"/>
    <w:rsid w:val="00002ABA"/>
    <w:rsid w:val="0000316D"/>
    <w:rsid w:val="000039CF"/>
    <w:rsid w:val="00005225"/>
    <w:rsid w:val="00006B63"/>
    <w:rsid w:val="00007ED8"/>
    <w:rsid w:val="00010E4F"/>
    <w:rsid w:val="000118C0"/>
    <w:rsid w:val="00011B45"/>
    <w:rsid w:val="00013C00"/>
    <w:rsid w:val="00014E27"/>
    <w:rsid w:val="00021EE0"/>
    <w:rsid w:val="00025B71"/>
    <w:rsid w:val="00026D9D"/>
    <w:rsid w:val="00027043"/>
    <w:rsid w:val="00027754"/>
    <w:rsid w:val="000304F5"/>
    <w:rsid w:val="00030524"/>
    <w:rsid w:val="0003052A"/>
    <w:rsid w:val="00030C22"/>
    <w:rsid w:val="00030F16"/>
    <w:rsid w:val="00031124"/>
    <w:rsid w:val="0003314F"/>
    <w:rsid w:val="0003377F"/>
    <w:rsid w:val="00033784"/>
    <w:rsid w:val="0003381E"/>
    <w:rsid w:val="0003385B"/>
    <w:rsid w:val="0003464A"/>
    <w:rsid w:val="000356DB"/>
    <w:rsid w:val="0003574C"/>
    <w:rsid w:val="00036651"/>
    <w:rsid w:val="00037127"/>
    <w:rsid w:val="0003718A"/>
    <w:rsid w:val="00040D4C"/>
    <w:rsid w:val="000413FF"/>
    <w:rsid w:val="00041A3C"/>
    <w:rsid w:val="00041F4C"/>
    <w:rsid w:val="000452A4"/>
    <w:rsid w:val="00045B34"/>
    <w:rsid w:val="00047A9B"/>
    <w:rsid w:val="0005063C"/>
    <w:rsid w:val="00050B21"/>
    <w:rsid w:val="00050F46"/>
    <w:rsid w:val="00051185"/>
    <w:rsid w:val="00051704"/>
    <w:rsid w:val="00051DAA"/>
    <w:rsid w:val="00051ED9"/>
    <w:rsid w:val="00052986"/>
    <w:rsid w:val="00053170"/>
    <w:rsid w:val="000542E6"/>
    <w:rsid w:val="000550F6"/>
    <w:rsid w:val="00055A52"/>
    <w:rsid w:val="00055C9F"/>
    <w:rsid w:val="00056331"/>
    <w:rsid w:val="000579D5"/>
    <w:rsid w:val="000602B1"/>
    <w:rsid w:val="00061BA9"/>
    <w:rsid w:val="00061F08"/>
    <w:rsid w:val="00062DD3"/>
    <w:rsid w:val="00064014"/>
    <w:rsid w:val="000647F3"/>
    <w:rsid w:val="0006482D"/>
    <w:rsid w:val="000648DB"/>
    <w:rsid w:val="00064B4E"/>
    <w:rsid w:val="00070177"/>
    <w:rsid w:val="00070407"/>
    <w:rsid w:val="00070A38"/>
    <w:rsid w:val="00070BD4"/>
    <w:rsid w:val="00072754"/>
    <w:rsid w:val="000746D5"/>
    <w:rsid w:val="0007483E"/>
    <w:rsid w:val="0007537C"/>
    <w:rsid w:val="00076EE2"/>
    <w:rsid w:val="0007761C"/>
    <w:rsid w:val="0007786F"/>
    <w:rsid w:val="00080DD7"/>
    <w:rsid w:val="00083B1D"/>
    <w:rsid w:val="000843AB"/>
    <w:rsid w:val="000844C3"/>
    <w:rsid w:val="00084958"/>
    <w:rsid w:val="00085650"/>
    <w:rsid w:val="00085919"/>
    <w:rsid w:val="00086004"/>
    <w:rsid w:val="000868F4"/>
    <w:rsid w:val="00087EBC"/>
    <w:rsid w:val="00087F2B"/>
    <w:rsid w:val="000904A0"/>
    <w:rsid w:val="00090895"/>
    <w:rsid w:val="00091539"/>
    <w:rsid w:val="0009203F"/>
    <w:rsid w:val="00092960"/>
    <w:rsid w:val="000940DB"/>
    <w:rsid w:val="00094108"/>
    <w:rsid w:val="00094AE5"/>
    <w:rsid w:val="00096A11"/>
    <w:rsid w:val="00096FF5"/>
    <w:rsid w:val="000978B1"/>
    <w:rsid w:val="00097A9C"/>
    <w:rsid w:val="000A0E0D"/>
    <w:rsid w:val="000A132C"/>
    <w:rsid w:val="000A34BA"/>
    <w:rsid w:val="000A4CCC"/>
    <w:rsid w:val="000A50CE"/>
    <w:rsid w:val="000A56BA"/>
    <w:rsid w:val="000A56C8"/>
    <w:rsid w:val="000A5BA6"/>
    <w:rsid w:val="000A7949"/>
    <w:rsid w:val="000A7D57"/>
    <w:rsid w:val="000A7EBA"/>
    <w:rsid w:val="000B0A15"/>
    <w:rsid w:val="000B3781"/>
    <w:rsid w:val="000B450E"/>
    <w:rsid w:val="000B462E"/>
    <w:rsid w:val="000B4CBE"/>
    <w:rsid w:val="000B4FC1"/>
    <w:rsid w:val="000B5074"/>
    <w:rsid w:val="000B5D48"/>
    <w:rsid w:val="000B6BA3"/>
    <w:rsid w:val="000B7491"/>
    <w:rsid w:val="000B77CC"/>
    <w:rsid w:val="000B7A4A"/>
    <w:rsid w:val="000B7ADB"/>
    <w:rsid w:val="000C173C"/>
    <w:rsid w:val="000C1D89"/>
    <w:rsid w:val="000C35EF"/>
    <w:rsid w:val="000C3A6D"/>
    <w:rsid w:val="000C5084"/>
    <w:rsid w:val="000D11A9"/>
    <w:rsid w:val="000D1BDC"/>
    <w:rsid w:val="000D21FE"/>
    <w:rsid w:val="000D34A1"/>
    <w:rsid w:val="000D363B"/>
    <w:rsid w:val="000D5C77"/>
    <w:rsid w:val="000E24B5"/>
    <w:rsid w:val="000E2D9E"/>
    <w:rsid w:val="000E4CF5"/>
    <w:rsid w:val="000E54F9"/>
    <w:rsid w:val="000E5C54"/>
    <w:rsid w:val="000E71AF"/>
    <w:rsid w:val="000E7F64"/>
    <w:rsid w:val="000F1C98"/>
    <w:rsid w:val="000F3008"/>
    <w:rsid w:val="000F4054"/>
    <w:rsid w:val="000F7574"/>
    <w:rsid w:val="001009BB"/>
    <w:rsid w:val="00100D18"/>
    <w:rsid w:val="001030D3"/>
    <w:rsid w:val="001044C9"/>
    <w:rsid w:val="0010490C"/>
    <w:rsid w:val="00104A29"/>
    <w:rsid w:val="00104A6D"/>
    <w:rsid w:val="00106326"/>
    <w:rsid w:val="00106B40"/>
    <w:rsid w:val="00106F29"/>
    <w:rsid w:val="00107F0A"/>
    <w:rsid w:val="0011029A"/>
    <w:rsid w:val="00110850"/>
    <w:rsid w:val="001118FB"/>
    <w:rsid w:val="001120D2"/>
    <w:rsid w:val="00113690"/>
    <w:rsid w:val="001136A9"/>
    <w:rsid w:val="00113D97"/>
    <w:rsid w:val="00114229"/>
    <w:rsid w:val="00114A40"/>
    <w:rsid w:val="00114B37"/>
    <w:rsid w:val="00114FAA"/>
    <w:rsid w:val="001202CD"/>
    <w:rsid w:val="00120AC0"/>
    <w:rsid w:val="001222E4"/>
    <w:rsid w:val="00122AE0"/>
    <w:rsid w:val="0012368D"/>
    <w:rsid w:val="00124FF3"/>
    <w:rsid w:val="00127933"/>
    <w:rsid w:val="00127D2C"/>
    <w:rsid w:val="001300ED"/>
    <w:rsid w:val="0013027B"/>
    <w:rsid w:val="0013094E"/>
    <w:rsid w:val="0013134B"/>
    <w:rsid w:val="001322BC"/>
    <w:rsid w:val="001327DA"/>
    <w:rsid w:val="0013545C"/>
    <w:rsid w:val="001368BD"/>
    <w:rsid w:val="00136CEB"/>
    <w:rsid w:val="00136D87"/>
    <w:rsid w:val="001374A0"/>
    <w:rsid w:val="00142248"/>
    <w:rsid w:val="00142295"/>
    <w:rsid w:val="00142730"/>
    <w:rsid w:val="00144622"/>
    <w:rsid w:val="00145191"/>
    <w:rsid w:val="00146665"/>
    <w:rsid w:val="00146BA6"/>
    <w:rsid w:val="00146E06"/>
    <w:rsid w:val="00147FFC"/>
    <w:rsid w:val="00152C1D"/>
    <w:rsid w:val="00152FD0"/>
    <w:rsid w:val="001536AE"/>
    <w:rsid w:val="0015582A"/>
    <w:rsid w:val="00157A7B"/>
    <w:rsid w:val="0016012E"/>
    <w:rsid w:val="00161C07"/>
    <w:rsid w:val="00164CC3"/>
    <w:rsid w:val="00166FB9"/>
    <w:rsid w:val="001677DC"/>
    <w:rsid w:val="00167E54"/>
    <w:rsid w:val="00170206"/>
    <w:rsid w:val="00170922"/>
    <w:rsid w:val="00171BB5"/>
    <w:rsid w:val="001733F0"/>
    <w:rsid w:val="001744AD"/>
    <w:rsid w:val="00174705"/>
    <w:rsid w:val="00176E19"/>
    <w:rsid w:val="00182602"/>
    <w:rsid w:val="001829A0"/>
    <w:rsid w:val="00182F8D"/>
    <w:rsid w:val="0018371D"/>
    <w:rsid w:val="00185566"/>
    <w:rsid w:val="00185569"/>
    <w:rsid w:val="0019006A"/>
    <w:rsid w:val="00190985"/>
    <w:rsid w:val="001909AD"/>
    <w:rsid w:val="00190F0C"/>
    <w:rsid w:val="0019102F"/>
    <w:rsid w:val="001911EE"/>
    <w:rsid w:val="001912AC"/>
    <w:rsid w:val="00191452"/>
    <w:rsid w:val="001915D6"/>
    <w:rsid w:val="001924B5"/>
    <w:rsid w:val="001937AE"/>
    <w:rsid w:val="00193DAF"/>
    <w:rsid w:val="00193F8D"/>
    <w:rsid w:val="001946C8"/>
    <w:rsid w:val="001950DC"/>
    <w:rsid w:val="00195DB0"/>
    <w:rsid w:val="00195DB3"/>
    <w:rsid w:val="00195FE9"/>
    <w:rsid w:val="00196108"/>
    <w:rsid w:val="00196E9A"/>
    <w:rsid w:val="00197958"/>
    <w:rsid w:val="001A0042"/>
    <w:rsid w:val="001A1F46"/>
    <w:rsid w:val="001A3D07"/>
    <w:rsid w:val="001A44A5"/>
    <w:rsid w:val="001A44AA"/>
    <w:rsid w:val="001A479E"/>
    <w:rsid w:val="001A4EF0"/>
    <w:rsid w:val="001A5062"/>
    <w:rsid w:val="001A51C7"/>
    <w:rsid w:val="001A5D72"/>
    <w:rsid w:val="001A72D3"/>
    <w:rsid w:val="001A72F3"/>
    <w:rsid w:val="001B4426"/>
    <w:rsid w:val="001B4C7A"/>
    <w:rsid w:val="001B4F21"/>
    <w:rsid w:val="001B5B11"/>
    <w:rsid w:val="001B5D78"/>
    <w:rsid w:val="001B5E37"/>
    <w:rsid w:val="001B6E9D"/>
    <w:rsid w:val="001B763C"/>
    <w:rsid w:val="001C009D"/>
    <w:rsid w:val="001C0AF6"/>
    <w:rsid w:val="001C0F31"/>
    <w:rsid w:val="001C143F"/>
    <w:rsid w:val="001C1784"/>
    <w:rsid w:val="001C1F89"/>
    <w:rsid w:val="001C3270"/>
    <w:rsid w:val="001C3F38"/>
    <w:rsid w:val="001C4F64"/>
    <w:rsid w:val="001C529E"/>
    <w:rsid w:val="001C530E"/>
    <w:rsid w:val="001C6A18"/>
    <w:rsid w:val="001C709D"/>
    <w:rsid w:val="001C7BEC"/>
    <w:rsid w:val="001D0012"/>
    <w:rsid w:val="001D12A9"/>
    <w:rsid w:val="001D19D3"/>
    <w:rsid w:val="001D1ADC"/>
    <w:rsid w:val="001D1CA7"/>
    <w:rsid w:val="001D208A"/>
    <w:rsid w:val="001D28F3"/>
    <w:rsid w:val="001D3678"/>
    <w:rsid w:val="001D3845"/>
    <w:rsid w:val="001E0654"/>
    <w:rsid w:val="001E2C43"/>
    <w:rsid w:val="001E3538"/>
    <w:rsid w:val="001E4142"/>
    <w:rsid w:val="001E5360"/>
    <w:rsid w:val="001E53E5"/>
    <w:rsid w:val="001E5FA1"/>
    <w:rsid w:val="001E6FE7"/>
    <w:rsid w:val="001E798D"/>
    <w:rsid w:val="001E7A3E"/>
    <w:rsid w:val="001E7BFA"/>
    <w:rsid w:val="001F0086"/>
    <w:rsid w:val="001F2CF6"/>
    <w:rsid w:val="001F3480"/>
    <w:rsid w:val="001F3BF2"/>
    <w:rsid w:val="001F58FC"/>
    <w:rsid w:val="001F5E60"/>
    <w:rsid w:val="001F67F2"/>
    <w:rsid w:val="001F68E7"/>
    <w:rsid w:val="00200C2A"/>
    <w:rsid w:val="002018CE"/>
    <w:rsid w:val="00201E4C"/>
    <w:rsid w:val="002020EC"/>
    <w:rsid w:val="00202488"/>
    <w:rsid w:val="00202E5A"/>
    <w:rsid w:val="0020370F"/>
    <w:rsid w:val="002042BF"/>
    <w:rsid w:val="00204C76"/>
    <w:rsid w:val="00205B64"/>
    <w:rsid w:val="00206259"/>
    <w:rsid w:val="00207E1F"/>
    <w:rsid w:val="00211206"/>
    <w:rsid w:val="00211A2B"/>
    <w:rsid w:val="00211B35"/>
    <w:rsid w:val="00213B20"/>
    <w:rsid w:val="00214E84"/>
    <w:rsid w:val="00215418"/>
    <w:rsid w:val="00215BB3"/>
    <w:rsid w:val="00215D3C"/>
    <w:rsid w:val="002171B6"/>
    <w:rsid w:val="002205BD"/>
    <w:rsid w:val="0022080C"/>
    <w:rsid w:val="00221785"/>
    <w:rsid w:val="002225B4"/>
    <w:rsid w:val="00223896"/>
    <w:rsid w:val="002256ED"/>
    <w:rsid w:val="002264BA"/>
    <w:rsid w:val="002266C4"/>
    <w:rsid w:val="00227BD3"/>
    <w:rsid w:val="00233271"/>
    <w:rsid w:val="0023445D"/>
    <w:rsid w:val="00237C77"/>
    <w:rsid w:val="00237FA0"/>
    <w:rsid w:val="002408C6"/>
    <w:rsid w:val="002431DA"/>
    <w:rsid w:val="00243370"/>
    <w:rsid w:val="002445B3"/>
    <w:rsid w:val="0024532C"/>
    <w:rsid w:val="00246EC9"/>
    <w:rsid w:val="00247BAA"/>
    <w:rsid w:val="0025010F"/>
    <w:rsid w:val="002512A2"/>
    <w:rsid w:val="00251469"/>
    <w:rsid w:val="00253424"/>
    <w:rsid w:val="002534A3"/>
    <w:rsid w:val="0025369A"/>
    <w:rsid w:val="00253C9A"/>
    <w:rsid w:val="00254CA4"/>
    <w:rsid w:val="00255B3E"/>
    <w:rsid w:val="002562C0"/>
    <w:rsid w:val="002606D8"/>
    <w:rsid w:val="00261964"/>
    <w:rsid w:val="002621B2"/>
    <w:rsid w:val="00262426"/>
    <w:rsid w:val="002628AA"/>
    <w:rsid w:val="002633ED"/>
    <w:rsid w:val="00263904"/>
    <w:rsid w:val="002643D4"/>
    <w:rsid w:val="002644C2"/>
    <w:rsid w:val="00265024"/>
    <w:rsid w:val="00265086"/>
    <w:rsid w:val="00265861"/>
    <w:rsid w:val="00266613"/>
    <w:rsid w:val="00266D54"/>
    <w:rsid w:val="00267A99"/>
    <w:rsid w:val="00270472"/>
    <w:rsid w:val="002735A6"/>
    <w:rsid w:val="00274123"/>
    <w:rsid w:val="00274738"/>
    <w:rsid w:val="00275659"/>
    <w:rsid w:val="00275D09"/>
    <w:rsid w:val="00276128"/>
    <w:rsid w:val="00277702"/>
    <w:rsid w:val="00277C9F"/>
    <w:rsid w:val="00277F31"/>
    <w:rsid w:val="002803AB"/>
    <w:rsid w:val="0028050C"/>
    <w:rsid w:val="00281C62"/>
    <w:rsid w:val="002824F3"/>
    <w:rsid w:val="00283B39"/>
    <w:rsid w:val="002843A9"/>
    <w:rsid w:val="002856E4"/>
    <w:rsid w:val="00290C05"/>
    <w:rsid w:val="00291D82"/>
    <w:rsid w:val="00292020"/>
    <w:rsid w:val="002920C2"/>
    <w:rsid w:val="00292E61"/>
    <w:rsid w:val="002936C4"/>
    <w:rsid w:val="00293B69"/>
    <w:rsid w:val="002943F1"/>
    <w:rsid w:val="00295C71"/>
    <w:rsid w:val="002A01B1"/>
    <w:rsid w:val="002A3BDD"/>
    <w:rsid w:val="002A453B"/>
    <w:rsid w:val="002A4C2A"/>
    <w:rsid w:val="002A4DA6"/>
    <w:rsid w:val="002A566B"/>
    <w:rsid w:val="002A5F55"/>
    <w:rsid w:val="002A762A"/>
    <w:rsid w:val="002A7D7A"/>
    <w:rsid w:val="002B0A55"/>
    <w:rsid w:val="002B0F46"/>
    <w:rsid w:val="002B1744"/>
    <w:rsid w:val="002B25CC"/>
    <w:rsid w:val="002B263E"/>
    <w:rsid w:val="002B29C1"/>
    <w:rsid w:val="002B2D62"/>
    <w:rsid w:val="002B3532"/>
    <w:rsid w:val="002B3E85"/>
    <w:rsid w:val="002B4990"/>
    <w:rsid w:val="002B5CF0"/>
    <w:rsid w:val="002B6F6F"/>
    <w:rsid w:val="002B74EB"/>
    <w:rsid w:val="002C3492"/>
    <w:rsid w:val="002C4A6C"/>
    <w:rsid w:val="002C4FE2"/>
    <w:rsid w:val="002C560E"/>
    <w:rsid w:val="002C6F4E"/>
    <w:rsid w:val="002C76A0"/>
    <w:rsid w:val="002D09FD"/>
    <w:rsid w:val="002D210E"/>
    <w:rsid w:val="002D3734"/>
    <w:rsid w:val="002D3973"/>
    <w:rsid w:val="002D3F74"/>
    <w:rsid w:val="002D5732"/>
    <w:rsid w:val="002D5912"/>
    <w:rsid w:val="002D5B91"/>
    <w:rsid w:val="002D5E6E"/>
    <w:rsid w:val="002D621E"/>
    <w:rsid w:val="002D66AF"/>
    <w:rsid w:val="002D72EF"/>
    <w:rsid w:val="002D767D"/>
    <w:rsid w:val="002D7700"/>
    <w:rsid w:val="002D78D3"/>
    <w:rsid w:val="002D7A72"/>
    <w:rsid w:val="002D7AAD"/>
    <w:rsid w:val="002D7BDF"/>
    <w:rsid w:val="002E09E3"/>
    <w:rsid w:val="002E0DF9"/>
    <w:rsid w:val="002E13DB"/>
    <w:rsid w:val="002E1D33"/>
    <w:rsid w:val="002E1FEE"/>
    <w:rsid w:val="002E204B"/>
    <w:rsid w:val="002E34A0"/>
    <w:rsid w:val="002E40F4"/>
    <w:rsid w:val="002E5849"/>
    <w:rsid w:val="002E78A0"/>
    <w:rsid w:val="002F0210"/>
    <w:rsid w:val="002F0CD5"/>
    <w:rsid w:val="002F0F25"/>
    <w:rsid w:val="002F2A4F"/>
    <w:rsid w:val="002F2A6A"/>
    <w:rsid w:val="002F2AB8"/>
    <w:rsid w:val="002F32A1"/>
    <w:rsid w:val="002F3318"/>
    <w:rsid w:val="002F3369"/>
    <w:rsid w:val="002F3D43"/>
    <w:rsid w:val="002F3D66"/>
    <w:rsid w:val="002F61B7"/>
    <w:rsid w:val="002F6388"/>
    <w:rsid w:val="002F6A99"/>
    <w:rsid w:val="002F6E5B"/>
    <w:rsid w:val="002F6F3C"/>
    <w:rsid w:val="002F736B"/>
    <w:rsid w:val="002F7BD6"/>
    <w:rsid w:val="00302089"/>
    <w:rsid w:val="00302B1F"/>
    <w:rsid w:val="003033BB"/>
    <w:rsid w:val="0030498E"/>
    <w:rsid w:val="00306033"/>
    <w:rsid w:val="00306DA3"/>
    <w:rsid w:val="003074A5"/>
    <w:rsid w:val="003120FF"/>
    <w:rsid w:val="0031289E"/>
    <w:rsid w:val="00312A99"/>
    <w:rsid w:val="003136CD"/>
    <w:rsid w:val="003145B5"/>
    <w:rsid w:val="003147DF"/>
    <w:rsid w:val="003151A7"/>
    <w:rsid w:val="00315B08"/>
    <w:rsid w:val="0031768C"/>
    <w:rsid w:val="00317830"/>
    <w:rsid w:val="003179F8"/>
    <w:rsid w:val="0032067E"/>
    <w:rsid w:val="00321BBE"/>
    <w:rsid w:val="00321BEE"/>
    <w:rsid w:val="00323605"/>
    <w:rsid w:val="00323B74"/>
    <w:rsid w:val="0032459D"/>
    <w:rsid w:val="003247DA"/>
    <w:rsid w:val="00326C04"/>
    <w:rsid w:val="00326C9A"/>
    <w:rsid w:val="003271AA"/>
    <w:rsid w:val="00327D0A"/>
    <w:rsid w:val="00330FD5"/>
    <w:rsid w:val="00331108"/>
    <w:rsid w:val="00331581"/>
    <w:rsid w:val="00331FF5"/>
    <w:rsid w:val="00332E03"/>
    <w:rsid w:val="00332F7C"/>
    <w:rsid w:val="00333404"/>
    <w:rsid w:val="003350DB"/>
    <w:rsid w:val="00335954"/>
    <w:rsid w:val="00336529"/>
    <w:rsid w:val="003378B8"/>
    <w:rsid w:val="00341A9D"/>
    <w:rsid w:val="00344C31"/>
    <w:rsid w:val="00345910"/>
    <w:rsid w:val="00345F1D"/>
    <w:rsid w:val="003500B4"/>
    <w:rsid w:val="00350413"/>
    <w:rsid w:val="00351AA6"/>
    <w:rsid w:val="0035520A"/>
    <w:rsid w:val="00355763"/>
    <w:rsid w:val="00356D9D"/>
    <w:rsid w:val="00356DEE"/>
    <w:rsid w:val="00356F0B"/>
    <w:rsid w:val="0035791A"/>
    <w:rsid w:val="00360334"/>
    <w:rsid w:val="003606AB"/>
    <w:rsid w:val="00360A00"/>
    <w:rsid w:val="00360C38"/>
    <w:rsid w:val="003613D5"/>
    <w:rsid w:val="003615E8"/>
    <w:rsid w:val="003629C6"/>
    <w:rsid w:val="003637C7"/>
    <w:rsid w:val="00364081"/>
    <w:rsid w:val="00364D5B"/>
    <w:rsid w:val="003651D0"/>
    <w:rsid w:val="0036527B"/>
    <w:rsid w:val="00365CE7"/>
    <w:rsid w:val="00365EEB"/>
    <w:rsid w:val="003661B0"/>
    <w:rsid w:val="003674B6"/>
    <w:rsid w:val="0037190C"/>
    <w:rsid w:val="00371B17"/>
    <w:rsid w:val="00371BC5"/>
    <w:rsid w:val="00372117"/>
    <w:rsid w:val="00372B0F"/>
    <w:rsid w:val="00372D02"/>
    <w:rsid w:val="003736C1"/>
    <w:rsid w:val="00373D92"/>
    <w:rsid w:val="00375059"/>
    <w:rsid w:val="00376A8E"/>
    <w:rsid w:val="0037700F"/>
    <w:rsid w:val="0037771A"/>
    <w:rsid w:val="00377BC0"/>
    <w:rsid w:val="00380192"/>
    <w:rsid w:val="003803F7"/>
    <w:rsid w:val="0038094B"/>
    <w:rsid w:val="00380E33"/>
    <w:rsid w:val="003811BD"/>
    <w:rsid w:val="00381475"/>
    <w:rsid w:val="003815C9"/>
    <w:rsid w:val="00383745"/>
    <w:rsid w:val="003837C6"/>
    <w:rsid w:val="00383B3B"/>
    <w:rsid w:val="003844B8"/>
    <w:rsid w:val="00384760"/>
    <w:rsid w:val="0038497C"/>
    <w:rsid w:val="003850A7"/>
    <w:rsid w:val="003858F5"/>
    <w:rsid w:val="00386E21"/>
    <w:rsid w:val="003900FE"/>
    <w:rsid w:val="00390AFF"/>
    <w:rsid w:val="003914E9"/>
    <w:rsid w:val="00391D44"/>
    <w:rsid w:val="0039241B"/>
    <w:rsid w:val="00392772"/>
    <w:rsid w:val="00393D0B"/>
    <w:rsid w:val="0039594C"/>
    <w:rsid w:val="0039651B"/>
    <w:rsid w:val="0039667C"/>
    <w:rsid w:val="003976FD"/>
    <w:rsid w:val="003978A6"/>
    <w:rsid w:val="00397C52"/>
    <w:rsid w:val="003A0A43"/>
    <w:rsid w:val="003A597B"/>
    <w:rsid w:val="003A5E2B"/>
    <w:rsid w:val="003A6F71"/>
    <w:rsid w:val="003B16AF"/>
    <w:rsid w:val="003B2CB9"/>
    <w:rsid w:val="003B3C42"/>
    <w:rsid w:val="003B492F"/>
    <w:rsid w:val="003B56D4"/>
    <w:rsid w:val="003B59CB"/>
    <w:rsid w:val="003B5FF6"/>
    <w:rsid w:val="003B6FAD"/>
    <w:rsid w:val="003B7319"/>
    <w:rsid w:val="003C0790"/>
    <w:rsid w:val="003C2404"/>
    <w:rsid w:val="003C25A4"/>
    <w:rsid w:val="003C2801"/>
    <w:rsid w:val="003C2E0D"/>
    <w:rsid w:val="003C3296"/>
    <w:rsid w:val="003C36F8"/>
    <w:rsid w:val="003C3BC2"/>
    <w:rsid w:val="003C503C"/>
    <w:rsid w:val="003C5C81"/>
    <w:rsid w:val="003C796D"/>
    <w:rsid w:val="003C7CF0"/>
    <w:rsid w:val="003D0044"/>
    <w:rsid w:val="003D00E2"/>
    <w:rsid w:val="003D277F"/>
    <w:rsid w:val="003D27BA"/>
    <w:rsid w:val="003D29AD"/>
    <w:rsid w:val="003D2E6B"/>
    <w:rsid w:val="003D36C4"/>
    <w:rsid w:val="003D44D7"/>
    <w:rsid w:val="003D4BEC"/>
    <w:rsid w:val="003D4F22"/>
    <w:rsid w:val="003D62A8"/>
    <w:rsid w:val="003E0515"/>
    <w:rsid w:val="003E120B"/>
    <w:rsid w:val="003E15DA"/>
    <w:rsid w:val="003E179C"/>
    <w:rsid w:val="003E26D1"/>
    <w:rsid w:val="003E2986"/>
    <w:rsid w:val="003E5623"/>
    <w:rsid w:val="003E5F4F"/>
    <w:rsid w:val="003E6AFA"/>
    <w:rsid w:val="003E6D2B"/>
    <w:rsid w:val="003E7EA0"/>
    <w:rsid w:val="003F114C"/>
    <w:rsid w:val="003F2526"/>
    <w:rsid w:val="003F2CE0"/>
    <w:rsid w:val="003F2D4A"/>
    <w:rsid w:val="003F4A06"/>
    <w:rsid w:val="003F4D01"/>
    <w:rsid w:val="003F4F8D"/>
    <w:rsid w:val="003F5014"/>
    <w:rsid w:val="003F5076"/>
    <w:rsid w:val="003F52CE"/>
    <w:rsid w:val="003F5722"/>
    <w:rsid w:val="003F6489"/>
    <w:rsid w:val="003F6D35"/>
    <w:rsid w:val="003F6D3A"/>
    <w:rsid w:val="003F785F"/>
    <w:rsid w:val="00401CFA"/>
    <w:rsid w:val="004026A4"/>
    <w:rsid w:val="004039CD"/>
    <w:rsid w:val="00404B10"/>
    <w:rsid w:val="00407CCC"/>
    <w:rsid w:val="004107BC"/>
    <w:rsid w:val="00410FDC"/>
    <w:rsid w:val="00411CA1"/>
    <w:rsid w:val="00411F4E"/>
    <w:rsid w:val="00412B05"/>
    <w:rsid w:val="0041583A"/>
    <w:rsid w:val="00416AD3"/>
    <w:rsid w:val="00420D6F"/>
    <w:rsid w:val="00421CEF"/>
    <w:rsid w:val="00421E9C"/>
    <w:rsid w:val="0042244C"/>
    <w:rsid w:val="004232D1"/>
    <w:rsid w:val="00424B0E"/>
    <w:rsid w:val="00425335"/>
    <w:rsid w:val="004259E9"/>
    <w:rsid w:val="004270C5"/>
    <w:rsid w:val="00427A06"/>
    <w:rsid w:val="00427A8E"/>
    <w:rsid w:val="00431116"/>
    <w:rsid w:val="00433B8A"/>
    <w:rsid w:val="0043433D"/>
    <w:rsid w:val="00434930"/>
    <w:rsid w:val="00435C28"/>
    <w:rsid w:val="00435C8A"/>
    <w:rsid w:val="0043612F"/>
    <w:rsid w:val="00437746"/>
    <w:rsid w:val="0044045C"/>
    <w:rsid w:val="00440B3C"/>
    <w:rsid w:val="00440C13"/>
    <w:rsid w:val="004411F7"/>
    <w:rsid w:val="004413B1"/>
    <w:rsid w:val="00443EB0"/>
    <w:rsid w:val="00443F90"/>
    <w:rsid w:val="00445A64"/>
    <w:rsid w:val="00445D14"/>
    <w:rsid w:val="00447B9F"/>
    <w:rsid w:val="0045127A"/>
    <w:rsid w:val="00451C53"/>
    <w:rsid w:val="00452006"/>
    <w:rsid w:val="00452771"/>
    <w:rsid w:val="0045352E"/>
    <w:rsid w:val="00453D86"/>
    <w:rsid w:val="004563EF"/>
    <w:rsid w:val="00456824"/>
    <w:rsid w:val="00456A14"/>
    <w:rsid w:val="0045791E"/>
    <w:rsid w:val="00457BEA"/>
    <w:rsid w:val="00460490"/>
    <w:rsid w:val="00461406"/>
    <w:rsid w:val="00462158"/>
    <w:rsid w:val="00463DDD"/>
    <w:rsid w:val="00464A7B"/>
    <w:rsid w:val="00465A6E"/>
    <w:rsid w:val="00465A8A"/>
    <w:rsid w:val="00470C23"/>
    <w:rsid w:val="00471112"/>
    <w:rsid w:val="004713EE"/>
    <w:rsid w:val="0047216C"/>
    <w:rsid w:val="00474CC3"/>
    <w:rsid w:val="004758AB"/>
    <w:rsid w:val="00475AE7"/>
    <w:rsid w:val="00475D3E"/>
    <w:rsid w:val="0047786E"/>
    <w:rsid w:val="00480561"/>
    <w:rsid w:val="00481278"/>
    <w:rsid w:val="0048169A"/>
    <w:rsid w:val="00481724"/>
    <w:rsid w:val="00481E8B"/>
    <w:rsid w:val="00482181"/>
    <w:rsid w:val="00482F4A"/>
    <w:rsid w:val="00483A69"/>
    <w:rsid w:val="00484E0B"/>
    <w:rsid w:val="0048557F"/>
    <w:rsid w:val="00485818"/>
    <w:rsid w:val="004858FA"/>
    <w:rsid w:val="00487796"/>
    <w:rsid w:val="00490A19"/>
    <w:rsid w:val="00491B6D"/>
    <w:rsid w:val="00492830"/>
    <w:rsid w:val="00492938"/>
    <w:rsid w:val="0049294B"/>
    <w:rsid w:val="00494A85"/>
    <w:rsid w:val="004951E6"/>
    <w:rsid w:val="00495760"/>
    <w:rsid w:val="004969F4"/>
    <w:rsid w:val="00496D68"/>
    <w:rsid w:val="004972E3"/>
    <w:rsid w:val="004975A1"/>
    <w:rsid w:val="00497B8F"/>
    <w:rsid w:val="004A01C3"/>
    <w:rsid w:val="004A1183"/>
    <w:rsid w:val="004A1D2F"/>
    <w:rsid w:val="004A49C0"/>
    <w:rsid w:val="004A52D6"/>
    <w:rsid w:val="004A5A61"/>
    <w:rsid w:val="004A651E"/>
    <w:rsid w:val="004A694C"/>
    <w:rsid w:val="004B0CFF"/>
    <w:rsid w:val="004B0E05"/>
    <w:rsid w:val="004B36CE"/>
    <w:rsid w:val="004B37AB"/>
    <w:rsid w:val="004B4AEF"/>
    <w:rsid w:val="004B4D11"/>
    <w:rsid w:val="004B539D"/>
    <w:rsid w:val="004B56BC"/>
    <w:rsid w:val="004B7FBE"/>
    <w:rsid w:val="004C001E"/>
    <w:rsid w:val="004C01C8"/>
    <w:rsid w:val="004C02E1"/>
    <w:rsid w:val="004C0643"/>
    <w:rsid w:val="004C2982"/>
    <w:rsid w:val="004C30C1"/>
    <w:rsid w:val="004C4017"/>
    <w:rsid w:val="004C4731"/>
    <w:rsid w:val="004D1725"/>
    <w:rsid w:val="004D1BF9"/>
    <w:rsid w:val="004D212C"/>
    <w:rsid w:val="004D2B48"/>
    <w:rsid w:val="004D37A3"/>
    <w:rsid w:val="004D47C4"/>
    <w:rsid w:val="004D5125"/>
    <w:rsid w:val="004D5951"/>
    <w:rsid w:val="004D5A33"/>
    <w:rsid w:val="004D5D1F"/>
    <w:rsid w:val="004D63BD"/>
    <w:rsid w:val="004D7BA2"/>
    <w:rsid w:val="004E0B69"/>
    <w:rsid w:val="004E16AE"/>
    <w:rsid w:val="004E16D1"/>
    <w:rsid w:val="004E19FE"/>
    <w:rsid w:val="004E1C11"/>
    <w:rsid w:val="004E4A00"/>
    <w:rsid w:val="004E56E7"/>
    <w:rsid w:val="004E5834"/>
    <w:rsid w:val="004F00B1"/>
    <w:rsid w:val="004F06BA"/>
    <w:rsid w:val="004F08CD"/>
    <w:rsid w:val="004F12A9"/>
    <w:rsid w:val="004F1E87"/>
    <w:rsid w:val="004F31D6"/>
    <w:rsid w:val="004F3C74"/>
    <w:rsid w:val="004F4118"/>
    <w:rsid w:val="004F445F"/>
    <w:rsid w:val="004F524B"/>
    <w:rsid w:val="004F6A91"/>
    <w:rsid w:val="004F6D82"/>
    <w:rsid w:val="004F6FF9"/>
    <w:rsid w:val="00500436"/>
    <w:rsid w:val="0050059B"/>
    <w:rsid w:val="0050170F"/>
    <w:rsid w:val="005021D6"/>
    <w:rsid w:val="005031C1"/>
    <w:rsid w:val="00504EA8"/>
    <w:rsid w:val="005050A3"/>
    <w:rsid w:val="00510994"/>
    <w:rsid w:val="00510A0C"/>
    <w:rsid w:val="0051197D"/>
    <w:rsid w:val="00512117"/>
    <w:rsid w:val="005129F8"/>
    <w:rsid w:val="00512B0C"/>
    <w:rsid w:val="00515E16"/>
    <w:rsid w:val="00516B7F"/>
    <w:rsid w:val="005203E7"/>
    <w:rsid w:val="0052056C"/>
    <w:rsid w:val="00520CA5"/>
    <w:rsid w:val="00521B3A"/>
    <w:rsid w:val="00522D4E"/>
    <w:rsid w:val="00523B4D"/>
    <w:rsid w:val="00523E0A"/>
    <w:rsid w:val="00525F13"/>
    <w:rsid w:val="005260F5"/>
    <w:rsid w:val="005273A1"/>
    <w:rsid w:val="005311BC"/>
    <w:rsid w:val="00531753"/>
    <w:rsid w:val="005319B2"/>
    <w:rsid w:val="00532EB6"/>
    <w:rsid w:val="0053311E"/>
    <w:rsid w:val="00533AC3"/>
    <w:rsid w:val="00533B02"/>
    <w:rsid w:val="00533B9F"/>
    <w:rsid w:val="00533DA9"/>
    <w:rsid w:val="00534A53"/>
    <w:rsid w:val="005358C4"/>
    <w:rsid w:val="00535DBB"/>
    <w:rsid w:val="00535FA7"/>
    <w:rsid w:val="00536152"/>
    <w:rsid w:val="0053621B"/>
    <w:rsid w:val="005371EE"/>
    <w:rsid w:val="005372FE"/>
    <w:rsid w:val="00537E1E"/>
    <w:rsid w:val="0054025A"/>
    <w:rsid w:val="00542F46"/>
    <w:rsid w:val="00543F3F"/>
    <w:rsid w:val="00544373"/>
    <w:rsid w:val="00544521"/>
    <w:rsid w:val="00544A33"/>
    <w:rsid w:val="00544C49"/>
    <w:rsid w:val="00545519"/>
    <w:rsid w:val="005468A1"/>
    <w:rsid w:val="00547E89"/>
    <w:rsid w:val="005500CD"/>
    <w:rsid w:val="00550B93"/>
    <w:rsid w:val="00551EA2"/>
    <w:rsid w:val="005520C2"/>
    <w:rsid w:val="0055338B"/>
    <w:rsid w:val="0055425D"/>
    <w:rsid w:val="00554CE2"/>
    <w:rsid w:val="0055723E"/>
    <w:rsid w:val="005577FF"/>
    <w:rsid w:val="005604CA"/>
    <w:rsid w:val="00560A42"/>
    <w:rsid w:val="00562AF6"/>
    <w:rsid w:val="0056397B"/>
    <w:rsid w:val="00563B16"/>
    <w:rsid w:val="0056580B"/>
    <w:rsid w:val="00566110"/>
    <w:rsid w:val="0056786C"/>
    <w:rsid w:val="005720B8"/>
    <w:rsid w:val="00573431"/>
    <w:rsid w:val="005736C8"/>
    <w:rsid w:val="0057394E"/>
    <w:rsid w:val="00574830"/>
    <w:rsid w:val="00574BCF"/>
    <w:rsid w:val="00574E96"/>
    <w:rsid w:val="005751AD"/>
    <w:rsid w:val="00575B1F"/>
    <w:rsid w:val="0057612C"/>
    <w:rsid w:val="00576C3D"/>
    <w:rsid w:val="00576E98"/>
    <w:rsid w:val="005772AB"/>
    <w:rsid w:val="00577EE5"/>
    <w:rsid w:val="00577FD7"/>
    <w:rsid w:val="00580CAC"/>
    <w:rsid w:val="0058103D"/>
    <w:rsid w:val="00581087"/>
    <w:rsid w:val="005828FC"/>
    <w:rsid w:val="005834ED"/>
    <w:rsid w:val="00583963"/>
    <w:rsid w:val="0058494A"/>
    <w:rsid w:val="005857A9"/>
    <w:rsid w:val="00585CE8"/>
    <w:rsid w:val="00586A9C"/>
    <w:rsid w:val="00587006"/>
    <w:rsid w:val="0058779A"/>
    <w:rsid w:val="005879CB"/>
    <w:rsid w:val="005914CB"/>
    <w:rsid w:val="0059213B"/>
    <w:rsid w:val="005921D5"/>
    <w:rsid w:val="0059226E"/>
    <w:rsid w:val="00592970"/>
    <w:rsid w:val="00592C88"/>
    <w:rsid w:val="00592CEB"/>
    <w:rsid w:val="005941D5"/>
    <w:rsid w:val="00594873"/>
    <w:rsid w:val="00594A42"/>
    <w:rsid w:val="00594FE8"/>
    <w:rsid w:val="005953EE"/>
    <w:rsid w:val="0059557E"/>
    <w:rsid w:val="00595A89"/>
    <w:rsid w:val="005972E8"/>
    <w:rsid w:val="00597ED4"/>
    <w:rsid w:val="005A1B2C"/>
    <w:rsid w:val="005A2B2C"/>
    <w:rsid w:val="005A3303"/>
    <w:rsid w:val="005A39F8"/>
    <w:rsid w:val="005A689A"/>
    <w:rsid w:val="005A6C30"/>
    <w:rsid w:val="005B07FA"/>
    <w:rsid w:val="005B1CAF"/>
    <w:rsid w:val="005B2502"/>
    <w:rsid w:val="005B2C99"/>
    <w:rsid w:val="005B321B"/>
    <w:rsid w:val="005B3273"/>
    <w:rsid w:val="005B3F07"/>
    <w:rsid w:val="005B42F9"/>
    <w:rsid w:val="005B6496"/>
    <w:rsid w:val="005B79B0"/>
    <w:rsid w:val="005C0465"/>
    <w:rsid w:val="005C09A2"/>
    <w:rsid w:val="005C0BE9"/>
    <w:rsid w:val="005C0D10"/>
    <w:rsid w:val="005C1168"/>
    <w:rsid w:val="005C13F9"/>
    <w:rsid w:val="005C21E4"/>
    <w:rsid w:val="005C4D45"/>
    <w:rsid w:val="005C7217"/>
    <w:rsid w:val="005C7D86"/>
    <w:rsid w:val="005C7F59"/>
    <w:rsid w:val="005D23C5"/>
    <w:rsid w:val="005D2702"/>
    <w:rsid w:val="005D29C6"/>
    <w:rsid w:val="005D2E6D"/>
    <w:rsid w:val="005D3FCE"/>
    <w:rsid w:val="005D5B26"/>
    <w:rsid w:val="005D7A2E"/>
    <w:rsid w:val="005D7CC2"/>
    <w:rsid w:val="005E01A6"/>
    <w:rsid w:val="005E1046"/>
    <w:rsid w:val="005E1CEA"/>
    <w:rsid w:val="005E3F2D"/>
    <w:rsid w:val="005E57CB"/>
    <w:rsid w:val="005F09D1"/>
    <w:rsid w:val="005F0A8A"/>
    <w:rsid w:val="005F0B6D"/>
    <w:rsid w:val="005F198E"/>
    <w:rsid w:val="005F2519"/>
    <w:rsid w:val="005F396C"/>
    <w:rsid w:val="005F4407"/>
    <w:rsid w:val="005F5545"/>
    <w:rsid w:val="005F57D0"/>
    <w:rsid w:val="005F5A69"/>
    <w:rsid w:val="005F5AF2"/>
    <w:rsid w:val="005F61C6"/>
    <w:rsid w:val="005F6E85"/>
    <w:rsid w:val="005F75D6"/>
    <w:rsid w:val="005F7619"/>
    <w:rsid w:val="006002E6"/>
    <w:rsid w:val="006007A1"/>
    <w:rsid w:val="006028B8"/>
    <w:rsid w:val="00602CB4"/>
    <w:rsid w:val="00603E6E"/>
    <w:rsid w:val="006044A9"/>
    <w:rsid w:val="00606FB0"/>
    <w:rsid w:val="0061448E"/>
    <w:rsid w:val="006148B5"/>
    <w:rsid w:val="006148D0"/>
    <w:rsid w:val="00614A21"/>
    <w:rsid w:val="00614AC1"/>
    <w:rsid w:val="006151C2"/>
    <w:rsid w:val="00615ADB"/>
    <w:rsid w:val="006161EA"/>
    <w:rsid w:val="0061624C"/>
    <w:rsid w:val="0061631B"/>
    <w:rsid w:val="00616D1D"/>
    <w:rsid w:val="00620D81"/>
    <w:rsid w:val="00620F63"/>
    <w:rsid w:val="00621917"/>
    <w:rsid w:val="00622B61"/>
    <w:rsid w:val="006236DE"/>
    <w:rsid w:val="006241BB"/>
    <w:rsid w:val="00626BFE"/>
    <w:rsid w:val="00626D81"/>
    <w:rsid w:val="006277A1"/>
    <w:rsid w:val="006308E9"/>
    <w:rsid w:val="00630A39"/>
    <w:rsid w:val="0063302D"/>
    <w:rsid w:val="00633D4F"/>
    <w:rsid w:val="00634C82"/>
    <w:rsid w:val="00635185"/>
    <w:rsid w:val="00636980"/>
    <w:rsid w:val="00636FA8"/>
    <w:rsid w:val="00637C09"/>
    <w:rsid w:val="00640C4B"/>
    <w:rsid w:val="00640E6C"/>
    <w:rsid w:val="00643975"/>
    <w:rsid w:val="006449B8"/>
    <w:rsid w:val="00646AC6"/>
    <w:rsid w:val="006504A7"/>
    <w:rsid w:val="0065156B"/>
    <w:rsid w:val="0065417F"/>
    <w:rsid w:val="006546C4"/>
    <w:rsid w:val="00654DAC"/>
    <w:rsid w:val="00655312"/>
    <w:rsid w:val="006616A5"/>
    <w:rsid w:val="00662FDA"/>
    <w:rsid w:val="006633DB"/>
    <w:rsid w:val="006634A4"/>
    <w:rsid w:val="006637D6"/>
    <w:rsid w:val="00664329"/>
    <w:rsid w:val="0066508B"/>
    <w:rsid w:val="00666603"/>
    <w:rsid w:val="006667A9"/>
    <w:rsid w:val="00667934"/>
    <w:rsid w:val="00667A95"/>
    <w:rsid w:val="00667BDE"/>
    <w:rsid w:val="00670D98"/>
    <w:rsid w:val="00671C28"/>
    <w:rsid w:val="006726F1"/>
    <w:rsid w:val="0067291E"/>
    <w:rsid w:val="00672FD6"/>
    <w:rsid w:val="00673253"/>
    <w:rsid w:val="0067454C"/>
    <w:rsid w:val="0067477A"/>
    <w:rsid w:val="00674984"/>
    <w:rsid w:val="00674CE1"/>
    <w:rsid w:val="006755D0"/>
    <w:rsid w:val="00676752"/>
    <w:rsid w:val="006767D3"/>
    <w:rsid w:val="00677011"/>
    <w:rsid w:val="006776DA"/>
    <w:rsid w:val="00677BE1"/>
    <w:rsid w:val="006807E8"/>
    <w:rsid w:val="00681C9A"/>
    <w:rsid w:val="00682902"/>
    <w:rsid w:val="00683752"/>
    <w:rsid w:val="006838C1"/>
    <w:rsid w:val="0068435D"/>
    <w:rsid w:val="00684A72"/>
    <w:rsid w:val="00685C1D"/>
    <w:rsid w:val="00686F03"/>
    <w:rsid w:val="0068719B"/>
    <w:rsid w:val="00687E49"/>
    <w:rsid w:val="006912C7"/>
    <w:rsid w:val="006914D1"/>
    <w:rsid w:val="00692659"/>
    <w:rsid w:val="00692FE5"/>
    <w:rsid w:val="006932D5"/>
    <w:rsid w:val="00694C6F"/>
    <w:rsid w:val="0069675C"/>
    <w:rsid w:val="00696A0F"/>
    <w:rsid w:val="006A1031"/>
    <w:rsid w:val="006A2A22"/>
    <w:rsid w:val="006A2ADC"/>
    <w:rsid w:val="006A38E1"/>
    <w:rsid w:val="006A43A1"/>
    <w:rsid w:val="006A5615"/>
    <w:rsid w:val="006A6351"/>
    <w:rsid w:val="006A6AB0"/>
    <w:rsid w:val="006A7703"/>
    <w:rsid w:val="006A7C77"/>
    <w:rsid w:val="006B18BE"/>
    <w:rsid w:val="006B1E96"/>
    <w:rsid w:val="006B298C"/>
    <w:rsid w:val="006B2E73"/>
    <w:rsid w:val="006B40B5"/>
    <w:rsid w:val="006B66F8"/>
    <w:rsid w:val="006B6E54"/>
    <w:rsid w:val="006B751F"/>
    <w:rsid w:val="006C03BE"/>
    <w:rsid w:val="006C11D1"/>
    <w:rsid w:val="006C19CE"/>
    <w:rsid w:val="006C20F9"/>
    <w:rsid w:val="006C3920"/>
    <w:rsid w:val="006C4293"/>
    <w:rsid w:val="006C4454"/>
    <w:rsid w:val="006C52A5"/>
    <w:rsid w:val="006D0B77"/>
    <w:rsid w:val="006D1651"/>
    <w:rsid w:val="006D1D56"/>
    <w:rsid w:val="006D60A6"/>
    <w:rsid w:val="006E0B31"/>
    <w:rsid w:val="006E286F"/>
    <w:rsid w:val="006E2C8D"/>
    <w:rsid w:val="006E3350"/>
    <w:rsid w:val="006E34D5"/>
    <w:rsid w:val="006E36C0"/>
    <w:rsid w:val="006E41B4"/>
    <w:rsid w:val="006E4307"/>
    <w:rsid w:val="006E48E2"/>
    <w:rsid w:val="006E4C66"/>
    <w:rsid w:val="006E517F"/>
    <w:rsid w:val="006E582F"/>
    <w:rsid w:val="006E65DA"/>
    <w:rsid w:val="006F116D"/>
    <w:rsid w:val="006F1F57"/>
    <w:rsid w:val="006F2B4A"/>
    <w:rsid w:val="006F360F"/>
    <w:rsid w:val="006F4D0D"/>
    <w:rsid w:val="006F4DFA"/>
    <w:rsid w:val="006F510F"/>
    <w:rsid w:val="006F7ACB"/>
    <w:rsid w:val="007008E2"/>
    <w:rsid w:val="00701973"/>
    <w:rsid w:val="00702DB3"/>
    <w:rsid w:val="007049A5"/>
    <w:rsid w:val="007056A8"/>
    <w:rsid w:val="00706FCE"/>
    <w:rsid w:val="00707C37"/>
    <w:rsid w:val="0071066B"/>
    <w:rsid w:val="00710DEB"/>
    <w:rsid w:val="00711D10"/>
    <w:rsid w:val="00714D09"/>
    <w:rsid w:val="00716DF1"/>
    <w:rsid w:val="0071796A"/>
    <w:rsid w:val="00717DD1"/>
    <w:rsid w:val="00721AD9"/>
    <w:rsid w:val="00721C28"/>
    <w:rsid w:val="00723239"/>
    <w:rsid w:val="00724543"/>
    <w:rsid w:val="00724678"/>
    <w:rsid w:val="00724FBC"/>
    <w:rsid w:val="00725B34"/>
    <w:rsid w:val="007276B9"/>
    <w:rsid w:val="00730C23"/>
    <w:rsid w:val="00731A4F"/>
    <w:rsid w:val="0073220B"/>
    <w:rsid w:val="007325CF"/>
    <w:rsid w:val="00732E50"/>
    <w:rsid w:val="00732E5C"/>
    <w:rsid w:val="00732EF4"/>
    <w:rsid w:val="00733213"/>
    <w:rsid w:val="00734880"/>
    <w:rsid w:val="00734EF3"/>
    <w:rsid w:val="007352A8"/>
    <w:rsid w:val="007354C6"/>
    <w:rsid w:val="00735965"/>
    <w:rsid w:val="0073608E"/>
    <w:rsid w:val="00736DE2"/>
    <w:rsid w:val="007371CD"/>
    <w:rsid w:val="0074006A"/>
    <w:rsid w:val="00741CB2"/>
    <w:rsid w:val="0074226A"/>
    <w:rsid w:val="00742970"/>
    <w:rsid w:val="007437BD"/>
    <w:rsid w:val="00743FE0"/>
    <w:rsid w:val="00744774"/>
    <w:rsid w:val="00747C9F"/>
    <w:rsid w:val="0075018A"/>
    <w:rsid w:val="00750B37"/>
    <w:rsid w:val="00750DEA"/>
    <w:rsid w:val="00752171"/>
    <w:rsid w:val="0075252F"/>
    <w:rsid w:val="00753149"/>
    <w:rsid w:val="007532A0"/>
    <w:rsid w:val="00756215"/>
    <w:rsid w:val="00757791"/>
    <w:rsid w:val="00757C3F"/>
    <w:rsid w:val="00757F8E"/>
    <w:rsid w:val="00760954"/>
    <w:rsid w:val="0076270A"/>
    <w:rsid w:val="007634D1"/>
    <w:rsid w:val="00764323"/>
    <w:rsid w:val="0076464E"/>
    <w:rsid w:val="00764E22"/>
    <w:rsid w:val="0077101B"/>
    <w:rsid w:val="00771136"/>
    <w:rsid w:val="00771793"/>
    <w:rsid w:val="0077194C"/>
    <w:rsid w:val="007724B5"/>
    <w:rsid w:val="00772932"/>
    <w:rsid w:val="00772E11"/>
    <w:rsid w:val="0077349E"/>
    <w:rsid w:val="007752D0"/>
    <w:rsid w:val="00775BDC"/>
    <w:rsid w:val="007760D3"/>
    <w:rsid w:val="0077620E"/>
    <w:rsid w:val="0077687A"/>
    <w:rsid w:val="00776EC4"/>
    <w:rsid w:val="0077716F"/>
    <w:rsid w:val="00777AB4"/>
    <w:rsid w:val="00777B7B"/>
    <w:rsid w:val="00777E51"/>
    <w:rsid w:val="0078005D"/>
    <w:rsid w:val="00780F46"/>
    <w:rsid w:val="007834BD"/>
    <w:rsid w:val="007854C1"/>
    <w:rsid w:val="007854E7"/>
    <w:rsid w:val="00786870"/>
    <w:rsid w:val="00786AAF"/>
    <w:rsid w:val="0079058A"/>
    <w:rsid w:val="00791076"/>
    <w:rsid w:val="00791D20"/>
    <w:rsid w:val="007921B8"/>
    <w:rsid w:val="00792569"/>
    <w:rsid w:val="007928FB"/>
    <w:rsid w:val="00792CAF"/>
    <w:rsid w:val="007949A1"/>
    <w:rsid w:val="00795286"/>
    <w:rsid w:val="00796267"/>
    <w:rsid w:val="00796D19"/>
    <w:rsid w:val="0079791B"/>
    <w:rsid w:val="00797FA5"/>
    <w:rsid w:val="007A1C11"/>
    <w:rsid w:val="007A1F3F"/>
    <w:rsid w:val="007A3D12"/>
    <w:rsid w:val="007A5740"/>
    <w:rsid w:val="007A6049"/>
    <w:rsid w:val="007B2FE5"/>
    <w:rsid w:val="007B338A"/>
    <w:rsid w:val="007B3FFC"/>
    <w:rsid w:val="007B4574"/>
    <w:rsid w:val="007B4722"/>
    <w:rsid w:val="007B4B61"/>
    <w:rsid w:val="007B5C70"/>
    <w:rsid w:val="007B60F7"/>
    <w:rsid w:val="007B7293"/>
    <w:rsid w:val="007B7935"/>
    <w:rsid w:val="007B7A3A"/>
    <w:rsid w:val="007B7F21"/>
    <w:rsid w:val="007C094C"/>
    <w:rsid w:val="007C0BCC"/>
    <w:rsid w:val="007C1004"/>
    <w:rsid w:val="007C1AE5"/>
    <w:rsid w:val="007C2070"/>
    <w:rsid w:val="007C21C6"/>
    <w:rsid w:val="007C38F3"/>
    <w:rsid w:val="007C3F5D"/>
    <w:rsid w:val="007C51E0"/>
    <w:rsid w:val="007C67FA"/>
    <w:rsid w:val="007C7941"/>
    <w:rsid w:val="007D1D9C"/>
    <w:rsid w:val="007D3085"/>
    <w:rsid w:val="007D449A"/>
    <w:rsid w:val="007D4DA2"/>
    <w:rsid w:val="007D5506"/>
    <w:rsid w:val="007D5FC7"/>
    <w:rsid w:val="007D652D"/>
    <w:rsid w:val="007D71C6"/>
    <w:rsid w:val="007D7FE1"/>
    <w:rsid w:val="007E0CA5"/>
    <w:rsid w:val="007E176C"/>
    <w:rsid w:val="007E1D52"/>
    <w:rsid w:val="007E2659"/>
    <w:rsid w:val="007E3A16"/>
    <w:rsid w:val="007E6241"/>
    <w:rsid w:val="007E6D97"/>
    <w:rsid w:val="007F0B3F"/>
    <w:rsid w:val="007F0BAC"/>
    <w:rsid w:val="007F2B31"/>
    <w:rsid w:val="007F2BFE"/>
    <w:rsid w:val="007F3D2E"/>
    <w:rsid w:val="007F48C0"/>
    <w:rsid w:val="007F692E"/>
    <w:rsid w:val="007F6C19"/>
    <w:rsid w:val="00800F51"/>
    <w:rsid w:val="008012EA"/>
    <w:rsid w:val="00801967"/>
    <w:rsid w:val="00801AC0"/>
    <w:rsid w:val="00802E78"/>
    <w:rsid w:val="00803533"/>
    <w:rsid w:val="00804348"/>
    <w:rsid w:val="00804F20"/>
    <w:rsid w:val="00805A70"/>
    <w:rsid w:val="008067FA"/>
    <w:rsid w:val="008068B2"/>
    <w:rsid w:val="00806A9B"/>
    <w:rsid w:val="00807479"/>
    <w:rsid w:val="008120C6"/>
    <w:rsid w:val="008122DB"/>
    <w:rsid w:val="00812DEF"/>
    <w:rsid w:val="00813F56"/>
    <w:rsid w:val="0081459C"/>
    <w:rsid w:val="00814B0F"/>
    <w:rsid w:val="00814E3F"/>
    <w:rsid w:val="0081656D"/>
    <w:rsid w:val="008212B8"/>
    <w:rsid w:val="008212D5"/>
    <w:rsid w:val="0082249E"/>
    <w:rsid w:val="00823236"/>
    <w:rsid w:val="00824E36"/>
    <w:rsid w:val="00825A03"/>
    <w:rsid w:val="00825C70"/>
    <w:rsid w:val="008268BD"/>
    <w:rsid w:val="008268DC"/>
    <w:rsid w:val="00826E16"/>
    <w:rsid w:val="00827354"/>
    <w:rsid w:val="00827861"/>
    <w:rsid w:val="008279DA"/>
    <w:rsid w:val="00827DD3"/>
    <w:rsid w:val="0083087F"/>
    <w:rsid w:val="0083203A"/>
    <w:rsid w:val="00832CFB"/>
    <w:rsid w:val="00833057"/>
    <w:rsid w:val="008330A4"/>
    <w:rsid w:val="0083335B"/>
    <w:rsid w:val="00834AB3"/>
    <w:rsid w:val="00834B80"/>
    <w:rsid w:val="008376BE"/>
    <w:rsid w:val="008412B8"/>
    <w:rsid w:val="008419D4"/>
    <w:rsid w:val="00842A68"/>
    <w:rsid w:val="008431F3"/>
    <w:rsid w:val="008448F8"/>
    <w:rsid w:val="00845E0B"/>
    <w:rsid w:val="00846019"/>
    <w:rsid w:val="0084607E"/>
    <w:rsid w:val="00846468"/>
    <w:rsid w:val="00846974"/>
    <w:rsid w:val="008506AF"/>
    <w:rsid w:val="00850908"/>
    <w:rsid w:val="00850B45"/>
    <w:rsid w:val="00850DD6"/>
    <w:rsid w:val="008516C2"/>
    <w:rsid w:val="00853BB7"/>
    <w:rsid w:val="00853D40"/>
    <w:rsid w:val="00853F98"/>
    <w:rsid w:val="008553C2"/>
    <w:rsid w:val="008562F1"/>
    <w:rsid w:val="00857EDF"/>
    <w:rsid w:val="00860108"/>
    <w:rsid w:val="00860F6D"/>
    <w:rsid w:val="00861299"/>
    <w:rsid w:val="00861E89"/>
    <w:rsid w:val="008652FE"/>
    <w:rsid w:val="00865AFF"/>
    <w:rsid w:val="00865FFE"/>
    <w:rsid w:val="0086603A"/>
    <w:rsid w:val="00866A19"/>
    <w:rsid w:val="0087005E"/>
    <w:rsid w:val="008700EA"/>
    <w:rsid w:val="008710E4"/>
    <w:rsid w:val="00871527"/>
    <w:rsid w:val="008717B9"/>
    <w:rsid w:val="00872134"/>
    <w:rsid w:val="008731F6"/>
    <w:rsid w:val="00873D69"/>
    <w:rsid w:val="00874690"/>
    <w:rsid w:val="00874846"/>
    <w:rsid w:val="00874C8F"/>
    <w:rsid w:val="00875298"/>
    <w:rsid w:val="008760C5"/>
    <w:rsid w:val="00880857"/>
    <w:rsid w:val="00880A14"/>
    <w:rsid w:val="0088278A"/>
    <w:rsid w:val="00883B12"/>
    <w:rsid w:val="00883EC3"/>
    <w:rsid w:val="008869F1"/>
    <w:rsid w:val="00887171"/>
    <w:rsid w:val="00890050"/>
    <w:rsid w:val="0089116F"/>
    <w:rsid w:val="00891914"/>
    <w:rsid w:val="008934AE"/>
    <w:rsid w:val="00894343"/>
    <w:rsid w:val="00894A29"/>
    <w:rsid w:val="00895756"/>
    <w:rsid w:val="00895758"/>
    <w:rsid w:val="00895E58"/>
    <w:rsid w:val="008964A3"/>
    <w:rsid w:val="00896BA8"/>
    <w:rsid w:val="00896E22"/>
    <w:rsid w:val="00897322"/>
    <w:rsid w:val="008A288E"/>
    <w:rsid w:val="008A33BB"/>
    <w:rsid w:val="008A4CB7"/>
    <w:rsid w:val="008A52A2"/>
    <w:rsid w:val="008A5341"/>
    <w:rsid w:val="008A572C"/>
    <w:rsid w:val="008A6FE1"/>
    <w:rsid w:val="008A7CD8"/>
    <w:rsid w:val="008B052E"/>
    <w:rsid w:val="008B169A"/>
    <w:rsid w:val="008B181D"/>
    <w:rsid w:val="008B1C2E"/>
    <w:rsid w:val="008B3312"/>
    <w:rsid w:val="008B552F"/>
    <w:rsid w:val="008B5A5C"/>
    <w:rsid w:val="008B61DA"/>
    <w:rsid w:val="008B63B9"/>
    <w:rsid w:val="008B6964"/>
    <w:rsid w:val="008B78FA"/>
    <w:rsid w:val="008C13BE"/>
    <w:rsid w:val="008C2817"/>
    <w:rsid w:val="008C329E"/>
    <w:rsid w:val="008C56B4"/>
    <w:rsid w:val="008C56EF"/>
    <w:rsid w:val="008C57B5"/>
    <w:rsid w:val="008C5D16"/>
    <w:rsid w:val="008D12EC"/>
    <w:rsid w:val="008D27B3"/>
    <w:rsid w:val="008D4027"/>
    <w:rsid w:val="008D4059"/>
    <w:rsid w:val="008D4A60"/>
    <w:rsid w:val="008D4A85"/>
    <w:rsid w:val="008D6063"/>
    <w:rsid w:val="008D61CD"/>
    <w:rsid w:val="008D672C"/>
    <w:rsid w:val="008D73EB"/>
    <w:rsid w:val="008D7CBB"/>
    <w:rsid w:val="008E0951"/>
    <w:rsid w:val="008E2474"/>
    <w:rsid w:val="008E36FF"/>
    <w:rsid w:val="008E3E97"/>
    <w:rsid w:val="008E4B1E"/>
    <w:rsid w:val="008E613A"/>
    <w:rsid w:val="008E66BB"/>
    <w:rsid w:val="008E6DA8"/>
    <w:rsid w:val="008E7A03"/>
    <w:rsid w:val="008F0146"/>
    <w:rsid w:val="008F0D31"/>
    <w:rsid w:val="008F4DFE"/>
    <w:rsid w:val="008F56B5"/>
    <w:rsid w:val="00900684"/>
    <w:rsid w:val="00900A4B"/>
    <w:rsid w:val="00901BBC"/>
    <w:rsid w:val="00902946"/>
    <w:rsid w:val="00902D5D"/>
    <w:rsid w:val="0090503D"/>
    <w:rsid w:val="00906699"/>
    <w:rsid w:val="00907C5A"/>
    <w:rsid w:val="00910017"/>
    <w:rsid w:val="009104F0"/>
    <w:rsid w:val="009107A5"/>
    <w:rsid w:val="00910F01"/>
    <w:rsid w:val="00910FD3"/>
    <w:rsid w:val="009117AE"/>
    <w:rsid w:val="00911D14"/>
    <w:rsid w:val="00913F0B"/>
    <w:rsid w:val="00914949"/>
    <w:rsid w:val="00915379"/>
    <w:rsid w:val="00916210"/>
    <w:rsid w:val="009162B2"/>
    <w:rsid w:val="00916788"/>
    <w:rsid w:val="00916DA3"/>
    <w:rsid w:val="009173DF"/>
    <w:rsid w:val="009179C6"/>
    <w:rsid w:val="00920350"/>
    <w:rsid w:val="0092049F"/>
    <w:rsid w:val="00920950"/>
    <w:rsid w:val="00920D10"/>
    <w:rsid w:val="00921182"/>
    <w:rsid w:val="00921484"/>
    <w:rsid w:val="0092260B"/>
    <w:rsid w:val="00923C59"/>
    <w:rsid w:val="00924E82"/>
    <w:rsid w:val="009265CC"/>
    <w:rsid w:val="00926638"/>
    <w:rsid w:val="00926955"/>
    <w:rsid w:val="009308BA"/>
    <w:rsid w:val="009311BB"/>
    <w:rsid w:val="0093158D"/>
    <w:rsid w:val="00931931"/>
    <w:rsid w:val="00933157"/>
    <w:rsid w:val="0093377A"/>
    <w:rsid w:val="00933F49"/>
    <w:rsid w:val="00934757"/>
    <w:rsid w:val="00934915"/>
    <w:rsid w:val="009366EC"/>
    <w:rsid w:val="0093671A"/>
    <w:rsid w:val="009367D0"/>
    <w:rsid w:val="009419C1"/>
    <w:rsid w:val="009420F1"/>
    <w:rsid w:val="0094598F"/>
    <w:rsid w:val="009459F0"/>
    <w:rsid w:val="00945B63"/>
    <w:rsid w:val="00946B9E"/>
    <w:rsid w:val="00947507"/>
    <w:rsid w:val="0094784B"/>
    <w:rsid w:val="00950715"/>
    <w:rsid w:val="00951343"/>
    <w:rsid w:val="00951B11"/>
    <w:rsid w:val="0095291B"/>
    <w:rsid w:val="009541A9"/>
    <w:rsid w:val="00954FDB"/>
    <w:rsid w:val="009550D6"/>
    <w:rsid w:val="00956020"/>
    <w:rsid w:val="009574ED"/>
    <w:rsid w:val="00961F2F"/>
    <w:rsid w:val="00962751"/>
    <w:rsid w:val="00963B52"/>
    <w:rsid w:val="0096550E"/>
    <w:rsid w:val="0096597C"/>
    <w:rsid w:val="00965D50"/>
    <w:rsid w:val="00966317"/>
    <w:rsid w:val="009669E5"/>
    <w:rsid w:val="00966E53"/>
    <w:rsid w:val="00967ACB"/>
    <w:rsid w:val="00970452"/>
    <w:rsid w:val="00970C9A"/>
    <w:rsid w:val="0097221C"/>
    <w:rsid w:val="00973775"/>
    <w:rsid w:val="00973C45"/>
    <w:rsid w:val="00975749"/>
    <w:rsid w:val="009764A7"/>
    <w:rsid w:val="009767CF"/>
    <w:rsid w:val="009812B1"/>
    <w:rsid w:val="00981323"/>
    <w:rsid w:val="00981A67"/>
    <w:rsid w:val="00981F25"/>
    <w:rsid w:val="00982182"/>
    <w:rsid w:val="009822A8"/>
    <w:rsid w:val="00982673"/>
    <w:rsid w:val="00982985"/>
    <w:rsid w:val="00983576"/>
    <w:rsid w:val="00983E10"/>
    <w:rsid w:val="00985178"/>
    <w:rsid w:val="0098629A"/>
    <w:rsid w:val="00986AFD"/>
    <w:rsid w:val="00986BE4"/>
    <w:rsid w:val="00986D8F"/>
    <w:rsid w:val="00986D95"/>
    <w:rsid w:val="009906FE"/>
    <w:rsid w:val="00990C63"/>
    <w:rsid w:val="009911ED"/>
    <w:rsid w:val="0099232E"/>
    <w:rsid w:val="0099361B"/>
    <w:rsid w:val="009936AF"/>
    <w:rsid w:val="00993B75"/>
    <w:rsid w:val="00993BDB"/>
    <w:rsid w:val="00993C5C"/>
    <w:rsid w:val="00994CDE"/>
    <w:rsid w:val="00994DEC"/>
    <w:rsid w:val="009966FE"/>
    <w:rsid w:val="00996730"/>
    <w:rsid w:val="009967CF"/>
    <w:rsid w:val="00997529"/>
    <w:rsid w:val="00997B86"/>
    <w:rsid w:val="00997E7F"/>
    <w:rsid w:val="009A0481"/>
    <w:rsid w:val="009A0FB9"/>
    <w:rsid w:val="009A1C33"/>
    <w:rsid w:val="009A1EE9"/>
    <w:rsid w:val="009A20D5"/>
    <w:rsid w:val="009A44EF"/>
    <w:rsid w:val="009A4A0A"/>
    <w:rsid w:val="009A4CDF"/>
    <w:rsid w:val="009A5AAF"/>
    <w:rsid w:val="009A724B"/>
    <w:rsid w:val="009A7AEE"/>
    <w:rsid w:val="009A7E2D"/>
    <w:rsid w:val="009B0D6F"/>
    <w:rsid w:val="009B1D40"/>
    <w:rsid w:val="009B28D7"/>
    <w:rsid w:val="009B40D1"/>
    <w:rsid w:val="009B45F4"/>
    <w:rsid w:val="009B5DFD"/>
    <w:rsid w:val="009B6C0F"/>
    <w:rsid w:val="009C01A1"/>
    <w:rsid w:val="009C1AA7"/>
    <w:rsid w:val="009C3805"/>
    <w:rsid w:val="009C39BF"/>
    <w:rsid w:val="009C5DF9"/>
    <w:rsid w:val="009C7244"/>
    <w:rsid w:val="009D00F1"/>
    <w:rsid w:val="009D04E4"/>
    <w:rsid w:val="009D0E19"/>
    <w:rsid w:val="009D116C"/>
    <w:rsid w:val="009D2539"/>
    <w:rsid w:val="009D29BE"/>
    <w:rsid w:val="009D2D2C"/>
    <w:rsid w:val="009D3A3F"/>
    <w:rsid w:val="009D3CBE"/>
    <w:rsid w:val="009D3E62"/>
    <w:rsid w:val="009D42F4"/>
    <w:rsid w:val="009D478B"/>
    <w:rsid w:val="009D4F24"/>
    <w:rsid w:val="009D5998"/>
    <w:rsid w:val="009D639C"/>
    <w:rsid w:val="009D6865"/>
    <w:rsid w:val="009D6F09"/>
    <w:rsid w:val="009E15D9"/>
    <w:rsid w:val="009E4A9F"/>
    <w:rsid w:val="009E5D8E"/>
    <w:rsid w:val="009E63FC"/>
    <w:rsid w:val="009E6951"/>
    <w:rsid w:val="009F0884"/>
    <w:rsid w:val="009F0E16"/>
    <w:rsid w:val="009F136A"/>
    <w:rsid w:val="009F1DA1"/>
    <w:rsid w:val="009F481C"/>
    <w:rsid w:val="009F525E"/>
    <w:rsid w:val="009F6442"/>
    <w:rsid w:val="009F69E1"/>
    <w:rsid w:val="00A0162C"/>
    <w:rsid w:val="00A019C8"/>
    <w:rsid w:val="00A02639"/>
    <w:rsid w:val="00A03B27"/>
    <w:rsid w:val="00A05481"/>
    <w:rsid w:val="00A0593C"/>
    <w:rsid w:val="00A059D6"/>
    <w:rsid w:val="00A063DA"/>
    <w:rsid w:val="00A07334"/>
    <w:rsid w:val="00A07395"/>
    <w:rsid w:val="00A10FB5"/>
    <w:rsid w:val="00A110E7"/>
    <w:rsid w:val="00A11239"/>
    <w:rsid w:val="00A11E78"/>
    <w:rsid w:val="00A12ACB"/>
    <w:rsid w:val="00A13194"/>
    <w:rsid w:val="00A131B9"/>
    <w:rsid w:val="00A14D4F"/>
    <w:rsid w:val="00A15B21"/>
    <w:rsid w:val="00A16646"/>
    <w:rsid w:val="00A21230"/>
    <w:rsid w:val="00A21451"/>
    <w:rsid w:val="00A215EA"/>
    <w:rsid w:val="00A235C7"/>
    <w:rsid w:val="00A23DED"/>
    <w:rsid w:val="00A244A5"/>
    <w:rsid w:val="00A247D2"/>
    <w:rsid w:val="00A25BE8"/>
    <w:rsid w:val="00A25D4F"/>
    <w:rsid w:val="00A2626C"/>
    <w:rsid w:val="00A302DD"/>
    <w:rsid w:val="00A305AC"/>
    <w:rsid w:val="00A306B1"/>
    <w:rsid w:val="00A30CAC"/>
    <w:rsid w:val="00A31C39"/>
    <w:rsid w:val="00A335F8"/>
    <w:rsid w:val="00A37589"/>
    <w:rsid w:val="00A3784C"/>
    <w:rsid w:val="00A4085E"/>
    <w:rsid w:val="00A40ECA"/>
    <w:rsid w:val="00A41D97"/>
    <w:rsid w:val="00A42909"/>
    <w:rsid w:val="00A42CE1"/>
    <w:rsid w:val="00A4459E"/>
    <w:rsid w:val="00A44F97"/>
    <w:rsid w:val="00A4512D"/>
    <w:rsid w:val="00A45D8E"/>
    <w:rsid w:val="00A45DDC"/>
    <w:rsid w:val="00A46039"/>
    <w:rsid w:val="00A46CF3"/>
    <w:rsid w:val="00A46E17"/>
    <w:rsid w:val="00A50509"/>
    <w:rsid w:val="00A52984"/>
    <w:rsid w:val="00A52B6B"/>
    <w:rsid w:val="00A53971"/>
    <w:rsid w:val="00A53B5F"/>
    <w:rsid w:val="00A54697"/>
    <w:rsid w:val="00A54E83"/>
    <w:rsid w:val="00A55F0D"/>
    <w:rsid w:val="00A5670E"/>
    <w:rsid w:val="00A5705F"/>
    <w:rsid w:val="00A60017"/>
    <w:rsid w:val="00A61FEC"/>
    <w:rsid w:val="00A6237A"/>
    <w:rsid w:val="00A62574"/>
    <w:rsid w:val="00A631B1"/>
    <w:rsid w:val="00A63917"/>
    <w:rsid w:val="00A65FC5"/>
    <w:rsid w:val="00A70E08"/>
    <w:rsid w:val="00A71632"/>
    <w:rsid w:val="00A717AD"/>
    <w:rsid w:val="00A731DA"/>
    <w:rsid w:val="00A734CB"/>
    <w:rsid w:val="00A73515"/>
    <w:rsid w:val="00A73D61"/>
    <w:rsid w:val="00A74B9B"/>
    <w:rsid w:val="00A74E7F"/>
    <w:rsid w:val="00A76715"/>
    <w:rsid w:val="00A76FA7"/>
    <w:rsid w:val="00A7741D"/>
    <w:rsid w:val="00A77A11"/>
    <w:rsid w:val="00A77BC2"/>
    <w:rsid w:val="00A8003D"/>
    <w:rsid w:val="00A80AFB"/>
    <w:rsid w:val="00A81113"/>
    <w:rsid w:val="00A81475"/>
    <w:rsid w:val="00A817B6"/>
    <w:rsid w:val="00A82488"/>
    <w:rsid w:val="00A82DE5"/>
    <w:rsid w:val="00A83F20"/>
    <w:rsid w:val="00A843FF"/>
    <w:rsid w:val="00A84A7E"/>
    <w:rsid w:val="00A86451"/>
    <w:rsid w:val="00A865E1"/>
    <w:rsid w:val="00A868C7"/>
    <w:rsid w:val="00A87D1A"/>
    <w:rsid w:val="00A87E94"/>
    <w:rsid w:val="00A907AF"/>
    <w:rsid w:val="00A91394"/>
    <w:rsid w:val="00A9157B"/>
    <w:rsid w:val="00A93507"/>
    <w:rsid w:val="00A93EB9"/>
    <w:rsid w:val="00A94E25"/>
    <w:rsid w:val="00A969A3"/>
    <w:rsid w:val="00AA033A"/>
    <w:rsid w:val="00AA0FBE"/>
    <w:rsid w:val="00AA1181"/>
    <w:rsid w:val="00AA1BD3"/>
    <w:rsid w:val="00AA1DEA"/>
    <w:rsid w:val="00AA3396"/>
    <w:rsid w:val="00AA3A71"/>
    <w:rsid w:val="00AA3B51"/>
    <w:rsid w:val="00AA4840"/>
    <w:rsid w:val="00AA4BFD"/>
    <w:rsid w:val="00AA5241"/>
    <w:rsid w:val="00AA60B3"/>
    <w:rsid w:val="00AB0912"/>
    <w:rsid w:val="00AB0A0B"/>
    <w:rsid w:val="00AB1B78"/>
    <w:rsid w:val="00AB24E9"/>
    <w:rsid w:val="00AB390D"/>
    <w:rsid w:val="00AB62C6"/>
    <w:rsid w:val="00AB765F"/>
    <w:rsid w:val="00AB7EE3"/>
    <w:rsid w:val="00AB7F9D"/>
    <w:rsid w:val="00AC18D4"/>
    <w:rsid w:val="00AC1B52"/>
    <w:rsid w:val="00AC2CE7"/>
    <w:rsid w:val="00AC4184"/>
    <w:rsid w:val="00AC5737"/>
    <w:rsid w:val="00AC58CF"/>
    <w:rsid w:val="00AC5B3F"/>
    <w:rsid w:val="00AC5B8E"/>
    <w:rsid w:val="00AC5ED5"/>
    <w:rsid w:val="00AC6478"/>
    <w:rsid w:val="00AC6C0C"/>
    <w:rsid w:val="00AC72BD"/>
    <w:rsid w:val="00AC7EB7"/>
    <w:rsid w:val="00AD145E"/>
    <w:rsid w:val="00AD22F2"/>
    <w:rsid w:val="00AD332D"/>
    <w:rsid w:val="00AD3C17"/>
    <w:rsid w:val="00AD3DE1"/>
    <w:rsid w:val="00AD4471"/>
    <w:rsid w:val="00AD5E2D"/>
    <w:rsid w:val="00AD6CC2"/>
    <w:rsid w:val="00AD6EEA"/>
    <w:rsid w:val="00AD7BA5"/>
    <w:rsid w:val="00AE091A"/>
    <w:rsid w:val="00AE0C5B"/>
    <w:rsid w:val="00AE0F8F"/>
    <w:rsid w:val="00AE11BC"/>
    <w:rsid w:val="00AE1C15"/>
    <w:rsid w:val="00AE21EF"/>
    <w:rsid w:val="00AE224E"/>
    <w:rsid w:val="00AE2E5B"/>
    <w:rsid w:val="00AE31AD"/>
    <w:rsid w:val="00AE437F"/>
    <w:rsid w:val="00AE5191"/>
    <w:rsid w:val="00AE62E3"/>
    <w:rsid w:val="00AE73ED"/>
    <w:rsid w:val="00AE752B"/>
    <w:rsid w:val="00AE7B9A"/>
    <w:rsid w:val="00AE7FB3"/>
    <w:rsid w:val="00AF04C2"/>
    <w:rsid w:val="00AF1C82"/>
    <w:rsid w:val="00AF1C88"/>
    <w:rsid w:val="00AF34A5"/>
    <w:rsid w:val="00AF4ADC"/>
    <w:rsid w:val="00AF5055"/>
    <w:rsid w:val="00AF546B"/>
    <w:rsid w:val="00AF66B8"/>
    <w:rsid w:val="00AF720B"/>
    <w:rsid w:val="00AF7A76"/>
    <w:rsid w:val="00AF7BCD"/>
    <w:rsid w:val="00B00A0E"/>
    <w:rsid w:val="00B01942"/>
    <w:rsid w:val="00B01EEE"/>
    <w:rsid w:val="00B022F4"/>
    <w:rsid w:val="00B02366"/>
    <w:rsid w:val="00B02F38"/>
    <w:rsid w:val="00B03070"/>
    <w:rsid w:val="00B0312C"/>
    <w:rsid w:val="00B03130"/>
    <w:rsid w:val="00B04590"/>
    <w:rsid w:val="00B07F0D"/>
    <w:rsid w:val="00B07F86"/>
    <w:rsid w:val="00B11803"/>
    <w:rsid w:val="00B12D1D"/>
    <w:rsid w:val="00B13CE8"/>
    <w:rsid w:val="00B14F3E"/>
    <w:rsid w:val="00B16659"/>
    <w:rsid w:val="00B17C42"/>
    <w:rsid w:val="00B17CEB"/>
    <w:rsid w:val="00B213FF"/>
    <w:rsid w:val="00B2168D"/>
    <w:rsid w:val="00B2267E"/>
    <w:rsid w:val="00B2299D"/>
    <w:rsid w:val="00B22A36"/>
    <w:rsid w:val="00B23E63"/>
    <w:rsid w:val="00B241C3"/>
    <w:rsid w:val="00B26CA2"/>
    <w:rsid w:val="00B2716B"/>
    <w:rsid w:val="00B27CA0"/>
    <w:rsid w:val="00B27E4C"/>
    <w:rsid w:val="00B27E69"/>
    <w:rsid w:val="00B301ED"/>
    <w:rsid w:val="00B30EF3"/>
    <w:rsid w:val="00B3108C"/>
    <w:rsid w:val="00B32BCD"/>
    <w:rsid w:val="00B32F8E"/>
    <w:rsid w:val="00B332D5"/>
    <w:rsid w:val="00B345C2"/>
    <w:rsid w:val="00B34914"/>
    <w:rsid w:val="00B349A8"/>
    <w:rsid w:val="00B34E54"/>
    <w:rsid w:val="00B36655"/>
    <w:rsid w:val="00B369DF"/>
    <w:rsid w:val="00B4096F"/>
    <w:rsid w:val="00B4206D"/>
    <w:rsid w:val="00B428BC"/>
    <w:rsid w:val="00B43D0F"/>
    <w:rsid w:val="00B43E76"/>
    <w:rsid w:val="00B45C19"/>
    <w:rsid w:val="00B46211"/>
    <w:rsid w:val="00B47360"/>
    <w:rsid w:val="00B5268C"/>
    <w:rsid w:val="00B5404B"/>
    <w:rsid w:val="00B56147"/>
    <w:rsid w:val="00B57450"/>
    <w:rsid w:val="00B57976"/>
    <w:rsid w:val="00B6028B"/>
    <w:rsid w:val="00B60C77"/>
    <w:rsid w:val="00B60D91"/>
    <w:rsid w:val="00B61AEB"/>
    <w:rsid w:val="00B62495"/>
    <w:rsid w:val="00B62881"/>
    <w:rsid w:val="00B632B6"/>
    <w:rsid w:val="00B66C22"/>
    <w:rsid w:val="00B6731B"/>
    <w:rsid w:val="00B7082B"/>
    <w:rsid w:val="00B70ABF"/>
    <w:rsid w:val="00B717EA"/>
    <w:rsid w:val="00B719DB"/>
    <w:rsid w:val="00B72262"/>
    <w:rsid w:val="00B7282B"/>
    <w:rsid w:val="00B72EC2"/>
    <w:rsid w:val="00B72F78"/>
    <w:rsid w:val="00B73A22"/>
    <w:rsid w:val="00B74936"/>
    <w:rsid w:val="00B74A9B"/>
    <w:rsid w:val="00B75458"/>
    <w:rsid w:val="00B75818"/>
    <w:rsid w:val="00B76752"/>
    <w:rsid w:val="00B77267"/>
    <w:rsid w:val="00B779F8"/>
    <w:rsid w:val="00B77C01"/>
    <w:rsid w:val="00B804AD"/>
    <w:rsid w:val="00B813F5"/>
    <w:rsid w:val="00B84123"/>
    <w:rsid w:val="00B86292"/>
    <w:rsid w:val="00B865DF"/>
    <w:rsid w:val="00B86765"/>
    <w:rsid w:val="00B86D46"/>
    <w:rsid w:val="00B91FAF"/>
    <w:rsid w:val="00B92966"/>
    <w:rsid w:val="00B93982"/>
    <w:rsid w:val="00B93BE6"/>
    <w:rsid w:val="00B94181"/>
    <w:rsid w:val="00B94960"/>
    <w:rsid w:val="00B94A8F"/>
    <w:rsid w:val="00B951E8"/>
    <w:rsid w:val="00B954ED"/>
    <w:rsid w:val="00B95534"/>
    <w:rsid w:val="00B957E8"/>
    <w:rsid w:val="00BA1A8B"/>
    <w:rsid w:val="00BA2E70"/>
    <w:rsid w:val="00BA35C3"/>
    <w:rsid w:val="00BA3AF8"/>
    <w:rsid w:val="00BA3F4D"/>
    <w:rsid w:val="00BA4266"/>
    <w:rsid w:val="00BA46E7"/>
    <w:rsid w:val="00BA6A0E"/>
    <w:rsid w:val="00BA7760"/>
    <w:rsid w:val="00BA7D1C"/>
    <w:rsid w:val="00BB1F7C"/>
    <w:rsid w:val="00BB25F4"/>
    <w:rsid w:val="00BB3C50"/>
    <w:rsid w:val="00BB6019"/>
    <w:rsid w:val="00BB7DD6"/>
    <w:rsid w:val="00BC1A6B"/>
    <w:rsid w:val="00BC1FA8"/>
    <w:rsid w:val="00BC2286"/>
    <w:rsid w:val="00BC48AB"/>
    <w:rsid w:val="00BC7B6C"/>
    <w:rsid w:val="00BD02C6"/>
    <w:rsid w:val="00BD23D8"/>
    <w:rsid w:val="00BD2552"/>
    <w:rsid w:val="00BD29DD"/>
    <w:rsid w:val="00BD2A5E"/>
    <w:rsid w:val="00BD2C0D"/>
    <w:rsid w:val="00BD3D2C"/>
    <w:rsid w:val="00BD425E"/>
    <w:rsid w:val="00BD4D83"/>
    <w:rsid w:val="00BD54C8"/>
    <w:rsid w:val="00BD6668"/>
    <w:rsid w:val="00BD6D40"/>
    <w:rsid w:val="00BD6FE2"/>
    <w:rsid w:val="00BE0E51"/>
    <w:rsid w:val="00BE1777"/>
    <w:rsid w:val="00BE1DB6"/>
    <w:rsid w:val="00BE2846"/>
    <w:rsid w:val="00BE2BAB"/>
    <w:rsid w:val="00BE34B2"/>
    <w:rsid w:val="00BE3E46"/>
    <w:rsid w:val="00BE458A"/>
    <w:rsid w:val="00BE4963"/>
    <w:rsid w:val="00BE6AA9"/>
    <w:rsid w:val="00BE73DA"/>
    <w:rsid w:val="00BF258A"/>
    <w:rsid w:val="00BF485A"/>
    <w:rsid w:val="00BF4966"/>
    <w:rsid w:val="00BF4A3B"/>
    <w:rsid w:val="00BF4EFD"/>
    <w:rsid w:val="00BF5028"/>
    <w:rsid w:val="00BF6755"/>
    <w:rsid w:val="00BF6A0B"/>
    <w:rsid w:val="00C003E5"/>
    <w:rsid w:val="00C01E68"/>
    <w:rsid w:val="00C02A4D"/>
    <w:rsid w:val="00C04A5E"/>
    <w:rsid w:val="00C05592"/>
    <w:rsid w:val="00C0577F"/>
    <w:rsid w:val="00C0718F"/>
    <w:rsid w:val="00C112C4"/>
    <w:rsid w:val="00C11EEF"/>
    <w:rsid w:val="00C123AE"/>
    <w:rsid w:val="00C126AF"/>
    <w:rsid w:val="00C12ABF"/>
    <w:rsid w:val="00C12ED8"/>
    <w:rsid w:val="00C15584"/>
    <w:rsid w:val="00C16D35"/>
    <w:rsid w:val="00C17993"/>
    <w:rsid w:val="00C17AB3"/>
    <w:rsid w:val="00C2073E"/>
    <w:rsid w:val="00C22188"/>
    <w:rsid w:val="00C222C1"/>
    <w:rsid w:val="00C22524"/>
    <w:rsid w:val="00C226D4"/>
    <w:rsid w:val="00C22C8E"/>
    <w:rsid w:val="00C2619E"/>
    <w:rsid w:val="00C26401"/>
    <w:rsid w:val="00C26D63"/>
    <w:rsid w:val="00C27A46"/>
    <w:rsid w:val="00C30B97"/>
    <w:rsid w:val="00C30F8B"/>
    <w:rsid w:val="00C33736"/>
    <w:rsid w:val="00C33751"/>
    <w:rsid w:val="00C3490D"/>
    <w:rsid w:val="00C41C10"/>
    <w:rsid w:val="00C41D8A"/>
    <w:rsid w:val="00C43041"/>
    <w:rsid w:val="00C4356A"/>
    <w:rsid w:val="00C45F71"/>
    <w:rsid w:val="00C461E4"/>
    <w:rsid w:val="00C4666C"/>
    <w:rsid w:val="00C50E33"/>
    <w:rsid w:val="00C5127F"/>
    <w:rsid w:val="00C52011"/>
    <w:rsid w:val="00C53610"/>
    <w:rsid w:val="00C54420"/>
    <w:rsid w:val="00C5666D"/>
    <w:rsid w:val="00C574DE"/>
    <w:rsid w:val="00C60847"/>
    <w:rsid w:val="00C62695"/>
    <w:rsid w:val="00C628C0"/>
    <w:rsid w:val="00C62D74"/>
    <w:rsid w:val="00C661B6"/>
    <w:rsid w:val="00C674FC"/>
    <w:rsid w:val="00C701B8"/>
    <w:rsid w:val="00C71559"/>
    <w:rsid w:val="00C7364A"/>
    <w:rsid w:val="00C7487F"/>
    <w:rsid w:val="00C75161"/>
    <w:rsid w:val="00C77D57"/>
    <w:rsid w:val="00C80002"/>
    <w:rsid w:val="00C80EF0"/>
    <w:rsid w:val="00C8299A"/>
    <w:rsid w:val="00C83222"/>
    <w:rsid w:val="00C83CCA"/>
    <w:rsid w:val="00C848A5"/>
    <w:rsid w:val="00C84974"/>
    <w:rsid w:val="00C8657E"/>
    <w:rsid w:val="00C876A5"/>
    <w:rsid w:val="00C87914"/>
    <w:rsid w:val="00C87DAD"/>
    <w:rsid w:val="00C87EC1"/>
    <w:rsid w:val="00C90494"/>
    <w:rsid w:val="00C90BCB"/>
    <w:rsid w:val="00C90D3C"/>
    <w:rsid w:val="00C91133"/>
    <w:rsid w:val="00C92FDE"/>
    <w:rsid w:val="00C945B2"/>
    <w:rsid w:val="00C94D70"/>
    <w:rsid w:val="00C9529B"/>
    <w:rsid w:val="00C95918"/>
    <w:rsid w:val="00C95E10"/>
    <w:rsid w:val="00C96059"/>
    <w:rsid w:val="00C9649F"/>
    <w:rsid w:val="00C96888"/>
    <w:rsid w:val="00C96CEB"/>
    <w:rsid w:val="00C97E80"/>
    <w:rsid w:val="00CA09D0"/>
    <w:rsid w:val="00CA3814"/>
    <w:rsid w:val="00CA3F6D"/>
    <w:rsid w:val="00CA4AE3"/>
    <w:rsid w:val="00CA51F8"/>
    <w:rsid w:val="00CA7496"/>
    <w:rsid w:val="00CA7D37"/>
    <w:rsid w:val="00CA7E6D"/>
    <w:rsid w:val="00CB0095"/>
    <w:rsid w:val="00CB115F"/>
    <w:rsid w:val="00CB15C6"/>
    <w:rsid w:val="00CB257D"/>
    <w:rsid w:val="00CB29D7"/>
    <w:rsid w:val="00CB44F5"/>
    <w:rsid w:val="00CB45D8"/>
    <w:rsid w:val="00CB4D81"/>
    <w:rsid w:val="00CB50B9"/>
    <w:rsid w:val="00CB52A9"/>
    <w:rsid w:val="00CB556C"/>
    <w:rsid w:val="00CB5C95"/>
    <w:rsid w:val="00CB61EF"/>
    <w:rsid w:val="00CB6671"/>
    <w:rsid w:val="00CB6CEC"/>
    <w:rsid w:val="00CB7CE0"/>
    <w:rsid w:val="00CB7FD5"/>
    <w:rsid w:val="00CC03CF"/>
    <w:rsid w:val="00CC08E5"/>
    <w:rsid w:val="00CC1474"/>
    <w:rsid w:val="00CC2933"/>
    <w:rsid w:val="00CC3F16"/>
    <w:rsid w:val="00CC46AF"/>
    <w:rsid w:val="00CC54D0"/>
    <w:rsid w:val="00CC59EA"/>
    <w:rsid w:val="00CC5E02"/>
    <w:rsid w:val="00CC749E"/>
    <w:rsid w:val="00CC7A01"/>
    <w:rsid w:val="00CD0BBC"/>
    <w:rsid w:val="00CD154D"/>
    <w:rsid w:val="00CD1B4E"/>
    <w:rsid w:val="00CD2E22"/>
    <w:rsid w:val="00CD4CFE"/>
    <w:rsid w:val="00CD4EFC"/>
    <w:rsid w:val="00CD5CF3"/>
    <w:rsid w:val="00CD687E"/>
    <w:rsid w:val="00CD6DD8"/>
    <w:rsid w:val="00CD6E6A"/>
    <w:rsid w:val="00CD747B"/>
    <w:rsid w:val="00CE0719"/>
    <w:rsid w:val="00CE16BA"/>
    <w:rsid w:val="00CE1710"/>
    <w:rsid w:val="00CE23AE"/>
    <w:rsid w:val="00CE25B7"/>
    <w:rsid w:val="00CE487B"/>
    <w:rsid w:val="00CE50AC"/>
    <w:rsid w:val="00CE75B0"/>
    <w:rsid w:val="00CE7DC2"/>
    <w:rsid w:val="00CF01F0"/>
    <w:rsid w:val="00CF0C13"/>
    <w:rsid w:val="00CF1CB5"/>
    <w:rsid w:val="00CF3EC9"/>
    <w:rsid w:val="00CF65BA"/>
    <w:rsid w:val="00CF6AE0"/>
    <w:rsid w:val="00CF7D37"/>
    <w:rsid w:val="00D0023F"/>
    <w:rsid w:val="00D0063B"/>
    <w:rsid w:val="00D00B71"/>
    <w:rsid w:val="00D0189B"/>
    <w:rsid w:val="00D02662"/>
    <w:rsid w:val="00D038B4"/>
    <w:rsid w:val="00D04A1D"/>
    <w:rsid w:val="00D04ED3"/>
    <w:rsid w:val="00D06F90"/>
    <w:rsid w:val="00D11183"/>
    <w:rsid w:val="00D112A9"/>
    <w:rsid w:val="00D12BC7"/>
    <w:rsid w:val="00D13698"/>
    <w:rsid w:val="00D13DB2"/>
    <w:rsid w:val="00D14127"/>
    <w:rsid w:val="00D1451A"/>
    <w:rsid w:val="00D152DA"/>
    <w:rsid w:val="00D17D35"/>
    <w:rsid w:val="00D20899"/>
    <w:rsid w:val="00D22366"/>
    <w:rsid w:val="00D22701"/>
    <w:rsid w:val="00D22DB2"/>
    <w:rsid w:val="00D23390"/>
    <w:rsid w:val="00D2394D"/>
    <w:rsid w:val="00D240D0"/>
    <w:rsid w:val="00D25D25"/>
    <w:rsid w:val="00D25FEB"/>
    <w:rsid w:val="00D277FB"/>
    <w:rsid w:val="00D27FDC"/>
    <w:rsid w:val="00D32E9B"/>
    <w:rsid w:val="00D33061"/>
    <w:rsid w:val="00D33D18"/>
    <w:rsid w:val="00D34D79"/>
    <w:rsid w:val="00D34FDF"/>
    <w:rsid w:val="00D35AF0"/>
    <w:rsid w:val="00D35C37"/>
    <w:rsid w:val="00D36234"/>
    <w:rsid w:val="00D37BE4"/>
    <w:rsid w:val="00D37F02"/>
    <w:rsid w:val="00D411B0"/>
    <w:rsid w:val="00D41A4E"/>
    <w:rsid w:val="00D41F00"/>
    <w:rsid w:val="00D4237A"/>
    <w:rsid w:val="00D42501"/>
    <w:rsid w:val="00D42EF0"/>
    <w:rsid w:val="00D45425"/>
    <w:rsid w:val="00D45843"/>
    <w:rsid w:val="00D460CC"/>
    <w:rsid w:val="00D501EA"/>
    <w:rsid w:val="00D5162D"/>
    <w:rsid w:val="00D5349C"/>
    <w:rsid w:val="00D536A7"/>
    <w:rsid w:val="00D53F64"/>
    <w:rsid w:val="00D54AB7"/>
    <w:rsid w:val="00D5504F"/>
    <w:rsid w:val="00D553FA"/>
    <w:rsid w:val="00D55D24"/>
    <w:rsid w:val="00D56179"/>
    <w:rsid w:val="00D56AD3"/>
    <w:rsid w:val="00D57194"/>
    <w:rsid w:val="00D575E8"/>
    <w:rsid w:val="00D61387"/>
    <w:rsid w:val="00D63061"/>
    <w:rsid w:val="00D63312"/>
    <w:rsid w:val="00D64CBC"/>
    <w:rsid w:val="00D65679"/>
    <w:rsid w:val="00D65D31"/>
    <w:rsid w:val="00D65D99"/>
    <w:rsid w:val="00D664FB"/>
    <w:rsid w:val="00D66DB3"/>
    <w:rsid w:val="00D66ED1"/>
    <w:rsid w:val="00D704F9"/>
    <w:rsid w:val="00D726EF"/>
    <w:rsid w:val="00D7300D"/>
    <w:rsid w:val="00D73491"/>
    <w:rsid w:val="00D73ED1"/>
    <w:rsid w:val="00D742A7"/>
    <w:rsid w:val="00D7552A"/>
    <w:rsid w:val="00D75681"/>
    <w:rsid w:val="00D760DE"/>
    <w:rsid w:val="00D76783"/>
    <w:rsid w:val="00D76A39"/>
    <w:rsid w:val="00D76D91"/>
    <w:rsid w:val="00D77DFD"/>
    <w:rsid w:val="00D833F7"/>
    <w:rsid w:val="00D84BF5"/>
    <w:rsid w:val="00D86757"/>
    <w:rsid w:val="00D86980"/>
    <w:rsid w:val="00D86BEE"/>
    <w:rsid w:val="00D90079"/>
    <w:rsid w:val="00D90489"/>
    <w:rsid w:val="00D90A48"/>
    <w:rsid w:val="00D90D38"/>
    <w:rsid w:val="00D91164"/>
    <w:rsid w:val="00D93579"/>
    <w:rsid w:val="00D94F9E"/>
    <w:rsid w:val="00D95D1D"/>
    <w:rsid w:val="00D97D0E"/>
    <w:rsid w:val="00DA122D"/>
    <w:rsid w:val="00DA13D7"/>
    <w:rsid w:val="00DA1DE6"/>
    <w:rsid w:val="00DA272E"/>
    <w:rsid w:val="00DA2901"/>
    <w:rsid w:val="00DA5A8D"/>
    <w:rsid w:val="00DA6481"/>
    <w:rsid w:val="00DA6FE3"/>
    <w:rsid w:val="00DA7350"/>
    <w:rsid w:val="00DB0735"/>
    <w:rsid w:val="00DB089C"/>
    <w:rsid w:val="00DB1076"/>
    <w:rsid w:val="00DB1459"/>
    <w:rsid w:val="00DB1AC6"/>
    <w:rsid w:val="00DB2CE1"/>
    <w:rsid w:val="00DB50BD"/>
    <w:rsid w:val="00DB5404"/>
    <w:rsid w:val="00DB54FF"/>
    <w:rsid w:val="00DB76AA"/>
    <w:rsid w:val="00DB7AC4"/>
    <w:rsid w:val="00DC0125"/>
    <w:rsid w:val="00DC036C"/>
    <w:rsid w:val="00DC04D2"/>
    <w:rsid w:val="00DC0C7B"/>
    <w:rsid w:val="00DC0F51"/>
    <w:rsid w:val="00DC19D8"/>
    <w:rsid w:val="00DC291D"/>
    <w:rsid w:val="00DC3370"/>
    <w:rsid w:val="00DC3D34"/>
    <w:rsid w:val="00DC4A3D"/>
    <w:rsid w:val="00DC5657"/>
    <w:rsid w:val="00DC612D"/>
    <w:rsid w:val="00DC69E6"/>
    <w:rsid w:val="00DC6AF2"/>
    <w:rsid w:val="00DC6B2A"/>
    <w:rsid w:val="00DD08FE"/>
    <w:rsid w:val="00DD11E5"/>
    <w:rsid w:val="00DD145D"/>
    <w:rsid w:val="00DD2BEF"/>
    <w:rsid w:val="00DD3E8C"/>
    <w:rsid w:val="00DD4432"/>
    <w:rsid w:val="00DD5614"/>
    <w:rsid w:val="00DD6041"/>
    <w:rsid w:val="00DD74EA"/>
    <w:rsid w:val="00DE0E2B"/>
    <w:rsid w:val="00DE2987"/>
    <w:rsid w:val="00DE2EF5"/>
    <w:rsid w:val="00DE3951"/>
    <w:rsid w:val="00DE4C08"/>
    <w:rsid w:val="00DE4D42"/>
    <w:rsid w:val="00DE5889"/>
    <w:rsid w:val="00DE681A"/>
    <w:rsid w:val="00DE6AC0"/>
    <w:rsid w:val="00DE7516"/>
    <w:rsid w:val="00DF088A"/>
    <w:rsid w:val="00DF08B6"/>
    <w:rsid w:val="00DF2439"/>
    <w:rsid w:val="00DF299D"/>
    <w:rsid w:val="00DF3974"/>
    <w:rsid w:val="00DF3A93"/>
    <w:rsid w:val="00DF3F07"/>
    <w:rsid w:val="00DF561A"/>
    <w:rsid w:val="00DF5735"/>
    <w:rsid w:val="00DF5BFD"/>
    <w:rsid w:val="00DF5F6B"/>
    <w:rsid w:val="00DF64E3"/>
    <w:rsid w:val="00DF78F5"/>
    <w:rsid w:val="00DF7C0D"/>
    <w:rsid w:val="00E00172"/>
    <w:rsid w:val="00E009DA"/>
    <w:rsid w:val="00E03228"/>
    <w:rsid w:val="00E032F3"/>
    <w:rsid w:val="00E03964"/>
    <w:rsid w:val="00E04824"/>
    <w:rsid w:val="00E050F8"/>
    <w:rsid w:val="00E06A72"/>
    <w:rsid w:val="00E10940"/>
    <w:rsid w:val="00E12426"/>
    <w:rsid w:val="00E13DF1"/>
    <w:rsid w:val="00E14B48"/>
    <w:rsid w:val="00E15696"/>
    <w:rsid w:val="00E158D4"/>
    <w:rsid w:val="00E15FFD"/>
    <w:rsid w:val="00E17CB8"/>
    <w:rsid w:val="00E204AB"/>
    <w:rsid w:val="00E20C6A"/>
    <w:rsid w:val="00E20D69"/>
    <w:rsid w:val="00E2186C"/>
    <w:rsid w:val="00E21DA2"/>
    <w:rsid w:val="00E23155"/>
    <w:rsid w:val="00E23361"/>
    <w:rsid w:val="00E2363E"/>
    <w:rsid w:val="00E236BE"/>
    <w:rsid w:val="00E23E0D"/>
    <w:rsid w:val="00E25958"/>
    <w:rsid w:val="00E3156C"/>
    <w:rsid w:val="00E32696"/>
    <w:rsid w:val="00E32F46"/>
    <w:rsid w:val="00E34292"/>
    <w:rsid w:val="00E34336"/>
    <w:rsid w:val="00E344E0"/>
    <w:rsid w:val="00E34DEA"/>
    <w:rsid w:val="00E34F2C"/>
    <w:rsid w:val="00E3696D"/>
    <w:rsid w:val="00E37F03"/>
    <w:rsid w:val="00E41513"/>
    <w:rsid w:val="00E4199C"/>
    <w:rsid w:val="00E421E0"/>
    <w:rsid w:val="00E42295"/>
    <w:rsid w:val="00E431A2"/>
    <w:rsid w:val="00E433B0"/>
    <w:rsid w:val="00E43D4A"/>
    <w:rsid w:val="00E43F42"/>
    <w:rsid w:val="00E475C1"/>
    <w:rsid w:val="00E5006A"/>
    <w:rsid w:val="00E50870"/>
    <w:rsid w:val="00E526FC"/>
    <w:rsid w:val="00E52AC5"/>
    <w:rsid w:val="00E531B2"/>
    <w:rsid w:val="00E53879"/>
    <w:rsid w:val="00E5416E"/>
    <w:rsid w:val="00E54E44"/>
    <w:rsid w:val="00E54FBF"/>
    <w:rsid w:val="00E55148"/>
    <w:rsid w:val="00E578C8"/>
    <w:rsid w:val="00E6068C"/>
    <w:rsid w:val="00E61EE2"/>
    <w:rsid w:val="00E62F0C"/>
    <w:rsid w:val="00E63169"/>
    <w:rsid w:val="00E63653"/>
    <w:rsid w:val="00E64330"/>
    <w:rsid w:val="00E6730C"/>
    <w:rsid w:val="00E704A5"/>
    <w:rsid w:val="00E70A8D"/>
    <w:rsid w:val="00E74501"/>
    <w:rsid w:val="00E7552C"/>
    <w:rsid w:val="00E75A77"/>
    <w:rsid w:val="00E76F2A"/>
    <w:rsid w:val="00E76F46"/>
    <w:rsid w:val="00E77989"/>
    <w:rsid w:val="00E77BD3"/>
    <w:rsid w:val="00E77DDC"/>
    <w:rsid w:val="00E81481"/>
    <w:rsid w:val="00E81AEB"/>
    <w:rsid w:val="00E81F6E"/>
    <w:rsid w:val="00E8261F"/>
    <w:rsid w:val="00E8280C"/>
    <w:rsid w:val="00E836E4"/>
    <w:rsid w:val="00E8386F"/>
    <w:rsid w:val="00E8387A"/>
    <w:rsid w:val="00E8527F"/>
    <w:rsid w:val="00E854D7"/>
    <w:rsid w:val="00E915E7"/>
    <w:rsid w:val="00E924E1"/>
    <w:rsid w:val="00E92598"/>
    <w:rsid w:val="00E932D6"/>
    <w:rsid w:val="00E93F69"/>
    <w:rsid w:val="00E94281"/>
    <w:rsid w:val="00E95084"/>
    <w:rsid w:val="00E951D8"/>
    <w:rsid w:val="00E96F89"/>
    <w:rsid w:val="00EA0705"/>
    <w:rsid w:val="00EA1335"/>
    <w:rsid w:val="00EA26EF"/>
    <w:rsid w:val="00EA2B97"/>
    <w:rsid w:val="00EA2BD8"/>
    <w:rsid w:val="00EA3454"/>
    <w:rsid w:val="00EA4B44"/>
    <w:rsid w:val="00EA52ED"/>
    <w:rsid w:val="00EA5F9E"/>
    <w:rsid w:val="00EA6C98"/>
    <w:rsid w:val="00EA6CDC"/>
    <w:rsid w:val="00EA7261"/>
    <w:rsid w:val="00EB0025"/>
    <w:rsid w:val="00EB271A"/>
    <w:rsid w:val="00EB472F"/>
    <w:rsid w:val="00EB5DD6"/>
    <w:rsid w:val="00EB6011"/>
    <w:rsid w:val="00EB61F7"/>
    <w:rsid w:val="00EB6571"/>
    <w:rsid w:val="00EB6CA4"/>
    <w:rsid w:val="00EB7535"/>
    <w:rsid w:val="00EC1465"/>
    <w:rsid w:val="00EC1DC9"/>
    <w:rsid w:val="00EC2569"/>
    <w:rsid w:val="00EC2871"/>
    <w:rsid w:val="00EC3107"/>
    <w:rsid w:val="00EC35D4"/>
    <w:rsid w:val="00EC43A4"/>
    <w:rsid w:val="00EC4DC0"/>
    <w:rsid w:val="00EC4EBF"/>
    <w:rsid w:val="00EC6223"/>
    <w:rsid w:val="00EC62E0"/>
    <w:rsid w:val="00EC63BE"/>
    <w:rsid w:val="00EC74D6"/>
    <w:rsid w:val="00EC7C7B"/>
    <w:rsid w:val="00ED044A"/>
    <w:rsid w:val="00ED4416"/>
    <w:rsid w:val="00ED5EDF"/>
    <w:rsid w:val="00ED6DDA"/>
    <w:rsid w:val="00EE055D"/>
    <w:rsid w:val="00EE158D"/>
    <w:rsid w:val="00EE20AA"/>
    <w:rsid w:val="00EE382A"/>
    <w:rsid w:val="00EE4DF6"/>
    <w:rsid w:val="00EE4F71"/>
    <w:rsid w:val="00EE513E"/>
    <w:rsid w:val="00EE5F47"/>
    <w:rsid w:val="00EE5F87"/>
    <w:rsid w:val="00EE5FEF"/>
    <w:rsid w:val="00EE66BF"/>
    <w:rsid w:val="00EF0408"/>
    <w:rsid w:val="00EF0645"/>
    <w:rsid w:val="00EF0E5A"/>
    <w:rsid w:val="00EF170E"/>
    <w:rsid w:val="00EF179E"/>
    <w:rsid w:val="00EF1882"/>
    <w:rsid w:val="00EF24A8"/>
    <w:rsid w:val="00EF30A0"/>
    <w:rsid w:val="00EF3BCF"/>
    <w:rsid w:val="00EF461D"/>
    <w:rsid w:val="00EF475E"/>
    <w:rsid w:val="00EF51CF"/>
    <w:rsid w:val="00EF7B24"/>
    <w:rsid w:val="00EF7F5B"/>
    <w:rsid w:val="00F016B4"/>
    <w:rsid w:val="00F02549"/>
    <w:rsid w:val="00F04ADF"/>
    <w:rsid w:val="00F04F56"/>
    <w:rsid w:val="00F05FD0"/>
    <w:rsid w:val="00F07222"/>
    <w:rsid w:val="00F07CC0"/>
    <w:rsid w:val="00F10D86"/>
    <w:rsid w:val="00F11162"/>
    <w:rsid w:val="00F12837"/>
    <w:rsid w:val="00F128B7"/>
    <w:rsid w:val="00F1300D"/>
    <w:rsid w:val="00F132F1"/>
    <w:rsid w:val="00F147BD"/>
    <w:rsid w:val="00F149B4"/>
    <w:rsid w:val="00F14FAC"/>
    <w:rsid w:val="00F152D7"/>
    <w:rsid w:val="00F1654D"/>
    <w:rsid w:val="00F165FE"/>
    <w:rsid w:val="00F17369"/>
    <w:rsid w:val="00F2187C"/>
    <w:rsid w:val="00F24409"/>
    <w:rsid w:val="00F24B33"/>
    <w:rsid w:val="00F250E9"/>
    <w:rsid w:val="00F26E3A"/>
    <w:rsid w:val="00F274C2"/>
    <w:rsid w:val="00F30A9D"/>
    <w:rsid w:val="00F32A1C"/>
    <w:rsid w:val="00F32A3F"/>
    <w:rsid w:val="00F356D2"/>
    <w:rsid w:val="00F356EB"/>
    <w:rsid w:val="00F405AA"/>
    <w:rsid w:val="00F41EE7"/>
    <w:rsid w:val="00F42A52"/>
    <w:rsid w:val="00F4497D"/>
    <w:rsid w:val="00F45705"/>
    <w:rsid w:val="00F46010"/>
    <w:rsid w:val="00F46271"/>
    <w:rsid w:val="00F46996"/>
    <w:rsid w:val="00F46F5D"/>
    <w:rsid w:val="00F473D2"/>
    <w:rsid w:val="00F5026A"/>
    <w:rsid w:val="00F50571"/>
    <w:rsid w:val="00F51BD5"/>
    <w:rsid w:val="00F53BEA"/>
    <w:rsid w:val="00F54FA9"/>
    <w:rsid w:val="00F55951"/>
    <w:rsid w:val="00F55C7D"/>
    <w:rsid w:val="00F560D1"/>
    <w:rsid w:val="00F56989"/>
    <w:rsid w:val="00F6023F"/>
    <w:rsid w:val="00F60DE1"/>
    <w:rsid w:val="00F60F65"/>
    <w:rsid w:val="00F62CDC"/>
    <w:rsid w:val="00F6322A"/>
    <w:rsid w:val="00F649E8"/>
    <w:rsid w:val="00F6529D"/>
    <w:rsid w:val="00F655FF"/>
    <w:rsid w:val="00F6586E"/>
    <w:rsid w:val="00F667B2"/>
    <w:rsid w:val="00F6722A"/>
    <w:rsid w:val="00F71052"/>
    <w:rsid w:val="00F718FE"/>
    <w:rsid w:val="00F722CA"/>
    <w:rsid w:val="00F73271"/>
    <w:rsid w:val="00F74EED"/>
    <w:rsid w:val="00F75917"/>
    <w:rsid w:val="00F76A0F"/>
    <w:rsid w:val="00F771EB"/>
    <w:rsid w:val="00F808E9"/>
    <w:rsid w:val="00F80EC5"/>
    <w:rsid w:val="00F81AE3"/>
    <w:rsid w:val="00F8233C"/>
    <w:rsid w:val="00F82996"/>
    <w:rsid w:val="00F835E0"/>
    <w:rsid w:val="00F83E5C"/>
    <w:rsid w:val="00F843AB"/>
    <w:rsid w:val="00F84F79"/>
    <w:rsid w:val="00F85335"/>
    <w:rsid w:val="00F85579"/>
    <w:rsid w:val="00F90B7C"/>
    <w:rsid w:val="00F91985"/>
    <w:rsid w:val="00F919D1"/>
    <w:rsid w:val="00F92B25"/>
    <w:rsid w:val="00F93159"/>
    <w:rsid w:val="00F949E7"/>
    <w:rsid w:val="00F958E5"/>
    <w:rsid w:val="00F95F6C"/>
    <w:rsid w:val="00F978C1"/>
    <w:rsid w:val="00F97E75"/>
    <w:rsid w:val="00FA0BA8"/>
    <w:rsid w:val="00FA114C"/>
    <w:rsid w:val="00FA3ACD"/>
    <w:rsid w:val="00FA438A"/>
    <w:rsid w:val="00FA4B76"/>
    <w:rsid w:val="00FA4FEE"/>
    <w:rsid w:val="00FA507D"/>
    <w:rsid w:val="00FA59AA"/>
    <w:rsid w:val="00FA5F4E"/>
    <w:rsid w:val="00FA621D"/>
    <w:rsid w:val="00FA7319"/>
    <w:rsid w:val="00FB11A3"/>
    <w:rsid w:val="00FB1E76"/>
    <w:rsid w:val="00FB376A"/>
    <w:rsid w:val="00FB3EC8"/>
    <w:rsid w:val="00FB43C2"/>
    <w:rsid w:val="00FB50FC"/>
    <w:rsid w:val="00FB551F"/>
    <w:rsid w:val="00FB5683"/>
    <w:rsid w:val="00FB79B8"/>
    <w:rsid w:val="00FB7FA6"/>
    <w:rsid w:val="00FC02B9"/>
    <w:rsid w:val="00FC0965"/>
    <w:rsid w:val="00FC156A"/>
    <w:rsid w:val="00FC324D"/>
    <w:rsid w:val="00FC3567"/>
    <w:rsid w:val="00FC3CD2"/>
    <w:rsid w:val="00FC4000"/>
    <w:rsid w:val="00FC444C"/>
    <w:rsid w:val="00FC46D1"/>
    <w:rsid w:val="00FC486A"/>
    <w:rsid w:val="00FC5FBD"/>
    <w:rsid w:val="00FC6262"/>
    <w:rsid w:val="00FC63D8"/>
    <w:rsid w:val="00FD1484"/>
    <w:rsid w:val="00FD1AEB"/>
    <w:rsid w:val="00FD1DCE"/>
    <w:rsid w:val="00FD31BE"/>
    <w:rsid w:val="00FD34A0"/>
    <w:rsid w:val="00FD47CB"/>
    <w:rsid w:val="00FD5F75"/>
    <w:rsid w:val="00FE2AF0"/>
    <w:rsid w:val="00FE5337"/>
    <w:rsid w:val="00FE54B2"/>
    <w:rsid w:val="00FE57E9"/>
    <w:rsid w:val="00FE5E96"/>
    <w:rsid w:val="00FE7149"/>
    <w:rsid w:val="00FF0CA4"/>
    <w:rsid w:val="00FF151C"/>
    <w:rsid w:val="00FF34D0"/>
    <w:rsid w:val="00FF4066"/>
    <w:rsid w:val="00FF4285"/>
    <w:rsid w:val="00FF6095"/>
    <w:rsid w:val="00FF68E4"/>
    <w:rsid w:val="00FF77AB"/>
    <w:rsid w:val="472CBC8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70E9C"/>
  <w15:chartTrackingRefBased/>
  <w15:docId w15:val="{C6C50A46-D3A0-4AF7-98BF-BAD3EB7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19"/>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490A19"/>
    <w:pPr>
      <w:keepNext/>
      <w:outlineLvl w:val="0"/>
    </w:pPr>
    <w:rPr>
      <w:rFonts w:ascii="CG Times" w:hAnsi="CG Times"/>
      <w:b/>
    </w:rPr>
  </w:style>
  <w:style w:type="paragraph" w:styleId="Ttulo2">
    <w:name w:val="heading 2"/>
    <w:basedOn w:val="Normal"/>
    <w:next w:val="Normal"/>
    <w:link w:val="Ttulo2Char"/>
    <w:qFormat/>
    <w:rsid w:val="00490A19"/>
    <w:pPr>
      <w:keepNext/>
      <w:outlineLvl w:val="1"/>
    </w:pPr>
    <w:rPr>
      <w:rFonts w:ascii="CG Times" w:hAnsi="CG Times"/>
    </w:rPr>
  </w:style>
  <w:style w:type="paragraph" w:styleId="Ttulo3">
    <w:name w:val="heading 3"/>
    <w:basedOn w:val="Normal"/>
    <w:next w:val="Normal"/>
    <w:link w:val="Ttulo3Char"/>
    <w:qFormat/>
    <w:rsid w:val="00490A19"/>
    <w:pPr>
      <w:keepNext/>
      <w:jc w:val="center"/>
      <w:outlineLvl w:val="2"/>
    </w:pPr>
    <w:rPr>
      <w:rFonts w:ascii="CG Times" w:hAnsi="CG Times"/>
      <w:b/>
    </w:rPr>
  </w:style>
  <w:style w:type="paragraph" w:styleId="Ttulo4">
    <w:name w:val="heading 4"/>
    <w:basedOn w:val="Normal"/>
    <w:next w:val="Normal"/>
    <w:link w:val="Ttulo4Char"/>
    <w:qFormat/>
    <w:rsid w:val="00490A19"/>
    <w:pPr>
      <w:keepNext/>
      <w:jc w:val="center"/>
      <w:outlineLvl w:val="3"/>
    </w:pPr>
    <w:rPr>
      <w:rFonts w:ascii="CG Times" w:hAnsi="CG Times"/>
      <w:b/>
      <w:color w:val="0000FF"/>
    </w:rPr>
  </w:style>
  <w:style w:type="paragraph" w:styleId="Ttulo5">
    <w:name w:val="heading 5"/>
    <w:basedOn w:val="Normal"/>
    <w:next w:val="Normal"/>
    <w:link w:val="Ttulo5Char"/>
    <w:qFormat/>
    <w:rsid w:val="00490A19"/>
    <w:pPr>
      <w:keepNext/>
      <w:tabs>
        <w:tab w:val="left" w:pos="2268"/>
      </w:tabs>
      <w:ind w:left="709"/>
      <w:outlineLvl w:val="4"/>
    </w:pPr>
    <w:rPr>
      <w:sz w:val="24"/>
    </w:rPr>
  </w:style>
  <w:style w:type="paragraph" w:styleId="Ttulo6">
    <w:name w:val="heading 6"/>
    <w:basedOn w:val="Normal"/>
    <w:next w:val="Normal"/>
    <w:link w:val="Ttulo6Char"/>
    <w:qFormat/>
    <w:rsid w:val="00490A19"/>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490A19"/>
    <w:pPr>
      <w:keepNext/>
      <w:tabs>
        <w:tab w:val="left" w:pos="2268"/>
      </w:tabs>
      <w:spacing w:after="240"/>
      <w:jc w:val="center"/>
      <w:outlineLvl w:val="6"/>
    </w:pPr>
    <w:rPr>
      <w:bCs/>
    </w:rPr>
  </w:style>
  <w:style w:type="paragraph" w:styleId="Ttulo8">
    <w:name w:val="heading 8"/>
    <w:basedOn w:val="Normal"/>
    <w:next w:val="Normal"/>
    <w:link w:val="Ttulo8Char"/>
    <w:qFormat/>
    <w:rsid w:val="00490A19"/>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90A19"/>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490A19"/>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490A19"/>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490A19"/>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490A19"/>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490A19"/>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490A19"/>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490A19"/>
    <w:rPr>
      <w:rFonts w:ascii="Times New Roman" w:eastAsia="Times New Roman" w:hAnsi="Times New Roman" w:cs="Times New Roman"/>
      <w:sz w:val="26"/>
      <w:szCs w:val="20"/>
      <w:lang w:eastAsia="pt-BR"/>
    </w:rPr>
  </w:style>
  <w:style w:type="character" w:styleId="Hyperlink">
    <w:name w:val="Hyperlink"/>
    <w:uiPriority w:val="99"/>
    <w:rsid w:val="00490A19"/>
    <w:rPr>
      <w:color w:val="0000FF"/>
      <w:u w:val="single"/>
    </w:rPr>
  </w:style>
  <w:style w:type="paragraph" w:styleId="Rodap">
    <w:name w:val="footer"/>
    <w:basedOn w:val="Normal"/>
    <w:link w:val="RodapChar"/>
    <w:uiPriority w:val="99"/>
    <w:rsid w:val="00490A19"/>
    <w:pPr>
      <w:tabs>
        <w:tab w:val="center" w:pos="4252"/>
        <w:tab w:val="right" w:pos="8504"/>
      </w:tabs>
    </w:pPr>
  </w:style>
  <w:style w:type="character" w:customStyle="1" w:styleId="RodapChar">
    <w:name w:val="Rodapé Char"/>
    <w:basedOn w:val="Fontepargpadro"/>
    <w:link w:val="Rodap"/>
    <w:uiPriority w:val="99"/>
    <w:rsid w:val="00490A19"/>
    <w:rPr>
      <w:rFonts w:ascii="Times New Roman" w:eastAsia="Times New Roman" w:hAnsi="Times New Roman" w:cs="Times New Roman"/>
      <w:sz w:val="26"/>
      <w:szCs w:val="20"/>
      <w:lang w:eastAsia="pt-BR"/>
    </w:rPr>
  </w:style>
  <w:style w:type="paragraph" w:customStyle="1" w:styleId="BodyText21">
    <w:name w:val="Body Text 21"/>
    <w:basedOn w:val="Normal"/>
    <w:uiPriority w:val="99"/>
    <w:rsid w:val="00490A19"/>
    <w:pPr>
      <w:widowControl w:val="0"/>
      <w:spacing w:after="0"/>
    </w:pPr>
    <w:rPr>
      <w:rFonts w:ascii="Arial" w:hAnsi="Arial"/>
      <w:sz w:val="24"/>
      <w:lang w:eastAsia="en-US"/>
    </w:rPr>
  </w:style>
  <w:style w:type="paragraph" w:styleId="Cabealho">
    <w:name w:val="header"/>
    <w:aliases w:val="Guideline"/>
    <w:basedOn w:val="Normal"/>
    <w:link w:val="CabealhoChar"/>
    <w:uiPriority w:val="99"/>
    <w:rsid w:val="00490A19"/>
    <w:pPr>
      <w:tabs>
        <w:tab w:val="center" w:pos="4252"/>
        <w:tab w:val="right" w:pos="8504"/>
      </w:tabs>
    </w:pPr>
  </w:style>
  <w:style w:type="character" w:customStyle="1" w:styleId="CabealhoChar">
    <w:name w:val="Cabeçalho Char"/>
    <w:aliases w:val="Guideline Char"/>
    <w:basedOn w:val="Fontepargpadro"/>
    <w:link w:val="Cabealho"/>
    <w:uiPriority w:val="99"/>
    <w:rsid w:val="00490A19"/>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490A19"/>
    <w:pPr>
      <w:spacing w:after="0"/>
    </w:pPr>
    <w:rPr>
      <w:rFonts w:ascii="Arial" w:hAnsi="Arial"/>
      <w:b/>
      <w:sz w:val="24"/>
      <w:lang w:eastAsia="en-US"/>
    </w:rPr>
  </w:style>
  <w:style w:type="character" w:customStyle="1" w:styleId="Corpodetexto2Char">
    <w:name w:val="Corpo de texto 2 Char"/>
    <w:basedOn w:val="Fontepargpadro"/>
    <w:link w:val="Corpodetexto2"/>
    <w:rsid w:val="00490A19"/>
    <w:rPr>
      <w:rFonts w:ascii="Arial" w:eastAsia="Times New Roman" w:hAnsi="Arial" w:cs="Times New Roman"/>
      <w:b/>
      <w:sz w:val="24"/>
      <w:szCs w:val="20"/>
    </w:rPr>
  </w:style>
  <w:style w:type="paragraph" w:styleId="Corpodetexto3">
    <w:name w:val="Body Text 3"/>
    <w:basedOn w:val="Normal"/>
    <w:link w:val="Corpodetexto3Char"/>
    <w:rsid w:val="00490A19"/>
    <w:pPr>
      <w:spacing w:after="0"/>
    </w:pPr>
    <w:rPr>
      <w:rFonts w:ascii="Arial" w:hAnsi="Arial"/>
      <w:sz w:val="24"/>
      <w:lang w:eastAsia="en-US"/>
    </w:rPr>
  </w:style>
  <w:style w:type="character" w:customStyle="1" w:styleId="Corpodetexto3Char">
    <w:name w:val="Corpo de texto 3 Char"/>
    <w:basedOn w:val="Fontepargpadro"/>
    <w:link w:val="Corpodetexto3"/>
    <w:rsid w:val="00490A19"/>
    <w:rPr>
      <w:rFonts w:ascii="Arial" w:eastAsia="Times New Roman" w:hAnsi="Arial" w:cs="Times New Roman"/>
      <w:sz w:val="24"/>
      <w:szCs w:val="20"/>
    </w:rPr>
  </w:style>
  <w:style w:type="paragraph" w:styleId="Recuodecorpodetexto">
    <w:name w:val="Body Text Indent"/>
    <w:basedOn w:val="Normal"/>
    <w:link w:val="RecuodecorpodetextoChar"/>
    <w:rsid w:val="00490A19"/>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490A19"/>
    <w:rPr>
      <w:rFonts w:ascii="Times New Roman" w:eastAsia="Times New Roman" w:hAnsi="Times New Roman" w:cs="Times New Roman"/>
      <w:color w:val="000000"/>
      <w:sz w:val="24"/>
      <w:szCs w:val="20"/>
    </w:rPr>
  </w:style>
  <w:style w:type="paragraph" w:styleId="NormalWeb">
    <w:name w:val="Normal (Web)"/>
    <w:basedOn w:val="Normal"/>
    <w:rsid w:val="00490A1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490A19"/>
    <w:pPr>
      <w:widowControl w:val="0"/>
      <w:tabs>
        <w:tab w:val="left" w:pos="720"/>
      </w:tabs>
      <w:spacing w:after="0" w:line="240" w:lineRule="atLeast"/>
    </w:pPr>
    <w:rPr>
      <w:rFonts w:ascii="Times" w:hAnsi="Times"/>
      <w:snapToGrid w:val="0"/>
      <w:sz w:val="24"/>
    </w:rPr>
  </w:style>
  <w:style w:type="character" w:customStyle="1" w:styleId="INDENT2">
    <w:name w:val="INDENT 2"/>
    <w:rsid w:val="00490A19"/>
    <w:rPr>
      <w:rFonts w:ascii="Times New Roman" w:hAnsi="Times New Roman"/>
      <w:sz w:val="24"/>
    </w:rPr>
  </w:style>
  <w:style w:type="paragraph" w:styleId="Recuodecorpodetexto2">
    <w:name w:val="Body Text Indent 2"/>
    <w:basedOn w:val="Normal"/>
    <w:link w:val="Recuodecorpodetexto2Char"/>
    <w:rsid w:val="00490A19"/>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490A19"/>
    <w:rPr>
      <w:rFonts w:ascii="Frutiger Light" w:eastAsia="Times New Roman" w:hAnsi="Frutiger Light" w:cs="Times New Roman"/>
      <w:sz w:val="26"/>
      <w:szCs w:val="26"/>
      <w:lang w:eastAsia="pt-BR"/>
    </w:rPr>
  </w:style>
  <w:style w:type="character" w:customStyle="1" w:styleId="DeltaViewInsertion">
    <w:name w:val="DeltaView Insertion"/>
    <w:uiPriority w:val="99"/>
    <w:rsid w:val="00490A19"/>
    <w:rPr>
      <w:color w:val="0000FF"/>
      <w:spacing w:val="0"/>
      <w:u w:val="double"/>
    </w:rPr>
  </w:style>
  <w:style w:type="character" w:customStyle="1" w:styleId="TextodecomentrioChar">
    <w:name w:val="Texto de comentário Char"/>
    <w:basedOn w:val="Fontepargpadro"/>
    <w:link w:val="Textodecomentrio"/>
    <w:semiHidden/>
    <w:rsid w:val="00490A19"/>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490A19"/>
    <w:rPr>
      <w:sz w:val="20"/>
    </w:rPr>
  </w:style>
  <w:style w:type="character" w:customStyle="1" w:styleId="AssuntodocomentrioChar">
    <w:name w:val="Assunto do comentário Char"/>
    <w:basedOn w:val="TextodecomentrioChar"/>
    <w:link w:val="Assuntodocomentrio"/>
    <w:semiHidden/>
    <w:rsid w:val="00490A19"/>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490A19"/>
    <w:rPr>
      <w:b/>
      <w:bCs/>
    </w:rPr>
  </w:style>
  <w:style w:type="character" w:customStyle="1" w:styleId="TextodebaloChar">
    <w:name w:val="Texto de balão Char"/>
    <w:basedOn w:val="Fontepargpadro"/>
    <w:link w:val="Textodebalo"/>
    <w:semiHidden/>
    <w:rsid w:val="00490A19"/>
    <w:rPr>
      <w:rFonts w:ascii="Tahoma" w:eastAsia="Times New Roman" w:hAnsi="Tahoma" w:cs="Tahoma"/>
      <w:sz w:val="16"/>
      <w:szCs w:val="16"/>
      <w:lang w:eastAsia="pt-BR"/>
    </w:rPr>
  </w:style>
  <w:style w:type="paragraph" w:styleId="Textodebalo">
    <w:name w:val="Balloon Text"/>
    <w:basedOn w:val="Normal"/>
    <w:link w:val="TextodebaloChar"/>
    <w:semiHidden/>
    <w:rsid w:val="00490A19"/>
    <w:rPr>
      <w:rFonts w:ascii="Tahoma" w:hAnsi="Tahoma" w:cs="Tahoma"/>
      <w:sz w:val="16"/>
      <w:szCs w:val="16"/>
    </w:rPr>
  </w:style>
  <w:style w:type="character" w:customStyle="1" w:styleId="apple-style-span">
    <w:name w:val="apple-style-span"/>
    <w:basedOn w:val="Fontepargpadro"/>
    <w:rsid w:val="00490A19"/>
  </w:style>
  <w:style w:type="table" w:styleId="Tabelacomgrade">
    <w:name w:val="Table Grid"/>
    <w:basedOn w:val="Tabelanormal"/>
    <w:uiPriority w:val="59"/>
    <w:rsid w:val="00490A1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90A19"/>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490A19"/>
  </w:style>
  <w:style w:type="paragraph" w:customStyle="1" w:styleId="Char2">
    <w:name w:val="Char2"/>
    <w:basedOn w:val="Normal"/>
    <w:rsid w:val="00490A19"/>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enotaderodapChar">
    <w:name w:val="Texto de nota de rodapé Char"/>
    <w:basedOn w:val="Fontepargpadro"/>
    <w:link w:val="Textodenotaderodap"/>
    <w:semiHidden/>
    <w:rsid w:val="00490A19"/>
    <w:rPr>
      <w:rFonts w:ascii="Times New Roman" w:eastAsia="Times New Roman" w:hAnsi="Times New Roman" w:cs="Times New Roman"/>
      <w:sz w:val="20"/>
      <w:szCs w:val="20"/>
      <w:lang w:eastAsia="pt-BR"/>
    </w:rPr>
  </w:style>
  <w:style w:type="paragraph" w:styleId="Textodenotaderodap">
    <w:name w:val="footnote text"/>
    <w:basedOn w:val="Normal"/>
    <w:link w:val="TextodenotaderodapChar"/>
    <w:semiHidden/>
    <w:rsid w:val="00490A19"/>
    <w:pPr>
      <w:spacing w:after="0"/>
    </w:pPr>
    <w:rPr>
      <w:sz w:val="20"/>
    </w:rPr>
  </w:style>
  <w:style w:type="paragraph" w:styleId="Corpodetexto">
    <w:name w:val="Body Text"/>
    <w:basedOn w:val="Normal"/>
    <w:link w:val="CorpodetextoChar"/>
    <w:rsid w:val="00490A19"/>
  </w:style>
  <w:style w:type="character" w:customStyle="1" w:styleId="CorpodetextoChar">
    <w:name w:val="Corpo de texto Char"/>
    <w:basedOn w:val="Fontepargpadro"/>
    <w:link w:val="Corpodetexto"/>
    <w:rsid w:val="00490A19"/>
    <w:rPr>
      <w:rFonts w:ascii="Times New Roman" w:eastAsia="Times New Roman" w:hAnsi="Times New Roman" w:cs="Times New Roman"/>
      <w:sz w:val="26"/>
      <w:szCs w:val="20"/>
      <w:lang w:eastAsia="pt-BR"/>
    </w:rPr>
  </w:style>
  <w:style w:type="paragraph" w:customStyle="1" w:styleId="Corpodetexto21">
    <w:name w:val="Corpo de texto 21"/>
    <w:basedOn w:val="Normal"/>
    <w:rsid w:val="00490A19"/>
    <w:pPr>
      <w:widowControl w:val="0"/>
      <w:spacing w:after="220"/>
      <w:ind w:left="2127" w:hanging="709"/>
    </w:pPr>
  </w:style>
  <w:style w:type="paragraph" w:customStyle="1" w:styleId="Default">
    <w:name w:val="Default"/>
    <w:rsid w:val="00490A19"/>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apple-converted-space">
    <w:name w:val="apple-converted-space"/>
    <w:basedOn w:val="Fontepargpadro"/>
    <w:rsid w:val="00490A19"/>
  </w:style>
  <w:style w:type="paragraph" w:styleId="PargrafodaLista">
    <w:name w:val="List Paragraph"/>
    <w:aliases w:val="Vitor Título,Vitor T’tulo,List Paragraph,Capítulo,Normal numerado,Meu,Vitor T?tulo,List Paragraph_0,Bullet List,FooterText,numbered,List Paragraph1,Paragraphe de liste1,Bulletr List Paragraph,列出段落,列出段落1,List Paragraph2,Comum"/>
    <w:basedOn w:val="Normal"/>
    <w:link w:val="PargrafodaListaChar"/>
    <w:uiPriority w:val="99"/>
    <w:qFormat/>
    <w:rsid w:val="00490A19"/>
    <w:pPr>
      <w:ind w:left="720"/>
      <w:contextualSpacing/>
    </w:pPr>
  </w:style>
  <w:style w:type="character" w:customStyle="1" w:styleId="PargrafodaListaChar">
    <w:name w:val="Parágrafo da Lista Char"/>
    <w:aliases w:val="Vitor Título Char,Vitor T’tulo Char,List Paragraph Char,Capítulo Char,Normal numerado Char,Meu Char,Vitor T?tulo Char,List Paragraph_0 Char,Bullet List Char,FooterText Char,numbered Char,List Paragraph1 Char,列出段落 Char,列出段落1 Char"/>
    <w:link w:val="PargrafodaLista"/>
    <w:uiPriority w:val="99"/>
    <w:qFormat/>
    <w:locked/>
    <w:rsid w:val="00490A19"/>
    <w:rPr>
      <w:rFonts w:ascii="Times New Roman" w:eastAsia="Times New Roman" w:hAnsi="Times New Roman" w:cs="Times New Roman"/>
      <w:sz w:val="26"/>
      <w:szCs w:val="20"/>
      <w:lang w:eastAsia="pt-BR"/>
    </w:rPr>
  </w:style>
  <w:style w:type="paragraph" w:styleId="Commarcadores">
    <w:name w:val="List Bullet"/>
    <w:basedOn w:val="Normal"/>
    <w:unhideWhenUsed/>
    <w:rsid w:val="00EC35D4"/>
    <w:pPr>
      <w:numPr>
        <w:numId w:val="3"/>
      </w:numPr>
      <w:tabs>
        <w:tab w:val="clear" w:pos="0"/>
        <w:tab w:val="num" w:pos="360"/>
      </w:tabs>
      <w:ind w:left="360"/>
      <w:contextualSpacing/>
    </w:pPr>
  </w:style>
  <w:style w:type="character" w:customStyle="1" w:styleId="DeltaViewDeletion">
    <w:name w:val="DeltaView Deletion"/>
    <w:uiPriority w:val="99"/>
    <w:rsid w:val="00490A19"/>
    <w:rPr>
      <w:strike/>
      <w:color w:val="FF0000"/>
    </w:rPr>
  </w:style>
  <w:style w:type="paragraph" w:customStyle="1" w:styleId="sub">
    <w:name w:val="sub"/>
    <w:rsid w:val="00490A1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szCs w:val="20"/>
      <w:lang w:eastAsia="pt-BR"/>
    </w:rPr>
  </w:style>
  <w:style w:type="paragraph" w:customStyle="1" w:styleId="ListaMS">
    <w:name w:val="Lista MS"/>
    <w:basedOn w:val="Normal"/>
    <w:link w:val="ListaMSChar"/>
    <w:qFormat/>
    <w:rsid w:val="00490A19"/>
    <w:pPr>
      <w:numPr>
        <w:numId w:val="20"/>
      </w:numPr>
      <w:tabs>
        <w:tab w:val="left" w:pos="1560"/>
      </w:tabs>
      <w:spacing w:before="240" w:after="240"/>
    </w:pPr>
    <w:rPr>
      <w:rFonts w:ascii="Verdana" w:hAnsi="Verdana"/>
      <w:sz w:val="20"/>
    </w:rPr>
  </w:style>
  <w:style w:type="character" w:customStyle="1" w:styleId="ListaMSChar">
    <w:name w:val="Lista MS Char"/>
    <w:basedOn w:val="Fontepargpadro"/>
    <w:link w:val="ListaMS"/>
    <w:rsid w:val="00490A19"/>
    <w:rPr>
      <w:rFonts w:ascii="Verdana" w:eastAsia="Times New Roman" w:hAnsi="Verdana" w:cs="Times New Roman"/>
      <w:sz w:val="20"/>
      <w:szCs w:val="20"/>
      <w:lang w:eastAsia="pt-BR"/>
    </w:rPr>
  </w:style>
  <w:style w:type="paragraph" w:customStyle="1" w:styleId="Recuado">
    <w:name w:val="Recuado"/>
    <w:basedOn w:val="Normal"/>
    <w:link w:val="RecuadoChar"/>
    <w:qFormat/>
    <w:rsid w:val="00490A19"/>
    <w:pPr>
      <w:spacing w:before="240" w:after="240"/>
      <w:ind w:left="1134"/>
    </w:pPr>
    <w:rPr>
      <w:rFonts w:ascii="Verdana" w:hAnsi="Verdana"/>
      <w:sz w:val="20"/>
    </w:rPr>
  </w:style>
  <w:style w:type="character" w:customStyle="1" w:styleId="RecuadoChar">
    <w:name w:val="Recuado Char"/>
    <w:basedOn w:val="Fontepargpadro"/>
    <w:link w:val="Recuado"/>
    <w:rsid w:val="00490A19"/>
    <w:rPr>
      <w:rFonts w:ascii="Verdana" w:eastAsia="Times New Roman" w:hAnsi="Verdana" w:cs="Times New Roman"/>
      <w:sz w:val="20"/>
      <w:szCs w:val="20"/>
      <w:lang w:eastAsia="pt-BR"/>
    </w:rPr>
  </w:style>
  <w:style w:type="character" w:customStyle="1" w:styleId="ListaColorida-nfase1Char">
    <w:name w:val="Lista Colorida - Ênfase 1 Char"/>
    <w:basedOn w:val="Fontepargpadro"/>
    <w:link w:val="ListaColorida-nfase11"/>
    <w:uiPriority w:val="34"/>
    <w:locked/>
    <w:rsid w:val="00490A19"/>
  </w:style>
  <w:style w:type="paragraph" w:customStyle="1" w:styleId="ListaColorida-nfase11">
    <w:name w:val="Lista Colorida - Ênfase 11"/>
    <w:basedOn w:val="Normal"/>
    <w:link w:val="ListaColorida-nfase1Char"/>
    <w:uiPriority w:val="34"/>
    <w:rsid w:val="00490A19"/>
    <w:pPr>
      <w:spacing w:after="0"/>
      <w:ind w:left="720"/>
      <w:contextualSpacing/>
      <w:jc w:val="left"/>
    </w:pPr>
    <w:rPr>
      <w:rFonts w:asciiTheme="minorHAnsi" w:eastAsiaTheme="minorHAnsi" w:hAnsiTheme="minorHAnsi" w:cstheme="minorBidi"/>
      <w:sz w:val="22"/>
      <w:szCs w:val="22"/>
      <w:lang w:eastAsia="en-US"/>
    </w:rPr>
  </w:style>
  <w:style w:type="paragraph" w:customStyle="1" w:styleId="TxBrp1">
    <w:name w:val="TxBr_p1"/>
    <w:basedOn w:val="Normal"/>
    <w:uiPriority w:val="99"/>
    <w:rsid w:val="00490A19"/>
    <w:pPr>
      <w:widowControl w:val="0"/>
      <w:tabs>
        <w:tab w:val="left" w:pos="204"/>
      </w:tabs>
      <w:autoSpaceDE w:val="0"/>
      <w:autoSpaceDN w:val="0"/>
      <w:adjustRightInd w:val="0"/>
      <w:spacing w:after="0" w:line="277" w:lineRule="atLeast"/>
    </w:pPr>
    <w:rPr>
      <w:sz w:val="24"/>
      <w:szCs w:val="24"/>
      <w:lang w:val="en-US"/>
    </w:rPr>
  </w:style>
  <w:style w:type="character" w:customStyle="1" w:styleId="ListaIChar">
    <w:name w:val="Lista I Char"/>
    <w:basedOn w:val="Fontepargpadro"/>
    <w:link w:val="ListaI"/>
    <w:locked/>
    <w:rsid w:val="00490A19"/>
    <w:rPr>
      <w:rFonts w:ascii="Verdana" w:hAnsi="Verdana"/>
    </w:rPr>
  </w:style>
  <w:style w:type="paragraph" w:customStyle="1" w:styleId="ListaI">
    <w:name w:val="Lista I"/>
    <w:basedOn w:val="Normal"/>
    <w:link w:val="ListaIChar"/>
    <w:rsid w:val="00490A19"/>
    <w:pPr>
      <w:numPr>
        <w:numId w:val="21"/>
      </w:numPr>
      <w:spacing w:before="240" w:after="240"/>
    </w:pPr>
    <w:rPr>
      <w:rFonts w:ascii="Verdana" w:eastAsiaTheme="minorHAnsi" w:hAnsi="Verdana" w:cstheme="minorBidi"/>
      <w:sz w:val="22"/>
      <w:szCs w:val="22"/>
      <w:lang w:eastAsia="en-US"/>
    </w:rPr>
  </w:style>
  <w:style w:type="character" w:customStyle="1" w:styleId="ListaaChar">
    <w:name w:val="Lista a Char"/>
    <w:basedOn w:val="Fontepargpadro"/>
    <w:link w:val="Listaa"/>
    <w:locked/>
    <w:rsid w:val="00490A19"/>
    <w:rPr>
      <w:rFonts w:ascii="Verdana" w:hAnsi="Verdana"/>
    </w:rPr>
  </w:style>
  <w:style w:type="paragraph" w:customStyle="1" w:styleId="Listaa">
    <w:name w:val="Lista a"/>
    <w:basedOn w:val="Normal"/>
    <w:link w:val="ListaaChar"/>
    <w:rsid w:val="00490A19"/>
    <w:pPr>
      <w:numPr>
        <w:numId w:val="22"/>
      </w:numPr>
      <w:spacing w:before="240" w:after="240"/>
    </w:pPr>
    <w:rPr>
      <w:rFonts w:ascii="Verdana" w:eastAsiaTheme="minorHAnsi" w:hAnsi="Verdana" w:cstheme="minorBidi"/>
      <w:sz w:val="22"/>
      <w:szCs w:val="22"/>
      <w:lang w:eastAsia="en-US"/>
    </w:rPr>
  </w:style>
  <w:style w:type="paragraph" w:customStyle="1" w:styleId="PDG-normal">
    <w:name w:val="PDG - normal"/>
    <w:qFormat/>
    <w:rsid w:val="00490A19"/>
    <w:pPr>
      <w:suppressAutoHyphens/>
      <w:spacing w:after="200" w:line="300" w:lineRule="exact"/>
      <w:jc w:val="both"/>
    </w:pPr>
    <w:rPr>
      <w:rFonts w:ascii="Lucida Grande" w:eastAsia="ヒラギノ角ゴ Pro W3" w:hAnsi="Lucida Grande" w:cs="Times New Roman"/>
      <w:color w:val="000000"/>
      <w:sz w:val="24"/>
      <w:szCs w:val="24"/>
      <w:lang w:eastAsia="pt-BR"/>
    </w:rPr>
  </w:style>
  <w:style w:type="character" w:styleId="Refdecomentrio">
    <w:name w:val="annotation reference"/>
    <w:basedOn w:val="Fontepargpadro"/>
    <w:semiHidden/>
    <w:unhideWhenUsed/>
    <w:rsid w:val="00873D69"/>
    <w:rPr>
      <w:sz w:val="16"/>
      <w:szCs w:val="16"/>
    </w:rPr>
  </w:style>
  <w:style w:type="paragraph" w:styleId="Reviso">
    <w:name w:val="Revision"/>
    <w:hidden/>
    <w:uiPriority w:val="99"/>
    <w:semiHidden/>
    <w:rsid w:val="003F2CE0"/>
    <w:pPr>
      <w:spacing w:after="0" w:line="240" w:lineRule="auto"/>
    </w:pPr>
    <w:rPr>
      <w:rFonts w:ascii="Times New Roman" w:eastAsia="Times New Roman" w:hAnsi="Times New Roman" w:cs="Times New Roman"/>
      <w:sz w:val="26"/>
      <w:szCs w:val="20"/>
      <w:lang w:eastAsia="pt-BR"/>
    </w:rPr>
  </w:style>
  <w:style w:type="character" w:styleId="MenoPendente">
    <w:name w:val="Unresolved Mention"/>
    <w:basedOn w:val="Fontepargpadro"/>
    <w:uiPriority w:val="99"/>
    <w:semiHidden/>
    <w:unhideWhenUsed/>
    <w:rsid w:val="00AE62E3"/>
    <w:rPr>
      <w:color w:val="605E5C"/>
      <w:shd w:val="clear" w:color="auto" w:fill="E1DFDD"/>
    </w:rPr>
  </w:style>
  <w:style w:type="character" w:customStyle="1" w:styleId="normaltextrun">
    <w:name w:val="normaltextrun"/>
    <w:basedOn w:val="Fontepargpadro"/>
    <w:rsid w:val="00B72EC2"/>
  </w:style>
  <w:style w:type="character" w:styleId="Forte">
    <w:name w:val="Strong"/>
    <w:uiPriority w:val="22"/>
    <w:qFormat/>
    <w:rsid w:val="00AD7BA5"/>
    <w:rPr>
      <w:rFonts w:cs="Times New Roman"/>
      <w:b/>
      <w:bCs/>
    </w:rPr>
  </w:style>
  <w:style w:type="paragraph" w:customStyle="1" w:styleId="ColorfulList-Accent11">
    <w:name w:val="Colorful List - Accent 11"/>
    <w:basedOn w:val="Normal"/>
    <w:link w:val="ColorfulList-Accent1Char"/>
    <w:uiPriority w:val="34"/>
    <w:qFormat/>
    <w:rsid w:val="0007537C"/>
    <w:pPr>
      <w:spacing w:after="0"/>
      <w:ind w:left="708"/>
      <w:jc w:val="left"/>
    </w:pPr>
    <w:rPr>
      <w:sz w:val="20"/>
      <w:lang w:eastAsia="en-US"/>
    </w:rPr>
  </w:style>
  <w:style w:type="character" w:customStyle="1" w:styleId="ColorfulList-Accent1Char">
    <w:name w:val="Colorful List - Accent 1 Char"/>
    <w:link w:val="ColorfulList-Accent11"/>
    <w:uiPriority w:val="34"/>
    <w:rsid w:val="0007537C"/>
    <w:rPr>
      <w:rFonts w:ascii="Times New Roman" w:eastAsia="Times New Roman" w:hAnsi="Times New Roman" w:cs="Times New Roman"/>
      <w:sz w:val="20"/>
      <w:szCs w:val="20"/>
    </w:rPr>
  </w:style>
  <w:style w:type="character" w:styleId="HiperlinkVisitado">
    <w:name w:val="FollowedHyperlink"/>
    <w:basedOn w:val="Fontepargpadro"/>
    <w:uiPriority w:val="99"/>
    <w:semiHidden/>
    <w:unhideWhenUsed/>
    <w:rsid w:val="00D56AD3"/>
    <w:rPr>
      <w:color w:val="954F72"/>
      <w:u w:val="single"/>
    </w:rPr>
  </w:style>
  <w:style w:type="paragraph" w:customStyle="1" w:styleId="msonormal0">
    <w:name w:val="msonormal"/>
    <w:basedOn w:val="Normal"/>
    <w:rsid w:val="00D56AD3"/>
    <w:pPr>
      <w:spacing w:before="100" w:beforeAutospacing="1" w:after="100" w:afterAutospacing="1"/>
      <w:jc w:val="left"/>
    </w:pPr>
    <w:rPr>
      <w:sz w:val="24"/>
      <w:szCs w:val="24"/>
    </w:rPr>
  </w:style>
  <w:style w:type="paragraph" w:customStyle="1" w:styleId="xl87">
    <w:name w:val="xl87"/>
    <w:basedOn w:val="Normal"/>
    <w:rsid w:val="00D56AD3"/>
    <w:pPr>
      <w:spacing w:before="100" w:beforeAutospacing="1" w:after="100" w:afterAutospacing="1"/>
      <w:jc w:val="left"/>
    </w:pPr>
    <w:rPr>
      <w:rFonts w:ascii="Calibri Light" w:hAnsi="Calibri Light" w:cs="Calibri Light"/>
      <w:sz w:val="16"/>
      <w:szCs w:val="16"/>
    </w:rPr>
  </w:style>
  <w:style w:type="paragraph" w:customStyle="1" w:styleId="xl88">
    <w:name w:val="xl88"/>
    <w:basedOn w:val="Normal"/>
    <w:rsid w:val="00D56AD3"/>
    <w:pPr>
      <w:spacing w:before="100" w:beforeAutospacing="1" w:after="100" w:afterAutospacing="1"/>
      <w:jc w:val="left"/>
    </w:pPr>
    <w:rPr>
      <w:rFonts w:ascii="Calibri Light" w:hAnsi="Calibri Light" w:cs="Calibri Light"/>
      <w:b/>
      <w:bCs/>
      <w:sz w:val="16"/>
      <w:szCs w:val="16"/>
    </w:rPr>
  </w:style>
  <w:style w:type="paragraph" w:customStyle="1" w:styleId="xl89">
    <w:name w:val="xl89"/>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0">
    <w:name w:val="xl90"/>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1">
    <w:name w:val="xl91"/>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2">
    <w:name w:val="xl92"/>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3">
    <w:name w:val="xl93"/>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4">
    <w:name w:val="xl94"/>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Light" w:hAnsi="Calibri Light" w:cs="Calibri Light"/>
      <w:color w:val="000000"/>
      <w:sz w:val="16"/>
      <w:szCs w:val="16"/>
    </w:rPr>
  </w:style>
  <w:style w:type="paragraph" w:customStyle="1" w:styleId="xl95">
    <w:name w:val="xl95"/>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6">
    <w:name w:val="xl96"/>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7">
    <w:name w:val="xl97"/>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8">
    <w:name w:val="xl98"/>
    <w:basedOn w:val="Normal"/>
    <w:rsid w:val="00D56AD3"/>
    <w:pPr>
      <w:spacing w:before="100" w:beforeAutospacing="1" w:after="100" w:afterAutospacing="1"/>
      <w:jc w:val="center"/>
      <w:textAlignment w:val="center"/>
    </w:pPr>
    <w:rPr>
      <w:rFonts w:ascii="Calibri Light" w:hAnsi="Calibri Light" w:cs="Calibri Light"/>
      <w:sz w:val="16"/>
      <w:szCs w:val="16"/>
    </w:rPr>
  </w:style>
  <w:style w:type="paragraph" w:customStyle="1" w:styleId="xl99">
    <w:name w:val="xl99"/>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100">
    <w:name w:val="xl100"/>
    <w:basedOn w:val="Normal"/>
    <w:rsid w:val="00D56AD3"/>
    <w:pPr>
      <w:spacing w:before="100" w:beforeAutospacing="1" w:after="100" w:afterAutospacing="1"/>
      <w:jc w:val="center"/>
    </w:pPr>
    <w:rPr>
      <w:rFonts w:ascii="Calibri Light" w:hAnsi="Calibri Light" w:cs="Calibri Light"/>
      <w:sz w:val="16"/>
      <w:szCs w:val="16"/>
    </w:rPr>
  </w:style>
  <w:style w:type="paragraph" w:customStyle="1" w:styleId="NormalJustified">
    <w:name w:val="Normal (Justified)"/>
    <w:basedOn w:val="Normal"/>
    <w:rsid w:val="002B4990"/>
    <w:pPr>
      <w:autoSpaceDE w:val="0"/>
      <w:autoSpaceDN w:val="0"/>
      <w:adjustRightInd w:val="0"/>
      <w:spacing w:after="0"/>
    </w:pPr>
    <w:rPr>
      <w:kern w:val="28"/>
      <w:sz w:val="20"/>
    </w:rPr>
  </w:style>
  <w:style w:type="paragraph" w:customStyle="1" w:styleId="pf0">
    <w:name w:val="pf0"/>
    <w:basedOn w:val="Normal"/>
    <w:rsid w:val="00522D4E"/>
    <w:pPr>
      <w:spacing w:before="100" w:beforeAutospacing="1" w:after="100" w:afterAutospacing="1"/>
      <w:jc w:val="left"/>
    </w:pPr>
    <w:rPr>
      <w:sz w:val="24"/>
      <w:szCs w:val="24"/>
    </w:rPr>
  </w:style>
  <w:style w:type="character" w:customStyle="1" w:styleId="cf01">
    <w:name w:val="cf01"/>
    <w:basedOn w:val="Fontepargpadro"/>
    <w:rsid w:val="00522D4E"/>
    <w:rPr>
      <w:rFonts w:ascii="Segoe UI" w:hAnsi="Segoe UI" w:cs="Segoe UI" w:hint="default"/>
      <w:sz w:val="18"/>
      <w:szCs w:val="18"/>
    </w:rPr>
  </w:style>
  <w:style w:type="paragraph" w:customStyle="1" w:styleId="Level4">
    <w:name w:val="Level 4"/>
    <w:basedOn w:val="Normal"/>
    <w:rsid w:val="00B428BC"/>
    <w:pPr>
      <w:numPr>
        <w:ilvl w:val="3"/>
        <w:numId w:val="50"/>
      </w:numPr>
      <w:spacing w:after="140" w:line="290" w:lineRule="auto"/>
      <w:outlineLvl w:val="3"/>
    </w:pPr>
    <w:rPr>
      <w:rFonts w:ascii="Arial" w:eastAsia="Arial" w:hAnsi="Arial"/>
      <w:sz w:val="20"/>
      <w:u w:color="000000" w:themeColor="text1"/>
      <w:lang w:val="en-GB" w:eastAsia="en-GB"/>
    </w:rPr>
  </w:style>
  <w:style w:type="paragraph" w:customStyle="1" w:styleId="Level5">
    <w:name w:val="Level 5"/>
    <w:basedOn w:val="Normal"/>
    <w:rsid w:val="00B428BC"/>
    <w:pPr>
      <w:numPr>
        <w:ilvl w:val="4"/>
        <w:numId w:val="50"/>
      </w:numPr>
      <w:spacing w:after="140" w:line="290" w:lineRule="auto"/>
    </w:pPr>
    <w:rPr>
      <w:rFonts w:ascii="Arial" w:eastAsia="Arial" w:hAnsi="Arial"/>
      <w:sz w:val="20"/>
      <w:u w:color="000000" w:themeColor="text1"/>
      <w:lang w:val="en-GB" w:eastAsia="en-GB"/>
    </w:rPr>
  </w:style>
  <w:style w:type="paragraph" w:customStyle="1" w:styleId="Level3">
    <w:name w:val="Level 3"/>
    <w:basedOn w:val="Normal"/>
    <w:rsid w:val="00B428BC"/>
    <w:pPr>
      <w:numPr>
        <w:ilvl w:val="2"/>
        <w:numId w:val="50"/>
      </w:numPr>
      <w:spacing w:after="140" w:line="290" w:lineRule="auto"/>
      <w:outlineLvl w:val="2"/>
    </w:pPr>
    <w:rPr>
      <w:rFonts w:ascii="Arial" w:eastAsia="Arial" w:hAnsi="Arial"/>
      <w:sz w:val="20"/>
      <w:szCs w:val="28"/>
      <w:u w:color="000000" w:themeColor="text1"/>
      <w:lang w:val="en-GB" w:eastAsia="en-GB"/>
    </w:rPr>
  </w:style>
  <w:style w:type="paragraph" w:customStyle="1" w:styleId="Level2">
    <w:name w:val="Level 2"/>
    <w:basedOn w:val="Normal"/>
    <w:qFormat/>
    <w:rsid w:val="00B428BC"/>
    <w:pPr>
      <w:numPr>
        <w:ilvl w:val="1"/>
        <w:numId w:val="50"/>
      </w:numPr>
      <w:spacing w:after="140" w:line="290" w:lineRule="auto"/>
      <w:outlineLvl w:val="1"/>
    </w:pPr>
    <w:rPr>
      <w:rFonts w:ascii="Arial" w:eastAsia="Arial" w:hAnsi="Arial"/>
      <w:sz w:val="20"/>
      <w:szCs w:val="28"/>
      <w:u w:color="000000" w:themeColor="text1"/>
      <w:lang w:val="en-GB" w:eastAsia="en-GB"/>
    </w:rPr>
  </w:style>
  <w:style w:type="paragraph" w:customStyle="1" w:styleId="Level1">
    <w:name w:val="Level 1"/>
    <w:basedOn w:val="Normal"/>
    <w:rsid w:val="00B428BC"/>
    <w:pPr>
      <w:keepNext/>
      <w:numPr>
        <w:numId w:val="50"/>
      </w:numPr>
      <w:autoSpaceDE w:val="0"/>
      <w:autoSpaceDN w:val="0"/>
      <w:adjustRightInd w:val="0"/>
      <w:spacing w:before="280" w:after="140" w:line="290" w:lineRule="auto"/>
      <w:outlineLvl w:val="0"/>
    </w:pPr>
    <w:rPr>
      <w:rFonts w:ascii="Arial" w:hAnsi="Arial" w:cs="Arial"/>
      <w:b/>
      <w:bCs/>
      <w:iCs/>
      <w:sz w:val="22"/>
      <w:u w:color="000000" w:themeColor="text1"/>
      <w:lang w:eastAsia="en-US"/>
    </w:rPr>
  </w:style>
  <w:style w:type="paragraph" w:customStyle="1" w:styleId="Level6">
    <w:name w:val="Level 6"/>
    <w:basedOn w:val="Normal"/>
    <w:rsid w:val="00B428BC"/>
    <w:pPr>
      <w:numPr>
        <w:ilvl w:val="5"/>
        <w:numId w:val="50"/>
      </w:numPr>
      <w:autoSpaceDE w:val="0"/>
      <w:autoSpaceDN w:val="0"/>
      <w:adjustRightInd w:val="0"/>
      <w:spacing w:after="140" w:line="290" w:lineRule="auto"/>
    </w:pPr>
    <w:rPr>
      <w:rFonts w:ascii="Arial" w:hAnsi="Arial" w:cs="Arial"/>
      <w:sz w:val="20"/>
      <w:szCs w:val="26"/>
      <w:u w:color="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854">
      <w:bodyDiv w:val="1"/>
      <w:marLeft w:val="0"/>
      <w:marRight w:val="0"/>
      <w:marTop w:val="0"/>
      <w:marBottom w:val="0"/>
      <w:divBdr>
        <w:top w:val="none" w:sz="0" w:space="0" w:color="auto"/>
        <w:left w:val="none" w:sz="0" w:space="0" w:color="auto"/>
        <w:bottom w:val="none" w:sz="0" w:space="0" w:color="auto"/>
        <w:right w:val="none" w:sz="0" w:space="0" w:color="auto"/>
      </w:divBdr>
    </w:div>
    <w:div w:id="67967582">
      <w:bodyDiv w:val="1"/>
      <w:marLeft w:val="0"/>
      <w:marRight w:val="0"/>
      <w:marTop w:val="0"/>
      <w:marBottom w:val="0"/>
      <w:divBdr>
        <w:top w:val="none" w:sz="0" w:space="0" w:color="auto"/>
        <w:left w:val="none" w:sz="0" w:space="0" w:color="auto"/>
        <w:bottom w:val="none" w:sz="0" w:space="0" w:color="auto"/>
        <w:right w:val="none" w:sz="0" w:space="0" w:color="auto"/>
      </w:divBdr>
    </w:div>
    <w:div w:id="179634861">
      <w:bodyDiv w:val="1"/>
      <w:marLeft w:val="0"/>
      <w:marRight w:val="0"/>
      <w:marTop w:val="0"/>
      <w:marBottom w:val="0"/>
      <w:divBdr>
        <w:top w:val="none" w:sz="0" w:space="0" w:color="auto"/>
        <w:left w:val="none" w:sz="0" w:space="0" w:color="auto"/>
        <w:bottom w:val="none" w:sz="0" w:space="0" w:color="auto"/>
        <w:right w:val="none" w:sz="0" w:space="0" w:color="auto"/>
      </w:divBdr>
    </w:div>
    <w:div w:id="391581537">
      <w:bodyDiv w:val="1"/>
      <w:marLeft w:val="0"/>
      <w:marRight w:val="0"/>
      <w:marTop w:val="0"/>
      <w:marBottom w:val="0"/>
      <w:divBdr>
        <w:top w:val="none" w:sz="0" w:space="0" w:color="auto"/>
        <w:left w:val="none" w:sz="0" w:space="0" w:color="auto"/>
        <w:bottom w:val="none" w:sz="0" w:space="0" w:color="auto"/>
        <w:right w:val="none" w:sz="0" w:space="0" w:color="auto"/>
      </w:divBdr>
    </w:div>
    <w:div w:id="437136923">
      <w:bodyDiv w:val="1"/>
      <w:marLeft w:val="0"/>
      <w:marRight w:val="0"/>
      <w:marTop w:val="0"/>
      <w:marBottom w:val="0"/>
      <w:divBdr>
        <w:top w:val="none" w:sz="0" w:space="0" w:color="auto"/>
        <w:left w:val="none" w:sz="0" w:space="0" w:color="auto"/>
        <w:bottom w:val="none" w:sz="0" w:space="0" w:color="auto"/>
        <w:right w:val="none" w:sz="0" w:space="0" w:color="auto"/>
      </w:divBdr>
    </w:div>
    <w:div w:id="565847054">
      <w:bodyDiv w:val="1"/>
      <w:marLeft w:val="0"/>
      <w:marRight w:val="0"/>
      <w:marTop w:val="0"/>
      <w:marBottom w:val="0"/>
      <w:divBdr>
        <w:top w:val="none" w:sz="0" w:space="0" w:color="auto"/>
        <w:left w:val="none" w:sz="0" w:space="0" w:color="auto"/>
        <w:bottom w:val="none" w:sz="0" w:space="0" w:color="auto"/>
        <w:right w:val="none" w:sz="0" w:space="0" w:color="auto"/>
      </w:divBdr>
    </w:div>
    <w:div w:id="596062939">
      <w:bodyDiv w:val="1"/>
      <w:marLeft w:val="0"/>
      <w:marRight w:val="0"/>
      <w:marTop w:val="0"/>
      <w:marBottom w:val="0"/>
      <w:divBdr>
        <w:top w:val="none" w:sz="0" w:space="0" w:color="auto"/>
        <w:left w:val="none" w:sz="0" w:space="0" w:color="auto"/>
        <w:bottom w:val="none" w:sz="0" w:space="0" w:color="auto"/>
        <w:right w:val="none" w:sz="0" w:space="0" w:color="auto"/>
      </w:divBdr>
    </w:div>
    <w:div w:id="629673932">
      <w:bodyDiv w:val="1"/>
      <w:marLeft w:val="0"/>
      <w:marRight w:val="0"/>
      <w:marTop w:val="0"/>
      <w:marBottom w:val="0"/>
      <w:divBdr>
        <w:top w:val="none" w:sz="0" w:space="0" w:color="auto"/>
        <w:left w:val="none" w:sz="0" w:space="0" w:color="auto"/>
        <w:bottom w:val="none" w:sz="0" w:space="0" w:color="auto"/>
        <w:right w:val="none" w:sz="0" w:space="0" w:color="auto"/>
      </w:divBdr>
    </w:div>
    <w:div w:id="733160844">
      <w:bodyDiv w:val="1"/>
      <w:marLeft w:val="0"/>
      <w:marRight w:val="0"/>
      <w:marTop w:val="0"/>
      <w:marBottom w:val="0"/>
      <w:divBdr>
        <w:top w:val="none" w:sz="0" w:space="0" w:color="auto"/>
        <w:left w:val="none" w:sz="0" w:space="0" w:color="auto"/>
        <w:bottom w:val="none" w:sz="0" w:space="0" w:color="auto"/>
        <w:right w:val="none" w:sz="0" w:space="0" w:color="auto"/>
      </w:divBdr>
    </w:div>
    <w:div w:id="814184181">
      <w:bodyDiv w:val="1"/>
      <w:marLeft w:val="0"/>
      <w:marRight w:val="0"/>
      <w:marTop w:val="0"/>
      <w:marBottom w:val="0"/>
      <w:divBdr>
        <w:top w:val="none" w:sz="0" w:space="0" w:color="auto"/>
        <w:left w:val="none" w:sz="0" w:space="0" w:color="auto"/>
        <w:bottom w:val="none" w:sz="0" w:space="0" w:color="auto"/>
        <w:right w:val="none" w:sz="0" w:space="0" w:color="auto"/>
      </w:divBdr>
    </w:div>
    <w:div w:id="971517050">
      <w:bodyDiv w:val="1"/>
      <w:marLeft w:val="0"/>
      <w:marRight w:val="0"/>
      <w:marTop w:val="0"/>
      <w:marBottom w:val="0"/>
      <w:divBdr>
        <w:top w:val="none" w:sz="0" w:space="0" w:color="auto"/>
        <w:left w:val="none" w:sz="0" w:space="0" w:color="auto"/>
        <w:bottom w:val="none" w:sz="0" w:space="0" w:color="auto"/>
        <w:right w:val="none" w:sz="0" w:space="0" w:color="auto"/>
      </w:divBdr>
    </w:div>
    <w:div w:id="1025864778">
      <w:bodyDiv w:val="1"/>
      <w:marLeft w:val="0"/>
      <w:marRight w:val="0"/>
      <w:marTop w:val="0"/>
      <w:marBottom w:val="0"/>
      <w:divBdr>
        <w:top w:val="none" w:sz="0" w:space="0" w:color="auto"/>
        <w:left w:val="none" w:sz="0" w:space="0" w:color="auto"/>
        <w:bottom w:val="none" w:sz="0" w:space="0" w:color="auto"/>
        <w:right w:val="none" w:sz="0" w:space="0" w:color="auto"/>
      </w:divBdr>
    </w:div>
    <w:div w:id="1123496437">
      <w:bodyDiv w:val="1"/>
      <w:marLeft w:val="0"/>
      <w:marRight w:val="0"/>
      <w:marTop w:val="0"/>
      <w:marBottom w:val="0"/>
      <w:divBdr>
        <w:top w:val="none" w:sz="0" w:space="0" w:color="auto"/>
        <w:left w:val="none" w:sz="0" w:space="0" w:color="auto"/>
        <w:bottom w:val="none" w:sz="0" w:space="0" w:color="auto"/>
        <w:right w:val="none" w:sz="0" w:space="0" w:color="auto"/>
      </w:divBdr>
    </w:div>
    <w:div w:id="1127964589">
      <w:bodyDiv w:val="1"/>
      <w:marLeft w:val="0"/>
      <w:marRight w:val="0"/>
      <w:marTop w:val="0"/>
      <w:marBottom w:val="0"/>
      <w:divBdr>
        <w:top w:val="none" w:sz="0" w:space="0" w:color="auto"/>
        <w:left w:val="none" w:sz="0" w:space="0" w:color="auto"/>
        <w:bottom w:val="none" w:sz="0" w:space="0" w:color="auto"/>
        <w:right w:val="none" w:sz="0" w:space="0" w:color="auto"/>
      </w:divBdr>
    </w:div>
    <w:div w:id="1204900909">
      <w:bodyDiv w:val="1"/>
      <w:marLeft w:val="0"/>
      <w:marRight w:val="0"/>
      <w:marTop w:val="0"/>
      <w:marBottom w:val="0"/>
      <w:divBdr>
        <w:top w:val="none" w:sz="0" w:space="0" w:color="auto"/>
        <w:left w:val="none" w:sz="0" w:space="0" w:color="auto"/>
        <w:bottom w:val="none" w:sz="0" w:space="0" w:color="auto"/>
        <w:right w:val="none" w:sz="0" w:space="0" w:color="auto"/>
      </w:divBdr>
    </w:div>
    <w:div w:id="1562986432">
      <w:bodyDiv w:val="1"/>
      <w:marLeft w:val="0"/>
      <w:marRight w:val="0"/>
      <w:marTop w:val="0"/>
      <w:marBottom w:val="0"/>
      <w:divBdr>
        <w:top w:val="none" w:sz="0" w:space="0" w:color="auto"/>
        <w:left w:val="none" w:sz="0" w:space="0" w:color="auto"/>
        <w:bottom w:val="none" w:sz="0" w:space="0" w:color="auto"/>
        <w:right w:val="none" w:sz="0" w:space="0" w:color="auto"/>
      </w:divBdr>
    </w:div>
    <w:div w:id="1595043862">
      <w:bodyDiv w:val="1"/>
      <w:marLeft w:val="0"/>
      <w:marRight w:val="0"/>
      <w:marTop w:val="0"/>
      <w:marBottom w:val="0"/>
      <w:divBdr>
        <w:top w:val="none" w:sz="0" w:space="0" w:color="auto"/>
        <w:left w:val="none" w:sz="0" w:space="0" w:color="auto"/>
        <w:bottom w:val="none" w:sz="0" w:space="0" w:color="auto"/>
        <w:right w:val="none" w:sz="0" w:space="0" w:color="auto"/>
      </w:divBdr>
    </w:div>
    <w:div w:id="1809201076">
      <w:bodyDiv w:val="1"/>
      <w:marLeft w:val="0"/>
      <w:marRight w:val="0"/>
      <w:marTop w:val="0"/>
      <w:marBottom w:val="0"/>
      <w:divBdr>
        <w:top w:val="none" w:sz="0" w:space="0" w:color="auto"/>
        <w:left w:val="none" w:sz="0" w:space="0" w:color="auto"/>
        <w:bottom w:val="none" w:sz="0" w:space="0" w:color="auto"/>
        <w:right w:val="none" w:sz="0" w:space="0" w:color="auto"/>
      </w:divBdr>
    </w:div>
    <w:div w:id="1825313161">
      <w:bodyDiv w:val="1"/>
      <w:marLeft w:val="0"/>
      <w:marRight w:val="0"/>
      <w:marTop w:val="0"/>
      <w:marBottom w:val="0"/>
      <w:divBdr>
        <w:top w:val="none" w:sz="0" w:space="0" w:color="auto"/>
        <w:left w:val="none" w:sz="0" w:space="0" w:color="auto"/>
        <w:bottom w:val="none" w:sz="0" w:space="0" w:color="auto"/>
        <w:right w:val="none" w:sz="0" w:space="0" w:color="auto"/>
      </w:divBdr>
    </w:div>
    <w:div w:id="1828864734">
      <w:bodyDiv w:val="1"/>
      <w:marLeft w:val="0"/>
      <w:marRight w:val="0"/>
      <w:marTop w:val="0"/>
      <w:marBottom w:val="0"/>
      <w:divBdr>
        <w:top w:val="none" w:sz="0" w:space="0" w:color="auto"/>
        <w:left w:val="none" w:sz="0" w:space="0" w:color="auto"/>
        <w:bottom w:val="none" w:sz="0" w:space="0" w:color="auto"/>
        <w:right w:val="none" w:sz="0" w:space="0" w:color="auto"/>
      </w:divBdr>
    </w:div>
    <w:div w:id="210707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mailto:amedeo@ocrim.com.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b3.com.br" TargetMode="External"/><Relationship Id="rId17" Type="http://schemas.openxmlformats.org/officeDocument/2006/relationships/hyperlink" Target="mailto:amedeo@ocrim.com.br"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ocrim.com.br" TargetMode="External"/><Relationship Id="rId20" Type="http://schemas.openxmlformats.org/officeDocument/2006/relationships/hyperlink" Target="mailto:sqescrituracao@oliveiratrust.com.b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65507CBDA8324549AF6EBCE27A14383A" ma:contentTypeVersion="28" ma:contentTypeDescription="Crie um novo documento." ma:contentTypeScope="" ma:versionID="22271f5f39e057e4e0c7ffb06505f369">
  <xsd:schema xmlns:xsd="http://www.w3.org/2001/XMLSchema" xmlns:xs="http://www.w3.org/2001/XMLSchema" xmlns:p="http://schemas.microsoft.com/office/2006/metadata/properties" xmlns:ns2="5a26b276-0150-4edf-b537-a3c284f06cf4" xmlns:ns3="7db3d6b4-0df0-4572-b4a4-e54c86b799c2" targetNamespace="http://schemas.microsoft.com/office/2006/metadata/properties" ma:root="true" ma:fieldsID="2557d31698bffffd8216868ae285c8f3" ns2:_="" ns3:_="">
    <xsd:import namespace="5a26b276-0150-4edf-b537-a3c284f06cf4"/>
    <xsd:import namespace="7db3d6b4-0df0-4572-b4a4-e54c86b799c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6b276-0150-4edf-b537-a3c284f06cf4"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b3d6b4-0df0-4572-b4a4-e54c86b799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5a26b276-0150-4edf-b537-a3c284f06cf4">FEKEMAD2XYAP-1493351383-42777</_dlc_DocId>
    <_dlc_DocIdUrl xmlns="5a26b276-0150-4edf-b537-a3c284f06cf4">
      <Url>https://quasarcapital.sharepoint.com/sites/LEGAL/_layouts/15/DocIdRedir.aspx?ID=FEKEMAD2XYAP-1493351383-42777</Url>
      <Description>FEKEMAD2XYAP-1493351383-42777</Description>
    </_dlc_DocIdUrl>
  </documentManagement>
</p:properties>
</file>

<file path=customXml/itemProps1.xml><?xml version="1.0" encoding="utf-8"?>
<ds:datastoreItem xmlns:ds="http://schemas.openxmlformats.org/officeDocument/2006/customXml" ds:itemID="{8559E253-BEDD-4CA8-82DB-3DAB3A717C07}">
  <ds:schemaRefs>
    <ds:schemaRef ds:uri="http://schemas.microsoft.com/sharepoint/v3/contenttype/forms"/>
  </ds:schemaRefs>
</ds:datastoreItem>
</file>

<file path=customXml/itemProps2.xml><?xml version="1.0" encoding="utf-8"?>
<ds:datastoreItem xmlns:ds="http://schemas.openxmlformats.org/officeDocument/2006/customXml" ds:itemID="{5CFD1D2E-AE44-45D9-85CD-A6E7D7195066}">
  <ds:schemaRefs>
    <ds:schemaRef ds:uri="http://schemas.microsoft.com/sharepoint/events"/>
  </ds:schemaRefs>
</ds:datastoreItem>
</file>

<file path=customXml/itemProps3.xml><?xml version="1.0" encoding="utf-8"?>
<ds:datastoreItem xmlns:ds="http://schemas.openxmlformats.org/officeDocument/2006/customXml" ds:itemID="{D3D85BCF-FB61-4A45-9629-18FBA9C9A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6b276-0150-4edf-b537-a3c284f06cf4"/>
    <ds:schemaRef ds:uri="7db3d6b4-0df0-4572-b4a4-e54c86b79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E58B24-3A50-4C54-B435-6D78B878B12D}">
  <ds:schemaRefs>
    <ds:schemaRef ds:uri="http://schemas.openxmlformats.org/officeDocument/2006/bibliography"/>
  </ds:schemaRefs>
</ds:datastoreItem>
</file>

<file path=customXml/itemProps5.xml><?xml version="1.0" encoding="utf-8"?>
<ds:datastoreItem xmlns:ds="http://schemas.openxmlformats.org/officeDocument/2006/customXml" ds:itemID="{2F79C1B6-48A8-49AE-8979-6860C10AB07C}">
  <ds:schemaRefs>
    <ds:schemaRef ds:uri="http://schemas.microsoft.com/office/2006/metadata/properties"/>
    <ds:schemaRef ds:uri="http://schemas.microsoft.com/office/infopath/2007/PartnerControls"/>
    <ds:schemaRef ds:uri="5a26b276-0150-4edf-b537-a3c284f06cf4"/>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52</Pages>
  <Words>21241</Words>
  <Characters>114703</Characters>
  <Application>Microsoft Office Word</Application>
  <DocSecurity>0</DocSecurity>
  <Lines>955</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 Lassali | FLH</dc:creator>
  <cp:keywords>Welson Lassali (FLH)</cp:keywords>
  <dc:description/>
  <cp:lastModifiedBy>Nathalia Esteves</cp:lastModifiedBy>
  <cp:revision>3</cp:revision>
  <cp:lastPrinted>2020-11-16T22:08:00Z</cp:lastPrinted>
  <dcterms:created xsi:type="dcterms:W3CDTF">2021-10-08T20:44:00Z</dcterms:created>
  <dcterms:modified xsi:type="dcterms:W3CDTF">2021-10-08T20:56:00Z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0x01010065507CBDA8324549AF6EBCE27A14383A</vt:lpwstr>
  </property>
  <property fmtid="{D5CDD505-2E9C-101B-9397-08002B2CF9AE}" pid="3" name="_dlc_DocIdItemGuid">
    <vt:lpwstr>0f31e051-be30-4a8c-b314-132501732163</vt:lpwstr>
  </property>
</Properties>
</file>